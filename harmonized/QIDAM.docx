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2C18E" w14:textId="3153C74A" w:rsidR="00FC5FC2" w:rsidRPr="00672F4A" w:rsidRDefault="0008668B" w:rsidP="00223510">
      <w:pPr>
        <w:pStyle w:val="DocumentTitle"/>
      </w:pPr>
      <w:r w:rsidRPr="0008668B">
        <w:t>HL7_DAM_HQUAL_R1_I1_2014JAN</w:t>
      </w:r>
    </w:p>
    <w:p w14:paraId="7B32C18F" w14:textId="77777777" w:rsidR="00FC5FC2" w:rsidRDefault="00FC5FC2" w:rsidP="00FC5FC2">
      <w:pPr>
        <w:pStyle w:val="LogoLeft"/>
      </w:pPr>
      <w:r>
        <w:rPr>
          <w:noProof/>
        </w:rPr>
        <w:drawing>
          <wp:inline distT="0" distB="0" distL="0" distR="0" wp14:anchorId="7B332A21" wp14:editId="7B332A22">
            <wp:extent cx="1371600" cy="1409700"/>
            <wp:effectExtent l="0" t="0" r="0" b="12700"/>
            <wp:docPr id="2" name="Picture 2"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B32C192" w14:textId="77777777" w:rsidR="00FC5FC2" w:rsidRPr="000367E4" w:rsidRDefault="00FC5FC2" w:rsidP="00CE18D8">
      <w:pPr>
        <w:pStyle w:val="Title"/>
      </w:pPr>
    </w:p>
    <w:p w14:paraId="55AC695C" w14:textId="68C65A15" w:rsidR="00E81CCD" w:rsidRPr="00A167AB" w:rsidRDefault="00E81CCD" w:rsidP="00A167AB">
      <w:pPr>
        <w:pStyle w:val="Title"/>
        <w:spacing w:line="240" w:lineRule="auto"/>
      </w:pPr>
      <w:r w:rsidRPr="00A167AB">
        <w:t xml:space="preserve">HL7 Domain Analysis Model: </w:t>
      </w:r>
      <w:r w:rsidR="0008668B">
        <w:t>Health Quality</w:t>
      </w:r>
      <w:r w:rsidRPr="00A167AB">
        <w:t xml:space="preserve">, Release 1 </w:t>
      </w:r>
    </w:p>
    <w:p w14:paraId="44194DE9" w14:textId="64815551" w:rsidR="00CE18D8" w:rsidRPr="00A167AB" w:rsidRDefault="00E81CCD" w:rsidP="00CE18D8">
      <w:pPr>
        <w:pStyle w:val="Title"/>
      </w:pPr>
      <w:r w:rsidRPr="00A167AB">
        <w:t>January 2014</w:t>
      </w:r>
    </w:p>
    <w:p w14:paraId="19CEBE76" w14:textId="77777777" w:rsidR="00CE18D8" w:rsidRPr="00975C91" w:rsidRDefault="00CE18D8" w:rsidP="00CE18D8">
      <w:pPr>
        <w:pStyle w:val="Title"/>
      </w:pPr>
    </w:p>
    <w:p w14:paraId="2B6D6E0A" w14:textId="34F79EA2" w:rsidR="00CE18D8" w:rsidRPr="00975C91" w:rsidRDefault="00CE18D8" w:rsidP="00CE18D8">
      <w:pPr>
        <w:pStyle w:val="Title"/>
      </w:pPr>
      <w:r w:rsidRPr="00975C91">
        <w:t xml:space="preserve">HL7 </w:t>
      </w:r>
      <w:r w:rsidR="00EC797E">
        <w:t>Informative Ballot</w:t>
      </w:r>
    </w:p>
    <w:p w14:paraId="20233FD0" w14:textId="77777777" w:rsidR="00CE18D8" w:rsidRDefault="00CE18D8" w:rsidP="00CE18D8">
      <w:pPr>
        <w:pStyle w:val="SubTitle"/>
      </w:pPr>
    </w:p>
    <w:p w14:paraId="2694FBC1" w14:textId="77777777" w:rsidR="00386BD8" w:rsidRDefault="00CE18D8" w:rsidP="00CE18D8">
      <w:pPr>
        <w:pStyle w:val="SubTitle"/>
      </w:pPr>
      <w:r>
        <w:t>Sponsored by:</w:t>
      </w:r>
      <w:r>
        <w:br/>
      </w:r>
      <w:r w:rsidR="00386BD8">
        <w:t xml:space="preserve">Clinical Quality Information </w:t>
      </w:r>
    </w:p>
    <w:p w14:paraId="1EB052FD" w14:textId="36ED2875" w:rsidR="00642E11" w:rsidRDefault="00642E11" w:rsidP="00386BD8">
      <w:pPr>
        <w:pStyle w:val="SubTitle"/>
      </w:pPr>
      <w:r>
        <w:t>Clinical Decision Support</w:t>
      </w:r>
      <w:r w:rsidR="00CE18D8">
        <w:br/>
      </w:r>
      <w:r>
        <w:t>Structured Documents</w:t>
      </w:r>
    </w:p>
    <w:p w14:paraId="5D0AA309" w14:textId="7C1D7652" w:rsidR="00D12613" w:rsidRPr="004B62FB" w:rsidRDefault="00D12613" w:rsidP="00386BD8">
      <w:pPr>
        <w:pStyle w:val="SubTitle"/>
      </w:pPr>
      <w:r>
        <w:t>Architecture Review Board</w:t>
      </w:r>
    </w:p>
    <w:p w14:paraId="78DF4883" w14:textId="77777777" w:rsidR="00CE18D8" w:rsidRDefault="00CE18D8" w:rsidP="00CE18D8">
      <w:pPr>
        <w:pStyle w:val="copyright"/>
        <w:rPr>
          <w:highlight w:val="yellow"/>
        </w:rPr>
      </w:pPr>
    </w:p>
    <w:p w14:paraId="1F7C1933" w14:textId="77777777" w:rsidR="00CE18D8" w:rsidRDefault="00CE18D8" w:rsidP="00CE18D8">
      <w:pPr>
        <w:pStyle w:val="copyright"/>
        <w:rPr>
          <w:highlight w:val="yellow"/>
        </w:rPr>
      </w:pPr>
    </w:p>
    <w:p w14:paraId="319D3CE0" w14:textId="77777777" w:rsidR="00CE18D8" w:rsidRDefault="00CE18D8" w:rsidP="00CE18D8">
      <w:pPr>
        <w:pStyle w:val="copyright"/>
      </w:pPr>
    </w:p>
    <w:p w14:paraId="60C93130" w14:textId="77777777" w:rsidR="003948C1" w:rsidRDefault="003948C1" w:rsidP="00CE18D8">
      <w:pPr>
        <w:pStyle w:val="copyright"/>
      </w:pPr>
    </w:p>
    <w:p w14:paraId="2170F67A" w14:textId="77777777" w:rsidR="003948C1" w:rsidRDefault="003948C1" w:rsidP="00CE18D8">
      <w:pPr>
        <w:pStyle w:val="copyright"/>
      </w:pPr>
    </w:p>
    <w:p w14:paraId="05AC595A" w14:textId="77777777" w:rsidR="003948C1" w:rsidRDefault="003948C1" w:rsidP="00CE18D8">
      <w:pPr>
        <w:pStyle w:val="copyright"/>
      </w:pPr>
    </w:p>
    <w:p w14:paraId="36EF0A27" w14:textId="77777777" w:rsidR="00223510" w:rsidRDefault="00223510" w:rsidP="00CE18D8">
      <w:pPr>
        <w:pStyle w:val="copyright"/>
      </w:pPr>
    </w:p>
    <w:p w14:paraId="3760D961" w14:textId="77777777" w:rsidR="001B317D" w:rsidRDefault="001B317D" w:rsidP="00CE18D8">
      <w:pPr>
        <w:pStyle w:val="copyright"/>
      </w:pPr>
    </w:p>
    <w:p w14:paraId="0B653DD5" w14:textId="77777777" w:rsidR="00223510" w:rsidRDefault="00223510" w:rsidP="00CE18D8">
      <w:pPr>
        <w:pStyle w:val="copyright"/>
      </w:pPr>
    </w:p>
    <w:p w14:paraId="2EB322E1" w14:textId="77777777" w:rsidR="00A10527" w:rsidRDefault="00A10527" w:rsidP="003532E1">
      <w:pPr>
        <w:pStyle w:val="copyright"/>
      </w:pPr>
    </w:p>
    <w:p w14:paraId="7B32C1A7" w14:textId="77777777" w:rsidR="00FC5FC2" w:rsidRPr="003532E1" w:rsidRDefault="00FC5FC2" w:rsidP="003532E1">
      <w:pPr>
        <w:pStyle w:val="copyright"/>
        <w:rPr>
          <w:b/>
        </w:rPr>
      </w:pPr>
      <w:r w:rsidRPr="003532E1">
        <w:t>Copyright © 2013 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r w:rsidRPr="003532E1">
        <w:rPr>
          <w:b/>
        </w:rPr>
        <w:t>.</w:t>
      </w:r>
    </w:p>
    <w:p w14:paraId="7B32C1A8" w14:textId="77777777" w:rsidR="00FC5FC2" w:rsidRDefault="00FC5FC2" w:rsidP="003532E1">
      <w:pPr>
        <w:pStyle w:val="copyright"/>
        <w:rPr>
          <w:rStyle w:val="HyperlinkText9pt"/>
        </w:rPr>
      </w:pPr>
      <w:r w:rsidRPr="003532E1">
        <w:t xml:space="preserve">Use of this material is governed by HL7's </w:t>
      </w:r>
      <w:hyperlink r:id="rId12" w:history="1">
        <w:r w:rsidRPr="003532E1">
          <w:rPr>
            <w:rStyle w:val="HyperlinkText9pt"/>
          </w:rPr>
          <w:t>IP Compliance Policy</w:t>
        </w:r>
      </w:hyperlink>
    </w:p>
    <w:p w14:paraId="6DFCF51C" w14:textId="3E766B1E" w:rsidR="00D12613" w:rsidRDefault="00D12613" w:rsidP="00D12613">
      <w:pPr>
        <w:pStyle w:val="BodyText"/>
        <w:jc w:val="center"/>
        <w:rPr>
          <w:rStyle w:val="HyperlinkText9pt"/>
          <w:rFonts w:ascii="Arial" w:hAnsi="Arial"/>
          <w:b/>
          <w:color w:val="auto"/>
          <w:sz w:val="36"/>
          <w:szCs w:val="36"/>
          <w:u w:val="none"/>
        </w:rPr>
      </w:pPr>
      <w:r w:rsidRPr="004A4175">
        <w:rPr>
          <w:rStyle w:val="HyperlinkText9pt"/>
          <w:rFonts w:ascii="Arial" w:hAnsi="Arial"/>
          <w:b/>
          <w:color w:val="auto"/>
          <w:sz w:val="36"/>
          <w:szCs w:val="36"/>
          <w:u w:val="none"/>
        </w:rPr>
        <w:lastRenderedPageBreak/>
        <w:t>Contributors</w:t>
      </w:r>
    </w:p>
    <w:p w14:paraId="3E9B7F0B" w14:textId="77777777" w:rsidR="004A4175" w:rsidRPr="004A4175" w:rsidRDefault="004A4175" w:rsidP="00D12613">
      <w:pPr>
        <w:pStyle w:val="BodyText"/>
        <w:jc w:val="center"/>
        <w:rPr>
          <w:rFonts w:ascii="Arial" w:hAnsi="Arial" w:cs="Arial"/>
          <w:b/>
          <w:sz w:val="36"/>
          <w:szCs w:val="36"/>
        </w:rPr>
      </w:pPr>
    </w:p>
    <w:tbl>
      <w:tblPr>
        <w:tblStyle w:val="TableGrid"/>
        <w:tblW w:w="9247" w:type="dxa"/>
        <w:tblBorders>
          <w:left w:val="none" w:sz="0" w:space="0" w:color="auto"/>
          <w:right w:val="none" w:sz="0" w:space="0" w:color="auto"/>
        </w:tblBorders>
        <w:tblLayout w:type="fixed"/>
        <w:tblLook w:val="0000" w:firstRow="0" w:lastRow="0" w:firstColumn="0" w:lastColumn="0" w:noHBand="0" w:noVBand="0"/>
      </w:tblPr>
      <w:tblGrid>
        <w:gridCol w:w="9247"/>
      </w:tblGrid>
      <w:tr w:rsidR="00CC7D14" w:rsidRPr="00B6676F" w14:paraId="4772484A" w14:textId="77777777" w:rsidTr="004A4175">
        <w:tc>
          <w:tcPr>
            <w:tcW w:w="9247" w:type="dxa"/>
          </w:tcPr>
          <w:p w14:paraId="364FFB6F" w14:textId="77777777" w:rsidR="00CC7D14" w:rsidRDefault="00CC7D14" w:rsidP="00E22AA9">
            <w:pPr>
              <w:pStyle w:val="TableText"/>
            </w:pPr>
            <w:r>
              <w:t>Aziz Boxwala, MD, PhD</w:t>
            </w:r>
            <w:r w:rsidRPr="00D34040">
              <w:rPr>
                <w:highlight w:val="yellow"/>
              </w:rPr>
              <w:br/>
            </w:r>
            <w:r>
              <w:t>Meliorix, Inc.</w:t>
            </w:r>
          </w:p>
          <w:p w14:paraId="356D9177" w14:textId="77777777" w:rsidR="00CC7D14" w:rsidRPr="00187852" w:rsidRDefault="00CC7D14" w:rsidP="00E22AA9">
            <w:pPr>
              <w:pStyle w:val="TableText"/>
            </w:pPr>
            <w:r>
              <w:t>aziz.boxwala@meliorix.com</w:t>
            </w:r>
          </w:p>
        </w:tc>
      </w:tr>
      <w:tr w:rsidR="00CC7D14" w:rsidRPr="00B6676F" w14:paraId="35812407" w14:textId="77777777" w:rsidTr="004A4175">
        <w:tc>
          <w:tcPr>
            <w:tcW w:w="9247" w:type="dxa"/>
          </w:tcPr>
          <w:p w14:paraId="76A066B4" w14:textId="77777777" w:rsidR="00CC7D14" w:rsidRDefault="00CC7D14" w:rsidP="00352913">
            <w:pPr>
              <w:pStyle w:val="TableText"/>
            </w:pPr>
            <w:r w:rsidRPr="007A62A9">
              <w:t>Cynthia L. Barton</w:t>
            </w:r>
          </w:p>
          <w:p w14:paraId="5EAD32C2" w14:textId="106A2924" w:rsidR="00CC7D14" w:rsidRPr="007A62A9" w:rsidRDefault="00CC7D14" w:rsidP="00352913">
            <w:pPr>
              <w:pStyle w:val="TableText"/>
            </w:pPr>
            <w:r>
              <w:t>Oklahoma Foundation for Medical Quality</w:t>
            </w:r>
            <w:r w:rsidRPr="007A62A9">
              <w:br/>
            </w:r>
            <w:hyperlink r:id="rId13" w:history="1">
              <w:r w:rsidRPr="006463B5">
                <w:rPr>
                  <w:rStyle w:val="Hyperlink"/>
                  <w:rFonts w:cs="Times New Roman"/>
                  <w:sz w:val="18"/>
                  <w:szCs w:val="18"/>
                  <w:lang w:eastAsia="en-US"/>
                </w:rPr>
                <w:t>cbarton@ofmq.com</w:t>
              </w:r>
            </w:hyperlink>
          </w:p>
        </w:tc>
      </w:tr>
      <w:tr w:rsidR="00CC7D14" w:rsidRPr="00B6676F" w14:paraId="3A228C1F" w14:textId="77777777" w:rsidTr="004A4175">
        <w:tc>
          <w:tcPr>
            <w:tcW w:w="9247" w:type="dxa"/>
          </w:tcPr>
          <w:p w14:paraId="17A899D7" w14:textId="62E462C7" w:rsidR="00CC7D14" w:rsidRDefault="00CC7D14" w:rsidP="00352913">
            <w:pPr>
              <w:pStyle w:val="TableText"/>
              <w:rPr>
                <w:highlight w:val="yellow"/>
              </w:rPr>
            </w:pPr>
            <w:r w:rsidRPr="007A62A9">
              <w:t>Floyd Eisenberg</w:t>
            </w:r>
            <w:r w:rsidRPr="007A62A9">
              <w:br/>
              <w:t>iParsimony LLC</w:t>
            </w:r>
            <w:r w:rsidRPr="007A62A9">
              <w:br/>
            </w:r>
            <w:hyperlink r:id="rId14" w:history="1">
              <w:r w:rsidRPr="007A62A9">
                <w:rPr>
                  <w:rStyle w:val="Hyperlink"/>
                  <w:rFonts w:cs="Times New Roman"/>
                  <w:sz w:val="18"/>
                  <w:szCs w:val="18"/>
                  <w:lang w:eastAsia="en-US"/>
                </w:rPr>
                <w:t>FEisenberg@iParsimony.com</w:t>
              </w:r>
            </w:hyperlink>
          </w:p>
        </w:tc>
      </w:tr>
      <w:tr w:rsidR="00CC7D14" w:rsidRPr="00B6676F" w14:paraId="16F8206E" w14:textId="77777777" w:rsidTr="004A4175">
        <w:tc>
          <w:tcPr>
            <w:tcW w:w="9247" w:type="dxa"/>
          </w:tcPr>
          <w:p w14:paraId="55CF90F0" w14:textId="4800DC40" w:rsidR="00CC7D14" w:rsidRPr="007A62A9" w:rsidRDefault="00CC7D14" w:rsidP="00352913">
            <w:pPr>
              <w:pStyle w:val="TableText"/>
            </w:pPr>
            <w:r w:rsidRPr="007A62A9">
              <w:t>Marc</w:t>
            </w:r>
            <w:r>
              <w:t xml:space="preserve"> J.</w:t>
            </w:r>
            <w:r w:rsidRPr="007A62A9">
              <w:t xml:space="preserve"> Hadley</w:t>
            </w:r>
            <w:r w:rsidRPr="007A62A9">
              <w:br/>
              <w:t>The MITRE Corporation</w:t>
            </w:r>
            <w:r w:rsidRPr="00D34040">
              <w:rPr>
                <w:highlight w:val="yellow"/>
              </w:rPr>
              <w:br/>
            </w:r>
            <w:hyperlink r:id="rId15" w:history="1">
              <w:r w:rsidRPr="006463B5">
                <w:rPr>
                  <w:rStyle w:val="Hyperlink"/>
                  <w:rFonts w:cs="Times New Roman"/>
                  <w:sz w:val="18"/>
                  <w:szCs w:val="18"/>
                  <w:lang w:eastAsia="en-US"/>
                </w:rPr>
                <w:t>mhadley@mitre.org</w:t>
              </w:r>
            </w:hyperlink>
          </w:p>
        </w:tc>
      </w:tr>
      <w:tr w:rsidR="00CC7D14" w:rsidRPr="00B6676F" w14:paraId="30B196FD" w14:textId="77777777" w:rsidTr="004A4175">
        <w:tc>
          <w:tcPr>
            <w:tcW w:w="9247" w:type="dxa"/>
          </w:tcPr>
          <w:p w14:paraId="432E8FB1" w14:textId="77777777" w:rsidR="00CC7D14" w:rsidRDefault="00CC7D14" w:rsidP="00CC7D14">
            <w:pPr>
              <w:pStyle w:val="TableText"/>
            </w:pPr>
            <w:r>
              <w:t>Rute Martins</w:t>
            </w:r>
          </w:p>
          <w:p w14:paraId="6C4B4F2B" w14:textId="77777777" w:rsidR="00CC7D14" w:rsidRDefault="00CC7D14" w:rsidP="00CC7D14">
            <w:pPr>
              <w:pStyle w:val="TableText"/>
            </w:pPr>
            <w:r>
              <w:t>The Joint Commission</w:t>
            </w:r>
          </w:p>
          <w:p w14:paraId="152111B9" w14:textId="2029049B" w:rsidR="00CC7D14" w:rsidRDefault="00CC7D14" w:rsidP="00CC7D14">
            <w:pPr>
              <w:pStyle w:val="TableText"/>
              <w:rPr>
                <w:highlight w:val="yellow"/>
              </w:rPr>
            </w:pPr>
            <w:hyperlink r:id="rId16" w:history="1">
              <w:r w:rsidRPr="00BD56D9">
                <w:rPr>
                  <w:rStyle w:val="Hyperlink"/>
                  <w:rFonts w:cs="Times New Roman"/>
                  <w:sz w:val="18"/>
                  <w:szCs w:val="18"/>
                  <w:lang w:eastAsia="en-US"/>
                </w:rPr>
                <w:t>amartinsbaptista@jointcommission.org</w:t>
              </w:r>
            </w:hyperlink>
          </w:p>
        </w:tc>
      </w:tr>
      <w:tr w:rsidR="00CC7D14" w:rsidRPr="00B6676F" w14:paraId="37A04D87" w14:textId="77777777" w:rsidTr="004A4175">
        <w:tc>
          <w:tcPr>
            <w:tcW w:w="9247" w:type="dxa"/>
          </w:tcPr>
          <w:p w14:paraId="4CB42FF3" w14:textId="1EFFB596" w:rsidR="00CC7D14" w:rsidRPr="007A62A9" w:rsidRDefault="00CC7D14" w:rsidP="002B3147">
            <w:pPr>
              <w:pStyle w:val="TableText"/>
            </w:pPr>
            <w:r>
              <w:t>Jason Mathews</w:t>
            </w:r>
            <w:r>
              <w:br/>
              <w:t>The MITRE Corporation</w:t>
            </w:r>
            <w:r>
              <w:br/>
            </w:r>
            <w:hyperlink r:id="rId17" w:history="1">
              <w:r w:rsidRPr="00BD56D9">
                <w:rPr>
                  <w:rStyle w:val="Hyperlink"/>
                  <w:rFonts w:cs="Times New Roman"/>
                  <w:sz w:val="18"/>
                  <w:szCs w:val="18"/>
                  <w:lang w:eastAsia="en-US"/>
                </w:rPr>
                <w:t>mathews@mitre.org</w:t>
              </w:r>
            </w:hyperlink>
          </w:p>
        </w:tc>
      </w:tr>
      <w:tr w:rsidR="00CC7D14" w:rsidRPr="00B6676F" w14:paraId="32CE1BEC" w14:textId="77777777" w:rsidTr="004A4175">
        <w:tc>
          <w:tcPr>
            <w:tcW w:w="9247" w:type="dxa"/>
          </w:tcPr>
          <w:p w14:paraId="236CE321" w14:textId="77777777" w:rsidR="00CC7D14" w:rsidRDefault="00CC7D14" w:rsidP="00CC7D14">
            <w:pPr>
              <w:pStyle w:val="TableText"/>
            </w:pPr>
            <w:r w:rsidRPr="007A62A9">
              <w:t>Chris Millet</w:t>
            </w:r>
          </w:p>
          <w:p w14:paraId="1065F754" w14:textId="235232B8" w:rsidR="00CC7D14" w:rsidRPr="007A62A9" w:rsidRDefault="00CC7D14" w:rsidP="00CC7D14">
            <w:pPr>
              <w:pStyle w:val="TableText"/>
            </w:pPr>
            <w:r>
              <w:t>National Quality Forum</w:t>
            </w:r>
            <w:r w:rsidRPr="007A62A9">
              <w:br/>
            </w:r>
            <w:hyperlink r:id="rId18" w:history="1">
              <w:r w:rsidRPr="007A62A9">
                <w:rPr>
                  <w:rStyle w:val="Hyperlink"/>
                  <w:rFonts w:cs="Times New Roman"/>
                  <w:sz w:val="18"/>
                  <w:szCs w:val="18"/>
                  <w:lang w:eastAsia="en-US"/>
                </w:rPr>
                <w:t>cmillet@qualityforum.org</w:t>
              </w:r>
            </w:hyperlink>
          </w:p>
        </w:tc>
      </w:tr>
      <w:tr w:rsidR="00CC7D14" w:rsidRPr="00B6676F" w14:paraId="3C969630" w14:textId="77777777" w:rsidTr="004A4175">
        <w:tc>
          <w:tcPr>
            <w:tcW w:w="9247" w:type="dxa"/>
          </w:tcPr>
          <w:p w14:paraId="187EA499" w14:textId="77777777" w:rsidR="00CC7D14" w:rsidRDefault="00CC7D14" w:rsidP="00CC7D14">
            <w:pPr>
              <w:pStyle w:val="TableText"/>
            </w:pPr>
            <w:r>
              <w:t>Claude Nanjo</w:t>
            </w:r>
          </w:p>
          <w:p w14:paraId="4D7D4372" w14:textId="77777777" w:rsidR="00CC7D14" w:rsidRDefault="00CC7D14" w:rsidP="00CC7D14">
            <w:pPr>
              <w:pStyle w:val="TableText"/>
            </w:pPr>
            <w:r>
              <w:t>Cognitive Medical Systems</w:t>
            </w:r>
          </w:p>
          <w:p w14:paraId="154614BF" w14:textId="4776D459" w:rsidR="00CC7D14" w:rsidRPr="00921EE0" w:rsidRDefault="00CC7D14" w:rsidP="00CC7D14">
            <w:pPr>
              <w:pStyle w:val="TableText"/>
            </w:pPr>
            <w:r>
              <w:t>cnanjo@gmail.com</w:t>
            </w:r>
            <w:hyperlink r:id="rId19" w:history="1"/>
          </w:p>
        </w:tc>
      </w:tr>
    </w:tbl>
    <w:p w14:paraId="7B32C1DF" w14:textId="77777777" w:rsidR="00451E6E" w:rsidRDefault="00451E6E" w:rsidP="00451E6E">
      <w:pPr>
        <w:pStyle w:val="BodyText"/>
      </w:pPr>
    </w:p>
    <w:p w14:paraId="7B32C1E0" w14:textId="77777777" w:rsidR="00451E6E" w:rsidRDefault="00451E6E" w:rsidP="00451E6E">
      <w:pPr>
        <w:pStyle w:val="TOCTitle"/>
      </w:pPr>
      <w:r>
        <w:br w:type="page"/>
      </w:r>
      <w:r>
        <w:lastRenderedPageBreak/>
        <w:t>Acknowledgments</w:t>
      </w:r>
    </w:p>
    <w:p w14:paraId="7B32C1E1" w14:textId="635B13B6" w:rsidR="00451E6E" w:rsidRDefault="00A10527" w:rsidP="00451E6E">
      <w:pPr>
        <w:pStyle w:val="BodyText"/>
      </w:pPr>
      <w:r>
        <w:t>This guide was produced as part of a combined effort with members from multiple HL7 Workgroups related to health quality.</w:t>
      </w:r>
      <w:r w:rsidR="005C2BD5">
        <w:t xml:space="preserve"> This group gratefully acknowledges input from numerous HL7 community members, as well as members of the broader health care community.</w:t>
      </w:r>
    </w:p>
    <w:p w14:paraId="44C89CE7" w14:textId="7ECE8D2D" w:rsidR="00417AD5" w:rsidRDefault="00417AD5" w:rsidP="00451E6E">
      <w:pPr>
        <w:pStyle w:val="BodyText"/>
      </w:pPr>
      <w:r>
        <w:t>QIDAM learns from and builds upon work done in several other projects and specifications including HL7 FHIR, VMR, QDM, QRDA, and CCDA. Many of the model elements and their documentation are drawn from these and other specifications.</w:t>
      </w:r>
    </w:p>
    <w:p w14:paraId="496EA5E8" w14:textId="7AEF412F" w:rsidR="001F52E1" w:rsidRDefault="00A10527" w:rsidP="001F52E1">
      <w:pPr>
        <w:pStyle w:val="TOCTitle"/>
        <w:pageBreakBefore/>
      </w:pPr>
      <w:r>
        <w:lastRenderedPageBreak/>
        <w:t>Revision History</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102"/>
        <w:gridCol w:w="1606"/>
        <w:gridCol w:w="6026"/>
      </w:tblGrid>
      <w:tr w:rsidR="001F52E1" w14:paraId="1DCF4D2D" w14:textId="77777777" w:rsidTr="00352913">
        <w:tc>
          <w:tcPr>
            <w:tcW w:w="824" w:type="dxa"/>
            <w:shd w:val="clear" w:color="auto" w:fill="E6E6E6"/>
          </w:tcPr>
          <w:p w14:paraId="34DF94F7" w14:textId="77777777" w:rsidR="001F52E1" w:rsidRDefault="001F52E1" w:rsidP="00352913">
            <w:pPr>
              <w:pStyle w:val="TableHead"/>
            </w:pPr>
            <w:r>
              <w:t>Rev</w:t>
            </w:r>
          </w:p>
        </w:tc>
        <w:tc>
          <w:tcPr>
            <w:tcW w:w="1102" w:type="dxa"/>
            <w:shd w:val="clear" w:color="auto" w:fill="E6E6E6"/>
          </w:tcPr>
          <w:p w14:paraId="00629FDA" w14:textId="77777777" w:rsidR="001F52E1" w:rsidRDefault="001F52E1" w:rsidP="00352913">
            <w:pPr>
              <w:pStyle w:val="TableHead"/>
            </w:pPr>
            <w:r>
              <w:t>Date</w:t>
            </w:r>
          </w:p>
        </w:tc>
        <w:tc>
          <w:tcPr>
            <w:tcW w:w="1606" w:type="dxa"/>
            <w:shd w:val="clear" w:color="auto" w:fill="E6E6E6"/>
          </w:tcPr>
          <w:p w14:paraId="629B12AF" w14:textId="77777777" w:rsidR="001F52E1" w:rsidRDefault="001F52E1" w:rsidP="00352913">
            <w:pPr>
              <w:pStyle w:val="TableHead"/>
            </w:pPr>
            <w:r>
              <w:t>By Whom</w:t>
            </w:r>
          </w:p>
        </w:tc>
        <w:tc>
          <w:tcPr>
            <w:tcW w:w="6026" w:type="dxa"/>
            <w:shd w:val="clear" w:color="auto" w:fill="E6E6E6"/>
          </w:tcPr>
          <w:p w14:paraId="7228AF05" w14:textId="77777777" w:rsidR="001F52E1" w:rsidRDefault="001F52E1" w:rsidP="00352913">
            <w:pPr>
              <w:pStyle w:val="TableHead"/>
            </w:pPr>
            <w:r>
              <w:t>Changes</w:t>
            </w:r>
          </w:p>
        </w:tc>
      </w:tr>
      <w:tr w:rsidR="001F52E1" w14:paraId="6E38AA55" w14:textId="77777777" w:rsidTr="00352913">
        <w:tc>
          <w:tcPr>
            <w:tcW w:w="824" w:type="dxa"/>
          </w:tcPr>
          <w:p w14:paraId="34D082A7" w14:textId="487BF19E" w:rsidR="001F52E1" w:rsidRDefault="00D12613" w:rsidP="00352913">
            <w:pPr>
              <w:pStyle w:val="TableText"/>
            </w:pPr>
            <w:r>
              <w:t>1</w:t>
            </w:r>
          </w:p>
        </w:tc>
        <w:tc>
          <w:tcPr>
            <w:tcW w:w="1102" w:type="dxa"/>
          </w:tcPr>
          <w:p w14:paraId="3E310933" w14:textId="5B8040C5" w:rsidR="001F52E1" w:rsidRPr="00E55224" w:rsidRDefault="00B0666A" w:rsidP="00352913">
            <w:pPr>
              <w:pStyle w:val="TableText"/>
            </w:pPr>
            <w:r>
              <w:t>12/9</w:t>
            </w:r>
            <w:r w:rsidR="00E55224" w:rsidRPr="00E55224">
              <w:t>/13</w:t>
            </w:r>
          </w:p>
        </w:tc>
        <w:tc>
          <w:tcPr>
            <w:tcW w:w="1606" w:type="dxa"/>
          </w:tcPr>
          <w:p w14:paraId="7A3ABCC5" w14:textId="35498480" w:rsidR="001F52E1" w:rsidRPr="00E55224" w:rsidRDefault="00B0666A" w:rsidP="00352913">
            <w:pPr>
              <w:pStyle w:val="TableText"/>
            </w:pPr>
            <w:r>
              <w:t>Aziz Boxwala</w:t>
            </w:r>
          </w:p>
        </w:tc>
        <w:tc>
          <w:tcPr>
            <w:tcW w:w="6026" w:type="dxa"/>
          </w:tcPr>
          <w:p w14:paraId="6121F173" w14:textId="6482A081" w:rsidR="001F52E1" w:rsidRPr="00E55224" w:rsidRDefault="00B0666A" w:rsidP="00352913">
            <w:pPr>
              <w:pStyle w:val="TableText"/>
            </w:pPr>
            <w:r>
              <w:t>Consolidate drafts into the HL7 template</w:t>
            </w:r>
          </w:p>
        </w:tc>
      </w:tr>
      <w:tr w:rsidR="00D12613" w14:paraId="629D7736" w14:textId="77777777" w:rsidTr="00352913">
        <w:tc>
          <w:tcPr>
            <w:tcW w:w="824" w:type="dxa"/>
          </w:tcPr>
          <w:p w14:paraId="7C0899B1" w14:textId="55F12731" w:rsidR="00D12613" w:rsidRDefault="00D12613" w:rsidP="00352913">
            <w:pPr>
              <w:pStyle w:val="TableText"/>
            </w:pPr>
            <w:r>
              <w:t>2</w:t>
            </w:r>
          </w:p>
        </w:tc>
        <w:tc>
          <w:tcPr>
            <w:tcW w:w="1102" w:type="dxa"/>
          </w:tcPr>
          <w:p w14:paraId="70FD03F9" w14:textId="4DF33A3E" w:rsidR="00D12613" w:rsidRDefault="00D12613" w:rsidP="00352913">
            <w:pPr>
              <w:pStyle w:val="TableText"/>
            </w:pPr>
            <w:r>
              <w:t>12/11/13</w:t>
            </w:r>
          </w:p>
        </w:tc>
        <w:tc>
          <w:tcPr>
            <w:tcW w:w="1606" w:type="dxa"/>
          </w:tcPr>
          <w:p w14:paraId="358E5E38" w14:textId="070E3E62" w:rsidR="00D12613" w:rsidRDefault="00D12613" w:rsidP="00352913">
            <w:pPr>
              <w:pStyle w:val="TableText"/>
            </w:pPr>
            <w:r>
              <w:t>Aziz Boxwala</w:t>
            </w:r>
          </w:p>
        </w:tc>
        <w:tc>
          <w:tcPr>
            <w:tcW w:w="6026" w:type="dxa"/>
          </w:tcPr>
          <w:p w14:paraId="31C16070" w14:textId="1F79791D" w:rsidR="00D12613" w:rsidRDefault="00D12613" w:rsidP="00352913">
            <w:pPr>
              <w:pStyle w:val="TableText"/>
            </w:pPr>
            <w:r>
              <w:t>Complete draft for review by WGs</w:t>
            </w:r>
          </w:p>
        </w:tc>
      </w:tr>
    </w:tbl>
    <w:p w14:paraId="5E56F7D6" w14:textId="77777777" w:rsidR="001F52E1" w:rsidRDefault="001F52E1" w:rsidP="00451E6E">
      <w:pPr>
        <w:pStyle w:val="BodyText"/>
      </w:pPr>
    </w:p>
    <w:p w14:paraId="7B32C219" w14:textId="77777777" w:rsidR="0078666C" w:rsidRDefault="00451E6E" w:rsidP="005E15F5">
      <w:pPr>
        <w:pStyle w:val="TOCTitle"/>
      </w:pPr>
      <w:r>
        <w:br w:type="page"/>
      </w:r>
      <w:r w:rsidR="0078666C">
        <w:lastRenderedPageBreak/>
        <w:t xml:space="preserve"> Contents</w:t>
      </w:r>
    </w:p>
    <w:p w14:paraId="1D69F88B" w14:textId="77777777" w:rsidR="00EE5B10" w:rsidRDefault="008355B3">
      <w:pPr>
        <w:pStyle w:val="TOC1"/>
        <w:rPr>
          <w:rFonts w:asciiTheme="minorHAnsi" w:eastAsiaTheme="minorEastAsia" w:hAnsiTheme="minorHAnsi" w:cstheme="minorBidi"/>
          <w:caps w:val="0"/>
          <w:sz w:val="22"/>
          <w:szCs w:val="22"/>
        </w:rPr>
      </w:pPr>
      <w:r>
        <w:rPr>
          <w:caps w:val="0"/>
        </w:rPr>
        <w:fldChar w:fldCharType="begin"/>
      </w:r>
      <w:r>
        <w:rPr>
          <w:caps w:val="0"/>
        </w:rPr>
        <w:instrText xml:space="preserve"> TOC \o "1-4" </w:instrText>
      </w:r>
      <w:r>
        <w:rPr>
          <w:caps w:val="0"/>
        </w:rPr>
        <w:fldChar w:fldCharType="separate"/>
      </w:r>
      <w:r w:rsidR="00EE5B10">
        <w:t>1</w:t>
      </w:r>
      <w:r w:rsidR="00EE5B10">
        <w:rPr>
          <w:rFonts w:asciiTheme="minorHAnsi" w:eastAsiaTheme="minorEastAsia" w:hAnsiTheme="minorHAnsi" w:cstheme="minorBidi"/>
          <w:caps w:val="0"/>
          <w:sz w:val="22"/>
          <w:szCs w:val="22"/>
        </w:rPr>
        <w:tab/>
      </w:r>
      <w:r w:rsidR="00EE5B10">
        <w:t>Introduction</w:t>
      </w:r>
      <w:r w:rsidR="00EE5B10">
        <w:tab/>
      </w:r>
      <w:r w:rsidR="00EE5B10">
        <w:fldChar w:fldCharType="begin"/>
      </w:r>
      <w:r w:rsidR="00EE5B10">
        <w:instrText xml:space="preserve"> PAGEREF _Toc374521746 \h </w:instrText>
      </w:r>
      <w:r w:rsidR="00EE5B10">
        <w:fldChar w:fldCharType="separate"/>
      </w:r>
      <w:r w:rsidR="00EE5B10">
        <w:t>10</w:t>
      </w:r>
      <w:r w:rsidR="00EE5B10">
        <w:fldChar w:fldCharType="end"/>
      </w:r>
    </w:p>
    <w:p w14:paraId="0570BE66" w14:textId="77777777" w:rsidR="00EE5B10" w:rsidRDefault="00EE5B10">
      <w:pPr>
        <w:pStyle w:val="TOC2"/>
        <w:tabs>
          <w:tab w:val="left" w:pos="806"/>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Purpose</w:t>
      </w:r>
      <w:r>
        <w:tab/>
      </w:r>
      <w:r>
        <w:fldChar w:fldCharType="begin"/>
      </w:r>
      <w:r>
        <w:instrText xml:space="preserve"> PAGEREF _Toc374521747 \h </w:instrText>
      </w:r>
      <w:r>
        <w:fldChar w:fldCharType="separate"/>
      </w:r>
      <w:r>
        <w:t>10</w:t>
      </w:r>
      <w:r>
        <w:fldChar w:fldCharType="end"/>
      </w:r>
    </w:p>
    <w:p w14:paraId="5144F09F" w14:textId="77777777" w:rsidR="00EE5B10" w:rsidRDefault="00EE5B10">
      <w:pPr>
        <w:pStyle w:val="TOC2"/>
        <w:tabs>
          <w:tab w:val="left" w:pos="806"/>
        </w:tabs>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Audience</w:t>
      </w:r>
      <w:r>
        <w:tab/>
      </w:r>
      <w:r>
        <w:fldChar w:fldCharType="begin"/>
      </w:r>
      <w:r>
        <w:instrText xml:space="preserve"> PAGEREF _Toc374521748 \h </w:instrText>
      </w:r>
      <w:r>
        <w:fldChar w:fldCharType="separate"/>
      </w:r>
      <w:r>
        <w:t>11</w:t>
      </w:r>
      <w:r>
        <w:fldChar w:fldCharType="end"/>
      </w:r>
    </w:p>
    <w:p w14:paraId="5CCFEBFC" w14:textId="77777777" w:rsidR="00EE5B10" w:rsidRDefault="00EE5B10">
      <w:pPr>
        <w:pStyle w:val="TOC2"/>
        <w:tabs>
          <w:tab w:val="left" w:pos="806"/>
        </w:tabs>
        <w:rPr>
          <w:rFonts w:asciiTheme="minorHAnsi" w:eastAsiaTheme="minorEastAsia" w:hAnsiTheme="minorHAnsi" w:cstheme="minorBidi"/>
          <w:sz w:val="22"/>
          <w:szCs w:val="22"/>
        </w:rPr>
      </w:pPr>
      <w:r w:rsidRPr="005F50BA">
        <w:t>1.3</w:t>
      </w:r>
      <w:r>
        <w:rPr>
          <w:rFonts w:asciiTheme="minorHAnsi" w:eastAsiaTheme="minorEastAsia" w:hAnsiTheme="minorHAnsi" w:cstheme="minorBidi"/>
          <w:sz w:val="22"/>
          <w:szCs w:val="22"/>
        </w:rPr>
        <w:tab/>
      </w:r>
      <w:r w:rsidRPr="005F50BA">
        <w:t>Background</w:t>
      </w:r>
      <w:r>
        <w:tab/>
      </w:r>
      <w:r>
        <w:fldChar w:fldCharType="begin"/>
      </w:r>
      <w:r>
        <w:instrText xml:space="preserve"> PAGEREF _Toc374521749 \h </w:instrText>
      </w:r>
      <w:r>
        <w:fldChar w:fldCharType="separate"/>
      </w:r>
      <w:r>
        <w:t>11</w:t>
      </w:r>
      <w:r>
        <w:fldChar w:fldCharType="end"/>
      </w:r>
    </w:p>
    <w:p w14:paraId="2F9D15CA" w14:textId="77777777" w:rsidR="00EE5B10" w:rsidRDefault="00EE5B10">
      <w:pPr>
        <w:pStyle w:val="TOC2"/>
        <w:tabs>
          <w:tab w:val="left" w:pos="806"/>
        </w:tabs>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Approach</w:t>
      </w:r>
      <w:r>
        <w:tab/>
      </w:r>
      <w:r>
        <w:fldChar w:fldCharType="begin"/>
      </w:r>
      <w:r>
        <w:instrText xml:space="preserve"> PAGEREF _Toc374521750 \h </w:instrText>
      </w:r>
      <w:r>
        <w:fldChar w:fldCharType="separate"/>
      </w:r>
      <w:r>
        <w:t>12</w:t>
      </w:r>
      <w:r>
        <w:fldChar w:fldCharType="end"/>
      </w:r>
    </w:p>
    <w:p w14:paraId="3859A7CC" w14:textId="77777777" w:rsidR="00EE5B10" w:rsidRDefault="00EE5B10">
      <w:pPr>
        <w:pStyle w:val="TOC2"/>
        <w:tabs>
          <w:tab w:val="left" w:pos="806"/>
        </w:tabs>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Scope</w:t>
      </w:r>
      <w:r>
        <w:tab/>
      </w:r>
      <w:r>
        <w:fldChar w:fldCharType="begin"/>
      </w:r>
      <w:r>
        <w:instrText xml:space="preserve"> PAGEREF _Toc374521751 \h </w:instrText>
      </w:r>
      <w:r>
        <w:fldChar w:fldCharType="separate"/>
      </w:r>
      <w:r>
        <w:t>13</w:t>
      </w:r>
      <w:r>
        <w:fldChar w:fldCharType="end"/>
      </w:r>
    </w:p>
    <w:p w14:paraId="6287068A" w14:textId="77777777" w:rsidR="00EE5B10" w:rsidRDefault="00EE5B10">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Use Cases</w:t>
      </w:r>
      <w:r>
        <w:tab/>
      </w:r>
      <w:r>
        <w:fldChar w:fldCharType="begin"/>
      </w:r>
      <w:r>
        <w:instrText xml:space="preserve"> PAGEREF _Toc374521752 \h </w:instrText>
      </w:r>
      <w:r>
        <w:fldChar w:fldCharType="separate"/>
      </w:r>
      <w:r>
        <w:t>14</w:t>
      </w:r>
      <w:r>
        <w:fldChar w:fldCharType="end"/>
      </w:r>
    </w:p>
    <w:p w14:paraId="7112B645" w14:textId="77777777" w:rsidR="00EE5B10" w:rsidRDefault="00EE5B10">
      <w:pPr>
        <w:pStyle w:val="TOC2"/>
        <w:tabs>
          <w:tab w:val="left" w:pos="806"/>
        </w:tabs>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eCQM and CDS Artifact Development</w:t>
      </w:r>
      <w:r>
        <w:tab/>
      </w:r>
      <w:r>
        <w:fldChar w:fldCharType="begin"/>
      </w:r>
      <w:r>
        <w:instrText xml:space="preserve"> PAGEREF _Toc374521753 \h </w:instrText>
      </w:r>
      <w:r>
        <w:fldChar w:fldCharType="separate"/>
      </w:r>
      <w:r>
        <w:t>14</w:t>
      </w:r>
      <w:r>
        <w:fldChar w:fldCharType="end"/>
      </w:r>
    </w:p>
    <w:p w14:paraId="75E7629C" w14:textId="77777777" w:rsidR="00EE5B10" w:rsidRDefault="00EE5B10">
      <w:pPr>
        <w:pStyle w:val="TOC2"/>
        <w:tabs>
          <w:tab w:val="left" w:pos="806"/>
        </w:tabs>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eCQM and CDS Artifact Implementation</w:t>
      </w:r>
      <w:r>
        <w:tab/>
      </w:r>
      <w:r>
        <w:fldChar w:fldCharType="begin"/>
      </w:r>
      <w:r>
        <w:instrText xml:space="preserve"> PAGEREF _Toc374521754 \h </w:instrText>
      </w:r>
      <w:r>
        <w:fldChar w:fldCharType="separate"/>
      </w:r>
      <w:r>
        <w:t>14</w:t>
      </w:r>
      <w:r>
        <w:fldChar w:fldCharType="end"/>
      </w:r>
    </w:p>
    <w:p w14:paraId="48BEEA17" w14:textId="77777777" w:rsidR="00EE5B10" w:rsidRDefault="00EE5B10">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Requirements</w:t>
      </w:r>
      <w:r>
        <w:tab/>
      </w:r>
      <w:r>
        <w:fldChar w:fldCharType="begin"/>
      </w:r>
      <w:r>
        <w:instrText xml:space="preserve"> PAGEREF _Toc374521755 \h </w:instrText>
      </w:r>
      <w:r>
        <w:fldChar w:fldCharType="separate"/>
      </w:r>
      <w:r>
        <w:t>16</w:t>
      </w:r>
      <w:r>
        <w:fldChar w:fldCharType="end"/>
      </w:r>
    </w:p>
    <w:p w14:paraId="5F275217" w14:textId="77777777" w:rsidR="00EE5B10" w:rsidRDefault="00EE5B10">
      <w:pPr>
        <w:pStyle w:val="TOC2"/>
        <w:tabs>
          <w:tab w:val="left" w:pos="806"/>
        </w:tabs>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Coverage</w:t>
      </w:r>
      <w:r>
        <w:tab/>
      </w:r>
      <w:r>
        <w:fldChar w:fldCharType="begin"/>
      </w:r>
      <w:r>
        <w:instrText xml:space="preserve"> PAGEREF _Toc374521756 \h </w:instrText>
      </w:r>
      <w:r>
        <w:fldChar w:fldCharType="separate"/>
      </w:r>
      <w:r>
        <w:t>16</w:t>
      </w:r>
      <w:r>
        <w:fldChar w:fldCharType="end"/>
      </w:r>
    </w:p>
    <w:p w14:paraId="02851F1D" w14:textId="77777777" w:rsidR="00EE5B10" w:rsidRDefault="00EE5B10">
      <w:pPr>
        <w:pStyle w:val="TOC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Out of scope</w:t>
      </w:r>
      <w:r>
        <w:tab/>
      </w:r>
      <w:r>
        <w:fldChar w:fldCharType="begin"/>
      </w:r>
      <w:r>
        <w:instrText xml:space="preserve"> PAGEREF _Toc374521757 \h </w:instrText>
      </w:r>
      <w:r>
        <w:fldChar w:fldCharType="separate"/>
      </w:r>
      <w:r>
        <w:t>16</w:t>
      </w:r>
      <w:r>
        <w:fldChar w:fldCharType="end"/>
      </w:r>
    </w:p>
    <w:p w14:paraId="48075E72" w14:textId="77777777" w:rsidR="00EE5B10" w:rsidRDefault="00EE5B10">
      <w:pPr>
        <w:pStyle w:val="TOC2"/>
        <w:tabs>
          <w:tab w:val="left" w:pos="806"/>
        </w:tabs>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Format</w:t>
      </w:r>
      <w:r>
        <w:tab/>
      </w:r>
      <w:r>
        <w:fldChar w:fldCharType="begin"/>
      </w:r>
      <w:r>
        <w:instrText xml:space="preserve"> PAGEREF _Toc374521758 \h </w:instrText>
      </w:r>
      <w:r>
        <w:fldChar w:fldCharType="separate"/>
      </w:r>
      <w:r>
        <w:t>16</w:t>
      </w:r>
      <w:r>
        <w:fldChar w:fldCharType="end"/>
      </w:r>
    </w:p>
    <w:p w14:paraId="5DBF1D1F" w14:textId="77777777" w:rsidR="00EE5B10" w:rsidRDefault="00EE5B10">
      <w:pPr>
        <w:pStyle w:val="TOC2"/>
        <w:tabs>
          <w:tab w:val="left" w:pos="806"/>
        </w:tabs>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Usability</w:t>
      </w:r>
      <w:r>
        <w:tab/>
      </w:r>
      <w:r>
        <w:fldChar w:fldCharType="begin"/>
      </w:r>
      <w:r>
        <w:instrText xml:space="preserve"> PAGEREF _Toc374521759 \h </w:instrText>
      </w:r>
      <w:r>
        <w:fldChar w:fldCharType="separate"/>
      </w:r>
      <w:r>
        <w:t>16</w:t>
      </w:r>
      <w:r>
        <w:fldChar w:fldCharType="end"/>
      </w:r>
    </w:p>
    <w:p w14:paraId="07CD19B6" w14:textId="77777777" w:rsidR="00EE5B10" w:rsidRDefault="00EE5B10">
      <w:pPr>
        <w:pStyle w:val="TOC2"/>
        <w:tabs>
          <w:tab w:val="left" w:pos="806"/>
        </w:tabs>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Computability</w:t>
      </w:r>
      <w:r>
        <w:tab/>
      </w:r>
      <w:r>
        <w:fldChar w:fldCharType="begin"/>
      </w:r>
      <w:r>
        <w:instrText xml:space="preserve"> PAGEREF _Toc374521760 \h </w:instrText>
      </w:r>
      <w:r>
        <w:fldChar w:fldCharType="separate"/>
      </w:r>
      <w:r>
        <w:t>17</w:t>
      </w:r>
      <w:r>
        <w:fldChar w:fldCharType="end"/>
      </w:r>
    </w:p>
    <w:p w14:paraId="626020B9" w14:textId="77777777" w:rsidR="00EE5B10" w:rsidRDefault="00EE5B10">
      <w:pPr>
        <w:pStyle w:val="TOC2"/>
        <w:tabs>
          <w:tab w:val="left" w:pos="806"/>
        </w:tabs>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Interoperability</w:t>
      </w:r>
      <w:r>
        <w:tab/>
      </w:r>
      <w:r>
        <w:fldChar w:fldCharType="begin"/>
      </w:r>
      <w:r>
        <w:instrText xml:space="preserve"> PAGEREF _Toc374521761 \h </w:instrText>
      </w:r>
      <w:r>
        <w:fldChar w:fldCharType="separate"/>
      </w:r>
      <w:r>
        <w:t>17</w:t>
      </w:r>
      <w:r>
        <w:fldChar w:fldCharType="end"/>
      </w:r>
    </w:p>
    <w:p w14:paraId="1CD44F99" w14:textId="77777777" w:rsidR="00EE5B10" w:rsidRDefault="00EE5B10">
      <w:pPr>
        <w:pStyle w:val="TOC2"/>
        <w:tabs>
          <w:tab w:val="left" w:pos="806"/>
        </w:tabs>
        <w:rPr>
          <w:rFonts w:asciiTheme="minorHAnsi" w:eastAsiaTheme="minorEastAsia" w:hAnsiTheme="minorHAnsi" w:cstheme="minorBidi"/>
          <w:sz w:val="22"/>
          <w:szCs w:val="22"/>
        </w:rPr>
      </w:pPr>
      <w:r>
        <w:t>3.6</w:t>
      </w:r>
      <w:r>
        <w:rPr>
          <w:rFonts w:asciiTheme="minorHAnsi" w:eastAsiaTheme="minorEastAsia" w:hAnsiTheme="minorHAnsi" w:cstheme="minorBidi"/>
          <w:sz w:val="22"/>
          <w:szCs w:val="22"/>
        </w:rPr>
        <w:tab/>
      </w:r>
      <w:r>
        <w:t>Extensibility</w:t>
      </w:r>
      <w:r>
        <w:tab/>
      </w:r>
      <w:r>
        <w:fldChar w:fldCharType="begin"/>
      </w:r>
      <w:r>
        <w:instrText xml:space="preserve"> PAGEREF _Toc374521762 \h </w:instrText>
      </w:r>
      <w:r>
        <w:fldChar w:fldCharType="separate"/>
      </w:r>
      <w:r>
        <w:t>17</w:t>
      </w:r>
      <w:r>
        <w:fldChar w:fldCharType="end"/>
      </w:r>
    </w:p>
    <w:p w14:paraId="17FE53C3" w14:textId="77777777" w:rsidR="00EE5B10" w:rsidRDefault="00EE5B10">
      <w:pPr>
        <w:pStyle w:val="TOC1"/>
        <w:rPr>
          <w:rFonts w:asciiTheme="minorHAnsi" w:eastAsiaTheme="minorEastAsia" w:hAnsiTheme="minorHAnsi" w:cstheme="minorBidi"/>
          <w:caps w:val="0"/>
          <w:sz w:val="22"/>
          <w:szCs w:val="22"/>
        </w:rPr>
      </w:pPr>
      <w:r w:rsidRPr="005F50BA">
        <w:t>4</w:t>
      </w:r>
      <w:r>
        <w:rPr>
          <w:rFonts w:asciiTheme="minorHAnsi" w:eastAsiaTheme="minorEastAsia" w:hAnsiTheme="minorHAnsi" w:cstheme="minorBidi"/>
          <w:caps w:val="0"/>
          <w:sz w:val="22"/>
          <w:szCs w:val="22"/>
        </w:rPr>
        <w:tab/>
      </w:r>
      <w:r w:rsidRPr="005F50BA">
        <w:t>Model Overview</w:t>
      </w:r>
      <w:r>
        <w:tab/>
      </w:r>
      <w:r>
        <w:fldChar w:fldCharType="begin"/>
      </w:r>
      <w:r>
        <w:instrText xml:space="preserve"> PAGEREF _Toc374521763 \h </w:instrText>
      </w:r>
      <w:r>
        <w:fldChar w:fldCharType="separate"/>
      </w:r>
      <w:r>
        <w:t>19</w:t>
      </w:r>
      <w:r>
        <w:fldChar w:fldCharType="end"/>
      </w:r>
    </w:p>
    <w:p w14:paraId="12E015A4" w14:textId="77777777" w:rsidR="00EE5B10" w:rsidRDefault="00EE5B10">
      <w:pPr>
        <w:pStyle w:val="TOC2"/>
        <w:tabs>
          <w:tab w:val="left" w:pos="806"/>
        </w:tabs>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Design Approach</w:t>
      </w:r>
      <w:r>
        <w:tab/>
      </w:r>
      <w:r>
        <w:fldChar w:fldCharType="begin"/>
      </w:r>
      <w:r>
        <w:instrText xml:space="preserve"> PAGEREF _Toc374521764 \h </w:instrText>
      </w:r>
      <w:r>
        <w:fldChar w:fldCharType="separate"/>
      </w:r>
      <w:r>
        <w:t>19</w:t>
      </w:r>
      <w:r>
        <w:fldChar w:fldCharType="end"/>
      </w:r>
    </w:p>
    <w:p w14:paraId="39AAF817" w14:textId="77777777" w:rsidR="00EE5B10" w:rsidRDefault="00EE5B10">
      <w:pPr>
        <w:pStyle w:val="TOC2"/>
        <w:tabs>
          <w:tab w:val="left" w:pos="806"/>
        </w:tabs>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Datatypes</w:t>
      </w:r>
      <w:r>
        <w:tab/>
      </w:r>
      <w:r>
        <w:fldChar w:fldCharType="begin"/>
      </w:r>
      <w:r>
        <w:instrText xml:space="preserve"> PAGEREF _Toc374521765 \h </w:instrText>
      </w:r>
      <w:r>
        <w:fldChar w:fldCharType="separate"/>
      </w:r>
      <w:r>
        <w:t>21</w:t>
      </w:r>
      <w:r>
        <w:fldChar w:fldCharType="end"/>
      </w:r>
    </w:p>
    <w:p w14:paraId="6EFC5714" w14:textId="77777777" w:rsidR="00EE5B10" w:rsidRDefault="00EE5B10">
      <w:pPr>
        <w:pStyle w:val="TOC2"/>
        <w:tabs>
          <w:tab w:val="left" w:pos="806"/>
        </w:tabs>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Entities and Other</w:t>
      </w:r>
      <w:r w:rsidRPr="005F50BA">
        <w:t xml:space="preserve"> Extended</w:t>
      </w:r>
      <w:r>
        <w:t xml:space="preserve"> Types</w:t>
      </w:r>
      <w:r>
        <w:tab/>
      </w:r>
      <w:r>
        <w:fldChar w:fldCharType="begin"/>
      </w:r>
      <w:r>
        <w:instrText xml:space="preserve"> PAGEREF _Toc374521766 \h </w:instrText>
      </w:r>
      <w:r>
        <w:fldChar w:fldCharType="separate"/>
      </w:r>
      <w:r>
        <w:t>21</w:t>
      </w:r>
      <w:r>
        <w:fldChar w:fldCharType="end"/>
      </w:r>
    </w:p>
    <w:p w14:paraId="61A59A77" w14:textId="77777777" w:rsidR="00EE5B10" w:rsidRDefault="00EE5B10">
      <w:pPr>
        <w:pStyle w:val="TOC2"/>
        <w:tabs>
          <w:tab w:val="left" w:pos="806"/>
        </w:tabs>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Cardinality and Optionality</w:t>
      </w:r>
      <w:r>
        <w:tab/>
      </w:r>
      <w:r>
        <w:fldChar w:fldCharType="begin"/>
      </w:r>
      <w:r>
        <w:instrText xml:space="preserve"> PAGEREF _Toc374521767 \h </w:instrText>
      </w:r>
      <w:r>
        <w:fldChar w:fldCharType="separate"/>
      </w:r>
      <w:r>
        <w:t>22</w:t>
      </w:r>
      <w:r>
        <w:fldChar w:fldCharType="end"/>
      </w:r>
    </w:p>
    <w:p w14:paraId="2923BF58" w14:textId="77777777" w:rsidR="00EE5B10" w:rsidRDefault="00EE5B10">
      <w:pPr>
        <w:pStyle w:val="TOC1"/>
        <w:rPr>
          <w:rFonts w:asciiTheme="minorHAnsi" w:eastAsiaTheme="minorEastAsia" w:hAnsiTheme="minorHAnsi" w:cstheme="minorBidi"/>
          <w:caps w:val="0"/>
          <w:sz w:val="22"/>
          <w:szCs w:val="22"/>
        </w:rPr>
      </w:pPr>
      <w:r>
        <w:t>5</w:t>
      </w:r>
      <w:r>
        <w:rPr>
          <w:rFonts w:asciiTheme="minorHAnsi" w:eastAsiaTheme="minorEastAsia" w:hAnsiTheme="minorHAnsi" w:cstheme="minorBidi"/>
          <w:caps w:val="0"/>
          <w:sz w:val="22"/>
          <w:szCs w:val="22"/>
        </w:rPr>
        <w:tab/>
      </w:r>
      <w:r>
        <w:t>Model Specification</w:t>
      </w:r>
      <w:r>
        <w:tab/>
      </w:r>
      <w:r>
        <w:fldChar w:fldCharType="begin"/>
      </w:r>
      <w:r>
        <w:instrText xml:space="preserve"> PAGEREF _Toc374521768 \h </w:instrText>
      </w:r>
      <w:r>
        <w:fldChar w:fldCharType="separate"/>
      </w:r>
      <w:r>
        <w:t>23</w:t>
      </w:r>
      <w:r>
        <w:fldChar w:fldCharType="end"/>
      </w:r>
    </w:p>
    <w:p w14:paraId="5B704CF6" w14:textId="77777777" w:rsidR="00EE5B10" w:rsidRDefault="00EE5B10">
      <w:pPr>
        <w:pStyle w:val="TOC2"/>
        <w:tabs>
          <w:tab w:val="left" w:pos="806"/>
        </w:tabs>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Model Diagrams</w:t>
      </w:r>
      <w:r>
        <w:tab/>
      </w:r>
      <w:r>
        <w:fldChar w:fldCharType="begin"/>
      </w:r>
      <w:r>
        <w:instrText xml:space="preserve"> PAGEREF _Toc374521769 \h </w:instrText>
      </w:r>
      <w:r>
        <w:fldChar w:fldCharType="separate"/>
      </w:r>
      <w:r>
        <w:t>23</w:t>
      </w:r>
      <w:r>
        <w:fldChar w:fldCharType="end"/>
      </w:r>
    </w:p>
    <w:p w14:paraId="7E4569D5" w14:textId="77777777" w:rsidR="00EE5B10" w:rsidRDefault="00EE5B10">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Core - (Class diagram)</w:t>
      </w:r>
      <w:r>
        <w:tab/>
      </w:r>
      <w:r>
        <w:fldChar w:fldCharType="begin"/>
      </w:r>
      <w:r>
        <w:instrText xml:space="preserve"> PAGEREF _Toc374521770 \h </w:instrText>
      </w:r>
      <w:r>
        <w:fldChar w:fldCharType="separate"/>
      </w:r>
      <w:r>
        <w:t>23</w:t>
      </w:r>
      <w:r>
        <w:fldChar w:fldCharType="end"/>
      </w:r>
    </w:p>
    <w:p w14:paraId="47FA02DF" w14:textId="77777777" w:rsidR="00EE5B10" w:rsidRDefault="00EE5B10">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Enactable - (Class diagram)</w:t>
      </w:r>
      <w:r>
        <w:tab/>
      </w:r>
      <w:r>
        <w:fldChar w:fldCharType="begin"/>
      </w:r>
      <w:r>
        <w:instrText xml:space="preserve"> PAGEREF _Toc374521771 \h </w:instrText>
      </w:r>
      <w:r>
        <w:fldChar w:fldCharType="separate"/>
      </w:r>
      <w:r>
        <w:t>24</w:t>
      </w:r>
      <w:r>
        <w:fldChar w:fldCharType="end"/>
      </w:r>
    </w:p>
    <w:p w14:paraId="5D4CED77" w14:textId="77777777" w:rsidR="00EE5B10" w:rsidRDefault="00EE5B10">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Enactable-Medication - (Class diagram)</w:t>
      </w:r>
      <w:r>
        <w:tab/>
      </w:r>
      <w:r>
        <w:fldChar w:fldCharType="begin"/>
      </w:r>
      <w:r>
        <w:instrText xml:space="preserve"> PAGEREF _Toc374521772 \h </w:instrText>
      </w:r>
      <w:r>
        <w:fldChar w:fldCharType="separate"/>
      </w:r>
      <w:r>
        <w:t>25</w:t>
      </w:r>
      <w:r>
        <w:fldChar w:fldCharType="end"/>
      </w:r>
    </w:p>
    <w:p w14:paraId="6B3EE0DE" w14:textId="77777777" w:rsidR="00EE5B10" w:rsidRDefault="00EE5B10">
      <w:pPr>
        <w:pStyle w:val="TOC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Enactable-Procedure - (Class diagram)</w:t>
      </w:r>
      <w:r>
        <w:tab/>
      </w:r>
      <w:r>
        <w:fldChar w:fldCharType="begin"/>
      </w:r>
      <w:r>
        <w:instrText xml:space="preserve"> PAGEREF _Toc374521773 \h </w:instrText>
      </w:r>
      <w:r>
        <w:fldChar w:fldCharType="separate"/>
      </w:r>
      <w:r>
        <w:t>26</w:t>
      </w:r>
      <w:r>
        <w:fldChar w:fldCharType="end"/>
      </w:r>
    </w:p>
    <w:p w14:paraId="6645A167" w14:textId="77777777" w:rsidR="00EE5B10" w:rsidRDefault="00EE5B10">
      <w:pPr>
        <w:pStyle w:val="TOC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EnactmentPhase - (Class diagram)</w:t>
      </w:r>
      <w:r>
        <w:tab/>
      </w:r>
      <w:r>
        <w:fldChar w:fldCharType="begin"/>
      </w:r>
      <w:r>
        <w:instrText xml:space="preserve"> PAGEREF _Toc374521774 \h </w:instrText>
      </w:r>
      <w:r>
        <w:fldChar w:fldCharType="separate"/>
      </w:r>
      <w:r>
        <w:t>27</w:t>
      </w:r>
      <w:r>
        <w:fldChar w:fldCharType="end"/>
      </w:r>
    </w:p>
    <w:p w14:paraId="184DD6E5" w14:textId="77777777" w:rsidR="00EE5B10" w:rsidRDefault="00EE5B10">
      <w:pPr>
        <w:pStyle w:val="TOC3"/>
        <w:rPr>
          <w:rFonts w:asciiTheme="minorHAnsi" w:eastAsiaTheme="minorEastAsia" w:hAnsiTheme="minorHAnsi" w:cstheme="minorBidi"/>
          <w:sz w:val="22"/>
          <w:szCs w:val="22"/>
        </w:rPr>
      </w:pPr>
      <w:r>
        <w:t>5.1.6</w:t>
      </w:r>
      <w:r>
        <w:rPr>
          <w:rFonts w:asciiTheme="minorHAnsi" w:eastAsiaTheme="minorEastAsia" w:hAnsiTheme="minorHAnsi" w:cstheme="minorBidi"/>
          <w:sz w:val="22"/>
          <w:szCs w:val="22"/>
        </w:rPr>
        <w:tab/>
      </w:r>
      <w:r>
        <w:t>EntitiesAndExtendedTypes - (Class diagram)</w:t>
      </w:r>
      <w:r>
        <w:tab/>
      </w:r>
      <w:r>
        <w:fldChar w:fldCharType="begin"/>
      </w:r>
      <w:r>
        <w:instrText xml:space="preserve"> PAGEREF _Toc374521775 \h </w:instrText>
      </w:r>
      <w:r>
        <w:fldChar w:fldCharType="separate"/>
      </w:r>
      <w:r>
        <w:t>28</w:t>
      </w:r>
      <w:r>
        <w:fldChar w:fldCharType="end"/>
      </w:r>
    </w:p>
    <w:p w14:paraId="7D39C6EF" w14:textId="77777777" w:rsidR="00EE5B10" w:rsidRDefault="00EE5B10">
      <w:pPr>
        <w:pStyle w:val="TOC3"/>
        <w:rPr>
          <w:rFonts w:asciiTheme="minorHAnsi" w:eastAsiaTheme="minorEastAsia" w:hAnsiTheme="minorHAnsi" w:cstheme="minorBidi"/>
          <w:sz w:val="22"/>
          <w:szCs w:val="22"/>
        </w:rPr>
      </w:pPr>
      <w:r>
        <w:t>5.1.7</w:t>
      </w:r>
      <w:r>
        <w:rPr>
          <w:rFonts w:asciiTheme="minorHAnsi" w:eastAsiaTheme="minorEastAsia" w:hAnsiTheme="minorHAnsi" w:cstheme="minorBidi"/>
          <w:sz w:val="22"/>
          <w:szCs w:val="22"/>
        </w:rPr>
        <w:tab/>
      </w:r>
      <w:r>
        <w:t>Observable - (Class diagram)</w:t>
      </w:r>
      <w:r>
        <w:tab/>
      </w:r>
      <w:r>
        <w:fldChar w:fldCharType="begin"/>
      </w:r>
      <w:r>
        <w:instrText xml:space="preserve"> PAGEREF _Toc374521776 \h </w:instrText>
      </w:r>
      <w:r>
        <w:fldChar w:fldCharType="separate"/>
      </w:r>
      <w:r>
        <w:t>29</w:t>
      </w:r>
      <w:r>
        <w:fldChar w:fldCharType="end"/>
      </w:r>
    </w:p>
    <w:p w14:paraId="2C91C46C" w14:textId="77777777" w:rsidR="00EE5B10" w:rsidRDefault="00EE5B10">
      <w:pPr>
        <w:pStyle w:val="TOC3"/>
        <w:rPr>
          <w:rFonts w:asciiTheme="minorHAnsi" w:eastAsiaTheme="minorEastAsia" w:hAnsiTheme="minorHAnsi" w:cstheme="minorBidi"/>
          <w:sz w:val="22"/>
          <w:szCs w:val="22"/>
        </w:rPr>
      </w:pPr>
      <w:r>
        <w:t>5.1.8</w:t>
      </w:r>
      <w:r>
        <w:rPr>
          <w:rFonts w:asciiTheme="minorHAnsi" w:eastAsiaTheme="minorEastAsia" w:hAnsiTheme="minorHAnsi" w:cstheme="minorBidi"/>
          <w:sz w:val="22"/>
          <w:szCs w:val="22"/>
        </w:rPr>
        <w:tab/>
      </w:r>
      <w:r>
        <w:t>Statements-AdverseEvent - (Class diagram)</w:t>
      </w:r>
      <w:r>
        <w:tab/>
      </w:r>
      <w:r>
        <w:fldChar w:fldCharType="begin"/>
      </w:r>
      <w:r>
        <w:instrText xml:space="preserve"> PAGEREF _Toc374521777 \h </w:instrText>
      </w:r>
      <w:r>
        <w:fldChar w:fldCharType="separate"/>
      </w:r>
      <w:r>
        <w:t>30</w:t>
      </w:r>
      <w:r>
        <w:fldChar w:fldCharType="end"/>
      </w:r>
    </w:p>
    <w:p w14:paraId="6F2937FA" w14:textId="77777777" w:rsidR="00EE5B10" w:rsidRDefault="00EE5B10">
      <w:pPr>
        <w:pStyle w:val="TOC3"/>
        <w:rPr>
          <w:rFonts w:asciiTheme="minorHAnsi" w:eastAsiaTheme="minorEastAsia" w:hAnsiTheme="minorHAnsi" w:cstheme="minorBidi"/>
          <w:sz w:val="22"/>
          <w:szCs w:val="22"/>
        </w:rPr>
      </w:pPr>
      <w:r>
        <w:t>5.1.9</w:t>
      </w:r>
      <w:r>
        <w:rPr>
          <w:rFonts w:asciiTheme="minorHAnsi" w:eastAsiaTheme="minorEastAsia" w:hAnsiTheme="minorHAnsi" w:cstheme="minorBidi"/>
          <w:sz w:val="22"/>
          <w:szCs w:val="22"/>
        </w:rPr>
        <w:tab/>
      </w:r>
      <w:r>
        <w:t>Statements-Allergy - (Class diagram)</w:t>
      </w:r>
      <w:r>
        <w:tab/>
      </w:r>
      <w:r>
        <w:fldChar w:fldCharType="begin"/>
      </w:r>
      <w:r>
        <w:instrText xml:space="preserve"> PAGEREF _Toc374521778 \h </w:instrText>
      </w:r>
      <w:r>
        <w:fldChar w:fldCharType="separate"/>
      </w:r>
      <w:r>
        <w:t>30</w:t>
      </w:r>
      <w:r>
        <w:fldChar w:fldCharType="end"/>
      </w:r>
    </w:p>
    <w:p w14:paraId="1B555C5F" w14:textId="77777777" w:rsidR="00EE5B10" w:rsidRDefault="00EE5B10">
      <w:pPr>
        <w:pStyle w:val="TOC3"/>
        <w:rPr>
          <w:rFonts w:asciiTheme="minorHAnsi" w:eastAsiaTheme="minorEastAsia" w:hAnsiTheme="minorHAnsi" w:cstheme="minorBidi"/>
          <w:sz w:val="22"/>
          <w:szCs w:val="22"/>
        </w:rPr>
      </w:pPr>
      <w:r>
        <w:lastRenderedPageBreak/>
        <w:t>5.1.10</w:t>
      </w:r>
      <w:r>
        <w:rPr>
          <w:rFonts w:asciiTheme="minorHAnsi" w:eastAsiaTheme="minorEastAsia" w:hAnsiTheme="minorHAnsi" w:cstheme="minorBidi"/>
          <w:sz w:val="22"/>
          <w:szCs w:val="22"/>
        </w:rPr>
        <w:tab/>
      </w:r>
      <w:r>
        <w:t xml:space="preserve">Statements-Condition - </w:t>
      </w:r>
      <w:r w:rsidRPr="005F50BA">
        <w:rPr>
          <w:i/>
        </w:rPr>
        <w:t>(Class diagram)</w:t>
      </w:r>
      <w:r>
        <w:tab/>
      </w:r>
      <w:r>
        <w:fldChar w:fldCharType="begin"/>
      </w:r>
      <w:r>
        <w:instrText xml:space="preserve"> PAGEREF _Toc374521779 \h </w:instrText>
      </w:r>
      <w:r>
        <w:fldChar w:fldCharType="separate"/>
      </w:r>
      <w:r>
        <w:t>31</w:t>
      </w:r>
      <w:r>
        <w:fldChar w:fldCharType="end"/>
      </w:r>
    </w:p>
    <w:p w14:paraId="34C56761" w14:textId="77777777" w:rsidR="00EE5B10" w:rsidRDefault="00EE5B10">
      <w:pPr>
        <w:pStyle w:val="TOC3"/>
        <w:rPr>
          <w:rFonts w:asciiTheme="minorHAnsi" w:eastAsiaTheme="minorEastAsia" w:hAnsiTheme="minorHAnsi" w:cstheme="minorBidi"/>
          <w:sz w:val="22"/>
          <w:szCs w:val="22"/>
        </w:rPr>
      </w:pPr>
      <w:r>
        <w:t>5.1.11</w:t>
      </w:r>
      <w:r>
        <w:rPr>
          <w:rFonts w:asciiTheme="minorHAnsi" w:eastAsiaTheme="minorEastAsia" w:hAnsiTheme="minorHAnsi" w:cstheme="minorBidi"/>
          <w:sz w:val="22"/>
          <w:szCs w:val="22"/>
        </w:rPr>
        <w:tab/>
      </w:r>
      <w:r>
        <w:t>Statements-Encounter - (Class diagram)</w:t>
      </w:r>
      <w:r>
        <w:tab/>
      </w:r>
      <w:r>
        <w:fldChar w:fldCharType="begin"/>
      </w:r>
      <w:r>
        <w:instrText xml:space="preserve"> PAGEREF _Toc374521780 \h </w:instrText>
      </w:r>
      <w:r>
        <w:fldChar w:fldCharType="separate"/>
      </w:r>
      <w:r>
        <w:t>32</w:t>
      </w:r>
      <w:r>
        <w:fldChar w:fldCharType="end"/>
      </w:r>
    </w:p>
    <w:p w14:paraId="141BB6ED" w14:textId="77777777" w:rsidR="00EE5B10" w:rsidRDefault="00EE5B10">
      <w:pPr>
        <w:pStyle w:val="TOC3"/>
        <w:rPr>
          <w:rFonts w:asciiTheme="minorHAnsi" w:eastAsiaTheme="minorEastAsia" w:hAnsiTheme="minorHAnsi" w:cstheme="minorBidi"/>
          <w:sz w:val="22"/>
          <w:szCs w:val="22"/>
        </w:rPr>
      </w:pPr>
      <w:r>
        <w:t>5.1.12</w:t>
      </w:r>
      <w:r>
        <w:rPr>
          <w:rFonts w:asciiTheme="minorHAnsi" w:eastAsiaTheme="minorEastAsia" w:hAnsiTheme="minorHAnsi" w:cstheme="minorBidi"/>
          <w:sz w:val="22"/>
          <w:szCs w:val="22"/>
        </w:rPr>
        <w:tab/>
      </w:r>
      <w:r>
        <w:t>Statements-Inference - (Class diagram)</w:t>
      </w:r>
      <w:r>
        <w:tab/>
      </w:r>
      <w:r>
        <w:fldChar w:fldCharType="begin"/>
      </w:r>
      <w:r>
        <w:instrText xml:space="preserve"> PAGEREF _Toc374521781 \h </w:instrText>
      </w:r>
      <w:r>
        <w:fldChar w:fldCharType="separate"/>
      </w:r>
      <w:r>
        <w:t>33</w:t>
      </w:r>
      <w:r>
        <w:fldChar w:fldCharType="end"/>
      </w:r>
    </w:p>
    <w:p w14:paraId="06456EE7" w14:textId="77777777" w:rsidR="00EE5B10" w:rsidRDefault="00EE5B10">
      <w:pPr>
        <w:pStyle w:val="TOC3"/>
        <w:rPr>
          <w:rFonts w:asciiTheme="minorHAnsi" w:eastAsiaTheme="minorEastAsia" w:hAnsiTheme="minorHAnsi" w:cstheme="minorBidi"/>
          <w:sz w:val="22"/>
          <w:szCs w:val="22"/>
        </w:rPr>
      </w:pPr>
      <w:r>
        <w:t>5.1.13</w:t>
      </w:r>
      <w:r>
        <w:rPr>
          <w:rFonts w:asciiTheme="minorHAnsi" w:eastAsiaTheme="minorEastAsia" w:hAnsiTheme="minorHAnsi" w:cstheme="minorBidi"/>
          <w:sz w:val="22"/>
          <w:szCs w:val="22"/>
        </w:rPr>
        <w:tab/>
      </w:r>
      <w:r>
        <w:t>Statements-Medication-1 - (Class diagram)</w:t>
      </w:r>
      <w:r>
        <w:tab/>
      </w:r>
      <w:r>
        <w:fldChar w:fldCharType="begin"/>
      </w:r>
      <w:r>
        <w:instrText xml:space="preserve"> PAGEREF _Toc374521782 \h </w:instrText>
      </w:r>
      <w:r>
        <w:fldChar w:fldCharType="separate"/>
      </w:r>
      <w:r>
        <w:t>34</w:t>
      </w:r>
      <w:r>
        <w:fldChar w:fldCharType="end"/>
      </w:r>
    </w:p>
    <w:p w14:paraId="30BC4E5D" w14:textId="77777777" w:rsidR="00EE5B10" w:rsidRDefault="00EE5B10">
      <w:pPr>
        <w:pStyle w:val="TOC3"/>
        <w:rPr>
          <w:rFonts w:asciiTheme="minorHAnsi" w:eastAsiaTheme="minorEastAsia" w:hAnsiTheme="minorHAnsi" w:cstheme="minorBidi"/>
          <w:sz w:val="22"/>
          <w:szCs w:val="22"/>
        </w:rPr>
      </w:pPr>
      <w:r>
        <w:t>5.1.14</w:t>
      </w:r>
      <w:r>
        <w:rPr>
          <w:rFonts w:asciiTheme="minorHAnsi" w:eastAsiaTheme="minorEastAsia" w:hAnsiTheme="minorHAnsi" w:cstheme="minorBidi"/>
          <w:sz w:val="22"/>
          <w:szCs w:val="22"/>
        </w:rPr>
        <w:tab/>
      </w:r>
      <w:r>
        <w:t>Statements-Medication-2 - (Class diagram)</w:t>
      </w:r>
      <w:r>
        <w:tab/>
      </w:r>
      <w:r>
        <w:fldChar w:fldCharType="begin"/>
      </w:r>
      <w:r>
        <w:instrText xml:space="preserve"> PAGEREF _Toc374521783 \h </w:instrText>
      </w:r>
      <w:r>
        <w:fldChar w:fldCharType="separate"/>
      </w:r>
      <w:r>
        <w:t>35</w:t>
      </w:r>
      <w:r>
        <w:fldChar w:fldCharType="end"/>
      </w:r>
    </w:p>
    <w:p w14:paraId="43171356" w14:textId="77777777" w:rsidR="00EE5B10" w:rsidRDefault="00EE5B10">
      <w:pPr>
        <w:pStyle w:val="TOC3"/>
        <w:rPr>
          <w:rFonts w:asciiTheme="minorHAnsi" w:eastAsiaTheme="minorEastAsia" w:hAnsiTheme="minorHAnsi" w:cstheme="minorBidi"/>
          <w:sz w:val="22"/>
          <w:szCs w:val="22"/>
        </w:rPr>
      </w:pPr>
      <w:r>
        <w:t>5.1.15</w:t>
      </w:r>
      <w:r>
        <w:rPr>
          <w:rFonts w:asciiTheme="minorHAnsi" w:eastAsiaTheme="minorEastAsia" w:hAnsiTheme="minorHAnsi" w:cstheme="minorBidi"/>
          <w:sz w:val="22"/>
          <w:szCs w:val="22"/>
        </w:rPr>
        <w:tab/>
      </w:r>
      <w:r>
        <w:t>Statements-Observation - (Class diagram)</w:t>
      </w:r>
      <w:r>
        <w:tab/>
      </w:r>
      <w:r>
        <w:fldChar w:fldCharType="begin"/>
      </w:r>
      <w:r>
        <w:instrText xml:space="preserve"> PAGEREF _Toc374521784 \h </w:instrText>
      </w:r>
      <w:r>
        <w:fldChar w:fldCharType="separate"/>
      </w:r>
      <w:r>
        <w:t>36</w:t>
      </w:r>
      <w:r>
        <w:fldChar w:fldCharType="end"/>
      </w:r>
    </w:p>
    <w:p w14:paraId="674DA401" w14:textId="77777777" w:rsidR="00EE5B10" w:rsidRDefault="00EE5B10">
      <w:pPr>
        <w:pStyle w:val="TOC3"/>
        <w:rPr>
          <w:rFonts w:asciiTheme="minorHAnsi" w:eastAsiaTheme="minorEastAsia" w:hAnsiTheme="minorHAnsi" w:cstheme="minorBidi"/>
          <w:sz w:val="22"/>
          <w:szCs w:val="22"/>
        </w:rPr>
      </w:pPr>
      <w:r>
        <w:t>5.1.16</w:t>
      </w:r>
      <w:r>
        <w:rPr>
          <w:rFonts w:asciiTheme="minorHAnsi" w:eastAsiaTheme="minorEastAsia" w:hAnsiTheme="minorHAnsi" w:cstheme="minorBidi"/>
          <w:sz w:val="22"/>
          <w:szCs w:val="22"/>
        </w:rPr>
        <w:tab/>
      </w:r>
      <w:r>
        <w:t>Statements-Procedure-1 - (Class diagram)</w:t>
      </w:r>
      <w:r>
        <w:tab/>
      </w:r>
      <w:r>
        <w:fldChar w:fldCharType="begin"/>
      </w:r>
      <w:r>
        <w:instrText xml:space="preserve"> PAGEREF _Toc374521785 \h </w:instrText>
      </w:r>
      <w:r>
        <w:fldChar w:fldCharType="separate"/>
      </w:r>
      <w:r>
        <w:t>37</w:t>
      </w:r>
      <w:r>
        <w:fldChar w:fldCharType="end"/>
      </w:r>
    </w:p>
    <w:p w14:paraId="2899AB6F" w14:textId="77777777" w:rsidR="00EE5B10" w:rsidRDefault="00EE5B10">
      <w:pPr>
        <w:pStyle w:val="TOC3"/>
        <w:rPr>
          <w:rFonts w:asciiTheme="minorHAnsi" w:eastAsiaTheme="minorEastAsia" w:hAnsiTheme="minorHAnsi" w:cstheme="minorBidi"/>
          <w:sz w:val="22"/>
          <w:szCs w:val="22"/>
        </w:rPr>
      </w:pPr>
      <w:r>
        <w:t>5.1.17</w:t>
      </w:r>
      <w:r>
        <w:rPr>
          <w:rFonts w:asciiTheme="minorHAnsi" w:eastAsiaTheme="minorEastAsia" w:hAnsiTheme="minorHAnsi" w:cstheme="minorBidi"/>
          <w:sz w:val="22"/>
          <w:szCs w:val="22"/>
        </w:rPr>
        <w:tab/>
      </w:r>
      <w:r>
        <w:t>Statements-Procedure-2 - (Class diagram)</w:t>
      </w:r>
      <w:r>
        <w:tab/>
      </w:r>
      <w:r>
        <w:fldChar w:fldCharType="begin"/>
      </w:r>
      <w:r>
        <w:instrText xml:space="preserve"> PAGEREF _Toc374521786 \h </w:instrText>
      </w:r>
      <w:r>
        <w:fldChar w:fldCharType="separate"/>
      </w:r>
      <w:r>
        <w:t>38</w:t>
      </w:r>
      <w:r>
        <w:fldChar w:fldCharType="end"/>
      </w:r>
    </w:p>
    <w:p w14:paraId="2A527879" w14:textId="77777777" w:rsidR="00EE5B10" w:rsidRDefault="00EE5B10">
      <w:pPr>
        <w:pStyle w:val="TOC2"/>
        <w:tabs>
          <w:tab w:val="left" w:pos="806"/>
        </w:tabs>
        <w:rPr>
          <w:rFonts w:asciiTheme="minorHAnsi" w:eastAsiaTheme="minorEastAsia" w:hAnsiTheme="minorHAnsi" w:cstheme="minorBidi"/>
          <w:sz w:val="22"/>
          <w:szCs w:val="22"/>
        </w:rPr>
      </w:pPr>
      <w:r w:rsidRPr="005F50BA">
        <w:rPr>
          <w:rFonts w:ascii="Arial" w:hAnsi="Arial"/>
        </w:rPr>
        <w:t>5.2</w:t>
      </w:r>
      <w:r>
        <w:rPr>
          <w:rFonts w:asciiTheme="minorHAnsi" w:eastAsiaTheme="minorEastAsia" w:hAnsiTheme="minorHAnsi" w:cstheme="minorBidi"/>
          <w:sz w:val="22"/>
          <w:szCs w:val="22"/>
        </w:rPr>
        <w:tab/>
      </w:r>
      <w:r w:rsidRPr="005F50BA">
        <w:rPr>
          <w:bCs/>
        </w:rPr>
        <w:t>ActionNonPerformance</w:t>
      </w:r>
      <w:r>
        <w:tab/>
      </w:r>
      <w:r>
        <w:fldChar w:fldCharType="begin"/>
      </w:r>
      <w:r>
        <w:instrText xml:space="preserve"> PAGEREF _Toc374521787 \h </w:instrText>
      </w:r>
      <w:r>
        <w:fldChar w:fldCharType="separate"/>
      </w:r>
      <w:r>
        <w:t>38</w:t>
      </w:r>
      <w:r>
        <w:fldChar w:fldCharType="end"/>
      </w:r>
    </w:p>
    <w:p w14:paraId="38E487CF" w14:textId="77777777" w:rsidR="00EE5B10" w:rsidRDefault="00EE5B10">
      <w:pPr>
        <w:pStyle w:val="TOC2"/>
        <w:tabs>
          <w:tab w:val="left" w:pos="806"/>
        </w:tabs>
        <w:rPr>
          <w:rFonts w:asciiTheme="minorHAnsi" w:eastAsiaTheme="minorEastAsia" w:hAnsiTheme="minorHAnsi" w:cstheme="minorBidi"/>
          <w:sz w:val="22"/>
          <w:szCs w:val="22"/>
        </w:rPr>
      </w:pPr>
      <w:r w:rsidRPr="005F50BA">
        <w:rPr>
          <w:rFonts w:ascii="Arial" w:hAnsi="Arial"/>
          <w:color w:val="004080"/>
        </w:rPr>
        <w:t>5.3</w:t>
      </w:r>
      <w:r>
        <w:rPr>
          <w:rFonts w:asciiTheme="minorHAnsi" w:eastAsiaTheme="minorEastAsia" w:hAnsiTheme="minorHAnsi" w:cstheme="minorBidi"/>
          <w:sz w:val="22"/>
          <w:szCs w:val="22"/>
        </w:rPr>
        <w:tab/>
      </w:r>
      <w:r w:rsidRPr="005F50BA">
        <w:rPr>
          <w:bCs/>
        </w:rPr>
        <w:t>ActionPerformance</w:t>
      </w:r>
      <w:r>
        <w:tab/>
      </w:r>
      <w:r>
        <w:fldChar w:fldCharType="begin"/>
      </w:r>
      <w:r>
        <w:instrText xml:space="preserve"> PAGEREF _Toc374521788 \h </w:instrText>
      </w:r>
      <w:r>
        <w:fldChar w:fldCharType="separate"/>
      </w:r>
      <w:r>
        <w:t>39</w:t>
      </w:r>
      <w:r>
        <w:fldChar w:fldCharType="end"/>
      </w:r>
    </w:p>
    <w:p w14:paraId="323ADF79" w14:textId="77777777" w:rsidR="00EE5B10" w:rsidRDefault="00EE5B10">
      <w:pPr>
        <w:pStyle w:val="TOC2"/>
        <w:tabs>
          <w:tab w:val="left" w:pos="806"/>
        </w:tabs>
        <w:rPr>
          <w:rFonts w:asciiTheme="minorHAnsi" w:eastAsiaTheme="minorEastAsia" w:hAnsiTheme="minorHAnsi" w:cstheme="minorBidi"/>
          <w:sz w:val="22"/>
          <w:szCs w:val="22"/>
        </w:rPr>
      </w:pPr>
      <w:r w:rsidRPr="005F50BA">
        <w:rPr>
          <w:rFonts w:ascii="Arial" w:hAnsi="Arial"/>
          <w:color w:val="004080"/>
        </w:rPr>
        <w:t>5.4</w:t>
      </w:r>
      <w:r>
        <w:rPr>
          <w:rFonts w:asciiTheme="minorHAnsi" w:eastAsiaTheme="minorEastAsia" w:hAnsiTheme="minorHAnsi" w:cstheme="minorBidi"/>
          <w:sz w:val="22"/>
          <w:szCs w:val="22"/>
        </w:rPr>
        <w:tab/>
      </w:r>
      <w:r w:rsidRPr="005F50BA">
        <w:rPr>
          <w:bCs/>
        </w:rPr>
        <w:t>AdverseEvent</w:t>
      </w:r>
      <w:r>
        <w:tab/>
      </w:r>
      <w:r>
        <w:fldChar w:fldCharType="begin"/>
      </w:r>
      <w:r>
        <w:instrText xml:space="preserve"> PAGEREF _Toc374521789 \h </w:instrText>
      </w:r>
      <w:r>
        <w:fldChar w:fldCharType="separate"/>
      </w:r>
      <w:r>
        <w:t>40</w:t>
      </w:r>
      <w:r>
        <w:fldChar w:fldCharType="end"/>
      </w:r>
    </w:p>
    <w:p w14:paraId="179C058B" w14:textId="77777777" w:rsidR="00EE5B10" w:rsidRDefault="00EE5B10">
      <w:pPr>
        <w:pStyle w:val="TOC2"/>
        <w:tabs>
          <w:tab w:val="left" w:pos="806"/>
        </w:tabs>
        <w:rPr>
          <w:rFonts w:asciiTheme="minorHAnsi" w:eastAsiaTheme="minorEastAsia" w:hAnsiTheme="minorHAnsi" w:cstheme="minorBidi"/>
          <w:sz w:val="22"/>
          <w:szCs w:val="22"/>
        </w:rPr>
      </w:pPr>
      <w:r w:rsidRPr="005F50BA">
        <w:rPr>
          <w:rFonts w:ascii="Arial" w:hAnsi="Arial"/>
          <w:color w:val="004080"/>
        </w:rPr>
        <w:t>5.5</w:t>
      </w:r>
      <w:r>
        <w:rPr>
          <w:rFonts w:asciiTheme="minorHAnsi" w:eastAsiaTheme="minorEastAsia" w:hAnsiTheme="minorHAnsi" w:cstheme="minorBidi"/>
          <w:sz w:val="22"/>
          <w:szCs w:val="22"/>
        </w:rPr>
        <w:tab/>
      </w:r>
      <w:r w:rsidRPr="005F50BA">
        <w:rPr>
          <w:bCs/>
        </w:rPr>
        <w:t>AllergyIntolerance</w:t>
      </w:r>
      <w:r>
        <w:tab/>
      </w:r>
      <w:r>
        <w:fldChar w:fldCharType="begin"/>
      </w:r>
      <w:r>
        <w:instrText xml:space="preserve"> PAGEREF _Toc374521790 \h </w:instrText>
      </w:r>
      <w:r>
        <w:fldChar w:fldCharType="separate"/>
      </w:r>
      <w:r>
        <w:t>41</w:t>
      </w:r>
      <w:r>
        <w:fldChar w:fldCharType="end"/>
      </w:r>
    </w:p>
    <w:p w14:paraId="578D5E24" w14:textId="77777777" w:rsidR="00EE5B10" w:rsidRDefault="00EE5B10">
      <w:pPr>
        <w:pStyle w:val="TOC2"/>
        <w:tabs>
          <w:tab w:val="left" w:pos="806"/>
        </w:tabs>
        <w:rPr>
          <w:rFonts w:asciiTheme="minorHAnsi" w:eastAsiaTheme="minorEastAsia" w:hAnsiTheme="minorHAnsi" w:cstheme="minorBidi"/>
          <w:sz w:val="22"/>
          <w:szCs w:val="22"/>
        </w:rPr>
      </w:pPr>
      <w:r w:rsidRPr="005F50BA">
        <w:rPr>
          <w:rFonts w:ascii="Arial" w:hAnsi="Arial"/>
          <w:color w:val="004080"/>
        </w:rPr>
        <w:t>5.6</w:t>
      </w:r>
      <w:r>
        <w:rPr>
          <w:rFonts w:asciiTheme="minorHAnsi" w:eastAsiaTheme="minorEastAsia" w:hAnsiTheme="minorHAnsi" w:cstheme="minorBidi"/>
          <w:sz w:val="22"/>
          <w:szCs w:val="22"/>
        </w:rPr>
        <w:tab/>
      </w:r>
      <w:r w:rsidRPr="005F50BA">
        <w:rPr>
          <w:bCs/>
        </w:rPr>
        <w:t>BodySite</w:t>
      </w:r>
      <w:r>
        <w:tab/>
      </w:r>
      <w:r>
        <w:fldChar w:fldCharType="begin"/>
      </w:r>
      <w:r>
        <w:instrText xml:space="preserve"> PAGEREF _Toc374521791 \h </w:instrText>
      </w:r>
      <w:r>
        <w:fldChar w:fldCharType="separate"/>
      </w:r>
      <w:r>
        <w:t>41</w:t>
      </w:r>
      <w:r>
        <w:fldChar w:fldCharType="end"/>
      </w:r>
    </w:p>
    <w:p w14:paraId="65617134" w14:textId="77777777" w:rsidR="00EE5B10" w:rsidRDefault="00EE5B10">
      <w:pPr>
        <w:pStyle w:val="TOC2"/>
        <w:tabs>
          <w:tab w:val="left" w:pos="806"/>
        </w:tabs>
        <w:rPr>
          <w:rFonts w:asciiTheme="minorHAnsi" w:eastAsiaTheme="minorEastAsia" w:hAnsiTheme="minorHAnsi" w:cstheme="minorBidi"/>
          <w:sz w:val="22"/>
          <w:szCs w:val="22"/>
        </w:rPr>
      </w:pPr>
      <w:r w:rsidRPr="005F50BA">
        <w:rPr>
          <w:rFonts w:ascii="Arial" w:hAnsi="Arial"/>
        </w:rPr>
        <w:t>5.7</w:t>
      </w:r>
      <w:r>
        <w:rPr>
          <w:rFonts w:asciiTheme="minorHAnsi" w:eastAsiaTheme="minorEastAsia" w:hAnsiTheme="minorHAnsi" w:cstheme="minorBidi"/>
          <w:sz w:val="22"/>
          <w:szCs w:val="22"/>
        </w:rPr>
        <w:tab/>
      </w:r>
      <w:r w:rsidRPr="005F50BA">
        <w:rPr>
          <w:bCs/>
        </w:rPr>
        <w:t>Condition</w:t>
      </w:r>
      <w:r>
        <w:tab/>
      </w:r>
      <w:r>
        <w:fldChar w:fldCharType="begin"/>
      </w:r>
      <w:r>
        <w:instrText xml:space="preserve"> PAGEREF _Toc374521792 \h </w:instrText>
      </w:r>
      <w:r>
        <w:fldChar w:fldCharType="separate"/>
      </w:r>
      <w:r>
        <w:t>42</w:t>
      </w:r>
      <w:r>
        <w:fldChar w:fldCharType="end"/>
      </w:r>
    </w:p>
    <w:p w14:paraId="6640C7D5" w14:textId="77777777" w:rsidR="00EE5B10" w:rsidRDefault="00EE5B10">
      <w:pPr>
        <w:pStyle w:val="TOC2"/>
        <w:tabs>
          <w:tab w:val="left" w:pos="806"/>
        </w:tabs>
        <w:rPr>
          <w:rFonts w:asciiTheme="minorHAnsi" w:eastAsiaTheme="minorEastAsia" w:hAnsiTheme="minorHAnsi" w:cstheme="minorBidi"/>
          <w:sz w:val="22"/>
          <w:szCs w:val="22"/>
        </w:rPr>
      </w:pPr>
      <w:r w:rsidRPr="005F50BA">
        <w:rPr>
          <w:rFonts w:ascii="Arial" w:hAnsi="Arial"/>
          <w:color w:val="004080"/>
        </w:rPr>
        <w:t>5.8</w:t>
      </w:r>
      <w:r>
        <w:rPr>
          <w:rFonts w:asciiTheme="minorHAnsi" w:eastAsiaTheme="minorEastAsia" w:hAnsiTheme="minorHAnsi" w:cstheme="minorBidi"/>
          <w:sz w:val="22"/>
          <w:szCs w:val="22"/>
        </w:rPr>
        <w:tab/>
      </w:r>
      <w:r w:rsidRPr="005F50BA">
        <w:rPr>
          <w:bCs/>
        </w:rPr>
        <w:t>ConditionAbsent</w:t>
      </w:r>
      <w:r>
        <w:tab/>
      </w:r>
      <w:r>
        <w:fldChar w:fldCharType="begin"/>
      </w:r>
      <w:r>
        <w:instrText xml:space="preserve"> PAGEREF _Toc374521793 \h </w:instrText>
      </w:r>
      <w:r>
        <w:fldChar w:fldCharType="separate"/>
      </w:r>
      <w:r>
        <w:t>42</w:t>
      </w:r>
      <w:r>
        <w:fldChar w:fldCharType="end"/>
      </w:r>
    </w:p>
    <w:p w14:paraId="5E3F1E74" w14:textId="77777777" w:rsidR="00EE5B10" w:rsidRDefault="00EE5B10">
      <w:pPr>
        <w:pStyle w:val="TOC2"/>
        <w:tabs>
          <w:tab w:val="left" w:pos="806"/>
        </w:tabs>
        <w:rPr>
          <w:rFonts w:asciiTheme="minorHAnsi" w:eastAsiaTheme="minorEastAsia" w:hAnsiTheme="minorHAnsi" w:cstheme="minorBidi"/>
          <w:sz w:val="22"/>
          <w:szCs w:val="22"/>
        </w:rPr>
      </w:pPr>
      <w:r w:rsidRPr="005F50BA">
        <w:rPr>
          <w:rFonts w:ascii="Arial" w:hAnsi="Arial"/>
          <w:color w:val="004080"/>
        </w:rPr>
        <w:t>5.9</w:t>
      </w:r>
      <w:r>
        <w:rPr>
          <w:rFonts w:asciiTheme="minorHAnsi" w:eastAsiaTheme="minorEastAsia" w:hAnsiTheme="minorHAnsi" w:cstheme="minorBidi"/>
          <w:sz w:val="22"/>
          <w:szCs w:val="22"/>
        </w:rPr>
        <w:tab/>
      </w:r>
      <w:r w:rsidRPr="005F50BA">
        <w:rPr>
          <w:bCs/>
        </w:rPr>
        <w:t>ContraindicationToMedication</w:t>
      </w:r>
      <w:r>
        <w:tab/>
      </w:r>
      <w:r>
        <w:fldChar w:fldCharType="begin"/>
      </w:r>
      <w:r>
        <w:instrText xml:space="preserve"> PAGEREF _Toc374521794 \h </w:instrText>
      </w:r>
      <w:r>
        <w:fldChar w:fldCharType="separate"/>
      </w:r>
      <w:r>
        <w:t>43</w:t>
      </w:r>
      <w:r>
        <w:fldChar w:fldCharType="end"/>
      </w:r>
    </w:p>
    <w:p w14:paraId="36802D72"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5.10</w:t>
      </w:r>
      <w:r>
        <w:rPr>
          <w:rFonts w:asciiTheme="minorHAnsi" w:eastAsiaTheme="minorEastAsia" w:hAnsiTheme="minorHAnsi" w:cstheme="minorBidi"/>
          <w:sz w:val="22"/>
          <w:szCs w:val="22"/>
        </w:rPr>
        <w:tab/>
      </w:r>
      <w:r w:rsidRPr="005F50BA">
        <w:rPr>
          <w:bCs/>
        </w:rPr>
        <w:t>ContraindicationToProcedure</w:t>
      </w:r>
      <w:r>
        <w:tab/>
      </w:r>
      <w:r>
        <w:fldChar w:fldCharType="begin"/>
      </w:r>
      <w:r>
        <w:instrText xml:space="preserve"> PAGEREF _Toc374521795 \h </w:instrText>
      </w:r>
      <w:r>
        <w:fldChar w:fldCharType="separate"/>
      </w:r>
      <w:r>
        <w:t>43</w:t>
      </w:r>
      <w:r>
        <w:fldChar w:fldCharType="end"/>
      </w:r>
    </w:p>
    <w:p w14:paraId="6E5C3811"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5.11</w:t>
      </w:r>
      <w:r>
        <w:rPr>
          <w:rFonts w:asciiTheme="minorHAnsi" w:eastAsiaTheme="minorEastAsia" w:hAnsiTheme="minorHAnsi" w:cstheme="minorBidi"/>
          <w:sz w:val="22"/>
          <w:szCs w:val="22"/>
        </w:rPr>
        <w:tab/>
      </w:r>
      <w:r w:rsidRPr="005F50BA">
        <w:rPr>
          <w:bCs/>
        </w:rPr>
        <w:t>Device</w:t>
      </w:r>
      <w:r>
        <w:tab/>
      </w:r>
      <w:r>
        <w:fldChar w:fldCharType="begin"/>
      </w:r>
      <w:r>
        <w:instrText xml:space="preserve"> PAGEREF _Toc374521796 \h </w:instrText>
      </w:r>
      <w:r>
        <w:fldChar w:fldCharType="separate"/>
      </w:r>
      <w:r>
        <w:t>44</w:t>
      </w:r>
      <w:r>
        <w:fldChar w:fldCharType="end"/>
      </w:r>
    </w:p>
    <w:p w14:paraId="62DFD338"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rPr>
        <w:t>5.12</w:t>
      </w:r>
      <w:r>
        <w:rPr>
          <w:rFonts w:asciiTheme="minorHAnsi" w:eastAsiaTheme="minorEastAsia" w:hAnsiTheme="minorHAnsi" w:cstheme="minorBidi"/>
          <w:sz w:val="22"/>
          <w:szCs w:val="22"/>
        </w:rPr>
        <w:tab/>
      </w:r>
      <w:r w:rsidRPr="005F50BA">
        <w:rPr>
          <w:bCs/>
        </w:rPr>
        <w:t>EncounterEvent</w:t>
      </w:r>
      <w:r>
        <w:tab/>
      </w:r>
      <w:r>
        <w:fldChar w:fldCharType="begin"/>
      </w:r>
      <w:r>
        <w:instrText xml:space="preserve"> PAGEREF _Toc374521797 \h </w:instrText>
      </w:r>
      <w:r>
        <w:fldChar w:fldCharType="separate"/>
      </w:r>
      <w:r>
        <w:t>44</w:t>
      </w:r>
      <w:r>
        <w:fldChar w:fldCharType="end"/>
      </w:r>
    </w:p>
    <w:p w14:paraId="3FB6ECAD"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5.13</w:t>
      </w:r>
      <w:r>
        <w:rPr>
          <w:rFonts w:asciiTheme="minorHAnsi" w:eastAsiaTheme="minorEastAsia" w:hAnsiTheme="minorHAnsi" w:cstheme="minorBidi"/>
          <w:sz w:val="22"/>
          <w:szCs w:val="22"/>
        </w:rPr>
        <w:tab/>
      </w:r>
      <w:r w:rsidRPr="005F50BA">
        <w:rPr>
          <w:bCs/>
        </w:rPr>
        <w:t>EncounterProposal</w:t>
      </w:r>
      <w:r>
        <w:tab/>
      </w:r>
      <w:r>
        <w:fldChar w:fldCharType="begin"/>
      </w:r>
      <w:r>
        <w:instrText xml:space="preserve"> PAGEREF _Toc374521798 \h </w:instrText>
      </w:r>
      <w:r>
        <w:fldChar w:fldCharType="separate"/>
      </w:r>
      <w:r>
        <w:t>45</w:t>
      </w:r>
      <w:r>
        <w:fldChar w:fldCharType="end"/>
      </w:r>
    </w:p>
    <w:p w14:paraId="67A280D0"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5.14</w:t>
      </w:r>
      <w:r>
        <w:rPr>
          <w:rFonts w:asciiTheme="minorHAnsi" w:eastAsiaTheme="minorEastAsia" w:hAnsiTheme="minorHAnsi" w:cstheme="minorBidi"/>
          <w:sz w:val="22"/>
          <w:szCs w:val="22"/>
        </w:rPr>
        <w:tab/>
      </w:r>
      <w:r w:rsidRPr="005F50BA">
        <w:rPr>
          <w:bCs/>
        </w:rPr>
        <w:t>EncounterRequest</w:t>
      </w:r>
      <w:r>
        <w:tab/>
      </w:r>
      <w:r>
        <w:fldChar w:fldCharType="begin"/>
      </w:r>
      <w:r>
        <w:instrText xml:space="preserve"> PAGEREF _Toc374521799 \h </w:instrText>
      </w:r>
      <w:r>
        <w:fldChar w:fldCharType="separate"/>
      </w:r>
      <w:r>
        <w:t>45</w:t>
      </w:r>
      <w:r>
        <w:fldChar w:fldCharType="end"/>
      </w:r>
    </w:p>
    <w:p w14:paraId="60348ED7"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5.15</w:t>
      </w:r>
      <w:r>
        <w:rPr>
          <w:rFonts w:asciiTheme="minorHAnsi" w:eastAsiaTheme="minorEastAsia" w:hAnsiTheme="minorHAnsi" w:cstheme="minorBidi"/>
          <w:sz w:val="22"/>
          <w:szCs w:val="22"/>
        </w:rPr>
        <w:tab/>
      </w:r>
      <w:r w:rsidRPr="005F50BA">
        <w:rPr>
          <w:bCs/>
        </w:rPr>
        <w:t>FamilyHistoryObservation</w:t>
      </w:r>
      <w:r>
        <w:tab/>
      </w:r>
      <w:r>
        <w:fldChar w:fldCharType="begin"/>
      </w:r>
      <w:r>
        <w:instrText xml:space="preserve"> PAGEREF _Toc374521800 \h </w:instrText>
      </w:r>
      <w:r>
        <w:fldChar w:fldCharType="separate"/>
      </w:r>
      <w:r>
        <w:t>46</w:t>
      </w:r>
      <w:r>
        <w:fldChar w:fldCharType="end"/>
      </w:r>
    </w:p>
    <w:p w14:paraId="5B58C1CB"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5.16</w:t>
      </w:r>
      <w:r>
        <w:rPr>
          <w:rFonts w:asciiTheme="minorHAnsi" w:eastAsiaTheme="minorEastAsia" w:hAnsiTheme="minorHAnsi" w:cstheme="minorBidi"/>
          <w:sz w:val="22"/>
          <w:szCs w:val="22"/>
        </w:rPr>
        <w:tab/>
      </w:r>
      <w:r w:rsidRPr="005F50BA">
        <w:rPr>
          <w:bCs/>
        </w:rPr>
        <w:t>InferenceOpposed</w:t>
      </w:r>
      <w:r>
        <w:tab/>
      </w:r>
      <w:r>
        <w:fldChar w:fldCharType="begin"/>
      </w:r>
      <w:r>
        <w:instrText xml:space="preserve"> PAGEREF _Toc374521801 \h </w:instrText>
      </w:r>
      <w:r>
        <w:fldChar w:fldCharType="separate"/>
      </w:r>
      <w:r>
        <w:t>46</w:t>
      </w:r>
      <w:r>
        <w:fldChar w:fldCharType="end"/>
      </w:r>
    </w:p>
    <w:p w14:paraId="770F73F7"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5.17</w:t>
      </w:r>
      <w:r>
        <w:rPr>
          <w:rFonts w:asciiTheme="minorHAnsi" w:eastAsiaTheme="minorEastAsia" w:hAnsiTheme="minorHAnsi" w:cstheme="minorBidi"/>
          <w:sz w:val="22"/>
          <w:szCs w:val="22"/>
        </w:rPr>
        <w:tab/>
      </w:r>
      <w:r w:rsidRPr="005F50BA">
        <w:rPr>
          <w:bCs/>
        </w:rPr>
        <w:t>InferenceSupported</w:t>
      </w:r>
      <w:r>
        <w:tab/>
      </w:r>
      <w:r>
        <w:fldChar w:fldCharType="begin"/>
      </w:r>
      <w:r>
        <w:instrText xml:space="preserve"> PAGEREF _Toc374521802 \h </w:instrText>
      </w:r>
      <w:r>
        <w:fldChar w:fldCharType="separate"/>
      </w:r>
      <w:r>
        <w:t>46</w:t>
      </w:r>
      <w:r>
        <w:fldChar w:fldCharType="end"/>
      </w:r>
    </w:p>
    <w:p w14:paraId="26E0C82A"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5.18</w:t>
      </w:r>
      <w:r>
        <w:rPr>
          <w:rFonts w:asciiTheme="minorHAnsi" w:eastAsiaTheme="minorEastAsia" w:hAnsiTheme="minorHAnsi" w:cstheme="minorBidi"/>
          <w:sz w:val="22"/>
          <w:szCs w:val="22"/>
        </w:rPr>
        <w:tab/>
      </w:r>
      <w:r w:rsidRPr="005F50BA">
        <w:rPr>
          <w:bCs/>
        </w:rPr>
        <w:t>Location</w:t>
      </w:r>
      <w:r>
        <w:tab/>
      </w:r>
      <w:r>
        <w:fldChar w:fldCharType="begin"/>
      </w:r>
      <w:r>
        <w:instrText xml:space="preserve"> PAGEREF _Toc374521803 \h </w:instrText>
      </w:r>
      <w:r>
        <w:fldChar w:fldCharType="separate"/>
      </w:r>
      <w:r>
        <w:t>47</w:t>
      </w:r>
      <w:r>
        <w:fldChar w:fldCharType="end"/>
      </w:r>
    </w:p>
    <w:p w14:paraId="186BA96F"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rPr>
        <w:t>5.19</w:t>
      </w:r>
      <w:r>
        <w:rPr>
          <w:rFonts w:asciiTheme="minorHAnsi" w:eastAsiaTheme="minorEastAsia" w:hAnsiTheme="minorHAnsi" w:cstheme="minorBidi"/>
          <w:sz w:val="22"/>
          <w:szCs w:val="22"/>
        </w:rPr>
        <w:tab/>
      </w:r>
      <w:r w:rsidRPr="005F50BA">
        <w:rPr>
          <w:bCs/>
        </w:rPr>
        <w:t>Medication</w:t>
      </w:r>
      <w:r>
        <w:tab/>
      </w:r>
      <w:r>
        <w:fldChar w:fldCharType="begin"/>
      </w:r>
      <w:r>
        <w:instrText xml:space="preserve"> PAGEREF _Toc374521804 \h </w:instrText>
      </w:r>
      <w:r>
        <w:fldChar w:fldCharType="separate"/>
      </w:r>
      <w:r>
        <w:t>47</w:t>
      </w:r>
      <w:r>
        <w:fldChar w:fldCharType="end"/>
      </w:r>
    </w:p>
    <w:p w14:paraId="754FC74F"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rPr>
        <w:t>5.20</w:t>
      </w:r>
      <w:r>
        <w:rPr>
          <w:rFonts w:asciiTheme="minorHAnsi" w:eastAsiaTheme="minorEastAsia" w:hAnsiTheme="minorHAnsi" w:cstheme="minorBidi"/>
          <w:sz w:val="22"/>
          <w:szCs w:val="22"/>
        </w:rPr>
        <w:tab/>
      </w:r>
      <w:r w:rsidRPr="005F50BA">
        <w:rPr>
          <w:bCs/>
        </w:rPr>
        <w:t>MedicationAdministrationProposal</w:t>
      </w:r>
      <w:r>
        <w:tab/>
      </w:r>
      <w:r>
        <w:fldChar w:fldCharType="begin"/>
      </w:r>
      <w:r>
        <w:instrText xml:space="preserve"> PAGEREF _Toc374521805 \h </w:instrText>
      </w:r>
      <w:r>
        <w:fldChar w:fldCharType="separate"/>
      </w:r>
      <w:r>
        <w:t>47</w:t>
      </w:r>
      <w:r>
        <w:fldChar w:fldCharType="end"/>
      </w:r>
    </w:p>
    <w:p w14:paraId="109E268D"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5.21</w:t>
      </w:r>
      <w:r>
        <w:rPr>
          <w:rFonts w:asciiTheme="minorHAnsi" w:eastAsiaTheme="minorEastAsia" w:hAnsiTheme="minorHAnsi" w:cstheme="minorBidi"/>
          <w:sz w:val="22"/>
          <w:szCs w:val="22"/>
        </w:rPr>
        <w:tab/>
      </w:r>
      <w:r w:rsidRPr="005F50BA">
        <w:rPr>
          <w:bCs/>
        </w:rPr>
        <w:t>MedicationDispensation</w:t>
      </w:r>
      <w:r>
        <w:tab/>
      </w:r>
      <w:r>
        <w:fldChar w:fldCharType="begin"/>
      </w:r>
      <w:r>
        <w:instrText xml:space="preserve"> PAGEREF _Toc374521806 \h </w:instrText>
      </w:r>
      <w:r>
        <w:fldChar w:fldCharType="separate"/>
      </w:r>
      <w:r>
        <w:t>48</w:t>
      </w:r>
      <w:r>
        <w:fldChar w:fldCharType="end"/>
      </w:r>
    </w:p>
    <w:p w14:paraId="1E39A4A6"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5.22</w:t>
      </w:r>
      <w:r>
        <w:rPr>
          <w:rFonts w:asciiTheme="minorHAnsi" w:eastAsiaTheme="minorEastAsia" w:hAnsiTheme="minorHAnsi" w:cstheme="minorBidi"/>
          <w:sz w:val="22"/>
          <w:szCs w:val="22"/>
        </w:rPr>
        <w:tab/>
      </w:r>
      <w:r w:rsidRPr="005F50BA">
        <w:rPr>
          <w:bCs/>
        </w:rPr>
        <w:t>MedicationDoseAdministration</w:t>
      </w:r>
      <w:r>
        <w:tab/>
      </w:r>
      <w:r>
        <w:fldChar w:fldCharType="begin"/>
      </w:r>
      <w:r>
        <w:instrText xml:space="preserve"> PAGEREF _Toc374521807 \h </w:instrText>
      </w:r>
      <w:r>
        <w:fldChar w:fldCharType="separate"/>
      </w:r>
      <w:r>
        <w:t>48</w:t>
      </w:r>
      <w:r>
        <w:fldChar w:fldCharType="end"/>
      </w:r>
    </w:p>
    <w:p w14:paraId="246E3B57"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5.23</w:t>
      </w:r>
      <w:r>
        <w:rPr>
          <w:rFonts w:asciiTheme="minorHAnsi" w:eastAsiaTheme="minorEastAsia" w:hAnsiTheme="minorHAnsi" w:cstheme="minorBidi"/>
          <w:sz w:val="22"/>
          <w:szCs w:val="22"/>
        </w:rPr>
        <w:tab/>
      </w:r>
      <w:r w:rsidRPr="005F50BA">
        <w:rPr>
          <w:bCs/>
        </w:rPr>
        <w:t>MedicationPrescription</w:t>
      </w:r>
      <w:r>
        <w:tab/>
      </w:r>
      <w:r>
        <w:fldChar w:fldCharType="begin"/>
      </w:r>
      <w:r>
        <w:instrText xml:space="preserve"> PAGEREF _Toc374521808 \h </w:instrText>
      </w:r>
      <w:r>
        <w:fldChar w:fldCharType="separate"/>
      </w:r>
      <w:r>
        <w:t>49</w:t>
      </w:r>
      <w:r>
        <w:fldChar w:fldCharType="end"/>
      </w:r>
    </w:p>
    <w:p w14:paraId="33E73393"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5.24</w:t>
      </w:r>
      <w:r>
        <w:rPr>
          <w:rFonts w:asciiTheme="minorHAnsi" w:eastAsiaTheme="minorEastAsia" w:hAnsiTheme="minorHAnsi" w:cstheme="minorBidi"/>
          <w:sz w:val="22"/>
          <w:szCs w:val="22"/>
        </w:rPr>
        <w:tab/>
      </w:r>
      <w:r w:rsidRPr="005F50BA">
        <w:rPr>
          <w:bCs/>
        </w:rPr>
        <w:t>MedicationStatement</w:t>
      </w:r>
      <w:r>
        <w:tab/>
      </w:r>
      <w:r>
        <w:fldChar w:fldCharType="begin"/>
      </w:r>
      <w:r>
        <w:instrText xml:space="preserve"> PAGEREF _Toc374521809 \h </w:instrText>
      </w:r>
      <w:r>
        <w:fldChar w:fldCharType="separate"/>
      </w:r>
      <w:r>
        <w:t>49</w:t>
      </w:r>
      <w:r>
        <w:fldChar w:fldCharType="end"/>
      </w:r>
    </w:p>
    <w:p w14:paraId="47B2665E"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5.25</w:t>
      </w:r>
      <w:r>
        <w:rPr>
          <w:rFonts w:asciiTheme="minorHAnsi" w:eastAsiaTheme="minorEastAsia" w:hAnsiTheme="minorHAnsi" w:cstheme="minorBidi"/>
          <w:sz w:val="22"/>
          <w:szCs w:val="22"/>
        </w:rPr>
        <w:tab/>
      </w:r>
      <w:r w:rsidRPr="005F50BA">
        <w:rPr>
          <w:bCs/>
        </w:rPr>
        <w:t>MissedAppointment</w:t>
      </w:r>
      <w:r>
        <w:tab/>
      </w:r>
      <w:r>
        <w:fldChar w:fldCharType="begin"/>
      </w:r>
      <w:r>
        <w:instrText xml:space="preserve"> PAGEREF _Toc374521810 \h </w:instrText>
      </w:r>
      <w:r>
        <w:fldChar w:fldCharType="separate"/>
      </w:r>
      <w:r>
        <w:t>50</w:t>
      </w:r>
      <w:r>
        <w:fldChar w:fldCharType="end"/>
      </w:r>
    </w:p>
    <w:p w14:paraId="220E076E"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5.26</w:t>
      </w:r>
      <w:r>
        <w:rPr>
          <w:rFonts w:asciiTheme="minorHAnsi" w:eastAsiaTheme="minorEastAsia" w:hAnsiTheme="minorHAnsi" w:cstheme="minorBidi"/>
          <w:sz w:val="22"/>
          <w:szCs w:val="22"/>
        </w:rPr>
        <w:tab/>
      </w:r>
      <w:r w:rsidRPr="005F50BA">
        <w:rPr>
          <w:bCs/>
        </w:rPr>
        <w:t>NoAdverseEvent</w:t>
      </w:r>
      <w:r>
        <w:tab/>
      </w:r>
      <w:r>
        <w:fldChar w:fldCharType="begin"/>
      </w:r>
      <w:r>
        <w:instrText xml:space="preserve"> PAGEREF _Toc374521811 \h </w:instrText>
      </w:r>
      <w:r>
        <w:fldChar w:fldCharType="separate"/>
      </w:r>
      <w:r>
        <w:t>50</w:t>
      </w:r>
      <w:r>
        <w:fldChar w:fldCharType="end"/>
      </w:r>
    </w:p>
    <w:p w14:paraId="0F3FD44A"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5.27</w:t>
      </w:r>
      <w:r>
        <w:rPr>
          <w:rFonts w:asciiTheme="minorHAnsi" w:eastAsiaTheme="minorEastAsia" w:hAnsiTheme="minorHAnsi" w:cstheme="minorBidi"/>
          <w:sz w:val="22"/>
          <w:szCs w:val="22"/>
        </w:rPr>
        <w:tab/>
      </w:r>
      <w:r w:rsidRPr="005F50BA">
        <w:rPr>
          <w:bCs/>
        </w:rPr>
        <w:t>NoAllergyIntolerance</w:t>
      </w:r>
      <w:r>
        <w:tab/>
      </w:r>
      <w:r>
        <w:fldChar w:fldCharType="begin"/>
      </w:r>
      <w:r>
        <w:instrText xml:space="preserve"> PAGEREF _Toc374521812 \h </w:instrText>
      </w:r>
      <w:r>
        <w:fldChar w:fldCharType="separate"/>
      </w:r>
      <w:r>
        <w:t>51</w:t>
      </w:r>
      <w:r>
        <w:fldChar w:fldCharType="end"/>
      </w:r>
    </w:p>
    <w:p w14:paraId="1EBFDFBF"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5.28</w:t>
      </w:r>
      <w:r>
        <w:rPr>
          <w:rFonts w:asciiTheme="minorHAnsi" w:eastAsiaTheme="minorEastAsia" w:hAnsiTheme="minorHAnsi" w:cstheme="minorBidi"/>
          <w:sz w:val="22"/>
          <w:szCs w:val="22"/>
        </w:rPr>
        <w:tab/>
      </w:r>
      <w:r w:rsidRPr="005F50BA">
        <w:rPr>
          <w:bCs/>
        </w:rPr>
        <w:t>ObservationAbsence</w:t>
      </w:r>
      <w:r>
        <w:tab/>
      </w:r>
      <w:r>
        <w:fldChar w:fldCharType="begin"/>
      </w:r>
      <w:r>
        <w:instrText xml:space="preserve"> PAGEREF _Toc374521813 \h </w:instrText>
      </w:r>
      <w:r>
        <w:fldChar w:fldCharType="separate"/>
      </w:r>
      <w:r>
        <w:t>52</w:t>
      </w:r>
      <w:r>
        <w:fldChar w:fldCharType="end"/>
      </w:r>
    </w:p>
    <w:p w14:paraId="41F75317"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5.29</w:t>
      </w:r>
      <w:r>
        <w:rPr>
          <w:rFonts w:asciiTheme="minorHAnsi" w:eastAsiaTheme="minorEastAsia" w:hAnsiTheme="minorHAnsi" w:cstheme="minorBidi"/>
          <w:sz w:val="22"/>
          <w:szCs w:val="22"/>
        </w:rPr>
        <w:tab/>
      </w:r>
      <w:r w:rsidRPr="005F50BA">
        <w:rPr>
          <w:bCs/>
        </w:rPr>
        <w:t>ObservationPresence</w:t>
      </w:r>
      <w:r>
        <w:tab/>
      </w:r>
      <w:r>
        <w:fldChar w:fldCharType="begin"/>
      </w:r>
      <w:r>
        <w:instrText xml:space="preserve"> PAGEREF _Toc374521814 \h </w:instrText>
      </w:r>
      <w:r>
        <w:fldChar w:fldCharType="separate"/>
      </w:r>
      <w:r>
        <w:t>52</w:t>
      </w:r>
      <w:r>
        <w:fldChar w:fldCharType="end"/>
      </w:r>
    </w:p>
    <w:p w14:paraId="483B75BE"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lastRenderedPageBreak/>
        <w:t>5.30</w:t>
      </w:r>
      <w:r>
        <w:rPr>
          <w:rFonts w:asciiTheme="minorHAnsi" w:eastAsiaTheme="minorEastAsia" w:hAnsiTheme="minorHAnsi" w:cstheme="minorBidi"/>
          <w:sz w:val="22"/>
          <w:szCs w:val="22"/>
        </w:rPr>
        <w:tab/>
      </w:r>
      <w:r w:rsidRPr="005F50BA">
        <w:rPr>
          <w:bCs/>
        </w:rPr>
        <w:t>ObservationResult</w:t>
      </w:r>
      <w:r>
        <w:tab/>
      </w:r>
      <w:r>
        <w:fldChar w:fldCharType="begin"/>
      </w:r>
      <w:r>
        <w:instrText xml:space="preserve"> PAGEREF _Toc374521815 \h </w:instrText>
      </w:r>
      <w:r>
        <w:fldChar w:fldCharType="separate"/>
      </w:r>
      <w:r>
        <w:t>53</w:t>
      </w:r>
      <w:r>
        <w:fldChar w:fldCharType="end"/>
      </w:r>
    </w:p>
    <w:p w14:paraId="2C20D271"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5.31</w:t>
      </w:r>
      <w:r>
        <w:rPr>
          <w:rFonts w:asciiTheme="minorHAnsi" w:eastAsiaTheme="minorEastAsia" w:hAnsiTheme="minorHAnsi" w:cstheme="minorBidi"/>
          <w:sz w:val="22"/>
          <w:szCs w:val="22"/>
        </w:rPr>
        <w:tab/>
      </w:r>
      <w:r w:rsidRPr="005F50BA">
        <w:rPr>
          <w:bCs/>
        </w:rPr>
        <w:t>Organization</w:t>
      </w:r>
      <w:r>
        <w:tab/>
      </w:r>
      <w:r>
        <w:fldChar w:fldCharType="begin"/>
      </w:r>
      <w:r>
        <w:instrText xml:space="preserve"> PAGEREF _Toc374521816 \h </w:instrText>
      </w:r>
      <w:r>
        <w:fldChar w:fldCharType="separate"/>
      </w:r>
      <w:r>
        <w:t>54</w:t>
      </w:r>
      <w:r>
        <w:fldChar w:fldCharType="end"/>
      </w:r>
    </w:p>
    <w:p w14:paraId="0235F96B"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rPr>
        <w:t>5.32</w:t>
      </w:r>
      <w:r>
        <w:rPr>
          <w:rFonts w:asciiTheme="minorHAnsi" w:eastAsiaTheme="minorEastAsia" w:hAnsiTheme="minorHAnsi" w:cstheme="minorBidi"/>
          <w:sz w:val="22"/>
          <w:szCs w:val="22"/>
        </w:rPr>
        <w:tab/>
      </w:r>
      <w:r w:rsidRPr="005F50BA">
        <w:rPr>
          <w:bCs/>
        </w:rPr>
        <w:t>Participant</w:t>
      </w:r>
      <w:r>
        <w:tab/>
      </w:r>
      <w:r>
        <w:fldChar w:fldCharType="begin"/>
      </w:r>
      <w:r>
        <w:instrText xml:space="preserve"> PAGEREF _Toc374521817 \h </w:instrText>
      </w:r>
      <w:r>
        <w:fldChar w:fldCharType="separate"/>
      </w:r>
      <w:r>
        <w:t>54</w:t>
      </w:r>
      <w:r>
        <w:fldChar w:fldCharType="end"/>
      </w:r>
    </w:p>
    <w:p w14:paraId="6BAE3278"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5.33</w:t>
      </w:r>
      <w:r>
        <w:rPr>
          <w:rFonts w:asciiTheme="minorHAnsi" w:eastAsiaTheme="minorEastAsia" w:hAnsiTheme="minorHAnsi" w:cstheme="minorBidi"/>
          <w:sz w:val="22"/>
          <w:szCs w:val="22"/>
        </w:rPr>
        <w:tab/>
      </w:r>
      <w:r w:rsidRPr="005F50BA">
        <w:rPr>
          <w:bCs/>
        </w:rPr>
        <w:t>Patient</w:t>
      </w:r>
      <w:r>
        <w:tab/>
      </w:r>
      <w:r>
        <w:fldChar w:fldCharType="begin"/>
      </w:r>
      <w:r>
        <w:instrText xml:space="preserve"> PAGEREF _Toc374521818 \h </w:instrText>
      </w:r>
      <w:r>
        <w:fldChar w:fldCharType="separate"/>
      </w:r>
      <w:r>
        <w:t>55</w:t>
      </w:r>
      <w:r>
        <w:fldChar w:fldCharType="end"/>
      </w:r>
    </w:p>
    <w:p w14:paraId="14D31312"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5.34</w:t>
      </w:r>
      <w:r>
        <w:rPr>
          <w:rFonts w:asciiTheme="minorHAnsi" w:eastAsiaTheme="minorEastAsia" w:hAnsiTheme="minorHAnsi" w:cstheme="minorBidi"/>
          <w:sz w:val="22"/>
          <w:szCs w:val="22"/>
        </w:rPr>
        <w:tab/>
      </w:r>
      <w:r w:rsidRPr="005F50BA">
        <w:rPr>
          <w:bCs/>
        </w:rPr>
        <w:t>Person</w:t>
      </w:r>
      <w:r>
        <w:tab/>
      </w:r>
      <w:r>
        <w:fldChar w:fldCharType="begin"/>
      </w:r>
      <w:r>
        <w:instrText xml:space="preserve"> PAGEREF _Toc374521819 \h </w:instrText>
      </w:r>
      <w:r>
        <w:fldChar w:fldCharType="separate"/>
      </w:r>
      <w:r>
        <w:t>55</w:t>
      </w:r>
      <w:r>
        <w:fldChar w:fldCharType="end"/>
      </w:r>
    </w:p>
    <w:p w14:paraId="008F4C1F"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5.35</w:t>
      </w:r>
      <w:r>
        <w:rPr>
          <w:rFonts w:asciiTheme="minorHAnsi" w:eastAsiaTheme="minorEastAsia" w:hAnsiTheme="minorHAnsi" w:cstheme="minorBidi"/>
          <w:sz w:val="22"/>
          <w:szCs w:val="22"/>
        </w:rPr>
        <w:tab/>
      </w:r>
      <w:r w:rsidRPr="005F50BA">
        <w:rPr>
          <w:bCs/>
        </w:rPr>
        <w:t>PersonRole</w:t>
      </w:r>
      <w:r>
        <w:tab/>
      </w:r>
      <w:r>
        <w:fldChar w:fldCharType="begin"/>
      </w:r>
      <w:r>
        <w:instrText xml:space="preserve"> PAGEREF _Toc374521820 \h </w:instrText>
      </w:r>
      <w:r>
        <w:fldChar w:fldCharType="separate"/>
      </w:r>
      <w:r>
        <w:t>56</w:t>
      </w:r>
      <w:r>
        <w:fldChar w:fldCharType="end"/>
      </w:r>
    </w:p>
    <w:p w14:paraId="1467E5AE"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5.36</w:t>
      </w:r>
      <w:r>
        <w:rPr>
          <w:rFonts w:asciiTheme="minorHAnsi" w:eastAsiaTheme="minorEastAsia" w:hAnsiTheme="minorHAnsi" w:cstheme="minorBidi"/>
          <w:sz w:val="22"/>
          <w:szCs w:val="22"/>
        </w:rPr>
        <w:tab/>
      </w:r>
      <w:r w:rsidRPr="005F50BA">
        <w:rPr>
          <w:bCs/>
        </w:rPr>
        <w:t>Practitioner</w:t>
      </w:r>
      <w:r>
        <w:tab/>
      </w:r>
      <w:r>
        <w:fldChar w:fldCharType="begin"/>
      </w:r>
      <w:r>
        <w:instrText xml:space="preserve"> PAGEREF _Toc374521821 \h </w:instrText>
      </w:r>
      <w:r>
        <w:fldChar w:fldCharType="separate"/>
      </w:r>
      <w:r>
        <w:t>56</w:t>
      </w:r>
      <w:r>
        <w:fldChar w:fldCharType="end"/>
      </w:r>
    </w:p>
    <w:p w14:paraId="70E30253"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5.37</w:t>
      </w:r>
      <w:r>
        <w:rPr>
          <w:rFonts w:asciiTheme="minorHAnsi" w:eastAsiaTheme="minorEastAsia" w:hAnsiTheme="minorHAnsi" w:cstheme="minorBidi"/>
          <w:sz w:val="22"/>
          <w:szCs w:val="22"/>
        </w:rPr>
        <w:tab/>
      </w:r>
      <w:r w:rsidRPr="005F50BA">
        <w:rPr>
          <w:bCs/>
        </w:rPr>
        <w:t>ProcedureEvent</w:t>
      </w:r>
      <w:r>
        <w:tab/>
      </w:r>
      <w:r>
        <w:fldChar w:fldCharType="begin"/>
      </w:r>
      <w:r>
        <w:instrText xml:space="preserve"> PAGEREF _Toc374521822 \h </w:instrText>
      </w:r>
      <w:r>
        <w:fldChar w:fldCharType="separate"/>
      </w:r>
      <w:r>
        <w:t>57</w:t>
      </w:r>
      <w:r>
        <w:fldChar w:fldCharType="end"/>
      </w:r>
    </w:p>
    <w:p w14:paraId="4FDD25BF"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5.38</w:t>
      </w:r>
      <w:r>
        <w:rPr>
          <w:rFonts w:asciiTheme="minorHAnsi" w:eastAsiaTheme="minorEastAsia" w:hAnsiTheme="minorHAnsi" w:cstheme="minorBidi"/>
          <w:sz w:val="22"/>
          <w:szCs w:val="22"/>
        </w:rPr>
        <w:tab/>
      </w:r>
      <w:r w:rsidRPr="005F50BA">
        <w:rPr>
          <w:bCs/>
        </w:rPr>
        <w:t>ProcedureOrder</w:t>
      </w:r>
      <w:r>
        <w:tab/>
      </w:r>
      <w:r>
        <w:fldChar w:fldCharType="begin"/>
      </w:r>
      <w:r>
        <w:instrText xml:space="preserve"> PAGEREF _Toc374521823 \h </w:instrText>
      </w:r>
      <w:r>
        <w:fldChar w:fldCharType="separate"/>
      </w:r>
      <w:r>
        <w:t>58</w:t>
      </w:r>
      <w:r>
        <w:fldChar w:fldCharType="end"/>
      </w:r>
    </w:p>
    <w:p w14:paraId="71FDEEB8"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5.39</w:t>
      </w:r>
      <w:r>
        <w:rPr>
          <w:rFonts w:asciiTheme="minorHAnsi" w:eastAsiaTheme="minorEastAsia" w:hAnsiTheme="minorHAnsi" w:cstheme="minorBidi"/>
          <w:sz w:val="22"/>
          <w:szCs w:val="22"/>
        </w:rPr>
        <w:tab/>
      </w:r>
      <w:r w:rsidRPr="005F50BA">
        <w:rPr>
          <w:bCs/>
        </w:rPr>
        <w:t>ProcedureProposal</w:t>
      </w:r>
      <w:r>
        <w:tab/>
      </w:r>
      <w:r>
        <w:fldChar w:fldCharType="begin"/>
      </w:r>
      <w:r>
        <w:instrText xml:space="preserve"> PAGEREF _Toc374521824 \h </w:instrText>
      </w:r>
      <w:r>
        <w:fldChar w:fldCharType="separate"/>
      </w:r>
      <w:r>
        <w:t>58</w:t>
      </w:r>
      <w:r>
        <w:fldChar w:fldCharType="end"/>
      </w:r>
    </w:p>
    <w:p w14:paraId="35BBFCFC"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5.40</w:t>
      </w:r>
      <w:r>
        <w:rPr>
          <w:rFonts w:asciiTheme="minorHAnsi" w:eastAsiaTheme="minorEastAsia" w:hAnsiTheme="minorHAnsi" w:cstheme="minorBidi"/>
          <w:sz w:val="22"/>
          <w:szCs w:val="22"/>
        </w:rPr>
        <w:tab/>
      </w:r>
      <w:r w:rsidRPr="005F50BA">
        <w:rPr>
          <w:bCs/>
        </w:rPr>
        <w:t>Prognosis</w:t>
      </w:r>
      <w:r>
        <w:tab/>
      </w:r>
      <w:r>
        <w:fldChar w:fldCharType="begin"/>
      </w:r>
      <w:r>
        <w:instrText xml:space="preserve"> PAGEREF _Toc374521825 \h </w:instrText>
      </w:r>
      <w:r>
        <w:fldChar w:fldCharType="separate"/>
      </w:r>
      <w:r>
        <w:t>59</w:t>
      </w:r>
      <w:r>
        <w:fldChar w:fldCharType="end"/>
      </w:r>
    </w:p>
    <w:p w14:paraId="07E51802"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5.41</w:t>
      </w:r>
      <w:r>
        <w:rPr>
          <w:rFonts w:asciiTheme="minorHAnsi" w:eastAsiaTheme="minorEastAsia" w:hAnsiTheme="minorHAnsi" w:cstheme="minorBidi"/>
          <w:sz w:val="22"/>
          <w:szCs w:val="22"/>
        </w:rPr>
        <w:tab/>
      </w:r>
      <w:r w:rsidRPr="005F50BA">
        <w:rPr>
          <w:bCs/>
        </w:rPr>
        <w:t>RelatedPerson</w:t>
      </w:r>
      <w:r>
        <w:tab/>
      </w:r>
      <w:r>
        <w:fldChar w:fldCharType="begin"/>
      </w:r>
      <w:r>
        <w:instrText xml:space="preserve"> PAGEREF _Toc374521826 \h </w:instrText>
      </w:r>
      <w:r>
        <w:fldChar w:fldCharType="separate"/>
      </w:r>
      <w:r>
        <w:t>59</w:t>
      </w:r>
      <w:r>
        <w:fldChar w:fldCharType="end"/>
      </w:r>
    </w:p>
    <w:p w14:paraId="7AD6AAA3"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5.42</w:t>
      </w:r>
      <w:r>
        <w:rPr>
          <w:rFonts w:asciiTheme="minorHAnsi" w:eastAsiaTheme="minorEastAsia" w:hAnsiTheme="minorHAnsi" w:cstheme="minorBidi"/>
          <w:sz w:val="22"/>
          <w:szCs w:val="22"/>
        </w:rPr>
        <w:tab/>
      </w:r>
      <w:r w:rsidRPr="005F50BA">
        <w:rPr>
          <w:bCs/>
        </w:rPr>
        <w:t>Schedule</w:t>
      </w:r>
      <w:r>
        <w:tab/>
      </w:r>
      <w:r>
        <w:fldChar w:fldCharType="begin"/>
      </w:r>
      <w:r>
        <w:instrText xml:space="preserve"> PAGEREF _Toc374521827 \h </w:instrText>
      </w:r>
      <w:r>
        <w:fldChar w:fldCharType="separate"/>
      </w:r>
      <w:r>
        <w:t>60</w:t>
      </w:r>
      <w:r>
        <w:fldChar w:fldCharType="end"/>
      </w:r>
    </w:p>
    <w:p w14:paraId="185D2BF9"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rPr>
        <w:t>5.43</w:t>
      </w:r>
      <w:r>
        <w:rPr>
          <w:rFonts w:asciiTheme="minorHAnsi" w:eastAsiaTheme="minorEastAsia" w:hAnsiTheme="minorHAnsi" w:cstheme="minorBidi"/>
          <w:sz w:val="22"/>
          <w:szCs w:val="22"/>
        </w:rPr>
        <w:tab/>
      </w:r>
      <w:r w:rsidRPr="005F50BA">
        <w:rPr>
          <w:bCs/>
        </w:rPr>
        <w:t>ScheduledEncounter</w:t>
      </w:r>
      <w:r>
        <w:tab/>
      </w:r>
      <w:r>
        <w:fldChar w:fldCharType="begin"/>
      </w:r>
      <w:r>
        <w:instrText xml:space="preserve"> PAGEREF _Toc374521828 \h </w:instrText>
      </w:r>
      <w:r>
        <w:fldChar w:fldCharType="separate"/>
      </w:r>
      <w:r>
        <w:t>60</w:t>
      </w:r>
      <w:r>
        <w:fldChar w:fldCharType="end"/>
      </w:r>
    </w:p>
    <w:p w14:paraId="496CB391"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5.44</w:t>
      </w:r>
      <w:r>
        <w:rPr>
          <w:rFonts w:asciiTheme="minorHAnsi" w:eastAsiaTheme="minorEastAsia" w:hAnsiTheme="minorHAnsi" w:cstheme="minorBidi"/>
          <w:sz w:val="22"/>
          <w:szCs w:val="22"/>
        </w:rPr>
        <w:tab/>
      </w:r>
      <w:r w:rsidRPr="005F50BA">
        <w:rPr>
          <w:bCs/>
        </w:rPr>
        <w:t>ScheduledProcedure</w:t>
      </w:r>
      <w:r>
        <w:tab/>
      </w:r>
      <w:r>
        <w:fldChar w:fldCharType="begin"/>
      </w:r>
      <w:r>
        <w:instrText xml:space="preserve"> PAGEREF _Toc374521829 \h </w:instrText>
      </w:r>
      <w:r>
        <w:fldChar w:fldCharType="separate"/>
      </w:r>
      <w:r>
        <w:t>61</w:t>
      </w:r>
      <w:r>
        <w:fldChar w:fldCharType="end"/>
      </w:r>
    </w:p>
    <w:p w14:paraId="6A319FC9"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5.45</w:t>
      </w:r>
      <w:r>
        <w:rPr>
          <w:rFonts w:asciiTheme="minorHAnsi" w:eastAsiaTheme="minorEastAsia" w:hAnsiTheme="minorHAnsi" w:cstheme="minorBidi"/>
          <w:sz w:val="22"/>
          <w:szCs w:val="22"/>
        </w:rPr>
        <w:tab/>
      </w:r>
      <w:r w:rsidRPr="005F50BA">
        <w:rPr>
          <w:bCs/>
        </w:rPr>
        <w:t>Statement</w:t>
      </w:r>
      <w:r>
        <w:tab/>
      </w:r>
      <w:r>
        <w:fldChar w:fldCharType="begin"/>
      </w:r>
      <w:r>
        <w:instrText xml:space="preserve"> PAGEREF _Toc374521830 \h </w:instrText>
      </w:r>
      <w:r>
        <w:fldChar w:fldCharType="separate"/>
      </w:r>
      <w:r>
        <w:t>61</w:t>
      </w:r>
      <w:r>
        <w:fldChar w:fldCharType="end"/>
      </w:r>
    </w:p>
    <w:p w14:paraId="0CCBC142"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5.46</w:t>
      </w:r>
      <w:r>
        <w:rPr>
          <w:rFonts w:asciiTheme="minorHAnsi" w:eastAsiaTheme="minorEastAsia" w:hAnsiTheme="minorHAnsi" w:cstheme="minorBidi"/>
          <w:sz w:val="22"/>
          <w:szCs w:val="22"/>
        </w:rPr>
        <w:tab/>
      </w:r>
      <w:r w:rsidRPr="005F50BA">
        <w:rPr>
          <w:bCs/>
        </w:rPr>
        <w:t>StatementAboutAction</w:t>
      </w:r>
      <w:r>
        <w:tab/>
      </w:r>
      <w:r>
        <w:fldChar w:fldCharType="begin"/>
      </w:r>
      <w:r>
        <w:instrText xml:space="preserve"> PAGEREF _Toc374521831 \h </w:instrText>
      </w:r>
      <w:r>
        <w:fldChar w:fldCharType="separate"/>
      </w:r>
      <w:r>
        <w:t>63</w:t>
      </w:r>
      <w:r>
        <w:fldChar w:fldCharType="end"/>
      </w:r>
    </w:p>
    <w:p w14:paraId="7FC1AF47"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5.47</w:t>
      </w:r>
      <w:r>
        <w:rPr>
          <w:rFonts w:asciiTheme="minorHAnsi" w:eastAsiaTheme="minorEastAsia" w:hAnsiTheme="minorHAnsi" w:cstheme="minorBidi"/>
          <w:sz w:val="22"/>
          <w:szCs w:val="22"/>
        </w:rPr>
        <w:tab/>
      </w:r>
      <w:r w:rsidRPr="005F50BA">
        <w:rPr>
          <w:bCs/>
        </w:rPr>
        <w:t>StatementAboutInference</w:t>
      </w:r>
      <w:r>
        <w:tab/>
      </w:r>
      <w:r>
        <w:fldChar w:fldCharType="begin"/>
      </w:r>
      <w:r>
        <w:instrText xml:space="preserve"> PAGEREF _Toc374521832 \h </w:instrText>
      </w:r>
      <w:r>
        <w:fldChar w:fldCharType="separate"/>
      </w:r>
      <w:r>
        <w:t>64</w:t>
      </w:r>
      <w:r>
        <w:fldChar w:fldCharType="end"/>
      </w:r>
    </w:p>
    <w:p w14:paraId="446E40BC"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5.48</w:t>
      </w:r>
      <w:r>
        <w:rPr>
          <w:rFonts w:asciiTheme="minorHAnsi" w:eastAsiaTheme="minorEastAsia" w:hAnsiTheme="minorHAnsi" w:cstheme="minorBidi"/>
          <w:sz w:val="22"/>
          <w:szCs w:val="22"/>
        </w:rPr>
        <w:tab/>
      </w:r>
      <w:r w:rsidRPr="005F50BA">
        <w:rPr>
          <w:bCs/>
        </w:rPr>
        <w:t>StatementAboutObservation</w:t>
      </w:r>
      <w:r>
        <w:tab/>
      </w:r>
      <w:r>
        <w:fldChar w:fldCharType="begin"/>
      </w:r>
      <w:r>
        <w:instrText xml:space="preserve"> PAGEREF _Toc374521833 \h </w:instrText>
      </w:r>
      <w:r>
        <w:fldChar w:fldCharType="separate"/>
      </w:r>
      <w:r>
        <w:t>65</w:t>
      </w:r>
      <w:r>
        <w:fldChar w:fldCharType="end"/>
      </w:r>
    </w:p>
    <w:p w14:paraId="54B65592"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5.49</w:t>
      </w:r>
      <w:r>
        <w:rPr>
          <w:rFonts w:asciiTheme="minorHAnsi" w:eastAsiaTheme="minorEastAsia" w:hAnsiTheme="minorHAnsi" w:cstheme="minorBidi"/>
          <w:sz w:val="22"/>
          <w:szCs w:val="22"/>
        </w:rPr>
        <w:tab/>
      </w:r>
      <w:r w:rsidRPr="005F50BA">
        <w:rPr>
          <w:bCs/>
        </w:rPr>
        <w:t>Substance</w:t>
      </w:r>
      <w:r>
        <w:tab/>
      </w:r>
      <w:r>
        <w:fldChar w:fldCharType="begin"/>
      </w:r>
      <w:r>
        <w:instrText xml:space="preserve"> PAGEREF _Toc374521834 \h </w:instrText>
      </w:r>
      <w:r>
        <w:fldChar w:fldCharType="separate"/>
      </w:r>
      <w:r>
        <w:t>65</w:t>
      </w:r>
      <w:r>
        <w:fldChar w:fldCharType="end"/>
      </w:r>
    </w:p>
    <w:p w14:paraId="71FDA3BE"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rPr>
        <w:t>5.50</w:t>
      </w:r>
      <w:r>
        <w:rPr>
          <w:rFonts w:asciiTheme="minorHAnsi" w:eastAsiaTheme="minorEastAsia" w:hAnsiTheme="minorHAnsi" w:cstheme="minorBidi"/>
          <w:sz w:val="22"/>
          <w:szCs w:val="22"/>
        </w:rPr>
        <w:tab/>
      </w:r>
      <w:r w:rsidRPr="005F50BA">
        <w:rPr>
          <w:bCs/>
        </w:rPr>
        <w:t>Symptom</w:t>
      </w:r>
      <w:r>
        <w:tab/>
      </w:r>
      <w:r>
        <w:fldChar w:fldCharType="begin"/>
      </w:r>
      <w:r>
        <w:instrText xml:space="preserve"> PAGEREF _Toc374521835 \h </w:instrText>
      </w:r>
      <w:r>
        <w:fldChar w:fldCharType="separate"/>
      </w:r>
      <w:r>
        <w:t>66</w:t>
      </w:r>
      <w:r>
        <w:fldChar w:fldCharType="end"/>
      </w:r>
    </w:p>
    <w:p w14:paraId="2A7FAAD5"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5.51</w:t>
      </w:r>
      <w:r>
        <w:rPr>
          <w:rFonts w:asciiTheme="minorHAnsi" w:eastAsiaTheme="minorEastAsia" w:hAnsiTheme="minorHAnsi" w:cstheme="minorBidi"/>
          <w:sz w:val="22"/>
          <w:szCs w:val="22"/>
        </w:rPr>
        <w:tab/>
      </w:r>
      <w:r w:rsidRPr="005F50BA">
        <w:rPr>
          <w:bCs/>
        </w:rPr>
        <w:t>UndeliveredMedicationDose</w:t>
      </w:r>
      <w:r>
        <w:tab/>
      </w:r>
      <w:r>
        <w:fldChar w:fldCharType="begin"/>
      </w:r>
      <w:r>
        <w:instrText xml:space="preserve"> PAGEREF _Toc374521836 \h </w:instrText>
      </w:r>
      <w:r>
        <w:fldChar w:fldCharType="separate"/>
      </w:r>
      <w:r>
        <w:t>66</w:t>
      </w:r>
      <w:r>
        <w:fldChar w:fldCharType="end"/>
      </w:r>
    </w:p>
    <w:p w14:paraId="7EC97C20"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5.52</w:t>
      </w:r>
      <w:r>
        <w:rPr>
          <w:rFonts w:asciiTheme="minorHAnsi" w:eastAsiaTheme="minorEastAsia" w:hAnsiTheme="minorHAnsi" w:cstheme="minorBidi"/>
          <w:sz w:val="22"/>
          <w:szCs w:val="22"/>
        </w:rPr>
        <w:tab/>
      </w:r>
      <w:r w:rsidRPr="005F50BA">
        <w:rPr>
          <w:bCs/>
        </w:rPr>
        <w:t>UndeliveredProcedure</w:t>
      </w:r>
      <w:r>
        <w:tab/>
      </w:r>
      <w:r>
        <w:fldChar w:fldCharType="begin"/>
      </w:r>
      <w:r>
        <w:instrText xml:space="preserve"> PAGEREF _Toc374521837 \h </w:instrText>
      </w:r>
      <w:r>
        <w:fldChar w:fldCharType="separate"/>
      </w:r>
      <w:r>
        <w:t>66</w:t>
      </w:r>
      <w:r>
        <w:fldChar w:fldCharType="end"/>
      </w:r>
    </w:p>
    <w:p w14:paraId="12ABD429"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5.53</w:t>
      </w:r>
      <w:r>
        <w:rPr>
          <w:rFonts w:asciiTheme="minorHAnsi" w:eastAsiaTheme="minorEastAsia" w:hAnsiTheme="minorHAnsi" w:cstheme="minorBidi"/>
          <w:sz w:val="22"/>
          <w:szCs w:val="22"/>
        </w:rPr>
        <w:tab/>
      </w:r>
      <w:r w:rsidRPr="005F50BA">
        <w:rPr>
          <w:bCs/>
        </w:rPr>
        <w:t>Activity</w:t>
      </w:r>
      <w:r>
        <w:tab/>
      </w:r>
      <w:r>
        <w:fldChar w:fldCharType="begin"/>
      </w:r>
      <w:r>
        <w:instrText xml:space="preserve"> PAGEREF _Toc374521838 \h </w:instrText>
      </w:r>
      <w:r>
        <w:fldChar w:fldCharType="separate"/>
      </w:r>
      <w:r>
        <w:t>67</w:t>
      </w:r>
      <w:r>
        <w:fldChar w:fldCharType="end"/>
      </w:r>
    </w:p>
    <w:p w14:paraId="64F6D82C"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5.54</w:t>
      </w:r>
      <w:r>
        <w:rPr>
          <w:rFonts w:asciiTheme="minorHAnsi" w:eastAsiaTheme="minorEastAsia" w:hAnsiTheme="minorHAnsi" w:cstheme="minorBidi"/>
          <w:sz w:val="22"/>
          <w:szCs w:val="22"/>
        </w:rPr>
        <w:tab/>
      </w:r>
      <w:r w:rsidRPr="005F50BA">
        <w:rPr>
          <w:bCs/>
        </w:rPr>
        <w:t>AllergyIntoleranceDescriptor</w:t>
      </w:r>
      <w:r>
        <w:tab/>
      </w:r>
      <w:r>
        <w:fldChar w:fldCharType="begin"/>
      </w:r>
      <w:r>
        <w:instrText xml:space="preserve"> PAGEREF _Toc374521839 \h </w:instrText>
      </w:r>
      <w:r>
        <w:fldChar w:fldCharType="separate"/>
      </w:r>
      <w:r>
        <w:t>68</w:t>
      </w:r>
      <w:r>
        <w:fldChar w:fldCharType="end"/>
      </w:r>
    </w:p>
    <w:p w14:paraId="6CD0016C"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5.55</w:t>
      </w:r>
      <w:r>
        <w:rPr>
          <w:rFonts w:asciiTheme="minorHAnsi" w:eastAsiaTheme="minorEastAsia" w:hAnsiTheme="minorHAnsi" w:cstheme="minorBidi"/>
          <w:sz w:val="22"/>
          <w:szCs w:val="22"/>
        </w:rPr>
        <w:tab/>
      </w:r>
      <w:r w:rsidRPr="005F50BA">
        <w:rPr>
          <w:bCs/>
        </w:rPr>
        <w:t>CompositeIntravenousMedicationAdministration</w:t>
      </w:r>
      <w:r>
        <w:tab/>
      </w:r>
      <w:r>
        <w:fldChar w:fldCharType="begin"/>
      </w:r>
      <w:r>
        <w:instrText xml:space="preserve"> PAGEREF _Toc374521840 \h </w:instrText>
      </w:r>
      <w:r>
        <w:fldChar w:fldCharType="separate"/>
      </w:r>
      <w:r>
        <w:t>69</w:t>
      </w:r>
      <w:r>
        <w:fldChar w:fldCharType="end"/>
      </w:r>
    </w:p>
    <w:p w14:paraId="02D38C97"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5.56</w:t>
      </w:r>
      <w:r>
        <w:rPr>
          <w:rFonts w:asciiTheme="minorHAnsi" w:eastAsiaTheme="minorEastAsia" w:hAnsiTheme="minorHAnsi" w:cstheme="minorBidi"/>
          <w:sz w:val="22"/>
          <w:szCs w:val="22"/>
        </w:rPr>
        <w:tab/>
      </w:r>
      <w:r w:rsidRPr="005F50BA">
        <w:rPr>
          <w:bCs/>
        </w:rPr>
        <w:t>ConditionDescriptor</w:t>
      </w:r>
      <w:r>
        <w:tab/>
      </w:r>
      <w:r>
        <w:fldChar w:fldCharType="begin"/>
      </w:r>
      <w:r>
        <w:instrText xml:space="preserve"> PAGEREF _Toc374521841 \h </w:instrText>
      </w:r>
      <w:r>
        <w:fldChar w:fldCharType="separate"/>
      </w:r>
      <w:r>
        <w:t>70</w:t>
      </w:r>
      <w:r>
        <w:fldChar w:fldCharType="end"/>
      </w:r>
    </w:p>
    <w:p w14:paraId="08C5362E"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5.57</w:t>
      </w:r>
      <w:r>
        <w:rPr>
          <w:rFonts w:asciiTheme="minorHAnsi" w:eastAsiaTheme="minorEastAsia" w:hAnsiTheme="minorHAnsi" w:cstheme="minorBidi"/>
          <w:sz w:val="22"/>
          <w:szCs w:val="22"/>
        </w:rPr>
        <w:tab/>
      </w:r>
      <w:r w:rsidRPr="005F50BA">
        <w:rPr>
          <w:bCs/>
        </w:rPr>
        <w:t>ConditionDetail</w:t>
      </w:r>
      <w:r>
        <w:tab/>
      </w:r>
      <w:r>
        <w:fldChar w:fldCharType="begin"/>
      </w:r>
      <w:r>
        <w:instrText xml:space="preserve"> PAGEREF _Toc374521842 \h </w:instrText>
      </w:r>
      <w:r>
        <w:fldChar w:fldCharType="separate"/>
      </w:r>
      <w:r>
        <w:t>71</w:t>
      </w:r>
      <w:r>
        <w:fldChar w:fldCharType="end"/>
      </w:r>
    </w:p>
    <w:p w14:paraId="10BC3478"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5.58</w:t>
      </w:r>
      <w:r>
        <w:rPr>
          <w:rFonts w:asciiTheme="minorHAnsi" w:eastAsiaTheme="minorEastAsia" w:hAnsiTheme="minorHAnsi" w:cstheme="minorBidi"/>
          <w:sz w:val="22"/>
          <w:szCs w:val="22"/>
        </w:rPr>
        <w:tab/>
      </w:r>
      <w:r w:rsidRPr="005F50BA">
        <w:rPr>
          <w:bCs/>
        </w:rPr>
        <w:t>ConditionStatus</w:t>
      </w:r>
      <w:r>
        <w:tab/>
      </w:r>
      <w:r>
        <w:fldChar w:fldCharType="begin"/>
      </w:r>
      <w:r>
        <w:instrText xml:space="preserve"> PAGEREF _Toc374521843 \h </w:instrText>
      </w:r>
      <w:r>
        <w:fldChar w:fldCharType="separate"/>
      </w:r>
      <w:r>
        <w:t>72</w:t>
      </w:r>
      <w:r>
        <w:fldChar w:fldCharType="end"/>
      </w:r>
    </w:p>
    <w:p w14:paraId="1F359B14"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5.59</w:t>
      </w:r>
      <w:r>
        <w:rPr>
          <w:rFonts w:asciiTheme="minorHAnsi" w:eastAsiaTheme="minorEastAsia" w:hAnsiTheme="minorHAnsi" w:cstheme="minorBidi"/>
          <w:sz w:val="22"/>
          <w:szCs w:val="22"/>
        </w:rPr>
        <w:tab/>
      </w:r>
      <w:r w:rsidRPr="005F50BA">
        <w:rPr>
          <w:bCs/>
        </w:rPr>
        <w:t>Constituent</w:t>
      </w:r>
      <w:r>
        <w:tab/>
      </w:r>
      <w:r>
        <w:fldChar w:fldCharType="begin"/>
      </w:r>
      <w:r>
        <w:instrText xml:space="preserve"> PAGEREF _Toc374521844 \h </w:instrText>
      </w:r>
      <w:r>
        <w:fldChar w:fldCharType="separate"/>
      </w:r>
      <w:r>
        <w:t>72</w:t>
      </w:r>
      <w:r>
        <w:fldChar w:fldCharType="end"/>
      </w:r>
    </w:p>
    <w:p w14:paraId="668B2166"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5.60</w:t>
      </w:r>
      <w:r>
        <w:rPr>
          <w:rFonts w:asciiTheme="minorHAnsi" w:eastAsiaTheme="minorEastAsia" w:hAnsiTheme="minorHAnsi" w:cstheme="minorBidi"/>
          <w:sz w:val="22"/>
          <w:szCs w:val="22"/>
        </w:rPr>
        <w:tab/>
      </w:r>
      <w:r w:rsidRPr="005F50BA">
        <w:rPr>
          <w:bCs/>
        </w:rPr>
        <w:t>ContraindicationDescriptor</w:t>
      </w:r>
      <w:r>
        <w:tab/>
      </w:r>
      <w:r>
        <w:fldChar w:fldCharType="begin"/>
      </w:r>
      <w:r>
        <w:instrText xml:space="preserve"> PAGEREF _Toc374521845 \h </w:instrText>
      </w:r>
      <w:r>
        <w:fldChar w:fldCharType="separate"/>
      </w:r>
      <w:r>
        <w:t>73</w:t>
      </w:r>
      <w:r>
        <w:fldChar w:fldCharType="end"/>
      </w:r>
    </w:p>
    <w:p w14:paraId="028D210F"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5.61</w:t>
      </w:r>
      <w:r>
        <w:rPr>
          <w:rFonts w:asciiTheme="minorHAnsi" w:eastAsiaTheme="minorEastAsia" w:hAnsiTheme="minorHAnsi" w:cstheme="minorBidi"/>
          <w:sz w:val="22"/>
          <w:szCs w:val="22"/>
        </w:rPr>
        <w:tab/>
      </w:r>
      <w:r w:rsidRPr="005F50BA">
        <w:rPr>
          <w:bCs/>
        </w:rPr>
        <w:t>DiagnosisDescriptor</w:t>
      </w:r>
      <w:r>
        <w:tab/>
      </w:r>
      <w:r>
        <w:fldChar w:fldCharType="begin"/>
      </w:r>
      <w:r>
        <w:instrText xml:space="preserve"> PAGEREF _Toc374521846 \h </w:instrText>
      </w:r>
      <w:r>
        <w:fldChar w:fldCharType="separate"/>
      </w:r>
      <w:r>
        <w:t>74</w:t>
      </w:r>
      <w:r>
        <w:fldChar w:fldCharType="end"/>
      </w:r>
    </w:p>
    <w:p w14:paraId="7B39F3E5"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5.62</w:t>
      </w:r>
      <w:r>
        <w:rPr>
          <w:rFonts w:asciiTheme="minorHAnsi" w:eastAsiaTheme="minorEastAsia" w:hAnsiTheme="minorHAnsi" w:cstheme="minorBidi"/>
          <w:sz w:val="22"/>
          <w:szCs w:val="22"/>
        </w:rPr>
        <w:tab/>
      </w:r>
      <w:r w:rsidRPr="005F50BA">
        <w:rPr>
          <w:bCs/>
        </w:rPr>
        <w:t>Dispensation</w:t>
      </w:r>
      <w:r>
        <w:tab/>
      </w:r>
      <w:r>
        <w:fldChar w:fldCharType="begin"/>
      </w:r>
      <w:r>
        <w:instrText xml:space="preserve"> PAGEREF _Toc374521847 \h </w:instrText>
      </w:r>
      <w:r>
        <w:fldChar w:fldCharType="separate"/>
      </w:r>
      <w:r>
        <w:t>74</w:t>
      </w:r>
      <w:r>
        <w:fldChar w:fldCharType="end"/>
      </w:r>
    </w:p>
    <w:p w14:paraId="794E81EA"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5.63</w:t>
      </w:r>
      <w:r>
        <w:rPr>
          <w:rFonts w:asciiTheme="minorHAnsi" w:eastAsiaTheme="minorEastAsia" w:hAnsiTheme="minorHAnsi" w:cstheme="minorBidi"/>
          <w:sz w:val="22"/>
          <w:szCs w:val="22"/>
        </w:rPr>
        <w:tab/>
      </w:r>
      <w:r w:rsidRPr="005F50BA">
        <w:rPr>
          <w:bCs/>
        </w:rPr>
        <w:t>Dosage</w:t>
      </w:r>
      <w:r>
        <w:tab/>
      </w:r>
      <w:r>
        <w:fldChar w:fldCharType="begin"/>
      </w:r>
      <w:r>
        <w:instrText xml:space="preserve"> PAGEREF _Toc374521848 \h </w:instrText>
      </w:r>
      <w:r>
        <w:fldChar w:fldCharType="separate"/>
      </w:r>
      <w:r>
        <w:t>75</w:t>
      </w:r>
      <w:r>
        <w:fldChar w:fldCharType="end"/>
      </w:r>
    </w:p>
    <w:p w14:paraId="53DAEA2A"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5.64</w:t>
      </w:r>
      <w:r>
        <w:rPr>
          <w:rFonts w:asciiTheme="minorHAnsi" w:eastAsiaTheme="minorEastAsia" w:hAnsiTheme="minorHAnsi" w:cstheme="minorBidi"/>
          <w:sz w:val="22"/>
          <w:szCs w:val="22"/>
        </w:rPr>
        <w:tab/>
      </w:r>
      <w:r w:rsidRPr="005F50BA">
        <w:rPr>
          <w:bCs/>
        </w:rPr>
        <w:t>EnactableDescriptor</w:t>
      </w:r>
      <w:r>
        <w:tab/>
      </w:r>
      <w:r>
        <w:fldChar w:fldCharType="begin"/>
      </w:r>
      <w:r>
        <w:instrText xml:space="preserve"> PAGEREF _Toc374521849 \h </w:instrText>
      </w:r>
      <w:r>
        <w:fldChar w:fldCharType="separate"/>
      </w:r>
      <w:r>
        <w:t>78</w:t>
      </w:r>
      <w:r>
        <w:fldChar w:fldCharType="end"/>
      </w:r>
    </w:p>
    <w:p w14:paraId="1056265A"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5.65</w:t>
      </w:r>
      <w:r>
        <w:rPr>
          <w:rFonts w:asciiTheme="minorHAnsi" w:eastAsiaTheme="minorEastAsia" w:hAnsiTheme="minorHAnsi" w:cstheme="minorBidi"/>
          <w:sz w:val="22"/>
          <w:szCs w:val="22"/>
        </w:rPr>
        <w:tab/>
      </w:r>
      <w:r w:rsidRPr="005F50BA">
        <w:rPr>
          <w:bCs/>
        </w:rPr>
        <w:t>EnactmentPhase</w:t>
      </w:r>
      <w:r>
        <w:tab/>
      </w:r>
      <w:r>
        <w:fldChar w:fldCharType="begin"/>
      </w:r>
      <w:r>
        <w:instrText xml:space="preserve"> PAGEREF _Toc374521850 \h </w:instrText>
      </w:r>
      <w:r>
        <w:fldChar w:fldCharType="separate"/>
      </w:r>
      <w:r>
        <w:t>79</w:t>
      </w:r>
      <w:r>
        <w:fldChar w:fldCharType="end"/>
      </w:r>
    </w:p>
    <w:p w14:paraId="5409FD0C"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lastRenderedPageBreak/>
        <w:t>5.66</w:t>
      </w:r>
      <w:r>
        <w:rPr>
          <w:rFonts w:asciiTheme="minorHAnsi" w:eastAsiaTheme="minorEastAsia" w:hAnsiTheme="minorHAnsi" w:cstheme="minorBidi"/>
          <w:sz w:val="22"/>
          <w:szCs w:val="22"/>
        </w:rPr>
        <w:tab/>
      </w:r>
      <w:r w:rsidRPr="005F50BA">
        <w:rPr>
          <w:bCs/>
        </w:rPr>
        <w:t>EncounterDescriptor</w:t>
      </w:r>
      <w:r>
        <w:tab/>
      </w:r>
      <w:r>
        <w:fldChar w:fldCharType="begin"/>
      </w:r>
      <w:r>
        <w:instrText xml:space="preserve"> PAGEREF _Toc374521851 \h </w:instrText>
      </w:r>
      <w:r>
        <w:fldChar w:fldCharType="separate"/>
      </w:r>
      <w:r>
        <w:t>80</w:t>
      </w:r>
      <w:r>
        <w:fldChar w:fldCharType="end"/>
      </w:r>
    </w:p>
    <w:p w14:paraId="1E3D9199"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5.67</w:t>
      </w:r>
      <w:r>
        <w:rPr>
          <w:rFonts w:asciiTheme="minorHAnsi" w:eastAsiaTheme="minorEastAsia" w:hAnsiTheme="minorHAnsi" w:cstheme="minorBidi"/>
          <w:sz w:val="22"/>
          <w:szCs w:val="22"/>
        </w:rPr>
        <w:tab/>
      </w:r>
      <w:r w:rsidRPr="005F50BA">
        <w:rPr>
          <w:bCs/>
        </w:rPr>
        <w:t>FamilyHistoryDescriptor</w:t>
      </w:r>
      <w:r>
        <w:tab/>
      </w:r>
      <w:r>
        <w:fldChar w:fldCharType="begin"/>
      </w:r>
      <w:r>
        <w:instrText xml:space="preserve"> PAGEREF _Toc374521852 \h </w:instrText>
      </w:r>
      <w:r>
        <w:fldChar w:fldCharType="separate"/>
      </w:r>
      <w:r>
        <w:t>82</w:t>
      </w:r>
      <w:r>
        <w:fldChar w:fldCharType="end"/>
      </w:r>
    </w:p>
    <w:p w14:paraId="3B076510"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5.68</w:t>
      </w:r>
      <w:r>
        <w:rPr>
          <w:rFonts w:asciiTheme="minorHAnsi" w:eastAsiaTheme="minorEastAsia" w:hAnsiTheme="minorHAnsi" w:cstheme="minorBidi"/>
          <w:sz w:val="22"/>
          <w:szCs w:val="22"/>
        </w:rPr>
        <w:tab/>
      </w:r>
      <w:r w:rsidRPr="005F50BA">
        <w:rPr>
          <w:bCs/>
        </w:rPr>
        <w:t>ImagingProcedure</w:t>
      </w:r>
      <w:r>
        <w:tab/>
      </w:r>
      <w:r>
        <w:fldChar w:fldCharType="begin"/>
      </w:r>
      <w:r>
        <w:instrText xml:space="preserve"> PAGEREF _Toc374521853 \h </w:instrText>
      </w:r>
      <w:r>
        <w:fldChar w:fldCharType="separate"/>
      </w:r>
      <w:r>
        <w:t>83</w:t>
      </w:r>
      <w:r>
        <w:fldChar w:fldCharType="end"/>
      </w:r>
    </w:p>
    <w:p w14:paraId="25BCDF6C"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5.69</w:t>
      </w:r>
      <w:r>
        <w:rPr>
          <w:rFonts w:asciiTheme="minorHAnsi" w:eastAsiaTheme="minorEastAsia" w:hAnsiTheme="minorHAnsi" w:cstheme="minorBidi"/>
          <w:sz w:val="22"/>
          <w:szCs w:val="22"/>
        </w:rPr>
        <w:tab/>
      </w:r>
      <w:r w:rsidRPr="005F50BA">
        <w:rPr>
          <w:bCs/>
        </w:rPr>
        <w:t>InferableDescriptor</w:t>
      </w:r>
      <w:r>
        <w:tab/>
      </w:r>
      <w:r>
        <w:fldChar w:fldCharType="begin"/>
      </w:r>
      <w:r>
        <w:instrText xml:space="preserve"> PAGEREF _Toc374521854 \h </w:instrText>
      </w:r>
      <w:r>
        <w:fldChar w:fldCharType="separate"/>
      </w:r>
      <w:r>
        <w:t>85</w:t>
      </w:r>
      <w:r>
        <w:fldChar w:fldCharType="end"/>
      </w:r>
    </w:p>
    <w:p w14:paraId="59D3E615"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5.70</w:t>
      </w:r>
      <w:r>
        <w:rPr>
          <w:rFonts w:asciiTheme="minorHAnsi" w:eastAsiaTheme="minorEastAsia" w:hAnsiTheme="minorHAnsi" w:cstheme="minorBidi"/>
          <w:sz w:val="22"/>
          <w:szCs w:val="22"/>
        </w:rPr>
        <w:tab/>
      </w:r>
      <w:r w:rsidRPr="005F50BA">
        <w:rPr>
          <w:bCs/>
        </w:rPr>
        <w:t>LaboratoryTestProcedure</w:t>
      </w:r>
      <w:r>
        <w:tab/>
      </w:r>
      <w:r>
        <w:fldChar w:fldCharType="begin"/>
      </w:r>
      <w:r>
        <w:instrText xml:space="preserve"> PAGEREF _Toc374521855 \h </w:instrText>
      </w:r>
      <w:r>
        <w:fldChar w:fldCharType="separate"/>
      </w:r>
      <w:r>
        <w:t>86</w:t>
      </w:r>
      <w:r>
        <w:fldChar w:fldCharType="end"/>
      </w:r>
    </w:p>
    <w:p w14:paraId="312EA825"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5.71</w:t>
      </w:r>
      <w:r>
        <w:rPr>
          <w:rFonts w:asciiTheme="minorHAnsi" w:eastAsiaTheme="minorEastAsia" w:hAnsiTheme="minorHAnsi" w:cstheme="minorBidi"/>
          <w:sz w:val="22"/>
          <w:szCs w:val="22"/>
        </w:rPr>
        <w:tab/>
      </w:r>
      <w:r w:rsidRPr="005F50BA">
        <w:rPr>
          <w:bCs/>
        </w:rPr>
        <w:t>MedicationAdministrationDescriptor</w:t>
      </w:r>
      <w:r>
        <w:tab/>
      </w:r>
      <w:r>
        <w:fldChar w:fldCharType="begin"/>
      </w:r>
      <w:r>
        <w:instrText xml:space="preserve"> PAGEREF _Toc374521856 \h </w:instrText>
      </w:r>
      <w:r>
        <w:fldChar w:fldCharType="separate"/>
      </w:r>
      <w:r>
        <w:t>87</w:t>
      </w:r>
      <w:r>
        <w:fldChar w:fldCharType="end"/>
      </w:r>
    </w:p>
    <w:p w14:paraId="65F55839"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5.72</w:t>
      </w:r>
      <w:r>
        <w:rPr>
          <w:rFonts w:asciiTheme="minorHAnsi" w:eastAsiaTheme="minorEastAsia" w:hAnsiTheme="minorHAnsi" w:cstheme="minorBidi"/>
          <w:sz w:val="22"/>
          <w:szCs w:val="22"/>
        </w:rPr>
        <w:tab/>
      </w:r>
      <w:r w:rsidRPr="005F50BA">
        <w:rPr>
          <w:bCs/>
        </w:rPr>
        <w:t>MedicationParameters</w:t>
      </w:r>
      <w:r>
        <w:tab/>
      </w:r>
      <w:r>
        <w:fldChar w:fldCharType="begin"/>
      </w:r>
      <w:r>
        <w:instrText xml:space="preserve"> PAGEREF _Toc374521857 \h </w:instrText>
      </w:r>
      <w:r>
        <w:fldChar w:fldCharType="separate"/>
      </w:r>
      <w:r>
        <w:t>89</w:t>
      </w:r>
      <w:r>
        <w:fldChar w:fldCharType="end"/>
      </w:r>
    </w:p>
    <w:p w14:paraId="1046792C"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5.73</w:t>
      </w:r>
      <w:r>
        <w:rPr>
          <w:rFonts w:asciiTheme="minorHAnsi" w:eastAsiaTheme="minorEastAsia" w:hAnsiTheme="minorHAnsi" w:cstheme="minorBidi"/>
          <w:sz w:val="22"/>
          <w:szCs w:val="22"/>
        </w:rPr>
        <w:tab/>
      </w:r>
      <w:r w:rsidRPr="005F50BA">
        <w:rPr>
          <w:bCs/>
        </w:rPr>
        <w:t>MicrobiologySensitivtyResult</w:t>
      </w:r>
      <w:r>
        <w:tab/>
      </w:r>
      <w:r>
        <w:fldChar w:fldCharType="begin"/>
      </w:r>
      <w:r>
        <w:instrText xml:space="preserve"> PAGEREF _Toc374521858 \h </w:instrText>
      </w:r>
      <w:r>
        <w:fldChar w:fldCharType="separate"/>
      </w:r>
      <w:r>
        <w:t>89</w:t>
      </w:r>
      <w:r>
        <w:fldChar w:fldCharType="end"/>
      </w:r>
    </w:p>
    <w:p w14:paraId="7AA34720"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5.74</w:t>
      </w:r>
      <w:r>
        <w:rPr>
          <w:rFonts w:asciiTheme="minorHAnsi" w:eastAsiaTheme="minorEastAsia" w:hAnsiTheme="minorHAnsi" w:cstheme="minorBidi"/>
          <w:sz w:val="22"/>
          <w:szCs w:val="22"/>
        </w:rPr>
        <w:tab/>
      </w:r>
      <w:r w:rsidRPr="005F50BA">
        <w:rPr>
          <w:bCs/>
        </w:rPr>
        <w:t>ObservableDescriptor</w:t>
      </w:r>
      <w:r>
        <w:tab/>
      </w:r>
      <w:r>
        <w:fldChar w:fldCharType="begin"/>
      </w:r>
      <w:r>
        <w:instrText xml:space="preserve"> PAGEREF _Toc374521859 \h </w:instrText>
      </w:r>
      <w:r>
        <w:fldChar w:fldCharType="separate"/>
      </w:r>
      <w:r>
        <w:t>90</w:t>
      </w:r>
      <w:r>
        <w:fldChar w:fldCharType="end"/>
      </w:r>
    </w:p>
    <w:p w14:paraId="64EC9507"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5.75</w:t>
      </w:r>
      <w:r>
        <w:rPr>
          <w:rFonts w:asciiTheme="minorHAnsi" w:eastAsiaTheme="minorEastAsia" w:hAnsiTheme="minorHAnsi" w:cstheme="minorBidi"/>
          <w:sz w:val="22"/>
          <w:szCs w:val="22"/>
        </w:rPr>
        <w:tab/>
      </w:r>
      <w:r w:rsidRPr="005F50BA">
        <w:rPr>
          <w:bCs/>
        </w:rPr>
        <w:t>ObservableModifier</w:t>
      </w:r>
      <w:r>
        <w:tab/>
      </w:r>
      <w:r>
        <w:fldChar w:fldCharType="begin"/>
      </w:r>
      <w:r>
        <w:instrText xml:space="preserve"> PAGEREF _Toc374521860 \h </w:instrText>
      </w:r>
      <w:r>
        <w:fldChar w:fldCharType="separate"/>
      </w:r>
      <w:r>
        <w:t>91</w:t>
      </w:r>
      <w:r>
        <w:fldChar w:fldCharType="end"/>
      </w:r>
    </w:p>
    <w:p w14:paraId="631E17DD"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5.76</w:t>
      </w:r>
      <w:r>
        <w:rPr>
          <w:rFonts w:asciiTheme="minorHAnsi" w:eastAsiaTheme="minorEastAsia" w:hAnsiTheme="minorHAnsi" w:cstheme="minorBidi"/>
          <w:sz w:val="22"/>
          <w:szCs w:val="22"/>
        </w:rPr>
        <w:tab/>
      </w:r>
      <w:r w:rsidRPr="005F50BA">
        <w:rPr>
          <w:bCs/>
        </w:rPr>
        <w:t>ObservationResultDescriptor</w:t>
      </w:r>
      <w:r>
        <w:tab/>
      </w:r>
      <w:r>
        <w:fldChar w:fldCharType="begin"/>
      </w:r>
      <w:r>
        <w:instrText xml:space="preserve"> PAGEREF _Toc374521861 \h </w:instrText>
      </w:r>
      <w:r>
        <w:fldChar w:fldCharType="separate"/>
      </w:r>
      <w:r>
        <w:t>92</w:t>
      </w:r>
      <w:r>
        <w:fldChar w:fldCharType="end"/>
      </w:r>
    </w:p>
    <w:p w14:paraId="14866FD3"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5.77</w:t>
      </w:r>
      <w:r>
        <w:rPr>
          <w:rFonts w:asciiTheme="minorHAnsi" w:eastAsiaTheme="minorEastAsia" w:hAnsiTheme="minorHAnsi" w:cstheme="minorBidi"/>
          <w:sz w:val="22"/>
          <w:szCs w:val="22"/>
        </w:rPr>
        <w:tab/>
      </w:r>
      <w:r w:rsidRPr="005F50BA">
        <w:rPr>
          <w:bCs/>
        </w:rPr>
        <w:t>Order</w:t>
      </w:r>
      <w:r>
        <w:tab/>
      </w:r>
      <w:r>
        <w:fldChar w:fldCharType="begin"/>
      </w:r>
      <w:r>
        <w:instrText xml:space="preserve"> PAGEREF _Toc374521862 \h </w:instrText>
      </w:r>
      <w:r>
        <w:fldChar w:fldCharType="separate"/>
      </w:r>
      <w:r>
        <w:t>94</w:t>
      </w:r>
      <w:r>
        <w:fldChar w:fldCharType="end"/>
      </w:r>
    </w:p>
    <w:p w14:paraId="047CB2C5"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5.78</w:t>
      </w:r>
      <w:r>
        <w:rPr>
          <w:rFonts w:asciiTheme="minorHAnsi" w:eastAsiaTheme="minorEastAsia" w:hAnsiTheme="minorHAnsi" w:cstheme="minorBidi"/>
          <w:sz w:val="22"/>
          <w:szCs w:val="22"/>
        </w:rPr>
        <w:tab/>
      </w:r>
      <w:r w:rsidRPr="005F50BA">
        <w:rPr>
          <w:bCs/>
        </w:rPr>
        <w:t>OrganismSensitivity</w:t>
      </w:r>
      <w:r>
        <w:tab/>
      </w:r>
      <w:r>
        <w:fldChar w:fldCharType="begin"/>
      </w:r>
      <w:r>
        <w:instrText xml:space="preserve"> PAGEREF _Toc374521863 \h </w:instrText>
      </w:r>
      <w:r>
        <w:fldChar w:fldCharType="separate"/>
      </w:r>
      <w:r>
        <w:t>95</w:t>
      </w:r>
      <w:r>
        <w:fldChar w:fldCharType="end"/>
      </w:r>
    </w:p>
    <w:p w14:paraId="3EE2DD20"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5.79</w:t>
      </w:r>
      <w:r>
        <w:rPr>
          <w:rFonts w:asciiTheme="minorHAnsi" w:eastAsiaTheme="minorEastAsia" w:hAnsiTheme="minorHAnsi" w:cstheme="minorBidi"/>
          <w:sz w:val="22"/>
          <w:szCs w:val="22"/>
        </w:rPr>
        <w:tab/>
      </w:r>
      <w:r w:rsidRPr="005F50BA">
        <w:rPr>
          <w:bCs/>
        </w:rPr>
        <w:t>PatientControlledAnalgesia</w:t>
      </w:r>
      <w:r>
        <w:tab/>
      </w:r>
      <w:r>
        <w:fldChar w:fldCharType="begin"/>
      </w:r>
      <w:r>
        <w:instrText xml:space="preserve"> PAGEREF _Toc374521864 \h </w:instrText>
      </w:r>
      <w:r>
        <w:fldChar w:fldCharType="separate"/>
      </w:r>
      <w:r>
        <w:t>96</w:t>
      </w:r>
      <w:r>
        <w:fldChar w:fldCharType="end"/>
      </w:r>
    </w:p>
    <w:p w14:paraId="2049D8E3"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5.80</w:t>
      </w:r>
      <w:r>
        <w:rPr>
          <w:rFonts w:asciiTheme="minorHAnsi" w:eastAsiaTheme="minorEastAsia" w:hAnsiTheme="minorHAnsi" w:cstheme="minorBidi"/>
          <w:sz w:val="22"/>
          <w:szCs w:val="22"/>
        </w:rPr>
        <w:tab/>
      </w:r>
      <w:r w:rsidRPr="005F50BA">
        <w:rPr>
          <w:bCs/>
        </w:rPr>
        <w:t>Performance</w:t>
      </w:r>
      <w:r>
        <w:tab/>
      </w:r>
      <w:r>
        <w:fldChar w:fldCharType="begin"/>
      </w:r>
      <w:r>
        <w:instrText xml:space="preserve"> PAGEREF _Toc374521865 \h </w:instrText>
      </w:r>
      <w:r>
        <w:fldChar w:fldCharType="separate"/>
      </w:r>
      <w:r>
        <w:t>96</w:t>
      </w:r>
      <w:r>
        <w:fldChar w:fldCharType="end"/>
      </w:r>
    </w:p>
    <w:p w14:paraId="4C124226"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5.81</w:t>
      </w:r>
      <w:r>
        <w:rPr>
          <w:rFonts w:asciiTheme="minorHAnsi" w:eastAsiaTheme="minorEastAsia" w:hAnsiTheme="minorHAnsi" w:cstheme="minorBidi"/>
          <w:sz w:val="22"/>
          <w:szCs w:val="22"/>
        </w:rPr>
        <w:tab/>
      </w:r>
      <w:r w:rsidRPr="005F50BA">
        <w:rPr>
          <w:bCs/>
        </w:rPr>
        <w:t>Plan</w:t>
      </w:r>
      <w:r>
        <w:tab/>
      </w:r>
      <w:r>
        <w:fldChar w:fldCharType="begin"/>
      </w:r>
      <w:r>
        <w:instrText xml:space="preserve"> PAGEREF _Toc374521866 \h </w:instrText>
      </w:r>
      <w:r>
        <w:fldChar w:fldCharType="separate"/>
      </w:r>
      <w:r>
        <w:t>98</w:t>
      </w:r>
      <w:r>
        <w:fldChar w:fldCharType="end"/>
      </w:r>
    </w:p>
    <w:p w14:paraId="738082CB"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5.82</w:t>
      </w:r>
      <w:r>
        <w:rPr>
          <w:rFonts w:asciiTheme="minorHAnsi" w:eastAsiaTheme="minorEastAsia" w:hAnsiTheme="minorHAnsi" w:cstheme="minorBidi"/>
          <w:sz w:val="22"/>
          <w:szCs w:val="22"/>
        </w:rPr>
        <w:tab/>
      </w:r>
      <w:r w:rsidRPr="005F50BA">
        <w:rPr>
          <w:bCs/>
        </w:rPr>
        <w:t>ProcedureDescriptor</w:t>
      </w:r>
      <w:r>
        <w:tab/>
      </w:r>
      <w:r>
        <w:fldChar w:fldCharType="begin"/>
      </w:r>
      <w:r>
        <w:instrText xml:space="preserve"> PAGEREF _Toc374521867 \h </w:instrText>
      </w:r>
      <w:r>
        <w:fldChar w:fldCharType="separate"/>
      </w:r>
      <w:r>
        <w:t>99</w:t>
      </w:r>
      <w:r>
        <w:fldChar w:fldCharType="end"/>
      </w:r>
    </w:p>
    <w:p w14:paraId="2426A188"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5.83</w:t>
      </w:r>
      <w:r>
        <w:rPr>
          <w:rFonts w:asciiTheme="minorHAnsi" w:eastAsiaTheme="minorEastAsia" w:hAnsiTheme="minorHAnsi" w:cstheme="minorBidi"/>
          <w:sz w:val="22"/>
          <w:szCs w:val="22"/>
        </w:rPr>
        <w:tab/>
      </w:r>
      <w:r w:rsidRPr="005F50BA">
        <w:rPr>
          <w:bCs/>
        </w:rPr>
        <w:t>ProcedureParameters</w:t>
      </w:r>
      <w:r>
        <w:tab/>
      </w:r>
      <w:r>
        <w:fldChar w:fldCharType="begin"/>
      </w:r>
      <w:r>
        <w:instrText xml:space="preserve"> PAGEREF _Toc374521868 \h </w:instrText>
      </w:r>
      <w:r>
        <w:fldChar w:fldCharType="separate"/>
      </w:r>
      <w:r>
        <w:t>101</w:t>
      </w:r>
      <w:r>
        <w:fldChar w:fldCharType="end"/>
      </w:r>
    </w:p>
    <w:p w14:paraId="790F9494"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5.84</w:t>
      </w:r>
      <w:r>
        <w:rPr>
          <w:rFonts w:asciiTheme="minorHAnsi" w:eastAsiaTheme="minorEastAsia" w:hAnsiTheme="minorHAnsi" w:cstheme="minorBidi"/>
          <w:sz w:val="22"/>
          <w:szCs w:val="22"/>
        </w:rPr>
        <w:tab/>
      </w:r>
      <w:r w:rsidRPr="005F50BA">
        <w:rPr>
          <w:bCs/>
        </w:rPr>
        <w:t>PrognosisDescriptor</w:t>
      </w:r>
      <w:r>
        <w:tab/>
      </w:r>
      <w:r>
        <w:fldChar w:fldCharType="begin"/>
      </w:r>
      <w:r>
        <w:instrText xml:space="preserve"> PAGEREF _Toc374521869 \h </w:instrText>
      </w:r>
      <w:r>
        <w:fldChar w:fldCharType="separate"/>
      </w:r>
      <w:r>
        <w:t>101</w:t>
      </w:r>
      <w:r>
        <w:fldChar w:fldCharType="end"/>
      </w:r>
    </w:p>
    <w:p w14:paraId="65C3D81E"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5.85</w:t>
      </w:r>
      <w:r>
        <w:rPr>
          <w:rFonts w:asciiTheme="minorHAnsi" w:eastAsiaTheme="minorEastAsia" w:hAnsiTheme="minorHAnsi" w:cstheme="minorBidi"/>
          <w:sz w:val="22"/>
          <w:szCs w:val="22"/>
        </w:rPr>
        <w:tab/>
      </w:r>
      <w:r w:rsidRPr="005F50BA">
        <w:rPr>
          <w:bCs/>
        </w:rPr>
        <w:t>Proposal</w:t>
      </w:r>
      <w:r>
        <w:tab/>
      </w:r>
      <w:r>
        <w:fldChar w:fldCharType="begin"/>
      </w:r>
      <w:r>
        <w:instrText xml:space="preserve"> PAGEREF _Toc374521870 \h </w:instrText>
      </w:r>
      <w:r>
        <w:fldChar w:fldCharType="separate"/>
      </w:r>
      <w:r>
        <w:t>102</w:t>
      </w:r>
      <w:r>
        <w:fldChar w:fldCharType="end"/>
      </w:r>
    </w:p>
    <w:p w14:paraId="2546D589"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5.86</w:t>
      </w:r>
      <w:r>
        <w:rPr>
          <w:rFonts w:asciiTheme="minorHAnsi" w:eastAsiaTheme="minorEastAsia" w:hAnsiTheme="minorHAnsi" w:cstheme="minorBidi"/>
          <w:sz w:val="22"/>
          <w:szCs w:val="22"/>
        </w:rPr>
        <w:tab/>
      </w:r>
      <w:r w:rsidRPr="005F50BA">
        <w:rPr>
          <w:bCs/>
        </w:rPr>
        <w:t>RespiratoryCareProcedure</w:t>
      </w:r>
      <w:r>
        <w:tab/>
      </w:r>
      <w:r>
        <w:fldChar w:fldCharType="begin"/>
      </w:r>
      <w:r>
        <w:instrText xml:space="preserve"> PAGEREF _Toc374521871 \h </w:instrText>
      </w:r>
      <w:r>
        <w:fldChar w:fldCharType="separate"/>
      </w:r>
      <w:r>
        <w:t>103</w:t>
      </w:r>
      <w:r>
        <w:fldChar w:fldCharType="end"/>
      </w:r>
    </w:p>
    <w:p w14:paraId="297AAC0F"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5.87</w:t>
      </w:r>
      <w:r>
        <w:rPr>
          <w:rFonts w:asciiTheme="minorHAnsi" w:eastAsiaTheme="minorEastAsia" w:hAnsiTheme="minorHAnsi" w:cstheme="minorBidi"/>
          <w:sz w:val="22"/>
          <w:szCs w:val="22"/>
        </w:rPr>
        <w:tab/>
      </w:r>
      <w:r w:rsidRPr="005F50BA">
        <w:rPr>
          <w:bCs/>
        </w:rPr>
        <w:t>ResultDetail</w:t>
      </w:r>
      <w:r>
        <w:tab/>
      </w:r>
      <w:r>
        <w:fldChar w:fldCharType="begin"/>
      </w:r>
      <w:r>
        <w:instrText xml:space="preserve"> PAGEREF _Toc374521872 \h </w:instrText>
      </w:r>
      <w:r>
        <w:fldChar w:fldCharType="separate"/>
      </w:r>
      <w:r>
        <w:t>106</w:t>
      </w:r>
      <w:r>
        <w:fldChar w:fldCharType="end"/>
      </w:r>
    </w:p>
    <w:p w14:paraId="62277345"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5.88</w:t>
      </w:r>
      <w:r>
        <w:rPr>
          <w:rFonts w:asciiTheme="minorHAnsi" w:eastAsiaTheme="minorEastAsia" w:hAnsiTheme="minorHAnsi" w:cstheme="minorBidi"/>
          <w:sz w:val="22"/>
          <w:szCs w:val="22"/>
        </w:rPr>
        <w:tab/>
      </w:r>
      <w:r w:rsidRPr="005F50BA">
        <w:rPr>
          <w:bCs/>
        </w:rPr>
        <w:t>ResultGroup</w:t>
      </w:r>
      <w:r>
        <w:tab/>
      </w:r>
      <w:r>
        <w:fldChar w:fldCharType="begin"/>
      </w:r>
      <w:r>
        <w:instrText xml:space="preserve"> PAGEREF _Toc374521873 \h </w:instrText>
      </w:r>
      <w:r>
        <w:fldChar w:fldCharType="separate"/>
      </w:r>
      <w:r>
        <w:t>107</w:t>
      </w:r>
      <w:r>
        <w:fldChar w:fldCharType="end"/>
      </w:r>
    </w:p>
    <w:p w14:paraId="1E7E0445"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5.89</w:t>
      </w:r>
      <w:r>
        <w:rPr>
          <w:rFonts w:asciiTheme="minorHAnsi" w:eastAsiaTheme="minorEastAsia" w:hAnsiTheme="minorHAnsi" w:cstheme="minorBidi"/>
          <w:sz w:val="22"/>
          <w:szCs w:val="22"/>
        </w:rPr>
        <w:tab/>
      </w:r>
      <w:r w:rsidRPr="005F50BA">
        <w:rPr>
          <w:bCs/>
        </w:rPr>
        <w:t>TBDCarePlanParticipationDescriptor</w:t>
      </w:r>
      <w:r>
        <w:tab/>
      </w:r>
      <w:r>
        <w:fldChar w:fldCharType="begin"/>
      </w:r>
      <w:r>
        <w:instrText xml:space="preserve"> PAGEREF _Toc374521874 \h </w:instrText>
      </w:r>
      <w:r>
        <w:fldChar w:fldCharType="separate"/>
      </w:r>
      <w:r>
        <w:t>108</w:t>
      </w:r>
      <w:r>
        <w:fldChar w:fldCharType="end"/>
      </w:r>
    </w:p>
    <w:p w14:paraId="63769B9D"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5.90</w:t>
      </w:r>
      <w:r>
        <w:rPr>
          <w:rFonts w:asciiTheme="minorHAnsi" w:eastAsiaTheme="minorEastAsia" w:hAnsiTheme="minorHAnsi" w:cstheme="minorBidi"/>
          <w:sz w:val="22"/>
          <w:szCs w:val="22"/>
        </w:rPr>
        <w:tab/>
      </w:r>
      <w:r w:rsidRPr="005F50BA">
        <w:rPr>
          <w:bCs/>
        </w:rPr>
        <w:t>TBDCommunicationDescriptor</w:t>
      </w:r>
      <w:r>
        <w:tab/>
      </w:r>
      <w:r>
        <w:fldChar w:fldCharType="begin"/>
      </w:r>
      <w:r>
        <w:instrText xml:space="preserve"> PAGEREF _Toc374521875 \h </w:instrText>
      </w:r>
      <w:r>
        <w:fldChar w:fldCharType="separate"/>
      </w:r>
      <w:r>
        <w:t>108</w:t>
      </w:r>
      <w:r>
        <w:fldChar w:fldCharType="end"/>
      </w:r>
    </w:p>
    <w:p w14:paraId="583CB9FD"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5.91</w:t>
      </w:r>
      <w:r>
        <w:rPr>
          <w:rFonts w:asciiTheme="minorHAnsi" w:eastAsiaTheme="minorEastAsia" w:hAnsiTheme="minorHAnsi" w:cstheme="minorBidi"/>
          <w:sz w:val="22"/>
          <w:szCs w:val="22"/>
        </w:rPr>
        <w:tab/>
      </w:r>
      <w:r w:rsidRPr="005F50BA">
        <w:rPr>
          <w:bCs/>
        </w:rPr>
        <w:t>TBDEducationDescriptor</w:t>
      </w:r>
      <w:r>
        <w:tab/>
      </w:r>
      <w:r>
        <w:fldChar w:fldCharType="begin"/>
      </w:r>
      <w:r>
        <w:instrText xml:space="preserve"> PAGEREF _Toc374521876 \h </w:instrText>
      </w:r>
      <w:r>
        <w:fldChar w:fldCharType="separate"/>
      </w:r>
      <w:r>
        <w:t>108</w:t>
      </w:r>
      <w:r>
        <w:fldChar w:fldCharType="end"/>
      </w:r>
    </w:p>
    <w:p w14:paraId="2CB80497"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5.92</w:t>
      </w:r>
      <w:r>
        <w:rPr>
          <w:rFonts w:asciiTheme="minorHAnsi" w:eastAsiaTheme="minorEastAsia" w:hAnsiTheme="minorHAnsi" w:cstheme="minorBidi"/>
          <w:sz w:val="22"/>
          <w:szCs w:val="22"/>
        </w:rPr>
        <w:tab/>
      </w:r>
      <w:r w:rsidRPr="005F50BA">
        <w:rPr>
          <w:bCs/>
        </w:rPr>
        <w:t>TBDEquipmentOrSuppliesApplicationDescriptor</w:t>
      </w:r>
      <w:r>
        <w:tab/>
      </w:r>
      <w:r>
        <w:fldChar w:fldCharType="begin"/>
      </w:r>
      <w:r>
        <w:instrText xml:space="preserve"> PAGEREF _Toc374521877 \h </w:instrText>
      </w:r>
      <w:r>
        <w:fldChar w:fldCharType="separate"/>
      </w:r>
      <w:r>
        <w:t>109</w:t>
      </w:r>
      <w:r>
        <w:fldChar w:fldCharType="end"/>
      </w:r>
    </w:p>
    <w:p w14:paraId="2A94DAFD"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5.93</w:t>
      </w:r>
      <w:r>
        <w:rPr>
          <w:rFonts w:asciiTheme="minorHAnsi" w:eastAsiaTheme="minorEastAsia" w:hAnsiTheme="minorHAnsi" w:cstheme="minorBidi"/>
          <w:sz w:val="22"/>
          <w:szCs w:val="22"/>
        </w:rPr>
        <w:tab/>
      </w:r>
      <w:r w:rsidRPr="005F50BA">
        <w:rPr>
          <w:bCs/>
        </w:rPr>
        <w:t>TBDGoalDescriptor</w:t>
      </w:r>
      <w:r>
        <w:tab/>
      </w:r>
      <w:r>
        <w:fldChar w:fldCharType="begin"/>
      </w:r>
      <w:r>
        <w:instrText xml:space="preserve"> PAGEREF _Toc374521878 \h </w:instrText>
      </w:r>
      <w:r>
        <w:fldChar w:fldCharType="separate"/>
      </w:r>
      <w:r>
        <w:t>109</w:t>
      </w:r>
      <w:r>
        <w:fldChar w:fldCharType="end"/>
      </w:r>
    </w:p>
    <w:p w14:paraId="2BA1F65A"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5.94</w:t>
      </w:r>
      <w:r>
        <w:rPr>
          <w:rFonts w:asciiTheme="minorHAnsi" w:eastAsiaTheme="minorEastAsia" w:hAnsiTheme="minorHAnsi" w:cstheme="minorBidi"/>
          <w:sz w:val="22"/>
          <w:szCs w:val="22"/>
        </w:rPr>
        <w:tab/>
      </w:r>
      <w:r w:rsidRPr="005F50BA">
        <w:rPr>
          <w:bCs/>
        </w:rPr>
        <w:t>TBDNutritionDescriptor</w:t>
      </w:r>
      <w:r>
        <w:tab/>
      </w:r>
      <w:r>
        <w:fldChar w:fldCharType="begin"/>
      </w:r>
      <w:r>
        <w:instrText xml:space="preserve"> PAGEREF _Toc374521879 \h </w:instrText>
      </w:r>
      <w:r>
        <w:fldChar w:fldCharType="separate"/>
      </w:r>
      <w:r>
        <w:t>110</w:t>
      </w:r>
      <w:r>
        <w:fldChar w:fldCharType="end"/>
      </w:r>
    </w:p>
    <w:p w14:paraId="7F749762" w14:textId="77777777" w:rsidR="00EE5B10" w:rsidRDefault="00EE5B10">
      <w:pPr>
        <w:pStyle w:val="TOC2"/>
        <w:tabs>
          <w:tab w:val="left" w:pos="1320"/>
        </w:tabs>
        <w:rPr>
          <w:rFonts w:asciiTheme="minorHAnsi" w:eastAsiaTheme="minorEastAsia" w:hAnsiTheme="minorHAnsi" w:cstheme="minorBidi"/>
          <w:sz w:val="22"/>
          <w:szCs w:val="22"/>
        </w:rPr>
      </w:pPr>
      <w:r w:rsidRPr="005F50BA">
        <w:rPr>
          <w:rFonts w:ascii="Arial" w:hAnsi="Arial"/>
          <w:color w:val="004080"/>
        </w:rPr>
        <w:t>5.95</w:t>
      </w:r>
      <w:r>
        <w:rPr>
          <w:rFonts w:asciiTheme="minorHAnsi" w:eastAsiaTheme="minorEastAsia" w:hAnsiTheme="minorHAnsi" w:cstheme="minorBidi"/>
          <w:sz w:val="22"/>
          <w:szCs w:val="22"/>
        </w:rPr>
        <w:tab/>
      </w:r>
      <w:r w:rsidRPr="005F50BA">
        <w:rPr>
          <w:bCs/>
        </w:rPr>
        <w:t>TBDProtocolParticipationDescriptor</w:t>
      </w:r>
      <w:r>
        <w:tab/>
      </w:r>
      <w:r>
        <w:fldChar w:fldCharType="begin"/>
      </w:r>
      <w:r>
        <w:instrText xml:space="preserve"> PAGEREF _Toc374521880 \h </w:instrText>
      </w:r>
      <w:r>
        <w:fldChar w:fldCharType="separate"/>
      </w:r>
      <w:r>
        <w:t>110</w:t>
      </w:r>
      <w:r>
        <w:fldChar w:fldCharType="end"/>
      </w:r>
    </w:p>
    <w:p w14:paraId="36E08FC0" w14:textId="77777777" w:rsidR="00EE5B10" w:rsidRDefault="00EE5B10">
      <w:pPr>
        <w:pStyle w:val="TOC1"/>
        <w:rPr>
          <w:rFonts w:asciiTheme="minorHAnsi" w:eastAsiaTheme="minorEastAsia" w:hAnsiTheme="minorHAnsi" w:cstheme="minorBidi"/>
          <w:caps w:val="0"/>
          <w:sz w:val="22"/>
          <w:szCs w:val="22"/>
        </w:rPr>
      </w:pPr>
      <w:r w:rsidRPr="005F50BA">
        <w:t>6</w:t>
      </w:r>
      <w:r>
        <w:rPr>
          <w:rFonts w:asciiTheme="minorHAnsi" w:eastAsiaTheme="minorEastAsia" w:hAnsiTheme="minorHAnsi" w:cstheme="minorBidi"/>
          <w:caps w:val="0"/>
          <w:sz w:val="22"/>
          <w:szCs w:val="22"/>
        </w:rPr>
        <w:tab/>
      </w:r>
      <w:r w:rsidRPr="005F50BA">
        <w:t>Examples</w:t>
      </w:r>
      <w:r>
        <w:tab/>
      </w:r>
      <w:r>
        <w:fldChar w:fldCharType="begin"/>
      </w:r>
      <w:r>
        <w:instrText xml:space="preserve"> PAGEREF _Toc374521881 \h </w:instrText>
      </w:r>
      <w:r>
        <w:fldChar w:fldCharType="separate"/>
      </w:r>
      <w:r>
        <w:t>111</w:t>
      </w:r>
      <w:r>
        <w:fldChar w:fldCharType="end"/>
      </w:r>
    </w:p>
    <w:p w14:paraId="5FF78A0C" w14:textId="77777777" w:rsidR="00EE5B10" w:rsidRDefault="00EE5B10">
      <w:pPr>
        <w:pStyle w:val="TOC1"/>
        <w:rPr>
          <w:rFonts w:asciiTheme="minorHAnsi" w:eastAsiaTheme="minorEastAsia" w:hAnsiTheme="minorHAnsi" w:cstheme="minorBidi"/>
          <w:caps w:val="0"/>
          <w:sz w:val="22"/>
          <w:szCs w:val="22"/>
        </w:rPr>
      </w:pPr>
      <w:r>
        <w:t>7</w:t>
      </w:r>
      <w:r>
        <w:rPr>
          <w:rFonts w:asciiTheme="minorHAnsi" w:eastAsiaTheme="minorEastAsia" w:hAnsiTheme="minorHAnsi" w:cstheme="minorBidi"/>
          <w:caps w:val="0"/>
          <w:sz w:val="22"/>
          <w:szCs w:val="22"/>
        </w:rPr>
        <w:tab/>
      </w:r>
      <w:r>
        <w:t>References</w:t>
      </w:r>
      <w:r>
        <w:tab/>
      </w:r>
      <w:r>
        <w:fldChar w:fldCharType="begin"/>
      </w:r>
      <w:r>
        <w:instrText xml:space="preserve"> PAGEREF _Toc374521882 \h </w:instrText>
      </w:r>
      <w:r>
        <w:fldChar w:fldCharType="separate"/>
      </w:r>
      <w:r>
        <w:t>114</w:t>
      </w:r>
      <w:r>
        <w:fldChar w:fldCharType="end"/>
      </w:r>
    </w:p>
    <w:p w14:paraId="7B32C2B9" w14:textId="51060D96" w:rsidR="0078666C" w:rsidRDefault="008355B3" w:rsidP="0078666C">
      <w:pPr>
        <w:pStyle w:val="BodyText"/>
      </w:pPr>
      <w:r>
        <w:rPr>
          <w:rFonts w:eastAsia="Times New Roman" w:cs="Arial"/>
          <w:caps/>
        </w:rPr>
        <w:fldChar w:fldCharType="end"/>
      </w:r>
    </w:p>
    <w:p w14:paraId="7B32C2BA" w14:textId="77777777" w:rsidR="0078666C" w:rsidRDefault="0078666C" w:rsidP="0078666C">
      <w:pPr>
        <w:pStyle w:val="TOCTitle"/>
        <w:pageBreakBefore/>
      </w:pPr>
      <w:r>
        <w:lastRenderedPageBreak/>
        <w:t>Figures</w:t>
      </w:r>
    </w:p>
    <w:p w14:paraId="0EAF8579" w14:textId="77777777" w:rsidR="00EE5B10" w:rsidRDefault="009E0B6D">
      <w:pPr>
        <w:pStyle w:val="TableofFigures"/>
        <w:tabs>
          <w:tab w:val="right" w:pos="9350"/>
        </w:tab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EE5B10">
        <w:rPr>
          <w:noProof/>
        </w:rPr>
        <w:t>Figure 1. Excerpt, from a CDS artifact, mapping the term Pregnancy to an element in the HL7 Virtual Medical Record schema.</w:t>
      </w:r>
      <w:r w:rsidR="00EE5B10">
        <w:rPr>
          <w:noProof/>
        </w:rPr>
        <w:tab/>
      </w:r>
      <w:r w:rsidR="00EE5B10">
        <w:rPr>
          <w:noProof/>
        </w:rPr>
        <w:fldChar w:fldCharType="begin"/>
      </w:r>
      <w:r w:rsidR="00EE5B10">
        <w:rPr>
          <w:noProof/>
        </w:rPr>
        <w:instrText xml:space="preserve"> PAGEREF _Toc374521890 \h </w:instrText>
      </w:r>
      <w:r w:rsidR="00EE5B10">
        <w:rPr>
          <w:noProof/>
        </w:rPr>
      </w:r>
      <w:r w:rsidR="00EE5B10">
        <w:rPr>
          <w:noProof/>
        </w:rPr>
        <w:fldChar w:fldCharType="separate"/>
      </w:r>
      <w:r w:rsidR="00EE5B10">
        <w:rPr>
          <w:noProof/>
        </w:rPr>
        <w:t>10</w:t>
      </w:r>
      <w:r w:rsidR="00EE5B10">
        <w:rPr>
          <w:noProof/>
        </w:rPr>
        <w:fldChar w:fldCharType="end"/>
      </w:r>
    </w:p>
    <w:p w14:paraId="7EA01A24" w14:textId="77777777" w:rsidR="00EE5B10" w:rsidRDefault="00EE5B10">
      <w:pPr>
        <w:pStyle w:val="TableofFigures"/>
        <w:tabs>
          <w:tab w:val="right" w:pos="9350"/>
        </w:tabs>
        <w:rPr>
          <w:rFonts w:asciiTheme="minorHAnsi" w:eastAsiaTheme="minorEastAsia" w:hAnsiTheme="minorHAnsi" w:cstheme="minorBidi"/>
          <w:noProof/>
          <w:sz w:val="22"/>
          <w:szCs w:val="22"/>
        </w:rPr>
      </w:pPr>
      <w:r>
        <w:rPr>
          <w:noProof/>
        </w:rPr>
        <w:t>Figure 2. Excerpt from an eCQM artifact mapping the term Pregnancy to an element in the QualityData Model.</w:t>
      </w:r>
      <w:r>
        <w:rPr>
          <w:noProof/>
        </w:rPr>
        <w:tab/>
      </w:r>
      <w:r>
        <w:rPr>
          <w:noProof/>
        </w:rPr>
        <w:fldChar w:fldCharType="begin"/>
      </w:r>
      <w:r>
        <w:rPr>
          <w:noProof/>
        </w:rPr>
        <w:instrText xml:space="preserve"> PAGEREF _Toc374521891 \h </w:instrText>
      </w:r>
      <w:r>
        <w:rPr>
          <w:noProof/>
        </w:rPr>
      </w:r>
      <w:r>
        <w:rPr>
          <w:noProof/>
        </w:rPr>
        <w:fldChar w:fldCharType="separate"/>
      </w:r>
      <w:r>
        <w:rPr>
          <w:noProof/>
        </w:rPr>
        <w:t>10</w:t>
      </w:r>
      <w:r>
        <w:rPr>
          <w:noProof/>
        </w:rPr>
        <w:fldChar w:fldCharType="end"/>
      </w:r>
    </w:p>
    <w:p w14:paraId="7B32C312" w14:textId="22A39DD5" w:rsidR="0078666C" w:rsidRDefault="009E0B6D" w:rsidP="0078666C">
      <w:pPr>
        <w:pStyle w:val="BodyText"/>
      </w:pPr>
      <w:r>
        <w:rPr>
          <w:rFonts w:eastAsia="Times New Roman"/>
          <w:noProof w:val="0"/>
        </w:rPr>
        <w:fldChar w:fldCharType="end"/>
      </w:r>
    </w:p>
    <w:p w14:paraId="7B32C313" w14:textId="77777777" w:rsidR="0078666C" w:rsidRDefault="0078666C" w:rsidP="0078666C">
      <w:pPr>
        <w:pStyle w:val="TOCTitle"/>
      </w:pPr>
      <w:r>
        <w:t>Tables</w:t>
      </w:r>
    </w:p>
    <w:p w14:paraId="6AE7F790" w14:textId="77777777" w:rsidR="00EE5B10" w:rsidRDefault="009E0B6D">
      <w:pPr>
        <w:pStyle w:val="TableofFigures"/>
        <w:tabs>
          <w:tab w:val="right" w:pos="9350"/>
        </w:tabs>
        <w:rPr>
          <w:rFonts w:asciiTheme="minorHAnsi" w:eastAsiaTheme="minorEastAsia" w:hAnsiTheme="minorHAnsi" w:cstheme="minorBidi"/>
          <w:noProof/>
          <w:sz w:val="22"/>
          <w:szCs w:val="22"/>
        </w:rPr>
      </w:pPr>
      <w:r>
        <w:fldChar w:fldCharType="begin"/>
      </w:r>
      <w:r>
        <w:instrText xml:space="preserve"> TOC \c "Table" </w:instrText>
      </w:r>
      <w:r>
        <w:fldChar w:fldCharType="separate"/>
      </w:r>
      <w:r w:rsidR="00EE5B10">
        <w:rPr>
          <w:noProof/>
        </w:rPr>
        <w:t>Table 1. List of statements about actions.</w:t>
      </w:r>
      <w:r w:rsidR="00EE5B10">
        <w:rPr>
          <w:noProof/>
        </w:rPr>
        <w:tab/>
      </w:r>
      <w:r w:rsidR="00EE5B10">
        <w:rPr>
          <w:noProof/>
        </w:rPr>
        <w:fldChar w:fldCharType="begin"/>
      </w:r>
      <w:r w:rsidR="00EE5B10">
        <w:rPr>
          <w:noProof/>
        </w:rPr>
        <w:instrText xml:space="preserve"> PAGEREF _Toc374521886 \h </w:instrText>
      </w:r>
      <w:r w:rsidR="00EE5B10">
        <w:rPr>
          <w:noProof/>
        </w:rPr>
      </w:r>
      <w:r w:rsidR="00EE5B10">
        <w:rPr>
          <w:noProof/>
        </w:rPr>
        <w:fldChar w:fldCharType="separate"/>
      </w:r>
      <w:r w:rsidR="00EE5B10">
        <w:rPr>
          <w:noProof/>
        </w:rPr>
        <w:t>19</w:t>
      </w:r>
      <w:r w:rsidR="00EE5B10">
        <w:rPr>
          <w:noProof/>
        </w:rPr>
        <w:fldChar w:fldCharType="end"/>
      </w:r>
    </w:p>
    <w:p w14:paraId="60113271" w14:textId="77777777" w:rsidR="00EE5B10" w:rsidRDefault="00EE5B10">
      <w:pPr>
        <w:pStyle w:val="TableofFigures"/>
        <w:tabs>
          <w:tab w:val="right" w:pos="9350"/>
        </w:tabs>
        <w:rPr>
          <w:rFonts w:asciiTheme="minorHAnsi" w:eastAsiaTheme="minorEastAsia" w:hAnsiTheme="minorHAnsi" w:cstheme="minorBidi"/>
          <w:noProof/>
          <w:sz w:val="22"/>
          <w:szCs w:val="22"/>
        </w:rPr>
      </w:pPr>
      <w:r>
        <w:rPr>
          <w:noProof/>
        </w:rPr>
        <w:t>Table 2. List of statements about observations.</w:t>
      </w:r>
      <w:r>
        <w:rPr>
          <w:noProof/>
        </w:rPr>
        <w:tab/>
      </w:r>
      <w:r>
        <w:rPr>
          <w:noProof/>
        </w:rPr>
        <w:fldChar w:fldCharType="begin"/>
      </w:r>
      <w:r>
        <w:rPr>
          <w:noProof/>
        </w:rPr>
        <w:instrText xml:space="preserve"> PAGEREF _Toc374521887 \h </w:instrText>
      </w:r>
      <w:r>
        <w:rPr>
          <w:noProof/>
        </w:rPr>
      </w:r>
      <w:r>
        <w:rPr>
          <w:noProof/>
        </w:rPr>
        <w:fldChar w:fldCharType="separate"/>
      </w:r>
      <w:r>
        <w:rPr>
          <w:noProof/>
        </w:rPr>
        <w:t>20</w:t>
      </w:r>
      <w:r>
        <w:rPr>
          <w:noProof/>
        </w:rPr>
        <w:fldChar w:fldCharType="end"/>
      </w:r>
    </w:p>
    <w:p w14:paraId="0EC8FEE2" w14:textId="77777777" w:rsidR="00EE5B10" w:rsidRDefault="00EE5B10">
      <w:pPr>
        <w:pStyle w:val="TableofFigures"/>
        <w:tabs>
          <w:tab w:val="right" w:pos="9350"/>
        </w:tabs>
        <w:rPr>
          <w:rFonts w:asciiTheme="minorHAnsi" w:eastAsiaTheme="minorEastAsia" w:hAnsiTheme="minorHAnsi" w:cstheme="minorBidi"/>
          <w:noProof/>
          <w:sz w:val="22"/>
          <w:szCs w:val="22"/>
        </w:rPr>
      </w:pPr>
      <w:r>
        <w:rPr>
          <w:noProof/>
        </w:rPr>
        <w:t>Table 3. The datatypes in QIDAM</w:t>
      </w:r>
      <w:r>
        <w:rPr>
          <w:noProof/>
        </w:rPr>
        <w:tab/>
      </w:r>
      <w:r>
        <w:rPr>
          <w:noProof/>
        </w:rPr>
        <w:fldChar w:fldCharType="begin"/>
      </w:r>
      <w:r>
        <w:rPr>
          <w:noProof/>
        </w:rPr>
        <w:instrText xml:space="preserve"> PAGEREF _Toc374521888 \h </w:instrText>
      </w:r>
      <w:r>
        <w:rPr>
          <w:noProof/>
        </w:rPr>
      </w:r>
      <w:r>
        <w:rPr>
          <w:noProof/>
        </w:rPr>
        <w:fldChar w:fldCharType="separate"/>
      </w:r>
      <w:r>
        <w:rPr>
          <w:noProof/>
        </w:rPr>
        <w:t>21</w:t>
      </w:r>
      <w:r>
        <w:rPr>
          <w:noProof/>
        </w:rPr>
        <w:fldChar w:fldCharType="end"/>
      </w:r>
    </w:p>
    <w:p w14:paraId="4FE6D1CF" w14:textId="77777777" w:rsidR="00EE5B10" w:rsidRDefault="00EE5B10">
      <w:pPr>
        <w:pStyle w:val="TableofFigures"/>
        <w:tabs>
          <w:tab w:val="right" w:pos="9350"/>
        </w:tabs>
        <w:rPr>
          <w:rFonts w:asciiTheme="minorHAnsi" w:eastAsiaTheme="minorEastAsia" w:hAnsiTheme="minorHAnsi" w:cstheme="minorBidi"/>
          <w:noProof/>
          <w:sz w:val="22"/>
          <w:szCs w:val="22"/>
        </w:rPr>
      </w:pPr>
      <w:r>
        <w:rPr>
          <w:noProof/>
        </w:rPr>
        <w:t>Table 4. Example expressions written with QIDAM</w:t>
      </w:r>
      <w:r>
        <w:rPr>
          <w:noProof/>
        </w:rPr>
        <w:tab/>
      </w:r>
      <w:r>
        <w:rPr>
          <w:noProof/>
        </w:rPr>
        <w:fldChar w:fldCharType="begin"/>
      </w:r>
      <w:r>
        <w:rPr>
          <w:noProof/>
        </w:rPr>
        <w:instrText xml:space="preserve"> PAGEREF _Toc374521889 \h </w:instrText>
      </w:r>
      <w:r>
        <w:rPr>
          <w:noProof/>
        </w:rPr>
      </w:r>
      <w:r>
        <w:rPr>
          <w:noProof/>
        </w:rPr>
        <w:fldChar w:fldCharType="separate"/>
      </w:r>
      <w:r>
        <w:rPr>
          <w:noProof/>
        </w:rPr>
        <w:t>111</w:t>
      </w:r>
      <w:r>
        <w:rPr>
          <w:noProof/>
        </w:rPr>
        <w:fldChar w:fldCharType="end"/>
      </w:r>
    </w:p>
    <w:p w14:paraId="7B32C453" w14:textId="0BF2AF12" w:rsidR="00451E6E" w:rsidRDefault="009E0B6D" w:rsidP="009051F2">
      <w:pPr>
        <w:pStyle w:val="BodyText"/>
      </w:pPr>
      <w:r>
        <w:rPr>
          <w:rFonts w:eastAsia="Times New Roman"/>
          <w:noProof w:val="0"/>
        </w:rPr>
        <w:fldChar w:fldCharType="end"/>
      </w:r>
    </w:p>
    <w:p w14:paraId="7B32C454" w14:textId="11F352AB" w:rsidR="00BA32C0" w:rsidRDefault="00BA32C0" w:rsidP="00FD7060">
      <w:pPr>
        <w:pStyle w:val="Heading1"/>
      </w:pPr>
      <w:bookmarkStart w:id="0" w:name="_Toc374521746"/>
      <w:r w:rsidRPr="00FD7060">
        <w:lastRenderedPageBreak/>
        <w:t>Introduction</w:t>
      </w:r>
      <w:bookmarkEnd w:id="0"/>
    </w:p>
    <w:p w14:paraId="3CD47B24" w14:textId="77777777" w:rsidR="00210E8F" w:rsidRDefault="00210E8F" w:rsidP="00210E8F">
      <w:r>
        <w:t>Electronic clinical quality measures (eCQMs) and clinical decision support (CDS) artifacts are currently expressed using two different data models: eCQMs are expressed using the Quality Data Model (QDM) [</w:t>
      </w:r>
      <w:r>
        <w:fldChar w:fldCharType="begin"/>
      </w:r>
      <w:r>
        <w:instrText xml:space="preserve"> REF _Ref245962525 \r \h </w:instrText>
      </w:r>
      <w:r>
        <w:fldChar w:fldCharType="separate"/>
      </w:r>
      <w:r>
        <w:t>1</w:t>
      </w:r>
      <w:r>
        <w:fldChar w:fldCharType="end"/>
      </w:r>
      <w:r>
        <w:t>] while CDS artifacts are expressed using the Virtual Medical Record (vMR) [</w:t>
      </w:r>
      <w:r>
        <w:fldChar w:fldCharType="begin"/>
      </w:r>
      <w:r>
        <w:instrText xml:space="preserve"> REF _Ref245962551 \r \h </w:instrText>
      </w:r>
      <w:r>
        <w:fldChar w:fldCharType="separate"/>
      </w:r>
      <w:r>
        <w:t>2</w:t>
      </w:r>
      <w:r>
        <w:fldChar w:fldCharType="end"/>
      </w:r>
      <w:r>
        <w:t>]. This is unfortunate since clinical quality measurement and clinical quality improvement via clinical decision support are intimately related and share common requirements in the identification of patients to which a particular eCQM or CDS artifact applies.</w:t>
      </w:r>
    </w:p>
    <w:p w14:paraId="5DC4DBFA" w14:textId="2F9BFD76" w:rsidR="00210E8F" w:rsidRDefault="00210E8F" w:rsidP="00E6285A">
      <w:pPr>
        <w:spacing w:after="120"/>
        <w:contextualSpacing/>
      </w:pPr>
    </w:p>
    <w:p w14:paraId="6437E294"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8080"/>
          <w:szCs w:val="20"/>
        </w:rPr>
        <w:t>&lt;</w:t>
      </w:r>
      <w:r>
        <w:rPr>
          <w:rFonts w:ascii="Consolas" w:hAnsi="Consolas" w:cs="Consolas"/>
          <w:color w:val="3F7F7F"/>
          <w:szCs w:val="20"/>
        </w:rPr>
        <w:t>def</w:t>
      </w:r>
      <w:r>
        <w:rPr>
          <w:rFonts w:ascii="Consolas" w:hAnsi="Consolas" w:cs="Consolas"/>
          <w:szCs w:val="20"/>
        </w:rPr>
        <w:t xml:space="preserve"> </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"Pregnancy"</w:t>
      </w:r>
      <w:r>
        <w:rPr>
          <w:rFonts w:ascii="Consolas" w:hAnsi="Consolas" w:cs="Consolas"/>
          <w:color w:val="008080"/>
          <w:szCs w:val="20"/>
        </w:rPr>
        <w:t>&gt;</w:t>
      </w:r>
    </w:p>
    <w:p w14:paraId="4EFC4306"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expression</w:t>
      </w:r>
      <w:r>
        <w:rPr>
          <w:rFonts w:ascii="Consolas" w:hAnsi="Consolas" w:cs="Consolas"/>
          <w:szCs w:val="20"/>
        </w:rPr>
        <w:t xml:space="preserve"> </w:t>
      </w:r>
      <w:r>
        <w:rPr>
          <w:rFonts w:ascii="Consolas" w:hAnsi="Consolas" w:cs="Consolas"/>
          <w:color w:val="7F007F"/>
          <w:szCs w:val="20"/>
        </w:rPr>
        <w:t>xsi:type</w:t>
      </w:r>
      <w:r>
        <w:rPr>
          <w:rFonts w:ascii="Consolas" w:hAnsi="Consolas" w:cs="Consolas"/>
          <w:color w:val="000000"/>
          <w:szCs w:val="20"/>
        </w:rPr>
        <w:t>=</w:t>
      </w:r>
      <w:r>
        <w:rPr>
          <w:rFonts w:ascii="Consolas" w:hAnsi="Consolas" w:cs="Consolas"/>
          <w:i/>
          <w:iCs/>
          <w:color w:val="2A00FF"/>
          <w:szCs w:val="20"/>
        </w:rPr>
        <w:t>"ClinicalRequest"</w:t>
      </w:r>
      <w:r>
        <w:rPr>
          <w:rFonts w:ascii="Consolas" w:hAnsi="Consolas" w:cs="Consolas"/>
          <w:szCs w:val="20"/>
        </w:rPr>
        <w:t xml:space="preserve"> </w:t>
      </w:r>
      <w:r>
        <w:rPr>
          <w:rFonts w:ascii="Consolas" w:hAnsi="Consolas" w:cs="Consolas"/>
          <w:color w:val="7F007F"/>
          <w:szCs w:val="20"/>
        </w:rPr>
        <w:t>cardinality</w:t>
      </w:r>
      <w:r>
        <w:rPr>
          <w:rFonts w:ascii="Consolas" w:hAnsi="Consolas" w:cs="Consolas"/>
          <w:color w:val="000000"/>
          <w:szCs w:val="20"/>
        </w:rPr>
        <w:t>=</w:t>
      </w:r>
      <w:r>
        <w:rPr>
          <w:rFonts w:ascii="Consolas" w:hAnsi="Consolas" w:cs="Consolas"/>
          <w:i/>
          <w:iCs/>
          <w:color w:val="2A00FF"/>
          <w:szCs w:val="20"/>
        </w:rPr>
        <w:t>"Multiple"</w:t>
      </w:r>
    </w:p>
    <w:p w14:paraId="3EA40F4D"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r>
      <w:r>
        <w:rPr>
          <w:rFonts w:ascii="Consolas" w:hAnsi="Consolas" w:cs="Consolas"/>
          <w:color w:val="7F007F"/>
          <w:szCs w:val="20"/>
        </w:rPr>
        <w:t>dataType</w:t>
      </w:r>
      <w:r>
        <w:rPr>
          <w:rFonts w:ascii="Consolas" w:hAnsi="Consolas" w:cs="Consolas"/>
          <w:color w:val="000000"/>
          <w:szCs w:val="20"/>
        </w:rPr>
        <w:t>=</w:t>
      </w:r>
      <w:r>
        <w:rPr>
          <w:rFonts w:ascii="Consolas" w:hAnsi="Consolas" w:cs="Consolas"/>
          <w:i/>
          <w:iCs/>
          <w:color w:val="2A00FF"/>
          <w:szCs w:val="20"/>
        </w:rPr>
        <w:t>"vmr:Problem"</w:t>
      </w:r>
      <w:r>
        <w:rPr>
          <w:rFonts w:ascii="Consolas" w:hAnsi="Consolas" w:cs="Consolas"/>
          <w:szCs w:val="20"/>
        </w:rPr>
        <w:t xml:space="preserve"> </w:t>
      </w:r>
      <w:r>
        <w:rPr>
          <w:rFonts w:ascii="Consolas" w:hAnsi="Consolas" w:cs="Consolas"/>
          <w:color w:val="7F007F"/>
          <w:szCs w:val="20"/>
        </w:rPr>
        <w:t>codeProperty</w:t>
      </w:r>
      <w:r>
        <w:rPr>
          <w:rFonts w:ascii="Consolas" w:hAnsi="Consolas" w:cs="Consolas"/>
          <w:color w:val="000000"/>
          <w:szCs w:val="20"/>
        </w:rPr>
        <w:t>=</w:t>
      </w:r>
      <w:r>
        <w:rPr>
          <w:rFonts w:ascii="Consolas" w:hAnsi="Consolas" w:cs="Consolas"/>
          <w:i/>
          <w:iCs/>
          <w:color w:val="2A00FF"/>
          <w:szCs w:val="20"/>
        </w:rPr>
        <w:t>"problemCode"</w:t>
      </w:r>
      <w:r>
        <w:rPr>
          <w:rFonts w:ascii="Consolas" w:hAnsi="Consolas" w:cs="Consolas"/>
          <w:szCs w:val="20"/>
        </w:rPr>
        <w:t xml:space="preserve">   </w:t>
      </w:r>
    </w:p>
    <w:p w14:paraId="36EBD9CF"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ind w:firstLine="720"/>
        <w:rPr>
          <w:rFonts w:ascii="Consolas" w:hAnsi="Consolas" w:cs="Consolas"/>
          <w:szCs w:val="20"/>
        </w:rPr>
      </w:pPr>
      <w:r>
        <w:rPr>
          <w:rFonts w:ascii="Consolas" w:hAnsi="Consolas" w:cs="Consolas"/>
          <w:color w:val="7F007F"/>
          <w:szCs w:val="20"/>
        </w:rPr>
        <w:t xml:space="preserve">       dateProperty</w:t>
      </w:r>
      <w:r>
        <w:rPr>
          <w:rFonts w:ascii="Consolas" w:hAnsi="Consolas" w:cs="Consolas"/>
          <w:color w:val="000000"/>
          <w:szCs w:val="20"/>
        </w:rPr>
        <w:t>=</w:t>
      </w:r>
      <w:r>
        <w:rPr>
          <w:rFonts w:ascii="Consolas" w:hAnsi="Consolas" w:cs="Consolas"/>
          <w:i/>
          <w:iCs/>
          <w:color w:val="2A00FF"/>
          <w:szCs w:val="20"/>
        </w:rPr>
        <w:t>"problemEffectiveTime.low"</w:t>
      </w:r>
    </w:p>
    <w:p w14:paraId="110FB611"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t xml:space="preserve"> </w:t>
      </w:r>
      <w:r>
        <w:rPr>
          <w:rFonts w:ascii="Consolas" w:hAnsi="Consolas" w:cs="Consolas"/>
          <w:color w:val="7F007F"/>
          <w:szCs w:val="20"/>
        </w:rPr>
        <w:t>useValueSets</w:t>
      </w:r>
      <w:r>
        <w:rPr>
          <w:rFonts w:ascii="Consolas" w:hAnsi="Consolas" w:cs="Consolas"/>
          <w:color w:val="000000"/>
          <w:szCs w:val="20"/>
        </w:rPr>
        <w:t>=</w:t>
      </w:r>
      <w:r>
        <w:rPr>
          <w:rFonts w:ascii="Consolas" w:hAnsi="Consolas" w:cs="Consolas"/>
          <w:i/>
          <w:iCs/>
          <w:color w:val="2A00FF"/>
          <w:szCs w:val="20"/>
        </w:rPr>
        <w:t>"true"</w:t>
      </w:r>
      <w:r>
        <w:rPr>
          <w:rFonts w:ascii="Consolas" w:hAnsi="Consolas" w:cs="Consolas"/>
          <w:szCs w:val="20"/>
        </w:rPr>
        <w:t xml:space="preserve"> </w:t>
      </w:r>
      <w:r>
        <w:rPr>
          <w:rFonts w:ascii="Consolas" w:hAnsi="Consolas" w:cs="Consolas"/>
          <w:color w:val="7F007F"/>
          <w:szCs w:val="20"/>
        </w:rPr>
        <w:t>subjectProperty</w:t>
      </w:r>
      <w:r>
        <w:rPr>
          <w:rFonts w:ascii="Consolas" w:hAnsi="Consolas" w:cs="Consolas"/>
          <w:color w:val="000000"/>
          <w:szCs w:val="20"/>
        </w:rPr>
        <w:t>=</w:t>
      </w:r>
      <w:r>
        <w:rPr>
          <w:rFonts w:ascii="Consolas" w:hAnsi="Consolas" w:cs="Consolas"/>
          <w:i/>
          <w:iCs/>
          <w:color w:val="2A00FF"/>
          <w:szCs w:val="20"/>
        </w:rPr>
        <w:t>"evaluatedPersonId"</w:t>
      </w:r>
      <w:r>
        <w:rPr>
          <w:rFonts w:ascii="Consolas" w:hAnsi="Consolas" w:cs="Consolas"/>
          <w:color w:val="008080"/>
          <w:szCs w:val="20"/>
        </w:rPr>
        <w:t>&gt;</w:t>
      </w:r>
    </w:p>
    <w:p w14:paraId="22C851D1"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codes</w:t>
      </w:r>
      <w:r>
        <w:rPr>
          <w:rFonts w:ascii="Consolas" w:hAnsi="Consolas" w:cs="Consolas"/>
          <w:szCs w:val="20"/>
        </w:rPr>
        <w:t xml:space="preserve"> </w:t>
      </w:r>
      <w:r>
        <w:rPr>
          <w:rFonts w:ascii="Consolas" w:hAnsi="Consolas" w:cs="Consolas"/>
          <w:color w:val="7F007F"/>
          <w:szCs w:val="20"/>
        </w:rPr>
        <w:t>xsi:type</w:t>
      </w:r>
      <w:r>
        <w:rPr>
          <w:rFonts w:ascii="Consolas" w:hAnsi="Consolas" w:cs="Consolas"/>
          <w:color w:val="000000"/>
          <w:szCs w:val="20"/>
        </w:rPr>
        <w:t>=</w:t>
      </w:r>
      <w:r>
        <w:rPr>
          <w:rFonts w:ascii="Consolas" w:hAnsi="Consolas" w:cs="Consolas"/>
          <w:i/>
          <w:iCs/>
          <w:color w:val="2A00FF"/>
          <w:szCs w:val="20"/>
        </w:rPr>
        <w:t>"ValueSet"</w:t>
      </w:r>
      <w:r>
        <w:rPr>
          <w:rFonts w:ascii="Consolas" w:hAnsi="Consolas" w:cs="Consolas"/>
          <w:szCs w:val="20"/>
        </w:rPr>
        <w:t xml:space="preserve"> </w:t>
      </w:r>
      <w:r>
        <w:rPr>
          <w:rFonts w:ascii="Consolas" w:hAnsi="Consolas" w:cs="Consolas"/>
          <w:color w:val="7F007F"/>
          <w:szCs w:val="20"/>
        </w:rPr>
        <w:t>id</w:t>
      </w:r>
      <w:r>
        <w:rPr>
          <w:rFonts w:ascii="Consolas" w:hAnsi="Consolas" w:cs="Consolas"/>
          <w:color w:val="000000"/>
          <w:szCs w:val="20"/>
        </w:rPr>
        <w:t>=</w:t>
      </w:r>
      <w:r>
        <w:rPr>
          <w:rFonts w:ascii="Consolas" w:hAnsi="Consolas" w:cs="Consolas"/>
          <w:i/>
          <w:iCs/>
          <w:color w:val="2A00FF"/>
          <w:szCs w:val="20"/>
        </w:rPr>
        <w:t>"2.16.840.1.113883.3.600.1622"</w:t>
      </w:r>
    </w:p>
    <w:p w14:paraId="79F775C5"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r>
      <w:r>
        <w:rPr>
          <w:rFonts w:ascii="Consolas" w:hAnsi="Consolas" w:cs="Consolas"/>
          <w:szCs w:val="20"/>
        </w:rPr>
        <w:tab/>
      </w:r>
      <w:r>
        <w:rPr>
          <w:rFonts w:ascii="Consolas" w:hAnsi="Consolas" w:cs="Consolas"/>
          <w:color w:val="7F007F"/>
          <w:szCs w:val="20"/>
        </w:rPr>
        <w:t>authority</w:t>
      </w:r>
      <w:r>
        <w:rPr>
          <w:rFonts w:ascii="Consolas" w:hAnsi="Consolas" w:cs="Consolas"/>
          <w:color w:val="000000"/>
          <w:szCs w:val="20"/>
        </w:rPr>
        <w:t>=</w:t>
      </w:r>
      <w:r>
        <w:rPr>
          <w:rFonts w:ascii="Consolas" w:hAnsi="Consolas" w:cs="Consolas"/>
          <w:i/>
          <w:iCs/>
          <w:color w:val="2A00FF"/>
          <w:szCs w:val="20"/>
        </w:rPr>
        <w:t>"Quality Insights of Pennsylvania"</w:t>
      </w:r>
      <w:r>
        <w:rPr>
          <w:rFonts w:ascii="Consolas" w:hAnsi="Consolas" w:cs="Consolas"/>
          <w:szCs w:val="20"/>
        </w:rPr>
        <w:t xml:space="preserve"> </w:t>
      </w:r>
    </w:p>
    <w:p w14:paraId="256E0546"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 xml:space="preserve">               </w:t>
      </w:r>
      <w:r>
        <w:rPr>
          <w:rFonts w:ascii="Consolas" w:hAnsi="Consolas" w:cs="Consolas"/>
          <w:szCs w:val="20"/>
        </w:rPr>
        <w:tab/>
      </w:r>
      <w:r>
        <w:rPr>
          <w:rFonts w:ascii="Consolas" w:hAnsi="Consolas" w:cs="Consolas"/>
          <w:color w:val="7F007F"/>
          <w:szCs w:val="20"/>
        </w:rPr>
        <w:t>version</w:t>
      </w:r>
      <w:r>
        <w:rPr>
          <w:rFonts w:ascii="Consolas" w:hAnsi="Consolas" w:cs="Consolas"/>
          <w:color w:val="000000"/>
          <w:szCs w:val="20"/>
        </w:rPr>
        <w:t>=</w:t>
      </w:r>
      <w:r>
        <w:rPr>
          <w:rFonts w:ascii="Consolas" w:hAnsi="Consolas" w:cs="Consolas"/>
          <w:i/>
          <w:iCs/>
          <w:color w:val="2A00FF"/>
          <w:szCs w:val="20"/>
        </w:rPr>
        <w:t>"20130614"</w:t>
      </w:r>
      <w:r>
        <w:rPr>
          <w:rFonts w:ascii="Consolas" w:hAnsi="Consolas" w:cs="Consolas"/>
          <w:szCs w:val="20"/>
        </w:rPr>
        <w:t xml:space="preserve"> </w:t>
      </w:r>
      <w:r>
        <w:rPr>
          <w:rFonts w:ascii="Consolas" w:hAnsi="Consolas" w:cs="Consolas"/>
          <w:color w:val="008080"/>
          <w:szCs w:val="20"/>
        </w:rPr>
        <w:t>/&gt;</w:t>
      </w:r>
    </w:p>
    <w:p w14:paraId="08CD07E7" w14:textId="00861532"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expression</w:t>
      </w:r>
      <w:r>
        <w:rPr>
          <w:rFonts w:ascii="Consolas" w:hAnsi="Consolas" w:cs="Consolas"/>
          <w:color w:val="008080"/>
          <w:szCs w:val="20"/>
        </w:rPr>
        <w:t>&gt;</w:t>
      </w:r>
    </w:p>
    <w:p w14:paraId="3CB4E89C" w14:textId="43B5E4A3" w:rsidR="00210E8F" w:rsidRPr="003033CA" w:rsidRDefault="00210E8F" w:rsidP="00210E8F">
      <w:pPr>
        <w:keepNext/>
        <w:pBdr>
          <w:top w:val="single" w:sz="4" w:space="1" w:color="auto"/>
          <w:left w:val="single" w:sz="4" w:space="4" w:color="auto"/>
          <w:bottom w:val="single" w:sz="4" w:space="1" w:color="auto"/>
          <w:right w:val="single" w:sz="4" w:space="4" w:color="auto"/>
        </w:pBdr>
      </w:pPr>
      <w:r>
        <w:rPr>
          <w:rFonts w:ascii="Consolas" w:hAnsi="Consolas" w:cs="Consolas"/>
          <w:color w:val="008080"/>
          <w:szCs w:val="20"/>
        </w:rPr>
        <w:t>&lt;/</w:t>
      </w:r>
      <w:r>
        <w:rPr>
          <w:rFonts w:ascii="Consolas" w:hAnsi="Consolas" w:cs="Consolas"/>
          <w:color w:val="3F7F7F"/>
          <w:szCs w:val="20"/>
        </w:rPr>
        <w:t>def</w:t>
      </w:r>
      <w:r>
        <w:rPr>
          <w:rFonts w:ascii="Consolas" w:hAnsi="Consolas" w:cs="Consolas"/>
          <w:color w:val="008080"/>
          <w:szCs w:val="20"/>
        </w:rPr>
        <w:t>&gt;</w:t>
      </w:r>
    </w:p>
    <w:p w14:paraId="79F2FE78" w14:textId="74FF3A61" w:rsidR="00210E8F" w:rsidRDefault="00210E8F" w:rsidP="00210E8F">
      <w:pPr>
        <w:pStyle w:val="Caption"/>
        <w:jc w:val="left"/>
      </w:pPr>
      <w:bookmarkStart w:id="1" w:name="_Toc374521890"/>
      <w:r>
        <w:t xml:space="preserve">Figure </w:t>
      </w:r>
      <w:r>
        <w:fldChar w:fldCharType="begin"/>
      </w:r>
      <w:r>
        <w:instrText xml:space="preserve"> SEQ Figure \* ARABIC </w:instrText>
      </w:r>
      <w:r>
        <w:fldChar w:fldCharType="separate"/>
      </w:r>
      <w:r>
        <w:t>1</w:t>
      </w:r>
      <w:r>
        <w:fldChar w:fldCharType="end"/>
      </w:r>
      <w:r>
        <w:t>. Excerpt</w:t>
      </w:r>
      <w:r w:rsidR="00D30A25">
        <w:t>, from a CDS artifact,</w:t>
      </w:r>
      <w:r w:rsidR="002E4C52">
        <w:t xml:space="preserve"> mapping the term Pregnancy to an element in the HL7 Virtual Medical Record schema</w:t>
      </w:r>
      <w:r>
        <w:t>.</w:t>
      </w:r>
      <w:bookmarkEnd w:id="1"/>
      <w:r w:rsidR="00D30A25">
        <w:t xml:space="preserve"> </w:t>
      </w:r>
    </w:p>
    <w:p w14:paraId="034C6B4A" w14:textId="15CE2CAE" w:rsidR="00210E8F" w:rsidRDefault="00210E8F" w:rsidP="00210E8F">
      <w:r>
        <w:rPr>
          <w:noProof/>
        </w:rPr>
        <mc:AlternateContent>
          <mc:Choice Requires="wps">
            <w:drawing>
              <wp:anchor distT="0" distB="0" distL="114300" distR="114300" simplePos="0" relativeHeight="251664384" behindDoc="0" locked="0" layoutInCell="1" allowOverlap="1" wp14:anchorId="2194BEDE" wp14:editId="41112891">
                <wp:simplePos x="0" y="0"/>
                <wp:positionH relativeFrom="column">
                  <wp:posOffset>19050</wp:posOffset>
                </wp:positionH>
                <wp:positionV relativeFrom="paragraph">
                  <wp:posOffset>2041525</wp:posOffset>
                </wp:positionV>
                <wp:extent cx="54864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5A90FBED" w14:textId="1888E85F" w:rsidR="004B5419" w:rsidRPr="00F64E8D" w:rsidRDefault="004B5419" w:rsidP="00210E8F">
                            <w:pPr>
                              <w:pStyle w:val="Caption"/>
                              <w:rPr>
                                <w:rFonts w:eastAsia="Times New Roman"/>
                                <w:sz w:val="20"/>
                                <w:szCs w:val="24"/>
                              </w:rPr>
                            </w:pPr>
                            <w:bookmarkStart w:id="2" w:name="_Toc374521891"/>
                            <w:r>
                              <w:t xml:space="preserve">Figure </w:t>
                            </w:r>
                            <w:r>
                              <w:fldChar w:fldCharType="begin"/>
                            </w:r>
                            <w:r>
                              <w:instrText xml:space="preserve"> SEQ Figure \* ARABIC </w:instrText>
                            </w:r>
                            <w:r>
                              <w:fldChar w:fldCharType="separate"/>
                            </w:r>
                            <w:r>
                              <w:t>2</w:t>
                            </w:r>
                            <w:r>
                              <w:fldChar w:fldCharType="end"/>
                            </w:r>
                            <w:r>
                              <w:t>. Excerpt from an eCQM artifact mapping the term Pregnancy to an element in the QualityData Model.</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94BEDE" id="_x0000_t202" coordsize="21600,21600" o:spt="202" path="m,l,21600r21600,l21600,xe">
                <v:stroke joinstyle="miter"/>
                <v:path gradientshapeok="t" o:connecttype="rect"/>
              </v:shapetype>
              <v:shape id="Text Box 5" o:spid="_x0000_s1026" type="#_x0000_t202" style="position:absolute;margin-left:1.5pt;margin-top:160.75pt;width:6in;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" stroked="f">
                <v:textbox style="mso-fit-shape-to-text:t" inset="0,0,0,0">
                  <w:txbxContent>
                    <w:p w14:paraId="5A90FBED" w14:textId="1888E85F" w:rsidR="004B5419" w:rsidRPr="00F64E8D" w:rsidRDefault="004B5419" w:rsidP="00210E8F">
                      <w:pPr>
                        <w:pStyle w:val="Caption"/>
                        <w:rPr>
                          <w:rFonts w:eastAsia="Times New Roman"/>
                          <w:sz w:val="20"/>
                          <w:szCs w:val="24"/>
                        </w:rPr>
                      </w:pPr>
                      <w:bookmarkStart w:id="3" w:name="_Toc374521891"/>
                      <w:r>
                        <w:t xml:space="preserve">Figure </w:t>
                      </w:r>
                      <w:r>
                        <w:fldChar w:fldCharType="begin"/>
                      </w:r>
                      <w:r>
                        <w:instrText xml:space="preserve"> SEQ Figure \* ARABIC </w:instrText>
                      </w:r>
                      <w:r>
                        <w:fldChar w:fldCharType="separate"/>
                      </w:r>
                      <w:r>
                        <w:t>2</w:t>
                      </w:r>
                      <w:r>
                        <w:fldChar w:fldCharType="end"/>
                      </w:r>
                      <w:r>
                        <w:t>. Excerpt from an eCQM artifact mapping the term Pregnancy to an element in the QualityData Model.</w:t>
                      </w:r>
                      <w:bookmarkEnd w:id="3"/>
                    </w:p>
                  </w:txbxContent>
                </v:textbox>
                <w10:wrap type="topAndBottom"/>
              </v:shape>
            </w:pict>
          </mc:Fallback>
        </mc:AlternateContent>
      </w:r>
      <w:r w:rsidRPr="005D7E3F">
        <w:rPr>
          <w:noProof/>
        </w:rPr>
        <w:drawing>
          <wp:anchor distT="0" distB="0" distL="114300" distR="114300" simplePos="0" relativeHeight="251662336" behindDoc="0" locked="0" layoutInCell="1" allowOverlap="1" wp14:anchorId="11D502C8" wp14:editId="192423C2">
            <wp:simplePos x="0" y="0"/>
            <wp:positionH relativeFrom="margin">
              <wp:align>left</wp:align>
            </wp:positionH>
            <wp:positionV relativeFrom="paragraph">
              <wp:posOffset>807085</wp:posOffset>
            </wp:positionV>
            <wp:extent cx="5486400" cy="1177290"/>
            <wp:effectExtent l="19050" t="19050" r="19050" b="2286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S64.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117729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t>The box above shows an excerpt from a CDS artifact in the HL7 Knowledge Artifact Schema. The excerpt illustrates the mapping of the name Pregnancy to problems with the codes specified in the value set. This example uses the Problem class from the vMR to define the data specification.</w:t>
      </w:r>
    </w:p>
    <w:p w14:paraId="4EBA82A0" w14:textId="27E96F39" w:rsidR="00210E8F" w:rsidRDefault="00210E8F" w:rsidP="00210E8F"/>
    <w:p w14:paraId="6432184D" w14:textId="308B835D" w:rsidR="00210E8F" w:rsidRDefault="00210E8F" w:rsidP="00210E8F">
      <w:r>
        <w:t>The illustration above shows an excerpt from an eCQM that maps the term “Diagnosis, Active: Pregancy” to a QDM class of Diagnosis with the specified value set.</w:t>
      </w:r>
    </w:p>
    <w:p w14:paraId="7B32C455" w14:textId="77777777" w:rsidR="00BA32C0" w:rsidRDefault="00BA32C0" w:rsidP="0052171B">
      <w:pPr>
        <w:pStyle w:val="Heading2"/>
      </w:pPr>
      <w:bookmarkStart w:id="4" w:name="_Toc374521747"/>
      <w:r>
        <w:t>P</w:t>
      </w:r>
      <w:bookmarkStart w:id="5" w:name="IG_Purpose"/>
      <w:bookmarkEnd w:id="5"/>
      <w:r>
        <w:t>urpose</w:t>
      </w:r>
      <w:bookmarkEnd w:id="4"/>
    </w:p>
    <w:p w14:paraId="7B32C457" w14:textId="58DB0115" w:rsidR="00BA32C0" w:rsidRDefault="00B0196B" w:rsidP="00DD6EC8">
      <w:pPr>
        <w:pStyle w:val="BodyText"/>
      </w:pPr>
      <w:r>
        <w:t xml:space="preserve">The </w:t>
      </w:r>
      <w:r w:rsidR="00E6285A">
        <w:t>Health Quality Improvement Domain Analysis Model (QIDAM)</w:t>
      </w:r>
      <w:r>
        <w:t xml:space="preserve"> seeks to create a conceptual data model that can be used to create data mapping expressions, such as those illustrated above, consistently across eCQMs and CDS artifacts. It specifies the types of elements needed in the data model. </w:t>
      </w:r>
      <w:r w:rsidR="00000066">
        <w:t>More broadly</w:t>
      </w:r>
      <w:r>
        <w:t xml:space="preserve">, the primary </w:t>
      </w:r>
      <w:r w:rsidR="00000066">
        <w:t xml:space="preserve">purpose of the QIDAM is to serve as a model of </w:t>
      </w:r>
      <w:r w:rsidR="00000066">
        <w:lastRenderedPageBreak/>
        <w:t>clinical data within data mapping expression</w:t>
      </w:r>
      <w:r w:rsidR="00C76A76">
        <w:t>s, logical criteria, population criteria, formulae, and other expressions in health quality improvement artifacts.</w:t>
      </w:r>
    </w:p>
    <w:p w14:paraId="239010A6" w14:textId="318019A2" w:rsidR="00C76A76" w:rsidRPr="00C76A76" w:rsidRDefault="00C76A76" w:rsidP="00DD6EC8">
      <w:pPr>
        <w:pStyle w:val="BodyText"/>
      </w:pPr>
      <w:r>
        <w:t>The</w:t>
      </w:r>
      <w:r w:rsidR="00E6285A" w:rsidRPr="00E6285A">
        <w:t xml:space="preserve"> </w:t>
      </w:r>
      <w:r w:rsidR="00E6285A">
        <w:t>QIDAM</w:t>
      </w:r>
      <w:r>
        <w:t xml:space="preserve"> harmonizes the existing eCQM and CDS data models into a single unified conceptual model. It is designed as an abstract fact model</w:t>
      </w:r>
      <w:r w:rsidR="00442AC5">
        <w:t>. This model</w:t>
      </w:r>
      <w:r>
        <w:t xml:space="preserve"> can be mapped onto existing logical models while defining the structure and domain concepts required by eCQMs and CDS artifacts.</w:t>
      </w:r>
    </w:p>
    <w:p w14:paraId="7B32C458" w14:textId="35727F8B" w:rsidR="00BA32C0" w:rsidRDefault="00BA32C0" w:rsidP="0052171B">
      <w:pPr>
        <w:pStyle w:val="Heading2"/>
      </w:pPr>
      <w:bookmarkStart w:id="6" w:name="_Toc374521748"/>
      <w:r>
        <w:t>A</w:t>
      </w:r>
      <w:bookmarkStart w:id="7" w:name="IG_Audience"/>
      <w:bookmarkEnd w:id="7"/>
      <w:r>
        <w:t>udience</w:t>
      </w:r>
      <w:bookmarkEnd w:id="6"/>
    </w:p>
    <w:p w14:paraId="7B32C45A" w14:textId="361009E2" w:rsidR="00BA32C0" w:rsidRPr="00E94941" w:rsidRDefault="00BA32C0" w:rsidP="00DD6EC8">
      <w:pPr>
        <w:pStyle w:val="BodyText"/>
        <w:rPr>
          <w:szCs w:val="20"/>
        </w:rPr>
      </w:pPr>
      <w:r w:rsidRPr="00E94941">
        <w:rPr>
          <w:szCs w:val="20"/>
        </w:rPr>
        <w:t xml:space="preserve">The audience for this document </w:t>
      </w:r>
      <w:r w:rsidR="00743818">
        <w:rPr>
          <w:szCs w:val="20"/>
        </w:rPr>
        <w:t>includes knowledge workers in the health quality domains of measurement, management, and reporting. Artifact authors and implementers, standards analysts and developers, tooling developers, as well as systems integrators.</w:t>
      </w:r>
      <w:r w:rsidR="00DD3264">
        <w:rPr>
          <w:szCs w:val="20"/>
        </w:rPr>
        <w:t xml:space="preserve"> </w:t>
      </w:r>
      <w:r w:rsidR="006C5CEA">
        <w:rPr>
          <w:szCs w:val="20"/>
        </w:rPr>
        <w:t>Readers must be familiar with object-oriented design principles and have an understanding of class diagram in the Unified Modeling Language.</w:t>
      </w:r>
    </w:p>
    <w:p w14:paraId="7EAD69EA" w14:textId="723EE177" w:rsidR="002F351D" w:rsidRDefault="002F351D" w:rsidP="00DC1D47">
      <w:pPr>
        <w:pStyle w:val="Heading2"/>
        <w:rPr>
          <w:lang w:val="en-US"/>
        </w:rPr>
      </w:pPr>
      <w:bookmarkStart w:id="8" w:name="_Toc374521749"/>
      <w:r>
        <w:rPr>
          <w:lang w:val="en-US"/>
        </w:rPr>
        <w:t>Background</w:t>
      </w:r>
      <w:bookmarkEnd w:id="8"/>
    </w:p>
    <w:p w14:paraId="31780496" w14:textId="77777777" w:rsidR="00E6285A" w:rsidRDefault="00E6285A" w:rsidP="00E6285A">
      <w:r>
        <w:t>Certification of electronic health record (EHR) systems to Meaningful Use Stage 2 (MU2) standards requires implementation of CDS artifacts that support improvement of approved eCQM results. The use of different data models for eCQM and CDS artifacts:</w:t>
      </w:r>
    </w:p>
    <w:p w14:paraId="6454B752" w14:textId="77777777" w:rsidR="00E6285A" w:rsidRDefault="00E6285A" w:rsidP="00363B1C">
      <w:pPr>
        <w:pStyle w:val="ListParagraph"/>
        <w:numPr>
          <w:ilvl w:val="0"/>
          <w:numId w:val="7"/>
        </w:numPr>
        <w:spacing w:after="120"/>
        <w:contextualSpacing/>
      </w:pPr>
      <w:r>
        <w:t>Prevents sharing of patient data requirement specifications between eCQMs and CDS artifacts</w:t>
      </w:r>
    </w:p>
    <w:p w14:paraId="2109B3E9" w14:textId="77777777" w:rsidR="00E6285A" w:rsidRDefault="00E6285A" w:rsidP="00363B1C">
      <w:pPr>
        <w:pStyle w:val="ListParagraph"/>
        <w:numPr>
          <w:ilvl w:val="0"/>
          <w:numId w:val="7"/>
        </w:numPr>
        <w:spacing w:after="120"/>
        <w:contextualSpacing/>
      </w:pPr>
      <w:r>
        <w:t>Requires EHR vendors to implement two different mappings from their source data</w:t>
      </w:r>
    </w:p>
    <w:p w14:paraId="4200BDA4" w14:textId="0C47B36F" w:rsidR="00E6285A" w:rsidRDefault="00E6285A" w:rsidP="00363B1C">
      <w:pPr>
        <w:pStyle w:val="BodyText"/>
        <w:numPr>
          <w:ilvl w:val="0"/>
          <w:numId w:val="7"/>
        </w:numPr>
        <w:rPr>
          <w:lang w:eastAsia="x-none"/>
        </w:rPr>
      </w:pPr>
      <w:r>
        <w:t>Prevents development of shared modules that can be used for eCQM calculation and CDS artifact evaluation</w:t>
      </w:r>
    </w:p>
    <w:p w14:paraId="0F1083F0" w14:textId="53B14AA6" w:rsidR="00E6285A" w:rsidRDefault="00442AC5" w:rsidP="00442AC5">
      <w:pPr>
        <w:pStyle w:val="BodyText"/>
        <w:rPr>
          <w:lang w:eastAsia="x-none"/>
        </w:rPr>
      </w:pPr>
      <w:r>
        <w:rPr>
          <w:lang w:eastAsia="x-none"/>
        </w:rPr>
        <w:t>As mentioned earlier, CDS artifacts use the VMR as the data model and eCQMs use QDM as their fact model currently.</w:t>
      </w:r>
    </w:p>
    <w:p w14:paraId="5389933A" w14:textId="7A0AABA4" w:rsidR="00442AC5" w:rsidRDefault="00442AC5" w:rsidP="00442AC5">
      <w:pPr>
        <w:pStyle w:val="BodyText"/>
        <w:rPr>
          <w:lang w:eastAsia="x-none"/>
        </w:rPr>
      </w:pPr>
      <w:r>
        <w:rPr>
          <w:lang w:eastAsia="x-none"/>
        </w:rPr>
        <w:t>The VMR logical model is an HL7 domain analysis model, currently in the process of publishing release 2.  The logical model is defined in terms of UML class diagrams. The model draws concepts from the HL7 Clinical Statements model and uses a simplification of the HL7 version 3 datatypes release 2. Similar t</w:t>
      </w:r>
      <w:r w:rsidR="007A1228">
        <w:rPr>
          <w:lang w:eastAsia="x-none"/>
        </w:rPr>
        <w:t xml:space="preserve">o the latter model, at the core of the VMR is a class known as ClinicalStatement. Concrete classes such as ProcedureEvent are derived from this abstract class. </w:t>
      </w:r>
    </w:p>
    <w:p w14:paraId="6E0CBF10" w14:textId="5AF78B44" w:rsidR="007A1228" w:rsidRDefault="00052C78" w:rsidP="00442AC5">
      <w:pPr>
        <w:pStyle w:val="BodyText"/>
        <w:rPr>
          <w:lang w:eastAsia="x-none"/>
        </w:rPr>
      </w:pPr>
      <w:r>
        <w:rPr>
          <w:lang w:eastAsia="x-none"/>
        </w:rPr>
        <w:t>QDM defines the model in terms of components and specifies how the components can be assembled into a data mapping expression. The components include</w:t>
      </w:r>
    </w:p>
    <w:p w14:paraId="2ED921EF" w14:textId="5F4ABAB4" w:rsidR="00052C78" w:rsidRDefault="00052C78" w:rsidP="00363B1C">
      <w:pPr>
        <w:pStyle w:val="BodyText"/>
        <w:numPr>
          <w:ilvl w:val="0"/>
          <w:numId w:val="8"/>
        </w:numPr>
        <w:rPr>
          <w:lang w:eastAsia="x-none"/>
        </w:rPr>
      </w:pPr>
      <w:r>
        <w:rPr>
          <w:lang w:eastAsia="x-none"/>
        </w:rPr>
        <w:t>Category: e.g., Procedure, Medication, Communication</w:t>
      </w:r>
    </w:p>
    <w:p w14:paraId="65A68771" w14:textId="28D12C96" w:rsidR="00052C78" w:rsidRDefault="00052C78" w:rsidP="00363B1C">
      <w:pPr>
        <w:pStyle w:val="BodyText"/>
        <w:numPr>
          <w:ilvl w:val="0"/>
          <w:numId w:val="8"/>
        </w:numPr>
        <w:rPr>
          <w:lang w:eastAsia="x-none"/>
        </w:rPr>
      </w:pPr>
      <w:r>
        <w:rPr>
          <w:lang w:eastAsia="x-none"/>
        </w:rPr>
        <w:t>State, e.g., Active, Administered</w:t>
      </w:r>
    </w:p>
    <w:p w14:paraId="5F239512" w14:textId="7E61951F" w:rsidR="00052C78" w:rsidRDefault="00052C78" w:rsidP="00363B1C">
      <w:pPr>
        <w:pStyle w:val="BodyText"/>
        <w:numPr>
          <w:ilvl w:val="0"/>
          <w:numId w:val="8"/>
        </w:numPr>
        <w:rPr>
          <w:lang w:eastAsia="x-none"/>
        </w:rPr>
      </w:pPr>
      <w:r>
        <w:rPr>
          <w:lang w:eastAsia="x-none"/>
        </w:rPr>
        <w:t>Attribute, e.g., Dosage, Frequency, Admission Date Time</w:t>
      </w:r>
    </w:p>
    <w:p w14:paraId="63E9F7D8" w14:textId="1817020D" w:rsidR="00052C78" w:rsidRDefault="00052C78" w:rsidP="00363B1C">
      <w:pPr>
        <w:pStyle w:val="BodyText"/>
        <w:numPr>
          <w:ilvl w:val="0"/>
          <w:numId w:val="8"/>
        </w:numPr>
        <w:rPr>
          <w:lang w:eastAsia="x-none"/>
        </w:rPr>
      </w:pPr>
      <w:r>
        <w:rPr>
          <w:lang w:eastAsia="x-none"/>
        </w:rPr>
        <w:t>Timing Operators: e.g., Starts Before or During</w:t>
      </w:r>
    </w:p>
    <w:p w14:paraId="5DC53995" w14:textId="2DE23F05" w:rsidR="002F351D" w:rsidRPr="002F351D" w:rsidRDefault="00C1341F" w:rsidP="00DD6EC8">
      <w:pPr>
        <w:pStyle w:val="BodyText"/>
        <w:rPr>
          <w:lang w:eastAsia="x-none"/>
        </w:rPr>
      </w:pPr>
      <w:r>
        <w:rPr>
          <w:lang w:eastAsia="x-none"/>
        </w:rPr>
        <w:t>Thus, while the two models have significant overlap in the concepts they aim to represent, they take very different approaches. The QIDAM unifies the modeling approach and the concepts represented in these models, as described later.</w:t>
      </w:r>
    </w:p>
    <w:p w14:paraId="7B32C45B" w14:textId="77777777" w:rsidR="00BA32C0" w:rsidRDefault="00BA32C0" w:rsidP="00DC1D47">
      <w:pPr>
        <w:pStyle w:val="Heading2"/>
      </w:pPr>
      <w:bookmarkStart w:id="9" w:name="_Toc374521750"/>
      <w:r>
        <w:lastRenderedPageBreak/>
        <w:t>A</w:t>
      </w:r>
      <w:bookmarkStart w:id="10" w:name="IG_Approach"/>
      <w:bookmarkEnd w:id="10"/>
      <w:r>
        <w:t>pproach</w:t>
      </w:r>
      <w:bookmarkEnd w:id="9"/>
    </w:p>
    <w:p w14:paraId="7B32C45F" w14:textId="599EF09C" w:rsidR="00BA32C0" w:rsidRDefault="00D83645" w:rsidP="00DD6EC8">
      <w:pPr>
        <w:pStyle w:val="BodyText"/>
      </w:pPr>
      <w:r>
        <w:t xml:space="preserve">Prior to the development of the QIDAM, we </w:t>
      </w:r>
      <w:r w:rsidR="00B447DC">
        <w:t>considered</w:t>
      </w:r>
      <w:r w:rsidR="00841C20">
        <w:t xml:space="preserve"> several different data models in addition to VMR and QDM</w:t>
      </w:r>
      <w:r w:rsidR="00B447DC">
        <w:t>. We reviewed these models</w:t>
      </w:r>
      <w:r w:rsidR="00841C20">
        <w:t xml:space="preserve"> against the requirements listed in Section </w:t>
      </w:r>
      <w:r w:rsidR="00B447DC">
        <w:fldChar w:fldCharType="begin"/>
      </w:r>
      <w:r w:rsidR="00B447DC">
        <w:instrText xml:space="preserve"> REF _Ref374371915 \r \h </w:instrText>
      </w:r>
      <w:r w:rsidR="00B447DC">
        <w:fldChar w:fldCharType="separate"/>
      </w:r>
      <w:r w:rsidR="00B447DC">
        <w:t>2</w:t>
      </w:r>
      <w:r w:rsidR="00B447DC">
        <w:fldChar w:fldCharType="end"/>
      </w:r>
      <w:r w:rsidR="00B447DC">
        <w:t>. Amongst the models considered were</w:t>
      </w:r>
      <w:r w:rsidR="003321E9">
        <w:t xml:space="preserve"> those in</w:t>
      </w:r>
      <w:r w:rsidR="00B447DC">
        <w:t>:</w:t>
      </w:r>
    </w:p>
    <w:p w14:paraId="2A1839A8" w14:textId="1AAB6DC8" w:rsidR="00B447DC" w:rsidRDefault="00B447DC" w:rsidP="00363B1C">
      <w:pPr>
        <w:pStyle w:val="BodyText"/>
        <w:numPr>
          <w:ilvl w:val="0"/>
          <w:numId w:val="9"/>
        </w:numPr>
      </w:pPr>
      <w:r>
        <w:t xml:space="preserve">HL7 </w:t>
      </w:r>
      <w:r w:rsidRPr="00B447DC">
        <w:t>Fast Healthcare Interoperability Resources</w:t>
      </w:r>
      <w:r>
        <w:t xml:space="preserve"> (FHIR</w:t>
      </w:r>
      <w:r w:rsidRPr="00B447DC">
        <w:t>) Specification</w:t>
      </w:r>
      <w:r w:rsidR="00913D95">
        <w:t xml:space="preserve"> (REF)</w:t>
      </w:r>
    </w:p>
    <w:p w14:paraId="3A065238" w14:textId="3D9F4043" w:rsidR="00477347" w:rsidRDefault="00477347" w:rsidP="00363B1C">
      <w:pPr>
        <w:pStyle w:val="BodyText"/>
        <w:numPr>
          <w:ilvl w:val="0"/>
          <w:numId w:val="9"/>
        </w:numPr>
      </w:pPr>
      <w:r>
        <w:t>HL7 Clinical Statements Specification</w:t>
      </w:r>
      <w:r w:rsidR="00913D95">
        <w:t xml:space="preserve"> (REF)</w:t>
      </w:r>
    </w:p>
    <w:p w14:paraId="1F8CF6A7" w14:textId="2171236F" w:rsidR="00477347" w:rsidRDefault="00477347" w:rsidP="00363B1C">
      <w:pPr>
        <w:pStyle w:val="BodyText"/>
        <w:numPr>
          <w:ilvl w:val="0"/>
          <w:numId w:val="9"/>
        </w:numPr>
      </w:pPr>
      <w:r w:rsidRPr="00477347">
        <w:t xml:space="preserve">Federal Health Information Model </w:t>
      </w:r>
      <w:r>
        <w:t>(FHIM)</w:t>
      </w:r>
      <w:r w:rsidR="00DB32A2">
        <w:t xml:space="preserve"> Specification</w:t>
      </w:r>
      <w:r w:rsidR="00913D95">
        <w:t xml:space="preserve"> (REF)</w:t>
      </w:r>
    </w:p>
    <w:p w14:paraId="37B2F0CF" w14:textId="3E604A48" w:rsidR="003321E9" w:rsidRDefault="007A750D" w:rsidP="003321E9">
      <w:pPr>
        <w:pStyle w:val="BodyText"/>
      </w:pPr>
      <w:r>
        <w:t>T</w:t>
      </w:r>
      <w:r w:rsidR="003321E9">
        <w:t xml:space="preserve">hese models </w:t>
      </w:r>
      <w:r>
        <w:t xml:space="preserve">were found to </w:t>
      </w:r>
      <w:r w:rsidR="003321E9">
        <w:t>cov</w:t>
      </w:r>
      <w:r>
        <w:t>er</w:t>
      </w:r>
      <w:r w:rsidR="003321E9">
        <w:t xml:space="preserve"> the concepts </w:t>
      </w:r>
      <w:r w:rsidR="00AA1F0D">
        <w:t xml:space="preserve">that were </w:t>
      </w:r>
      <w:r w:rsidR="003321E9">
        <w:t>to be represented</w:t>
      </w:r>
      <w:r w:rsidR="00AA1F0D">
        <w:t xml:space="preserve"> in QIDAM. Howev</w:t>
      </w:r>
      <w:r w:rsidR="00DB32A2">
        <w:t>er, the structure of these models were not optimal for use in semantically precise and compact logical criteria and expressions.</w:t>
      </w:r>
    </w:p>
    <w:p w14:paraId="65BFE7E7" w14:textId="2FFF7034" w:rsidR="00DB32A2" w:rsidRDefault="00DB32A2" w:rsidP="003321E9">
      <w:pPr>
        <w:pStyle w:val="BodyText"/>
      </w:pPr>
      <w:r>
        <w:t>We therefore chose to create a model that harmonizes the functional capabilities of VMR and QDM. The model reuses elements fr</w:t>
      </w:r>
      <w:r w:rsidR="00D3562A">
        <w:t>om the other models named above when appropriate for use in</w:t>
      </w:r>
      <w:r w:rsidR="00B216FA">
        <w:t xml:space="preserve"> QIDAM</w:t>
      </w:r>
      <w:r w:rsidR="00D3562A">
        <w:t>.</w:t>
      </w:r>
    </w:p>
    <w:p w14:paraId="40670384" w14:textId="29BC2CB1" w:rsidR="00477347" w:rsidRDefault="00913D95" w:rsidP="00DD6EC8">
      <w:pPr>
        <w:pStyle w:val="BodyText"/>
      </w:pPr>
      <w:r>
        <w:t>As sources of input to the model, we also used document templates used for healthcare quality application. Specifically, w</w:t>
      </w:r>
      <w:r w:rsidR="00477347">
        <w:t>e reviewed the templates specified in</w:t>
      </w:r>
      <w:r w:rsidR="00EB52C2">
        <w:t xml:space="preserve"> the following specifications to inform QIDAM on the concepts to be modeled and their structure.</w:t>
      </w:r>
    </w:p>
    <w:p w14:paraId="0605E26D" w14:textId="6A772E1D" w:rsidR="00913D95" w:rsidRDefault="00913D95" w:rsidP="00363B1C">
      <w:pPr>
        <w:pStyle w:val="BodyText"/>
        <w:numPr>
          <w:ilvl w:val="0"/>
          <w:numId w:val="10"/>
        </w:numPr>
      </w:pPr>
      <w:r>
        <w:t>Quality Reporting Document Architecture Level 1 Templates (REF)</w:t>
      </w:r>
    </w:p>
    <w:p w14:paraId="2224D4E8" w14:textId="79310BD0" w:rsidR="00477347" w:rsidRDefault="00477347" w:rsidP="00363B1C">
      <w:pPr>
        <w:pStyle w:val="BodyText"/>
        <w:numPr>
          <w:ilvl w:val="0"/>
          <w:numId w:val="10"/>
        </w:numPr>
      </w:pPr>
      <w:r>
        <w:t>VMR Templates</w:t>
      </w:r>
      <w:r w:rsidR="00913D95">
        <w:t xml:space="preserve"> (REF)</w:t>
      </w:r>
    </w:p>
    <w:p w14:paraId="0B630123" w14:textId="699F2DC2" w:rsidR="003321E9" w:rsidRDefault="00477347" w:rsidP="00363B1C">
      <w:pPr>
        <w:pStyle w:val="BodyText"/>
        <w:numPr>
          <w:ilvl w:val="0"/>
          <w:numId w:val="10"/>
        </w:numPr>
      </w:pPr>
      <w:r>
        <w:t>Consolidated Clinical Document Architecture Templates</w:t>
      </w:r>
      <w:r w:rsidR="00913D95">
        <w:t xml:space="preserve"> (REF)</w:t>
      </w:r>
    </w:p>
    <w:p w14:paraId="33FC621B" w14:textId="46B1F060" w:rsidR="008B420E" w:rsidRDefault="008B420E" w:rsidP="008B420E">
      <w:pPr>
        <w:pStyle w:val="BodyText"/>
      </w:pPr>
      <w:r>
        <w:t>The supplemental worksheet (QDM-vMR-cross-map.xlsx) maps each of the Quality Data Model (QDM) classes and fields (</w:t>
      </w:r>
      <w:r w:rsidRPr="008B420E">
        <w:rPr>
          <w:highlight w:val="yellow"/>
        </w:rPr>
        <w:t>QDM dated Dec 2012</w:t>
      </w:r>
      <w:r>
        <w:t xml:space="preserve">) to equivalent classes and properties in the vMR and starts preliminary mapping to the QIDAM. The original mapping was against the Virtual Medical Record (VMR) for Clinical Decision Support (VMR-CDS), March 2013 and changes in the current balloted version of VMR Release 2 (May 2013) have been annotated in the comments column of the worksheet as appropriate. </w:t>
      </w:r>
    </w:p>
    <w:p w14:paraId="2C70A737" w14:textId="15EF6AB7" w:rsidR="008B420E" w:rsidRDefault="008B420E" w:rsidP="008B420E">
      <w:pPr>
        <w:pStyle w:val="BodyText"/>
      </w:pPr>
      <w:r>
        <w:t xml:space="preserve">The summary worksheet shows the mapping the QDM elements to QRDA section (July 2012) and VMR classes with each top-level QDM element category (e.g. Substance) followed by the specific element (e.g. Substance, Administered) which is mapped to the SubstanceAdministrationEvent VMR class. </w:t>
      </w:r>
    </w:p>
    <w:p w14:paraId="5D9D63AB" w14:textId="01D0F52F" w:rsidR="008B420E" w:rsidRDefault="008B420E" w:rsidP="008B420E">
      <w:pPr>
        <w:pStyle w:val="BodyText"/>
      </w:pPr>
      <w:r>
        <w:t>The other tabs in the worksheet are associated with the appropriate QDM category (e.g. Diagnosis, Encounter, Intervention, etc.) in which each category lists the QDM attributes which are mapped to the equivalent VMR  classes and properties. Exceptions or limitations are noted in the Additional Notes column.</w:t>
      </w:r>
    </w:p>
    <w:p w14:paraId="7A05815E" w14:textId="77777777" w:rsidR="008B420E" w:rsidRDefault="008B420E" w:rsidP="008B420E">
      <w:pPr>
        <w:pStyle w:val="BodyText"/>
      </w:pPr>
      <w:r>
        <w:t xml:space="preserve">Sources: </w:t>
      </w:r>
    </w:p>
    <w:p w14:paraId="4040E2B8" w14:textId="2D932E96" w:rsidR="008B420E" w:rsidRDefault="008B420E" w:rsidP="00363B1C">
      <w:pPr>
        <w:pStyle w:val="BodyText"/>
        <w:numPr>
          <w:ilvl w:val="0"/>
          <w:numId w:val="24"/>
        </w:numPr>
      </w:pPr>
      <w:r>
        <w:t xml:space="preserve">Quality Data Model (QDM), Dec 2012 </w:t>
      </w:r>
    </w:p>
    <w:p w14:paraId="32D7293C" w14:textId="1321DB20" w:rsidR="008B420E" w:rsidRDefault="008B420E" w:rsidP="00363B1C">
      <w:pPr>
        <w:pStyle w:val="BodyText"/>
        <w:numPr>
          <w:ilvl w:val="0"/>
          <w:numId w:val="24"/>
        </w:numPr>
      </w:pPr>
      <w:r>
        <w:t xml:space="preserve">QRDA - HL7 Implementation Guide for CDA® Release 2: Quality Reporting Document Architecture (QRDA) ­ Category I, DSTU Release 2 ­ July 2013 </w:t>
      </w:r>
    </w:p>
    <w:p w14:paraId="0B550957" w14:textId="14E02375" w:rsidR="008B420E" w:rsidRDefault="008B420E" w:rsidP="00363B1C">
      <w:pPr>
        <w:pStyle w:val="BodyText"/>
        <w:numPr>
          <w:ilvl w:val="0"/>
          <w:numId w:val="24"/>
        </w:numPr>
      </w:pPr>
      <w:r>
        <w:t xml:space="preserve">Virtual Medical Record for Clinical Decision Support (vMR-CDS), March 2013 </w:t>
      </w:r>
    </w:p>
    <w:p w14:paraId="53DAAF27" w14:textId="224016CC" w:rsidR="008B420E" w:rsidRDefault="008B420E" w:rsidP="00363B1C">
      <w:pPr>
        <w:pStyle w:val="BodyText"/>
        <w:numPr>
          <w:ilvl w:val="0"/>
          <w:numId w:val="24"/>
        </w:numPr>
      </w:pPr>
      <w:r>
        <w:t xml:space="preserve">Virtual Medical Record for Clinical Decision Support (vMR-CDS), Release 2 (May 2013) </w:t>
      </w:r>
    </w:p>
    <w:p w14:paraId="3F1D41DA" w14:textId="3436432C" w:rsidR="00FA5CC8" w:rsidRDefault="00FA5CC8" w:rsidP="00FA5CC8">
      <w:pPr>
        <w:pStyle w:val="Heading2nospace"/>
      </w:pPr>
      <w:bookmarkStart w:id="11" w:name="_Toc374521751"/>
      <w:r>
        <w:lastRenderedPageBreak/>
        <w:t>Scope</w:t>
      </w:r>
      <w:bookmarkEnd w:id="11"/>
    </w:p>
    <w:p w14:paraId="792CE914" w14:textId="5A554F7D" w:rsidR="00EF01A7" w:rsidRDefault="00EF01A7" w:rsidP="009F4841">
      <w:pPr>
        <w:pStyle w:val="BodyText"/>
        <w:rPr>
          <w:lang w:eastAsia="x-none"/>
        </w:rPr>
      </w:pPr>
      <w:r>
        <w:rPr>
          <w:lang w:eastAsia="x-none"/>
        </w:rPr>
        <w:t>The primary scope of this model is limited to the data elements needed to be represented in eCQMs and CDS artifacts. Our working definition of the scope is the union of the existing concepts represented in QDM [</w:t>
      </w:r>
      <w:r>
        <w:rPr>
          <w:lang w:eastAsia="x-none"/>
        </w:rPr>
        <w:fldChar w:fldCharType="begin"/>
      </w:r>
      <w:r>
        <w:rPr>
          <w:lang w:eastAsia="x-none"/>
        </w:rPr>
        <w:instrText xml:space="preserve"> REF _Ref245962525 \r \h </w:instrText>
      </w:r>
      <w:r w:rsidR="009F4841">
        <w:rPr>
          <w:lang w:eastAsia="x-none"/>
        </w:rPr>
        <w:instrText xml:space="preserve"> \* MERGEFORMAT </w:instrText>
      </w:r>
      <w:r>
        <w:rPr>
          <w:lang w:eastAsia="x-none"/>
        </w:rPr>
      </w:r>
      <w:r>
        <w:rPr>
          <w:lang w:eastAsia="x-none"/>
        </w:rPr>
        <w:fldChar w:fldCharType="separate"/>
      </w:r>
      <w:r>
        <w:rPr>
          <w:lang w:eastAsia="x-none"/>
        </w:rPr>
        <w:t>1</w:t>
      </w:r>
      <w:r>
        <w:rPr>
          <w:lang w:eastAsia="x-none"/>
        </w:rPr>
        <w:fldChar w:fldCharType="end"/>
      </w:r>
      <w:r>
        <w:rPr>
          <w:lang w:eastAsia="x-none"/>
        </w:rPr>
        <w:t>] and vMR [</w:t>
      </w:r>
      <w:r>
        <w:rPr>
          <w:lang w:eastAsia="x-none"/>
        </w:rPr>
        <w:fldChar w:fldCharType="begin"/>
      </w:r>
      <w:r>
        <w:rPr>
          <w:lang w:eastAsia="x-none"/>
        </w:rPr>
        <w:instrText xml:space="preserve"> REF _Ref245962551 \r \h </w:instrText>
      </w:r>
      <w:r w:rsidR="009F4841">
        <w:rPr>
          <w:lang w:eastAsia="x-none"/>
        </w:rPr>
        <w:instrText xml:space="preserve"> \* MERGEFORMAT </w:instrText>
      </w:r>
      <w:r>
        <w:rPr>
          <w:lang w:eastAsia="x-none"/>
        </w:rPr>
      </w:r>
      <w:r>
        <w:rPr>
          <w:lang w:eastAsia="x-none"/>
        </w:rPr>
        <w:fldChar w:fldCharType="separate"/>
      </w:r>
      <w:r>
        <w:rPr>
          <w:lang w:eastAsia="x-none"/>
        </w:rPr>
        <w:t>2</w:t>
      </w:r>
      <w:r>
        <w:rPr>
          <w:lang w:eastAsia="x-none"/>
        </w:rPr>
        <w:fldChar w:fldCharType="end"/>
      </w:r>
      <w:r>
        <w:rPr>
          <w:lang w:eastAsia="x-none"/>
        </w:rPr>
        <w:t>] that are further informed by the templates specifications listed earlier.</w:t>
      </w:r>
    </w:p>
    <w:p w14:paraId="066A7C89" w14:textId="7FD225B3" w:rsidR="004D66B5" w:rsidRDefault="004D66B5" w:rsidP="009F4841">
      <w:pPr>
        <w:pStyle w:val="BodyText"/>
        <w:rPr>
          <w:lang w:eastAsia="x-none"/>
        </w:rPr>
      </w:pPr>
      <w:r>
        <w:rPr>
          <w:lang w:eastAsia="x-none"/>
        </w:rPr>
        <w:t xml:space="preserve">The primary objective of this version was to develop the core structure of the model and establish the design approach. Further, this version models many of the concepts in scope. In some cases, the model has an </w:t>
      </w:r>
      <w:r w:rsidR="007B20B7">
        <w:rPr>
          <w:lang w:eastAsia="x-none"/>
        </w:rPr>
        <w:t>inconsistent level of detail compared to other aspects of the model</w:t>
      </w:r>
      <w:r>
        <w:rPr>
          <w:lang w:eastAsia="x-none"/>
        </w:rPr>
        <w:t xml:space="preserve">, e.g., Patient-Controlled Analgesia and Respiratory Care Procedures. </w:t>
      </w:r>
      <w:r w:rsidR="007B20B7">
        <w:rPr>
          <w:lang w:eastAsia="x-none"/>
        </w:rPr>
        <w:t>This was done intentionally to illustrate how the model can be extended.</w:t>
      </w:r>
    </w:p>
    <w:p w14:paraId="5456C516" w14:textId="3E3849F1" w:rsidR="00EF01A7" w:rsidRDefault="009F4841" w:rsidP="009F4841">
      <w:pPr>
        <w:pStyle w:val="BodyText"/>
        <w:rPr>
          <w:lang w:eastAsia="x-none"/>
        </w:rPr>
      </w:pPr>
      <w:r>
        <w:rPr>
          <w:lang w:eastAsia="x-none"/>
        </w:rPr>
        <w:t>The model currently has</w:t>
      </w:r>
      <w:r w:rsidR="007A750D">
        <w:rPr>
          <w:lang w:eastAsia="x-none"/>
        </w:rPr>
        <w:t xml:space="preserve"> concepts related to</w:t>
      </w:r>
    </w:p>
    <w:p w14:paraId="6137756E" w14:textId="68AAEAFA" w:rsidR="007A750D" w:rsidRDefault="007A750D" w:rsidP="00363B1C">
      <w:pPr>
        <w:pStyle w:val="BodyText"/>
        <w:numPr>
          <w:ilvl w:val="0"/>
          <w:numId w:val="11"/>
        </w:numPr>
        <w:rPr>
          <w:lang w:eastAsia="x-none"/>
        </w:rPr>
      </w:pPr>
      <w:r>
        <w:rPr>
          <w:lang w:eastAsia="x-none"/>
        </w:rPr>
        <w:t>Encounters</w:t>
      </w:r>
    </w:p>
    <w:p w14:paraId="4746229E" w14:textId="698E348D" w:rsidR="007A750D" w:rsidRDefault="007A750D" w:rsidP="00363B1C">
      <w:pPr>
        <w:pStyle w:val="BodyText"/>
        <w:numPr>
          <w:ilvl w:val="0"/>
          <w:numId w:val="11"/>
        </w:numPr>
        <w:rPr>
          <w:lang w:eastAsia="x-none"/>
        </w:rPr>
      </w:pPr>
      <w:r>
        <w:rPr>
          <w:lang w:eastAsia="x-none"/>
        </w:rPr>
        <w:t>Medication</w:t>
      </w:r>
    </w:p>
    <w:p w14:paraId="00056206" w14:textId="30432855" w:rsidR="007A750D" w:rsidRDefault="007A750D" w:rsidP="00363B1C">
      <w:pPr>
        <w:pStyle w:val="BodyText"/>
        <w:numPr>
          <w:ilvl w:val="0"/>
          <w:numId w:val="11"/>
        </w:numPr>
        <w:rPr>
          <w:lang w:eastAsia="x-none"/>
        </w:rPr>
      </w:pPr>
      <w:r>
        <w:rPr>
          <w:lang w:eastAsia="x-none"/>
        </w:rPr>
        <w:t>Procedures</w:t>
      </w:r>
    </w:p>
    <w:p w14:paraId="0F123FEE" w14:textId="07FD4AE8" w:rsidR="007A750D" w:rsidRDefault="007A750D" w:rsidP="00363B1C">
      <w:pPr>
        <w:pStyle w:val="BodyText"/>
        <w:numPr>
          <w:ilvl w:val="0"/>
          <w:numId w:val="11"/>
        </w:numPr>
        <w:rPr>
          <w:lang w:eastAsia="x-none"/>
        </w:rPr>
      </w:pPr>
      <w:r>
        <w:rPr>
          <w:lang w:eastAsia="x-none"/>
        </w:rPr>
        <w:t>Observations</w:t>
      </w:r>
      <w:r w:rsidR="009F4841">
        <w:rPr>
          <w:lang w:eastAsia="x-none"/>
        </w:rPr>
        <w:t xml:space="preserve"> </w:t>
      </w:r>
    </w:p>
    <w:p w14:paraId="0F830428" w14:textId="167B01B5" w:rsidR="007A750D" w:rsidRDefault="007A750D" w:rsidP="00363B1C">
      <w:pPr>
        <w:pStyle w:val="BodyText"/>
        <w:numPr>
          <w:ilvl w:val="0"/>
          <w:numId w:val="11"/>
        </w:numPr>
        <w:rPr>
          <w:lang w:eastAsia="x-none"/>
        </w:rPr>
      </w:pPr>
      <w:r>
        <w:rPr>
          <w:lang w:eastAsia="x-none"/>
        </w:rPr>
        <w:t>Conditions</w:t>
      </w:r>
      <w:r w:rsidR="009F4841">
        <w:rPr>
          <w:lang w:eastAsia="x-none"/>
        </w:rPr>
        <w:t xml:space="preserve"> including findings, diagnoses, symptoms</w:t>
      </w:r>
    </w:p>
    <w:p w14:paraId="1B2F6B11" w14:textId="68FBEB3A" w:rsidR="009F4841" w:rsidRPr="006B1C43" w:rsidRDefault="009F4841" w:rsidP="00363B1C">
      <w:pPr>
        <w:pStyle w:val="BodyText"/>
        <w:numPr>
          <w:ilvl w:val="0"/>
          <w:numId w:val="11"/>
        </w:numPr>
        <w:rPr>
          <w:lang w:eastAsia="x-none"/>
        </w:rPr>
      </w:pPr>
      <w:r>
        <w:rPr>
          <w:lang w:eastAsia="x-none"/>
        </w:rPr>
        <w:t>Allergies, intolerances, and adverse events</w:t>
      </w:r>
    </w:p>
    <w:p w14:paraId="16A128AF" w14:textId="62E3CF1A" w:rsidR="00FA5CC8" w:rsidRDefault="004D66B5" w:rsidP="004D66B5">
      <w:pPr>
        <w:pStyle w:val="BodyText"/>
        <w:rPr>
          <w:lang w:eastAsia="x-none"/>
        </w:rPr>
      </w:pPr>
      <w:r>
        <w:rPr>
          <w:lang w:eastAsia="x-none"/>
        </w:rPr>
        <w:t xml:space="preserve">However, in this version of the document, the complete scope of the QIDAM has not been specified. </w:t>
      </w:r>
      <w:r w:rsidR="009F4841">
        <w:rPr>
          <w:lang w:eastAsia="x-none"/>
        </w:rPr>
        <w:t>Future versions of QIDAM will model other concepts including but not limited to</w:t>
      </w:r>
    </w:p>
    <w:p w14:paraId="6ED378E1" w14:textId="0C824C88" w:rsidR="009F4841" w:rsidRDefault="009F4841" w:rsidP="00363B1C">
      <w:pPr>
        <w:pStyle w:val="BodyText"/>
        <w:numPr>
          <w:ilvl w:val="0"/>
          <w:numId w:val="12"/>
        </w:numPr>
        <w:rPr>
          <w:lang w:eastAsia="x-none"/>
        </w:rPr>
      </w:pPr>
      <w:r>
        <w:rPr>
          <w:lang w:eastAsia="x-none"/>
        </w:rPr>
        <w:t>Immunizations</w:t>
      </w:r>
    </w:p>
    <w:p w14:paraId="15482A0F" w14:textId="179A5F84" w:rsidR="009F4841" w:rsidRDefault="009F4841" w:rsidP="00363B1C">
      <w:pPr>
        <w:pStyle w:val="BodyText"/>
        <w:numPr>
          <w:ilvl w:val="0"/>
          <w:numId w:val="12"/>
        </w:numPr>
        <w:rPr>
          <w:lang w:eastAsia="x-none"/>
        </w:rPr>
      </w:pPr>
      <w:r>
        <w:rPr>
          <w:lang w:eastAsia="x-none"/>
        </w:rPr>
        <w:t>Nutrition and Diet</w:t>
      </w:r>
    </w:p>
    <w:p w14:paraId="7DBEB107" w14:textId="7D34340A" w:rsidR="009F4841" w:rsidRDefault="009F4841" w:rsidP="00363B1C">
      <w:pPr>
        <w:pStyle w:val="BodyText"/>
        <w:numPr>
          <w:ilvl w:val="0"/>
          <w:numId w:val="12"/>
        </w:numPr>
        <w:rPr>
          <w:lang w:eastAsia="x-none"/>
        </w:rPr>
      </w:pPr>
      <w:r>
        <w:rPr>
          <w:lang w:eastAsia="x-none"/>
        </w:rPr>
        <w:t>Communication</w:t>
      </w:r>
    </w:p>
    <w:p w14:paraId="5DF66B2E" w14:textId="6CBAE530" w:rsidR="009F4841" w:rsidRDefault="009F4841" w:rsidP="00363B1C">
      <w:pPr>
        <w:pStyle w:val="BodyText"/>
        <w:numPr>
          <w:ilvl w:val="0"/>
          <w:numId w:val="12"/>
        </w:numPr>
        <w:rPr>
          <w:lang w:eastAsia="x-none"/>
        </w:rPr>
      </w:pPr>
      <w:r>
        <w:rPr>
          <w:lang w:eastAsia="x-none"/>
        </w:rPr>
        <w:t>Health Education</w:t>
      </w:r>
    </w:p>
    <w:p w14:paraId="4CAF53F1" w14:textId="517ABD3E" w:rsidR="009F4841" w:rsidRDefault="009F4841" w:rsidP="00363B1C">
      <w:pPr>
        <w:pStyle w:val="BodyText"/>
        <w:numPr>
          <w:ilvl w:val="0"/>
          <w:numId w:val="12"/>
        </w:numPr>
        <w:rPr>
          <w:lang w:eastAsia="x-none"/>
        </w:rPr>
      </w:pPr>
      <w:r>
        <w:rPr>
          <w:lang w:eastAsia="x-none"/>
        </w:rPr>
        <w:t>Care Goals</w:t>
      </w:r>
    </w:p>
    <w:p w14:paraId="58F75155" w14:textId="22F7FD20" w:rsidR="009F4841" w:rsidRDefault="009F4841" w:rsidP="00363B1C">
      <w:pPr>
        <w:pStyle w:val="BodyText"/>
        <w:numPr>
          <w:ilvl w:val="0"/>
          <w:numId w:val="12"/>
        </w:numPr>
        <w:rPr>
          <w:lang w:eastAsia="x-none"/>
        </w:rPr>
      </w:pPr>
      <w:r>
        <w:rPr>
          <w:lang w:eastAsia="x-none"/>
        </w:rPr>
        <w:t>Care Plans and Protocols</w:t>
      </w:r>
    </w:p>
    <w:p w14:paraId="0A39EF29" w14:textId="0123AF43" w:rsidR="00717F8D" w:rsidRDefault="00717F8D" w:rsidP="009F4841">
      <w:pPr>
        <w:pStyle w:val="BodyText"/>
        <w:rPr>
          <w:lang w:eastAsia="x-none"/>
        </w:rPr>
      </w:pPr>
      <w:r>
        <w:rPr>
          <w:lang w:eastAsia="x-none"/>
        </w:rPr>
        <w:t>Many of these concepts have placeholders</w:t>
      </w:r>
      <w:r w:rsidR="00A05C92">
        <w:rPr>
          <w:lang w:eastAsia="x-none"/>
        </w:rPr>
        <w:t xml:space="preserve"> (the names are prefixed with “TBD” for </w:t>
      </w:r>
      <w:r w:rsidR="00A05C92" w:rsidRPr="00A05C92">
        <w:rPr>
          <w:i/>
          <w:lang w:eastAsia="x-none"/>
        </w:rPr>
        <w:t>to be developed</w:t>
      </w:r>
      <w:r w:rsidR="00A05C92">
        <w:rPr>
          <w:lang w:eastAsia="x-none"/>
        </w:rPr>
        <w:t>)</w:t>
      </w:r>
      <w:r>
        <w:rPr>
          <w:lang w:eastAsia="x-none"/>
        </w:rPr>
        <w:t xml:space="preserve"> in the current model. These will be further developed in the next version.</w:t>
      </w:r>
    </w:p>
    <w:p w14:paraId="21A0F9B7" w14:textId="77777777" w:rsidR="001F5C6F" w:rsidRDefault="001F5C6F" w:rsidP="001F5C6F">
      <w:pPr>
        <w:pStyle w:val="Heading1"/>
      </w:pPr>
      <w:bookmarkStart w:id="12" w:name="_Toc173731895"/>
      <w:bookmarkStart w:id="13" w:name="_Toc184001488"/>
      <w:bookmarkStart w:id="14" w:name="_Toc374521752"/>
      <w:bookmarkEnd w:id="12"/>
      <w:bookmarkEnd w:id="13"/>
      <w:r>
        <w:lastRenderedPageBreak/>
        <w:t>Use Cases</w:t>
      </w:r>
      <w:bookmarkEnd w:id="14"/>
    </w:p>
    <w:p w14:paraId="37989734" w14:textId="77777777" w:rsidR="001F5C6F" w:rsidRDefault="001F5C6F" w:rsidP="001F5C6F">
      <w:pPr>
        <w:pStyle w:val="Heading2"/>
      </w:pPr>
      <w:bookmarkStart w:id="15" w:name="_Toc374521753"/>
      <w:r>
        <w:t>eCQM and CDS Artifact Development</w:t>
      </w:r>
      <w:bookmarkEnd w:id="15"/>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1F5C6F" w14:paraId="4567F28B" w14:textId="77777777" w:rsidTr="00E8359F">
        <w:tc>
          <w:tcPr>
            <w:tcW w:w="2145" w:type="dxa"/>
            <w:tcMar>
              <w:top w:w="100" w:type="dxa"/>
              <w:left w:w="100" w:type="dxa"/>
              <w:bottom w:w="100" w:type="dxa"/>
              <w:right w:w="100" w:type="dxa"/>
            </w:tcMar>
          </w:tcPr>
          <w:p w14:paraId="73ED88CB" w14:textId="77777777" w:rsidR="001F5C6F" w:rsidRPr="00EB1D99" w:rsidRDefault="001F5C6F" w:rsidP="00E8359F">
            <w:pPr>
              <w:rPr>
                <w:b/>
              </w:rPr>
            </w:pPr>
            <w:r w:rsidRPr="00EB1D99">
              <w:rPr>
                <w:b/>
              </w:rPr>
              <w:t>Description</w:t>
            </w:r>
          </w:p>
        </w:tc>
        <w:tc>
          <w:tcPr>
            <w:tcW w:w="6720" w:type="dxa"/>
            <w:tcMar>
              <w:top w:w="100" w:type="dxa"/>
              <w:left w:w="100" w:type="dxa"/>
              <w:bottom w:w="100" w:type="dxa"/>
              <w:right w:w="100" w:type="dxa"/>
            </w:tcMar>
          </w:tcPr>
          <w:p w14:paraId="7AA5CAF4" w14:textId="77777777" w:rsidR="001F5C6F" w:rsidRDefault="001F5C6F" w:rsidP="00E8359F">
            <w:r>
              <w:t>Developer creates clinical units of meaning (data criterion)</w:t>
            </w:r>
          </w:p>
        </w:tc>
      </w:tr>
      <w:tr w:rsidR="001F5C6F" w14:paraId="100AE2E7" w14:textId="77777777" w:rsidTr="00E8359F">
        <w:tc>
          <w:tcPr>
            <w:tcW w:w="2145" w:type="dxa"/>
            <w:tcMar>
              <w:top w:w="100" w:type="dxa"/>
              <w:left w:w="100" w:type="dxa"/>
              <w:bottom w:w="100" w:type="dxa"/>
              <w:right w:w="100" w:type="dxa"/>
            </w:tcMar>
          </w:tcPr>
          <w:p w14:paraId="3FD09ABC" w14:textId="77777777" w:rsidR="001F5C6F" w:rsidRPr="00EB1D99" w:rsidRDefault="001F5C6F" w:rsidP="00E8359F">
            <w:pPr>
              <w:rPr>
                <w:b/>
              </w:rPr>
            </w:pPr>
            <w:r w:rsidRPr="00EB1D99">
              <w:rPr>
                <w:b/>
              </w:rPr>
              <w:t>Scenario identifier</w:t>
            </w:r>
          </w:p>
        </w:tc>
        <w:tc>
          <w:tcPr>
            <w:tcW w:w="6720" w:type="dxa"/>
            <w:tcMar>
              <w:top w:w="100" w:type="dxa"/>
              <w:left w:w="100" w:type="dxa"/>
              <w:bottom w:w="100" w:type="dxa"/>
              <w:right w:w="100" w:type="dxa"/>
            </w:tcMar>
          </w:tcPr>
          <w:p w14:paraId="40CCE8C7" w14:textId="77777777" w:rsidR="001F5C6F" w:rsidRDefault="001F5C6F" w:rsidP="00E8359F">
            <w:r>
              <w:t>M1</w:t>
            </w:r>
          </w:p>
        </w:tc>
      </w:tr>
      <w:tr w:rsidR="001F5C6F" w14:paraId="0E9481A2" w14:textId="77777777" w:rsidTr="00E8359F">
        <w:tc>
          <w:tcPr>
            <w:tcW w:w="2145" w:type="dxa"/>
            <w:tcMar>
              <w:top w:w="100" w:type="dxa"/>
              <w:left w:w="100" w:type="dxa"/>
              <w:bottom w:w="100" w:type="dxa"/>
              <w:right w:w="100" w:type="dxa"/>
            </w:tcMar>
          </w:tcPr>
          <w:p w14:paraId="0CAF6BC6" w14:textId="77777777" w:rsidR="001F5C6F" w:rsidRPr="00EB1D99" w:rsidRDefault="001F5C6F" w:rsidP="00E8359F">
            <w:pPr>
              <w:rPr>
                <w:b/>
              </w:rPr>
            </w:pPr>
            <w:r w:rsidRPr="00EB1D99">
              <w:rPr>
                <w:b/>
              </w:rPr>
              <w:t>Actors</w:t>
            </w:r>
          </w:p>
        </w:tc>
        <w:tc>
          <w:tcPr>
            <w:tcW w:w="6720" w:type="dxa"/>
            <w:tcMar>
              <w:top w:w="100" w:type="dxa"/>
              <w:left w:w="100" w:type="dxa"/>
              <w:bottom w:w="100" w:type="dxa"/>
              <w:right w:w="100" w:type="dxa"/>
            </w:tcMar>
          </w:tcPr>
          <w:p w14:paraId="40C632B8" w14:textId="77777777" w:rsidR="001F5C6F" w:rsidRDefault="001F5C6F" w:rsidP="00E8359F">
            <w:r>
              <w:t>eCQM developer or CDS artifact developer</w:t>
            </w:r>
          </w:p>
        </w:tc>
      </w:tr>
      <w:tr w:rsidR="001F5C6F" w14:paraId="7C45DC0A" w14:textId="77777777" w:rsidTr="00E8359F">
        <w:tc>
          <w:tcPr>
            <w:tcW w:w="2145" w:type="dxa"/>
            <w:tcMar>
              <w:top w:w="100" w:type="dxa"/>
              <w:left w:w="100" w:type="dxa"/>
              <w:bottom w:w="100" w:type="dxa"/>
              <w:right w:w="100" w:type="dxa"/>
            </w:tcMar>
          </w:tcPr>
          <w:p w14:paraId="723DCD95" w14:textId="77777777" w:rsidR="001F5C6F" w:rsidRPr="00EB1D99" w:rsidRDefault="001F5C6F" w:rsidP="00E8359F">
            <w:pPr>
              <w:rPr>
                <w:b/>
              </w:rPr>
            </w:pPr>
            <w:r w:rsidRPr="00EB1D99">
              <w:rPr>
                <w:b/>
              </w:rPr>
              <w:t>Pre-conditions</w:t>
            </w:r>
          </w:p>
        </w:tc>
        <w:tc>
          <w:tcPr>
            <w:tcW w:w="6720" w:type="dxa"/>
            <w:tcMar>
              <w:top w:w="100" w:type="dxa"/>
              <w:left w:w="100" w:type="dxa"/>
              <w:bottom w:w="100" w:type="dxa"/>
              <w:right w:w="100" w:type="dxa"/>
            </w:tcMar>
          </w:tcPr>
          <w:p w14:paraId="4804D400" w14:textId="77777777" w:rsidR="001F5C6F" w:rsidRDefault="001F5C6F" w:rsidP="00E8359F">
            <w:r>
              <w:t>A data criterion exists in a descriptive (free text) form in a measure or guideline (e.g. discharge medication: aspirin, dose).</w:t>
            </w:r>
          </w:p>
        </w:tc>
      </w:tr>
      <w:tr w:rsidR="001F5C6F" w14:paraId="551893C6" w14:textId="77777777" w:rsidTr="00E8359F">
        <w:tc>
          <w:tcPr>
            <w:tcW w:w="2145" w:type="dxa"/>
            <w:tcMar>
              <w:top w:w="100" w:type="dxa"/>
              <w:left w:w="100" w:type="dxa"/>
              <w:bottom w:w="100" w:type="dxa"/>
              <w:right w:w="100" w:type="dxa"/>
            </w:tcMar>
          </w:tcPr>
          <w:p w14:paraId="1F1755E2" w14:textId="77777777" w:rsidR="001F5C6F" w:rsidRPr="00EB1D99" w:rsidRDefault="001F5C6F" w:rsidP="00E8359F">
            <w:pPr>
              <w:rPr>
                <w:b/>
              </w:rPr>
            </w:pPr>
            <w:r w:rsidRPr="00EB1D99">
              <w:rPr>
                <w:b/>
              </w:rPr>
              <w:t>Actions</w:t>
            </w:r>
          </w:p>
        </w:tc>
        <w:tc>
          <w:tcPr>
            <w:tcW w:w="6720" w:type="dxa"/>
            <w:tcMar>
              <w:top w:w="100" w:type="dxa"/>
              <w:left w:w="100" w:type="dxa"/>
              <w:bottom w:w="100" w:type="dxa"/>
              <w:right w:w="100" w:type="dxa"/>
            </w:tcMar>
          </w:tcPr>
          <w:p w14:paraId="5D468874" w14:textId="5DD4F398" w:rsidR="001F5C6F" w:rsidRDefault="001F5C6F" w:rsidP="00363B1C">
            <w:pPr>
              <w:pStyle w:val="ListParagraph"/>
              <w:numPr>
                <w:ilvl w:val="0"/>
                <w:numId w:val="13"/>
              </w:numPr>
              <w:spacing w:after="120"/>
              <w:contextualSpacing/>
            </w:pPr>
            <w:r>
              <w:t>Developer identifies the appropriate clinical concept type from the QIDAM to represent the data criterion (e.g. medication)</w:t>
            </w:r>
          </w:p>
          <w:p w14:paraId="75EDC3AC" w14:textId="71AB772E" w:rsidR="001F5C6F" w:rsidRDefault="001F5C6F" w:rsidP="00363B1C">
            <w:pPr>
              <w:pStyle w:val="ListParagraph"/>
              <w:numPr>
                <w:ilvl w:val="0"/>
                <w:numId w:val="13"/>
              </w:numPr>
              <w:spacing w:after="120"/>
              <w:contextualSpacing/>
            </w:pPr>
            <w:r>
              <w:t>Developer identifies the context of the data criterion (e.g. discharge) and uses that to select the appropriate clinical concept class from the QIDAM</w:t>
            </w:r>
          </w:p>
          <w:p w14:paraId="3D788F27" w14:textId="01282EF0" w:rsidR="001F5C6F" w:rsidRDefault="001F5C6F" w:rsidP="00363B1C">
            <w:pPr>
              <w:pStyle w:val="ListParagraph"/>
              <w:numPr>
                <w:ilvl w:val="0"/>
                <w:numId w:val="13"/>
              </w:numPr>
              <w:spacing w:after="120"/>
              <w:contextualSpacing/>
            </w:pPr>
            <w:r>
              <w:t>Developer identifies properties of interest (e.g. medication dose) and specifies the QIDAM identifier of the properties</w:t>
            </w:r>
          </w:p>
        </w:tc>
      </w:tr>
      <w:tr w:rsidR="001F5C6F" w14:paraId="6095549C" w14:textId="77777777" w:rsidTr="00E8359F">
        <w:tc>
          <w:tcPr>
            <w:tcW w:w="2145" w:type="dxa"/>
            <w:tcMar>
              <w:top w:w="100" w:type="dxa"/>
              <w:left w:w="100" w:type="dxa"/>
              <w:bottom w:w="100" w:type="dxa"/>
              <w:right w:w="100" w:type="dxa"/>
            </w:tcMar>
          </w:tcPr>
          <w:p w14:paraId="2AE9ED25" w14:textId="77777777" w:rsidR="001F5C6F" w:rsidRPr="00EB1D99" w:rsidRDefault="001F5C6F" w:rsidP="00E8359F">
            <w:pPr>
              <w:rPr>
                <w:b/>
              </w:rPr>
            </w:pPr>
            <w:r w:rsidRPr="00EB1D99">
              <w:rPr>
                <w:b/>
              </w:rPr>
              <w:t>Post-conditions</w:t>
            </w:r>
          </w:p>
        </w:tc>
        <w:tc>
          <w:tcPr>
            <w:tcW w:w="6720" w:type="dxa"/>
            <w:tcMar>
              <w:top w:w="100" w:type="dxa"/>
              <w:left w:w="100" w:type="dxa"/>
              <w:bottom w:w="100" w:type="dxa"/>
              <w:right w:w="100" w:type="dxa"/>
            </w:tcMar>
          </w:tcPr>
          <w:p w14:paraId="6B3B7297" w14:textId="13AD8571" w:rsidR="001F5C6F" w:rsidRDefault="001F5C6F" w:rsidP="00E8359F">
            <w:r>
              <w:t>The QIDAM allows for an accurate and complete definition of the data criterion (e.g. discharge medication dose). The QIDAM includes appropriate attributes such as dosage, codes or value sets, and timestamps.</w:t>
            </w:r>
          </w:p>
          <w:p w14:paraId="62A7F600" w14:textId="24201690" w:rsidR="001F5C6F" w:rsidRDefault="001F5C6F" w:rsidP="00E8359F">
            <w:r>
              <w:t>The QIDAM does not preclude the use of the individual data criteria in the description of logic criteria (e.g. establishment of timing relationships or relationship to a particular encounter).</w:t>
            </w:r>
          </w:p>
        </w:tc>
      </w:tr>
      <w:tr w:rsidR="001F5C6F" w14:paraId="596498A9" w14:textId="77777777" w:rsidTr="00E8359F">
        <w:tc>
          <w:tcPr>
            <w:tcW w:w="2145" w:type="dxa"/>
            <w:tcMar>
              <w:top w:w="100" w:type="dxa"/>
              <w:left w:w="100" w:type="dxa"/>
              <w:bottom w:w="100" w:type="dxa"/>
              <w:right w:w="100" w:type="dxa"/>
            </w:tcMar>
          </w:tcPr>
          <w:p w14:paraId="5BDBD31D" w14:textId="77777777" w:rsidR="001F5C6F" w:rsidRPr="00EB1D99" w:rsidRDefault="001F5C6F" w:rsidP="00E8359F">
            <w:pPr>
              <w:rPr>
                <w:b/>
              </w:rPr>
            </w:pPr>
            <w:r w:rsidRPr="00EB1D99">
              <w:rPr>
                <w:b/>
              </w:rPr>
              <w:t>Comments</w:t>
            </w:r>
          </w:p>
        </w:tc>
        <w:tc>
          <w:tcPr>
            <w:tcW w:w="6720" w:type="dxa"/>
            <w:tcMar>
              <w:top w:w="100" w:type="dxa"/>
              <w:left w:w="100" w:type="dxa"/>
              <w:bottom w:w="100" w:type="dxa"/>
              <w:right w:w="100" w:type="dxa"/>
            </w:tcMar>
          </w:tcPr>
          <w:p w14:paraId="1B3EF5B3" w14:textId="069DA7C8" w:rsidR="001F5C6F" w:rsidRDefault="001F5C6F" w:rsidP="00E8359F">
            <w:r>
              <w:t>While the QIDAM provides attributes for codes, constraints on the codes to be used (e.g., value sets, terminologies) are outside the scope of a conceptual model.</w:t>
            </w:r>
          </w:p>
        </w:tc>
      </w:tr>
    </w:tbl>
    <w:p w14:paraId="034173EC" w14:textId="77777777" w:rsidR="001F5C6F" w:rsidRPr="00AF70B8" w:rsidRDefault="001F5C6F" w:rsidP="001F5C6F"/>
    <w:p w14:paraId="0108E720" w14:textId="77777777" w:rsidR="001F5C6F" w:rsidRDefault="001F5C6F" w:rsidP="001F5C6F">
      <w:pPr>
        <w:pStyle w:val="Heading2"/>
      </w:pPr>
      <w:bookmarkStart w:id="16" w:name="_Toc374521754"/>
      <w:r>
        <w:t>eCQM and CDS Artifact Implementation</w:t>
      </w:r>
      <w:bookmarkEnd w:id="16"/>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1F5C6F" w14:paraId="162636D8" w14:textId="77777777" w:rsidTr="00E8359F">
        <w:tc>
          <w:tcPr>
            <w:tcW w:w="2145" w:type="dxa"/>
            <w:tcMar>
              <w:top w:w="100" w:type="dxa"/>
              <w:left w:w="100" w:type="dxa"/>
              <w:bottom w:w="100" w:type="dxa"/>
              <w:right w:w="100" w:type="dxa"/>
            </w:tcMar>
          </w:tcPr>
          <w:p w14:paraId="4D97678E" w14:textId="77777777" w:rsidR="001F5C6F" w:rsidRPr="00EB1D99" w:rsidRDefault="001F5C6F" w:rsidP="00E8359F">
            <w:pPr>
              <w:rPr>
                <w:b/>
              </w:rPr>
            </w:pPr>
            <w:r w:rsidRPr="00EB1D99">
              <w:rPr>
                <w:b/>
              </w:rPr>
              <w:t>Description</w:t>
            </w:r>
          </w:p>
        </w:tc>
        <w:tc>
          <w:tcPr>
            <w:tcW w:w="6720" w:type="dxa"/>
            <w:tcMar>
              <w:top w:w="100" w:type="dxa"/>
              <w:left w:w="100" w:type="dxa"/>
              <w:bottom w:w="100" w:type="dxa"/>
              <w:right w:w="100" w:type="dxa"/>
            </w:tcMar>
          </w:tcPr>
          <w:p w14:paraId="446C9483" w14:textId="0094A95A" w:rsidR="001F5C6F" w:rsidRDefault="001F5C6F" w:rsidP="00E8359F">
            <w:r>
              <w:t xml:space="preserve">Analyst at a clinical site maps data criteria defined using the QIDAM to entries in an electronic health record system or a clinical data repository. </w:t>
            </w:r>
          </w:p>
          <w:p w14:paraId="148A3BD6" w14:textId="77777777" w:rsidR="001F5C6F" w:rsidRDefault="001F5C6F" w:rsidP="00E8359F">
            <w:r>
              <w:t>This scenario applies equally to an analyst at a vendor of a complete EHR system or EHR module.</w:t>
            </w:r>
          </w:p>
        </w:tc>
      </w:tr>
      <w:tr w:rsidR="001F5C6F" w14:paraId="3B4EF7CB" w14:textId="77777777" w:rsidTr="00E8359F">
        <w:tc>
          <w:tcPr>
            <w:tcW w:w="2145" w:type="dxa"/>
            <w:tcMar>
              <w:top w:w="100" w:type="dxa"/>
              <w:left w:w="100" w:type="dxa"/>
              <w:bottom w:w="100" w:type="dxa"/>
              <w:right w:w="100" w:type="dxa"/>
            </w:tcMar>
          </w:tcPr>
          <w:p w14:paraId="5312B57D" w14:textId="77777777" w:rsidR="001F5C6F" w:rsidRPr="00EB1D99" w:rsidRDefault="001F5C6F" w:rsidP="00E8359F">
            <w:pPr>
              <w:rPr>
                <w:b/>
              </w:rPr>
            </w:pPr>
            <w:r w:rsidRPr="00EB1D99">
              <w:rPr>
                <w:b/>
              </w:rPr>
              <w:t>Scenario identifier</w:t>
            </w:r>
          </w:p>
        </w:tc>
        <w:tc>
          <w:tcPr>
            <w:tcW w:w="6720" w:type="dxa"/>
            <w:tcMar>
              <w:top w:w="100" w:type="dxa"/>
              <w:left w:w="100" w:type="dxa"/>
              <w:bottom w:w="100" w:type="dxa"/>
              <w:right w:w="100" w:type="dxa"/>
            </w:tcMar>
          </w:tcPr>
          <w:p w14:paraId="0FC95F05" w14:textId="77777777" w:rsidR="001F5C6F" w:rsidRDefault="001F5C6F" w:rsidP="00E8359F">
            <w:r>
              <w:t>M2</w:t>
            </w:r>
          </w:p>
        </w:tc>
      </w:tr>
      <w:tr w:rsidR="001F5C6F" w14:paraId="74E9E71E" w14:textId="77777777" w:rsidTr="00E8359F">
        <w:tc>
          <w:tcPr>
            <w:tcW w:w="2145" w:type="dxa"/>
            <w:tcMar>
              <w:top w:w="100" w:type="dxa"/>
              <w:left w:w="100" w:type="dxa"/>
              <w:bottom w:w="100" w:type="dxa"/>
              <w:right w:w="100" w:type="dxa"/>
            </w:tcMar>
          </w:tcPr>
          <w:p w14:paraId="5F84EA54" w14:textId="77777777" w:rsidR="001F5C6F" w:rsidRPr="00EB1D99" w:rsidRDefault="001F5C6F" w:rsidP="00E8359F">
            <w:pPr>
              <w:rPr>
                <w:b/>
              </w:rPr>
            </w:pPr>
            <w:r w:rsidRPr="00EB1D99">
              <w:rPr>
                <w:b/>
              </w:rPr>
              <w:t>Actors</w:t>
            </w:r>
          </w:p>
        </w:tc>
        <w:tc>
          <w:tcPr>
            <w:tcW w:w="6720" w:type="dxa"/>
            <w:tcMar>
              <w:top w:w="100" w:type="dxa"/>
              <w:left w:w="100" w:type="dxa"/>
              <w:bottom w:w="100" w:type="dxa"/>
              <w:right w:w="100" w:type="dxa"/>
            </w:tcMar>
          </w:tcPr>
          <w:p w14:paraId="091E9294" w14:textId="77777777" w:rsidR="001F5C6F" w:rsidRDefault="001F5C6F" w:rsidP="00E8359F">
            <w:r>
              <w:t>eCQM implementer or CDS artifact implementer</w:t>
            </w:r>
          </w:p>
        </w:tc>
      </w:tr>
      <w:tr w:rsidR="001F5C6F" w14:paraId="753EE887" w14:textId="77777777" w:rsidTr="00E8359F">
        <w:tc>
          <w:tcPr>
            <w:tcW w:w="2145" w:type="dxa"/>
            <w:tcMar>
              <w:top w:w="100" w:type="dxa"/>
              <w:left w:w="100" w:type="dxa"/>
              <w:bottom w:w="100" w:type="dxa"/>
              <w:right w:w="100" w:type="dxa"/>
            </w:tcMar>
          </w:tcPr>
          <w:p w14:paraId="4C54624F" w14:textId="77777777" w:rsidR="001F5C6F" w:rsidRPr="00EB1D99" w:rsidRDefault="001F5C6F" w:rsidP="00E8359F">
            <w:pPr>
              <w:rPr>
                <w:b/>
              </w:rPr>
            </w:pPr>
            <w:r w:rsidRPr="00EB1D99">
              <w:rPr>
                <w:b/>
              </w:rPr>
              <w:lastRenderedPageBreak/>
              <w:t>Pre-conditions</w:t>
            </w:r>
          </w:p>
        </w:tc>
        <w:tc>
          <w:tcPr>
            <w:tcW w:w="6720" w:type="dxa"/>
            <w:tcMar>
              <w:top w:w="100" w:type="dxa"/>
              <w:left w:w="100" w:type="dxa"/>
              <w:bottom w:w="100" w:type="dxa"/>
              <w:right w:w="100" w:type="dxa"/>
            </w:tcMar>
          </w:tcPr>
          <w:p w14:paraId="5C4C46A4" w14:textId="23348AA9" w:rsidR="001F5C6F" w:rsidRDefault="001F5C6F" w:rsidP="00E8359F">
            <w:r>
              <w:t>A data criterion exists in an eCQM or CDS artifact. The data criterion maps a symbol used in the artifact to its definition in the QIDAM.</w:t>
            </w:r>
          </w:p>
        </w:tc>
      </w:tr>
      <w:tr w:rsidR="001F5C6F" w14:paraId="1DA49819" w14:textId="77777777" w:rsidTr="00E8359F">
        <w:tc>
          <w:tcPr>
            <w:tcW w:w="2145" w:type="dxa"/>
            <w:tcMar>
              <w:top w:w="100" w:type="dxa"/>
              <w:left w:w="100" w:type="dxa"/>
              <w:bottom w:w="100" w:type="dxa"/>
              <w:right w:w="100" w:type="dxa"/>
            </w:tcMar>
          </w:tcPr>
          <w:p w14:paraId="096B72EA" w14:textId="77777777" w:rsidR="001F5C6F" w:rsidRPr="00EB1D99" w:rsidRDefault="001F5C6F" w:rsidP="00E8359F">
            <w:pPr>
              <w:rPr>
                <w:b/>
              </w:rPr>
            </w:pPr>
            <w:r w:rsidRPr="00EB1D99">
              <w:rPr>
                <w:b/>
              </w:rPr>
              <w:t>Actions</w:t>
            </w:r>
          </w:p>
        </w:tc>
        <w:tc>
          <w:tcPr>
            <w:tcW w:w="6720" w:type="dxa"/>
            <w:tcMar>
              <w:top w:w="100" w:type="dxa"/>
              <w:left w:w="100" w:type="dxa"/>
              <w:bottom w:w="100" w:type="dxa"/>
              <w:right w:w="100" w:type="dxa"/>
            </w:tcMar>
          </w:tcPr>
          <w:p w14:paraId="7A2435D3" w14:textId="02AB51AD" w:rsidR="001F5C6F" w:rsidRDefault="001F5C6F" w:rsidP="00E8359F">
            <w:r>
              <w:t>1.</w:t>
            </w:r>
            <w:r>
              <w:rPr>
                <w:sz w:val="14"/>
              </w:rPr>
              <w:t xml:space="preserve">   </w:t>
            </w:r>
            <w:r>
              <w:rPr>
                <w:sz w:val="14"/>
              </w:rPr>
              <w:tab/>
            </w:r>
            <w:r>
              <w:t xml:space="preserve">Implementer identifies the appropriate element (a table, a class) in the target system that is equivalent to the data criterion in the QIDAM. </w:t>
            </w:r>
          </w:p>
          <w:p w14:paraId="5A31D00B" w14:textId="77777777" w:rsidR="001F5C6F" w:rsidRDefault="001F5C6F" w:rsidP="00E8359F">
            <w:r>
              <w:t>2.</w:t>
            </w:r>
            <w:r>
              <w:rPr>
                <w:sz w:val="14"/>
              </w:rPr>
              <w:t xml:space="preserve">   </w:t>
            </w:r>
            <w:r>
              <w:rPr>
                <w:sz w:val="14"/>
              </w:rPr>
              <w:tab/>
            </w:r>
            <w:r>
              <w:t>Implementer uses the definition (including attribute values) to construct the equivalent data definition in the target environment.</w:t>
            </w:r>
          </w:p>
          <w:p w14:paraId="44072185" w14:textId="37534DC4" w:rsidR="001F5C6F" w:rsidRDefault="001F5C6F" w:rsidP="00E8359F">
            <w:r>
              <w:t>3.</w:t>
            </w:r>
            <w:r>
              <w:rPr>
                <w:sz w:val="14"/>
              </w:rPr>
              <w:t xml:space="preserve"> </w:t>
            </w:r>
            <w:r>
              <w:t xml:space="preserve">  </w:t>
            </w:r>
            <w:r>
              <w:tab/>
              <w:t>Implementer consults this document if the meaning or purpose of an QIDAM element or attribute is unclear.</w:t>
            </w:r>
          </w:p>
          <w:p w14:paraId="609DB7E4" w14:textId="77777777" w:rsidR="001F5C6F" w:rsidRDefault="001F5C6F" w:rsidP="00E8359F">
            <w:r>
              <w:t>4.</w:t>
            </w:r>
            <w:r>
              <w:rPr>
                <w:sz w:val="14"/>
              </w:rPr>
              <w:t xml:space="preserve">   </w:t>
            </w:r>
            <w:r>
              <w:rPr>
                <w:sz w:val="14"/>
              </w:rPr>
              <w:tab/>
            </w:r>
            <w:r>
              <w:t>Implementer repeats this task for all data specifications.</w:t>
            </w:r>
          </w:p>
        </w:tc>
      </w:tr>
      <w:tr w:rsidR="001F5C6F" w14:paraId="5F40740A" w14:textId="77777777" w:rsidTr="00E8359F">
        <w:tc>
          <w:tcPr>
            <w:tcW w:w="2145" w:type="dxa"/>
            <w:tcMar>
              <w:top w:w="100" w:type="dxa"/>
              <w:left w:w="100" w:type="dxa"/>
              <w:bottom w:w="100" w:type="dxa"/>
              <w:right w:w="100" w:type="dxa"/>
            </w:tcMar>
          </w:tcPr>
          <w:p w14:paraId="4E6BAAA2" w14:textId="77777777" w:rsidR="001F5C6F" w:rsidRPr="00EB1D99" w:rsidRDefault="001F5C6F" w:rsidP="00E8359F">
            <w:pPr>
              <w:rPr>
                <w:b/>
              </w:rPr>
            </w:pPr>
            <w:r w:rsidRPr="00EB1D99">
              <w:rPr>
                <w:b/>
              </w:rPr>
              <w:t>Post-conditions</w:t>
            </w:r>
          </w:p>
        </w:tc>
        <w:tc>
          <w:tcPr>
            <w:tcW w:w="6720" w:type="dxa"/>
            <w:tcMar>
              <w:top w:w="100" w:type="dxa"/>
              <w:left w:w="100" w:type="dxa"/>
              <w:bottom w:w="100" w:type="dxa"/>
              <w:right w:w="100" w:type="dxa"/>
            </w:tcMar>
          </w:tcPr>
          <w:p w14:paraId="137DE17F" w14:textId="77777777" w:rsidR="001F5C6F" w:rsidRDefault="001F5C6F" w:rsidP="00E8359F">
            <w:r>
              <w:t>Implementer correctly maps all data criteria from the eCQM or CDS artifact to the equivalent in the target environment.</w:t>
            </w:r>
          </w:p>
        </w:tc>
      </w:tr>
      <w:tr w:rsidR="001F5C6F" w14:paraId="0CE2224D" w14:textId="77777777" w:rsidTr="00E8359F">
        <w:tc>
          <w:tcPr>
            <w:tcW w:w="2145" w:type="dxa"/>
            <w:tcMar>
              <w:top w:w="100" w:type="dxa"/>
              <w:left w:w="100" w:type="dxa"/>
              <w:bottom w:w="100" w:type="dxa"/>
              <w:right w:w="100" w:type="dxa"/>
            </w:tcMar>
          </w:tcPr>
          <w:p w14:paraId="46B09899" w14:textId="77777777" w:rsidR="001F5C6F" w:rsidRPr="00EB1D99" w:rsidRDefault="001F5C6F" w:rsidP="00E8359F">
            <w:pPr>
              <w:rPr>
                <w:b/>
              </w:rPr>
            </w:pPr>
            <w:r w:rsidRPr="00EB1D99">
              <w:rPr>
                <w:b/>
              </w:rPr>
              <w:t>Comments</w:t>
            </w:r>
          </w:p>
        </w:tc>
        <w:tc>
          <w:tcPr>
            <w:tcW w:w="6720" w:type="dxa"/>
            <w:tcMar>
              <w:top w:w="100" w:type="dxa"/>
              <w:left w:w="100" w:type="dxa"/>
              <w:bottom w:w="100" w:type="dxa"/>
              <w:right w:w="100" w:type="dxa"/>
            </w:tcMar>
          </w:tcPr>
          <w:p w14:paraId="7FDAEDCF" w14:textId="77777777" w:rsidR="001F5C6F" w:rsidRDefault="001F5C6F" w:rsidP="00E8359F">
            <w:r>
              <w:t>Some data criteria may not have equivalent elements in the target environment; those will not be mapped according to the above use case.</w:t>
            </w:r>
          </w:p>
        </w:tc>
      </w:tr>
    </w:tbl>
    <w:p w14:paraId="5A4AA070" w14:textId="77777777" w:rsidR="001F5C6F" w:rsidRPr="00EB1D99" w:rsidRDefault="001F5C6F" w:rsidP="001F5C6F"/>
    <w:p w14:paraId="7BF9D8ED" w14:textId="77777777" w:rsidR="001F5C6F" w:rsidRDefault="001F5C6F" w:rsidP="001F5C6F">
      <w:pPr>
        <w:pStyle w:val="Heading1"/>
      </w:pPr>
      <w:bookmarkStart w:id="17" w:name="_Toc374521755"/>
      <w:r>
        <w:lastRenderedPageBreak/>
        <w:t>Requirements</w:t>
      </w:r>
      <w:bookmarkEnd w:id="17"/>
    </w:p>
    <w:p w14:paraId="3B04000C" w14:textId="77777777" w:rsidR="001F5C6F" w:rsidRPr="005E5B07" w:rsidRDefault="001F5C6F" w:rsidP="001F5C6F">
      <w:pPr>
        <w:pStyle w:val="Heading2"/>
      </w:pPr>
      <w:bookmarkStart w:id="18" w:name="_Toc374521756"/>
      <w:r>
        <w:t>Coverage</w:t>
      </w:r>
      <w:bookmarkEnd w:id="18"/>
    </w:p>
    <w:p w14:paraId="2382A141" w14:textId="1F9A3988" w:rsidR="001F5C6F" w:rsidRPr="005E5B07" w:rsidRDefault="001F5C6F" w:rsidP="00F70466">
      <w:pPr>
        <w:pStyle w:val="BodyText"/>
        <w:rPr>
          <w:lang w:eastAsia="x-none"/>
        </w:rPr>
      </w:pPr>
      <w:r>
        <w:rPr>
          <w:lang w:eastAsia="x-none"/>
        </w:rPr>
        <w:t>The following</w:t>
      </w:r>
      <w:r w:rsidRPr="005E5B07">
        <w:rPr>
          <w:lang w:eastAsia="x-none"/>
        </w:rPr>
        <w:t xml:space="preserve"> requirements define the domain, the focus, and the content of the </w:t>
      </w:r>
      <w:r>
        <w:rPr>
          <w:lang w:eastAsia="x-none"/>
        </w:rPr>
        <w:t>QIDAM:</w:t>
      </w:r>
    </w:p>
    <w:p w14:paraId="65710CBC" w14:textId="77777777" w:rsidR="001F5C6F" w:rsidRPr="005E5B07" w:rsidRDefault="001F5C6F" w:rsidP="00363B1C">
      <w:pPr>
        <w:pStyle w:val="BodyText"/>
        <w:numPr>
          <w:ilvl w:val="0"/>
          <w:numId w:val="15"/>
        </w:numPr>
        <w:rPr>
          <w:lang w:eastAsia="x-none"/>
        </w:rPr>
      </w:pPr>
      <w:r>
        <w:rPr>
          <w:lang w:eastAsia="x-none"/>
        </w:rPr>
        <w:t>R</w:t>
      </w:r>
      <w:r w:rsidRPr="005E5B07">
        <w:rPr>
          <w:lang w:eastAsia="x-none"/>
        </w:rPr>
        <w:t>epresents data typically found in an electronic health record of a patient that are pertinent to clinical quality.</w:t>
      </w:r>
    </w:p>
    <w:p w14:paraId="3D026522" w14:textId="77777777" w:rsidR="001F5C6F" w:rsidRPr="005E5B07" w:rsidRDefault="001F5C6F" w:rsidP="00363B1C">
      <w:pPr>
        <w:pStyle w:val="BodyText"/>
        <w:numPr>
          <w:ilvl w:val="0"/>
          <w:numId w:val="15"/>
        </w:numPr>
        <w:rPr>
          <w:lang w:eastAsia="x-none"/>
        </w:rPr>
      </w:pPr>
      <w:r>
        <w:rPr>
          <w:lang w:eastAsia="x-none"/>
        </w:rPr>
        <w:t>Only i</w:t>
      </w:r>
      <w:r w:rsidRPr="005E5B07">
        <w:rPr>
          <w:lang w:eastAsia="x-none"/>
        </w:rPr>
        <w:t>nclude</w:t>
      </w:r>
      <w:r>
        <w:rPr>
          <w:lang w:eastAsia="x-none"/>
        </w:rPr>
        <w:t>s</w:t>
      </w:r>
      <w:r w:rsidRPr="005E5B07">
        <w:rPr>
          <w:lang w:eastAsia="x-none"/>
        </w:rPr>
        <w:t xml:space="preserve"> data elements used in </w:t>
      </w:r>
      <w:r>
        <w:rPr>
          <w:lang w:eastAsia="x-none"/>
        </w:rPr>
        <w:t>eCQMs and CDS artifacts, omits data elements that are not used in these domains, e.g.:</w:t>
      </w:r>
    </w:p>
    <w:p w14:paraId="1FEEA537" w14:textId="74558F9B" w:rsidR="001F5C6F" w:rsidRPr="005E5B07" w:rsidRDefault="001F5C6F" w:rsidP="00363B1C">
      <w:pPr>
        <w:pStyle w:val="BodyText"/>
        <w:numPr>
          <w:ilvl w:val="1"/>
          <w:numId w:val="15"/>
        </w:numPr>
        <w:rPr>
          <w:lang w:eastAsia="x-none"/>
        </w:rPr>
      </w:pPr>
      <w:r>
        <w:rPr>
          <w:lang w:eastAsia="x-none"/>
        </w:rPr>
        <w:t>Omit</w:t>
      </w:r>
      <w:r w:rsidRPr="005E5B07">
        <w:rPr>
          <w:lang w:eastAsia="x-none"/>
        </w:rPr>
        <w:t xml:space="preserve"> details of an order t</w:t>
      </w:r>
      <w:r>
        <w:rPr>
          <w:lang w:eastAsia="x-none"/>
        </w:rPr>
        <w:t>ransmittal data flow between an</w:t>
      </w:r>
      <w:r w:rsidRPr="005E5B07">
        <w:rPr>
          <w:lang w:eastAsia="x-none"/>
        </w:rPr>
        <w:t xml:space="preserve"> EHR and ancillary systems or within </w:t>
      </w:r>
      <w:r>
        <w:rPr>
          <w:lang w:eastAsia="x-none"/>
        </w:rPr>
        <w:t>an EHR itself but</w:t>
      </w:r>
      <w:r w:rsidRPr="005E5B07">
        <w:rPr>
          <w:lang w:eastAsia="x-none"/>
        </w:rPr>
        <w:t xml:space="preserve"> capture that </w:t>
      </w:r>
      <w:r>
        <w:rPr>
          <w:lang w:eastAsia="x-none"/>
        </w:rPr>
        <w:t>an</w:t>
      </w:r>
      <w:r w:rsidRPr="005E5B07">
        <w:rPr>
          <w:lang w:eastAsia="x-none"/>
        </w:rPr>
        <w:t xml:space="preserve"> order was placed, when, and its status.</w:t>
      </w:r>
    </w:p>
    <w:p w14:paraId="2144FCFC" w14:textId="77777777" w:rsidR="001F5C6F" w:rsidRPr="005E5B07" w:rsidRDefault="001F5C6F" w:rsidP="00363B1C">
      <w:pPr>
        <w:pStyle w:val="BodyText"/>
        <w:numPr>
          <w:ilvl w:val="0"/>
          <w:numId w:val="15"/>
        </w:numPr>
        <w:rPr>
          <w:lang w:eastAsia="x-none"/>
        </w:rPr>
      </w:pPr>
      <w:r>
        <w:rPr>
          <w:lang w:eastAsia="x-none"/>
        </w:rPr>
        <w:t>Include everything in v</w:t>
      </w:r>
      <w:r w:rsidRPr="005E5B07">
        <w:rPr>
          <w:lang w:eastAsia="x-none"/>
        </w:rPr>
        <w:t>MR and QDM</w:t>
      </w:r>
    </w:p>
    <w:p w14:paraId="6EAA0664" w14:textId="77777777" w:rsidR="001F5C6F" w:rsidRPr="005E5B07" w:rsidRDefault="001F5C6F" w:rsidP="00363B1C">
      <w:pPr>
        <w:pStyle w:val="BodyText"/>
        <w:numPr>
          <w:ilvl w:val="0"/>
          <w:numId w:val="15"/>
        </w:numPr>
        <w:rPr>
          <w:lang w:eastAsia="x-none"/>
        </w:rPr>
      </w:pPr>
      <w:r w:rsidRPr="005E5B07">
        <w:rPr>
          <w:lang w:eastAsia="x-none"/>
        </w:rPr>
        <w:t>Canonical basis of clinical concepts</w:t>
      </w:r>
    </w:p>
    <w:p w14:paraId="0BC42909" w14:textId="77777777" w:rsidR="001F5C6F" w:rsidRPr="005E5B07" w:rsidRDefault="001F5C6F" w:rsidP="00363B1C">
      <w:pPr>
        <w:pStyle w:val="BodyText"/>
        <w:numPr>
          <w:ilvl w:val="1"/>
          <w:numId w:val="15"/>
        </w:numPr>
        <w:rPr>
          <w:lang w:eastAsia="x-none"/>
        </w:rPr>
      </w:pPr>
      <w:r>
        <w:rPr>
          <w:lang w:eastAsia="x-none"/>
        </w:rPr>
        <w:t>No</w:t>
      </w:r>
      <w:r w:rsidRPr="005E5B07">
        <w:rPr>
          <w:lang w:eastAsia="x-none"/>
        </w:rPr>
        <w:t xml:space="preserve"> overlap</w:t>
      </w:r>
    </w:p>
    <w:p w14:paraId="7F66F7BC" w14:textId="77777777" w:rsidR="001F5C6F" w:rsidRPr="005E5B07" w:rsidRDefault="001F5C6F" w:rsidP="00363B1C">
      <w:pPr>
        <w:pStyle w:val="BodyText"/>
        <w:numPr>
          <w:ilvl w:val="0"/>
          <w:numId w:val="15"/>
        </w:numPr>
        <w:rPr>
          <w:lang w:eastAsia="x-none"/>
        </w:rPr>
      </w:pPr>
      <w:r>
        <w:rPr>
          <w:lang w:eastAsia="x-none"/>
        </w:rPr>
        <w:t>Suitable for</w:t>
      </w:r>
      <w:r w:rsidRPr="005E5B07">
        <w:rPr>
          <w:lang w:eastAsia="x-none"/>
        </w:rPr>
        <w:t xml:space="preserve"> exten</w:t>
      </w:r>
      <w:r>
        <w:rPr>
          <w:lang w:eastAsia="x-none"/>
        </w:rPr>
        <w:t>sion/refinement</w:t>
      </w:r>
      <w:r w:rsidRPr="005E5B07">
        <w:rPr>
          <w:lang w:eastAsia="x-none"/>
        </w:rPr>
        <w:t xml:space="preserve"> to create specialized concepts (e.g., SurgicalProcedure extends Procedure </w:t>
      </w:r>
      <w:r>
        <w:rPr>
          <w:lang w:eastAsia="x-none"/>
        </w:rPr>
        <w:t>with</w:t>
      </w:r>
      <w:r w:rsidRPr="005E5B07">
        <w:rPr>
          <w:lang w:eastAsia="x-none"/>
        </w:rPr>
        <w:t xml:space="preserve"> </w:t>
      </w:r>
      <w:r>
        <w:rPr>
          <w:lang w:eastAsia="x-none"/>
        </w:rPr>
        <w:t>data</w:t>
      </w:r>
      <w:r w:rsidRPr="005E5B07">
        <w:rPr>
          <w:lang w:eastAsia="x-none"/>
        </w:rPr>
        <w:t xml:space="preserve"> about anesthesia)</w:t>
      </w:r>
    </w:p>
    <w:p w14:paraId="2C3AF3B7" w14:textId="77777777" w:rsidR="001F5C6F" w:rsidRPr="005E5B07" w:rsidRDefault="001F5C6F" w:rsidP="001F5C6F">
      <w:pPr>
        <w:pStyle w:val="Heading3"/>
      </w:pPr>
      <w:bookmarkStart w:id="19" w:name="h.i6oav28ob7c6" w:colFirst="0" w:colLast="0"/>
      <w:bookmarkStart w:id="20" w:name="_Toc374521757"/>
      <w:bookmarkEnd w:id="19"/>
      <w:r w:rsidRPr="005E5B07">
        <w:t>Out of scope</w:t>
      </w:r>
      <w:bookmarkEnd w:id="20"/>
    </w:p>
    <w:p w14:paraId="6CA4763D" w14:textId="0E4E74E9" w:rsidR="001F5C6F" w:rsidRPr="005E5B07" w:rsidRDefault="001F5C6F" w:rsidP="00363B1C">
      <w:pPr>
        <w:pStyle w:val="ListParagraph"/>
        <w:numPr>
          <w:ilvl w:val="0"/>
          <w:numId w:val="14"/>
        </w:numPr>
        <w:spacing w:after="120"/>
        <w:contextualSpacing/>
      </w:pPr>
      <w:r>
        <w:t>The language used to specify data mapping expressions or other expressions in not in scope of the QIDAM.</w:t>
      </w:r>
    </w:p>
    <w:p w14:paraId="7C58FC4A" w14:textId="77777777" w:rsidR="001F5C6F" w:rsidRDefault="001F5C6F" w:rsidP="001F5C6F">
      <w:pPr>
        <w:pStyle w:val="Heading2"/>
      </w:pPr>
      <w:bookmarkStart w:id="21" w:name="_Toc374521758"/>
      <w:r>
        <w:t>Format</w:t>
      </w:r>
      <w:bookmarkEnd w:id="21"/>
    </w:p>
    <w:p w14:paraId="7CD3A614" w14:textId="12B59082" w:rsidR="001F5C6F" w:rsidRPr="0045033C" w:rsidRDefault="001F5C6F" w:rsidP="00225816">
      <w:pPr>
        <w:pStyle w:val="BodyText"/>
        <w:rPr>
          <w:lang w:eastAsia="x-none"/>
        </w:rPr>
      </w:pPr>
      <w:r w:rsidRPr="0045033C">
        <w:rPr>
          <w:lang w:eastAsia="x-none"/>
        </w:rPr>
        <w:t xml:space="preserve">The </w:t>
      </w:r>
      <w:r>
        <w:rPr>
          <w:lang w:eastAsia="x-none"/>
        </w:rPr>
        <w:t>QIDAM</w:t>
      </w:r>
      <w:r w:rsidRPr="0045033C">
        <w:rPr>
          <w:lang w:eastAsia="x-none"/>
        </w:rPr>
        <w:t xml:space="preserve"> will be defined in </w:t>
      </w:r>
      <w:r>
        <w:rPr>
          <w:lang w:eastAsia="x-none"/>
        </w:rPr>
        <w:t xml:space="preserve">the form of a UML class diagram and </w:t>
      </w:r>
      <w:r w:rsidRPr="0045033C">
        <w:rPr>
          <w:lang w:eastAsia="x-none"/>
        </w:rPr>
        <w:t xml:space="preserve">will be thoroughly and clearly documented. The purpose, scope, and constraints of each element in the model will be described. </w:t>
      </w:r>
    </w:p>
    <w:p w14:paraId="5E974F90" w14:textId="77777777" w:rsidR="001F5C6F" w:rsidRDefault="001F5C6F" w:rsidP="001F5C6F">
      <w:pPr>
        <w:pStyle w:val="Heading2"/>
      </w:pPr>
      <w:bookmarkStart w:id="22" w:name="_Toc374521759"/>
      <w:r>
        <w:t>Usability</w:t>
      </w:r>
      <w:bookmarkEnd w:id="22"/>
    </w:p>
    <w:p w14:paraId="6DD442B8" w14:textId="6B19F393" w:rsidR="001F5C6F" w:rsidRPr="005F332E" w:rsidRDefault="001F5C6F" w:rsidP="00225816">
      <w:pPr>
        <w:pStyle w:val="BodyText"/>
        <w:rPr>
          <w:lang w:eastAsia="x-none"/>
        </w:rPr>
      </w:pPr>
      <w:r w:rsidRPr="005F332E">
        <w:rPr>
          <w:lang w:eastAsia="x-none"/>
        </w:rPr>
        <w:t xml:space="preserve">The </w:t>
      </w:r>
      <w:r>
        <w:rPr>
          <w:lang w:eastAsia="x-none"/>
        </w:rPr>
        <w:t>QIDAM</w:t>
      </w:r>
      <w:r w:rsidRPr="005F332E">
        <w:rPr>
          <w:lang w:eastAsia="x-none"/>
        </w:rPr>
        <w:t xml:space="preserve"> </w:t>
      </w:r>
      <w:r>
        <w:rPr>
          <w:lang w:eastAsia="x-none"/>
        </w:rPr>
        <w:t>will</w:t>
      </w:r>
      <w:r w:rsidRPr="005F332E">
        <w:rPr>
          <w:lang w:eastAsia="x-none"/>
        </w:rPr>
        <w:t xml:space="preserve"> provide a bridge between clinical and technical users by using intuitive or clinical names for classes, especially at the leaf level.  Technical jargon for names </w:t>
      </w:r>
      <w:r>
        <w:rPr>
          <w:lang w:eastAsia="x-none"/>
        </w:rPr>
        <w:t>will</w:t>
      </w:r>
      <w:r w:rsidRPr="005F332E">
        <w:rPr>
          <w:lang w:eastAsia="x-none"/>
        </w:rPr>
        <w:t xml:space="preserve"> be avoided.  Cl</w:t>
      </w:r>
      <w:r>
        <w:rPr>
          <w:lang w:eastAsia="x-none"/>
        </w:rPr>
        <w:t xml:space="preserve">asses should be unambiguous, </w:t>
      </w:r>
      <w:r w:rsidRPr="005F332E">
        <w:rPr>
          <w:lang w:eastAsia="x-none"/>
        </w:rPr>
        <w:t>well defined</w:t>
      </w:r>
      <w:r>
        <w:rPr>
          <w:lang w:eastAsia="x-none"/>
        </w:rPr>
        <w:t>, and non-overlapping</w:t>
      </w:r>
      <w:r w:rsidRPr="005F332E">
        <w:rPr>
          <w:lang w:eastAsia="x-none"/>
        </w:rPr>
        <w:t xml:space="preserve"> </w:t>
      </w:r>
      <w:r>
        <w:rPr>
          <w:lang w:eastAsia="x-none"/>
        </w:rPr>
        <w:t>such</w:t>
      </w:r>
      <w:r w:rsidRPr="005F332E">
        <w:rPr>
          <w:lang w:eastAsia="x-none"/>
        </w:rPr>
        <w:t xml:space="preserve"> that users of the model can distinguish when to use different model elements.  </w:t>
      </w:r>
    </w:p>
    <w:p w14:paraId="03106CE8" w14:textId="33C8C36C" w:rsidR="001F5C6F" w:rsidRPr="005F332E" w:rsidRDefault="001F5C6F" w:rsidP="00225816">
      <w:pPr>
        <w:pStyle w:val="BodyText"/>
        <w:rPr>
          <w:lang w:eastAsia="x-none"/>
        </w:rPr>
      </w:pPr>
      <w:r w:rsidRPr="005F332E">
        <w:rPr>
          <w:lang w:eastAsia="x-none"/>
        </w:rPr>
        <w:t xml:space="preserve">Data element criteria in the </w:t>
      </w:r>
      <w:r>
        <w:rPr>
          <w:lang w:eastAsia="x-none"/>
        </w:rPr>
        <w:t>QIDAM</w:t>
      </w:r>
      <w:r w:rsidRPr="005F332E">
        <w:rPr>
          <w:lang w:eastAsia="x-none"/>
        </w:rPr>
        <w:t xml:space="preserve"> need to relate in a way that is intuitive both to </w:t>
      </w:r>
      <w:r>
        <w:rPr>
          <w:lang w:eastAsia="x-none"/>
        </w:rPr>
        <w:t>authors of</w:t>
      </w:r>
      <w:r w:rsidRPr="005F332E">
        <w:rPr>
          <w:lang w:eastAsia="x-none"/>
        </w:rPr>
        <w:t xml:space="preserve"> </w:t>
      </w:r>
      <w:r>
        <w:rPr>
          <w:lang w:eastAsia="x-none"/>
        </w:rPr>
        <w:t>eCQMs and CDS artifacts</w:t>
      </w:r>
      <w:r w:rsidRPr="005F332E">
        <w:rPr>
          <w:lang w:eastAsia="x-none"/>
        </w:rPr>
        <w:t xml:space="preserve"> as well as </w:t>
      </w:r>
      <w:r>
        <w:rPr>
          <w:lang w:eastAsia="x-none"/>
        </w:rPr>
        <w:t>to users of them</w:t>
      </w:r>
      <w:r w:rsidRPr="005F332E">
        <w:rPr>
          <w:lang w:eastAsia="x-none"/>
        </w:rPr>
        <w:t xml:space="preserve">.  Categories or classes and the states associated with them </w:t>
      </w:r>
      <w:r>
        <w:rPr>
          <w:lang w:eastAsia="x-none"/>
        </w:rPr>
        <w:t>will</w:t>
      </w:r>
      <w:r w:rsidRPr="005F332E">
        <w:rPr>
          <w:lang w:eastAsia="x-none"/>
        </w:rPr>
        <w:t xml:space="preserve"> be clearly defined.</w:t>
      </w:r>
    </w:p>
    <w:p w14:paraId="282EAEAA" w14:textId="20E07235" w:rsidR="001F5C6F" w:rsidRPr="005F332E" w:rsidRDefault="001F5C6F" w:rsidP="00225816">
      <w:pPr>
        <w:pStyle w:val="BodyText"/>
        <w:rPr>
          <w:lang w:eastAsia="x-none"/>
        </w:rPr>
      </w:pPr>
      <w:r w:rsidRPr="005F332E">
        <w:rPr>
          <w:lang w:eastAsia="x-none"/>
        </w:rPr>
        <w:t xml:space="preserve">Additional established principles of usability to be met </w:t>
      </w:r>
      <w:r>
        <w:rPr>
          <w:lang w:eastAsia="x-none"/>
        </w:rPr>
        <w:t>by</w:t>
      </w:r>
      <w:r w:rsidRPr="005F332E">
        <w:rPr>
          <w:lang w:eastAsia="x-none"/>
        </w:rPr>
        <w:t xml:space="preserve"> the </w:t>
      </w:r>
      <w:r>
        <w:rPr>
          <w:lang w:eastAsia="x-none"/>
        </w:rPr>
        <w:t>QIDAM</w:t>
      </w:r>
      <w:r w:rsidRPr="005F332E">
        <w:rPr>
          <w:lang w:eastAsia="x-none"/>
        </w:rPr>
        <w:t xml:space="preserve"> include:</w:t>
      </w:r>
    </w:p>
    <w:p w14:paraId="21EF73F2" w14:textId="1643F803" w:rsidR="001F5C6F" w:rsidRPr="005F332E" w:rsidRDefault="001F5C6F" w:rsidP="00363B1C">
      <w:pPr>
        <w:pStyle w:val="BodyText"/>
        <w:numPr>
          <w:ilvl w:val="0"/>
          <w:numId w:val="14"/>
        </w:numPr>
      </w:pPr>
      <w:r w:rsidRPr="0000187F">
        <w:rPr>
          <w:b/>
        </w:rPr>
        <w:t>Effectiveness</w:t>
      </w:r>
      <w:r>
        <w:t xml:space="preserve"> </w:t>
      </w:r>
      <w:r w:rsidRPr="005F332E">
        <w:t>-</w:t>
      </w:r>
      <w:r>
        <w:t xml:space="preserve"> e</w:t>
      </w:r>
      <w:r w:rsidRPr="005F332E">
        <w:t>nsure the model allows all users to achieve their go</w:t>
      </w:r>
      <w:r>
        <w:t>als accurately by building the QIDAM</w:t>
      </w:r>
      <w:r w:rsidRPr="005F332E">
        <w:t xml:space="preserve"> based on how it will be used.  </w:t>
      </w:r>
    </w:p>
    <w:p w14:paraId="7A3FE0A1" w14:textId="77777777" w:rsidR="001F5C6F" w:rsidRPr="005F332E" w:rsidRDefault="001F5C6F" w:rsidP="00363B1C">
      <w:pPr>
        <w:pStyle w:val="BodyText"/>
        <w:numPr>
          <w:ilvl w:val="0"/>
          <w:numId w:val="14"/>
        </w:numPr>
      </w:pPr>
      <w:r w:rsidRPr="0000187F">
        <w:rPr>
          <w:b/>
        </w:rPr>
        <w:lastRenderedPageBreak/>
        <w:t>Efficiency</w:t>
      </w:r>
      <w:r>
        <w:t xml:space="preserve"> </w:t>
      </w:r>
      <w:r w:rsidRPr="005F332E">
        <w:t>-</w:t>
      </w:r>
      <w:r>
        <w:t xml:space="preserve"> </w:t>
      </w:r>
      <w:r w:rsidRPr="005F332E">
        <w:t>all users will be able to use the model to achieve their goals for their context of use in an efficient manner.  Having unambiguous, non-overlapping concepts aids in this efficiency.  Extensibility will also aid in efficiency.</w:t>
      </w:r>
    </w:p>
    <w:p w14:paraId="7F9978E5" w14:textId="144AEF1E" w:rsidR="001F5C6F" w:rsidRPr="005F332E" w:rsidRDefault="001F5C6F" w:rsidP="00363B1C">
      <w:pPr>
        <w:pStyle w:val="BodyText"/>
        <w:numPr>
          <w:ilvl w:val="0"/>
          <w:numId w:val="14"/>
        </w:numPr>
      </w:pPr>
      <w:r w:rsidRPr="0000187F">
        <w:rPr>
          <w:b/>
        </w:rPr>
        <w:t>Familiarity</w:t>
      </w:r>
      <w:r>
        <w:t xml:space="preserve"> – name QIDAM concepts in a manner familiar to </w:t>
      </w:r>
      <w:r w:rsidRPr="005F332E">
        <w:t xml:space="preserve">users. </w:t>
      </w:r>
      <w:r>
        <w:t xml:space="preserve">Avoid unfamiliar </w:t>
      </w:r>
      <w:r w:rsidRPr="005F332E">
        <w:t>technical terms.</w:t>
      </w:r>
    </w:p>
    <w:p w14:paraId="3DBFE57F" w14:textId="77777777" w:rsidR="001F5C6F" w:rsidRDefault="001F5C6F" w:rsidP="001F5C6F">
      <w:pPr>
        <w:pStyle w:val="Heading2"/>
      </w:pPr>
      <w:bookmarkStart w:id="23" w:name="_Toc374521760"/>
      <w:r>
        <w:t>Computability</w:t>
      </w:r>
      <w:bookmarkEnd w:id="23"/>
    </w:p>
    <w:p w14:paraId="05D4202B" w14:textId="6888E5E7" w:rsidR="001F5C6F" w:rsidRPr="006E36C3" w:rsidRDefault="001F5C6F" w:rsidP="00225816">
      <w:pPr>
        <w:pStyle w:val="BodyText"/>
      </w:pPr>
      <w:r w:rsidRPr="006E36C3">
        <w:t xml:space="preserve">The </w:t>
      </w:r>
      <w:r>
        <w:t>QIDAM will</w:t>
      </w:r>
      <w:r w:rsidRPr="006E36C3">
        <w:t xml:space="preserve"> balance the needs for human</w:t>
      </w:r>
      <w:r>
        <w:t xml:space="preserve"> expressivity and computability</w:t>
      </w:r>
      <w:r w:rsidRPr="006E36C3">
        <w:t xml:space="preserve">. The following are key areas that the </w:t>
      </w:r>
      <w:r>
        <w:t>QIDAM</w:t>
      </w:r>
      <w:r w:rsidRPr="006E36C3">
        <w:t xml:space="preserve"> needs to address:</w:t>
      </w:r>
    </w:p>
    <w:p w14:paraId="35E2BBBB" w14:textId="08F4D141" w:rsidR="001F5C6F" w:rsidRPr="006E36C3" w:rsidRDefault="001F5C6F" w:rsidP="00363B1C">
      <w:pPr>
        <w:pStyle w:val="BodyText"/>
        <w:numPr>
          <w:ilvl w:val="0"/>
          <w:numId w:val="16"/>
        </w:numPr>
      </w:pPr>
      <w:r w:rsidRPr="0000187F">
        <w:rPr>
          <w:b/>
        </w:rPr>
        <w:t>Semantic clarity</w:t>
      </w:r>
      <w:r w:rsidRPr="006E36C3">
        <w:t xml:space="preserve"> - The </w:t>
      </w:r>
      <w:r>
        <w:t>QIDAM</w:t>
      </w:r>
      <w:r w:rsidRPr="006E36C3">
        <w:t xml:space="preserve"> must represent clinical concepts and attributes in an unambiguous manner. In cases where semantic clarity and human expressivity </w:t>
      </w:r>
      <w:r>
        <w:t>compete, semantic clarity will</w:t>
      </w:r>
      <w:r w:rsidRPr="006E36C3">
        <w:t xml:space="preserve"> trump.</w:t>
      </w:r>
    </w:p>
    <w:p w14:paraId="5648D1EB" w14:textId="77777777" w:rsidR="001F5C6F" w:rsidRPr="006E36C3" w:rsidRDefault="001F5C6F" w:rsidP="00363B1C">
      <w:pPr>
        <w:pStyle w:val="BodyText"/>
        <w:numPr>
          <w:ilvl w:val="0"/>
          <w:numId w:val="16"/>
        </w:numPr>
      </w:pPr>
      <w:r w:rsidRPr="0000187F">
        <w:rPr>
          <w:b/>
        </w:rPr>
        <w:t>‘Just enough’ concept granularity</w:t>
      </w:r>
      <w:r w:rsidRPr="006E36C3">
        <w:t xml:space="preserve"> - The model </w:t>
      </w:r>
      <w:r>
        <w:t>will</w:t>
      </w:r>
      <w:r w:rsidRPr="006E36C3">
        <w:t xml:space="preserve"> define concepts at a level of granularity that meet the needs of the clinical community and our use cases. Granularity must also be consistent across concepts (e.g., frequency or criticality should not be specified differently from one conce</w:t>
      </w:r>
      <w:r>
        <w:t>pt to another</w:t>
      </w:r>
      <w:r w:rsidRPr="006E36C3">
        <w:t>).</w:t>
      </w:r>
    </w:p>
    <w:p w14:paraId="42AA0E2C" w14:textId="7A774190" w:rsidR="001F5C6F" w:rsidRPr="006E36C3" w:rsidRDefault="001F5C6F" w:rsidP="00363B1C">
      <w:pPr>
        <w:pStyle w:val="BodyText"/>
        <w:numPr>
          <w:ilvl w:val="0"/>
          <w:numId w:val="16"/>
        </w:numPr>
      </w:pPr>
      <w:r w:rsidRPr="0000187F">
        <w:rPr>
          <w:b/>
        </w:rPr>
        <w:t>Inferencing</w:t>
      </w:r>
      <w:r w:rsidRPr="0000187F">
        <w:rPr>
          <w:b/>
          <w:i/>
        </w:rPr>
        <w:t xml:space="preserve"> </w:t>
      </w:r>
      <w:r w:rsidRPr="006E36C3">
        <w:t xml:space="preserve">- The </w:t>
      </w:r>
      <w:r>
        <w:t>QIDAM</w:t>
      </w:r>
      <w:r w:rsidRPr="006E36C3">
        <w:t xml:space="preserve"> </w:t>
      </w:r>
      <w:r>
        <w:t>will</w:t>
      </w:r>
      <w:r w:rsidRPr="006E36C3">
        <w:t xml:space="preserve"> define concept relationships (e.g., IS-A and PART-OF relationships) that support the inferencing needs of </w:t>
      </w:r>
      <w:r>
        <w:t>CDS</w:t>
      </w:r>
      <w:r w:rsidRPr="006E36C3">
        <w:t xml:space="preserve"> systems. This includes the definition of general (broader) concepts at higher levels in a concept hierarchy that may then be ‘composed’ together to represent lower level concepts more familiar to clinicians. CDS systems may operate on these broader concepts while </w:t>
      </w:r>
      <w:r>
        <w:t>eCQM</w:t>
      </w:r>
      <w:r w:rsidRPr="006E36C3">
        <w:t xml:space="preserve"> or CDS </w:t>
      </w:r>
      <w:r>
        <w:t>artifact</w:t>
      </w:r>
      <w:r w:rsidRPr="006E36C3">
        <w:t xml:space="preserve"> authors may operate on lower level concepts.</w:t>
      </w:r>
    </w:p>
    <w:p w14:paraId="10EE73BF" w14:textId="47A10538" w:rsidR="001F5C6F" w:rsidRPr="0007766B" w:rsidRDefault="001F5C6F" w:rsidP="00363B1C">
      <w:pPr>
        <w:pStyle w:val="BodyText"/>
        <w:numPr>
          <w:ilvl w:val="0"/>
          <w:numId w:val="16"/>
        </w:numPr>
      </w:pPr>
      <w:r w:rsidRPr="0000187F">
        <w:rPr>
          <w:b/>
        </w:rPr>
        <w:t>Incomplete knowledge and uncertainty</w:t>
      </w:r>
      <w:r w:rsidRPr="006E36C3">
        <w:t xml:space="preserve"> - The </w:t>
      </w:r>
      <w:r>
        <w:t>QIDAM</w:t>
      </w:r>
      <w:r w:rsidRPr="006E36C3">
        <w:t xml:space="preserve"> </w:t>
      </w:r>
      <w:r>
        <w:t>will</w:t>
      </w:r>
      <w:r w:rsidRPr="006E36C3">
        <w:t xml:space="preserve"> support </w:t>
      </w:r>
      <w:r>
        <w:t>the</w:t>
      </w:r>
      <w:r w:rsidRPr="006E36C3">
        <w:t xml:space="preserve"> represent</w:t>
      </w:r>
      <w:r>
        <w:t>ation of</w:t>
      </w:r>
      <w:r w:rsidRPr="006E36C3">
        <w:t xml:space="preserve"> uncertain knowledge and incomplete information. Source pedigree representation, non-deterministic model annotations, or non-exact concept alignments are examples of sources for such uncertainty.</w:t>
      </w:r>
    </w:p>
    <w:p w14:paraId="26DB1DFC" w14:textId="77777777" w:rsidR="001F5C6F" w:rsidRDefault="001F5C6F" w:rsidP="001F5C6F">
      <w:pPr>
        <w:pStyle w:val="Heading2"/>
      </w:pPr>
      <w:bookmarkStart w:id="24" w:name="_Toc374521761"/>
      <w:r>
        <w:t>Interoperability</w:t>
      </w:r>
      <w:bookmarkEnd w:id="24"/>
    </w:p>
    <w:p w14:paraId="3F1A1DD8" w14:textId="751CCD37" w:rsidR="001F5C6F" w:rsidRPr="00225816" w:rsidRDefault="001F5C6F" w:rsidP="00225816">
      <w:pPr>
        <w:pStyle w:val="BodyText"/>
      </w:pPr>
      <w:r w:rsidRPr="00225816">
        <w:t>Each concept and property of vMR and QDM must have an unambiguous mapping to a QIDAM equivalent.</w:t>
      </w:r>
    </w:p>
    <w:p w14:paraId="67F7C461" w14:textId="77777777" w:rsidR="001F5C6F" w:rsidRDefault="001F5C6F" w:rsidP="001F5C6F">
      <w:pPr>
        <w:pStyle w:val="Heading2"/>
      </w:pPr>
      <w:bookmarkStart w:id="25" w:name="_Toc374521762"/>
      <w:r>
        <w:t>Extensibility</w:t>
      </w:r>
      <w:bookmarkEnd w:id="25"/>
    </w:p>
    <w:p w14:paraId="2735A012" w14:textId="318657AD" w:rsidR="001F5C6F" w:rsidRDefault="001F5C6F" w:rsidP="00225816">
      <w:pPr>
        <w:pStyle w:val="BodyText"/>
      </w:pPr>
      <w:r w:rsidRPr="00D40CC2">
        <w:t xml:space="preserve">The </w:t>
      </w:r>
      <w:r>
        <w:t>QIDAM</w:t>
      </w:r>
      <w:r w:rsidRPr="00D40CC2">
        <w:t xml:space="preserve"> will </w:t>
      </w:r>
      <w:r>
        <w:t>only address existing concepts from vMR and QDM and will therefore not include</w:t>
      </w:r>
      <w:r w:rsidRPr="00D40CC2">
        <w:t xml:space="preserve"> a representation for all types of clinical data. For example, the </w:t>
      </w:r>
      <w:r>
        <w:t>QIDAM</w:t>
      </w:r>
      <w:r w:rsidRPr="00D40CC2">
        <w:t xml:space="preserve"> may include a class for Diagnostic</w:t>
      </w:r>
      <w:r>
        <w:t>Test</w:t>
      </w:r>
      <w:r w:rsidRPr="00D40CC2">
        <w:t xml:space="preserve">Result, but not </w:t>
      </w:r>
      <w:r>
        <w:t>for CultureTestResult that would</w:t>
      </w:r>
      <w:r w:rsidRPr="00D40CC2">
        <w:t xml:space="preserve"> require specific properties for representing </w:t>
      </w:r>
      <w:r>
        <w:t>an</w:t>
      </w:r>
      <w:r w:rsidRPr="00D40CC2">
        <w:t xml:space="preserve"> organism. The </w:t>
      </w:r>
      <w:r>
        <w:t>QIDAM will therefore</w:t>
      </w:r>
      <w:r w:rsidRPr="00D40CC2">
        <w:t xml:space="preserve"> be extensible to fill gaps in the model.</w:t>
      </w:r>
    </w:p>
    <w:p w14:paraId="4F4A9C6B" w14:textId="430D44A8" w:rsidR="001F5C6F" w:rsidRPr="00D40CC2" w:rsidRDefault="001F5C6F" w:rsidP="00225816">
      <w:pPr>
        <w:pStyle w:val="BodyText"/>
      </w:pPr>
      <w:r>
        <w:t xml:space="preserve">It is expected that gaps in the models will be addressed </w:t>
      </w:r>
      <w:r w:rsidRPr="00D40CC2">
        <w:t>through the standardization process.</w:t>
      </w:r>
      <w:r>
        <w:t xml:space="preserve"> However, there often is a need to incorporate </w:t>
      </w:r>
      <w:r w:rsidR="00AC598F">
        <w:t xml:space="preserve">additional </w:t>
      </w:r>
      <w:r>
        <w:t xml:space="preserve">classes and attributes into a model even before the standardization is completed. Thus, the </w:t>
      </w:r>
      <w:r w:rsidR="00EB23CC">
        <w:t>QIDAM</w:t>
      </w:r>
      <w:r>
        <w:t xml:space="preserve"> must be extensible by the users and implementers of the specification. </w:t>
      </w:r>
    </w:p>
    <w:p w14:paraId="7C5F9274" w14:textId="33A8AB02" w:rsidR="001F5C6F" w:rsidRDefault="001F5C6F" w:rsidP="00225816">
      <w:pPr>
        <w:pStyle w:val="BodyText"/>
      </w:pPr>
      <w:r>
        <w:lastRenderedPageBreak/>
        <w:t xml:space="preserve">The approach to extending the </w:t>
      </w:r>
      <w:r w:rsidR="00EB23CC">
        <w:t>QIDAM</w:t>
      </w:r>
      <w:r>
        <w:t xml:space="preserve"> is not part of the conceptual model, the scope of this document. Thus, we do not specify an extension mechanism here. Rather, it will be specified as part of the </w:t>
      </w:r>
      <w:r w:rsidR="00EB23CC">
        <w:t>health quality information</w:t>
      </w:r>
      <w:r>
        <w:t xml:space="preserve"> logical model.</w:t>
      </w:r>
    </w:p>
    <w:p w14:paraId="79826752" w14:textId="77777777" w:rsidR="001F5C6F" w:rsidRPr="00D40CC2" w:rsidRDefault="001F5C6F" w:rsidP="00225816">
      <w:pPr>
        <w:pStyle w:val="BodyText"/>
      </w:pPr>
      <w:r>
        <w:t>T</w:t>
      </w:r>
      <w:r w:rsidRPr="00D40CC2">
        <w:t>he</w:t>
      </w:r>
      <w:r>
        <w:t xml:space="preserve"> approach we intend to pursue for supporting model extension</w:t>
      </w:r>
      <w:r w:rsidRPr="00D40CC2">
        <w:t xml:space="preserve"> </w:t>
      </w:r>
      <w:r>
        <w:t xml:space="preserve">will be the </w:t>
      </w:r>
      <w:r w:rsidRPr="00D40CC2">
        <w:t>creati</w:t>
      </w:r>
      <w:r>
        <w:t>on of</w:t>
      </w:r>
      <w:r w:rsidRPr="00D40CC2">
        <w:t xml:space="preserve"> new subclasses using UML class extension mechanisms. Additional conventions </w:t>
      </w:r>
      <w:r>
        <w:t>must</w:t>
      </w:r>
      <w:r w:rsidRPr="00D40CC2">
        <w:t xml:space="preserve"> be established for naming and structuring the extended models so that (1) the extended models are consistently designed and (2) are separable from the core model.</w:t>
      </w:r>
    </w:p>
    <w:p w14:paraId="1AC2A64F" w14:textId="77777777" w:rsidR="001F5C6F" w:rsidRPr="00D40CC2" w:rsidRDefault="001F5C6F" w:rsidP="00225816">
      <w:pPr>
        <w:pStyle w:val="BodyText"/>
      </w:pPr>
      <w:r>
        <w:t>E</w:t>
      </w:r>
      <w:r w:rsidRPr="00D40CC2">
        <w:t>xten</w:t>
      </w:r>
      <w:r>
        <w:t>sion</w:t>
      </w:r>
      <w:r w:rsidRPr="00D40CC2">
        <w:t xml:space="preserve"> classes must degrade gracefully to </w:t>
      </w:r>
      <w:r>
        <w:t>the core model</w:t>
      </w:r>
      <w:r w:rsidRPr="00D40CC2">
        <w:t xml:space="preserve"> class </w:t>
      </w:r>
      <w:r>
        <w:t>that they extend.</w:t>
      </w:r>
      <w:r w:rsidRPr="00D40CC2">
        <w:t xml:space="preserve"> </w:t>
      </w:r>
      <w:r>
        <w:t>E.g.</w:t>
      </w:r>
      <w:r w:rsidRPr="00D40CC2">
        <w:t xml:space="preserve">, a CultureTestResult </w:t>
      </w:r>
      <w:r>
        <w:t>extension</w:t>
      </w:r>
      <w:r w:rsidRPr="00D40CC2">
        <w:t xml:space="preserve"> </w:t>
      </w:r>
      <w:r>
        <w:t xml:space="preserve">of a </w:t>
      </w:r>
      <w:r w:rsidRPr="00D40CC2">
        <w:t>DiagnosticTestResult</w:t>
      </w:r>
      <w:r>
        <w:t xml:space="preserve"> will</w:t>
      </w:r>
      <w:r w:rsidRPr="00D40CC2">
        <w:t xml:space="preserve"> still be process</w:t>
      </w:r>
      <w:r>
        <w:t>able</w:t>
      </w:r>
      <w:r w:rsidRPr="00D40CC2">
        <w:t xml:space="preserve"> </w:t>
      </w:r>
      <w:r>
        <w:t xml:space="preserve">by a system </w:t>
      </w:r>
      <w:r w:rsidRPr="00D40CC2">
        <w:t>as a DiagnosticTestResult.</w:t>
      </w:r>
    </w:p>
    <w:p w14:paraId="3872DF5E" w14:textId="77777777" w:rsidR="001F5C6F" w:rsidRDefault="001F5C6F" w:rsidP="00225816">
      <w:pPr>
        <w:pStyle w:val="BodyText"/>
      </w:pPr>
      <w:r>
        <w:t xml:space="preserve">Other extensibility mechanisms were reviewed and </w:t>
      </w:r>
      <w:r w:rsidRPr="00D40CC2">
        <w:t>considered</w:t>
      </w:r>
      <w:r>
        <w:t xml:space="preserve"> to add more complexity without providing significant benefits over the above approach:</w:t>
      </w:r>
    </w:p>
    <w:p w14:paraId="29EFFB9B" w14:textId="77777777" w:rsidR="001F5C6F" w:rsidRPr="00D40CC2" w:rsidRDefault="001F5C6F" w:rsidP="00363B1C">
      <w:pPr>
        <w:pStyle w:val="BodyText"/>
        <w:numPr>
          <w:ilvl w:val="0"/>
          <w:numId w:val="17"/>
        </w:numPr>
      </w:pPr>
      <w:r w:rsidRPr="00D40CC2">
        <w:t xml:space="preserve">FHIR and </w:t>
      </w:r>
      <w:r>
        <w:t>v</w:t>
      </w:r>
      <w:r w:rsidRPr="00D40CC2">
        <w:t xml:space="preserve">MR provide a property (called “extension” in FHIR) with multiple cardinality in the core classes that can be used to add </w:t>
      </w:r>
      <w:r>
        <w:t xml:space="preserve">new </w:t>
      </w:r>
      <w:r w:rsidRPr="00D40CC2">
        <w:t>attributes</w:t>
      </w:r>
      <w:r>
        <w:t xml:space="preserve"> to an existing</w:t>
      </w:r>
      <w:r w:rsidRPr="00D40CC2">
        <w:t xml:space="preserve"> class</w:t>
      </w:r>
      <w:r w:rsidRPr="00D40CC2">
        <w:rPr>
          <w:vertAlign w:val="superscript"/>
        </w:rPr>
        <w:footnoteReference w:id="1"/>
      </w:r>
      <w:r w:rsidRPr="00D40CC2">
        <w:t xml:space="preserve">. An advantage of this approach is that the model does not need to be extended by users. </w:t>
      </w:r>
      <w:r>
        <w:t>H</w:t>
      </w:r>
      <w:r w:rsidRPr="00D40CC2">
        <w:t xml:space="preserve">owever, this approach does not </w:t>
      </w:r>
      <w:r>
        <w:t xml:space="preserve">sufficiently </w:t>
      </w:r>
      <w:r w:rsidRPr="00D40CC2">
        <w:t xml:space="preserve">convey </w:t>
      </w:r>
      <w:r>
        <w:t>the semantics of the extension</w:t>
      </w:r>
      <w:r w:rsidRPr="00D40CC2">
        <w:t xml:space="preserve"> such that programs can automatically process and accurately interpret the data specified w</w:t>
      </w:r>
      <w:r>
        <w:t xml:space="preserve">ith those extension attributes. </w:t>
      </w:r>
      <w:r w:rsidRPr="00D40CC2">
        <w:t>Further</w:t>
      </w:r>
      <w:r>
        <w:t>more</w:t>
      </w:r>
      <w:r w:rsidRPr="00D40CC2">
        <w:t>, this approach mixes two different modeling approaches (object-oriented models and entity-attribute-value models). This creates more complexity for programs processing data in these models.</w:t>
      </w:r>
    </w:p>
    <w:p w14:paraId="0D5F1FEA" w14:textId="43A32B95" w:rsidR="001F5C6F" w:rsidRDefault="001F5C6F" w:rsidP="00363B1C">
      <w:pPr>
        <w:pStyle w:val="BodyText"/>
        <w:numPr>
          <w:ilvl w:val="0"/>
          <w:numId w:val="17"/>
        </w:numPr>
      </w:pPr>
      <w:r>
        <w:t>T</w:t>
      </w:r>
      <w:r w:rsidRPr="00D40CC2">
        <w:t>he approach used within the RIM models by constraint. This approach makes the core model very complex and difficult to understand since the model must be very general. Using templates to create specific subtypes by constraints requires programs to implement another technology (for processing templates).</w:t>
      </w:r>
    </w:p>
    <w:p w14:paraId="6EB65F9C" w14:textId="77777777" w:rsidR="001F5C6F" w:rsidRDefault="001F5C6F" w:rsidP="001F5C6F">
      <w:pPr>
        <w:spacing w:after="120"/>
      </w:pPr>
    </w:p>
    <w:p w14:paraId="3C6CB79A" w14:textId="0B6F3078" w:rsidR="00B90B95" w:rsidRDefault="00B90B95" w:rsidP="00846DEE">
      <w:pPr>
        <w:pStyle w:val="BodyText"/>
      </w:pPr>
    </w:p>
    <w:p w14:paraId="792C58F0" w14:textId="4E96CC5B" w:rsidR="00CB45A1" w:rsidRDefault="002C28C6" w:rsidP="00DA3D43">
      <w:pPr>
        <w:pStyle w:val="Heading1"/>
        <w:rPr>
          <w:lang w:val="en-US"/>
        </w:rPr>
      </w:pPr>
      <w:bookmarkStart w:id="26" w:name="_Toc219652710"/>
      <w:bookmarkStart w:id="27" w:name="_Toc374521763"/>
      <w:r>
        <w:rPr>
          <w:lang w:val="en-US"/>
        </w:rPr>
        <w:lastRenderedPageBreak/>
        <w:t>Model Overview</w:t>
      </w:r>
      <w:bookmarkEnd w:id="27"/>
    </w:p>
    <w:p w14:paraId="72F3884E" w14:textId="2158BD92" w:rsidR="00092107" w:rsidRDefault="00092107" w:rsidP="00346FD1">
      <w:pPr>
        <w:pStyle w:val="Heading2"/>
      </w:pPr>
      <w:bookmarkStart w:id="28" w:name="_Toc374521764"/>
      <w:r>
        <w:t>Design Approach</w:t>
      </w:r>
      <w:bookmarkEnd w:id="28"/>
    </w:p>
    <w:p w14:paraId="7B0419C8" w14:textId="075F6B52" w:rsidR="00346FD1" w:rsidRDefault="005A2FCE" w:rsidP="00346FD1">
      <w:pPr>
        <w:pStyle w:val="BodyText"/>
        <w:rPr>
          <w:lang w:eastAsia="x-none"/>
        </w:rPr>
      </w:pPr>
      <w:r>
        <w:rPr>
          <w:lang w:eastAsia="x-none"/>
        </w:rPr>
        <w:t>The</w:t>
      </w:r>
      <w:r w:rsidR="00C63DC9">
        <w:rPr>
          <w:lang w:eastAsia="x-none"/>
        </w:rPr>
        <w:t xml:space="preserve"> core concept in the model is an abstract class called Statement.</w:t>
      </w:r>
      <w:r w:rsidR="00EB4260">
        <w:rPr>
          <w:lang w:eastAsia="x-none"/>
        </w:rPr>
        <w:t xml:space="preserve"> Patient data are specified as Statements. The model dichotomizes statements into two types: </w:t>
      </w:r>
    </w:p>
    <w:p w14:paraId="5C781F8E" w14:textId="4E0C0EB7" w:rsidR="00EB4260" w:rsidRDefault="00EB4260" w:rsidP="00363B1C">
      <w:pPr>
        <w:pStyle w:val="BodyText"/>
        <w:numPr>
          <w:ilvl w:val="0"/>
          <w:numId w:val="18"/>
        </w:numPr>
        <w:rPr>
          <w:lang w:eastAsia="x-none"/>
        </w:rPr>
      </w:pPr>
      <w:r w:rsidRPr="0087692D">
        <w:rPr>
          <w:b/>
          <w:lang w:eastAsia="x-none"/>
        </w:rPr>
        <w:t>StatementAboutAction</w:t>
      </w:r>
      <w:r>
        <w:rPr>
          <w:lang w:eastAsia="x-none"/>
        </w:rPr>
        <w:t xml:space="preserve">: </w:t>
      </w:r>
      <w:r w:rsidR="0087692D">
        <w:rPr>
          <w:lang w:eastAsia="x-none"/>
        </w:rPr>
        <w:t>These are statements about performing actions (usually healthcare-related) on or for the patient</w:t>
      </w:r>
      <w:r w:rsidR="00644652">
        <w:rPr>
          <w:lang w:eastAsia="x-none"/>
        </w:rPr>
        <w:t>, e.g., administering a medication.</w:t>
      </w:r>
      <w:r w:rsidR="00DF1772">
        <w:rPr>
          <w:lang w:eastAsia="x-none"/>
        </w:rPr>
        <w:t xml:space="preserve"> Statements about actions are further split into</w:t>
      </w:r>
      <w:r w:rsidR="00B80354">
        <w:rPr>
          <w:lang w:eastAsia="x-none"/>
        </w:rPr>
        <w:t xml:space="preserve"> two subtypes:</w:t>
      </w:r>
      <w:r w:rsidR="00DF1772">
        <w:rPr>
          <w:lang w:eastAsia="x-none"/>
        </w:rPr>
        <w:t xml:space="preserve"> statements about performing actions</w:t>
      </w:r>
      <w:r w:rsidR="006C00DD">
        <w:rPr>
          <w:lang w:eastAsia="x-none"/>
        </w:rPr>
        <w:t xml:space="preserve"> (</w:t>
      </w:r>
      <w:r w:rsidR="006C00DD" w:rsidRPr="006C00DD">
        <w:rPr>
          <w:b/>
          <w:lang w:eastAsia="x-none"/>
        </w:rPr>
        <w:t>ActionPerformance</w:t>
      </w:r>
      <w:r w:rsidR="006C00DD">
        <w:rPr>
          <w:lang w:eastAsia="x-none"/>
        </w:rPr>
        <w:t>)</w:t>
      </w:r>
      <w:r w:rsidR="00DF1772">
        <w:rPr>
          <w:lang w:eastAsia="x-none"/>
        </w:rPr>
        <w:t>, and statements about not performing an action</w:t>
      </w:r>
      <w:r w:rsidR="006C00DD">
        <w:rPr>
          <w:lang w:eastAsia="x-none"/>
        </w:rPr>
        <w:t xml:space="preserve"> (</w:t>
      </w:r>
      <w:r w:rsidR="006C00DD" w:rsidRPr="006C00DD">
        <w:rPr>
          <w:b/>
          <w:lang w:eastAsia="x-none"/>
        </w:rPr>
        <w:t>ActionNonPerformance</w:t>
      </w:r>
      <w:r w:rsidR="00DF1772">
        <w:rPr>
          <w:lang w:eastAsia="x-none"/>
        </w:rPr>
        <w:t>, e.g., a missed dose of a medication</w:t>
      </w:r>
      <w:r w:rsidR="006C00DD">
        <w:rPr>
          <w:lang w:eastAsia="x-none"/>
        </w:rPr>
        <w:t>)</w:t>
      </w:r>
      <w:r w:rsidR="00DF1772">
        <w:rPr>
          <w:lang w:eastAsia="x-none"/>
        </w:rPr>
        <w:t>.</w:t>
      </w:r>
    </w:p>
    <w:p w14:paraId="6D794174" w14:textId="3E6B5BE4" w:rsidR="00EA5311" w:rsidRDefault="00EB4260" w:rsidP="00363B1C">
      <w:pPr>
        <w:pStyle w:val="BodyText"/>
        <w:numPr>
          <w:ilvl w:val="0"/>
          <w:numId w:val="18"/>
        </w:numPr>
        <w:rPr>
          <w:lang w:eastAsia="x-none"/>
        </w:rPr>
      </w:pPr>
      <w:r w:rsidRPr="0087692D">
        <w:rPr>
          <w:b/>
          <w:lang w:eastAsia="x-none"/>
        </w:rPr>
        <w:t>StatementAboutObservation</w:t>
      </w:r>
      <w:r>
        <w:rPr>
          <w:lang w:eastAsia="x-none"/>
        </w:rPr>
        <w:t>:</w:t>
      </w:r>
      <w:r w:rsidR="00644652">
        <w:rPr>
          <w:lang w:eastAsia="x-none"/>
        </w:rPr>
        <w:t xml:space="preserve"> These are statements about observations about the patient’s health, e.g., heart rate, diagnosis of hypertension.</w:t>
      </w:r>
      <w:r w:rsidR="00AB32F3">
        <w:rPr>
          <w:lang w:eastAsia="x-none"/>
        </w:rPr>
        <w:t xml:space="preserve"> These statements also are further split into</w:t>
      </w:r>
      <w:r w:rsidR="00B80354">
        <w:rPr>
          <w:lang w:eastAsia="x-none"/>
        </w:rPr>
        <w:t xml:space="preserve"> two subtypes:</w:t>
      </w:r>
      <w:r w:rsidR="00AB32F3">
        <w:rPr>
          <w:lang w:eastAsia="x-none"/>
        </w:rPr>
        <w:t xml:space="preserve"> statements about an observation being present </w:t>
      </w:r>
      <w:r w:rsidR="00102A90">
        <w:rPr>
          <w:lang w:eastAsia="x-none"/>
        </w:rPr>
        <w:t>(</w:t>
      </w:r>
      <w:r w:rsidR="00102A90" w:rsidRPr="00052420">
        <w:rPr>
          <w:b/>
          <w:lang w:eastAsia="x-none"/>
        </w:rPr>
        <w:t>ObservationPresence</w:t>
      </w:r>
      <w:r w:rsidR="00102A90">
        <w:rPr>
          <w:lang w:eastAsia="x-none"/>
        </w:rPr>
        <w:t xml:space="preserve">) </w:t>
      </w:r>
      <w:r w:rsidR="00AB32F3">
        <w:rPr>
          <w:lang w:eastAsia="x-none"/>
        </w:rPr>
        <w:t>and a statement that an observation or a finding was not present (</w:t>
      </w:r>
      <w:r w:rsidR="00102A90" w:rsidRPr="00052420">
        <w:rPr>
          <w:b/>
          <w:lang w:eastAsia="x-none"/>
        </w:rPr>
        <w:t>ObservationAbsence</w:t>
      </w:r>
      <w:r w:rsidR="00102A90">
        <w:rPr>
          <w:lang w:eastAsia="x-none"/>
        </w:rPr>
        <w:t xml:space="preserve">, </w:t>
      </w:r>
      <w:r w:rsidR="00AB32F3">
        <w:rPr>
          <w:lang w:eastAsia="x-none"/>
        </w:rPr>
        <w:t>e.g., no chest pain).</w:t>
      </w:r>
    </w:p>
    <w:p w14:paraId="7E9772C8" w14:textId="0E8DF248" w:rsidR="00102A90" w:rsidRDefault="00756C9A" w:rsidP="00346FD1">
      <w:pPr>
        <w:pStyle w:val="BodyText"/>
        <w:rPr>
          <w:lang w:eastAsia="x-none"/>
        </w:rPr>
      </w:pPr>
      <w:r>
        <w:rPr>
          <w:lang w:eastAsia="x-none"/>
        </w:rPr>
        <w:t xml:space="preserve">Concrete statement types are created by subclassing the four classes named above: </w:t>
      </w:r>
      <w:r w:rsidRPr="00756C9A">
        <w:rPr>
          <w:lang w:eastAsia="x-none"/>
        </w:rPr>
        <w:t>ActionPerformance, ActionNonPerformance, ObservationPresence, and ObservationAbsence.</w:t>
      </w:r>
      <w:r w:rsidR="00D66230">
        <w:rPr>
          <w:lang w:eastAsia="x-none"/>
        </w:rPr>
        <w:t xml:space="preserve"> </w:t>
      </w:r>
    </w:p>
    <w:p w14:paraId="057F63EE" w14:textId="77777777" w:rsidR="00FB66DB" w:rsidRDefault="00D66230" w:rsidP="00346FD1">
      <w:pPr>
        <w:pStyle w:val="BodyText"/>
        <w:rPr>
          <w:lang w:eastAsia="x-none"/>
        </w:rPr>
      </w:pPr>
      <w:r>
        <w:rPr>
          <w:lang w:eastAsia="x-none"/>
        </w:rPr>
        <w:t>Further, the concrete statement types must implement specified interfa</w:t>
      </w:r>
      <w:r w:rsidR="00FB66DB">
        <w:rPr>
          <w:lang w:eastAsia="x-none"/>
        </w:rPr>
        <w:t>ces.</w:t>
      </w:r>
    </w:p>
    <w:p w14:paraId="1906068A" w14:textId="30A70ECE" w:rsidR="0032654E" w:rsidRDefault="00D66230" w:rsidP="00346FD1">
      <w:pPr>
        <w:pStyle w:val="BodyText"/>
        <w:rPr>
          <w:lang w:eastAsia="x-none"/>
        </w:rPr>
      </w:pPr>
      <w:r>
        <w:rPr>
          <w:lang w:eastAsia="x-none"/>
        </w:rPr>
        <w:t xml:space="preserve">Statements that subclass ActionPerformance or ActionNonPerformance must implement at least these two interfaces: a subtype of the </w:t>
      </w:r>
      <w:r w:rsidRPr="00A17EB6">
        <w:rPr>
          <w:b/>
          <w:lang w:eastAsia="x-none"/>
        </w:rPr>
        <w:t>Enactable</w:t>
      </w:r>
      <w:r w:rsidR="00A17EB6" w:rsidRPr="00A17EB6">
        <w:rPr>
          <w:b/>
          <w:lang w:eastAsia="x-none"/>
        </w:rPr>
        <w:t>Descriptor</w:t>
      </w:r>
      <w:r>
        <w:rPr>
          <w:lang w:eastAsia="x-none"/>
        </w:rPr>
        <w:t xml:space="preserve"> interface, and a subtype of the </w:t>
      </w:r>
      <w:r w:rsidRPr="00A17EB6">
        <w:rPr>
          <w:b/>
          <w:lang w:eastAsia="x-none"/>
        </w:rPr>
        <w:t>Enactment</w:t>
      </w:r>
      <w:r w:rsidR="00FB66DB" w:rsidRPr="00A17EB6">
        <w:rPr>
          <w:b/>
          <w:lang w:eastAsia="x-none"/>
        </w:rPr>
        <w:t>Phase</w:t>
      </w:r>
      <w:r>
        <w:rPr>
          <w:lang w:eastAsia="x-none"/>
        </w:rPr>
        <w:t xml:space="preserve"> interface.</w:t>
      </w:r>
      <w:r w:rsidR="00A17EB6">
        <w:rPr>
          <w:lang w:eastAsia="x-none"/>
        </w:rPr>
        <w:t xml:space="preserve"> The former provides a structured description of the action that was performe</w:t>
      </w:r>
      <w:r w:rsidR="0032654E">
        <w:rPr>
          <w:lang w:eastAsia="x-none"/>
        </w:rPr>
        <w:t>d or is to be performed (e.g., a p</w:t>
      </w:r>
      <w:r w:rsidR="00A17EB6">
        <w:rPr>
          <w:lang w:eastAsia="x-none"/>
        </w:rPr>
        <w:t>rocedure). The latter provides a description of the phase</w:t>
      </w:r>
      <w:r w:rsidR="0032654E">
        <w:rPr>
          <w:lang w:eastAsia="x-none"/>
        </w:rPr>
        <w:t xml:space="preserve"> (e.g., order, plan)</w:t>
      </w:r>
      <w:r w:rsidR="00A17EB6">
        <w:rPr>
          <w:lang w:eastAsia="x-none"/>
        </w:rPr>
        <w:t xml:space="preserve"> of the action</w:t>
      </w:r>
      <w:r w:rsidR="0032654E">
        <w:rPr>
          <w:lang w:eastAsia="x-none"/>
        </w:rPr>
        <w:t xml:space="preserve"> described in the statement. Thus, a concrete statement type like ProcedureOrder (subclassed from ActionPerformance) implements the interfaces ProcedureDescriptor and Order.</w:t>
      </w:r>
    </w:p>
    <w:p w14:paraId="55F5EFC3" w14:textId="5004A60B" w:rsidR="007752CD" w:rsidRDefault="007752CD" w:rsidP="007752CD">
      <w:pPr>
        <w:pStyle w:val="Caption"/>
      </w:pPr>
      <w:bookmarkStart w:id="29" w:name="_Toc374521886"/>
      <w:r>
        <w:t xml:space="preserve">Table </w:t>
      </w:r>
      <w:r>
        <w:fldChar w:fldCharType="begin"/>
      </w:r>
      <w:r>
        <w:instrText xml:space="preserve"> SEQ Table \* ARABIC </w:instrText>
      </w:r>
      <w:r>
        <w:fldChar w:fldCharType="separate"/>
      </w:r>
      <w:r w:rsidR="00EE5B10">
        <w:t>1</w:t>
      </w:r>
      <w:r>
        <w:fldChar w:fldCharType="end"/>
      </w:r>
      <w:r>
        <w:t>. List of statements about actions.</w:t>
      </w:r>
      <w:bookmarkEnd w:id="29"/>
    </w:p>
    <w:tbl>
      <w:tblPr>
        <w:tblStyle w:val="TableGrid"/>
        <w:tblW w:w="0" w:type="auto"/>
        <w:tblLayout w:type="fixed"/>
        <w:tblLook w:val="04A0" w:firstRow="1" w:lastRow="0" w:firstColumn="1" w:lastColumn="0" w:noHBand="0" w:noVBand="1"/>
      </w:tblPr>
      <w:tblGrid>
        <w:gridCol w:w="2695"/>
        <w:gridCol w:w="2108"/>
        <w:gridCol w:w="2392"/>
        <w:gridCol w:w="2155"/>
      </w:tblGrid>
      <w:tr w:rsidR="001F27D6" w14:paraId="7E66F07F" w14:textId="77777777" w:rsidTr="00A602E1">
        <w:tc>
          <w:tcPr>
            <w:tcW w:w="2695" w:type="dxa"/>
          </w:tcPr>
          <w:p w14:paraId="1D4EEE2C" w14:textId="16FE20E1" w:rsidR="00BC384F" w:rsidRPr="00BF3EF4" w:rsidRDefault="00BC384F" w:rsidP="00346FD1">
            <w:pPr>
              <w:pStyle w:val="BodyText"/>
              <w:rPr>
                <w:b/>
                <w:lang w:eastAsia="x-none"/>
              </w:rPr>
            </w:pPr>
            <w:r w:rsidRPr="00BF3EF4">
              <w:rPr>
                <w:b/>
                <w:lang w:eastAsia="x-none"/>
              </w:rPr>
              <w:t>Statement Type</w:t>
            </w:r>
          </w:p>
        </w:tc>
        <w:tc>
          <w:tcPr>
            <w:tcW w:w="2108" w:type="dxa"/>
          </w:tcPr>
          <w:p w14:paraId="7813D996" w14:textId="527766EB" w:rsidR="00BC384F" w:rsidRPr="00BF3EF4" w:rsidRDefault="00BC384F" w:rsidP="00346FD1">
            <w:pPr>
              <w:pStyle w:val="BodyText"/>
              <w:rPr>
                <w:b/>
                <w:lang w:eastAsia="x-none"/>
              </w:rPr>
            </w:pPr>
            <w:r w:rsidRPr="00BF3EF4">
              <w:rPr>
                <w:b/>
                <w:lang w:eastAsia="x-none"/>
              </w:rPr>
              <w:t>Derived From</w:t>
            </w:r>
          </w:p>
        </w:tc>
        <w:tc>
          <w:tcPr>
            <w:tcW w:w="2392" w:type="dxa"/>
          </w:tcPr>
          <w:p w14:paraId="2C8F4AE7" w14:textId="49B432EA" w:rsidR="00BC384F" w:rsidRPr="00BF3EF4" w:rsidRDefault="00BC384F" w:rsidP="00346FD1">
            <w:pPr>
              <w:pStyle w:val="BodyText"/>
              <w:rPr>
                <w:b/>
                <w:lang w:eastAsia="x-none"/>
              </w:rPr>
            </w:pPr>
            <w:r w:rsidRPr="00BF3EF4">
              <w:rPr>
                <w:b/>
                <w:lang w:eastAsia="x-none"/>
              </w:rPr>
              <w:t>Enactable Interface</w:t>
            </w:r>
          </w:p>
        </w:tc>
        <w:tc>
          <w:tcPr>
            <w:tcW w:w="2155" w:type="dxa"/>
          </w:tcPr>
          <w:p w14:paraId="103939B1" w14:textId="21122A47" w:rsidR="00BC384F" w:rsidRPr="00BF3EF4" w:rsidRDefault="00BC384F" w:rsidP="00346FD1">
            <w:pPr>
              <w:pStyle w:val="BodyText"/>
              <w:rPr>
                <w:b/>
                <w:lang w:eastAsia="x-none"/>
              </w:rPr>
            </w:pPr>
            <w:r w:rsidRPr="00BF3EF4">
              <w:rPr>
                <w:b/>
                <w:lang w:eastAsia="x-none"/>
              </w:rPr>
              <w:t>EnactmentPhase Interface</w:t>
            </w:r>
          </w:p>
        </w:tc>
      </w:tr>
      <w:tr w:rsidR="001F27D6" w14:paraId="50BF7A49" w14:textId="77777777" w:rsidTr="00A602E1">
        <w:tc>
          <w:tcPr>
            <w:tcW w:w="2695" w:type="dxa"/>
          </w:tcPr>
          <w:p w14:paraId="4E2536FD" w14:textId="50ECB584" w:rsidR="00BC384F" w:rsidRDefault="00BC384F" w:rsidP="00346FD1">
            <w:pPr>
              <w:pStyle w:val="BodyText"/>
              <w:rPr>
                <w:lang w:eastAsia="x-none"/>
              </w:rPr>
            </w:pPr>
            <w:r>
              <w:rPr>
                <w:lang w:eastAsia="x-none"/>
              </w:rPr>
              <w:t>EncounterProposal</w:t>
            </w:r>
          </w:p>
        </w:tc>
        <w:tc>
          <w:tcPr>
            <w:tcW w:w="2108" w:type="dxa"/>
          </w:tcPr>
          <w:p w14:paraId="04BB75AF" w14:textId="23FC6CFC" w:rsidR="00BC384F" w:rsidRDefault="00BC384F" w:rsidP="00346FD1">
            <w:pPr>
              <w:pStyle w:val="BodyText"/>
              <w:rPr>
                <w:lang w:eastAsia="x-none"/>
              </w:rPr>
            </w:pPr>
            <w:r>
              <w:rPr>
                <w:lang w:eastAsia="x-none"/>
              </w:rPr>
              <w:t>ActionPerformance</w:t>
            </w:r>
          </w:p>
        </w:tc>
        <w:tc>
          <w:tcPr>
            <w:tcW w:w="2392" w:type="dxa"/>
          </w:tcPr>
          <w:p w14:paraId="269E7206" w14:textId="79714A74" w:rsidR="00BC384F" w:rsidRDefault="00BC384F" w:rsidP="00346FD1">
            <w:pPr>
              <w:pStyle w:val="BodyText"/>
              <w:rPr>
                <w:lang w:eastAsia="x-none"/>
              </w:rPr>
            </w:pPr>
            <w:r>
              <w:rPr>
                <w:lang w:eastAsia="x-none"/>
              </w:rPr>
              <w:t>Encounter</w:t>
            </w:r>
            <w:r w:rsidR="001F27D6">
              <w:rPr>
                <w:lang w:eastAsia="x-none"/>
              </w:rPr>
              <w:t>Descriptor</w:t>
            </w:r>
          </w:p>
        </w:tc>
        <w:tc>
          <w:tcPr>
            <w:tcW w:w="2155" w:type="dxa"/>
          </w:tcPr>
          <w:p w14:paraId="2789138B" w14:textId="2DCB3E64" w:rsidR="00BC384F" w:rsidRDefault="00BC384F" w:rsidP="00346FD1">
            <w:pPr>
              <w:pStyle w:val="BodyText"/>
              <w:rPr>
                <w:lang w:eastAsia="x-none"/>
              </w:rPr>
            </w:pPr>
            <w:r>
              <w:rPr>
                <w:lang w:eastAsia="x-none"/>
              </w:rPr>
              <w:t>Proposal</w:t>
            </w:r>
          </w:p>
        </w:tc>
      </w:tr>
      <w:tr w:rsidR="001F27D6" w14:paraId="0EA40466" w14:textId="77777777" w:rsidTr="00A602E1">
        <w:tc>
          <w:tcPr>
            <w:tcW w:w="2695" w:type="dxa"/>
          </w:tcPr>
          <w:p w14:paraId="5CC32499" w14:textId="1BC989F6" w:rsidR="00BC384F" w:rsidRDefault="00BC384F" w:rsidP="00BC384F">
            <w:pPr>
              <w:pStyle w:val="BodyText"/>
              <w:rPr>
                <w:lang w:eastAsia="x-none"/>
              </w:rPr>
            </w:pPr>
            <w:r>
              <w:rPr>
                <w:lang w:eastAsia="x-none"/>
              </w:rPr>
              <w:t>EncounterRequest</w:t>
            </w:r>
          </w:p>
        </w:tc>
        <w:tc>
          <w:tcPr>
            <w:tcW w:w="2108" w:type="dxa"/>
          </w:tcPr>
          <w:p w14:paraId="455FF8DE" w14:textId="59824A98" w:rsidR="00BC384F" w:rsidRDefault="00BC384F" w:rsidP="00BC384F">
            <w:pPr>
              <w:pStyle w:val="BodyText"/>
              <w:rPr>
                <w:lang w:eastAsia="x-none"/>
              </w:rPr>
            </w:pPr>
            <w:r>
              <w:rPr>
                <w:lang w:eastAsia="x-none"/>
              </w:rPr>
              <w:t>ActionPerformance</w:t>
            </w:r>
          </w:p>
        </w:tc>
        <w:tc>
          <w:tcPr>
            <w:tcW w:w="2392" w:type="dxa"/>
          </w:tcPr>
          <w:p w14:paraId="0DDB3D16" w14:textId="2B953219" w:rsidR="00BC384F" w:rsidRDefault="00BC384F" w:rsidP="00BC384F">
            <w:pPr>
              <w:pStyle w:val="BodyText"/>
              <w:rPr>
                <w:lang w:eastAsia="x-none"/>
              </w:rPr>
            </w:pPr>
            <w:r>
              <w:rPr>
                <w:lang w:eastAsia="x-none"/>
              </w:rPr>
              <w:t>Encounter</w:t>
            </w:r>
            <w:r w:rsidR="001F27D6">
              <w:rPr>
                <w:lang w:eastAsia="x-none"/>
              </w:rPr>
              <w:t>Descriptor</w:t>
            </w:r>
          </w:p>
        </w:tc>
        <w:tc>
          <w:tcPr>
            <w:tcW w:w="2155" w:type="dxa"/>
          </w:tcPr>
          <w:p w14:paraId="2EC31FB4" w14:textId="4A373839" w:rsidR="00BC384F" w:rsidRDefault="00BC384F" w:rsidP="00BC384F">
            <w:pPr>
              <w:pStyle w:val="BodyText"/>
              <w:rPr>
                <w:lang w:eastAsia="x-none"/>
              </w:rPr>
            </w:pPr>
            <w:r>
              <w:rPr>
                <w:lang w:eastAsia="x-none"/>
              </w:rPr>
              <w:t>Order</w:t>
            </w:r>
          </w:p>
        </w:tc>
      </w:tr>
      <w:tr w:rsidR="001F27D6" w14:paraId="339FA9E5" w14:textId="77777777" w:rsidTr="00A602E1">
        <w:tc>
          <w:tcPr>
            <w:tcW w:w="2695" w:type="dxa"/>
          </w:tcPr>
          <w:p w14:paraId="454985E3" w14:textId="1175EC6A" w:rsidR="00BC384F" w:rsidRDefault="00BC384F" w:rsidP="00BC384F">
            <w:pPr>
              <w:pStyle w:val="BodyText"/>
              <w:rPr>
                <w:lang w:eastAsia="x-none"/>
              </w:rPr>
            </w:pPr>
            <w:r>
              <w:rPr>
                <w:lang w:eastAsia="x-none"/>
              </w:rPr>
              <w:t>MissedAppointment</w:t>
            </w:r>
          </w:p>
        </w:tc>
        <w:tc>
          <w:tcPr>
            <w:tcW w:w="2108" w:type="dxa"/>
          </w:tcPr>
          <w:p w14:paraId="30A21E39" w14:textId="73FB6BC2" w:rsidR="00BC384F" w:rsidRDefault="00BC384F" w:rsidP="00BC384F">
            <w:pPr>
              <w:pStyle w:val="BodyText"/>
              <w:rPr>
                <w:lang w:eastAsia="x-none"/>
              </w:rPr>
            </w:pPr>
            <w:r>
              <w:rPr>
                <w:lang w:eastAsia="x-none"/>
              </w:rPr>
              <w:t>ActionNonPerformance</w:t>
            </w:r>
          </w:p>
        </w:tc>
        <w:tc>
          <w:tcPr>
            <w:tcW w:w="2392" w:type="dxa"/>
          </w:tcPr>
          <w:p w14:paraId="566E327E" w14:textId="15AFA2C8" w:rsidR="00BC384F" w:rsidRDefault="00BC384F" w:rsidP="00BC384F">
            <w:pPr>
              <w:pStyle w:val="BodyText"/>
              <w:rPr>
                <w:lang w:eastAsia="x-none"/>
              </w:rPr>
            </w:pPr>
            <w:r>
              <w:rPr>
                <w:lang w:eastAsia="x-none"/>
              </w:rPr>
              <w:t>Encounter</w:t>
            </w:r>
            <w:r w:rsidR="001F27D6">
              <w:rPr>
                <w:lang w:eastAsia="x-none"/>
              </w:rPr>
              <w:t>Descriptor</w:t>
            </w:r>
          </w:p>
        </w:tc>
        <w:tc>
          <w:tcPr>
            <w:tcW w:w="2155" w:type="dxa"/>
          </w:tcPr>
          <w:p w14:paraId="5C93F80B" w14:textId="43683B04" w:rsidR="00BC384F" w:rsidRDefault="00BC384F" w:rsidP="00BC384F">
            <w:pPr>
              <w:pStyle w:val="BodyText"/>
              <w:rPr>
                <w:lang w:eastAsia="x-none"/>
              </w:rPr>
            </w:pPr>
            <w:r>
              <w:rPr>
                <w:lang w:eastAsia="x-none"/>
              </w:rPr>
              <w:t>Plan</w:t>
            </w:r>
          </w:p>
        </w:tc>
      </w:tr>
      <w:tr w:rsidR="001F27D6" w14:paraId="0D588A73" w14:textId="77777777" w:rsidTr="00A602E1">
        <w:tc>
          <w:tcPr>
            <w:tcW w:w="2695" w:type="dxa"/>
          </w:tcPr>
          <w:p w14:paraId="0F457F40" w14:textId="3CBB1A4C" w:rsidR="00BC384F" w:rsidRDefault="00BC384F" w:rsidP="00BC384F">
            <w:pPr>
              <w:pStyle w:val="BodyText"/>
              <w:rPr>
                <w:lang w:eastAsia="x-none"/>
              </w:rPr>
            </w:pPr>
            <w:r>
              <w:rPr>
                <w:lang w:eastAsia="x-none"/>
              </w:rPr>
              <w:t>ScheduledEncounter</w:t>
            </w:r>
          </w:p>
        </w:tc>
        <w:tc>
          <w:tcPr>
            <w:tcW w:w="2108" w:type="dxa"/>
          </w:tcPr>
          <w:p w14:paraId="782F718B" w14:textId="6CD11A1C" w:rsidR="00BC384F" w:rsidRDefault="00BC384F" w:rsidP="00BC384F">
            <w:pPr>
              <w:pStyle w:val="BodyText"/>
              <w:rPr>
                <w:lang w:eastAsia="x-none"/>
              </w:rPr>
            </w:pPr>
            <w:r>
              <w:rPr>
                <w:lang w:eastAsia="x-none"/>
              </w:rPr>
              <w:t>ActionPerformance</w:t>
            </w:r>
          </w:p>
        </w:tc>
        <w:tc>
          <w:tcPr>
            <w:tcW w:w="2392" w:type="dxa"/>
          </w:tcPr>
          <w:p w14:paraId="4F23E3A5" w14:textId="0E0480E4" w:rsidR="00BC384F" w:rsidRDefault="00BC384F" w:rsidP="00BC384F">
            <w:pPr>
              <w:pStyle w:val="BodyText"/>
              <w:rPr>
                <w:lang w:eastAsia="x-none"/>
              </w:rPr>
            </w:pPr>
            <w:r>
              <w:rPr>
                <w:lang w:eastAsia="x-none"/>
              </w:rPr>
              <w:t>Encounter</w:t>
            </w:r>
            <w:r w:rsidR="001F27D6">
              <w:rPr>
                <w:lang w:eastAsia="x-none"/>
              </w:rPr>
              <w:t>Descriptor</w:t>
            </w:r>
          </w:p>
        </w:tc>
        <w:tc>
          <w:tcPr>
            <w:tcW w:w="2155" w:type="dxa"/>
          </w:tcPr>
          <w:p w14:paraId="2EE11E6A" w14:textId="2DB355E2" w:rsidR="00BC384F" w:rsidRDefault="00BC384F" w:rsidP="00BC384F">
            <w:pPr>
              <w:pStyle w:val="BodyText"/>
              <w:rPr>
                <w:lang w:eastAsia="x-none"/>
              </w:rPr>
            </w:pPr>
            <w:r>
              <w:rPr>
                <w:lang w:eastAsia="x-none"/>
              </w:rPr>
              <w:t>Plan</w:t>
            </w:r>
          </w:p>
        </w:tc>
      </w:tr>
      <w:tr w:rsidR="001F27D6" w14:paraId="09B43E40" w14:textId="77777777" w:rsidTr="00A602E1">
        <w:tc>
          <w:tcPr>
            <w:tcW w:w="2695" w:type="dxa"/>
          </w:tcPr>
          <w:p w14:paraId="18C40B43" w14:textId="544E0D13" w:rsidR="003D1A43" w:rsidRDefault="003D1A43" w:rsidP="003D1A43">
            <w:pPr>
              <w:pStyle w:val="BodyText"/>
              <w:rPr>
                <w:lang w:eastAsia="x-none"/>
              </w:rPr>
            </w:pPr>
            <w:r>
              <w:rPr>
                <w:lang w:eastAsia="x-none"/>
              </w:rPr>
              <w:t>EncounterEvent</w:t>
            </w:r>
          </w:p>
        </w:tc>
        <w:tc>
          <w:tcPr>
            <w:tcW w:w="2108" w:type="dxa"/>
          </w:tcPr>
          <w:p w14:paraId="33F0C6A2" w14:textId="10ADFBD5" w:rsidR="003D1A43" w:rsidRDefault="003D1A43" w:rsidP="003D1A43">
            <w:pPr>
              <w:pStyle w:val="BodyText"/>
              <w:rPr>
                <w:lang w:eastAsia="x-none"/>
              </w:rPr>
            </w:pPr>
            <w:r>
              <w:rPr>
                <w:lang w:eastAsia="x-none"/>
              </w:rPr>
              <w:t>ActionPerformance</w:t>
            </w:r>
          </w:p>
        </w:tc>
        <w:tc>
          <w:tcPr>
            <w:tcW w:w="2392" w:type="dxa"/>
          </w:tcPr>
          <w:p w14:paraId="3700FEA8" w14:textId="5DD16113" w:rsidR="003D1A43" w:rsidRDefault="003D1A43" w:rsidP="003D1A43">
            <w:pPr>
              <w:pStyle w:val="BodyText"/>
              <w:rPr>
                <w:lang w:eastAsia="x-none"/>
              </w:rPr>
            </w:pPr>
            <w:r>
              <w:rPr>
                <w:lang w:eastAsia="x-none"/>
              </w:rPr>
              <w:t>Encounter</w:t>
            </w:r>
            <w:r w:rsidR="001F27D6">
              <w:rPr>
                <w:lang w:eastAsia="x-none"/>
              </w:rPr>
              <w:t>Descriptor</w:t>
            </w:r>
          </w:p>
        </w:tc>
        <w:tc>
          <w:tcPr>
            <w:tcW w:w="2155" w:type="dxa"/>
          </w:tcPr>
          <w:p w14:paraId="3C3649A6" w14:textId="13116BC1" w:rsidR="003D1A43" w:rsidRDefault="003D1A43" w:rsidP="003D1A43">
            <w:pPr>
              <w:pStyle w:val="BodyText"/>
              <w:rPr>
                <w:lang w:eastAsia="x-none"/>
              </w:rPr>
            </w:pPr>
            <w:r>
              <w:rPr>
                <w:lang w:eastAsia="x-none"/>
              </w:rPr>
              <w:t>Performance</w:t>
            </w:r>
          </w:p>
        </w:tc>
      </w:tr>
      <w:tr w:rsidR="001F27D6" w14:paraId="22F47375" w14:textId="77777777" w:rsidTr="00A602E1">
        <w:tc>
          <w:tcPr>
            <w:tcW w:w="2695" w:type="dxa"/>
          </w:tcPr>
          <w:p w14:paraId="62C4C1AA" w14:textId="0377FCA6" w:rsidR="003D1A43" w:rsidRDefault="001F27D6" w:rsidP="003D1A43">
            <w:pPr>
              <w:pStyle w:val="BodyText"/>
              <w:rPr>
                <w:lang w:eastAsia="x-none"/>
              </w:rPr>
            </w:pPr>
            <w:r>
              <w:rPr>
                <w:lang w:eastAsia="x-none"/>
              </w:rPr>
              <w:t>MedicationStatement</w:t>
            </w:r>
          </w:p>
        </w:tc>
        <w:tc>
          <w:tcPr>
            <w:tcW w:w="2108" w:type="dxa"/>
          </w:tcPr>
          <w:p w14:paraId="31467B3D" w14:textId="2D24282D" w:rsidR="003D1A43" w:rsidRDefault="001F27D6" w:rsidP="003D1A43">
            <w:pPr>
              <w:pStyle w:val="BodyText"/>
              <w:rPr>
                <w:lang w:eastAsia="x-none"/>
              </w:rPr>
            </w:pPr>
            <w:r>
              <w:rPr>
                <w:lang w:eastAsia="x-none"/>
              </w:rPr>
              <w:t>ActionPerformance</w:t>
            </w:r>
          </w:p>
        </w:tc>
        <w:tc>
          <w:tcPr>
            <w:tcW w:w="2392" w:type="dxa"/>
          </w:tcPr>
          <w:p w14:paraId="77F29CE3" w14:textId="4FAE7CA9" w:rsidR="003D1A43" w:rsidRDefault="001F27D6" w:rsidP="003D1A43">
            <w:pPr>
              <w:pStyle w:val="BodyText"/>
              <w:rPr>
                <w:lang w:eastAsia="x-none"/>
              </w:rPr>
            </w:pPr>
            <w:r>
              <w:rPr>
                <w:lang w:eastAsia="x-none"/>
              </w:rPr>
              <w:t>MedicationAdministtrationDescriptor</w:t>
            </w:r>
          </w:p>
        </w:tc>
        <w:tc>
          <w:tcPr>
            <w:tcW w:w="2155" w:type="dxa"/>
          </w:tcPr>
          <w:p w14:paraId="3179A67A" w14:textId="73F13137" w:rsidR="003D1A43" w:rsidRDefault="001F27D6" w:rsidP="003D1A43">
            <w:pPr>
              <w:pStyle w:val="BodyText"/>
              <w:rPr>
                <w:lang w:eastAsia="x-none"/>
              </w:rPr>
            </w:pPr>
            <w:r>
              <w:rPr>
                <w:lang w:eastAsia="x-none"/>
              </w:rPr>
              <w:t>Performance</w:t>
            </w:r>
          </w:p>
        </w:tc>
      </w:tr>
      <w:tr w:rsidR="001F27D6" w14:paraId="11A81D1B" w14:textId="77777777" w:rsidTr="00A602E1">
        <w:tc>
          <w:tcPr>
            <w:tcW w:w="2695" w:type="dxa"/>
          </w:tcPr>
          <w:p w14:paraId="3D0C5AC4" w14:textId="44860339" w:rsidR="001F27D6" w:rsidRDefault="001F27D6" w:rsidP="003D1A43">
            <w:pPr>
              <w:pStyle w:val="BodyText"/>
              <w:rPr>
                <w:lang w:eastAsia="x-none"/>
              </w:rPr>
            </w:pPr>
            <w:r>
              <w:rPr>
                <w:lang w:eastAsia="x-none"/>
              </w:rPr>
              <w:t>MedicationDispensation</w:t>
            </w:r>
          </w:p>
        </w:tc>
        <w:tc>
          <w:tcPr>
            <w:tcW w:w="2108" w:type="dxa"/>
          </w:tcPr>
          <w:p w14:paraId="1E02E5F3" w14:textId="2B32CF08" w:rsidR="001F27D6" w:rsidRDefault="001F27D6" w:rsidP="003D1A43">
            <w:pPr>
              <w:pStyle w:val="BodyText"/>
              <w:rPr>
                <w:lang w:eastAsia="x-none"/>
              </w:rPr>
            </w:pPr>
            <w:r>
              <w:rPr>
                <w:lang w:eastAsia="x-none"/>
              </w:rPr>
              <w:t>ActionPerformance</w:t>
            </w:r>
          </w:p>
        </w:tc>
        <w:tc>
          <w:tcPr>
            <w:tcW w:w="2392" w:type="dxa"/>
          </w:tcPr>
          <w:p w14:paraId="703C5F76" w14:textId="267AF9F6" w:rsidR="001F27D6" w:rsidRDefault="001F27D6" w:rsidP="003D1A43">
            <w:pPr>
              <w:pStyle w:val="BodyText"/>
              <w:rPr>
                <w:lang w:eastAsia="x-none"/>
              </w:rPr>
            </w:pPr>
            <w:r>
              <w:rPr>
                <w:lang w:eastAsia="x-none"/>
              </w:rPr>
              <w:t>MedicationAdministtrationDescriptor</w:t>
            </w:r>
          </w:p>
        </w:tc>
        <w:tc>
          <w:tcPr>
            <w:tcW w:w="2155" w:type="dxa"/>
          </w:tcPr>
          <w:p w14:paraId="572716F2" w14:textId="56D419FF" w:rsidR="001F27D6" w:rsidRDefault="001F27D6" w:rsidP="003D1A43">
            <w:pPr>
              <w:pStyle w:val="BodyText"/>
              <w:rPr>
                <w:lang w:eastAsia="x-none"/>
              </w:rPr>
            </w:pPr>
            <w:r>
              <w:rPr>
                <w:lang w:eastAsia="x-none"/>
              </w:rPr>
              <w:t>Performance</w:t>
            </w:r>
          </w:p>
        </w:tc>
      </w:tr>
      <w:tr w:rsidR="001F27D6" w14:paraId="27C18DF0" w14:textId="77777777" w:rsidTr="00A602E1">
        <w:tc>
          <w:tcPr>
            <w:tcW w:w="2695" w:type="dxa"/>
          </w:tcPr>
          <w:p w14:paraId="58372BAD" w14:textId="084292D7" w:rsidR="001F27D6" w:rsidRDefault="001F27D6" w:rsidP="001F27D6">
            <w:pPr>
              <w:pStyle w:val="BodyText"/>
              <w:rPr>
                <w:lang w:eastAsia="x-none"/>
              </w:rPr>
            </w:pPr>
            <w:r>
              <w:rPr>
                <w:lang w:eastAsia="x-none"/>
              </w:rPr>
              <w:lastRenderedPageBreak/>
              <w:t>MedicationDoseAdministration</w:t>
            </w:r>
          </w:p>
        </w:tc>
        <w:tc>
          <w:tcPr>
            <w:tcW w:w="2108" w:type="dxa"/>
          </w:tcPr>
          <w:p w14:paraId="57936DC7" w14:textId="6F944FE8" w:rsidR="001F27D6" w:rsidRDefault="001F27D6" w:rsidP="001F27D6">
            <w:pPr>
              <w:pStyle w:val="BodyText"/>
              <w:rPr>
                <w:lang w:eastAsia="x-none"/>
              </w:rPr>
            </w:pPr>
            <w:r>
              <w:rPr>
                <w:lang w:eastAsia="x-none"/>
              </w:rPr>
              <w:t>ActionPerformance</w:t>
            </w:r>
          </w:p>
        </w:tc>
        <w:tc>
          <w:tcPr>
            <w:tcW w:w="2392" w:type="dxa"/>
          </w:tcPr>
          <w:p w14:paraId="4DE754A4" w14:textId="27CA6F65" w:rsidR="001F27D6" w:rsidRDefault="001F27D6" w:rsidP="001F27D6">
            <w:pPr>
              <w:pStyle w:val="BodyText"/>
              <w:rPr>
                <w:lang w:eastAsia="x-none"/>
              </w:rPr>
            </w:pPr>
            <w:r>
              <w:rPr>
                <w:lang w:eastAsia="x-none"/>
              </w:rPr>
              <w:t>MedicationAdministtrationDescriptor</w:t>
            </w:r>
          </w:p>
        </w:tc>
        <w:tc>
          <w:tcPr>
            <w:tcW w:w="2155" w:type="dxa"/>
          </w:tcPr>
          <w:p w14:paraId="3EA70041" w14:textId="1C202FC3" w:rsidR="001F27D6" w:rsidRDefault="001F27D6" w:rsidP="001F27D6">
            <w:pPr>
              <w:pStyle w:val="BodyText"/>
              <w:rPr>
                <w:lang w:eastAsia="x-none"/>
              </w:rPr>
            </w:pPr>
            <w:r>
              <w:rPr>
                <w:lang w:eastAsia="x-none"/>
              </w:rPr>
              <w:t>Performance</w:t>
            </w:r>
          </w:p>
        </w:tc>
      </w:tr>
      <w:tr w:rsidR="001F27D6" w14:paraId="0DEB5784" w14:textId="77777777" w:rsidTr="00A602E1">
        <w:tc>
          <w:tcPr>
            <w:tcW w:w="2695" w:type="dxa"/>
          </w:tcPr>
          <w:p w14:paraId="4EBEA594" w14:textId="18890F50" w:rsidR="001F27D6" w:rsidRDefault="001F27D6" w:rsidP="001F27D6">
            <w:pPr>
              <w:pStyle w:val="BodyText"/>
              <w:rPr>
                <w:lang w:eastAsia="x-none"/>
              </w:rPr>
            </w:pPr>
            <w:r>
              <w:rPr>
                <w:lang w:eastAsia="x-none"/>
              </w:rPr>
              <w:t>UndeliveredMedicationDose</w:t>
            </w:r>
          </w:p>
        </w:tc>
        <w:tc>
          <w:tcPr>
            <w:tcW w:w="2108" w:type="dxa"/>
          </w:tcPr>
          <w:p w14:paraId="02E30B0B" w14:textId="02DC20D6" w:rsidR="001F27D6" w:rsidRDefault="001F27D6" w:rsidP="001F27D6">
            <w:pPr>
              <w:pStyle w:val="BodyText"/>
              <w:rPr>
                <w:lang w:eastAsia="x-none"/>
              </w:rPr>
            </w:pPr>
            <w:r>
              <w:rPr>
                <w:lang w:eastAsia="x-none"/>
              </w:rPr>
              <w:t>Action</w:t>
            </w:r>
            <w:r w:rsidR="00EB4DC0">
              <w:rPr>
                <w:lang w:eastAsia="x-none"/>
              </w:rPr>
              <w:t>Non</w:t>
            </w:r>
            <w:r>
              <w:rPr>
                <w:lang w:eastAsia="x-none"/>
              </w:rPr>
              <w:t>Performance</w:t>
            </w:r>
          </w:p>
        </w:tc>
        <w:tc>
          <w:tcPr>
            <w:tcW w:w="2392" w:type="dxa"/>
          </w:tcPr>
          <w:p w14:paraId="5B2B442A" w14:textId="15E24A51" w:rsidR="001F27D6" w:rsidRDefault="001F27D6" w:rsidP="001F27D6">
            <w:pPr>
              <w:pStyle w:val="BodyText"/>
              <w:rPr>
                <w:lang w:eastAsia="x-none"/>
              </w:rPr>
            </w:pPr>
            <w:r>
              <w:rPr>
                <w:lang w:eastAsia="x-none"/>
              </w:rPr>
              <w:t>MedicationAdministtrationDescriptor</w:t>
            </w:r>
          </w:p>
        </w:tc>
        <w:tc>
          <w:tcPr>
            <w:tcW w:w="2155" w:type="dxa"/>
          </w:tcPr>
          <w:p w14:paraId="25E2EEAE" w14:textId="2549CABD" w:rsidR="001F27D6" w:rsidRDefault="001F27D6" w:rsidP="001F27D6">
            <w:pPr>
              <w:pStyle w:val="BodyText"/>
              <w:rPr>
                <w:lang w:eastAsia="x-none"/>
              </w:rPr>
            </w:pPr>
            <w:r>
              <w:rPr>
                <w:lang w:eastAsia="x-none"/>
              </w:rPr>
              <w:t>Performance</w:t>
            </w:r>
          </w:p>
        </w:tc>
      </w:tr>
      <w:tr w:rsidR="00A65ECD" w14:paraId="732D3FA3" w14:textId="77777777" w:rsidTr="00A602E1">
        <w:tc>
          <w:tcPr>
            <w:tcW w:w="2695" w:type="dxa"/>
          </w:tcPr>
          <w:p w14:paraId="549F4F05" w14:textId="29EF38F7" w:rsidR="00A65ECD" w:rsidRDefault="00A65ECD" w:rsidP="00A65ECD">
            <w:pPr>
              <w:pStyle w:val="BodyText"/>
              <w:rPr>
                <w:lang w:eastAsia="x-none"/>
              </w:rPr>
            </w:pPr>
            <w:r>
              <w:rPr>
                <w:lang w:eastAsia="x-none"/>
              </w:rPr>
              <w:t>MedicationPrescription</w:t>
            </w:r>
          </w:p>
        </w:tc>
        <w:tc>
          <w:tcPr>
            <w:tcW w:w="2108" w:type="dxa"/>
          </w:tcPr>
          <w:p w14:paraId="7EA76621" w14:textId="4AEBDD16" w:rsidR="00A65ECD" w:rsidRDefault="00A65ECD" w:rsidP="00A65ECD">
            <w:pPr>
              <w:pStyle w:val="BodyText"/>
              <w:rPr>
                <w:lang w:eastAsia="x-none"/>
              </w:rPr>
            </w:pPr>
            <w:r>
              <w:rPr>
                <w:lang w:eastAsia="x-none"/>
              </w:rPr>
              <w:t>ActionPerformance</w:t>
            </w:r>
          </w:p>
        </w:tc>
        <w:tc>
          <w:tcPr>
            <w:tcW w:w="2392" w:type="dxa"/>
          </w:tcPr>
          <w:p w14:paraId="7705EEBB" w14:textId="558D6829" w:rsidR="00A65ECD" w:rsidRDefault="00A65ECD" w:rsidP="00A65ECD">
            <w:pPr>
              <w:pStyle w:val="BodyText"/>
              <w:rPr>
                <w:lang w:eastAsia="x-none"/>
              </w:rPr>
            </w:pPr>
            <w:r>
              <w:rPr>
                <w:lang w:eastAsia="x-none"/>
              </w:rPr>
              <w:t>MedicationAdministtrationDescriptor</w:t>
            </w:r>
          </w:p>
        </w:tc>
        <w:tc>
          <w:tcPr>
            <w:tcW w:w="2155" w:type="dxa"/>
          </w:tcPr>
          <w:p w14:paraId="39A467C2" w14:textId="4F989DD3" w:rsidR="00A65ECD" w:rsidRDefault="00A65ECD" w:rsidP="00A65ECD">
            <w:pPr>
              <w:pStyle w:val="BodyText"/>
              <w:rPr>
                <w:lang w:eastAsia="x-none"/>
              </w:rPr>
            </w:pPr>
            <w:r>
              <w:rPr>
                <w:lang w:eastAsia="x-none"/>
              </w:rPr>
              <w:t>Order</w:t>
            </w:r>
          </w:p>
        </w:tc>
      </w:tr>
      <w:tr w:rsidR="00A65ECD" w14:paraId="0FE705C0" w14:textId="77777777" w:rsidTr="00A602E1">
        <w:tc>
          <w:tcPr>
            <w:tcW w:w="2695" w:type="dxa"/>
          </w:tcPr>
          <w:p w14:paraId="0EDF175A" w14:textId="2CD44522" w:rsidR="00A65ECD" w:rsidRDefault="00A65ECD" w:rsidP="00A65ECD">
            <w:pPr>
              <w:pStyle w:val="BodyText"/>
              <w:rPr>
                <w:lang w:eastAsia="x-none"/>
              </w:rPr>
            </w:pPr>
            <w:r>
              <w:rPr>
                <w:lang w:eastAsia="x-none"/>
              </w:rPr>
              <w:t>MedicationAdministrationProposal</w:t>
            </w:r>
          </w:p>
        </w:tc>
        <w:tc>
          <w:tcPr>
            <w:tcW w:w="2108" w:type="dxa"/>
          </w:tcPr>
          <w:p w14:paraId="1F8F9DC1" w14:textId="36A97F10" w:rsidR="00A65ECD" w:rsidRDefault="00A65ECD" w:rsidP="00A65ECD">
            <w:pPr>
              <w:pStyle w:val="BodyText"/>
              <w:rPr>
                <w:lang w:eastAsia="x-none"/>
              </w:rPr>
            </w:pPr>
            <w:r>
              <w:rPr>
                <w:lang w:eastAsia="x-none"/>
              </w:rPr>
              <w:t>ActionPerformance</w:t>
            </w:r>
          </w:p>
        </w:tc>
        <w:tc>
          <w:tcPr>
            <w:tcW w:w="2392" w:type="dxa"/>
          </w:tcPr>
          <w:p w14:paraId="63A3C895" w14:textId="1F7C5D69" w:rsidR="00A65ECD" w:rsidRDefault="00A65ECD" w:rsidP="00A65ECD">
            <w:pPr>
              <w:pStyle w:val="BodyText"/>
              <w:rPr>
                <w:lang w:eastAsia="x-none"/>
              </w:rPr>
            </w:pPr>
            <w:r>
              <w:rPr>
                <w:lang w:eastAsia="x-none"/>
              </w:rPr>
              <w:t>MedicationAdministtrationDescriptor</w:t>
            </w:r>
          </w:p>
        </w:tc>
        <w:tc>
          <w:tcPr>
            <w:tcW w:w="2155" w:type="dxa"/>
          </w:tcPr>
          <w:p w14:paraId="1D52E34F" w14:textId="60F731B5" w:rsidR="00A65ECD" w:rsidRDefault="00A65ECD" w:rsidP="00A65ECD">
            <w:pPr>
              <w:pStyle w:val="BodyText"/>
              <w:rPr>
                <w:lang w:eastAsia="x-none"/>
              </w:rPr>
            </w:pPr>
            <w:r>
              <w:rPr>
                <w:lang w:eastAsia="x-none"/>
              </w:rPr>
              <w:t>Proposal</w:t>
            </w:r>
          </w:p>
        </w:tc>
      </w:tr>
      <w:tr w:rsidR="00A602E1" w14:paraId="706026D9" w14:textId="77777777" w:rsidTr="00A602E1">
        <w:tc>
          <w:tcPr>
            <w:tcW w:w="2695" w:type="dxa"/>
          </w:tcPr>
          <w:p w14:paraId="7E5503F9" w14:textId="33BF538F" w:rsidR="00A602E1" w:rsidRDefault="00A602E1" w:rsidP="00A65ECD">
            <w:pPr>
              <w:pStyle w:val="BodyText"/>
              <w:rPr>
                <w:lang w:eastAsia="x-none"/>
              </w:rPr>
            </w:pPr>
            <w:r>
              <w:rPr>
                <w:lang w:eastAsia="x-none"/>
              </w:rPr>
              <w:t>ProcedureProposal</w:t>
            </w:r>
          </w:p>
        </w:tc>
        <w:tc>
          <w:tcPr>
            <w:tcW w:w="2108" w:type="dxa"/>
          </w:tcPr>
          <w:p w14:paraId="1E866EB4" w14:textId="4DF5712F" w:rsidR="00A602E1" w:rsidRDefault="00A602E1" w:rsidP="00A65ECD">
            <w:pPr>
              <w:pStyle w:val="BodyText"/>
              <w:rPr>
                <w:lang w:eastAsia="x-none"/>
              </w:rPr>
            </w:pPr>
            <w:r>
              <w:rPr>
                <w:lang w:eastAsia="x-none"/>
              </w:rPr>
              <w:t>ActionPerformance</w:t>
            </w:r>
          </w:p>
        </w:tc>
        <w:tc>
          <w:tcPr>
            <w:tcW w:w="2392" w:type="dxa"/>
          </w:tcPr>
          <w:p w14:paraId="2651C3FD" w14:textId="5C0408EA" w:rsidR="00A602E1" w:rsidRDefault="00A602E1" w:rsidP="00A65ECD">
            <w:pPr>
              <w:pStyle w:val="BodyText"/>
              <w:rPr>
                <w:lang w:eastAsia="x-none"/>
              </w:rPr>
            </w:pPr>
            <w:r>
              <w:rPr>
                <w:lang w:eastAsia="x-none"/>
              </w:rPr>
              <w:t>ProcedureDescriptor</w:t>
            </w:r>
          </w:p>
        </w:tc>
        <w:tc>
          <w:tcPr>
            <w:tcW w:w="2155" w:type="dxa"/>
          </w:tcPr>
          <w:p w14:paraId="29D87729" w14:textId="21D6E7FB" w:rsidR="00A602E1" w:rsidRDefault="00A602E1" w:rsidP="00A65ECD">
            <w:pPr>
              <w:pStyle w:val="BodyText"/>
              <w:rPr>
                <w:lang w:eastAsia="x-none"/>
              </w:rPr>
            </w:pPr>
            <w:r>
              <w:rPr>
                <w:lang w:eastAsia="x-none"/>
              </w:rPr>
              <w:t>Proposal</w:t>
            </w:r>
          </w:p>
        </w:tc>
      </w:tr>
      <w:tr w:rsidR="00A602E1" w14:paraId="4B073611" w14:textId="77777777" w:rsidTr="00A602E1">
        <w:tc>
          <w:tcPr>
            <w:tcW w:w="2695" w:type="dxa"/>
          </w:tcPr>
          <w:p w14:paraId="1D383798" w14:textId="646D9481" w:rsidR="00A602E1" w:rsidRDefault="00A602E1" w:rsidP="00A602E1">
            <w:pPr>
              <w:pStyle w:val="BodyText"/>
              <w:rPr>
                <w:lang w:eastAsia="x-none"/>
              </w:rPr>
            </w:pPr>
            <w:r>
              <w:rPr>
                <w:lang w:eastAsia="x-none"/>
              </w:rPr>
              <w:t>ProcedureOrder</w:t>
            </w:r>
          </w:p>
        </w:tc>
        <w:tc>
          <w:tcPr>
            <w:tcW w:w="2108" w:type="dxa"/>
          </w:tcPr>
          <w:p w14:paraId="10B97ADE" w14:textId="22E9BA5B" w:rsidR="00A602E1" w:rsidRDefault="00A602E1" w:rsidP="00A602E1">
            <w:pPr>
              <w:pStyle w:val="BodyText"/>
              <w:rPr>
                <w:lang w:eastAsia="x-none"/>
              </w:rPr>
            </w:pPr>
            <w:r>
              <w:rPr>
                <w:lang w:eastAsia="x-none"/>
              </w:rPr>
              <w:t>ActionPerformance</w:t>
            </w:r>
          </w:p>
        </w:tc>
        <w:tc>
          <w:tcPr>
            <w:tcW w:w="2392" w:type="dxa"/>
          </w:tcPr>
          <w:p w14:paraId="36AB566A" w14:textId="7B9EEAEE" w:rsidR="00A602E1" w:rsidRDefault="00A602E1" w:rsidP="00A602E1">
            <w:pPr>
              <w:pStyle w:val="BodyText"/>
              <w:rPr>
                <w:lang w:eastAsia="x-none"/>
              </w:rPr>
            </w:pPr>
            <w:r>
              <w:rPr>
                <w:lang w:eastAsia="x-none"/>
              </w:rPr>
              <w:t>ProcedureDescriptor</w:t>
            </w:r>
          </w:p>
        </w:tc>
        <w:tc>
          <w:tcPr>
            <w:tcW w:w="2155" w:type="dxa"/>
          </w:tcPr>
          <w:p w14:paraId="661EEA16" w14:textId="464DC14E" w:rsidR="00A602E1" w:rsidRDefault="00A602E1" w:rsidP="00A602E1">
            <w:pPr>
              <w:pStyle w:val="BodyText"/>
              <w:rPr>
                <w:lang w:eastAsia="x-none"/>
              </w:rPr>
            </w:pPr>
            <w:r>
              <w:rPr>
                <w:lang w:eastAsia="x-none"/>
              </w:rPr>
              <w:t>Order</w:t>
            </w:r>
          </w:p>
        </w:tc>
      </w:tr>
      <w:tr w:rsidR="00A602E1" w14:paraId="649389A5" w14:textId="77777777" w:rsidTr="00A602E1">
        <w:tc>
          <w:tcPr>
            <w:tcW w:w="2695" w:type="dxa"/>
          </w:tcPr>
          <w:p w14:paraId="6978A49F" w14:textId="18B27BD7" w:rsidR="00A602E1" w:rsidRDefault="00A602E1" w:rsidP="00A602E1">
            <w:pPr>
              <w:pStyle w:val="BodyText"/>
              <w:rPr>
                <w:lang w:eastAsia="x-none"/>
              </w:rPr>
            </w:pPr>
            <w:r>
              <w:rPr>
                <w:lang w:eastAsia="x-none"/>
              </w:rPr>
              <w:t>ScheduledProcedure</w:t>
            </w:r>
          </w:p>
        </w:tc>
        <w:tc>
          <w:tcPr>
            <w:tcW w:w="2108" w:type="dxa"/>
          </w:tcPr>
          <w:p w14:paraId="54505CCD" w14:textId="5F725160" w:rsidR="00A602E1" w:rsidRDefault="00A602E1" w:rsidP="00A602E1">
            <w:pPr>
              <w:pStyle w:val="BodyText"/>
              <w:rPr>
                <w:lang w:eastAsia="x-none"/>
              </w:rPr>
            </w:pPr>
            <w:r>
              <w:rPr>
                <w:lang w:eastAsia="x-none"/>
              </w:rPr>
              <w:t>ActionPerformance</w:t>
            </w:r>
          </w:p>
        </w:tc>
        <w:tc>
          <w:tcPr>
            <w:tcW w:w="2392" w:type="dxa"/>
          </w:tcPr>
          <w:p w14:paraId="2A050AAD" w14:textId="3FA8CC2E" w:rsidR="00A602E1" w:rsidRDefault="00A602E1" w:rsidP="00A602E1">
            <w:pPr>
              <w:pStyle w:val="BodyText"/>
              <w:rPr>
                <w:lang w:eastAsia="x-none"/>
              </w:rPr>
            </w:pPr>
            <w:r>
              <w:rPr>
                <w:lang w:eastAsia="x-none"/>
              </w:rPr>
              <w:t>ProcedureDescriptor</w:t>
            </w:r>
          </w:p>
        </w:tc>
        <w:tc>
          <w:tcPr>
            <w:tcW w:w="2155" w:type="dxa"/>
          </w:tcPr>
          <w:p w14:paraId="1E775F66" w14:textId="36DBD384" w:rsidR="00A602E1" w:rsidRDefault="00A602E1" w:rsidP="00A602E1">
            <w:pPr>
              <w:pStyle w:val="BodyText"/>
              <w:rPr>
                <w:lang w:eastAsia="x-none"/>
              </w:rPr>
            </w:pPr>
            <w:r>
              <w:rPr>
                <w:lang w:eastAsia="x-none"/>
              </w:rPr>
              <w:t>Plan</w:t>
            </w:r>
          </w:p>
        </w:tc>
      </w:tr>
      <w:tr w:rsidR="00A602E1" w14:paraId="1A07BDA0" w14:textId="77777777" w:rsidTr="00A602E1">
        <w:tc>
          <w:tcPr>
            <w:tcW w:w="2695" w:type="dxa"/>
          </w:tcPr>
          <w:p w14:paraId="20A4EB60" w14:textId="3602551A" w:rsidR="00A602E1" w:rsidRDefault="00A602E1" w:rsidP="00A602E1">
            <w:pPr>
              <w:pStyle w:val="BodyText"/>
              <w:rPr>
                <w:lang w:eastAsia="x-none"/>
              </w:rPr>
            </w:pPr>
            <w:r>
              <w:rPr>
                <w:lang w:eastAsia="x-none"/>
              </w:rPr>
              <w:t>ProcedureEvent</w:t>
            </w:r>
          </w:p>
        </w:tc>
        <w:tc>
          <w:tcPr>
            <w:tcW w:w="2108" w:type="dxa"/>
          </w:tcPr>
          <w:p w14:paraId="71E695A4" w14:textId="1287A635" w:rsidR="00A602E1" w:rsidRDefault="00A602E1" w:rsidP="00A602E1">
            <w:pPr>
              <w:pStyle w:val="BodyText"/>
              <w:rPr>
                <w:lang w:eastAsia="x-none"/>
              </w:rPr>
            </w:pPr>
            <w:r>
              <w:rPr>
                <w:lang w:eastAsia="x-none"/>
              </w:rPr>
              <w:t>ActionPerformance</w:t>
            </w:r>
          </w:p>
        </w:tc>
        <w:tc>
          <w:tcPr>
            <w:tcW w:w="2392" w:type="dxa"/>
          </w:tcPr>
          <w:p w14:paraId="3607B7A1" w14:textId="6320A375" w:rsidR="00A602E1" w:rsidRDefault="00A602E1" w:rsidP="00A602E1">
            <w:pPr>
              <w:pStyle w:val="BodyText"/>
              <w:rPr>
                <w:lang w:eastAsia="x-none"/>
              </w:rPr>
            </w:pPr>
            <w:r>
              <w:rPr>
                <w:lang w:eastAsia="x-none"/>
              </w:rPr>
              <w:t>ProcedureDescriptor</w:t>
            </w:r>
          </w:p>
        </w:tc>
        <w:tc>
          <w:tcPr>
            <w:tcW w:w="2155" w:type="dxa"/>
          </w:tcPr>
          <w:p w14:paraId="611C697D" w14:textId="6AA3AE8F" w:rsidR="00A602E1" w:rsidRDefault="00A602E1" w:rsidP="00A602E1">
            <w:pPr>
              <w:pStyle w:val="BodyText"/>
              <w:rPr>
                <w:lang w:eastAsia="x-none"/>
              </w:rPr>
            </w:pPr>
            <w:r>
              <w:rPr>
                <w:lang w:eastAsia="x-none"/>
              </w:rPr>
              <w:t>Performance</w:t>
            </w:r>
          </w:p>
        </w:tc>
      </w:tr>
      <w:tr w:rsidR="00A602E1" w14:paraId="2D3A09E1" w14:textId="77777777" w:rsidTr="00A602E1">
        <w:tc>
          <w:tcPr>
            <w:tcW w:w="2695" w:type="dxa"/>
          </w:tcPr>
          <w:p w14:paraId="70CD9A31" w14:textId="455047DD" w:rsidR="00A602E1" w:rsidRDefault="007752CD" w:rsidP="00A602E1">
            <w:pPr>
              <w:pStyle w:val="BodyText"/>
              <w:rPr>
                <w:lang w:eastAsia="x-none"/>
              </w:rPr>
            </w:pPr>
            <w:r>
              <w:rPr>
                <w:lang w:eastAsia="x-none"/>
              </w:rPr>
              <w:t>UndeliveredProcedure</w:t>
            </w:r>
          </w:p>
        </w:tc>
        <w:tc>
          <w:tcPr>
            <w:tcW w:w="2108" w:type="dxa"/>
          </w:tcPr>
          <w:p w14:paraId="1AA14B94" w14:textId="394C91D8" w:rsidR="00A602E1" w:rsidRDefault="00A602E1" w:rsidP="00A602E1">
            <w:pPr>
              <w:pStyle w:val="BodyText"/>
              <w:rPr>
                <w:lang w:eastAsia="x-none"/>
              </w:rPr>
            </w:pPr>
            <w:r>
              <w:rPr>
                <w:lang w:eastAsia="x-none"/>
              </w:rPr>
              <w:t>ActionNonPerformance</w:t>
            </w:r>
          </w:p>
        </w:tc>
        <w:tc>
          <w:tcPr>
            <w:tcW w:w="2392" w:type="dxa"/>
          </w:tcPr>
          <w:p w14:paraId="38DD3752" w14:textId="477085C8" w:rsidR="00A602E1" w:rsidRDefault="00A602E1" w:rsidP="00A602E1">
            <w:pPr>
              <w:pStyle w:val="BodyText"/>
              <w:rPr>
                <w:lang w:eastAsia="x-none"/>
              </w:rPr>
            </w:pPr>
            <w:r>
              <w:rPr>
                <w:lang w:eastAsia="x-none"/>
              </w:rPr>
              <w:t>ProcedureDescriptor</w:t>
            </w:r>
          </w:p>
        </w:tc>
        <w:tc>
          <w:tcPr>
            <w:tcW w:w="2155" w:type="dxa"/>
          </w:tcPr>
          <w:p w14:paraId="19A0145E" w14:textId="7649E4B1" w:rsidR="00A602E1" w:rsidRDefault="00A602E1" w:rsidP="00A602E1">
            <w:pPr>
              <w:pStyle w:val="BodyText"/>
              <w:rPr>
                <w:lang w:eastAsia="x-none"/>
              </w:rPr>
            </w:pPr>
            <w:r>
              <w:rPr>
                <w:lang w:eastAsia="x-none"/>
              </w:rPr>
              <w:t>Performance</w:t>
            </w:r>
          </w:p>
        </w:tc>
      </w:tr>
    </w:tbl>
    <w:p w14:paraId="33E1C4C6" w14:textId="77777777" w:rsidR="007752CD" w:rsidRDefault="007752CD" w:rsidP="00346FD1">
      <w:pPr>
        <w:pStyle w:val="BodyText"/>
        <w:rPr>
          <w:lang w:eastAsia="x-none"/>
        </w:rPr>
      </w:pPr>
    </w:p>
    <w:p w14:paraId="49D0CD18" w14:textId="63A14704" w:rsidR="00BC384F" w:rsidRDefault="00BC384F" w:rsidP="00346FD1">
      <w:pPr>
        <w:pStyle w:val="BodyText"/>
        <w:rPr>
          <w:lang w:eastAsia="x-none"/>
        </w:rPr>
      </w:pPr>
      <w:r>
        <w:rPr>
          <w:lang w:eastAsia="x-none"/>
        </w:rPr>
        <w:t xml:space="preserve">Statements that subclass ObservationPresence and ObservationAbsence must implement a subtype of the </w:t>
      </w:r>
      <w:r w:rsidRPr="00417AD5">
        <w:rPr>
          <w:b/>
          <w:lang w:eastAsia="x-none"/>
        </w:rPr>
        <w:t>ObservableDescriptor</w:t>
      </w:r>
      <w:r>
        <w:rPr>
          <w:lang w:eastAsia="x-none"/>
        </w:rPr>
        <w:t xml:space="preserve"> interface. This interface allows expression of the details of the observation such as a finding or a diagnostic test result.</w:t>
      </w:r>
    </w:p>
    <w:p w14:paraId="366F1F6A" w14:textId="2E181828" w:rsidR="00FB0CCF" w:rsidRDefault="00FB0CCF" w:rsidP="00FB0CCF">
      <w:pPr>
        <w:pStyle w:val="Caption"/>
      </w:pPr>
      <w:bookmarkStart w:id="30" w:name="_Toc374521887"/>
      <w:r>
        <w:t xml:space="preserve">Table </w:t>
      </w:r>
      <w:r>
        <w:fldChar w:fldCharType="begin"/>
      </w:r>
      <w:r>
        <w:instrText xml:space="preserve"> SEQ Table \* ARABIC </w:instrText>
      </w:r>
      <w:r>
        <w:fldChar w:fldCharType="separate"/>
      </w:r>
      <w:r w:rsidR="00EE5B10">
        <w:t>2</w:t>
      </w:r>
      <w:r>
        <w:fldChar w:fldCharType="end"/>
      </w:r>
      <w:r>
        <w:t>. List of statements about observations.</w:t>
      </w:r>
      <w:bookmarkEnd w:id="30"/>
    </w:p>
    <w:tbl>
      <w:tblPr>
        <w:tblStyle w:val="TableGrid"/>
        <w:tblW w:w="0" w:type="auto"/>
        <w:tblLook w:val="04A0" w:firstRow="1" w:lastRow="0" w:firstColumn="1" w:lastColumn="0" w:noHBand="0" w:noVBand="1"/>
      </w:tblPr>
      <w:tblGrid>
        <w:gridCol w:w="3172"/>
        <w:gridCol w:w="2290"/>
        <w:gridCol w:w="3888"/>
      </w:tblGrid>
      <w:tr w:rsidR="00EA5311" w14:paraId="4B13CD95" w14:textId="77777777" w:rsidTr="00FB0CCF">
        <w:tc>
          <w:tcPr>
            <w:tcW w:w="3172" w:type="dxa"/>
          </w:tcPr>
          <w:p w14:paraId="3CFF74B9" w14:textId="18496369" w:rsidR="00EA5311" w:rsidRPr="00EA5311" w:rsidRDefault="00EA5311" w:rsidP="00BC384F">
            <w:pPr>
              <w:pStyle w:val="BodyText"/>
              <w:rPr>
                <w:b/>
                <w:lang w:eastAsia="x-none"/>
              </w:rPr>
            </w:pPr>
            <w:r w:rsidRPr="00EA5311">
              <w:rPr>
                <w:b/>
                <w:lang w:eastAsia="x-none"/>
              </w:rPr>
              <w:t xml:space="preserve">Statement </w:t>
            </w:r>
            <w:r w:rsidR="00BC384F">
              <w:rPr>
                <w:b/>
                <w:lang w:eastAsia="x-none"/>
              </w:rPr>
              <w:t>Name</w:t>
            </w:r>
          </w:p>
        </w:tc>
        <w:tc>
          <w:tcPr>
            <w:tcW w:w="2290" w:type="dxa"/>
          </w:tcPr>
          <w:p w14:paraId="2F2DAAC2" w14:textId="09664C86" w:rsidR="00EA5311" w:rsidRPr="00EA5311" w:rsidRDefault="00EA5311" w:rsidP="00346FD1">
            <w:pPr>
              <w:pStyle w:val="BodyText"/>
              <w:rPr>
                <w:b/>
                <w:lang w:eastAsia="x-none"/>
              </w:rPr>
            </w:pPr>
            <w:r w:rsidRPr="00EA5311">
              <w:rPr>
                <w:b/>
                <w:lang w:eastAsia="x-none"/>
              </w:rPr>
              <w:t>Derived From</w:t>
            </w:r>
          </w:p>
        </w:tc>
        <w:tc>
          <w:tcPr>
            <w:tcW w:w="3888" w:type="dxa"/>
          </w:tcPr>
          <w:p w14:paraId="05FCAE3F" w14:textId="3547A87D" w:rsidR="00EA5311" w:rsidRPr="00EA5311" w:rsidRDefault="00EA5311" w:rsidP="00346FD1">
            <w:pPr>
              <w:pStyle w:val="BodyText"/>
              <w:rPr>
                <w:b/>
                <w:lang w:eastAsia="x-none"/>
              </w:rPr>
            </w:pPr>
            <w:r w:rsidRPr="00EA5311">
              <w:rPr>
                <w:b/>
                <w:lang w:eastAsia="x-none"/>
              </w:rPr>
              <w:t>Implemented ObservationDescriptor Interface</w:t>
            </w:r>
          </w:p>
        </w:tc>
      </w:tr>
      <w:tr w:rsidR="00EA5311" w14:paraId="27E5CC21" w14:textId="77777777" w:rsidTr="00FB0CCF">
        <w:tc>
          <w:tcPr>
            <w:tcW w:w="3172" w:type="dxa"/>
          </w:tcPr>
          <w:p w14:paraId="51C29AFB" w14:textId="1917808E" w:rsidR="00EA5311" w:rsidRDefault="00EA5311" w:rsidP="00346FD1">
            <w:pPr>
              <w:pStyle w:val="BodyText"/>
              <w:rPr>
                <w:lang w:eastAsia="x-none"/>
              </w:rPr>
            </w:pPr>
            <w:r>
              <w:rPr>
                <w:lang w:eastAsia="x-none"/>
              </w:rPr>
              <w:t>AdverseEvent</w:t>
            </w:r>
          </w:p>
        </w:tc>
        <w:tc>
          <w:tcPr>
            <w:tcW w:w="2290" w:type="dxa"/>
          </w:tcPr>
          <w:p w14:paraId="31C05E75" w14:textId="35AB8374" w:rsidR="00EA5311" w:rsidRDefault="00EA5311" w:rsidP="00346FD1">
            <w:pPr>
              <w:pStyle w:val="BodyText"/>
              <w:rPr>
                <w:lang w:eastAsia="x-none"/>
              </w:rPr>
            </w:pPr>
            <w:r>
              <w:rPr>
                <w:lang w:eastAsia="x-none"/>
              </w:rPr>
              <w:t>ObservationPresence</w:t>
            </w:r>
          </w:p>
        </w:tc>
        <w:tc>
          <w:tcPr>
            <w:tcW w:w="3888" w:type="dxa"/>
          </w:tcPr>
          <w:p w14:paraId="3BF48F16" w14:textId="73115030" w:rsidR="00EA5311" w:rsidRDefault="00EA5311" w:rsidP="00346FD1">
            <w:pPr>
              <w:pStyle w:val="BodyText"/>
              <w:rPr>
                <w:lang w:eastAsia="x-none"/>
              </w:rPr>
            </w:pPr>
            <w:r>
              <w:rPr>
                <w:lang w:eastAsia="x-none"/>
              </w:rPr>
              <w:t>ConditionDescriptor</w:t>
            </w:r>
          </w:p>
        </w:tc>
      </w:tr>
      <w:tr w:rsidR="00EA5311" w14:paraId="62954FB4" w14:textId="77777777" w:rsidTr="00FB0CCF">
        <w:tc>
          <w:tcPr>
            <w:tcW w:w="3172" w:type="dxa"/>
          </w:tcPr>
          <w:p w14:paraId="35D4D792" w14:textId="7A3E399F" w:rsidR="00EA5311" w:rsidRDefault="00EA5311" w:rsidP="00346FD1">
            <w:pPr>
              <w:pStyle w:val="BodyText"/>
              <w:rPr>
                <w:lang w:eastAsia="x-none"/>
              </w:rPr>
            </w:pPr>
            <w:r>
              <w:rPr>
                <w:lang w:eastAsia="x-none"/>
              </w:rPr>
              <w:t>NoAdverseEvent</w:t>
            </w:r>
          </w:p>
        </w:tc>
        <w:tc>
          <w:tcPr>
            <w:tcW w:w="2290" w:type="dxa"/>
          </w:tcPr>
          <w:p w14:paraId="415EBDC0" w14:textId="40357017" w:rsidR="00EA5311" w:rsidRDefault="00EA5311" w:rsidP="00346FD1">
            <w:pPr>
              <w:pStyle w:val="BodyText"/>
              <w:rPr>
                <w:lang w:eastAsia="x-none"/>
              </w:rPr>
            </w:pPr>
            <w:r>
              <w:rPr>
                <w:lang w:eastAsia="x-none"/>
              </w:rPr>
              <w:t>ObservationAbsence</w:t>
            </w:r>
          </w:p>
        </w:tc>
        <w:tc>
          <w:tcPr>
            <w:tcW w:w="3888" w:type="dxa"/>
          </w:tcPr>
          <w:p w14:paraId="6AA2540D" w14:textId="5D19E869" w:rsidR="00EA5311" w:rsidRDefault="00EA5311" w:rsidP="00346FD1">
            <w:pPr>
              <w:pStyle w:val="BodyText"/>
              <w:rPr>
                <w:lang w:eastAsia="x-none"/>
              </w:rPr>
            </w:pPr>
            <w:r>
              <w:rPr>
                <w:lang w:eastAsia="x-none"/>
              </w:rPr>
              <w:t>ConditionDescriptor</w:t>
            </w:r>
          </w:p>
        </w:tc>
      </w:tr>
      <w:tr w:rsidR="00EA5311" w14:paraId="11C9A2A4" w14:textId="77777777" w:rsidTr="00FB0CCF">
        <w:tc>
          <w:tcPr>
            <w:tcW w:w="3172" w:type="dxa"/>
          </w:tcPr>
          <w:p w14:paraId="151F8DBA" w14:textId="091D4700" w:rsidR="00EA5311" w:rsidRDefault="00EA5311" w:rsidP="00346FD1">
            <w:pPr>
              <w:pStyle w:val="BodyText"/>
              <w:rPr>
                <w:lang w:eastAsia="x-none"/>
              </w:rPr>
            </w:pPr>
            <w:r>
              <w:rPr>
                <w:lang w:eastAsia="x-none"/>
              </w:rPr>
              <w:t>AllergyIntolerance</w:t>
            </w:r>
          </w:p>
        </w:tc>
        <w:tc>
          <w:tcPr>
            <w:tcW w:w="2290" w:type="dxa"/>
          </w:tcPr>
          <w:p w14:paraId="768CCA2B" w14:textId="6A3D3D46" w:rsidR="00EA5311" w:rsidRDefault="00EA5311" w:rsidP="00346FD1">
            <w:pPr>
              <w:pStyle w:val="BodyText"/>
              <w:rPr>
                <w:lang w:eastAsia="x-none"/>
              </w:rPr>
            </w:pPr>
            <w:r>
              <w:rPr>
                <w:lang w:eastAsia="x-none"/>
              </w:rPr>
              <w:t>ObservationPresence</w:t>
            </w:r>
          </w:p>
        </w:tc>
        <w:tc>
          <w:tcPr>
            <w:tcW w:w="3888" w:type="dxa"/>
          </w:tcPr>
          <w:p w14:paraId="1234DD44" w14:textId="4339830C" w:rsidR="00EA5311" w:rsidRDefault="00EA5311" w:rsidP="00346FD1">
            <w:pPr>
              <w:pStyle w:val="BodyText"/>
              <w:rPr>
                <w:lang w:eastAsia="x-none"/>
              </w:rPr>
            </w:pPr>
            <w:r>
              <w:rPr>
                <w:lang w:eastAsia="x-none"/>
              </w:rPr>
              <w:t>AllergyIntoleranceDescriptor</w:t>
            </w:r>
          </w:p>
        </w:tc>
      </w:tr>
      <w:tr w:rsidR="00EA5311" w14:paraId="237C5AF7" w14:textId="77777777" w:rsidTr="00FB0CCF">
        <w:tc>
          <w:tcPr>
            <w:tcW w:w="3172" w:type="dxa"/>
          </w:tcPr>
          <w:p w14:paraId="7F711A28" w14:textId="11719443" w:rsidR="00EA5311" w:rsidRDefault="00EA5311" w:rsidP="00346FD1">
            <w:pPr>
              <w:pStyle w:val="BodyText"/>
              <w:rPr>
                <w:lang w:eastAsia="x-none"/>
              </w:rPr>
            </w:pPr>
            <w:r>
              <w:rPr>
                <w:lang w:eastAsia="x-none"/>
              </w:rPr>
              <w:t>NoAllergyIntolerance</w:t>
            </w:r>
          </w:p>
        </w:tc>
        <w:tc>
          <w:tcPr>
            <w:tcW w:w="2290" w:type="dxa"/>
          </w:tcPr>
          <w:p w14:paraId="310573A8" w14:textId="65A32600" w:rsidR="00EA5311" w:rsidRDefault="00EA5311" w:rsidP="00EA5311">
            <w:pPr>
              <w:pStyle w:val="BodyText"/>
              <w:rPr>
                <w:lang w:eastAsia="x-none"/>
              </w:rPr>
            </w:pPr>
            <w:r>
              <w:rPr>
                <w:lang w:eastAsia="x-none"/>
              </w:rPr>
              <w:t>ObservationAbsence</w:t>
            </w:r>
          </w:p>
        </w:tc>
        <w:tc>
          <w:tcPr>
            <w:tcW w:w="3888" w:type="dxa"/>
          </w:tcPr>
          <w:p w14:paraId="3932C913" w14:textId="29825454" w:rsidR="00EA5311" w:rsidRDefault="00EA5311" w:rsidP="00EA5311">
            <w:pPr>
              <w:pStyle w:val="BodyText"/>
              <w:rPr>
                <w:lang w:eastAsia="x-none"/>
              </w:rPr>
            </w:pPr>
            <w:r>
              <w:rPr>
                <w:lang w:eastAsia="x-none"/>
              </w:rPr>
              <w:t>AllergyIntoleranceDescriptor</w:t>
            </w:r>
          </w:p>
        </w:tc>
      </w:tr>
      <w:tr w:rsidR="00EA5311" w14:paraId="312F835B" w14:textId="77777777" w:rsidTr="00FB0CCF">
        <w:tc>
          <w:tcPr>
            <w:tcW w:w="3172" w:type="dxa"/>
          </w:tcPr>
          <w:p w14:paraId="0154DE96" w14:textId="06CF16B6" w:rsidR="00EA5311" w:rsidRDefault="00EA5311" w:rsidP="00EA5311">
            <w:pPr>
              <w:pStyle w:val="BodyText"/>
              <w:rPr>
                <w:lang w:eastAsia="x-none"/>
              </w:rPr>
            </w:pPr>
            <w:r>
              <w:rPr>
                <w:lang w:eastAsia="x-none"/>
              </w:rPr>
              <w:t>Condition</w:t>
            </w:r>
          </w:p>
        </w:tc>
        <w:tc>
          <w:tcPr>
            <w:tcW w:w="2290" w:type="dxa"/>
          </w:tcPr>
          <w:p w14:paraId="2FEBCC40" w14:textId="1C9DB246" w:rsidR="00EA5311" w:rsidRDefault="00EA5311" w:rsidP="00EA5311">
            <w:pPr>
              <w:pStyle w:val="BodyText"/>
              <w:rPr>
                <w:lang w:eastAsia="x-none"/>
              </w:rPr>
            </w:pPr>
            <w:r>
              <w:rPr>
                <w:lang w:eastAsia="x-none"/>
              </w:rPr>
              <w:t>ObservationPresence</w:t>
            </w:r>
          </w:p>
        </w:tc>
        <w:tc>
          <w:tcPr>
            <w:tcW w:w="3888" w:type="dxa"/>
          </w:tcPr>
          <w:p w14:paraId="04079017" w14:textId="5E6EA808" w:rsidR="00EA5311" w:rsidRDefault="00EA5311" w:rsidP="00EA5311">
            <w:pPr>
              <w:pStyle w:val="BodyText"/>
              <w:rPr>
                <w:lang w:eastAsia="x-none"/>
              </w:rPr>
            </w:pPr>
            <w:r>
              <w:rPr>
                <w:lang w:eastAsia="x-none"/>
              </w:rPr>
              <w:t>ConditionDescriptor</w:t>
            </w:r>
          </w:p>
        </w:tc>
      </w:tr>
      <w:tr w:rsidR="00EA5311" w14:paraId="4639562D" w14:textId="77777777" w:rsidTr="00FB0CCF">
        <w:tc>
          <w:tcPr>
            <w:tcW w:w="3172" w:type="dxa"/>
          </w:tcPr>
          <w:p w14:paraId="63ED4F46" w14:textId="7FF0B750" w:rsidR="00EA5311" w:rsidRDefault="00EA5311" w:rsidP="00EA5311">
            <w:pPr>
              <w:pStyle w:val="BodyText"/>
              <w:rPr>
                <w:lang w:eastAsia="x-none"/>
              </w:rPr>
            </w:pPr>
            <w:r>
              <w:rPr>
                <w:lang w:eastAsia="x-none"/>
              </w:rPr>
              <w:t>ConditionAbsent</w:t>
            </w:r>
          </w:p>
        </w:tc>
        <w:tc>
          <w:tcPr>
            <w:tcW w:w="2290" w:type="dxa"/>
          </w:tcPr>
          <w:p w14:paraId="22070FAA" w14:textId="68CCE70B" w:rsidR="00EA5311" w:rsidRDefault="00EA5311" w:rsidP="00EA5311">
            <w:pPr>
              <w:pStyle w:val="BodyText"/>
              <w:rPr>
                <w:lang w:eastAsia="x-none"/>
              </w:rPr>
            </w:pPr>
            <w:r>
              <w:rPr>
                <w:lang w:eastAsia="x-none"/>
              </w:rPr>
              <w:t>ObservationAbsence</w:t>
            </w:r>
          </w:p>
        </w:tc>
        <w:tc>
          <w:tcPr>
            <w:tcW w:w="3888" w:type="dxa"/>
          </w:tcPr>
          <w:p w14:paraId="03F0C16E" w14:textId="5846E572" w:rsidR="00EA5311" w:rsidRDefault="00EA5311" w:rsidP="00EA5311">
            <w:pPr>
              <w:pStyle w:val="BodyText"/>
              <w:rPr>
                <w:lang w:eastAsia="x-none"/>
              </w:rPr>
            </w:pPr>
            <w:r>
              <w:rPr>
                <w:lang w:eastAsia="x-none"/>
              </w:rPr>
              <w:t>ConditionDescriptor</w:t>
            </w:r>
          </w:p>
        </w:tc>
      </w:tr>
      <w:tr w:rsidR="00EA5311" w14:paraId="0B4C7E34" w14:textId="77777777" w:rsidTr="00FB0CCF">
        <w:tc>
          <w:tcPr>
            <w:tcW w:w="3172" w:type="dxa"/>
          </w:tcPr>
          <w:p w14:paraId="5A474A51" w14:textId="0A52D0F9" w:rsidR="00EA5311" w:rsidRDefault="0079437F" w:rsidP="00EA5311">
            <w:pPr>
              <w:pStyle w:val="BodyText"/>
              <w:rPr>
                <w:lang w:eastAsia="x-none"/>
              </w:rPr>
            </w:pPr>
            <w:r>
              <w:rPr>
                <w:lang w:eastAsia="x-none"/>
              </w:rPr>
              <w:t>ContraindicationToMedication</w:t>
            </w:r>
          </w:p>
        </w:tc>
        <w:tc>
          <w:tcPr>
            <w:tcW w:w="2290" w:type="dxa"/>
          </w:tcPr>
          <w:p w14:paraId="7BFAE2C8" w14:textId="0F0E2081" w:rsidR="00EA5311" w:rsidRDefault="0079437F" w:rsidP="00EA5311">
            <w:pPr>
              <w:pStyle w:val="BodyText"/>
              <w:rPr>
                <w:lang w:eastAsia="x-none"/>
              </w:rPr>
            </w:pPr>
            <w:r>
              <w:rPr>
                <w:lang w:eastAsia="x-none"/>
              </w:rPr>
              <w:t>ObservationPresence</w:t>
            </w:r>
          </w:p>
        </w:tc>
        <w:tc>
          <w:tcPr>
            <w:tcW w:w="3888" w:type="dxa"/>
          </w:tcPr>
          <w:p w14:paraId="62DB1F4B" w14:textId="2C01AC3D" w:rsidR="00EA5311" w:rsidRDefault="0079437F" w:rsidP="00EA5311">
            <w:pPr>
              <w:pStyle w:val="BodyText"/>
              <w:rPr>
                <w:lang w:eastAsia="x-none"/>
              </w:rPr>
            </w:pPr>
            <w:r>
              <w:rPr>
                <w:lang w:eastAsia="x-none"/>
              </w:rPr>
              <w:t>ContraindicationDescriptor</w:t>
            </w:r>
          </w:p>
        </w:tc>
      </w:tr>
      <w:tr w:rsidR="0079437F" w14:paraId="21B42065" w14:textId="77777777" w:rsidTr="00FB0CCF">
        <w:tc>
          <w:tcPr>
            <w:tcW w:w="3172" w:type="dxa"/>
          </w:tcPr>
          <w:p w14:paraId="48D629E3" w14:textId="164B7C17" w:rsidR="0079437F" w:rsidRDefault="0079437F" w:rsidP="00EA5311">
            <w:pPr>
              <w:pStyle w:val="BodyText"/>
              <w:rPr>
                <w:lang w:eastAsia="x-none"/>
              </w:rPr>
            </w:pPr>
            <w:r>
              <w:rPr>
                <w:lang w:eastAsia="x-none"/>
              </w:rPr>
              <w:t>ContraindicationToProcedure</w:t>
            </w:r>
          </w:p>
        </w:tc>
        <w:tc>
          <w:tcPr>
            <w:tcW w:w="2290" w:type="dxa"/>
          </w:tcPr>
          <w:p w14:paraId="5B11B777" w14:textId="7CEEC7D7" w:rsidR="0079437F" w:rsidRDefault="0079437F" w:rsidP="00EA5311">
            <w:pPr>
              <w:pStyle w:val="BodyText"/>
              <w:rPr>
                <w:lang w:eastAsia="x-none"/>
              </w:rPr>
            </w:pPr>
            <w:r>
              <w:rPr>
                <w:lang w:eastAsia="x-none"/>
              </w:rPr>
              <w:t>ObservationPresence</w:t>
            </w:r>
          </w:p>
        </w:tc>
        <w:tc>
          <w:tcPr>
            <w:tcW w:w="3888" w:type="dxa"/>
          </w:tcPr>
          <w:p w14:paraId="51B82D71" w14:textId="40FE3F4E" w:rsidR="0079437F" w:rsidRDefault="0079437F" w:rsidP="00EA5311">
            <w:pPr>
              <w:pStyle w:val="BodyText"/>
              <w:rPr>
                <w:lang w:eastAsia="x-none"/>
              </w:rPr>
            </w:pPr>
            <w:r>
              <w:rPr>
                <w:lang w:eastAsia="x-none"/>
              </w:rPr>
              <w:t>ContraindicationDescriptor</w:t>
            </w:r>
          </w:p>
        </w:tc>
      </w:tr>
      <w:tr w:rsidR="0079437F" w14:paraId="19EE80DC" w14:textId="77777777" w:rsidTr="00FB0CCF">
        <w:tc>
          <w:tcPr>
            <w:tcW w:w="3172" w:type="dxa"/>
          </w:tcPr>
          <w:p w14:paraId="1EFD8AF5" w14:textId="6DD2477E" w:rsidR="0079437F" w:rsidRDefault="0079437F" w:rsidP="00EA5311">
            <w:pPr>
              <w:pStyle w:val="BodyText"/>
              <w:rPr>
                <w:lang w:eastAsia="x-none"/>
              </w:rPr>
            </w:pPr>
            <w:r>
              <w:rPr>
                <w:lang w:eastAsia="x-none"/>
              </w:rPr>
              <w:t>Prognosis</w:t>
            </w:r>
          </w:p>
        </w:tc>
        <w:tc>
          <w:tcPr>
            <w:tcW w:w="2290" w:type="dxa"/>
          </w:tcPr>
          <w:p w14:paraId="7FC8946B" w14:textId="6F757DE9" w:rsidR="0079437F" w:rsidRDefault="0079437F" w:rsidP="00EA5311">
            <w:pPr>
              <w:pStyle w:val="BodyText"/>
              <w:rPr>
                <w:lang w:eastAsia="x-none"/>
              </w:rPr>
            </w:pPr>
            <w:r>
              <w:rPr>
                <w:lang w:eastAsia="x-none"/>
              </w:rPr>
              <w:t>ObservationPresence</w:t>
            </w:r>
          </w:p>
        </w:tc>
        <w:tc>
          <w:tcPr>
            <w:tcW w:w="3888" w:type="dxa"/>
          </w:tcPr>
          <w:p w14:paraId="4CF2CEA5" w14:textId="74CF72B7" w:rsidR="0079437F" w:rsidRDefault="0079437F" w:rsidP="00EA5311">
            <w:pPr>
              <w:pStyle w:val="BodyText"/>
              <w:rPr>
                <w:lang w:eastAsia="x-none"/>
              </w:rPr>
            </w:pPr>
            <w:r>
              <w:rPr>
                <w:lang w:eastAsia="x-none"/>
              </w:rPr>
              <w:t>PrognosisDescriptor</w:t>
            </w:r>
          </w:p>
        </w:tc>
      </w:tr>
      <w:tr w:rsidR="0079437F" w14:paraId="6FAD0168" w14:textId="77777777" w:rsidTr="00FB0CCF">
        <w:tc>
          <w:tcPr>
            <w:tcW w:w="3172" w:type="dxa"/>
          </w:tcPr>
          <w:p w14:paraId="5137CCBE" w14:textId="130BA472" w:rsidR="0079437F" w:rsidRDefault="00FB0CCF" w:rsidP="00EA5311">
            <w:pPr>
              <w:pStyle w:val="BodyText"/>
              <w:rPr>
                <w:lang w:eastAsia="x-none"/>
              </w:rPr>
            </w:pPr>
            <w:r>
              <w:rPr>
                <w:lang w:eastAsia="x-none"/>
              </w:rPr>
              <w:t>FamilyHistoryObservation</w:t>
            </w:r>
          </w:p>
        </w:tc>
        <w:tc>
          <w:tcPr>
            <w:tcW w:w="2290" w:type="dxa"/>
          </w:tcPr>
          <w:p w14:paraId="64B66ABD" w14:textId="49A81C9E" w:rsidR="0079437F" w:rsidRDefault="00FB0CCF" w:rsidP="00EA5311">
            <w:pPr>
              <w:pStyle w:val="BodyText"/>
              <w:rPr>
                <w:lang w:eastAsia="x-none"/>
              </w:rPr>
            </w:pPr>
            <w:r>
              <w:rPr>
                <w:lang w:eastAsia="x-none"/>
              </w:rPr>
              <w:t>ObservationPresence</w:t>
            </w:r>
          </w:p>
        </w:tc>
        <w:tc>
          <w:tcPr>
            <w:tcW w:w="3888" w:type="dxa"/>
          </w:tcPr>
          <w:p w14:paraId="4529CD12" w14:textId="515EC60B" w:rsidR="0079437F" w:rsidRDefault="00FB0CCF" w:rsidP="00EA5311">
            <w:pPr>
              <w:pStyle w:val="BodyText"/>
              <w:rPr>
                <w:lang w:eastAsia="x-none"/>
              </w:rPr>
            </w:pPr>
            <w:r>
              <w:rPr>
                <w:lang w:eastAsia="x-none"/>
              </w:rPr>
              <w:t>ObservationResultDescriptor</w:t>
            </w:r>
          </w:p>
        </w:tc>
      </w:tr>
      <w:tr w:rsidR="00FB0CCF" w14:paraId="3BE3401C" w14:textId="77777777" w:rsidTr="00FB0CCF">
        <w:tc>
          <w:tcPr>
            <w:tcW w:w="3172" w:type="dxa"/>
          </w:tcPr>
          <w:p w14:paraId="6695581D" w14:textId="02AB6CAA" w:rsidR="00FB0CCF" w:rsidRDefault="00FB0CCF" w:rsidP="00EA5311">
            <w:pPr>
              <w:pStyle w:val="BodyText"/>
              <w:rPr>
                <w:lang w:eastAsia="x-none"/>
              </w:rPr>
            </w:pPr>
            <w:r>
              <w:rPr>
                <w:lang w:eastAsia="x-none"/>
              </w:rPr>
              <w:t>ObservationResult</w:t>
            </w:r>
          </w:p>
        </w:tc>
        <w:tc>
          <w:tcPr>
            <w:tcW w:w="2290" w:type="dxa"/>
          </w:tcPr>
          <w:p w14:paraId="0A6249FF" w14:textId="51894331" w:rsidR="00FB0CCF" w:rsidRDefault="00FB0CCF" w:rsidP="00EA5311">
            <w:pPr>
              <w:pStyle w:val="BodyText"/>
              <w:rPr>
                <w:lang w:eastAsia="x-none"/>
              </w:rPr>
            </w:pPr>
            <w:r>
              <w:rPr>
                <w:lang w:eastAsia="x-none"/>
              </w:rPr>
              <w:t>ObservationPresence</w:t>
            </w:r>
          </w:p>
        </w:tc>
        <w:tc>
          <w:tcPr>
            <w:tcW w:w="3888" w:type="dxa"/>
          </w:tcPr>
          <w:p w14:paraId="77BD7FF8" w14:textId="7A946E3D" w:rsidR="00FB0CCF" w:rsidRDefault="00FB0CCF" w:rsidP="00EA5311">
            <w:pPr>
              <w:pStyle w:val="BodyText"/>
              <w:rPr>
                <w:lang w:eastAsia="x-none"/>
              </w:rPr>
            </w:pPr>
            <w:r>
              <w:rPr>
                <w:lang w:eastAsia="x-none"/>
              </w:rPr>
              <w:t>ObservationResultDescriptor</w:t>
            </w:r>
          </w:p>
        </w:tc>
      </w:tr>
    </w:tbl>
    <w:p w14:paraId="37B11996" w14:textId="77777777" w:rsidR="00EA5311" w:rsidRDefault="00EA5311" w:rsidP="00346FD1">
      <w:pPr>
        <w:pStyle w:val="BodyText"/>
        <w:rPr>
          <w:lang w:eastAsia="x-none"/>
        </w:rPr>
      </w:pPr>
    </w:p>
    <w:p w14:paraId="03C1153F" w14:textId="53052743" w:rsidR="00092107" w:rsidRDefault="00092107" w:rsidP="00346FD1">
      <w:pPr>
        <w:pStyle w:val="Heading2"/>
      </w:pPr>
      <w:bookmarkStart w:id="31" w:name="_Toc374521765"/>
      <w:r>
        <w:lastRenderedPageBreak/>
        <w:t>Datatypes</w:t>
      </w:r>
      <w:bookmarkEnd w:id="31"/>
    </w:p>
    <w:p w14:paraId="405B41B5" w14:textId="1AE381F6" w:rsidR="00417AD5" w:rsidRDefault="00417AD5" w:rsidP="00417AD5">
      <w:pPr>
        <w:pStyle w:val="BodyText"/>
        <w:rPr>
          <w:lang w:eastAsia="x-none"/>
        </w:rPr>
      </w:pPr>
      <w:r>
        <w:rPr>
          <w:lang w:eastAsia="x-none"/>
        </w:rPr>
        <w:t>Since QIDAM is a conceptual data model, it provides very high-level datatypes. These datatypes will be further subtyped and have detailed attributes specified in a logical model realized from QIDAM. These are the datatypes currently used within QIDAM classes and interfaces.</w:t>
      </w:r>
    </w:p>
    <w:p w14:paraId="536A5EC0" w14:textId="4C3468C3" w:rsidR="00624246" w:rsidRDefault="00624246" w:rsidP="00624246">
      <w:pPr>
        <w:pStyle w:val="Caption"/>
      </w:pPr>
      <w:bookmarkStart w:id="32" w:name="_Toc374521888"/>
      <w:r>
        <w:t xml:space="preserve">Table </w:t>
      </w:r>
      <w:r>
        <w:fldChar w:fldCharType="begin"/>
      </w:r>
      <w:r>
        <w:instrText xml:space="preserve"> SEQ Table \* ARABIC </w:instrText>
      </w:r>
      <w:r>
        <w:fldChar w:fldCharType="separate"/>
      </w:r>
      <w:r w:rsidR="00EE5B10">
        <w:t>3</w:t>
      </w:r>
      <w:r>
        <w:fldChar w:fldCharType="end"/>
      </w:r>
      <w:r>
        <w:t>. The datatypes in QIDAM</w:t>
      </w:r>
      <w:bookmarkEnd w:id="32"/>
    </w:p>
    <w:tbl>
      <w:tblPr>
        <w:tblStyle w:val="TableGrid"/>
        <w:tblW w:w="0" w:type="auto"/>
        <w:tblLook w:val="04A0" w:firstRow="1" w:lastRow="0" w:firstColumn="1" w:lastColumn="0" w:noHBand="0" w:noVBand="1"/>
      </w:tblPr>
      <w:tblGrid>
        <w:gridCol w:w="2337"/>
        <w:gridCol w:w="6838"/>
      </w:tblGrid>
      <w:tr w:rsidR="007547BF" w14:paraId="1F1684D5" w14:textId="77777777" w:rsidTr="00E8359F">
        <w:tc>
          <w:tcPr>
            <w:tcW w:w="2337" w:type="dxa"/>
          </w:tcPr>
          <w:p w14:paraId="78A9EADE" w14:textId="30998CE7" w:rsidR="007547BF" w:rsidRPr="007547BF" w:rsidRDefault="007547BF" w:rsidP="00417AD5">
            <w:pPr>
              <w:pStyle w:val="BodyText"/>
              <w:rPr>
                <w:b/>
                <w:lang w:eastAsia="x-none"/>
              </w:rPr>
            </w:pPr>
            <w:r w:rsidRPr="007547BF">
              <w:rPr>
                <w:b/>
                <w:lang w:eastAsia="x-none"/>
              </w:rPr>
              <w:t>QIDAM Datatype</w:t>
            </w:r>
          </w:p>
        </w:tc>
        <w:tc>
          <w:tcPr>
            <w:tcW w:w="6838" w:type="dxa"/>
          </w:tcPr>
          <w:p w14:paraId="29A4364B" w14:textId="0DBF4407" w:rsidR="007547BF" w:rsidRPr="007547BF" w:rsidRDefault="007547BF" w:rsidP="00417AD5">
            <w:pPr>
              <w:pStyle w:val="BodyText"/>
              <w:rPr>
                <w:b/>
                <w:lang w:eastAsia="x-none"/>
              </w:rPr>
            </w:pPr>
            <w:r w:rsidRPr="007547BF">
              <w:rPr>
                <w:b/>
                <w:lang w:eastAsia="x-none"/>
              </w:rPr>
              <w:t>Description</w:t>
            </w:r>
          </w:p>
        </w:tc>
      </w:tr>
      <w:tr w:rsidR="007547BF" w14:paraId="4FDA3C0D" w14:textId="77777777" w:rsidTr="00E8359F">
        <w:tc>
          <w:tcPr>
            <w:tcW w:w="2337" w:type="dxa"/>
          </w:tcPr>
          <w:p w14:paraId="3DF29088" w14:textId="7DA1664E" w:rsidR="007547BF" w:rsidRDefault="007547BF" w:rsidP="00417AD5">
            <w:pPr>
              <w:pStyle w:val="BodyText"/>
              <w:rPr>
                <w:lang w:eastAsia="x-none"/>
              </w:rPr>
            </w:pPr>
            <w:r>
              <w:rPr>
                <w:lang w:eastAsia="x-none"/>
              </w:rPr>
              <w:t>Code</w:t>
            </w:r>
          </w:p>
        </w:tc>
        <w:tc>
          <w:tcPr>
            <w:tcW w:w="6838" w:type="dxa"/>
          </w:tcPr>
          <w:p w14:paraId="1D9F913E" w14:textId="5BCF11BE" w:rsidR="007547BF" w:rsidRDefault="00E8359F" w:rsidP="00417AD5">
            <w:pPr>
              <w:pStyle w:val="BodyText"/>
              <w:rPr>
                <w:lang w:eastAsia="x-none"/>
              </w:rPr>
            </w:pPr>
            <w:r>
              <w:rPr>
                <w:lang w:eastAsia="x-none"/>
              </w:rPr>
              <w:t>A value taken from a controlled terminology, such as a code from LOINC.</w:t>
            </w:r>
          </w:p>
        </w:tc>
      </w:tr>
      <w:tr w:rsidR="007547BF" w14:paraId="2BD5FA64" w14:textId="77777777" w:rsidTr="00E8359F">
        <w:tc>
          <w:tcPr>
            <w:tcW w:w="2337" w:type="dxa"/>
          </w:tcPr>
          <w:p w14:paraId="7A6D24C1" w14:textId="098DB76C" w:rsidR="007547BF" w:rsidRDefault="007547BF" w:rsidP="00417AD5">
            <w:pPr>
              <w:pStyle w:val="BodyText"/>
              <w:rPr>
                <w:lang w:eastAsia="x-none"/>
              </w:rPr>
            </w:pPr>
            <w:r>
              <w:rPr>
                <w:lang w:eastAsia="x-none"/>
              </w:rPr>
              <w:t>Interval</w:t>
            </w:r>
            <w:r w:rsidR="00E84277">
              <w:rPr>
                <w:lang w:eastAsia="x-none"/>
              </w:rPr>
              <w:t>OfQuantity</w:t>
            </w:r>
          </w:p>
        </w:tc>
        <w:tc>
          <w:tcPr>
            <w:tcW w:w="6838" w:type="dxa"/>
          </w:tcPr>
          <w:p w14:paraId="4827F8AC" w14:textId="1CC268A7" w:rsidR="007547BF" w:rsidRDefault="00E84277" w:rsidP="00417AD5">
            <w:pPr>
              <w:pStyle w:val="BodyText"/>
              <w:rPr>
                <w:lang w:eastAsia="x-none"/>
              </w:rPr>
            </w:pPr>
            <w:r>
              <w:rPr>
                <w:lang w:eastAsia="x-none"/>
              </w:rPr>
              <w:t>A range expressed over a quantity, i.e., has low and high values.</w:t>
            </w:r>
          </w:p>
        </w:tc>
      </w:tr>
      <w:tr w:rsidR="007547BF" w14:paraId="573FC72B" w14:textId="77777777" w:rsidTr="00E8359F">
        <w:tc>
          <w:tcPr>
            <w:tcW w:w="2337" w:type="dxa"/>
          </w:tcPr>
          <w:p w14:paraId="023EA3A8" w14:textId="33DEAD28" w:rsidR="007547BF" w:rsidRDefault="007547BF" w:rsidP="00417AD5">
            <w:pPr>
              <w:pStyle w:val="BodyText"/>
              <w:rPr>
                <w:lang w:eastAsia="x-none"/>
              </w:rPr>
            </w:pPr>
            <w:r>
              <w:rPr>
                <w:lang w:eastAsia="x-none"/>
              </w:rPr>
              <w:t>Quantity</w:t>
            </w:r>
          </w:p>
        </w:tc>
        <w:tc>
          <w:tcPr>
            <w:tcW w:w="6838" w:type="dxa"/>
          </w:tcPr>
          <w:p w14:paraId="38190AD8" w14:textId="4691E2CF" w:rsidR="007547BF" w:rsidRDefault="00E84277" w:rsidP="00417AD5">
            <w:pPr>
              <w:pStyle w:val="BodyText"/>
              <w:rPr>
                <w:lang w:eastAsia="x-none"/>
              </w:rPr>
            </w:pPr>
            <w:r>
              <w:rPr>
                <w:lang w:eastAsia="x-none"/>
              </w:rPr>
              <w:t>A numeric value expressing an amount, with or without units.</w:t>
            </w:r>
          </w:p>
        </w:tc>
      </w:tr>
      <w:tr w:rsidR="007547BF" w14:paraId="54007BE6" w14:textId="77777777" w:rsidTr="00E8359F">
        <w:tc>
          <w:tcPr>
            <w:tcW w:w="2337" w:type="dxa"/>
          </w:tcPr>
          <w:p w14:paraId="10AC786A" w14:textId="319E118E" w:rsidR="007547BF" w:rsidRDefault="007547BF" w:rsidP="00417AD5">
            <w:pPr>
              <w:pStyle w:val="BodyText"/>
              <w:rPr>
                <w:lang w:eastAsia="x-none"/>
              </w:rPr>
            </w:pPr>
            <w:r>
              <w:rPr>
                <w:lang w:eastAsia="x-none"/>
              </w:rPr>
              <w:t>Text</w:t>
            </w:r>
          </w:p>
        </w:tc>
        <w:tc>
          <w:tcPr>
            <w:tcW w:w="6838" w:type="dxa"/>
          </w:tcPr>
          <w:p w14:paraId="43943DA5" w14:textId="3831DE28" w:rsidR="007547BF" w:rsidRDefault="00E84277" w:rsidP="00417AD5">
            <w:pPr>
              <w:pStyle w:val="BodyText"/>
              <w:rPr>
                <w:lang w:eastAsia="x-none"/>
              </w:rPr>
            </w:pPr>
            <w:r>
              <w:rPr>
                <w:lang w:eastAsia="x-none"/>
              </w:rPr>
              <w:t>A string of characters, formatted or unformatted for presentation.</w:t>
            </w:r>
          </w:p>
        </w:tc>
      </w:tr>
      <w:tr w:rsidR="007547BF" w14:paraId="71CDD1F3" w14:textId="77777777" w:rsidTr="00E8359F">
        <w:tc>
          <w:tcPr>
            <w:tcW w:w="2337" w:type="dxa"/>
          </w:tcPr>
          <w:p w14:paraId="6DFD73CA" w14:textId="7FFC3AA1" w:rsidR="007547BF" w:rsidRDefault="007547BF" w:rsidP="00417AD5">
            <w:pPr>
              <w:pStyle w:val="BodyText"/>
              <w:rPr>
                <w:lang w:eastAsia="x-none"/>
              </w:rPr>
            </w:pPr>
            <w:r>
              <w:rPr>
                <w:lang w:eastAsia="x-none"/>
              </w:rPr>
              <w:t>TimePoint</w:t>
            </w:r>
          </w:p>
        </w:tc>
        <w:tc>
          <w:tcPr>
            <w:tcW w:w="6838" w:type="dxa"/>
          </w:tcPr>
          <w:p w14:paraId="2F4FFFD9" w14:textId="39DB798E" w:rsidR="007547BF" w:rsidRDefault="00E84277" w:rsidP="00E84277">
            <w:pPr>
              <w:pStyle w:val="BodyText"/>
              <w:rPr>
                <w:lang w:eastAsia="x-none"/>
              </w:rPr>
            </w:pPr>
            <w:r>
              <w:rPr>
                <w:lang w:eastAsia="x-none"/>
              </w:rPr>
              <w:t>A particular time point that may be expressed at different levels of granularity such as date or date+time, e.g., Nov 15 2013, or Nov 15  2013 11:42:07 am EST</w:t>
            </w:r>
          </w:p>
        </w:tc>
      </w:tr>
      <w:tr w:rsidR="007547BF" w14:paraId="60D6A606" w14:textId="77777777" w:rsidTr="00E8359F">
        <w:tc>
          <w:tcPr>
            <w:tcW w:w="2337" w:type="dxa"/>
          </w:tcPr>
          <w:p w14:paraId="099A6595" w14:textId="25AC2D4E" w:rsidR="007547BF" w:rsidRDefault="007547BF" w:rsidP="00417AD5">
            <w:pPr>
              <w:pStyle w:val="BodyText"/>
              <w:rPr>
                <w:lang w:eastAsia="x-none"/>
              </w:rPr>
            </w:pPr>
            <w:r>
              <w:rPr>
                <w:lang w:eastAsia="x-none"/>
              </w:rPr>
              <w:t>TimePeriod</w:t>
            </w:r>
          </w:p>
        </w:tc>
        <w:tc>
          <w:tcPr>
            <w:tcW w:w="6838" w:type="dxa"/>
          </w:tcPr>
          <w:p w14:paraId="0337B8C2" w14:textId="2040CA50" w:rsidR="007547BF" w:rsidRDefault="00E84277" w:rsidP="00417AD5">
            <w:pPr>
              <w:pStyle w:val="BodyText"/>
              <w:rPr>
                <w:lang w:eastAsia="x-none"/>
              </w:rPr>
            </w:pPr>
            <w:r>
              <w:rPr>
                <w:lang w:eastAsia="x-none"/>
              </w:rPr>
              <w:t>An interval of time bounded by TimePoint values indicating the beginning and the ending of the period.</w:t>
            </w:r>
          </w:p>
        </w:tc>
      </w:tr>
      <w:tr w:rsidR="00E8359F" w14:paraId="0537ADD4" w14:textId="77777777" w:rsidTr="00E8359F">
        <w:tc>
          <w:tcPr>
            <w:tcW w:w="2337" w:type="dxa"/>
          </w:tcPr>
          <w:p w14:paraId="7513F6B0" w14:textId="44144654" w:rsidR="00E8359F" w:rsidRDefault="00E8359F" w:rsidP="00417AD5">
            <w:pPr>
              <w:pStyle w:val="BodyText"/>
              <w:rPr>
                <w:lang w:eastAsia="x-none"/>
              </w:rPr>
            </w:pPr>
            <w:r>
              <w:rPr>
                <w:lang w:eastAsia="x-none"/>
              </w:rPr>
              <w:t>Value</w:t>
            </w:r>
          </w:p>
        </w:tc>
        <w:tc>
          <w:tcPr>
            <w:tcW w:w="6838" w:type="dxa"/>
          </w:tcPr>
          <w:p w14:paraId="19EBC6D6" w14:textId="4CAA4CAB" w:rsidR="00E8359F" w:rsidRDefault="0057254A" w:rsidP="00417AD5">
            <w:pPr>
              <w:pStyle w:val="BodyText"/>
              <w:rPr>
                <w:lang w:eastAsia="x-none"/>
              </w:rPr>
            </w:pPr>
            <w:r>
              <w:rPr>
                <w:lang w:eastAsia="x-none"/>
              </w:rPr>
              <w:t>Any of the above types.</w:t>
            </w:r>
          </w:p>
        </w:tc>
      </w:tr>
    </w:tbl>
    <w:p w14:paraId="69CDE553" w14:textId="77777777" w:rsidR="00417AD5" w:rsidRPr="00417AD5" w:rsidRDefault="00417AD5" w:rsidP="00417AD5">
      <w:pPr>
        <w:pStyle w:val="BodyText"/>
        <w:rPr>
          <w:lang w:eastAsia="x-none"/>
        </w:rPr>
      </w:pPr>
    </w:p>
    <w:p w14:paraId="646D5FE8" w14:textId="15AA68CE" w:rsidR="00092107" w:rsidRDefault="00092107" w:rsidP="00346FD1">
      <w:pPr>
        <w:pStyle w:val="Heading2"/>
      </w:pPr>
      <w:bookmarkStart w:id="33" w:name="_Toc374521766"/>
      <w:r>
        <w:t>Entities and Other</w:t>
      </w:r>
      <w:r w:rsidR="002A69A8">
        <w:rPr>
          <w:lang w:val="en-US"/>
        </w:rPr>
        <w:t xml:space="preserve"> Extended</w:t>
      </w:r>
      <w:r>
        <w:t xml:space="preserve"> Types</w:t>
      </w:r>
      <w:bookmarkEnd w:id="33"/>
    </w:p>
    <w:p w14:paraId="45836A7F" w14:textId="4650AA8F" w:rsidR="002A69A8" w:rsidRDefault="002A69A8" w:rsidP="002A69A8">
      <w:pPr>
        <w:pStyle w:val="BodyText"/>
        <w:rPr>
          <w:lang w:eastAsia="x-none"/>
        </w:rPr>
      </w:pPr>
      <w:r>
        <w:rPr>
          <w:lang w:eastAsia="x-none"/>
        </w:rPr>
        <w:t>QIDAM also specifies the availability of certain entities and complex datatypes. That is, QIDAM names the types but does not model them in detail in the conceptual model.</w:t>
      </w:r>
      <w:r w:rsidR="006B0E9F">
        <w:rPr>
          <w:lang w:eastAsia="x-none"/>
        </w:rPr>
        <w:t xml:space="preserve"> The types are </w:t>
      </w:r>
      <w:r w:rsidR="00BE6408">
        <w:rPr>
          <w:lang w:eastAsia="x-none"/>
        </w:rPr>
        <w:t xml:space="preserve">listed here and </w:t>
      </w:r>
      <w:r w:rsidR="006B0E9F">
        <w:rPr>
          <w:lang w:eastAsia="x-none"/>
        </w:rPr>
        <w:t>described in detail in the next section.</w:t>
      </w:r>
    </w:p>
    <w:p w14:paraId="46C91F1D" w14:textId="2484ED21" w:rsidR="00532A37" w:rsidRDefault="00BE6408" w:rsidP="00363B1C">
      <w:pPr>
        <w:pStyle w:val="BodyText"/>
        <w:numPr>
          <w:ilvl w:val="0"/>
          <w:numId w:val="19"/>
        </w:numPr>
        <w:rPr>
          <w:lang w:eastAsia="x-none"/>
        </w:rPr>
      </w:pPr>
      <w:r>
        <w:rPr>
          <w:lang w:eastAsia="x-none"/>
        </w:rPr>
        <w:t>BodySite</w:t>
      </w:r>
    </w:p>
    <w:p w14:paraId="5F43E3DF" w14:textId="4A89D780" w:rsidR="00BE6408" w:rsidRDefault="00BE6408" w:rsidP="00363B1C">
      <w:pPr>
        <w:pStyle w:val="BodyText"/>
        <w:numPr>
          <w:ilvl w:val="0"/>
          <w:numId w:val="19"/>
        </w:numPr>
        <w:rPr>
          <w:lang w:eastAsia="x-none"/>
        </w:rPr>
      </w:pPr>
      <w:r>
        <w:rPr>
          <w:lang w:eastAsia="x-none"/>
        </w:rPr>
        <w:t>Device</w:t>
      </w:r>
    </w:p>
    <w:p w14:paraId="1FABFFE6" w14:textId="3253E1C8" w:rsidR="00BE6408" w:rsidRDefault="00BE6408" w:rsidP="00363B1C">
      <w:pPr>
        <w:pStyle w:val="BodyText"/>
        <w:numPr>
          <w:ilvl w:val="0"/>
          <w:numId w:val="19"/>
        </w:numPr>
        <w:rPr>
          <w:lang w:eastAsia="x-none"/>
        </w:rPr>
      </w:pPr>
      <w:r>
        <w:rPr>
          <w:lang w:eastAsia="x-none"/>
        </w:rPr>
        <w:t>Location</w:t>
      </w:r>
    </w:p>
    <w:p w14:paraId="7154CF9B" w14:textId="5DAD5FDF" w:rsidR="00BE6408" w:rsidRDefault="00BE6408" w:rsidP="00363B1C">
      <w:pPr>
        <w:pStyle w:val="BodyText"/>
        <w:numPr>
          <w:ilvl w:val="0"/>
          <w:numId w:val="19"/>
        </w:numPr>
        <w:rPr>
          <w:lang w:eastAsia="x-none"/>
        </w:rPr>
      </w:pPr>
      <w:r>
        <w:rPr>
          <w:lang w:eastAsia="x-none"/>
        </w:rPr>
        <w:t>Medication</w:t>
      </w:r>
    </w:p>
    <w:p w14:paraId="1056CF24" w14:textId="7BA7FF1C" w:rsidR="00BE6408" w:rsidRDefault="00BE6408" w:rsidP="00363B1C">
      <w:pPr>
        <w:pStyle w:val="BodyText"/>
        <w:numPr>
          <w:ilvl w:val="0"/>
          <w:numId w:val="19"/>
        </w:numPr>
        <w:rPr>
          <w:lang w:eastAsia="x-none"/>
        </w:rPr>
      </w:pPr>
      <w:r>
        <w:rPr>
          <w:lang w:eastAsia="x-none"/>
        </w:rPr>
        <w:t>Organization</w:t>
      </w:r>
    </w:p>
    <w:p w14:paraId="6D554795" w14:textId="76F2C93C" w:rsidR="00BE6408" w:rsidRDefault="00BE6408" w:rsidP="00363B1C">
      <w:pPr>
        <w:pStyle w:val="BodyText"/>
        <w:numPr>
          <w:ilvl w:val="0"/>
          <w:numId w:val="19"/>
        </w:numPr>
        <w:rPr>
          <w:lang w:eastAsia="x-none"/>
        </w:rPr>
      </w:pPr>
      <w:r>
        <w:rPr>
          <w:lang w:eastAsia="x-none"/>
        </w:rPr>
        <w:t>Person</w:t>
      </w:r>
    </w:p>
    <w:p w14:paraId="570985E7" w14:textId="14FD2721" w:rsidR="00BE6408" w:rsidRDefault="00BE6408" w:rsidP="00363B1C">
      <w:pPr>
        <w:pStyle w:val="BodyText"/>
        <w:numPr>
          <w:ilvl w:val="0"/>
          <w:numId w:val="19"/>
        </w:numPr>
        <w:rPr>
          <w:lang w:eastAsia="x-none"/>
        </w:rPr>
      </w:pPr>
      <w:r>
        <w:rPr>
          <w:lang w:eastAsia="x-none"/>
        </w:rPr>
        <w:t>Person Role</w:t>
      </w:r>
    </w:p>
    <w:p w14:paraId="22D30896" w14:textId="0AC79D8F" w:rsidR="00BE6408" w:rsidRDefault="00BE6408" w:rsidP="00363B1C">
      <w:pPr>
        <w:pStyle w:val="BodyText"/>
        <w:numPr>
          <w:ilvl w:val="1"/>
          <w:numId w:val="19"/>
        </w:numPr>
        <w:rPr>
          <w:lang w:eastAsia="x-none"/>
        </w:rPr>
      </w:pPr>
      <w:r>
        <w:rPr>
          <w:lang w:eastAsia="x-none"/>
        </w:rPr>
        <w:t>Patient</w:t>
      </w:r>
    </w:p>
    <w:p w14:paraId="4ED2DF26" w14:textId="05831204" w:rsidR="00BE6408" w:rsidRDefault="00BE6408" w:rsidP="00363B1C">
      <w:pPr>
        <w:pStyle w:val="BodyText"/>
        <w:numPr>
          <w:ilvl w:val="1"/>
          <w:numId w:val="19"/>
        </w:numPr>
        <w:rPr>
          <w:lang w:eastAsia="x-none"/>
        </w:rPr>
      </w:pPr>
      <w:r>
        <w:rPr>
          <w:lang w:eastAsia="x-none"/>
        </w:rPr>
        <w:t>Practictioner</w:t>
      </w:r>
    </w:p>
    <w:p w14:paraId="26F427E1" w14:textId="51D5452C" w:rsidR="00BE6408" w:rsidRDefault="00BE6408" w:rsidP="00363B1C">
      <w:pPr>
        <w:pStyle w:val="BodyText"/>
        <w:numPr>
          <w:ilvl w:val="1"/>
          <w:numId w:val="19"/>
        </w:numPr>
        <w:rPr>
          <w:lang w:eastAsia="x-none"/>
        </w:rPr>
      </w:pPr>
      <w:r>
        <w:rPr>
          <w:lang w:eastAsia="x-none"/>
        </w:rPr>
        <w:t>RelatedPerson</w:t>
      </w:r>
    </w:p>
    <w:p w14:paraId="15BCEF64" w14:textId="77777777" w:rsidR="00BE6408" w:rsidRDefault="00BE6408" w:rsidP="00363B1C">
      <w:pPr>
        <w:pStyle w:val="BodyText"/>
        <w:numPr>
          <w:ilvl w:val="0"/>
          <w:numId w:val="19"/>
        </w:numPr>
        <w:rPr>
          <w:lang w:eastAsia="x-none"/>
        </w:rPr>
      </w:pPr>
      <w:r>
        <w:rPr>
          <w:lang w:eastAsia="x-none"/>
        </w:rPr>
        <w:t>Schedule</w:t>
      </w:r>
    </w:p>
    <w:p w14:paraId="76F1C4DB" w14:textId="0C389264" w:rsidR="002A69A8" w:rsidRDefault="00BE6408" w:rsidP="00363B1C">
      <w:pPr>
        <w:pStyle w:val="BodyText"/>
        <w:numPr>
          <w:ilvl w:val="0"/>
          <w:numId w:val="19"/>
        </w:numPr>
        <w:rPr>
          <w:lang w:eastAsia="x-none"/>
        </w:rPr>
      </w:pPr>
      <w:r>
        <w:rPr>
          <w:lang w:eastAsia="x-none"/>
        </w:rPr>
        <w:t>Substance</w:t>
      </w:r>
    </w:p>
    <w:p w14:paraId="0C782CE3" w14:textId="7FB2A3D1" w:rsidR="00FB0CCF" w:rsidRDefault="00FB0CCF" w:rsidP="00FB0CCF">
      <w:pPr>
        <w:pStyle w:val="Heading2nospace"/>
      </w:pPr>
      <w:bookmarkStart w:id="34" w:name="_Toc374521767"/>
      <w:r>
        <w:lastRenderedPageBreak/>
        <w:t>Cardinality and Optionality</w:t>
      </w:r>
      <w:bookmarkEnd w:id="34"/>
    </w:p>
    <w:p w14:paraId="7EDEF8BC" w14:textId="1BE15924" w:rsidR="007752CD" w:rsidRDefault="005B69D0" w:rsidP="007752CD">
      <w:pPr>
        <w:pStyle w:val="BodyText"/>
      </w:pPr>
      <w:r>
        <w:t>QIDAM specifies t</w:t>
      </w:r>
      <w:r w:rsidR="007752CD">
        <w:t xml:space="preserve">he cardinality of attributes and connections but not the optionality. </w:t>
      </w:r>
      <w:r>
        <w:t>The convention used in the class diagram is as follows:</w:t>
      </w:r>
    </w:p>
    <w:p w14:paraId="6609AA91" w14:textId="4ABD68B0" w:rsidR="005B69D0" w:rsidRDefault="005B69D0" w:rsidP="00363B1C">
      <w:pPr>
        <w:pStyle w:val="BodyText"/>
        <w:numPr>
          <w:ilvl w:val="0"/>
          <w:numId w:val="20"/>
        </w:numPr>
      </w:pPr>
      <w:r>
        <w:t>When the cardinality is intended to be single, cardinality is not specified in the class diagram</w:t>
      </w:r>
    </w:p>
    <w:p w14:paraId="5F660346" w14:textId="6606ECA0" w:rsidR="005B69D0" w:rsidRPr="007752CD" w:rsidRDefault="005B69D0" w:rsidP="00363B1C">
      <w:pPr>
        <w:pStyle w:val="BodyText"/>
        <w:numPr>
          <w:ilvl w:val="0"/>
          <w:numId w:val="20"/>
        </w:numPr>
      </w:pPr>
      <w:r>
        <w:t xml:space="preserve">When the cardinality is intended to be multiple, the cardinality is specified as “0..*” (i.e., zero to many). The zero should not be interpreted as an indication of the optionality of the attribute or connection. This constraint is more appropriately specified in a logical model. </w:t>
      </w:r>
    </w:p>
    <w:p w14:paraId="5DE2E18C" w14:textId="639F72F8" w:rsidR="00092107" w:rsidRDefault="00092107" w:rsidP="00092107">
      <w:pPr>
        <w:pStyle w:val="Heading1"/>
      </w:pPr>
      <w:bookmarkStart w:id="35" w:name="_Toc374521768"/>
      <w:r>
        <w:lastRenderedPageBreak/>
        <w:t>Model Specification</w:t>
      </w:r>
      <w:bookmarkEnd w:id="35"/>
    </w:p>
    <w:p w14:paraId="09A800B0" w14:textId="02B801EF" w:rsidR="00D069F9" w:rsidRDefault="00D069F9" w:rsidP="004D20C1">
      <w:pPr>
        <w:pStyle w:val="Title"/>
        <w:jc w:val="left"/>
        <w:rPr>
          <w:rFonts w:ascii="Times New Roman" w:hAnsi="Times New Roman"/>
          <w:b w:val="0"/>
          <w:bCs/>
        </w:rPr>
      </w:pPr>
    </w:p>
    <w:p w14:paraId="63DA463A" w14:textId="60F99E63" w:rsidR="00D069F9" w:rsidRDefault="00D069F9" w:rsidP="00D069F9">
      <w:pPr>
        <w:rPr>
          <w:rFonts w:ascii="Times New Roman" w:hAnsi="Times New Roman"/>
        </w:rPr>
      </w:pPr>
      <w:r>
        <w:rPr>
          <w:rFonts w:ascii="Times New Roman" w:hAnsi="Times New Roman"/>
        </w:rPr>
        <w:t xml:space="preserve">This document provides a complete overview of all element details. It lists all classes and interfaces and their attributes and connections. </w:t>
      </w:r>
    </w:p>
    <w:p w14:paraId="471F2C69" w14:textId="4722C003" w:rsidR="006D1797" w:rsidRPr="005C4C02" w:rsidRDefault="00906CFD" w:rsidP="006D1797">
      <w:pPr>
        <w:pStyle w:val="Heading2"/>
      </w:pPr>
      <w:bookmarkStart w:id="36" w:name="_Toc374521769"/>
      <w:r>
        <w:t>Model Diagrams</w:t>
      </w:r>
      <w:bookmarkStart w:id="37" w:name="QIDAM_CLASS_MODEL"/>
      <w:bookmarkStart w:id="38" w:name="BKM_2663152C_4446_4C85_B11F_A256116CC577"/>
      <w:bookmarkStart w:id="39" w:name="BKM_D805E860_9FB4_4D88_BC4A_F1657FD584A5"/>
      <w:bookmarkEnd w:id="36"/>
    </w:p>
    <w:p w14:paraId="11F79043" w14:textId="77777777" w:rsidR="006D1797" w:rsidRPr="00E55E2D" w:rsidRDefault="006D1797" w:rsidP="00E55E2D">
      <w:pPr>
        <w:pStyle w:val="Heading3"/>
      </w:pPr>
      <w:bookmarkStart w:id="40" w:name="_Toc374521770"/>
      <w:r w:rsidRPr="00E55E2D">
        <w:t>Core - (Class diagram)</w:t>
      </w:r>
      <w:bookmarkEnd w:id="40"/>
      <w:r w:rsidRPr="00E55E2D">
        <w:t xml:space="preserve"> </w:t>
      </w:r>
    </w:p>
    <w:p w14:paraId="70E8C0DB" w14:textId="5EE150FF" w:rsidR="006D1797" w:rsidRDefault="004D20C1" w:rsidP="00E55E2D">
      <w:pPr>
        <w:rPr>
          <w:rFonts w:ascii="Times New Roman" w:hAnsi="Times New Roman"/>
        </w:rPr>
      </w:pPr>
      <w:bookmarkStart w:id="41" w:name="_GoBack"/>
      <w:bookmarkEnd w:id="41"/>
      <w:r>
        <w:rPr>
          <w:noProof/>
        </w:rPr>
        <w:drawing>
          <wp:anchor distT="0" distB="0" distL="114300" distR="114300" simplePos="0" relativeHeight="251666432" behindDoc="0" locked="0" layoutInCell="1" allowOverlap="1" wp14:anchorId="6B9083AF" wp14:editId="379E3493">
            <wp:simplePos x="0" y="0"/>
            <wp:positionH relativeFrom="column">
              <wp:posOffset>0</wp:posOffset>
            </wp:positionH>
            <wp:positionV relativeFrom="paragraph">
              <wp:posOffset>170815</wp:posOffset>
            </wp:positionV>
            <wp:extent cx="5267325" cy="5181600"/>
            <wp:effectExtent l="0" t="0" r="9525"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5181600"/>
                    </a:xfrm>
                    <a:prstGeom prst="rect">
                      <a:avLst/>
                    </a:prstGeom>
                    <a:noFill/>
                    <a:ln>
                      <a:noFill/>
                    </a:ln>
                  </pic:spPr>
                </pic:pic>
              </a:graphicData>
            </a:graphic>
          </wp:anchor>
        </w:drawing>
      </w:r>
      <w:r w:rsidR="006D1797">
        <w:rPr>
          <w:rFonts w:ascii="Times New Roman" w:hAnsi="Times New Roman"/>
        </w:rPr>
        <w:t xml:space="preserve"> </w:t>
      </w:r>
      <w:bookmarkEnd w:id="39"/>
    </w:p>
    <w:p w14:paraId="2C3B87F2" w14:textId="77777777" w:rsidR="006D1797" w:rsidRDefault="006D1797" w:rsidP="006D1797">
      <w:pPr>
        <w:rPr>
          <w:rFonts w:ascii="Times New Roman" w:hAnsi="Times New Roman"/>
        </w:rPr>
      </w:pPr>
    </w:p>
    <w:p w14:paraId="2CABC64E" w14:textId="77777777" w:rsidR="006D1797" w:rsidRPr="00E55E2D" w:rsidRDefault="006D1797" w:rsidP="00E55E2D">
      <w:pPr>
        <w:pStyle w:val="Heading3"/>
      </w:pPr>
      <w:bookmarkStart w:id="42" w:name="BKM_C7B5E6E5_28E9_4261_8561_9E472E51D3F4"/>
      <w:bookmarkStart w:id="43" w:name="_Toc374521771"/>
      <w:r w:rsidRPr="00E55E2D">
        <w:lastRenderedPageBreak/>
        <w:t>Enactable - (Class diagram)</w:t>
      </w:r>
      <w:bookmarkEnd w:id="43"/>
      <w:r w:rsidRPr="00E55E2D">
        <w:t xml:space="preserve"> </w:t>
      </w:r>
    </w:p>
    <w:p w14:paraId="04CD00BB" w14:textId="2A9DE0EF" w:rsidR="006D1797" w:rsidRDefault="00E55E2D" w:rsidP="006D1797">
      <w:pPr>
        <w:rPr>
          <w:rFonts w:ascii="Times New Roman" w:hAnsi="Times New Roman"/>
        </w:rPr>
      </w:pPr>
      <w:bookmarkStart w:id="44" w:name="BKM_434A1DBB_BA23_4102_A159_7F733355053F"/>
      <w:bookmarkEnd w:id="42"/>
      <w:r>
        <w:rPr>
          <w:noProof/>
        </w:rPr>
        <w:drawing>
          <wp:anchor distT="0" distB="0" distL="114300" distR="114300" simplePos="0" relativeHeight="251685888" behindDoc="0" locked="0" layoutInCell="1" allowOverlap="1" wp14:anchorId="51DF64D1" wp14:editId="58C04029">
            <wp:simplePos x="0" y="0"/>
            <wp:positionH relativeFrom="margin">
              <wp:posOffset>0</wp:posOffset>
            </wp:positionH>
            <wp:positionV relativeFrom="paragraph">
              <wp:posOffset>-8</wp:posOffset>
            </wp:positionV>
            <wp:extent cx="5942065" cy="5586984"/>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2065" cy="5586984"/>
                    </a:xfrm>
                    <a:prstGeom prst="rect">
                      <a:avLst/>
                    </a:prstGeom>
                    <a:noFill/>
                    <a:ln>
                      <a:noFill/>
                    </a:ln>
                  </pic:spPr>
                </pic:pic>
              </a:graphicData>
            </a:graphic>
            <wp14:sizeRelV relativeFrom="margin">
              <wp14:pctHeight>0</wp14:pctHeight>
            </wp14:sizeRelV>
          </wp:anchor>
        </w:drawing>
      </w:r>
    </w:p>
    <w:p w14:paraId="44520464" w14:textId="77777777" w:rsidR="004D20C1" w:rsidRDefault="004D20C1" w:rsidP="006D1797">
      <w:pPr>
        <w:rPr>
          <w:rFonts w:ascii="Times New Roman" w:hAnsi="Times New Roman"/>
          <w:b/>
          <w:u w:val="single"/>
        </w:rPr>
      </w:pPr>
    </w:p>
    <w:p w14:paraId="47A1A6D4" w14:textId="77777777" w:rsidR="006D1797" w:rsidRPr="00E55E2D" w:rsidRDefault="006D1797" w:rsidP="00E55E2D">
      <w:pPr>
        <w:pStyle w:val="Heading3"/>
      </w:pPr>
      <w:bookmarkStart w:id="45" w:name="_Toc374521772"/>
      <w:r w:rsidRPr="00E55E2D">
        <w:lastRenderedPageBreak/>
        <w:t>Enactable-Medication - (Class diagram)</w:t>
      </w:r>
      <w:bookmarkEnd w:id="45"/>
      <w:r w:rsidRPr="00E55E2D">
        <w:t xml:space="preserve"> </w:t>
      </w:r>
    </w:p>
    <w:p w14:paraId="7D8AE669" w14:textId="682AD725" w:rsidR="006D1797" w:rsidRDefault="00E55E2D" w:rsidP="006D1797">
      <w:pPr>
        <w:rPr>
          <w:rFonts w:ascii="Times New Roman" w:hAnsi="Times New Roman"/>
        </w:rPr>
      </w:pPr>
      <w:bookmarkStart w:id="46" w:name="BKM_5B88D30F_93B6_46B1_9527_7FECC9366790"/>
      <w:bookmarkEnd w:id="44"/>
      <w:r>
        <w:rPr>
          <w:noProof/>
        </w:rPr>
        <w:drawing>
          <wp:anchor distT="0" distB="0" distL="114300" distR="114300" simplePos="0" relativeHeight="251686912" behindDoc="0" locked="0" layoutInCell="1" allowOverlap="1" wp14:anchorId="4E8C9449" wp14:editId="1F66B802">
            <wp:simplePos x="0" y="0"/>
            <wp:positionH relativeFrom="column">
              <wp:posOffset>0</wp:posOffset>
            </wp:positionH>
            <wp:positionV relativeFrom="paragraph">
              <wp:posOffset>0</wp:posOffset>
            </wp:positionV>
            <wp:extent cx="5925312" cy="6227064"/>
            <wp:effectExtent l="0" t="0" r="0"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5312" cy="62270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B64D58" w14:textId="77777777" w:rsidR="006D1797" w:rsidRPr="00E55E2D" w:rsidRDefault="006D1797" w:rsidP="00E55E2D">
      <w:pPr>
        <w:pStyle w:val="Heading3"/>
      </w:pPr>
      <w:bookmarkStart w:id="47" w:name="_Toc374521773"/>
      <w:r w:rsidRPr="00E55E2D">
        <w:lastRenderedPageBreak/>
        <w:t>Enactable-Procedure - (Class diagram)</w:t>
      </w:r>
      <w:bookmarkEnd w:id="47"/>
      <w:r w:rsidRPr="00E55E2D">
        <w:t xml:space="preserve"> </w:t>
      </w:r>
    </w:p>
    <w:p w14:paraId="4D60297D" w14:textId="5F2F87B8" w:rsidR="006D1797" w:rsidRDefault="00F05E42" w:rsidP="00F05E42">
      <w:pPr>
        <w:rPr>
          <w:rFonts w:ascii="Times New Roman" w:hAnsi="Times New Roman"/>
        </w:rPr>
      </w:pPr>
      <w:r w:rsidRPr="00F05E42">
        <w:rPr>
          <w:noProof/>
        </w:rPr>
        <w:drawing>
          <wp:anchor distT="0" distB="0" distL="114300" distR="114300" simplePos="0" relativeHeight="251695104" behindDoc="0" locked="0" layoutInCell="1" allowOverlap="1" wp14:anchorId="02072504" wp14:editId="40A383C0">
            <wp:simplePos x="0" y="0"/>
            <wp:positionH relativeFrom="column">
              <wp:posOffset>0</wp:posOffset>
            </wp:positionH>
            <wp:positionV relativeFrom="paragraph">
              <wp:posOffset>0</wp:posOffset>
            </wp:positionV>
            <wp:extent cx="5943600" cy="6199632"/>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1996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1797">
        <w:rPr>
          <w:rFonts w:ascii="Times New Roman" w:hAnsi="Times New Roman"/>
        </w:rPr>
        <w:t xml:space="preserve"> </w:t>
      </w:r>
      <w:bookmarkEnd w:id="46"/>
    </w:p>
    <w:p w14:paraId="7D5E44CE" w14:textId="77777777" w:rsidR="006D1797" w:rsidRDefault="006D1797" w:rsidP="006D1797">
      <w:pPr>
        <w:rPr>
          <w:rFonts w:ascii="Times New Roman" w:hAnsi="Times New Roman"/>
        </w:rPr>
      </w:pPr>
      <w:bookmarkStart w:id="48" w:name="BKM_DAD78DC0_8995_403C_807C_AD3A139268C1"/>
    </w:p>
    <w:p w14:paraId="24828481" w14:textId="77777777" w:rsidR="006D1797" w:rsidRPr="00E55E2D" w:rsidRDefault="006D1797" w:rsidP="00E55E2D">
      <w:pPr>
        <w:pStyle w:val="Heading3"/>
      </w:pPr>
      <w:bookmarkStart w:id="49" w:name="_Toc374521774"/>
      <w:r w:rsidRPr="00E55E2D">
        <w:lastRenderedPageBreak/>
        <w:t>EnactmentPhase - (Class diagram)</w:t>
      </w:r>
      <w:bookmarkEnd w:id="49"/>
      <w:r w:rsidRPr="00E55E2D">
        <w:t xml:space="preserve"> </w:t>
      </w:r>
    </w:p>
    <w:p w14:paraId="27498D5A" w14:textId="06DFD7B5" w:rsidR="006D1797" w:rsidRDefault="006D1797" w:rsidP="006D1797">
      <w:pPr>
        <w:jc w:val="center"/>
        <w:rPr>
          <w:rFonts w:ascii="Times New Roman" w:hAnsi="Times New Roman"/>
        </w:rPr>
      </w:pPr>
      <w:r>
        <w:rPr>
          <w:noProof/>
        </w:rPr>
        <w:drawing>
          <wp:anchor distT="0" distB="0" distL="114300" distR="114300" simplePos="0" relativeHeight="251670528" behindDoc="0" locked="0" layoutInCell="1" allowOverlap="1" wp14:anchorId="765A19B3" wp14:editId="60F7CF69">
            <wp:simplePos x="0" y="0"/>
            <wp:positionH relativeFrom="column">
              <wp:posOffset>57150</wp:posOffset>
            </wp:positionH>
            <wp:positionV relativeFrom="paragraph">
              <wp:posOffset>0</wp:posOffset>
            </wp:positionV>
            <wp:extent cx="5819775" cy="5219700"/>
            <wp:effectExtent l="0" t="0" r="9525"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19775" cy="5219700"/>
                    </a:xfrm>
                    <a:prstGeom prst="rect">
                      <a:avLst/>
                    </a:prstGeom>
                    <a:noFill/>
                    <a:ln>
                      <a:noFill/>
                    </a:ln>
                  </pic:spPr>
                </pic:pic>
              </a:graphicData>
            </a:graphic>
          </wp:anchor>
        </w:drawing>
      </w:r>
      <w:r>
        <w:rPr>
          <w:rFonts w:ascii="Times New Roman" w:hAnsi="Times New Roman"/>
        </w:rPr>
        <w:t xml:space="preserve"> </w:t>
      </w:r>
      <w:bookmarkEnd w:id="48"/>
    </w:p>
    <w:p w14:paraId="4BC07A7B" w14:textId="77777777" w:rsidR="006D1797" w:rsidRDefault="006D1797" w:rsidP="006D1797">
      <w:pPr>
        <w:rPr>
          <w:rFonts w:ascii="Times New Roman" w:hAnsi="Times New Roman"/>
        </w:rPr>
      </w:pPr>
    </w:p>
    <w:p w14:paraId="32EA292A" w14:textId="77777777" w:rsidR="006D1797" w:rsidRPr="00E55E2D" w:rsidRDefault="006D1797" w:rsidP="00E55E2D">
      <w:pPr>
        <w:pStyle w:val="Heading3"/>
      </w:pPr>
      <w:bookmarkStart w:id="50" w:name="BKM_B39B518B_C77A_487F_838D_713C6DC4B461"/>
      <w:bookmarkStart w:id="51" w:name="_Toc374521775"/>
      <w:r w:rsidRPr="00E55E2D">
        <w:lastRenderedPageBreak/>
        <w:t>EntitiesAndExtendedTypes - (Class diagram)</w:t>
      </w:r>
      <w:bookmarkEnd w:id="51"/>
      <w:r w:rsidRPr="00E55E2D">
        <w:t xml:space="preserve"> </w:t>
      </w:r>
    </w:p>
    <w:p w14:paraId="47E80220" w14:textId="7706784E" w:rsidR="006D1797" w:rsidRDefault="006D1797" w:rsidP="006D1797">
      <w:pPr>
        <w:jc w:val="center"/>
        <w:rPr>
          <w:rFonts w:ascii="Times New Roman" w:hAnsi="Times New Roman"/>
        </w:rPr>
      </w:pPr>
      <w:r>
        <w:rPr>
          <w:noProof/>
        </w:rPr>
        <w:drawing>
          <wp:anchor distT="0" distB="0" distL="114300" distR="114300" simplePos="0" relativeHeight="251671552" behindDoc="0" locked="0" layoutInCell="1" allowOverlap="1" wp14:anchorId="1DDCCE15" wp14:editId="29F14B11">
            <wp:simplePos x="0" y="0"/>
            <wp:positionH relativeFrom="column">
              <wp:posOffset>1076325</wp:posOffset>
            </wp:positionH>
            <wp:positionV relativeFrom="paragraph">
              <wp:posOffset>0</wp:posOffset>
            </wp:positionV>
            <wp:extent cx="3785616" cy="5303520"/>
            <wp:effectExtent l="0" t="0" r="571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85616" cy="5303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rPr>
        <w:t xml:space="preserve"> </w:t>
      </w:r>
      <w:bookmarkEnd w:id="50"/>
    </w:p>
    <w:p w14:paraId="2AA67139" w14:textId="77777777" w:rsidR="006D1797" w:rsidRDefault="006D1797" w:rsidP="006D1797">
      <w:pPr>
        <w:rPr>
          <w:rFonts w:ascii="Times New Roman" w:hAnsi="Times New Roman"/>
        </w:rPr>
      </w:pPr>
    </w:p>
    <w:p w14:paraId="4E526B40" w14:textId="77777777" w:rsidR="006D1797" w:rsidRDefault="006D1797" w:rsidP="006D1797">
      <w:pPr>
        <w:rPr>
          <w:rFonts w:ascii="Times New Roman" w:hAnsi="Times New Roman"/>
        </w:rPr>
      </w:pPr>
      <w:bookmarkStart w:id="52" w:name="BKM_A0C1F885_2585_475B_98B5_A9F6C1FB3368"/>
    </w:p>
    <w:p w14:paraId="4AE96465" w14:textId="77777777" w:rsidR="006D1797" w:rsidRPr="00E55E2D" w:rsidRDefault="006D1797" w:rsidP="00E55E2D">
      <w:pPr>
        <w:pStyle w:val="Heading3"/>
      </w:pPr>
      <w:bookmarkStart w:id="53" w:name="_Toc374521776"/>
      <w:r w:rsidRPr="00E55E2D">
        <w:lastRenderedPageBreak/>
        <w:t>Observable - (Class diagram)</w:t>
      </w:r>
      <w:bookmarkEnd w:id="53"/>
      <w:r w:rsidRPr="00E55E2D">
        <w:t xml:space="preserve"> </w:t>
      </w:r>
    </w:p>
    <w:p w14:paraId="76BD50FA" w14:textId="0507374F" w:rsidR="006D1797" w:rsidRDefault="00E55E2D" w:rsidP="006D1797">
      <w:pPr>
        <w:rPr>
          <w:rFonts w:ascii="Times New Roman" w:hAnsi="Times New Roman"/>
        </w:rPr>
      </w:pPr>
      <w:r>
        <w:rPr>
          <w:noProof/>
        </w:rPr>
        <w:drawing>
          <wp:anchor distT="0" distB="0" distL="114300" distR="114300" simplePos="0" relativeHeight="251688960" behindDoc="0" locked="0" layoutInCell="1" allowOverlap="1" wp14:anchorId="32F0D23F" wp14:editId="70293664">
            <wp:simplePos x="0" y="0"/>
            <wp:positionH relativeFrom="column">
              <wp:posOffset>0</wp:posOffset>
            </wp:positionH>
            <wp:positionV relativeFrom="paragraph">
              <wp:posOffset>0</wp:posOffset>
            </wp:positionV>
            <wp:extent cx="5943600" cy="7068312"/>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70683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D8824D" w14:textId="77777777" w:rsidR="006D1797" w:rsidRDefault="006D1797" w:rsidP="006D1797">
      <w:pPr>
        <w:rPr>
          <w:rFonts w:ascii="Times New Roman" w:hAnsi="Times New Roman"/>
        </w:rPr>
      </w:pPr>
    </w:p>
    <w:p w14:paraId="280BAB00" w14:textId="28D98433" w:rsidR="006D1797" w:rsidRDefault="006D1797" w:rsidP="006D1797">
      <w:pPr>
        <w:jc w:val="center"/>
        <w:rPr>
          <w:rFonts w:ascii="Times New Roman" w:hAnsi="Times New Roman"/>
        </w:rPr>
      </w:pPr>
      <w:r>
        <w:rPr>
          <w:rFonts w:ascii="Times New Roman" w:hAnsi="Times New Roman"/>
        </w:rPr>
        <w:t xml:space="preserve"> </w:t>
      </w:r>
      <w:bookmarkEnd w:id="52"/>
    </w:p>
    <w:p w14:paraId="62ABEF79" w14:textId="77777777" w:rsidR="006D1797" w:rsidRDefault="006D1797" w:rsidP="006D1797">
      <w:pPr>
        <w:rPr>
          <w:rFonts w:ascii="Times New Roman" w:hAnsi="Times New Roman"/>
        </w:rPr>
      </w:pPr>
    </w:p>
    <w:p w14:paraId="790ED1F1" w14:textId="77777777" w:rsidR="006D1797" w:rsidRDefault="006D1797" w:rsidP="006D1797">
      <w:pPr>
        <w:rPr>
          <w:rFonts w:ascii="Times New Roman" w:hAnsi="Times New Roman"/>
        </w:rPr>
      </w:pPr>
      <w:bookmarkStart w:id="54" w:name="BKM_C5B38C55_8DA5_4972_BD9E_31F5AF699ABB"/>
    </w:p>
    <w:p w14:paraId="4898F459" w14:textId="77777777" w:rsidR="006D1797" w:rsidRPr="00E55E2D" w:rsidRDefault="006D1797" w:rsidP="00E55E2D">
      <w:pPr>
        <w:pStyle w:val="Heading3"/>
      </w:pPr>
      <w:bookmarkStart w:id="55" w:name="_Toc374521777"/>
      <w:r w:rsidRPr="00E55E2D">
        <w:t>Statements-AdverseEvent - (Class diagram)</w:t>
      </w:r>
      <w:bookmarkEnd w:id="55"/>
      <w:r w:rsidRPr="00E55E2D">
        <w:t xml:space="preserve"> </w:t>
      </w:r>
    </w:p>
    <w:p w14:paraId="51AFCE1A" w14:textId="77777777" w:rsidR="006D1797" w:rsidRDefault="006D1797" w:rsidP="006D1797">
      <w:pPr>
        <w:rPr>
          <w:rFonts w:ascii="Times New Roman" w:hAnsi="Times New Roman"/>
        </w:rPr>
      </w:pPr>
    </w:p>
    <w:p w14:paraId="37AE80A8" w14:textId="7F9C93D4" w:rsidR="006D1797" w:rsidRDefault="006D1797" w:rsidP="00E55E2D">
      <w:pPr>
        <w:jc w:val="center"/>
        <w:rPr>
          <w:rFonts w:ascii="Times New Roman" w:hAnsi="Times New Roman"/>
        </w:rPr>
      </w:pPr>
      <w:r>
        <w:rPr>
          <w:noProof/>
        </w:rPr>
        <w:drawing>
          <wp:anchor distT="0" distB="0" distL="114300" distR="114300" simplePos="0" relativeHeight="251673600" behindDoc="0" locked="0" layoutInCell="1" allowOverlap="1" wp14:anchorId="1DC303B0" wp14:editId="61D1BC8F">
            <wp:simplePos x="0" y="0"/>
            <wp:positionH relativeFrom="column">
              <wp:posOffset>0</wp:posOffset>
            </wp:positionH>
            <wp:positionV relativeFrom="paragraph">
              <wp:posOffset>0</wp:posOffset>
            </wp:positionV>
            <wp:extent cx="4489704" cy="2752344"/>
            <wp:effectExtent l="0" t="0" r="635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9704" cy="2752344"/>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56" w:name="BKM_F207EC27_4B1D_4447_BE3E_7753185560C3"/>
      <w:bookmarkEnd w:id="54"/>
    </w:p>
    <w:p w14:paraId="3C8A76E9" w14:textId="77777777" w:rsidR="006D1797" w:rsidRPr="00E55E2D" w:rsidRDefault="006D1797" w:rsidP="00E55E2D">
      <w:pPr>
        <w:pStyle w:val="Heading3"/>
      </w:pPr>
      <w:bookmarkStart w:id="57" w:name="_Toc374521778"/>
      <w:r w:rsidRPr="00E55E2D">
        <w:t>Statements-Allergy - (Class diagram)</w:t>
      </w:r>
      <w:bookmarkEnd w:id="57"/>
      <w:r w:rsidRPr="00E55E2D">
        <w:t xml:space="preserve"> </w:t>
      </w:r>
    </w:p>
    <w:p w14:paraId="3222EA62" w14:textId="21108931" w:rsidR="006D1797" w:rsidRDefault="006D1797" w:rsidP="005C4C02">
      <w:pPr>
        <w:rPr>
          <w:rFonts w:ascii="Times New Roman" w:hAnsi="Times New Roman"/>
        </w:rPr>
      </w:pPr>
      <w:r>
        <w:rPr>
          <w:noProof/>
        </w:rPr>
        <w:drawing>
          <wp:anchor distT="0" distB="0" distL="114300" distR="114300" simplePos="0" relativeHeight="251674624" behindDoc="0" locked="0" layoutInCell="1" allowOverlap="1" wp14:anchorId="7CFBED8F" wp14:editId="7633D3D8">
            <wp:simplePos x="0" y="0"/>
            <wp:positionH relativeFrom="column">
              <wp:align>left</wp:align>
            </wp:positionH>
            <wp:positionV relativeFrom="paragraph">
              <wp:posOffset>0</wp:posOffset>
            </wp:positionV>
            <wp:extent cx="2350008" cy="2642616"/>
            <wp:effectExtent l="0" t="0" r="0" b="571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50008" cy="2642616"/>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58" w:name="BKM_AF149623_0E75_4E78_864F_F4DABA68257F"/>
      <w:bookmarkEnd w:id="56"/>
    </w:p>
    <w:p w14:paraId="00868334" w14:textId="77777777" w:rsidR="006D1797" w:rsidRDefault="006D1797" w:rsidP="00E55E2D">
      <w:pPr>
        <w:pStyle w:val="Heading3"/>
      </w:pPr>
      <w:bookmarkStart w:id="59" w:name="_Toc374521779"/>
      <w:r>
        <w:lastRenderedPageBreak/>
        <w:t xml:space="preserve">Statements-Condition - </w:t>
      </w:r>
      <w:r>
        <w:rPr>
          <w:i/>
        </w:rPr>
        <w:t>(Class diagram)</w:t>
      </w:r>
      <w:bookmarkEnd w:id="59"/>
      <w:r>
        <w:rPr>
          <w:i/>
        </w:rPr>
        <w:t xml:space="preserve"> </w:t>
      </w:r>
    </w:p>
    <w:p w14:paraId="1781DEA7" w14:textId="2004EABD" w:rsidR="006D1797" w:rsidRDefault="006D1797" w:rsidP="008C35BE">
      <w:pPr>
        <w:jc w:val="center"/>
        <w:rPr>
          <w:rFonts w:ascii="Times New Roman" w:hAnsi="Times New Roman"/>
        </w:rPr>
      </w:pPr>
      <w:r>
        <w:rPr>
          <w:noProof/>
        </w:rPr>
        <w:drawing>
          <wp:anchor distT="0" distB="0" distL="114300" distR="114300" simplePos="0" relativeHeight="251675648" behindDoc="0" locked="0" layoutInCell="1" allowOverlap="1" wp14:anchorId="02378E5E" wp14:editId="6DAB53A8">
            <wp:simplePos x="0" y="0"/>
            <wp:positionH relativeFrom="margin">
              <wp:align>left</wp:align>
            </wp:positionH>
            <wp:positionV relativeFrom="paragraph">
              <wp:posOffset>0</wp:posOffset>
            </wp:positionV>
            <wp:extent cx="3520996" cy="3218688"/>
            <wp:effectExtent l="0" t="0" r="3810" b="127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20996" cy="3218688"/>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58"/>
    </w:p>
    <w:p w14:paraId="0BEF3E35" w14:textId="77777777" w:rsidR="006D1797" w:rsidRPr="00F05E42" w:rsidRDefault="006D1797" w:rsidP="00F05E42">
      <w:pPr>
        <w:pStyle w:val="Heading3"/>
      </w:pPr>
      <w:bookmarkStart w:id="60" w:name="BKM_A2224DA4_ACF8_4F9C_927B_1A3A6F4F4B05"/>
      <w:bookmarkStart w:id="61" w:name="_Toc374521780"/>
      <w:r w:rsidRPr="00F05E42">
        <w:lastRenderedPageBreak/>
        <w:t>Statements-Encounter - (Class diagram)</w:t>
      </w:r>
      <w:bookmarkEnd w:id="61"/>
      <w:r w:rsidRPr="00F05E42">
        <w:t xml:space="preserve"> </w:t>
      </w:r>
    </w:p>
    <w:p w14:paraId="6BD82AFC" w14:textId="6309A4E2" w:rsidR="006D1797" w:rsidRDefault="00F05E42" w:rsidP="006D1797">
      <w:pPr>
        <w:jc w:val="center"/>
        <w:rPr>
          <w:rFonts w:ascii="Times New Roman" w:hAnsi="Times New Roman"/>
        </w:rPr>
      </w:pPr>
      <w:r>
        <w:rPr>
          <w:noProof/>
        </w:rPr>
        <w:drawing>
          <wp:anchor distT="0" distB="0" distL="114300" distR="114300" simplePos="0" relativeHeight="251689984" behindDoc="0" locked="0" layoutInCell="1" allowOverlap="1" wp14:anchorId="4EFCE486" wp14:editId="4A2D7466">
            <wp:simplePos x="0" y="0"/>
            <wp:positionH relativeFrom="margin">
              <wp:posOffset>0</wp:posOffset>
            </wp:positionH>
            <wp:positionV relativeFrom="paragraph">
              <wp:posOffset>0</wp:posOffset>
            </wp:positionV>
            <wp:extent cx="5925312" cy="4425696"/>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25312" cy="4425696"/>
                    </a:xfrm>
                    <a:prstGeom prst="rect">
                      <a:avLst/>
                    </a:prstGeom>
                    <a:noFill/>
                    <a:ln>
                      <a:noFill/>
                    </a:ln>
                  </pic:spPr>
                </pic:pic>
              </a:graphicData>
            </a:graphic>
            <wp14:sizeRelH relativeFrom="page">
              <wp14:pctWidth>0</wp14:pctWidth>
            </wp14:sizeRelH>
            <wp14:sizeRelV relativeFrom="page">
              <wp14:pctHeight>0</wp14:pctHeight>
            </wp14:sizeRelV>
          </wp:anchor>
        </w:drawing>
      </w:r>
      <w:r w:rsidR="006D1797">
        <w:rPr>
          <w:rFonts w:ascii="Times New Roman" w:hAnsi="Times New Roman"/>
        </w:rPr>
        <w:t xml:space="preserve"> </w:t>
      </w:r>
      <w:bookmarkEnd w:id="60"/>
    </w:p>
    <w:p w14:paraId="5EF5EA19" w14:textId="77777777" w:rsidR="006D1797" w:rsidRDefault="006D1797" w:rsidP="006D1797">
      <w:pPr>
        <w:rPr>
          <w:rFonts w:ascii="Times New Roman" w:hAnsi="Times New Roman"/>
        </w:rPr>
      </w:pPr>
    </w:p>
    <w:p w14:paraId="1B22B84C" w14:textId="77777777" w:rsidR="006D1797" w:rsidRDefault="006D1797" w:rsidP="006D1797">
      <w:pPr>
        <w:rPr>
          <w:rFonts w:ascii="Times New Roman" w:hAnsi="Times New Roman"/>
        </w:rPr>
      </w:pPr>
      <w:bookmarkStart w:id="62" w:name="BKM_A67302FD_6DF0_4D84_B00A_AC2C90B42035"/>
    </w:p>
    <w:p w14:paraId="1E04EEB6" w14:textId="77777777" w:rsidR="006D1797" w:rsidRPr="00F05E42" w:rsidRDefault="006D1797" w:rsidP="00F05E42">
      <w:pPr>
        <w:pStyle w:val="Heading3"/>
      </w:pPr>
      <w:bookmarkStart w:id="63" w:name="_Toc374521781"/>
      <w:r w:rsidRPr="00F05E42">
        <w:lastRenderedPageBreak/>
        <w:t>Statements-Inference - (Class diagram)</w:t>
      </w:r>
      <w:bookmarkEnd w:id="63"/>
      <w:r w:rsidRPr="00F05E42">
        <w:t xml:space="preserve"> </w:t>
      </w:r>
    </w:p>
    <w:p w14:paraId="747625D6" w14:textId="67EDEC0B" w:rsidR="006D1797" w:rsidRDefault="006D1797" w:rsidP="00F05E42">
      <w:pPr>
        <w:jc w:val="center"/>
        <w:rPr>
          <w:rFonts w:ascii="Times New Roman" w:hAnsi="Times New Roman"/>
        </w:rPr>
      </w:pPr>
      <w:r>
        <w:rPr>
          <w:noProof/>
        </w:rPr>
        <w:drawing>
          <wp:anchor distT="0" distB="0" distL="114300" distR="114300" simplePos="0" relativeHeight="251680768" behindDoc="0" locked="0" layoutInCell="1" allowOverlap="1" wp14:anchorId="60B54073" wp14:editId="6F8DA8B7">
            <wp:simplePos x="1127760" y="2317115"/>
            <wp:positionH relativeFrom="margin">
              <wp:align>left</wp:align>
            </wp:positionH>
            <wp:positionV relativeFrom="paragraph">
              <wp:posOffset>0</wp:posOffset>
            </wp:positionV>
            <wp:extent cx="5504688" cy="4242816"/>
            <wp:effectExtent l="0" t="0" r="1270" b="571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04688" cy="4242816"/>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64" w:name="BKM_FF4D9B4B_26C0_47C8_8058_1BA0A7F119CF"/>
      <w:bookmarkEnd w:id="62"/>
    </w:p>
    <w:p w14:paraId="739680B2" w14:textId="77777777" w:rsidR="006D1797" w:rsidRPr="00F05E42" w:rsidRDefault="006D1797" w:rsidP="00F05E42">
      <w:pPr>
        <w:pStyle w:val="Heading3"/>
      </w:pPr>
      <w:bookmarkStart w:id="65" w:name="_Toc374521782"/>
      <w:r w:rsidRPr="00F05E42">
        <w:lastRenderedPageBreak/>
        <w:t>Statements-Medication-1 - (Class diagram)</w:t>
      </w:r>
      <w:bookmarkEnd w:id="65"/>
      <w:r w:rsidRPr="00F05E42">
        <w:t xml:space="preserve"> </w:t>
      </w:r>
    </w:p>
    <w:p w14:paraId="7F38BE14" w14:textId="4DC5F6FB" w:rsidR="006D1797" w:rsidRDefault="00F05E42" w:rsidP="006D1797">
      <w:pPr>
        <w:jc w:val="center"/>
        <w:rPr>
          <w:rFonts w:ascii="Times New Roman" w:hAnsi="Times New Roman"/>
        </w:rPr>
      </w:pPr>
      <w:r>
        <w:rPr>
          <w:noProof/>
        </w:rPr>
        <w:drawing>
          <wp:anchor distT="0" distB="0" distL="114300" distR="114300" simplePos="0" relativeHeight="251691008" behindDoc="0" locked="0" layoutInCell="1" allowOverlap="1" wp14:anchorId="3EA0D59F" wp14:editId="2C129657">
            <wp:simplePos x="0" y="0"/>
            <wp:positionH relativeFrom="column">
              <wp:posOffset>11875</wp:posOffset>
            </wp:positionH>
            <wp:positionV relativeFrom="paragraph">
              <wp:posOffset>0</wp:posOffset>
            </wp:positionV>
            <wp:extent cx="5925312" cy="5321808"/>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25312" cy="53218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1797">
        <w:rPr>
          <w:rFonts w:ascii="Times New Roman" w:hAnsi="Times New Roman"/>
        </w:rPr>
        <w:t xml:space="preserve"> </w:t>
      </w:r>
      <w:bookmarkEnd w:id="64"/>
    </w:p>
    <w:p w14:paraId="5690A150" w14:textId="77777777" w:rsidR="006D1797" w:rsidRDefault="006D1797" w:rsidP="006D1797">
      <w:pPr>
        <w:rPr>
          <w:rFonts w:ascii="Times New Roman" w:hAnsi="Times New Roman"/>
        </w:rPr>
      </w:pPr>
      <w:bookmarkStart w:id="66" w:name="BKM_CD8E8775_ABC5_4189_94D5_D4A09F8EF8D4"/>
    </w:p>
    <w:p w14:paraId="058957BA" w14:textId="77777777" w:rsidR="006D1797" w:rsidRPr="00F05E42" w:rsidRDefault="006D1797" w:rsidP="00F05E42">
      <w:pPr>
        <w:pStyle w:val="Heading3"/>
      </w:pPr>
      <w:bookmarkStart w:id="67" w:name="_Toc374521783"/>
      <w:r w:rsidRPr="00F05E42">
        <w:lastRenderedPageBreak/>
        <w:t>Statements-Medication-2 - (Class diagram)</w:t>
      </w:r>
      <w:bookmarkEnd w:id="67"/>
      <w:r w:rsidRPr="00F05E42">
        <w:t xml:space="preserve"> </w:t>
      </w:r>
    </w:p>
    <w:p w14:paraId="5F015174" w14:textId="730E6BDD" w:rsidR="006D1797" w:rsidRDefault="006D1797" w:rsidP="006D1797">
      <w:pPr>
        <w:jc w:val="center"/>
        <w:rPr>
          <w:rFonts w:ascii="Times New Roman" w:hAnsi="Times New Roman"/>
        </w:rPr>
      </w:pPr>
      <w:r>
        <w:rPr>
          <w:noProof/>
        </w:rPr>
        <w:drawing>
          <wp:anchor distT="0" distB="0" distL="114300" distR="114300" simplePos="0" relativeHeight="251681792" behindDoc="0" locked="0" layoutInCell="1" allowOverlap="1" wp14:anchorId="288E7522" wp14:editId="690DB87D">
            <wp:simplePos x="2089785" y="3920490"/>
            <wp:positionH relativeFrom="margin">
              <wp:align>left</wp:align>
            </wp:positionH>
            <wp:positionV relativeFrom="paragraph">
              <wp:posOffset>0</wp:posOffset>
            </wp:positionV>
            <wp:extent cx="3584448" cy="3511296"/>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84448" cy="35112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rPr>
        <w:t xml:space="preserve"> </w:t>
      </w:r>
      <w:bookmarkEnd w:id="66"/>
    </w:p>
    <w:p w14:paraId="509EB29B" w14:textId="77777777" w:rsidR="006D1797" w:rsidRDefault="006D1797" w:rsidP="006D1797">
      <w:pPr>
        <w:rPr>
          <w:rFonts w:ascii="Times New Roman" w:hAnsi="Times New Roman"/>
        </w:rPr>
      </w:pPr>
    </w:p>
    <w:p w14:paraId="19C43FF7" w14:textId="77777777" w:rsidR="006D1797" w:rsidRPr="00F05E42" w:rsidRDefault="006D1797" w:rsidP="00F05E42">
      <w:pPr>
        <w:pStyle w:val="Heading3"/>
      </w:pPr>
      <w:bookmarkStart w:id="68" w:name="BKM_5E57693D_BAD3_4A56_99A1_C358E2FD7DED"/>
      <w:bookmarkStart w:id="69" w:name="_Toc374521784"/>
      <w:r w:rsidRPr="00F05E42">
        <w:lastRenderedPageBreak/>
        <w:t>Statements-Observation - (Class diagram)</w:t>
      </w:r>
      <w:bookmarkEnd w:id="69"/>
      <w:r w:rsidRPr="00F05E42">
        <w:t xml:space="preserve"> </w:t>
      </w:r>
    </w:p>
    <w:p w14:paraId="5C3B4D0F" w14:textId="426DDFD6" w:rsidR="006D1797" w:rsidRDefault="006D1797" w:rsidP="006D1797">
      <w:pPr>
        <w:jc w:val="center"/>
        <w:rPr>
          <w:rFonts w:ascii="Times New Roman" w:hAnsi="Times New Roman"/>
        </w:rPr>
      </w:pPr>
      <w:r>
        <w:rPr>
          <w:noProof/>
        </w:rPr>
        <w:drawing>
          <wp:anchor distT="0" distB="0" distL="114300" distR="114300" simplePos="0" relativeHeight="251682816" behindDoc="0" locked="0" layoutInCell="1" allowOverlap="1" wp14:anchorId="4E6B8620" wp14:editId="7DE6E7D2">
            <wp:simplePos x="2148840" y="2020570"/>
            <wp:positionH relativeFrom="margin">
              <wp:align>left</wp:align>
            </wp:positionH>
            <wp:positionV relativeFrom="paragraph">
              <wp:posOffset>0</wp:posOffset>
            </wp:positionV>
            <wp:extent cx="3465576" cy="3666744"/>
            <wp:effectExtent l="0" t="0" r="190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65576" cy="3666744"/>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68"/>
    </w:p>
    <w:p w14:paraId="6A081B6D" w14:textId="77777777" w:rsidR="006D1797" w:rsidRDefault="006D1797" w:rsidP="006D1797">
      <w:pPr>
        <w:rPr>
          <w:rFonts w:ascii="Times New Roman" w:hAnsi="Times New Roman"/>
        </w:rPr>
      </w:pPr>
    </w:p>
    <w:p w14:paraId="541122C7" w14:textId="77777777" w:rsidR="006D1797" w:rsidRDefault="006D1797" w:rsidP="006D1797">
      <w:pPr>
        <w:rPr>
          <w:rFonts w:ascii="Times New Roman" w:hAnsi="Times New Roman"/>
        </w:rPr>
      </w:pPr>
      <w:bookmarkStart w:id="70" w:name="BKM_2B7C3FB6_0588_4D39_8DC5_12BF8307CB5C"/>
    </w:p>
    <w:p w14:paraId="307001A3" w14:textId="77777777" w:rsidR="006D1797" w:rsidRPr="00F05E42" w:rsidRDefault="006D1797" w:rsidP="00F05E42">
      <w:pPr>
        <w:pStyle w:val="Heading3"/>
      </w:pPr>
      <w:bookmarkStart w:id="71" w:name="_Toc374521785"/>
      <w:r w:rsidRPr="00F05E42">
        <w:lastRenderedPageBreak/>
        <w:t>Statements-Procedure-1 - (Class diagram)</w:t>
      </w:r>
      <w:bookmarkEnd w:id="71"/>
      <w:r w:rsidRPr="00F05E42">
        <w:t xml:space="preserve"> </w:t>
      </w:r>
    </w:p>
    <w:p w14:paraId="53FB9FC8" w14:textId="128251EB" w:rsidR="006D1797" w:rsidRDefault="00F05E42" w:rsidP="006D1797">
      <w:pPr>
        <w:rPr>
          <w:rFonts w:ascii="Times New Roman" w:hAnsi="Times New Roman"/>
        </w:rPr>
      </w:pPr>
      <w:r w:rsidRPr="00F05E42">
        <w:rPr>
          <w:rFonts w:ascii="Times New Roman" w:hAnsi="Times New Roman"/>
          <w:noProof/>
        </w:rPr>
        <w:drawing>
          <wp:anchor distT="0" distB="0" distL="114300" distR="114300" simplePos="0" relativeHeight="251694080" behindDoc="0" locked="0" layoutInCell="1" allowOverlap="1" wp14:anchorId="35B3E3F2" wp14:editId="09FFB4E7">
            <wp:simplePos x="0" y="0"/>
            <wp:positionH relativeFrom="column">
              <wp:posOffset>0</wp:posOffset>
            </wp:positionH>
            <wp:positionV relativeFrom="paragraph">
              <wp:posOffset>0</wp:posOffset>
            </wp:positionV>
            <wp:extent cx="5943600" cy="4352544"/>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352544"/>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70"/>
    <w:p w14:paraId="35CE8451" w14:textId="77777777" w:rsidR="006D1797" w:rsidRDefault="006D1797" w:rsidP="006D1797">
      <w:pPr>
        <w:rPr>
          <w:rFonts w:ascii="Times New Roman" w:hAnsi="Times New Roman"/>
        </w:rPr>
      </w:pPr>
    </w:p>
    <w:p w14:paraId="4EB6EC18" w14:textId="77777777" w:rsidR="006D1797" w:rsidRDefault="006D1797" w:rsidP="006D1797">
      <w:pPr>
        <w:rPr>
          <w:rFonts w:ascii="Times New Roman" w:hAnsi="Times New Roman"/>
        </w:rPr>
      </w:pPr>
      <w:bookmarkStart w:id="72" w:name="BKM_02392DD7_908F_4233_B6FD_38429657B08F"/>
    </w:p>
    <w:p w14:paraId="5A8C384C" w14:textId="77777777" w:rsidR="006D1797" w:rsidRPr="00F05E42" w:rsidRDefault="006D1797" w:rsidP="00F05E42">
      <w:pPr>
        <w:pStyle w:val="Heading3"/>
      </w:pPr>
      <w:bookmarkStart w:id="73" w:name="_Toc374521786"/>
      <w:r w:rsidRPr="00F05E42">
        <w:lastRenderedPageBreak/>
        <w:t>Statements-Procedure-2 - (Class diagram)</w:t>
      </w:r>
      <w:bookmarkEnd w:id="73"/>
      <w:r w:rsidRPr="00F05E42">
        <w:t xml:space="preserve"> </w:t>
      </w:r>
    </w:p>
    <w:p w14:paraId="73B773EF" w14:textId="5A4638BC" w:rsidR="006D1797" w:rsidRDefault="00F05E42" w:rsidP="006D1797">
      <w:pPr>
        <w:rPr>
          <w:rFonts w:ascii="Times New Roman" w:hAnsi="Times New Roman"/>
        </w:rPr>
      </w:pPr>
      <w:r w:rsidRPr="00F05E42">
        <w:rPr>
          <w:rFonts w:ascii="Times New Roman" w:hAnsi="Times New Roman"/>
          <w:noProof/>
        </w:rPr>
        <w:drawing>
          <wp:anchor distT="0" distB="0" distL="114300" distR="114300" simplePos="0" relativeHeight="251693056" behindDoc="0" locked="0" layoutInCell="1" allowOverlap="1" wp14:anchorId="52FB5BF6" wp14:editId="31D55468">
            <wp:simplePos x="0" y="0"/>
            <wp:positionH relativeFrom="column">
              <wp:posOffset>0</wp:posOffset>
            </wp:positionH>
            <wp:positionV relativeFrom="paragraph">
              <wp:posOffset>0</wp:posOffset>
            </wp:positionV>
            <wp:extent cx="2889504" cy="4261104"/>
            <wp:effectExtent l="0" t="0" r="635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9504" cy="42611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E796C0" w14:textId="18F495AA" w:rsidR="006D1797" w:rsidRDefault="006D1797" w:rsidP="006D1797">
      <w:pPr>
        <w:jc w:val="center"/>
        <w:rPr>
          <w:rFonts w:ascii="Times New Roman" w:hAnsi="Times New Roman"/>
        </w:rPr>
      </w:pPr>
      <w:r>
        <w:rPr>
          <w:rFonts w:ascii="Times New Roman" w:hAnsi="Times New Roman"/>
        </w:rPr>
        <w:t xml:space="preserve"> </w:t>
      </w:r>
      <w:bookmarkEnd w:id="72"/>
    </w:p>
    <w:p w14:paraId="40C548EB" w14:textId="77777777" w:rsidR="00C8693F" w:rsidRDefault="00C8693F" w:rsidP="00C8693F">
      <w:pPr>
        <w:pStyle w:val="Heading2"/>
        <w:rPr>
          <w:rFonts w:ascii="Arial" w:hAnsi="Arial"/>
          <w:szCs w:val="24"/>
          <w:lang w:val="en-US"/>
        </w:rPr>
      </w:pPr>
      <w:bookmarkStart w:id="74" w:name="BKM_B788C777_5DFE_419C_A7D9_1BFE0F7232AE"/>
      <w:bookmarkStart w:id="75" w:name="_Toc374521787"/>
      <w:r>
        <w:rPr>
          <w:bCs/>
          <w:szCs w:val="24"/>
          <w:lang w:val="en-US"/>
        </w:rPr>
        <w:t>ActionNonPerformance</w:t>
      </w:r>
      <w:bookmarkEnd w:id="75"/>
    </w:p>
    <w:p w14:paraId="6B8B2C78"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StatementAboutAction</w:t>
      </w:r>
    </w:p>
    <w:p w14:paraId="5535F446" w14:textId="77777777" w:rsidR="00C8693F" w:rsidRDefault="00C8693F" w:rsidP="00C8693F">
      <w:pPr>
        <w:rPr>
          <w:rFonts w:ascii="Times New Roman" w:hAnsi="Times New Roman"/>
          <w:color w:val="000000"/>
        </w:rPr>
      </w:pPr>
    </w:p>
    <w:p w14:paraId="11E904DD" w14:textId="77777777" w:rsidR="00C8693F" w:rsidRDefault="00C8693F" w:rsidP="00C8693F">
      <w:pPr>
        <w:rPr>
          <w:rFonts w:ascii="Arial" w:eastAsiaTheme="minorEastAsia" w:hAnsi="Arial"/>
        </w:rPr>
      </w:pPr>
      <w:r>
        <w:rPr>
          <w:rFonts w:ascii="Times New Roman" w:hAnsi="Times New Roman"/>
          <w:color w:val="000000"/>
        </w:rPr>
        <w:t>A statement about an action that should not be performed, was not performed, or will not be performed.</w:t>
      </w:r>
    </w:p>
    <w:p w14:paraId="336C4730" w14:textId="77777777" w:rsidR="00C8693F" w:rsidRDefault="00C8693F" w:rsidP="00C8693F">
      <w:pPr>
        <w:rPr>
          <w:rFonts w:ascii="Times New Roman" w:hAnsi="Times New Roman"/>
        </w:rPr>
      </w:pPr>
    </w:p>
    <w:p w14:paraId="5BF3B90E" w14:textId="77777777" w:rsidR="00C8693F" w:rsidRDefault="00C8693F" w:rsidP="00C8693F">
      <w:pPr>
        <w:rPr>
          <w:rFonts w:ascii="Times New Roman" w:hAnsi="Times New Roman"/>
        </w:rPr>
      </w:pPr>
    </w:p>
    <w:p w14:paraId="300F25E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A02E8F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02DE44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B9AB3E9"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8F4B5C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EED8B3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A965857" w14:textId="77777777" w:rsidTr="00C8693F">
        <w:tc>
          <w:tcPr>
            <w:tcW w:w="2250" w:type="dxa"/>
            <w:tcBorders>
              <w:top w:val="single" w:sz="2" w:space="0" w:color="auto"/>
              <w:left w:val="single" w:sz="2" w:space="0" w:color="auto"/>
              <w:bottom w:val="single" w:sz="2" w:space="0" w:color="auto"/>
              <w:right w:val="single" w:sz="2" w:space="0" w:color="auto"/>
            </w:tcBorders>
          </w:tcPr>
          <w:p w14:paraId="4CAF3A4B"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95C39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22205D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E464A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9B1F61D"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3B3BB8D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D2EBE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55A0515" w14:textId="77777777" w:rsidR="00C8693F" w:rsidRDefault="00C8693F">
            <w:pPr>
              <w:spacing w:line="256" w:lineRule="auto"/>
              <w:rPr>
                <w:rFonts w:ascii="Times New Roman" w:hAnsi="Times New Roman"/>
                <w:color w:val="000000"/>
              </w:rPr>
            </w:pPr>
            <w:r>
              <w:rPr>
                <w:rFonts w:ascii="Times New Roman" w:hAnsi="Times New Roman"/>
                <w:color w:val="000000"/>
              </w:rPr>
              <w:t>StatementAboutAction</w:t>
            </w:r>
          </w:p>
          <w:p w14:paraId="6981A5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DA42847" w14:textId="77777777" w:rsidR="00C8693F" w:rsidRDefault="00C8693F">
            <w:pPr>
              <w:spacing w:line="256" w:lineRule="auto"/>
              <w:rPr>
                <w:rFonts w:ascii="Times New Roman" w:hAnsi="Times New Roman"/>
                <w:color w:val="000000"/>
              </w:rPr>
            </w:pPr>
          </w:p>
          <w:p w14:paraId="0DA9EA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88FFD9E" w14:textId="77777777" w:rsidTr="00C8693F">
        <w:tc>
          <w:tcPr>
            <w:tcW w:w="2250" w:type="dxa"/>
            <w:tcBorders>
              <w:top w:val="single" w:sz="2" w:space="0" w:color="auto"/>
              <w:left w:val="single" w:sz="2" w:space="0" w:color="auto"/>
              <w:bottom w:val="single" w:sz="2" w:space="0" w:color="auto"/>
              <w:right w:val="single" w:sz="2" w:space="0" w:color="auto"/>
            </w:tcBorders>
          </w:tcPr>
          <w:p w14:paraId="04C7D6A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1827E5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6368A6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56787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D388A7" w14:textId="77777777" w:rsidR="00C8693F" w:rsidRDefault="00C8693F">
            <w:pPr>
              <w:spacing w:line="256" w:lineRule="auto"/>
              <w:rPr>
                <w:rFonts w:ascii="Times New Roman" w:hAnsi="Times New Roman"/>
                <w:color w:val="000000"/>
              </w:rPr>
            </w:pPr>
            <w:r>
              <w:rPr>
                <w:rFonts w:ascii="Times New Roman" w:hAnsi="Times New Roman"/>
                <w:color w:val="000000"/>
              </w:rPr>
              <w:t>MissedAppointment</w:t>
            </w:r>
          </w:p>
          <w:p w14:paraId="112E29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305E9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4EBDDC7"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67A7C3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9F0E18B" w14:textId="77777777" w:rsidR="00C8693F" w:rsidRDefault="00C8693F">
            <w:pPr>
              <w:spacing w:line="256" w:lineRule="auto"/>
              <w:rPr>
                <w:rFonts w:ascii="Times New Roman" w:hAnsi="Times New Roman"/>
                <w:color w:val="000000"/>
              </w:rPr>
            </w:pPr>
          </w:p>
          <w:p w14:paraId="190965B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250E67A" w14:textId="77777777" w:rsidTr="00C8693F">
        <w:tc>
          <w:tcPr>
            <w:tcW w:w="2250" w:type="dxa"/>
            <w:tcBorders>
              <w:top w:val="single" w:sz="2" w:space="0" w:color="auto"/>
              <w:left w:val="single" w:sz="2" w:space="0" w:color="auto"/>
              <w:bottom w:val="single" w:sz="2" w:space="0" w:color="auto"/>
              <w:right w:val="single" w:sz="2" w:space="0" w:color="auto"/>
            </w:tcBorders>
          </w:tcPr>
          <w:p w14:paraId="67014B9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7BE0513"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Source -&gt; Destination </w:t>
            </w:r>
          </w:p>
          <w:p w14:paraId="0FD5713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A65E1A4"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018E1810"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UndeliveredMedicationDose</w:t>
            </w:r>
          </w:p>
          <w:p w14:paraId="433DDC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73682AD"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413FF17A"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ActionNonPerformance</w:t>
            </w:r>
          </w:p>
          <w:p w14:paraId="4D1FAB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3110F42" w14:textId="77777777" w:rsidR="00C8693F" w:rsidRDefault="00C8693F">
            <w:pPr>
              <w:spacing w:line="256" w:lineRule="auto"/>
              <w:rPr>
                <w:rFonts w:ascii="Times New Roman" w:hAnsi="Times New Roman"/>
                <w:color w:val="000000"/>
              </w:rPr>
            </w:pPr>
          </w:p>
          <w:p w14:paraId="508325E0"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r>
      <w:tr w:rsidR="00C8693F" w14:paraId="3067179D" w14:textId="77777777" w:rsidTr="00C8693F">
        <w:tc>
          <w:tcPr>
            <w:tcW w:w="2250" w:type="dxa"/>
            <w:tcBorders>
              <w:top w:val="single" w:sz="2" w:space="0" w:color="auto"/>
              <w:left w:val="single" w:sz="2" w:space="0" w:color="auto"/>
              <w:bottom w:val="single" w:sz="2" w:space="0" w:color="auto"/>
              <w:right w:val="single" w:sz="2" w:space="0" w:color="auto"/>
            </w:tcBorders>
          </w:tcPr>
          <w:p w14:paraId="04A6C9F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0D9DBA1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6F86C7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3657A2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70C061B" w14:textId="77777777" w:rsidR="00C8693F" w:rsidRDefault="00C8693F">
            <w:pPr>
              <w:spacing w:line="256" w:lineRule="auto"/>
              <w:rPr>
                <w:rFonts w:ascii="Times New Roman" w:hAnsi="Times New Roman"/>
                <w:color w:val="000000"/>
              </w:rPr>
            </w:pPr>
            <w:r>
              <w:rPr>
                <w:rFonts w:ascii="Times New Roman" w:hAnsi="Times New Roman"/>
                <w:color w:val="000000"/>
              </w:rPr>
              <w:t>UndeliveredProcedure</w:t>
            </w:r>
          </w:p>
          <w:p w14:paraId="03530E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46AC1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E89A552"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719807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6AEC88" w14:textId="77777777" w:rsidR="00C8693F" w:rsidRDefault="00C8693F">
            <w:pPr>
              <w:spacing w:line="256" w:lineRule="auto"/>
              <w:rPr>
                <w:rFonts w:ascii="Times New Roman" w:hAnsi="Times New Roman"/>
                <w:color w:val="000000"/>
              </w:rPr>
            </w:pPr>
          </w:p>
          <w:p w14:paraId="51010D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74"/>
    </w:tbl>
    <w:p w14:paraId="7E01AC10" w14:textId="77777777" w:rsidR="00C8693F" w:rsidRDefault="00C8693F" w:rsidP="00C8693F">
      <w:pPr>
        <w:rPr>
          <w:rFonts w:ascii="Times New Roman" w:hAnsi="Times New Roman" w:cs="Arial"/>
          <w:color w:val="000000"/>
          <w:lang w:val="en-AU"/>
        </w:rPr>
      </w:pPr>
    </w:p>
    <w:p w14:paraId="2132CD56" w14:textId="77777777" w:rsidR="00C8693F" w:rsidRDefault="00C8693F" w:rsidP="00C8693F">
      <w:pPr>
        <w:pStyle w:val="Heading2"/>
        <w:rPr>
          <w:rFonts w:ascii="Arial" w:hAnsi="Arial"/>
          <w:color w:val="004080"/>
          <w:szCs w:val="24"/>
          <w:lang w:val="en-US"/>
        </w:rPr>
      </w:pPr>
      <w:bookmarkStart w:id="76" w:name="BKM_DF1CC8E4_2FDB_4412_87BD_065164F4C4D8"/>
      <w:bookmarkStart w:id="77" w:name="_Toc374521788"/>
      <w:r>
        <w:rPr>
          <w:bCs/>
          <w:szCs w:val="24"/>
          <w:lang w:val="en-US"/>
        </w:rPr>
        <w:t>ActionPerformance</w:t>
      </w:r>
      <w:bookmarkEnd w:id="77"/>
    </w:p>
    <w:p w14:paraId="34FC28E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StatementAboutAction</w:t>
      </w:r>
    </w:p>
    <w:p w14:paraId="48B9AC10" w14:textId="77777777" w:rsidR="00C8693F" w:rsidRDefault="00C8693F" w:rsidP="00C8693F">
      <w:pPr>
        <w:rPr>
          <w:rFonts w:ascii="Times New Roman" w:hAnsi="Times New Roman"/>
          <w:color w:val="000000"/>
        </w:rPr>
      </w:pPr>
    </w:p>
    <w:p w14:paraId="160AB79C" w14:textId="77777777" w:rsidR="00C8693F" w:rsidRDefault="00C8693F" w:rsidP="00C8693F">
      <w:pPr>
        <w:rPr>
          <w:rFonts w:ascii="Arial" w:eastAsiaTheme="minorEastAsia" w:hAnsi="Arial"/>
        </w:rPr>
      </w:pPr>
      <w:r>
        <w:rPr>
          <w:rFonts w:ascii="Times New Roman" w:hAnsi="Times New Roman"/>
          <w:color w:val="000000"/>
        </w:rPr>
        <w:t>A statement about an action that is being performed, will be performed, should be performed, or was performed.</w:t>
      </w:r>
    </w:p>
    <w:p w14:paraId="34328E53" w14:textId="77777777" w:rsidR="00C8693F" w:rsidRDefault="00C8693F" w:rsidP="00C8693F">
      <w:pPr>
        <w:rPr>
          <w:rFonts w:ascii="Times New Roman" w:hAnsi="Times New Roman"/>
        </w:rPr>
      </w:pPr>
    </w:p>
    <w:p w14:paraId="128AD7E7" w14:textId="77777777" w:rsidR="00C8693F" w:rsidRDefault="00C8693F" w:rsidP="00C8693F">
      <w:pPr>
        <w:rPr>
          <w:rFonts w:ascii="Times New Roman" w:hAnsi="Times New Roman"/>
        </w:rPr>
      </w:pPr>
    </w:p>
    <w:p w14:paraId="738972E9"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D28F177"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B0A451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40A35BD"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6BC6329"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434EB05"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DF17CD5" w14:textId="77777777" w:rsidTr="00C8693F">
        <w:tc>
          <w:tcPr>
            <w:tcW w:w="2250" w:type="dxa"/>
            <w:tcBorders>
              <w:top w:val="single" w:sz="2" w:space="0" w:color="auto"/>
              <w:left w:val="single" w:sz="2" w:space="0" w:color="auto"/>
              <w:bottom w:val="single" w:sz="2" w:space="0" w:color="auto"/>
              <w:right w:val="single" w:sz="2" w:space="0" w:color="auto"/>
            </w:tcBorders>
          </w:tcPr>
          <w:p w14:paraId="46C4231E"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D841B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017436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78224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6BC7184"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365BCF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B33732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FD4A3D5" w14:textId="77777777" w:rsidR="00C8693F" w:rsidRDefault="00C8693F">
            <w:pPr>
              <w:spacing w:line="256" w:lineRule="auto"/>
              <w:rPr>
                <w:rFonts w:ascii="Times New Roman" w:hAnsi="Times New Roman"/>
                <w:color w:val="000000"/>
              </w:rPr>
            </w:pPr>
            <w:r>
              <w:rPr>
                <w:rFonts w:ascii="Times New Roman" w:hAnsi="Times New Roman"/>
                <w:color w:val="000000"/>
              </w:rPr>
              <w:t>StatementAboutAction</w:t>
            </w:r>
          </w:p>
          <w:p w14:paraId="1B9E23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CC3FE54" w14:textId="77777777" w:rsidR="00C8693F" w:rsidRDefault="00C8693F">
            <w:pPr>
              <w:spacing w:line="256" w:lineRule="auto"/>
              <w:rPr>
                <w:rFonts w:ascii="Times New Roman" w:hAnsi="Times New Roman"/>
                <w:color w:val="000000"/>
              </w:rPr>
            </w:pPr>
          </w:p>
          <w:p w14:paraId="26008B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D42A411" w14:textId="77777777" w:rsidTr="00C8693F">
        <w:tc>
          <w:tcPr>
            <w:tcW w:w="2250" w:type="dxa"/>
            <w:tcBorders>
              <w:top w:val="single" w:sz="2" w:space="0" w:color="auto"/>
              <w:left w:val="single" w:sz="2" w:space="0" w:color="auto"/>
              <w:bottom w:val="single" w:sz="2" w:space="0" w:color="auto"/>
              <w:right w:val="single" w:sz="2" w:space="0" w:color="auto"/>
            </w:tcBorders>
          </w:tcPr>
          <w:p w14:paraId="344EE5F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1D95F3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B25BD8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1E5D9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9E3AEA1" w14:textId="77777777" w:rsidR="00C8693F" w:rsidRDefault="00C8693F">
            <w:pPr>
              <w:spacing w:line="256" w:lineRule="auto"/>
              <w:rPr>
                <w:rFonts w:ascii="Times New Roman" w:hAnsi="Times New Roman"/>
                <w:color w:val="000000"/>
              </w:rPr>
            </w:pPr>
            <w:r>
              <w:rPr>
                <w:rFonts w:ascii="Times New Roman" w:hAnsi="Times New Roman"/>
                <w:color w:val="000000"/>
              </w:rPr>
              <w:t>ProcedureProposal</w:t>
            </w:r>
          </w:p>
          <w:p w14:paraId="6EAF2AE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10EE18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2EDBAD9"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3525FE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9CD07E" w14:textId="77777777" w:rsidR="00C8693F" w:rsidRDefault="00C8693F">
            <w:pPr>
              <w:spacing w:line="256" w:lineRule="auto"/>
              <w:rPr>
                <w:rFonts w:ascii="Times New Roman" w:hAnsi="Times New Roman"/>
                <w:color w:val="000000"/>
              </w:rPr>
            </w:pPr>
          </w:p>
          <w:p w14:paraId="53F731E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9BAF102" w14:textId="77777777" w:rsidTr="00C8693F">
        <w:tc>
          <w:tcPr>
            <w:tcW w:w="2250" w:type="dxa"/>
            <w:tcBorders>
              <w:top w:val="single" w:sz="2" w:space="0" w:color="auto"/>
              <w:left w:val="single" w:sz="2" w:space="0" w:color="auto"/>
              <w:bottom w:val="single" w:sz="2" w:space="0" w:color="auto"/>
              <w:right w:val="single" w:sz="2" w:space="0" w:color="auto"/>
            </w:tcBorders>
          </w:tcPr>
          <w:p w14:paraId="109CF3A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03BE81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544A54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5869C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82C8599" w14:textId="77777777" w:rsidR="00C8693F" w:rsidRDefault="00C8693F">
            <w:pPr>
              <w:spacing w:line="256" w:lineRule="auto"/>
              <w:rPr>
                <w:rFonts w:ascii="Times New Roman" w:hAnsi="Times New Roman"/>
                <w:color w:val="000000"/>
              </w:rPr>
            </w:pPr>
            <w:r>
              <w:rPr>
                <w:rFonts w:ascii="Times New Roman" w:hAnsi="Times New Roman"/>
                <w:color w:val="000000"/>
              </w:rPr>
              <w:t>ProcedureEvent</w:t>
            </w:r>
          </w:p>
          <w:p w14:paraId="6F0E23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C80A5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505534"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2AE174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63666BE" w14:textId="77777777" w:rsidR="00C8693F" w:rsidRDefault="00C8693F">
            <w:pPr>
              <w:spacing w:line="256" w:lineRule="auto"/>
              <w:rPr>
                <w:rFonts w:ascii="Times New Roman" w:hAnsi="Times New Roman"/>
                <w:color w:val="000000"/>
              </w:rPr>
            </w:pPr>
          </w:p>
          <w:p w14:paraId="10103B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06F95A2" w14:textId="77777777" w:rsidTr="00C8693F">
        <w:tc>
          <w:tcPr>
            <w:tcW w:w="2250" w:type="dxa"/>
            <w:tcBorders>
              <w:top w:val="single" w:sz="2" w:space="0" w:color="auto"/>
              <w:left w:val="single" w:sz="2" w:space="0" w:color="auto"/>
              <w:bottom w:val="single" w:sz="2" w:space="0" w:color="auto"/>
              <w:right w:val="single" w:sz="2" w:space="0" w:color="auto"/>
            </w:tcBorders>
          </w:tcPr>
          <w:p w14:paraId="73BCB46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96131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0C5239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5F3578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371EA08" w14:textId="77777777" w:rsidR="00C8693F" w:rsidRDefault="00C8693F">
            <w:pPr>
              <w:spacing w:line="256" w:lineRule="auto"/>
              <w:rPr>
                <w:rFonts w:ascii="Times New Roman" w:hAnsi="Times New Roman"/>
                <w:color w:val="000000"/>
              </w:rPr>
            </w:pPr>
            <w:r>
              <w:rPr>
                <w:rFonts w:ascii="Times New Roman" w:hAnsi="Times New Roman"/>
                <w:color w:val="000000"/>
              </w:rPr>
              <w:t>ProcedureOrder</w:t>
            </w:r>
          </w:p>
          <w:p w14:paraId="142BDE7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2035A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5ADC241"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7601FA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0047DE" w14:textId="77777777" w:rsidR="00C8693F" w:rsidRDefault="00C8693F">
            <w:pPr>
              <w:spacing w:line="256" w:lineRule="auto"/>
              <w:rPr>
                <w:rFonts w:ascii="Times New Roman" w:hAnsi="Times New Roman"/>
                <w:color w:val="000000"/>
              </w:rPr>
            </w:pPr>
          </w:p>
          <w:p w14:paraId="36D1F9F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94ED264" w14:textId="77777777" w:rsidTr="00C8693F">
        <w:tc>
          <w:tcPr>
            <w:tcW w:w="2250" w:type="dxa"/>
            <w:tcBorders>
              <w:top w:val="single" w:sz="2" w:space="0" w:color="auto"/>
              <w:left w:val="single" w:sz="2" w:space="0" w:color="auto"/>
              <w:bottom w:val="single" w:sz="2" w:space="0" w:color="auto"/>
              <w:right w:val="single" w:sz="2" w:space="0" w:color="auto"/>
            </w:tcBorders>
          </w:tcPr>
          <w:p w14:paraId="43CC28F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A4C5F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EFE4DE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D00692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CE876F" w14:textId="77777777" w:rsidR="00C8693F" w:rsidRDefault="00C8693F">
            <w:pPr>
              <w:spacing w:line="256" w:lineRule="auto"/>
              <w:rPr>
                <w:rFonts w:ascii="Times New Roman" w:hAnsi="Times New Roman"/>
                <w:color w:val="000000"/>
              </w:rPr>
            </w:pPr>
            <w:r>
              <w:rPr>
                <w:rFonts w:ascii="Times New Roman" w:hAnsi="Times New Roman"/>
                <w:color w:val="000000"/>
              </w:rPr>
              <w:t>ScheduledProcedure</w:t>
            </w:r>
          </w:p>
          <w:p w14:paraId="652E82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45D6F6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F88B131"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4A0283A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81C295" w14:textId="77777777" w:rsidR="00C8693F" w:rsidRDefault="00C8693F">
            <w:pPr>
              <w:spacing w:line="256" w:lineRule="auto"/>
              <w:rPr>
                <w:rFonts w:ascii="Times New Roman" w:hAnsi="Times New Roman"/>
                <w:color w:val="000000"/>
              </w:rPr>
            </w:pPr>
          </w:p>
          <w:p w14:paraId="5612C65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F68EDAC" w14:textId="77777777" w:rsidTr="00C8693F">
        <w:tc>
          <w:tcPr>
            <w:tcW w:w="2250" w:type="dxa"/>
            <w:tcBorders>
              <w:top w:val="single" w:sz="2" w:space="0" w:color="auto"/>
              <w:left w:val="single" w:sz="2" w:space="0" w:color="auto"/>
              <w:bottom w:val="single" w:sz="2" w:space="0" w:color="auto"/>
              <w:right w:val="single" w:sz="2" w:space="0" w:color="auto"/>
            </w:tcBorders>
          </w:tcPr>
          <w:p w14:paraId="4FEA0C4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0E725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E98F09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C536E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7CAEE05" w14:textId="77777777" w:rsidR="00C8693F" w:rsidRDefault="00C8693F">
            <w:pPr>
              <w:spacing w:line="256" w:lineRule="auto"/>
              <w:rPr>
                <w:rFonts w:ascii="Times New Roman" w:hAnsi="Times New Roman"/>
                <w:color w:val="000000"/>
              </w:rPr>
            </w:pPr>
            <w:r>
              <w:rPr>
                <w:rFonts w:ascii="Times New Roman" w:hAnsi="Times New Roman"/>
                <w:color w:val="000000"/>
              </w:rPr>
              <w:t>MedicationStatement</w:t>
            </w:r>
          </w:p>
          <w:p w14:paraId="1F1A0E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5B4F3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9E4E918"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DCF07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A5D966D" w14:textId="77777777" w:rsidR="00C8693F" w:rsidRDefault="00C8693F">
            <w:pPr>
              <w:spacing w:line="256" w:lineRule="auto"/>
              <w:rPr>
                <w:rFonts w:ascii="Times New Roman" w:hAnsi="Times New Roman"/>
                <w:color w:val="000000"/>
              </w:rPr>
            </w:pPr>
          </w:p>
          <w:p w14:paraId="3360B0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0F00173" w14:textId="77777777" w:rsidTr="00C8693F">
        <w:tc>
          <w:tcPr>
            <w:tcW w:w="2250" w:type="dxa"/>
            <w:tcBorders>
              <w:top w:val="single" w:sz="2" w:space="0" w:color="auto"/>
              <w:left w:val="single" w:sz="2" w:space="0" w:color="auto"/>
              <w:bottom w:val="single" w:sz="2" w:space="0" w:color="auto"/>
              <w:right w:val="single" w:sz="2" w:space="0" w:color="auto"/>
            </w:tcBorders>
          </w:tcPr>
          <w:p w14:paraId="17729D0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2FDE7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1AEFB6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0EE45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FEFFEFB" w14:textId="77777777" w:rsidR="00C8693F" w:rsidRDefault="00C8693F">
            <w:pPr>
              <w:spacing w:line="256" w:lineRule="auto"/>
              <w:rPr>
                <w:rFonts w:ascii="Times New Roman" w:hAnsi="Times New Roman"/>
                <w:color w:val="000000"/>
              </w:rPr>
            </w:pPr>
            <w:r>
              <w:rPr>
                <w:rFonts w:ascii="Times New Roman" w:hAnsi="Times New Roman"/>
                <w:color w:val="000000"/>
              </w:rPr>
              <w:t>EncounterProposal</w:t>
            </w:r>
          </w:p>
          <w:p w14:paraId="7515C73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F884F4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B55A5DE"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FC8F8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BE04891" w14:textId="77777777" w:rsidR="00C8693F" w:rsidRDefault="00C8693F">
            <w:pPr>
              <w:spacing w:line="256" w:lineRule="auto"/>
              <w:rPr>
                <w:rFonts w:ascii="Times New Roman" w:hAnsi="Times New Roman"/>
                <w:color w:val="000000"/>
              </w:rPr>
            </w:pPr>
          </w:p>
          <w:p w14:paraId="364C875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C071D8F" w14:textId="77777777" w:rsidTr="00C8693F">
        <w:tc>
          <w:tcPr>
            <w:tcW w:w="2250" w:type="dxa"/>
            <w:tcBorders>
              <w:top w:val="single" w:sz="2" w:space="0" w:color="auto"/>
              <w:left w:val="single" w:sz="2" w:space="0" w:color="auto"/>
              <w:bottom w:val="single" w:sz="2" w:space="0" w:color="auto"/>
              <w:right w:val="single" w:sz="2" w:space="0" w:color="auto"/>
            </w:tcBorders>
          </w:tcPr>
          <w:p w14:paraId="0274562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4199A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53E027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6F1F2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AF63BC5" w14:textId="77777777" w:rsidR="00C8693F" w:rsidRDefault="00C8693F">
            <w:pPr>
              <w:spacing w:line="256" w:lineRule="auto"/>
              <w:rPr>
                <w:rFonts w:ascii="Times New Roman" w:hAnsi="Times New Roman"/>
                <w:color w:val="000000"/>
              </w:rPr>
            </w:pPr>
            <w:r>
              <w:rPr>
                <w:rFonts w:ascii="Times New Roman" w:hAnsi="Times New Roman"/>
                <w:color w:val="000000"/>
              </w:rPr>
              <w:t>EncounterRequest</w:t>
            </w:r>
          </w:p>
          <w:p w14:paraId="735FC54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C1F8D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179EDDF"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5DA74AE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5F10695" w14:textId="77777777" w:rsidR="00C8693F" w:rsidRDefault="00C8693F">
            <w:pPr>
              <w:spacing w:line="256" w:lineRule="auto"/>
              <w:rPr>
                <w:rFonts w:ascii="Times New Roman" w:hAnsi="Times New Roman"/>
                <w:color w:val="000000"/>
              </w:rPr>
            </w:pPr>
          </w:p>
          <w:p w14:paraId="3A9688B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24AE114" w14:textId="77777777" w:rsidTr="00C8693F">
        <w:tc>
          <w:tcPr>
            <w:tcW w:w="2250" w:type="dxa"/>
            <w:tcBorders>
              <w:top w:val="single" w:sz="2" w:space="0" w:color="auto"/>
              <w:left w:val="single" w:sz="2" w:space="0" w:color="auto"/>
              <w:bottom w:val="single" w:sz="2" w:space="0" w:color="auto"/>
              <w:right w:val="single" w:sz="2" w:space="0" w:color="auto"/>
            </w:tcBorders>
          </w:tcPr>
          <w:p w14:paraId="7805CB5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155D08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42C6B8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726209D"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6CBE0990" w14:textId="77777777" w:rsidR="00C8693F" w:rsidRDefault="00C8693F">
            <w:pPr>
              <w:spacing w:line="256" w:lineRule="auto"/>
              <w:rPr>
                <w:rFonts w:ascii="Times New Roman" w:hAnsi="Times New Roman"/>
                <w:color w:val="000000"/>
              </w:rPr>
            </w:pPr>
            <w:r>
              <w:rPr>
                <w:rFonts w:ascii="Times New Roman" w:hAnsi="Times New Roman"/>
                <w:color w:val="000000"/>
              </w:rPr>
              <w:t>ScheduledEncounter</w:t>
            </w:r>
          </w:p>
          <w:p w14:paraId="5181D40B"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CB09836"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1DCC573D"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433B904F"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5F1BF5AC" w14:textId="77777777" w:rsidR="00C8693F" w:rsidRDefault="00C8693F">
            <w:pPr>
              <w:spacing w:line="256" w:lineRule="auto"/>
              <w:rPr>
                <w:rFonts w:ascii="Times New Roman" w:hAnsi="Times New Roman"/>
                <w:color w:val="000000"/>
              </w:rPr>
            </w:pPr>
          </w:p>
          <w:p w14:paraId="4EACB28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9C86B76" w14:textId="77777777" w:rsidTr="00C8693F">
        <w:tc>
          <w:tcPr>
            <w:tcW w:w="2250" w:type="dxa"/>
            <w:tcBorders>
              <w:top w:val="single" w:sz="2" w:space="0" w:color="auto"/>
              <w:left w:val="single" w:sz="2" w:space="0" w:color="auto"/>
              <w:bottom w:val="single" w:sz="2" w:space="0" w:color="auto"/>
              <w:right w:val="single" w:sz="2" w:space="0" w:color="auto"/>
            </w:tcBorders>
          </w:tcPr>
          <w:p w14:paraId="1DA9A0E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0F8E48D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08DE75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EF05F5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685DCE1"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787762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70BB7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77D17A0"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550016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F5F1635" w14:textId="77777777" w:rsidR="00C8693F" w:rsidRDefault="00C8693F">
            <w:pPr>
              <w:spacing w:line="256" w:lineRule="auto"/>
              <w:rPr>
                <w:rFonts w:ascii="Times New Roman" w:hAnsi="Times New Roman"/>
                <w:color w:val="000000"/>
              </w:rPr>
            </w:pPr>
          </w:p>
          <w:p w14:paraId="7DE3DD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71B4F8F" w14:textId="77777777" w:rsidTr="00C8693F">
        <w:tc>
          <w:tcPr>
            <w:tcW w:w="2250" w:type="dxa"/>
            <w:tcBorders>
              <w:top w:val="single" w:sz="2" w:space="0" w:color="auto"/>
              <w:left w:val="single" w:sz="2" w:space="0" w:color="auto"/>
              <w:bottom w:val="single" w:sz="2" w:space="0" w:color="auto"/>
              <w:right w:val="single" w:sz="2" w:space="0" w:color="auto"/>
            </w:tcBorders>
          </w:tcPr>
          <w:p w14:paraId="08CF500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43E054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A5DE58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F3BAA0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EF7F3DD" w14:textId="77777777" w:rsidR="00C8693F" w:rsidRDefault="00C8693F">
            <w:pPr>
              <w:spacing w:line="256" w:lineRule="auto"/>
              <w:rPr>
                <w:rFonts w:ascii="Times New Roman" w:hAnsi="Times New Roman"/>
                <w:color w:val="000000"/>
              </w:rPr>
            </w:pPr>
            <w:r>
              <w:rPr>
                <w:rFonts w:ascii="Times New Roman" w:hAnsi="Times New Roman"/>
                <w:color w:val="000000"/>
              </w:rPr>
              <w:t>MedicationDoseAdministration</w:t>
            </w:r>
          </w:p>
          <w:p w14:paraId="69534D3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BC5E7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2618072"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1895D5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DCEE131" w14:textId="77777777" w:rsidR="00C8693F" w:rsidRDefault="00C8693F">
            <w:pPr>
              <w:spacing w:line="256" w:lineRule="auto"/>
              <w:rPr>
                <w:rFonts w:ascii="Times New Roman" w:hAnsi="Times New Roman"/>
                <w:color w:val="000000"/>
              </w:rPr>
            </w:pPr>
          </w:p>
          <w:p w14:paraId="34A2080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56F675A" w14:textId="77777777" w:rsidTr="00C8693F">
        <w:tc>
          <w:tcPr>
            <w:tcW w:w="2250" w:type="dxa"/>
            <w:tcBorders>
              <w:top w:val="single" w:sz="2" w:space="0" w:color="auto"/>
              <w:left w:val="single" w:sz="2" w:space="0" w:color="auto"/>
              <w:bottom w:val="single" w:sz="2" w:space="0" w:color="auto"/>
              <w:right w:val="single" w:sz="2" w:space="0" w:color="auto"/>
            </w:tcBorders>
          </w:tcPr>
          <w:p w14:paraId="7DC7F85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B8E0D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3A1F12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6AD7AC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84CDA33" w14:textId="77777777" w:rsidR="00C8693F" w:rsidRDefault="00C8693F">
            <w:pPr>
              <w:spacing w:line="256" w:lineRule="auto"/>
              <w:rPr>
                <w:rFonts w:ascii="Times New Roman" w:hAnsi="Times New Roman"/>
                <w:color w:val="000000"/>
              </w:rPr>
            </w:pPr>
            <w:r>
              <w:rPr>
                <w:rFonts w:ascii="Times New Roman" w:hAnsi="Times New Roman"/>
                <w:color w:val="000000"/>
              </w:rPr>
              <w:t>MedicationDispensation</w:t>
            </w:r>
          </w:p>
          <w:p w14:paraId="075B943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F5108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2BDE5CA"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0A2551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4A8CAB2" w14:textId="77777777" w:rsidR="00C8693F" w:rsidRDefault="00C8693F">
            <w:pPr>
              <w:spacing w:line="256" w:lineRule="auto"/>
              <w:rPr>
                <w:rFonts w:ascii="Times New Roman" w:hAnsi="Times New Roman"/>
                <w:color w:val="000000"/>
              </w:rPr>
            </w:pPr>
          </w:p>
          <w:p w14:paraId="6A74FF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1837D19" w14:textId="77777777" w:rsidTr="00C8693F">
        <w:tc>
          <w:tcPr>
            <w:tcW w:w="2250" w:type="dxa"/>
            <w:tcBorders>
              <w:top w:val="single" w:sz="2" w:space="0" w:color="auto"/>
              <w:left w:val="single" w:sz="2" w:space="0" w:color="auto"/>
              <w:bottom w:val="single" w:sz="2" w:space="0" w:color="auto"/>
              <w:right w:val="single" w:sz="2" w:space="0" w:color="auto"/>
            </w:tcBorders>
          </w:tcPr>
          <w:p w14:paraId="3DDCAC0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5C07B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450EFD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00D211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BAFBA5" w14:textId="77777777" w:rsidR="00C8693F" w:rsidRDefault="00C8693F">
            <w:pPr>
              <w:spacing w:line="256" w:lineRule="auto"/>
              <w:rPr>
                <w:rFonts w:ascii="Times New Roman" w:hAnsi="Times New Roman"/>
                <w:color w:val="000000"/>
              </w:rPr>
            </w:pPr>
            <w:r>
              <w:rPr>
                <w:rFonts w:ascii="Times New Roman" w:hAnsi="Times New Roman"/>
                <w:color w:val="000000"/>
              </w:rPr>
              <w:t>MedicationPrescription</w:t>
            </w:r>
          </w:p>
          <w:p w14:paraId="6A54BA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F8AD24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BB277B7"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28A773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B0AF021" w14:textId="77777777" w:rsidR="00C8693F" w:rsidRDefault="00C8693F">
            <w:pPr>
              <w:spacing w:line="256" w:lineRule="auto"/>
              <w:rPr>
                <w:rFonts w:ascii="Times New Roman" w:hAnsi="Times New Roman"/>
                <w:color w:val="000000"/>
              </w:rPr>
            </w:pPr>
          </w:p>
          <w:p w14:paraId="2DAAEE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090C89D" w14:textId="77777777" w:rsidTr="00C8693F">
        <w:tc>
          <w:tcPr>
            <w:tcW w:w="2250" w:type="dxa"/>
            <w:tcBorders>
              <w:top w:val="single" w:sz="2" w:space="0" w:color="auto"/>
              <w:left w:val="single" w:sz="2" w:space="0" w:color="auto"/>
              <w:bottom w:val="single" w:sz="2" w:space="0" w:color="auto"/>
              <w:right w:val="single" w:sz="2" w:space="0" w:color="auto"/>
            </w:tcBorders>
          </w:tcPr>
          <w:p w14:paraId="7C62EC1D"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A09120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905ED1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3645A2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BE34DC1"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MedicationAdministrationProposal</w:t>
            </w:r>
          </w:p>
          <w:p w14:paraId="1A2AB8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400B2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9DCB36B"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02DBE5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0C4384" w14:textId="77777777" w:rsidR="00C8693F" w:rsidRDefault="00C8693F">
            <w:pPr>
              <w:spacing w:line="256" w:lineRule="auto"/>
              <w:rPr>
                <w:rFonts w:ascii="Times New Roman" w:hAnsi="Times New Roman"/>
                <w:color w:val="000000"/>
              </w:rPr>
            </w:pPr>
          </w:p>
          <w:p w14:paraId="7686E8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76"/>
    </w:tbl>
    <w:p w14:paraId="3D6D0F78" w14:textId="77777777" w:rsidR="00C8693F" w:rsidRDefault="00C8693F" w:rsidP="00C8693F">
      <w:pPr>
        <w:rPr>
          <w:rFonts w:ascii="Times New Roman" w:hAnsi="Times New Roman" w:cs="Arial"/>
          <w:color w:val="000000"/>
          <w:lang w:val="en-AU"/>
        </w:rPr>
      </w:pPr>
    </w:p>
    <w:p w14:paraId="1BF73FAB" w14:textId="77777777" w:rsidR="00C8693F" w:rsidRDefault="00C8693F" w:rsidP="00C8693F">
      <w:pPr>
        <w:pStyle w:val="Heading2"/>
        <w:rPr>
          <w:rFonts w:ascii="Arial" w:hAnsi="Arial"/>
          <w:color w:val="004080"/>
          <w:szCs w:val="24"/>
          <w:lang w:val="en-US"/>
        </w:rPr>
      </w:pPr>
      <w:bookmarkStart w:id="78" w:name="BKM_A2AF7695_056D_4FAD_9D19_2D4A9692577C"/>
      <w:bookmarkStart w:id="79" w:name="_Toc374521789"/>
      <w:r>
        <w:rPr>
          <w:bCs/>
          <w:szCs w:val="24"/>
          <w:lang w:val="en-US"/>
        </w:rPr>
        <w:t>AdverseEvent</w:t>
      </w:r>
      <w:bookmarkEnd w:id="79"/>
    </w:p>
    <w:p w14:paraId="77524B20"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2B18F9D2" w14:textId="77777777" w:rsidR="00C8693F" w:rsidRDefault="00C8693F" w:rsidP="00C8693F">
      <w:pPr>
        <w:rPr>
          <w:rFonts w:ascii="Times New Roman" w:hAnsi="Times New Roman"/>
          <w:color w:val="000000"/>
        </w:rPr>
      </w:pPr>
    </w:p>
    <w:p w14:paraId="7834B60B" w14:textId="77777777" w:rsidR="00C8693F" w:rsidRDefault="00C8693F" w:rsidP="00C8693F">
      <w:pPr>
        <w:rPr>
          <w:rFonts w:ascii="Arial" w:eastAsiaTheme="minorEastAsia" w:hAnsi="Arial"/>
        </w:rPr>
      </w:pPr>
      <w:r>
        <w:rPr>
          <w:rFonts w:ascii="Times New Roman" w:hAnsi="Times New Roman"/>
          <w:color w:val="000000"/>
        </w:rPr>
        <w:t>An unintended result or effect of exposure to some health action, that is undesirable and/or sometimes harmful.</w:t>
      </w:r>
    </w:p>
    <w:p w14:paraId="1938AC26" w14:textId="77777777" w:rsidR="00C8693F" w:rsidRDefault="00C8693F" w:rsidP="00C8693F">
      <w:pPr>
        <w:rPr>
          <w:rFonts w:ascii="Times New Roman" w:hAnsi="Times New Roman"/>
        </w:rPr>
      </w:pPr>
    </w:p>
    <w:p w14:paraId="2E30F3DD" w14:textId="77777777" w:rsidR="00C8693F" w:rsidRDefault="00C8693F" w:rsidP="00C8693F">
      <w:pPr>
        <w:rPr>
          <w:rFonts w:ascii="Times New Roman" w:hAnsi="Times New Roman"/>
        </w:rPr>
      </w:pPr>
    </w:p>
    <w:p w14:paraId="270838C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DDEEAC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1762B4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D67944B"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9B0D5FD"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100E40F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80F3C08" w14:textId="77777777" w:rsidTr="00C8693F">
        <w:tc>
          <w:tcPr>
            <w:tcW w:w="2250" w:type="dxa"/>
            <w:tcBorders>
              <w:top w:val="single" w:sz="2" w:space="0" w:color="auto"/>
              <w:left w:val="single" w:sz="2" w:space="0" w:color="auto"/>
              <w:bottom w:val="single" w:sz="2" w:space="0" w:color="auto"/>
              <w:right w:val="single" w:sz="2" w:space="0" w:color="auto"/>
            </w:tcBorders>
          </w:tcPr>
          <w:p w14:paraId="3BE15365"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E491C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5DC75F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5A6CC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B085A99" w14:textId="77777777" w:rsidR="00C8693F" w:rsidRDefault="00C8693F">
            <w:pPr>
              <w:spacing w:line="256" w:lineRule="auto"/>
              <w:rPr>
                <w:rFonts w:ascii="Times New Roman" w:hAnsi="Times New Roman"/>
                <w:color w:val="000000"/>
              </w:rPr>
            </w:pPr>
            <w:r>
              <w:rPr>
                <w:rFonts w:ascii="Times New Roman" w:hAnsi="Times New Roman"/>
                <w:color w:val="000000"/>
              </w:rPr>
              <w:t>AdverseEvent</w:t>
            </w:r>
          </w:p>
          <w:p w14:paraId="0A88A2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6D9AE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80BD230"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588B54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43697C1" w14:textId="77777777" w:rsidR="00C8693F" w:rsidRDefault="00C8693F">
            <w:pPr>
              <w:spacing w:line="256" w:lineRule="auto"/>
              <w:rPr>
                <w:rFonts w:ascii="Times New Roman" w:hAnsi="Times New Roman"/>
                <w:color w:val="000000"/>
              </w:rPr>
            </w:pPr>
          </w:p>
          <w:p w14:paraId="6D68C9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036AA9F" w14:textId="77777777" w:rsidTr="00C8693F">
        <w:tc>
          <w:tcPr>
            <w:tcW w:w="2250" w:type="dxa"/>
            <w:tcBorders>
              <w:top w:val="single" w:sz="2" w:space="0" w:color="auto"/>
              <w:left w:val="single" w:sz="2" w:space="0" w:color="auto"/>
              <w:bottom w:val="single" w:sz="2" w:space="0" w:color="auto"/>
              <w:right w:val="single" w:sz="2" w:space="0" w:color="auto"/>
            </w:tcBorders>
          </w:tcPr>
          <w:p w14:paraId="2B7EF4E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086B8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B5E44B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A7F7B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7B46E60" w14:textId="77777777" w:rsidR="00C8693F" w:rsidRDefault="00C8693F">
            <w:pPr>
              <w:spacing w:line="256" w:lineRule="auto"/>
              <w:rPr>
                <w:rFonts w:ascii="Times New Roman" w:hAnsi="Times New Roman"/>
                <w:color w:val="000000"/>
              </w:rPr>
            </w:pPr>
            <w:r>
              <w:rPr>
                <w:rFonts w:ascii="Times New Roman" w:hAnsi="Times New Roman"/>
                <w:color w:val="000000"/>
              </w:rPr>
              <w:t>AdverseEvent</w:t>
            </w:r>
          </w:p>
          <w:p w14:paraId="6FFB26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1069C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5C0E13C"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138DA06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B4F4E95" w14:textId="77777777" w:rsidR="00C8693F" w:rsidRDefault="00C8693F">
            <w:pPr>
              <w:spacing w:line="256" w:lineRule="auto"/>
              <w:rPr>
                <w:rFonts w:ascii="Times New Roman" w:hAnsi="Times New Roman"/>
                <w:color w:val="000000"/>
              </w:rPr>
            </w:pPr>
          </w:p>
          <w:p w14:paraId="6C8688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C3C51C7" w14:textId="77777777" w:rsidR="00C8693F" w:rsidRDefault="00C8693F" w:rsidP="00C8693F">
      <w:pPr>
        <w:rPr>
          <w:rFonts w:ascii="Times New Roman" w:hAnsi="Times New Roman" w:cs="Arial"/>
          <w:color w:val="000000"/>
          <w:lang w:val="en-AU"/>
        </w:rPr>
      </w:pPr>
      <w:bookmarkStart w:id="80" w:name="BKM_5CB8FBCA_6CB2_409A_AB08_A03B19C07507"/>
      <w:bookmarkEnd w:id="80"/>
    </w:p>
    <w:p w14:paraId="411A2C1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323080BE"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241A4CB1" w14:textId="77777777" w:rsidR="00C8693F" w:rsidRDefault="00C8693F">
            <w:pPr>
              <w:spacing w:line="256" w:lineRule="auto"/>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1FFCF01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4592F792"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3E338AD"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9C7D7A9"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agent</w:t>
            </w:r>
            <w:r>
              <w:rPr>
                <w:rFonts w:ascii="Times New Roman" w:hAnsi="Times New Roman"/>
                <w:color w:val="000000"/>
              </w:rPr>
              <w:t xml:space="preserve"> Code</w:t>
            </w:r>
          </w:p>
          <w:p w14:paraId="52A931A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FE3BE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F0C0EE5" w14:textId="77777777" w:rsidR="00C8693F" w:rsidRDefault="00C8693F">
            <w:pPr>
              <w:spacing w:line="256" w:lineRule="auto"/>
              <w:rPr>
                <w:rFonts w:ascii="Times New Roman" w:hAnsi="Times New Roman"/>
                <w:color w:val="000000"/>
              </w:rPr>
            </w:pPr>
          </w:p>
          <w:p w14:paraId="2CA437BE" w14:textId="77777777" w:rsidR="00C8693F" w:rsidRDefault="00C8693F">
            <w:pPr>
              <w:spacing w:line="256" w:lineRule="auto"/>
              <w:rPr>
                <w:rFonts w:ascii="Times New Roman" w:hAnsi="Times New Roman"/>
                <w:color w:val="000000"/>
              </w:rPr>
            </w:pPr>
          </w:p>
          <w:p w14:paraId="32FB319E" w14:textId="77777777" w:rsidR="00C8693F" w:rsidRDefault="00C8693F">
            <w:pPr>
              <w:spacing w:line="256" w:lineRule="auto"/>
              <w:rPr>
                <w:rFonts w:ascii="Times New Roman" w:hAnsi="Times New Roman"/>
                <w:color w:val="000000"/>
              </w:rPr>
            </w:pPr>
          </w:p>
          <w:p w14:paraId="69AB39B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8D1E79C" w14:textId="77777777" w:rsidR="00C8693F" w:rsidRDefault="00C8693F">
            <w:pPr>
              <w:spacing w:line="256" w:lineRule="auto"/>
              <w:rPr>
                <w:rFonts w:ascii="Times New Roman" w:hAnsi="Times New Roman"/>
                <w:color w:val="000000"/>
              </w:rPr>
            </w:pPr>
            <w:r>
              <w:rPr>
                <w:rFonts w:ascii="Times New Roman" w:hAnsi="Times New Roman"/>
                <w:color w:val="000000"/>
              </w:rPr>
              <w:t>An agent that causes or contributes to the allergy or intolerance, identified with as much specificity as available.  Used for allergies, intolerances, and other reactions to a known agent.  E.g., penicillin, peanuts, latex.</w:t>
            </w:r>
          </w:p>
        </w:tc>
        <w:tc>
          <w:tcPr>
            <w:tcW w:w="3060" w:type="dxa"/>
            <w:tcBorders>
              <w:top w:val="single" w:sz="2" w:space="0" w:color="auto"/>
              <w:left w:val="single" w:sz="2" w:space="0" w:color="auto"/>
              <w:bottom w:val="single" w:sz="2" w:space="0" w:color="auto"/>
              <w:right w:val="single" w:sz="2" w:space="0" w:color="auto"/>
            </w:tcBorders>
          </w:tcPr>
          <w:p w14:paraId="57AF4C79"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B15A1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7CECEE1" w14:textId="77777777" w:rsidR="00C8693F" w:rsidRDefault="00C8693F">
            <w:pPr>
              <w:spacing w:line="256" w:lineRule="auto"/>
              <w:rPr>
                <w:rFonts w:ascii="Times New Roman" w:hAnsi="Times New Roman"/>
                <w:color w:val="000000"/>
              </w:rPr>
            </w:pPr>
          </w:p>
        </w:tc>
      </w:tr>
      <w:tr w:rsidR="00C8693F" w14:paraId="26EEA34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F01FB65" w14:textId="77777777" w:rsidR="00C8693F" w:rsidRDefault="00C8693F">
            <w:pPr>
              <w:spacing w:line="256" w:lineRule="auto"/>
              <w:rPr>
                <w:rFonts w:ascii="Times New Roman" w:hAnsi="Times New Roman"/>
                <w:color w:val="000000"/>
              </w:rPr>
            </w:pPr>
            <w:bookmarkStart w:id="81" w:name="BKM_B782F050_C99F_41C4_8169_4DCF0F0E4C2B"/>
            <w:r>
              <w:rPr>
                <w:rFonts w:ascii="Times New Roman" w:hAnsi="Times New Roman"/>
                <w:b/>
                <w:color w:val="000000"/>
              </w:rPr>
              <w:t>precedingExposure</w:t>
            </w:r>
            <w:r>
              <w:rPr>
                <w:rFonts w:ascii="Times New Roman" w:hAnsi="Times New Roman"/>
                <w:color w:val="000000"/>
              </w:rPr>
              <w:t xml:space="preserve"> ActionPerformance</w:t>
            </w:r>
          </w:p>
          <w:p w14:paraId="6A16348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0E9C28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2D9C589" w14:textId="77777777" w:rsidR="00C8693F" w:rsidRDefault="00C8693F">
            <w:pPr>
              <w:spacing w:line="256" w:lineRule="auto"/>
              <w:rPr>
                <w:rFonts w:ascii="Times New Roman" w:hAnsi="Times New Roman"/>
                <w:color w:val="000000"/>
              </w:rPr>
            </w:pPr>
          </w:p>
          <w:p w14:paraId="077BEDAB" w14:textId="77777777" w:rsidR="00C8693F" w:rsidRDefault="00C8693F">
            <w:pPr>
              <w:spacing w:line="256" w:lineRule="auto"/>
              <w:rPr>
                <w:rFonts w:ascii="Times New Roman" w:hAnsi="Times New Roman"/>
                <w:color w:val="000000"/>
              </w:rPr>
            </w:pPr>
          </w:p>
          <w:p w14:paraId="385964E1" w14:textId="77777777" w:rsidR="00C8693F" w:rsidRDefault="00C8693F">
            <w:pPr>
              <w:spacing w:line="256" w:lineRule="auto"/>
              <w:rPr>
                <w:rFonts w:ascii="Times New Roman" w:hAnsi="Times New Roman"/>
                <w:color w:val="000000"/>
              </w:rPr>
            </w:pPr>
          </w:p>
          <w:p w14:paraId="587FE89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E0A2B44" w14:textId="77777777" w:rsidR="00C8693F" w:rsidRDefault="00C8693F">
            <w:pPr>
              <w:spacing w:line="256" w:lineRule="auto"/>
              <w:rPr>
                <w:rFonts w:ascii="Times New Roman" w:hAnsi="Times New Roman"/>
                <w:color w:val="000000"/>
              </w:rPr>
            </w:pPr>
            <w:r>
              <w:rPr>
                <w:rFonts w:ascii="Times New Roman" w:hAnsi="Times New Roman"/>
                <w:color w:val="000000"/>
              </w:rPr>
              <w:t>An action that led to the adverse event. Examples: administration of a substance, procedure.</w:t>
            </w:r>
          </w:p>
        </w:tc>
        <w:tc>
          <w:tcPr>
            <w:tcW w:w="3060" w:type="dxa"/>
            <w:tcBorders>
              <w:top w:val="single" w:sz="2" w:space="0" w:color="auto"/>
              <w:left w:val="single" w:sz="2" w:space="0" w:color="auto"/>
              <w:bottom w:val="single" w:sz="2" w:space="0" w:color="auto"/>
              <w:right w:val="single" w:sz="2" w:space="0" w:color="auto"/>
            </w:tcBorders>
          </w:tcPr>
          <w:p w14:paraId="272A9DB5"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8F0DF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BBEEF49" w14:textId="77777777" w:rsidR="00C8693F" w:rsidRDefault="00C8693F">
            <w:pPr>
              <w:spacing w:line="256" w:lineRule="auto"/>
              <w:rPr>
                <w:rFonts w:ascii="Times New Roman" w:hAnsi="Times New Roman"/>
                <w:color w:val="000000"/>
              </w:rPr>
            </w:pPr>
          </w:p>
        </w:tc>
        <w:bookmarkEnd w:id="81"/>
      </w:tr>
      <w:bookmarkEnd w:id="78"/>
    </w:tbl>
    <w:p w14:paraId="2BFAB9E1" w14:textId="77777777" w:rsidR="00C8693F" w:rsidRDefault="00C8693F" w:rsidP="00C8693F">
      <w:pPr>
        <w:rPr>
          <w:rFonts w:ascii="Times New Roman" w:hAnsi="Times New Roman" w:cs="Arial"/>
          <w:color w:val="000000"/>
          <w:lang w:val="en-AU"/>
        </w:rPr>
      </w:pPr>
    </w:p>
    <w:p w14:paraId="4CB9B378" w14:textId="77777777" w:rsidR="00C8693F" w:rsidRDefault="00C8693F" w:rsidP="00C8693F">
      <w:pPr>
        <w:pStyle w:val="Heading2"/>
        <w:rPr>
          <w:rFonts w:ascii="Arial" w:hAnsi="Arial"/>
          <w:color w:val="004080"/>
          <w:szCs w:val="24"/>
          <w:lang w:val="en-US"/>
        </w:rPr>
      </w:pPr>
      <w:bookmarkStart w:id="82" w:name="BKM_7C3C6E52_2002_40AB_8CE8_3EBC15060E41"/>
      <w:bookmarkStart w:id="83" w:name="_Toc374521790"/>
      <w:r>
        <w:rPr>
          <w:bCs/>
          <w:szCs w:val="24"/>
          <w:lang w:val="en-US"/>
        </w:rPr>
        <w:t>AllergyIntolerance</w:t>
      </w:r>
      <w:bookmarkEnd w:id="83"/>
    </w:p>
    <w:p w14:paraId="0B26EE6B"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6F9540F5" w14:textId="77777777" w:rsidR="00C8693F" w:rsidRDefault="00C8693F" w:rsidP="00C8693F">
      <w:pPr>
        <w:rPr>
          <w:rFonts w:ascii="Times New Roman" w:hAnsi="Times New Roman"/>
          <w:color w:val="000000"/>
        </w:rPr>
      </w:pPr>
    </w:p>
    <w:p w14:paraId="4BE9D8C9" w14:textId="77777777" w:rsidR="00C8693F" w:rsidRDefault="00C8693F" w:rsidP="00C8693F">
      <w:pPr>
        <w:rPr>
          <w:rFonts w:ascii="Arial" w:eastAsiaTheme="minorEastAsia" w:hAnsi="Arial"/>
        </w:rPr>
      </w:pPr>
      <w:r>
        <w:rPr>
          <w:rFonts w:ascii="Times New Roman" w:hAnsi="Times New Roman"/>
          <w:color w:val="000000"/>
        </w:rPr>
        <w:t xml:space="preserve">An statement about an allergy or intolerance triggered by a known or suspected agent. </w:t>
      </w:r>
    </w:p>
    <w:p w14:paraId="652E7281" w14:textId="77777777" w:rsidR="00C8693F" w:rsidRDefault="00C8693F" w:rsidP="00C8693F">
      <w:pPr>
        <w:rPr>
          <w:rFonts w:ascii="Times New Roman" w:hAnsi="Times New Roman"/>
        </w:rPr>
      </w:pPr>
    </w:p>
    <w:p w14:paraId="41EBB6C0" w14:textId="77777777" w:rsidR="00C8693F" w:rsidRDefault="00C8693F" w:rsidP="00C8693F">
      <w:pPr>
        <w:rPr>
          <w:rFonts w:ascii="Times New Roman" w:hAnsi="Times New Roman"/>
        </w:rPr>
      </w:pPr>
    </w:p>
    <w:p w14:paraId="0ACEAF3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8EC2FD7"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624345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5F9786D"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E8DC09E"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4F23512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9B013F8" w14:textId="77777777" w:rsidTr="00C8693F">
        <w:tc>
          <w:tcPr>
            <w:tcW w:w="2250" w:type="dxa"/>
            <w:tcBorders>
              <w:top w:val="single" w:sz="2" w:space="0" w:color="auto"/>
              <w:left w:val="single" w:sz="2" w:space="0" w:color="auto"/>
              <w:bottom w:val="single" w:sz="2" w:space="0" w:color="auto"/>
              <w:right w:val="single" w:sz="2" w:space="0" w:color="auto"/>
            </w:tcBorders>
          </w:tcPr>
          <w:p w14:paraId="37F3FE35"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66C0C7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A265F6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D270B7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DF0E47F"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w:t>
            </w:r>
          </w:p>
          <w:p w14:paraId="4D7AC2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981341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CB889E2"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AllergyIntoleranceDescriptor</w:t>
            </w:r>
          </w:p>
          <w:p w14:paraId="7E8E85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C926D55" w14:textId="77777777" w:rsidR="00C8693F" w:rsidRDefault="00C8693F">
            <w:pPr>
              <w:spacing w:line="256" w:lineRule="auto"/>
              <w:rPr>
                <w:rFonts w:ascii="Times New Roman" w:hAnsi="Times New Roman"/>
                <w:color w:val="000000"/>
              </w:rPr>
            </w:pPr>
          </w:p>
          <w:p w14:paraId="58791F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9B15514" w14:textId="77777777" w:rsidTr="00C8693F">
        <w:tc>
          <w:tcPr>
            <w:tcW w:w="2250" w:type="dxa"/>
            <w:tcBorders>
              <w:top w:val="single" w:sz="2" w:space="0" w:color="auto"/>
              <w:left w:val="single" w:sz="2" w:space="0" w:color="auto"/>
              <w:bottom w:val="single" w:sz="2" w:space="0" w:color="auto"/>
              <w:right w:val="single" w:sz="2" w:space="0" w:color="auto"/>
            </w:tcBorders>
          </w:tcPr>
          <w:p w14:paraId="32FADC6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CE5FD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E3E36B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3C6C2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B310F62"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w:t>
            </w:r>
          </w:p>
          <w:p w14:paraId="542804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E345F8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A428913"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45918A7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7A255C" w14:textId="77777777" w:rsidR="00C8693F" w:rsidRDefault="00C8693F">
            <w:pPr>
              <w:spacing w:line="256" w:lineRule="auto"/>
              <w:rPr>
                <w:rFonts w:ascii="Times New Roman" w:hAnsi="Times New Roman"/>
                <w:color w:val="000000"/>
              </w:rPr>
            </w:pPr>
          </w:p>
          <w:p w14:paraId="17F83F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82"/>
    </w:tbl>
    <w:p w14:paraId="1319B4F0" w14:textId="77777777" w:rsidR="00C8693F" w:rsidRDefault="00C8693F" w:rsidP="00C8693F">
      <w:pPr>
        <w:rPr>
          <w:rFonts w:ascii="Times New Roman" w:hAnsi="Times New Roman" w:cs="Arial"/>
          <w:color w:val="000000"/>
          <w:lang w:val="en-AU"/>
        </w:rPr>
      </w:pPr>
    </w:p>
    <w:p w14:paraId="5C3F1867" w14:textId="77777777" w:rsidR="00C8693F" w:rsidRDefault="00C8693F" w:rsidP="00C8693F">
      <w:pPr>
        <w:pStyle w:val="Heading2"/>
        <w:rPr>
          <w:rFonts w:ascii="Arial" w:hAnsi="Arial"/>
          <w:color w:val="004080"/>
          <w:szCs w:val="24"/>
          <w:lang w:val="en-US"/>
        </w:rPr>
      </w:pPr>
      <w:bookmarkStart w:id="84" w:name="BKM_643B53D6_1113_4284_B92D_B80B825F0658"/>
      <w:bookmarkStart w:id="85" w:name="_Toc374521791"/>
      <w:r>
        <w:rPr>
          <w:bCs/>
          <w:szCs w:val="24"/>
          <w:lang w:val="en-US"/>
        </w:rPr>
        <w:t>BodySite</w:t>
      </w:r>
      <w:bookmarkEnd w:id="85"/>
    </w:p>
    <w:p w14:paraId="7B98109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13C25824" w14:textId="77777777" w:rsidR="00C8693F" w:rsidRDefault="00C8693F" w:rsidP="00C8693F">
      <w:pPr>
        <w:rPr>
          <w:rFonts w:ascii="Times New Roman" w:hAnsi="Times New Roman"/>
          <w:color w:val="000000"/>
        </w:rPr>
      </w:pPr>
    </w:p>
    <w:p w14:paraId="21BC0F5B" w14:textId="77777777" w:rsidR="00C8693F" w:rsidRDefault="00C8693F" w:rsidP="00C8693F">
      <w:pPr>
        <w:rPr>
          <w:rFonts w:ascii="Arial" w:eastAsiaTheme="minorEastAsia" w:hAnsi="Arial"/>
        </w:rPr>
      </w:pPr>
      <w:r>
        <w:rPr>
          <w:rFonts w:ascii="Times New Roman" w:hAnsi="Times New Roman"/>
          <w:color w:val="000000"/>
        </w:rPr>
        <w:t>A location on an person's body.  E.g., left breast, heart.</w:t>
      </w:r>
    </w:p>
    <w:p w14:paraId="46A5EB54" w14:textId="77777777" w:rsidR="00C8693F" w:rsidRDefault="00C8693F" w:rsidP="00C8693F">
      <w:pPr>
        <w:rPr>
          <w:rFonts w:ascii="Times New Roman" w:hAnsi="Times New Roman"/>
        </w:rPr>
      </w:pPr>
      <w:r>
        <w:rPr>
          <w:rFonts w:ascii="Times New Roman" w:hAnsi="Times New Roman"/>
        </w:rPr>
        <w:t xml:space="preserve"> </w:t>
      </w:r>
      <w:bookmarkEnd w:id="84"/>
    </w:p>
    <w:p w14:paraId="6641C41D" w14:textId="77777777" w:rsidR="00C8693F" w:rsidRDefault="00C8693F" w:rsidP="00C8693F">
      <w:pPr>
        <w:rPr>
          <w:rFonts w:ascii="Times New Roman" w:hAnsi="Times New Roman"/>
        </w:rPr>
      </w:pPr>
    </w:p>
    <w:p w14:paraId="040D7B22" w14:textId="77777777" w:rsidR="00C8693F" w:rsidRDefault="00C8693F" w:rsidP="00C8693F">
      <w:pPr>
        <w:pStyle w:val="Heading2"/>
        <w:rPr>
          <w:rFonts w:ascii="Arial" w:hAnsi="Arial"/>
          <w:szCs w:val="24"/>
          <w:lang w:val="en-US"/>
        </w:rPr>
      </w:pPr>
      <w:bookmarkStart w:id="86" w:name="BKM_0658A714_BCB0_49E0_BE41_106F5415E52E"/>
      <w:bookmarkStart w:id="87" w:name="_Toc374521792"/>
      <w:r>
        <w:rPr>
          <w:bCs/>
          <w:szCs w:val="24"/>
          <w:lang w:val="en-US"/>
        </w:rPr>
        <w:lastRenderedPageBreak/>
        <w:t>Condition</w:t>
      </w:r>
      <w:bookmarkEnd w:id="87"/>
    </w:p>
    <w:p w14:paraId="14397EB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7CBF61F6" w14:textId="77777777" w:rsidR="00C8693F" w:rsidRDefault="00C8693F" w:rsidP="00C8693F">
      <w:pPr>
        <w:rPr>
          <w:rFonts w:ascii="Times New Roman" w:hAnsi="Times New Roman"/>
          <w:color w:val="000000"/>
        </w:rPr>
      </w:pPr>
    </w:p>
    <w:p w14:paraId="551E03A4" w14:textId="77777777" w:rsidR="00C8693F" w:rsidRDefault="00C8693F" w:rsidP="00C8693F">
      <w:pPr>
        <w:rPr>
          <w:rFonts w:ascii="Arial" w:eastAsiaTheme="minorEastAsia" w:hAnsi="Arial"/>
        </w:rPr>
      </w:pPr>
      <w:r>
        <w:rPr>
          <w:rFonts w:ascii="Times New Roman" w:hAnsi="Times New Roman"/>
          <w:color w:val="000000"/>
        </w:rPr>
        <w:t>A statement about a condition that the patient was or is believed to have had.</w:t>
      </w:r>
    </w:p>
    <w:p w14:paraId="7B7E8C5B" w14:textId="77777777" w:rsidR="00C8693F" w:rsidRDefault="00C8693F" w:rsidP="00C8693F">
      <w:pPr>
        <w:rPr>
          <w:rFonts w:ascii="Times New Roman" w:hAnsi="Times New Roman"/>
        </w:rPr>
      </w:pPr>
    </w:p>
    <w:p w14:paraId="40DB80D6" w14:textId="77777777" w:rsidR="00C8693F" w:rsidRDefault="00C8693F" w:rsidP="00C8693F">
      <w:pPr>
        <w:rPr>
          <w:rFonts w:ascii="Times New Roman" w:hAnsi="Times New Roman"/>
        </w:rPr>
      </w:pPr>
    </w:p>
    <w:p w14:paraId="3FEA5C4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32BA90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CE39F30"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35EA42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0CCD425"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CF3771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8685C9C" w14:textId="77777777" w:rsidTr="00C8693F">
        <w:tc>
          <w:tcPr>
            <w:tcW w:w="2250" w:type="dxa"/>
            <w:tcBorders>
              <w:top w:val="single" w:sz="2" w:space="0" w:color="auto"/>
              <w:left w:val="single" w:sz="2" w:space="0" w:color="auto"/>
              <w:bottom w:val="single" w:sz="2" w:space="0" w:color="auto"/>
              <w:right w:val="single" w:sz="2" w:space="0" w:color="auto"/>
            </w:tcBorders>
          </w:tcPr>
          <w:p w14:paraId="6D007A49"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46602F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306E65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ABEAD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007A6CB"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309679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7C8FF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admissionDiagnosis </w:t>
            </w:r>
          </w:p>
          <w:p w14:paraId="1509775F"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273537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A1E7DB" w14:textId="77777777" w:rsidR="00C8693F" w:rsidRDefault="00C8693F">
            <w:pPr>
              <w:spacing w:line="256" w:lineRule="auto"/>
              <w:rPr>
                <w:rFonts w:ascii="Times New Roman" w:hAnsi="Times New Roman"/>
                <w:color w:val="000000"/>
              </w:rPr>
            </w:pPr>
          </w:p>
          <w:p w14:paraId="4148942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A1A1BF2" w14:textId="77777777" w:rsidTr="00C8693F">
        <w:tc>
          <w:tcPr>
            <w:tcW w:w="2250" w:type="dxa"/>
            <w:tcBorders>
              <w:top w:val="single" w:sz="2" w:space="0" w:color="auto"/>
              <w:left w:val="single" w:sz="2" w:space="0" w:color="auto"/>
              <w:bottom w:val="single" w:sz="2" w:space="0" w:color="auto"/>
              <w:right w:val="single" w:sz="2" w:space="0" w:color="auto"/>
            </w:tcBorders>
          </w:tcPr>
          <w:p w14:paraId="76B5883D"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2D3875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A00E50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F6001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38E75A"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5F105A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16C2B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dischargeDiagnosis </w:t>
            </w:r>
          </w:p>
          <w:p w14:paraId="7DC8E407"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1EE0DEC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D0147F" w14:textId="77777777" w:rsidR="00C8693F" w:rsidRDefault="00C8693F">
            <w:pPr>
              <w:spacing w:line="256" w:lineRule="auto"/>
              <w:rPr>
                <w:rFonts w:ascii="Times New Roman" w:hAnsi="Times New Roman"/>
                <w:color w:val="000000"/>
              </w:rPr>
            </w:pPr>
          </w:p>
          <w:p w14:paraId="50AF248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3D97472" w14:textId="77777777" w:rsidTr="00C8693F">
        <w:tc>
          <w:tcPr>
            <w:tcW w:w="2250" w:type="dxa"/>
            <w:tcBorders>
              <w:top w:val="single" w:sz="2" w:space="0" w:color="auto"/>
              <w:left w:val="single" w:sz="2" w:space="0" w:color="auto"/>
              <w:bottom w:val="single" w:sz="2" w:space="0" w:color="auto"/>
              <w:right w:val="single" w:sz="2" w:space="0" w:color="auto"/>
            </w:tcBorders>
          </w:tcPr>
          <w:p w14:paraId="06AF143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05A855A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5E9E9C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9BABE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C209ABA"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79DC9B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F41887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encounterDiagnosis </w:t>
            </w:r>
          </w:p>
          <w:p w14:paraId="301E22B7"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0F26914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59F7574" w14:textId="77777777" w:rsidR="00C8693F" w:rsidRDefault="00C8693F">
            <w:pPr>
              <w:spacing w:line="256" w:lineRule="auto"/>
              <w:rPr>
                <w:rFonts w:ascii="Times New Roman" w:hAnsi="Times New Roman"/>
                <w:color w:val="000000"/>
              </w:rPr>
            </w:pPr>
          </w:p>
          <w:p w14:paraId="6169D3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569C764" w14:textId="77777777" w:rsidTr="00C8693F">
        <w:tc>
          <w:tcPr>
            <w:tcW w:w="2250" w:type="dxa"/>
            <w:tcBorders>
              <w:top w:val="single" w:sz="2" w:space="0" w:color="auto"/>
              <w:left w:val="single" w:sz="2" w:space="0" w:color="auto"/>
              <w:bottom w:val="single" w:sz="2" w:space="0" w:color="auto"/>
              <w:right w:val="single" w:sz="2" w:space="0" w:color="auto"/>
            </w:tcBorders>
          </w:tcPr>
          <w:p w14:paraId="3855167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34C10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82A713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F45DC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62C5AA2"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3E9DC1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50800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EFDDC6E"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4BFE51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8DABDB" w14:textId="77777777" w:rsidR="00C8693F" w:rsidRDefault="00C8693F">
            <w:pPr>
              <w:spacing w:line="256" w:lineRule="auto"/>
              <w:rPr>
                <w:rFonts w:ascii="Times New Roman" w:hAnsi="Times New Roman"/>
                <w:color w:val="000000"/>
              </w:rPr>
            </w:pPr>
          </w:p>
          <w:p w14:paraId="3406D6C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5CA0120" w14:textId="77777777" w:rsidTr="00C8693F">
        <w:tc>
          <w:tcPr>
            <w:tcW w:w="2250" w:type="dxa"/>
            <w:tcBorders>
              <w:top w:val="single" w:sz="2" w:space="0" w:color="auto"/>
              <w:left w:val="single" w:sz="2" w:space="0" w:color="auto"/>
              <w:bottom w:val="single" w:sz="2" w:space="0" w:color="auto"/>
              <w:right w:val="single" w:sz="2" w:space="0" w:color="auto"/>
            </w:tcBorders>
          </w:tcPr>
          <w:p w14:paraId="461304E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2B0910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AB965D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5855D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84D85B2"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210EB6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C6C3B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F2882EC"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00337E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8FEF97" w14:textId="77777777" w:rsidR="00C8693F" w:rsidRDefault="00C8693F">
            <w:pPr>
              <w:spacing w:line="256" w:lineRule="auto"/>
              <w:rPr>
                <w:rFonts w:ascii="Times New Roman" w:hAnsi="Times New Roman"/>
                <w:color w:val="000000"/>
              </w:rPr>
            </w:pPr>
          </w:p>
          <w:p w14:paraId="76E762E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86"/>
    </w:tbl>
    <w:p w14:paraId="5199EDEF" w14:textId="77777777" w:rsidR="00C8693F" w:rsidRDefault="00C8693F" w:rsidP="00C8693F">
      <w:pPr>
        <w:rPr>
          <w:rFonts w:ascii="Times New Roman" w:hAnsi="Times New Roman" w:cs="Arial"/>
          <w:color w:val="000000"/>
          <w:lang w:val="en-AU"/>
        </w:rPr>
      </w:pPr>
    </w:p>
    <w:p w14:paraId="1949C457" w14:textId="77777777" w:rsidR="00C8693F" w:rsidRDefault="00C8693F" w:rsidP="00C8693F">
      <w:pPr>
        <w:pStyle w:val="Heading2"/>
        <w:rPr>
          <w:rFonts w:ascii="Arial" w:hAnsi="Arial"/>
          <w:color w:val="004080"/>
          <w:szCs w:val="24"/>
          <w:lang w:val="en-US"/>
        </w:rPr>
      </w:pPr>
      <w:bookmarkStart w:id="88" w:name="BKM_47F4E8AD_8CD3_4856_B9F2_1DC9056E4668"/>
      <w:bookmarkStart w:id="89" w:name="_Toc374521793"/>
      <w:r>
        <w:rPr>
          <w:bCs/>
          <w:szCs w:val="24"/>
          <w:lang w:val="en-US"/>
        </w:rPr>
        <w:t>ConditionAbsent</w:t>
      </w:r>
      <w:bookmarkEnd w:id="89"/>
    </w:p>
    <w:p w14:paraId="3DFE0144"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ObservationAbsence</w:t>
      </w:r>
    </w:p>
    <w:p w14:paraId="5483685E" w14:textId="77777777" w:rsidR="00C8693F" w:rsidRDefault="00C8693F" w:rsidP="00C8693F">
      <w:pPr>
        <w:rPr>
          <w:rFonts w:ascii="Times New Roman" w:hAnsi="Times New Roman"/>
          <w:color w:val="000000"/>
        </w:rPr>
      </w:pPr>
    </w:p>
    <w:p w14:paraId="5047AFBF" w14:textId="77777777" w:rsidR="00C8693F" w:rsidRDefault="00C8693F" w:rsidP="00C8693F">
      <w:pPr>
        <w:rPr>
          <w:rFonts w:ascii="Arial" w:eastAsiaTheme="minorEastAsia" w:hAnsi="Arial"/>
        </w:rPr>
      </w:pPr>
      <w:r>
        <w:rPr>
          <w:rFonts w:ascii="Times New Roman" w:hAnsi="Times New Roman"/>
          <w:color w:val="000000"/>
        </w:rPr>
        <w:t>A statement asserting that the subject was not known to have the condition within the duration that is specified.</w:t>
      </w:r>
    </w:p>
    <w:p w14:paraId="692E04CE" w14:textId="77777777" w:rsidR="00C8693F" w:rsidRDefault="00C8693F" w:rsidP="00C8693F">
      <w:pPr>
        <w:rPr>
          <w:rFonts w:ascii="Times New Roman" w:hAnsi="Times New Roman"/>
        </w:rPr>
      </w:pPr>
    </w:p>
    <w:p w14:paraId="257B4B8C" w14:textId="77777777" w:rsidR="00C8693F" w:rsidRDefault="00C8693F" w:rsidP="00C8693F">
      <w:pPr>
        <w:rPr>
          <w:rFonts w:ascii="Times New Roman" w:hAnsi="Times New Roman"/>
        </w:rPr>
      </w:pPr>
    </w:p>
    <w:p w14:paraId="060E053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06D34C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2EBC4A8"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9E45686"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7D7FEF7"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45D0A9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0418C71" w14:textId="77777777" w:rsidTr="00C8693F">
        <w:tc>
          <w:tcPr>
            <w:tcW w:w="2250" w:type="dxa"/>
            <w:tcBorders>
              <w:top w:val="single" w:sz="2" w:space="0" w:color="auto"/>
              <w:left w:val="single" w:sz="2" w:space="0" w:color="auto"/>
              <w:bottom w:val="single" w:sz="2" w:space="0" w:color="auto"/>
              <w:right w:val="single" w:sz="2" w:space="0" w:color="auto"/>
            </w:tcBorders>
          </w:tcPr>
          <w:p w14:paraId="488E86E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EDAA9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5B5F10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FEC13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EAE2E12" w14:textId="77777777" w:rsidR="00C8693F" w:rsidRDefault="00C8693F">
            <w:pPr>
              <w:spacing w:line="256" w:lineRule="auto"/>
              <w:rPr>
                <w:rFonts w:ascii="Times New Roman" w:hAnsi="Times New Roman"/>
                <w:color w:val="000000"/>
              </w:rPr>
            </w:pPr>
            <w:r>
              <w:rPr>
                <w:rFonts w:ascii="Times New Roman" w:hAnsi="Times New Roman"/>
                <w:color w:val="000000"/>
              </w:rPr>
              <w:t>ConditionAbsent</w:t>
            </w:r>
          </w:p>
          <w:p w14:paraId="0B2A36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D8C689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9468A7"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5E7FB0B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3AC86AC" w14:textId="77777777" w:rsidR="00C8693F" w:rsidRDefault="00C8693F">
            <w:pPr>
              <w:spacing w:line="256" w:lineRule="auto"/>
              <w:rPr>
                <w:rFonts w:ascii="Times New Roman" w:hAnsi="Times New Roman"/>
                <w:color w:val="000000"/>
              </w:rPr>
            </w:pPr>
          </w:p>
          <w:p w14:paraId="6CB754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AAD083D" w14:textId="77777777" w:rsidTr="00C8693F">
        <w:tc>
          <w:tcPr>
            <w:tcW w:w="2250" w:type="dxa"/>
            <w:tcBorders>
              <w:top w:val="single" w:sz="2" w:space="0" w:color="auto"/>
              <w:left w:val="single" w:sz="2" w:space="0" w:color="auto"/>
              <w:bottom w:val="single" w:sz="2" w:space="0" w:color="auto"/>
              <w:right w:val="single" w:sz="2" w:space="0" w:color="auto"/>
            </w:tcBorders>
          </w:tcPr>
          <w:p w14:paraId="7DB5B99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F9CEC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23581D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9C3CB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76CAE77" w14:textId="77777777" w:rsidR="00C8693F" w:rsidRDefault="00C8693F">
            <w:pPr>
              <w:spacing w:line="256" w:lineRule="auto"/>
              <w:rPr>
                <w:rFonts w:ascii="Times New Roman" w:hAnsi="Times New Roman"/>
                <w:color w:val="000000"/>
              </w:rPr>
            </w:pPr>
            <w:r>
              <w:rPr>
                <w:rFonts w:ascii="Times New Roman" w:hAnsi="Times New Roman"/>
                <w:color w:val="000000"/>
              </w:rPr>
              <w:t>ConditionAbsent</w:t>
            </w:r>
          </w:p>
          <w:p w14:paraId="2F6DE5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610B4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9DD0121"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5E81469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07D4B59" w14:textId="77777777" w:rsidR="00C8693F" w:rsidRDefault="00C8693F">
            <w:pPr>
              <w:spacing w:line="256" w:lineRule="auto"/>
              <w:rPr>
                <w:rFonts w:ascii="Times New Roman" w:hAnsi="Times New Roman"/>
                <w:color w:val="000000"/>
              </w:rPr>
            </w:pPr>
          </w:p>
          <w:p w14:paraId="01C055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88"/>
    </w:tbl>
    <w:p w14:paraId="6B21ED44" w14:textId="77777777" w:rsidR="00C8693F" w:rsidRDefault="00C8693F" w:rsidP="00C8693F">
      <w:pPr>
        <w:rPr>
          <w:rFonts w:ascii="Times New Roman" w:hAnsi="Times New Roman" w:cs="Arial"/>
          <w:color w:val="000000"/>
          <w:lang w:val="en-AU"/>
        </w:rPr>
      </w:pPr>
    </w:p>
    <w:p w14:paraId="0F984A22" w14:textId="77777777" w:rsidR="00C8693F" w:rsidRDefault="00C8693F" w:rsidP="00C8693F">
      <w:pPr>
        <w:pStyle w:val="Heading2"/>
        <w:rPr>
          <w:rFonts w:ascii="Arial" w:hAnsi="Arial"/>
          <w:color w:val="004080"/>
          <w:szCs w:val="24"/>
          <w:lang w:val="en-US"/>
        </w:rPr>
      </w:pPr>
      <w:bookmarkStart w:id="90" w:name="BKM_2529FF89_E3FA_449B_A20B_A0BF86FD46BF"/>
      <w:bookmarkStart w:id="91" w:name="_Toc374521794"/>
      <w:r>
        <w:rPr>
          <w:bCs/>
          <w:szCs w:val="24"/>
          <w:lang w:val="en-US"/>
        </w:rPr>
        <w:lastRenderedPageBreak/>
        <w:t>ContraindicationToMedication</w:t>
      </w:r>
      <w:bookmarkEnd w:id="91"/>
    </w:p>
    <w:p w14:paraId="6060BAB7"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79E7D971" w14:textId="77777777" w:rsidR="00C8693F" w:rsidRDefault="00C8693F" w:rsidP="00C8693F">
      <w:pPr>
        <w:rPr>
          <w:rFonts w:ascii="Times New Roman" w:hAnsi="Times New Roman"/>
          <w:color w:val="000000"/>
        </w:rPr>
      </w:pPr>
    </w:p>
    <w:p w14:paraId="4E8DB185" w14:textId="77777777" w:rsidR="00C8693F" w:rsidRDefault="00C8693F" w:rsidP="00C8693F">
      <w:pPr>
        <w:rPr>
          <w:rFonts w:ascii="Arial" w:eastAsiaTheme="minorEastAsia" w:hAnsi="Arial"/>
        </w:rPr>
      </w:pPr>
    </w:p>
    <w:p w14:paraId="2CE023B1" w14:textId="77777777" w:rsidR="00C8693F" w:rsidRDefault="00C8693F" w:rsidP="00C8693F">
      <w:pPr>
        <w:rPr>
          <w:rFonts w:ascii="Times New Roman" w:hAnsi="Times New Roman"/>
        </w:rPr>
      </w:pPr>
    </w:p>
    <w:p w14:paraId="2DC6181E" w14:textId="77777777" w:rsidR="00C8693F" w:rsidRDefault="00C8693F" w:rsidP="00C8693F">
      <w:pPr>
        <w:rPr>
          <w:rFonts w:ascii="Times New Roman" w:hAnsi="Times New Roman"/>
        </w:rPr>
      </w:pPr>
    </w:p>
    <w:p w14:paraId="2397F01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CBA4CC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6E1ACB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AABE1F0"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F079EE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4267371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DFCA00D" w14:textId="77777777" w:rsidTr="00C8693F">
        <w:tc>
          <w:tcPr>
            <w:tcW w:w="2250" w:type="dxa"/>
            <w:tcBorders>
              <w:top w:val="single" w:sz="2" w:space="0" w:color="auto"/>
              <w:left w:val="single" w:sz="2" w:space="0" w:color="auto"/>
              <w:bottom w:val="single" w:sz="2" w:space="0" w:color="auto"/>
              <w:right w:val="single" w:sz="2" w:space="0" w:color="auto"/>
            </w:tcBorders>
          </w:tcPr>
          <w:p w14:paraId="621FF75C"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F615D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54A636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1D579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5ACD88D"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ContraindicationToMedication</w:t>
            </w:r>
          </w:p>
          <w:p w14:paraId="22FC61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72ADD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774275"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443D6AA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33174F2" w14:textId="77777777" w:rsidR="00C8693F" w:rsidRDefault="00C8693F">
            <w:pPr>
              <w:spacing w:line="256" w:lineRule="auto"/>
              <w:rPr>
                <w:rFonts w:ascii="Times New Roman" w:hAnsi="Times New Roman"/>
                <w:color w:val="000000"/>
              </w:rPr>
            </w:pPr>
          </w:p>
          <w:p w14:paraId="1B6007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3BE00C2" w14:textId="77777777" w:rsidTr="00C8693F">
        <w:tc>
          <w:tcPr>
            <w:tcW w:w="2250" w:type="dxa"/>
            <w:tcBorders>
              <w:top w:val="single" w:sz="2" w:space="0" w:color="auto"/>
              <w:left w:val="single" w:sz="2" w:space="0" w:color="auto"/>
              <w:bottom w:val="single" w:sz="2" w:space="0" w:color="auto"/>
              <w:right w:val="single" w:sz="2" w:space="0" w:color="auto"/>
            </w:tcBorders>
          </w:tcPr>
          <w:p w14:paraId="6F94E10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D8975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D7CE6C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BAE1B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155D170"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ContraindicationToMedication</w:t>
            </w:r>
          </w:p>
          <w:p w14:paraId="545076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DE78A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6BA0A87" w14:textId="77777777" w:rsidR="00C8693F" w:rsidRDefault="00C8693F">
            <w:pPr>
              <w:spacing w:line="256" w:lineRule="auto"/>
              <w:rPr>
                <w:rFonts w:ascii="Times New Roman" w:hAnsi="Times New Roman"/>
                <w:color w:val="000000"/>
              </w:rPr>
            </w:pPr>
            <w:r>
              <w:rPr>
                <w:rFonts w:ascii="Times New Roman" w:hAnsi="Times New Roman"/>
                <w:color w:val="000000"/>
              </w:rPr>
              <w:t>ContraindicationDescriptor</w:t>
            </w:r>
          </w:p>
          <w:p w14:paraId="4A329A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2579F0D" w14:textId="77777777" w:rsidR="00C8693F" w:rsidRDefault="00C8693F">
            <w:pPr>
              <w:spacing w:line="256" w:lineRule="auto"/>
              <w:rPr>
                <w:rFonts w:ascii="Times New Roman" w:hAnsi="Times New Roman"/>
                <w:color w:val="000000"/>
              </w:rPr>
            </w:pPr>
          </w:p>
          <w:p w14:paraId="467D65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DED8B5F" w14:textId="77777777" w:rsidTr="00C8693F">
        <w:tc>
          <w:tcPr>
            <w:tcW w:w="2250" w:type="dxa"/>
            <w:tcBorders>
              <w:top w:val="single" w:sz="2" w:space="0" w:color="auto"/>
              <w:left w:val="single" w:sz="2" w:space="0" w:color="auto"/>
              <w:bottom w:val="single" w:sz="2" w:space="0" w:color="auto"/>
              <w:right w:val="single" w:sz="2" w:space="0" w:color="auto"/>
            </w:tcBorders>
          </w:tcPr>
          <w:p w14:paraId="3B30039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3C07A8E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CE6897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33490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28E7796"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ContraindicationToMedication</w:t>
            </w:r>
          </w:p>
          <w:p w14:paraId="7E8E7FE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BCD733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contraindicatedMedication </w:t>
            </w:r>
          </w:p>
          <w:p w14:paraId="53C91A82"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650AC2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8DFD038" w14:textId="77777777" w:rsidR="00C8693F" w:rsidRDefault="00C8693F">
            <w:pPr>
              <w:spacing w:line="256" w:lineRule="auto"/>
              <w:rPr>
                <w:rFonts w:ascii="Times New Roman" w:hAnsi="Times New Roman"/>
                <w:color w:val="000000"/>
              </w:rPr>
            </w:pPr>
          </w:p>
          <w:p w14:paraId="6D43D27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90"/>
    </w:tbl>
    <w:p w14:paraId="7D08B69E" w14:textId="77777777" w:rsidR="00C8693F" w:rsidRDefault="00C8693F" w:rsidP="00C8693F">
      <w:pPr>
        <w:rPr>
          <w:rFonts w:ascii="Times New Roman" w:hAnsi="Times New Roman" w:cs="Arial"/>
          <w:color w:val="000000"/>
          <w:lang w:val="en-AU"/>
        </w:rPr>
      </w:pPr>
    </w:p>
    <w:p w14:paraId="5252B5F2" w14:textId="77777777" w:rsidR="00C8693F" w:rsidRDefault="00C8693F" w:rsidP="00C8693F">
      <w:pPr>
        <w:pStyle w:val="Heading2"/>
        <w:rPr>
          <w:rFonts w:ascii="Arial" w:hAnsi="Arial"/>
          <w:color w:val="004080"/>
          <w:szCs w:val="24"/>
          <w:lang w:val="en-US"/>
        </w:rPr>
      </w:pPr>
      <w:bookmarkStart w:id="92" w:name="BKM_745FBD6C_D3A9_473C_B21F_15C1F12265F4"/>
      <w:bookmarkStart w:id="93" w:name="_Toc374521795"/>
      <w:r>
        <w:rPr>
          <w:bCs/>
          <w:szCs w:val="24"/>
          <w:lang w:val="en-US"/>
        </w:rPr>
        <w:t>ContraindicationToProcedure</w:t>
      </w:r>
      <w:bookmarkEnd w:id="93"/>
    </w:p>
    <w:p w14:paraId="4A1AEA24"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05955022" w14:textId="77777777" w:rsidR="00C8693F" w:rsidRDefault="00C8693F" w:rsidP="00C8693F">
      <w:pPr>
        <w:rPr>
          <w:rFonts w:ascii="Times New Roman" w:hAnsi="Times New Roman"/>
          <w:color w:val="000000"/>
        </w:rPr>
      </w:pPr>
    </w:p>
    <w:p w14:paraId="4C2FCECA" w14:textId="77777777" w:rsidR="00C8693F" w:rsidRDefault="00C8693F" w:rsidP="00C8693F">
      <w:pPr>
        <w:rPr>
          <w:rFonts w:ascii="Arial" w:eastAsiaTheme="minorEastAsia" w:hAnsi="Arial"/>
        </w:rPr>
      </w:pPr>
    </w:p>
    <w:p w14:paraId="611CFC30" w14:textId="77777777" w:rsidR="00C8693F" w:rsidRDefault="00C8693F" w:rsidP="00C8693F">
      <w:pPr>
        <w:rPr>
          <w:rFonts w:ascii="Times New Roman" w:hAnsi="Times New Roman"/>
        </w:rPr>
      </w:pPr>
    </w:p>
    <w:p w14:paraId="3003B15A" w14:textId="77777777" w:rsidR="00C8693F" w:rsidRDefault="00C8693F" w:rsidP="00C8693F">
      <w:pPr>
        <w:rPr>
          <w:rFonts w:ascii="Times New Roman" w:hAnsi="Times New Roman"/>
        </w:rPr>
      </w:pPr>
    </w:p>
    <w:p w14:paraId="18B7A37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32EB415"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806B092"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3B0AE8D"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C25251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80C192D"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12B85A3" w14:textId="77777777" w:rsidTr="00C8693F">
        <w:tc>
          <w:tcPr>
            <w:tcW w:w="2250" w:type="dxa"/>
            <w:tcBorders>
              <w:top w:val="single" w:sz="2" w:space="0" w:color="auto"/>
              <w:left w:val="single" w:sz="2" w:space="0" w:color="auto"/>
              <w:bottom w:val="single" w:sz="2" w:space="0" w:color="auto"/>
              <w:right w:val="single" w:sz="2" w:space="0" w:color="auto"/>
            </w:tcBorders>
          </w:tcPr>
          <w:p w14:paraId="71BF5035"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375058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B60F04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0EE48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067FFBA"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ContraindicationToProcedure</w:t>
            </w:r>
          </w:p>
          <w:p w14:paraId="20CA505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C792E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FF07EC"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15DFA1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308D03" w14:textId="77777777" w:rsidR="00C8693F" w:rsidRDefault="00C8693F">
            <w:pPr>
              <w:spacing w:line="256" w:lineRule="auto"/>
              <w:rPr>
                <w:rFonts w:ascii="Times New Roman" w:hAnsi="Times New Roman"/>
                <w:color w:val="000000"/>
              </w:rPr>
            </w:pPr>
          </w:p>
          <w:p w14:paraId="449E8A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FFAC8F5" w14:textId="77777777" w:rsidTr="00C8693F">
        <w:tc>
          <w:tcPr>
            <w:tcW w:w="2250" w:type="dxa"/>
            <w:tcBorders>
              <w:top w:val="single" w:sz="2" w:space="0" w:color="auto"/>
              <w:left w:val="single" w:sz="2" w:space="0" w:color="auto"/>
              <w:bottom w:val="single" w:sz="2" w:space="0" w:color="auto"/>
              <w:right w:val="single" w:sz="2" w:space="0" w:color="auto"/>
            </w:tcBorders>
          </w:tcPr>
          <w:p w14:paraId="4DB2686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05BF5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2D3336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B67E2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B790572"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ContraindicationToProcedure</w:t>
            </w:r>
          </w:p>
          <w:p w14:paraId="7CD2C9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D87DF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0915D8A" w14:textId="77777777" w:rsidR="00C8693F" w:rsidRDefault="00C8693F">
            <w:pPr>
              <w:spacing w:line="256" w:lineRule="auto"/>
              <w:rPr>
                <w:rFonts w:ascii="Times New Roman" w:hAnsi="Times New Roman"/>
                <w:color w:val="000000"/>
              </w:rPr>
            </w:pPr>
            <w:r>
              <w:rPr>
                <w:rFonts w:ascii="Times New Roman" w:hAnsi="Times New Roman"/>
                <w:color w:val="000000"/>
              </w:rPr>
              <w:t>ContraindicationDescriptor</w:t>
            </w:r>
          </w:p>
          <w:p w14:paraId="03BE2DA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1EB4F0B" w14:textId="77777777" w:rsidR="00C8693F" w:rsidRDefault="00C8693F">
            <w:pPr>
              <w:spacing w:line="256" w:lineRule="auto"/>
              <w:rPr>
                <w:rFonts w:ascii="Times New Roman" w:hAnsi="Times New Roman"/>
                <w:color w:val="000000"/>
              </w:rPr>
            </w:pPr>
          </w:p>
          <w:p w14:paraId="2B4422E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743E856" w14:textId="77777777" w:rsidTr="00C8693F">
        <w:tc>
          <w:tcPr>
            <w:tcW w:w="2250" w:type="dxa"/>
            <w:tcBorders>
              <w:top w:val="single" w:sz="2" w:space="0" w:color="auto"/>
              <w:left w:val="single" w:sz="2" w:space="0" w:color="auto"/>
              <w:bottom w:val="single" w:sz="2" w:space="0" w:color="auto"/>
              <w:right w:val="single" w:sz="2" w:space="0" w:color="auto"/>
            </w:tcBorders>
          </w:tcPr>
          <w:p w14:paraId="02FC5A3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261CAE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562B7D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73299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B26768A"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ContraindicationToProcedure</w:t>
            </w:r>
          </w:p>
          <w:p w14:paraId="6D9E7EC5"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4724852"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contraindicatedProcedure </w:t>
            </w:r>
          </w:p>
          <w:p w14:paraId="5F4D5C43"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35D95487"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6D8C7EE1" w14:textId="77777777" w:rsidR="00C8693F" w:rsidRDefault="00C8693F">
            <w:pPr>
              <w:spacing w:line="256" w:lineRule="auto"/>
              <w:rPr>
                <w:rFonts w:ascii="Times New Roman" w:hAnsi="Times New Roman"/>
                <w:color w:val="000000"/>
              </w:rPr>
            </w:pPr>
          </w:p>
          <w:p w14:paraId="41EC74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92"/>
    </w:tbl>
    <w:p w14:paraId="7334F186" w14:textId="77777777" w:rsidR="00C8693F" w:rsidRDefault="00C8693F" w:rsidP="00C8693F">
      <w:pPr>
        <w:rPr>
          <w:rFonts w:ascii="Times New Roman" w:hAnsi="Times New Roman" w:cs="Arial"/>
          <w:color w:val="000000"/>
          <w:lang w:val="en-AU"/>
        </w:rPr>
      </w:pPr>
    </w:p>
    <w:p w14:paraId="51228A0E" w14:textId="77777777" w:rsidR="00C8693F" w:rsidRDefault="00C8693F" w:rsidP="00C8693F">
      <w:pPr>
        <w:pStyle w:val="Heading2"/>
        <w:rPr>
          <w:rFonts w:ascii="Arial" w:hAnsi="Arial"/>
          <w:color w:val="004080"/>
          <w:szCs w:val="24"/>
          <w:lang w:val="en-US"/>
        </w:rPr>
      </w:pPr>
      <w:bookmarkStart w:id="94" w:name="BKM_4D93C489_EBFF_47D8_A57A_C59D580AA9A5"/>
      <w:bookmarkStart w:id="95" w:name="_Toc374521796"/>
      <w:r>
        <w:rPr>
          <w:bCs/>
          <w:szCs w:val="24"/>
          <w:lang w:val="en-US"/>
        </w:rPr>
        <w:t>Device</w:t>
      </w:r>
      <w:bookmarkEnd w:id="95"/>
    </w:p>
    <w:p w14:paraId="351715F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51B2D7F5" w14:textId="77777777" w:rsidR="00C8693F" w:rsidRDefault="00C8693F" w:rsidP="00C8693F">
      <w:pPr>
        <w:rPr>
          <w:rFonts w:ascii="Times New Roman" w:hAnsi="Times New Roman"/>
          <w:color w:val="000000"/>
        </w:rPr>
      </w:pPr>
    </w:p>
    <w:p w14:paraId="5513BE6D" w14:textId="77777777" w:rsidR="00C8693F" w:rsidRDefault="00C8693F" w:rsidP="00C8693F">
      <w:pPr>
        <w:rPr>
          <w:rFonts w:ascii="Arial" w:eastAsiaTheme="minorEastAsia" w:hAnsi="Arial"/>
        </w:rPr>
      </w:pPr>
      <w:r>
        <w:rPr>
          <w:rFonts w:ascii="Times New Roman" w:hAnsi="Times New Roman"/>
          <w:color w:val="000000"/>
        </w:rPr>
        <w:t>This resource identifies an instance of a manufactured thing that is used in the provision of healthcare without being substantially changed through that activity. The device may be a machine, an insert, a computer, an application, etc. This includes durable (reusable) medical equipment as well as disposable equipment used for diagnostic, treatment, and research for healthcare and public health.</w:t>
      </w:r>
    </w:p>
    <w:p w14:paraId="717D2F11" w14:textId="77777777" w:rsidR="00C8693F" w:rsidRDefault="00C8693F" w:rsidP="00C8693F">
      <w:pPr>
        <w:rPr>
          <w:rFonts w:ascii="Times New Roman" w:hAnsi="Times New Roman"/>
        </w:rPr>
      </w:pPr>
      <w:r>
        <w:rPr>
          <w:rFonts w:ascii="Times New Roman" w:hAnsi="Times New Roman"/>
        </w:rPr>
        <w:t xml:space="preserve"> </w:t>
      </w:r>
      <w:bookmarkEnd w:id="94"/>
    </w:p>
    <w:p w14:paraId="6A83865A" w14:textId="77777777" w:rsidR="00C8693F" w:rsidRDefault="00C8693F" w:rsidP="00C8693F">
      <w:pPr>
        <w:rPr>
          <w:rFonts w:ascii="Times New Roman" w:hAnsi="Times New Roman"/>
        </w:rPr>
      </w:pPr>
    </w:p>
    <w:p w14:paraId="52C6092E" w14:textId="77777777" w:rsidR="00C8693F" w:rsidRDefault="00C8693F" w:rsidP="00C8693F">
      <w:pPr>
        <w:pStyle w:val="Heading2"/>
        <w:rPr>
          <w:rFonts w:ascii="Arial" w:hAnsi="Arial"/>
          <w:szCs w:val="24"/>
          <w:lang w:val="en-US"/>
        </w:rPr>
      </w:pPr>
      <w:bookmarkStart w:id="96" w:name="BKM_9017E479_D34C_4F10_BD06_99B1767F0480"/>
      <w:bookmarkStart w:id="97" w:name="_Toc374521797"/>
      <w:r>
        <w:rPr>
          <w:bCs/>
          <w:szCs w:val="24"/>
          <w:lang w:val="en-US"/>
        </w:rPr>
        <w:t>EncounterEvent</w:t>
      </w:r>
      <w:bookmarkEnd w:id="97"/>
    </w:p>
    <w:p w14:paraId="125B056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48EBE6A9" w14:textId="77777777" w:rsidR="00C8693F" w:rsidRDefault="00C8693F" w:rsidP="00C8693F">
      <w:pPr>
        <w:rPr>
          <w:rFonts w:ascii="Times New Roman" w:hAnsi="Times New Roman"/>
          <w:color w:val="000000"/>
        </w:rPr>
      </w:pPr>
    </w:p>
    <w:p w14:paraId="1CFCC6DA" w14:textId="77777777" w:rsidR="00C8693F" w:rsidRDefault="00C8693F" w:rsidP="00C8693F">
      <w:pPr>
        <w:rPr>
          <w:rFonts w:ascii="Arial" w:eastAsiaTheme="minorEastAsia" w:hAnsi="Arial"/>
        </w:rPr>
      </w:pPr>
      <w:r>
        <w:rPr>
          <w:rFonts w:ascii="Times New Roman" w:hAnsi="Times New Roman"/>
          <w:color w:val="000000"/>
        </w:rPr>
        <w:t>EncounterEvent is the record of an interaction between an EvaluatedPerson and the healthcare system.</w:t>
      </w:r>
    </w:p>
    <w:p w14:paraId="28654A6D" w14:textId="77777777" w:rsidR="00C8693F" w:rsidRDefault="00C8693F" w:rsidP="00C8693F">
      <w:pPr>
        <w:rPr>
          <w:rFonts w:ascii="Times New Roman" w:hAnsi="Times New Roman"/>
        </w:rPr>
      </w:pPr>
    </w:p>
    <w:p w14:paraId="50E4F809" w14:textId="77777777" w:rsidR="00C8693F" w:rsidRDefault="00C8693F" w:rsidP="00C8693F">
      <w:pPr>
        <w:rPr>
          <w:rFonts w:ascii="Times New Roman" w:hAnsi="Times New Roman"/>
        </w:rPr>
      </w:pPr>
    </w:p>
    <w:p w14:paraId="7B0C533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9AAE84E"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2E0B4E1"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187DE34"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46428C9"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417D943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1FEBA9C" w14:textId="77777777" w:rsidTr="00C8693F">
        <w:tc>
          <w:tcPr>
            <w:tcW w:w="2250" w:type="dxa"/>
            <w:tcBorders>
              <w:top w:val="single" w:sz="2" w:space="0" w:color="auto"/>
              <w:left w:val="single" w:sz="2" w:space="0" w:color="auto"/>
              <w:bottom w:val="single" w:sz="2" w:space="0" w:color="auto"/>
              <w:right w:val="single" w:sz="2" w:space="0" w:color="auto"/>
            </w:tcBorders>
          </w:tcPr>
          <w:p w14:paraId="7C9EBD4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0CFDE1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18863C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868F5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DAC9253"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307643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41145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5914307"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10C553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D2383FD" w14:textId="77777777" w:rsidR="00C8693F" w:rsidRDefault="00C8693F">
            <w:pPr>
              <w:spacing w:line="256" w:lineRule="auto"/>
              <w:rPr>
                <w:rFonts w:ascii="Times New Roman" w:hAnsi="Times New Roman"/>
                <w:color w:val="000000"/>
              </w:rPr>
            </w:pPr>
          </w:p>
          <w:p w14:paraId="568B887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B84A999" w14:textId="77777777" w:rsidTr="00C8693F">
        <w:tc>
          <w:tcPr>
            <w:tcW w:w="2250" w:type="dxa"/>
            <w:tcBorders>
              <w:top w:val="single" w:sz="2" w:space="0" w:color="auto"/>
              <w:left w:val="single" w:sz="2" w:space="0" w:color="auto"/>
              <w:bottom w:val="single" w:sz="2" w:space="0" w:color="auto"/>
              <w:right w:val="single" w:sz="2" w:space="0" w:color="auto"/>
            </w:tcBorders>
          </w:tcPr>
          <w:p w14:paraId="6449BEC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C2986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02A24B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BD03D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EC8C5DE"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475B7E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C04B5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BA772F5"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61F22B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804E1A" w14:textId="77777777" w:rsidR="00C8693F" w:rsidRDefault="00C8693F">
            <w:pPr>
              <w:spacing w:line="256" w:lineRule="auto"/>
              <w:rPr>
                <w:rFonts w:ascii="Times New Roman" w:hAnsi="Times New Roman"/>
                <w:color w:val="000000"/>
              </w:rPr>
            </w:pPr>
          </w:p>
          <w:p w14:paraId="2F40FF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A1DECF4" w14:textId="77777777" w:rsidTr="00C8693F">
        <w:tc>
          <w:tcPr>
            <w:tcW w:w="2250" w:type="dxa"/>
            <w:tcBorders>
              <w:top w:val="single" w:sz="2" w:space="0" w:color="auto"/>
              <w:left w:val="single" w:sz="2" w:space="0" w:color="auto"/>
              <w:bottom w:val="single" w:sz="2" w:space="0" w:color="auto"/>
              <w:right w:val="single" w:sz="2" w:space="0" w:color="auto"/>
            </w:tcBorders>
          </w:tcPr>
          <w:p w14:paraId="5B6B4EA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EB5A1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90D31B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A38A6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A537E81"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1028D5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98925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D6BD81F"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5D4F0D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CD72AAC" w14:textId="77777777" w:rsidR="00C8693F" w:rsidRDefault="00C8693F">
            <w:pPr>
              <w:spacing w:line="256" w:lineRule="auto"/>
              <w:rPr>
                <w:rFonts w:ascii="Times New Roman" w:hAnsi="Times New Roman"/>
                <w:color w:val="000000"/>
              </w:rPr>
            </w:pPr>
          </w:p>
          <w:p w14:paraId="258CEAF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618ADCD" w14:textId="77777777" w:rsidTr="00C8693F">
        <w:tc>
          <w:tcPr>
            <w:tcW w:w="2250" w:type="dxa"/>
            <w:tcBorders>
              <w:top w:val="single" w:sz="2" w:space="0" w:color="auto"/>
              <w:left w:val="single" w:sz="2" w:space="0" w:color="auto"/>
              <w:bottom w:val="single" w:sz="2" w:space="0" w:color="auto"/>
              <w:right w:val="single" w:sz="2" w:space="0" w:color="auto"/>
            </w:tcBorders>
          </w:tcPr>
          <w:p w14:paraId="5918187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0C6F86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D8938E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4587E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1E9E41D"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14E1096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8315D6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admissionDiagnosis </w:t>
            </w:r>
          </w:p>
          <w:p w14:paraId="38D7F9E0"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5099E3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ABCC9D5" w14:textId="77777777" w:rsidR="00C8693F" w:rsidRDefault="00C8693F">
            <w:pPr>
              <w:spacing w:line="256" w:lineRule="auto"/>
              <w:rPr>
                <w:rFonts w:ascii="Times New Roman" w:hAnsi="Times New Roman"/>
                <w:color w:val="000000"/>
              </w:rPr>
            </w:pPr>
          </w:p>
          <w:p w14:paraId="7797D02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5C5712C" w14:textId="77777777" w:rsidTr="00C8693F">
        <w:tc>
          <w:tcPr>
            <w:tcW w:w="2250" w:type="dxa"/>
            <w:tcBorders>
              <w:top w:val="single" w:sz="2" w:space="0" w:color="auto"/>
              <w:left w:val="single" w:sz="2" w:space="0" w:color="auto"/>
              <w:bottom w:val="single" w:sz="2" w:space="0" w:color="auto"/>
              <w:right w:val="single" w:sz="2" w:space="0" w:color="auto"/>
            </w:tcBorders>
          </w:tcPr>
          <w:p w14:paraId="4BD0584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12D78E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285CE7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24E40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F136B6F"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070D6B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8E4AF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dischargeDiagnosis </w:t>
            </w:r>
          </w:p>
          <w:p w14:paraId="6831B8E7"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568F6F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7C1DFCC" w14:textId="77777777" w:rsidR="00C8693F" w:rsidRDefault="00C8693F">
            <w:pPr>
              <w:spacing w:line="256" w:lineRule="auto"/>
              <w:rPr>
                <w:rFonts w:ascii="Times New Roman" w:hAnsi="Times New Roman"/>
                <w:color w:val="000000"/>
              </w:rPr>
            </w:pPr>
          </w:p>
          <w:p w14:paraId="43B36F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C3FB056" w14:textId="77777777" w:rsidTr="00C8693F">
        <w:tc>
          <w:tcPr>
            <w:tcW w:w="2250" w:type="dxa"/>
            <w:tcBorders>
              <w:top w:val="single" w:sz="2" w:space="0" w:color="auto"/>
              <w:left w:val="single" w:sz="2" w:space="0" w:color="auto"/>
              <w:bottom w:val="single" w:sz="2" w:space="0" w:color="auto"/>
              <w:right w:val="single" w:sz="2" w:space="0" w:color="auto"/>
            </w:tcBorders>
          </w:tcPr>
          <w:p w14:paraId="12938C04"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416F1F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F1AB44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E83B16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D39CEE7"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6DC351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928F6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encounterDiagnosis </w:t>
            </w:r>
          </w:p>
          <w:p w14:paraId="33739442"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740B6B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5276722" w14:textId="77777777" w:rsidR="00C8693F" w:rsidRDefault="00C8693F">
            <w:pPr>
              <w:spacing w:line="256" w:lineRule="auto"/>
              <w:rPr>
                <w:rFonts w:ascii="Times New Roman" w:hAnsi="Times New Roman"/>
                <w:color w:val="000000"/>
              </w:rPr>
            </w:pPr>
          </w:p>
          <w:p w14:paraId="03AC83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96"/>
    </w:tbl>
    <w:p w14:paraId="025C8D3E" w14:textId="77777777" w:rsidR="00C8693F" w:rsidRDefault="00C8693F" w:rsidP="00C8693F">
      <w:pPr>
        <w:rPr>
          <w:rFonts w:ascii="Times New Roman" w:hAnsi="Times New Roman" w:cs="Arial"/>
          <w:color w:val="000000"/>
          <w:lang w:val="en-AU"/>
        </w:rPr>
      </w:pPr>
    </w:p>
    <w:p w14:paraId="33A32744" w14:textId="77777777" w:rsidR="00C8693F" w:rsidRDefault="00C8693F" w:rsidP="00C8693F">
      <w:pPr>
        <w:pStyle w:val="Heading2"/>
        <w:rPr>
          <w:rFonts w:ascii="Arial" w:hAnsi="Arial"/>
          <w:color w:val="004080"/>
          <w:szCs w:val="24"/>
          <w:lang w:val="en-US"/>
        </w:rPr>
      </w:pPr>
      <w:bookmarkStart w:id="98" w:name="BKM_E9D30E8A_BF2F_4907_ACA4_29419DD319D2"/>
      <w:bookmarkStart w:id="99" w:name="_Toc374521798"/>
      <w:r>
        <w:rPr>
          <w:bCs/>
          <w:szCs w:val="24"/>
          <w:lang w:val="en-US"/>
        </w:rPr>
        <w:t>EncounterProposal</w:t>
      </w:r>
      <w:bookmarkEnd w:id="99"/>
    </w:p>
    <w:p w14:paraId="152627D6"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3D2F5D6" w14:textId="77777777" w:rsidR="00C8693F" w:rsidRDefault="00C8693F" w:rsidP="00C8693F">
      <w:pPr>
        <w:rPr>
          <w:rFonts w:ascii="Times New Roman" w:hAnsi="Times New Roman"/>
          <w:color w:val="000000"/>
        </w:rPr>
      </w:pPr>
    </w:p>
    <w:p w14:paraId="7F2DFC50" w14:textId="77777777" w:rsidR="00C8693F" w:rsidRDefault="00C8693F" w:rsidP="00C8693F">
      <w:pPr>
        <w:rPr>
          <w:rFonts w:ascii="Arial" w:eastAsiaTheme="minorEastAsia" w:hAnsi="Arial"/>
        </w:rPr>
      </w:pPr>
      <w:r>
        <w:rPr>
          <w:rFonts w:ascii="Times New Roman" w:hAnsi="Times New Roman"/>
          <w:color w:val="000000"/>
        </w:rPr>
        <w:t>A proposal for an encounter to take place between a patient and a provider, e.g., a proposed referral, a proposed hospitalization.</w:t>
      </w:r>
    </w:p>
    <w:p w14:paraId="223586B8" w14:textId="77777777" w:rsidR="00C8693F" w:rsidRDefault="00C8693F" w:rsidP="00C8693F">
      <w:pPr>
        <w:rPr>
          <w:rFonts w:ascii="Times New Roman" w:hAnsi="Times New Roman"/>
        </w:rPr>
      </w:pPr>
    </w:p>
    <w:p w14:paraId="7A7E0BD8" w14:textId="77777777" w:rsidR="00C8693F" w:rsidRDefault="00C8693F" w:rsidP="00C8693F">
      <w:pPr>
        <w:rPr>
          <w:rFonts w:ascii="Times New Roman" w:hAnsi="Times New Roman"/>
        </w:rPr>
      </w:pPr>
    </w:p>
    <w:p w14:paraId="509956D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6B034C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5A5CCE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4B370DE"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2FDED8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28D6D8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9DDF1A0" w14:textId="77777777" w:rsidTr="00C8693F">
        <w:tc>
          <w:tcPr>
            <w:tcW w:w="2250" w:type="dxa"/>
            <w:tcBorders>
              <w:top w:val="single" w:sz="2" w:space="0" w:color="auto"/>
              <w:left w:val="single" w:sz="2" w:space="0" w:color="auto"/>
              <w:bottom w:val="single" w:sz="2" w:space="0" w:color="auto"/>
              <w:right w:val="single" w:sz="2" w:space="0" w:color="auto"/>
            </w:tcBorders>
          </w:tcPr>
          <w:p w14:paraId="20E4A010"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DDD58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F9487E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02DD2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8F80E11" w14:textId="77777777" w:rsidR="00C8693F" w:rsidRDefault="00C8693F">
            <w:pPr>
              <w:spacing w:line="256" w:lineRule="auto"/>
              <w:rPr>
                <w:rFonts w:ascii="Times New Roman" w:hAnsi="Times New Roman"/>
                <w:color w:val="000000"/>
              </w:rPr>
            </w:pPr>
            <w:r>
              <w:rPr>
                <w:rFonts w:ascii="Times New Roman" w:hAnsi="Times New Roman"/>
                <w:color w:val="000000"/>
              </w:rPr>
              <w:t>EncounterProposal</w:t>
            </w:r>
          </w:p>
          <w:p w14:paraId="4F4066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49B1CE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DB017F0"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7934C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EC622A" w14:textId="77777777" w:rsidR="00C8693F" w:rsidRDefault="00C8693F">
            <w:pPr>
              <w:spacing w:line="256" w:lineRule="auto"/>
              <w:rPr>
                <w:rFonts w:ascii="Times New Roman" w:hAnsi="Times New Roman"/>
                <w:color w:val="000000"/>
              </w:rPr>
            </w:pPr>
          </w:p>
          <w:p w14:paraId="3F7EAD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B9FBB76" w14:textId="77777777" w:rsidTr="00C8693F">
        <w:tc>
          <w:tcPr>
            <w:tcW w:w="2250" w:type="dxa"/>
            <w:tcBorders>
              <w:top w:val="single" w:sz="2" w:space="0" w:color="auto"/>
              <w:left w:val="single" w:sz="2" w:space="0" w:color="auto"/>
              <w:bottom w:val="single" w:sz="2" w:space="0" w:color="auto"/>
              <w:right w:val="single" w:sz="2" w:space="0" w:color="auto"/>
            </w:tcBorders>
          </w:tcPr>
          <w:p w14:paraId="528B7FC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CB120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234CA9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E4DAF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5543E6B" w14:textId="77777777" w:rsidR="00C8693F" w:rsidRDefault="00C8693F">
            <w:pPr>
              <w:spacing w:line="256" w:lineRule="auto"/>
              <w:rPr>
                <w:rFonts w:ascii="Times New Roman" w:hAnsi="Times New Roman"/>
                <w:color w:val="000000"/>
              </w:rPr>
            </w:pPr>
            <w:r>
              <w:rPr>
                <w:rFonts w:ascii="Times New Roman" w:hAnsi="Times New Roman"/>
                <w:color w:val="000000"/>
              </w:rPr>
              <w:t>EncounterProposal</w:t>
            </w:r>
          </w:p>
          <w:p w14:paraId="0BEB36F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9A835A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51F7A60"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43A670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3376845" w14:textId="77777777" w:rsidR="00C8693F" w:rsidRDefault="00C8693F">
            <w:pPr>
              <w:spacing w:line="256" w:lineRule="auto"/>
              <w:rPr>
                <w:rFonts w:ascii="Times New Roman" w:hAnsi="Times New Roman"/>
                <w:color w:val="000000"/>
              </w:rPr>
            </w:pPr>
          </w:p>
          <w:p w14:paraId="5FA8039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D4716D2" w14:textId="77777777" w:rsidTr="00C8693F">
        <w:tc>
          <w:tcPr>
            <w:tcW w:w="2250" w:type="dxa"/>
            <w:tcBorders>
              <w:top w:val="single" w:sz="2" w:space="0" w:color="auto"/>
              <w:left w:val="single" w:sz="2" w:space="0" w:color="auto"/>
              <w:bottom w:val="single" w:sz="2" w:space="0" w:color="auto"/>
              <w:right w:val="single" w:sz="2" w:space="0" w:color="auto"/>
            </w:tcBorders>
          </w:tcPr>
          <w:p w14:paraId="49E7696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DC325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27429D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D7723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E962CFD" w14:textId="77777777" w:rsidR="00C8693F" w:rsidRDefault="00C8693F">
            <w:pPr>
              <w:spacing w:line="256" w:lineRule="auto"/>
              <w:rPr>
                <w:rFonts w:ascii="Times New Roman" w:hAnsi="Times New Roman"/>
                <w:color w:val="000000"/>
              </w:rPr>
            </w:pPr>
            <w:r>
              <w:rPr>
                <w:rFonts w:ascii="Times New Roman" w:hAnsi="Times New Roman"/>
                <w:color w:val="000000"/>
              </w:rPr>
              <w:t>EncounterProposal</w:t>
            </w:r>
          </w:p>
          <w:p w14:paraId="1248C8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D3E6B8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EAEB5D0"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7F81BB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0D0175" w14:textId="77777777" w:rsidR="00C8693F" w:rsidRDefault="00C8693F">
            <w:pPr>
              <w:spacing w:line="256" w:lineRule="auto"/>
              <w:rPr>
                <w:rFonts w:ascii="Times New Roman" w:hAnsi="Times New Roman"/>
                <w:color w:val="000000"/>
              </w:rPr>
            </w:pPr>
          </w:p>
          <w:p w14:paraId="20FDA2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98"/>
    </w:tbl>
    <w:p w14:paraId="6B434363" w14:textId="77777777" w:rsidR="00C8693F" w:rsidRDefault="00C8693F" w:rsidP="00C8693F">
      <w:pPr>
        <w:rPr>
          <w:rFonts w:ascii="Times New Roman" w:hAnsi="Times New Roman" w:cs="Arial"/>
          <w:color w:val="000000"/>
          <w:lang w:val="en-AU"/>
        </w:rPr>
      </w:pPr>
    </w:p>
    <w:p w14:paraId="0E7D29A6" w14:textId="77777777" w:rsidR="00C8693F" w:rsidRDefault="00C8693F" w:rsidP="00C8693F">
      <w:pPr>
        <w:pStyle w:val="Heading2"/>
        <w:rPr>
          <w:rFonts w:ascii="Arial" w:hAnsi="Arial"/>
          <w:color w:val="004080"/>
          <w:szCs w:val="24"/>
          <w:lang w:val="en-US"/>
        </w:rPr>
      </w:pPr>
      <w:bookmarkStart w:id="100" w:name="BKM_8A102FB4_BFEF_4C01_A77C_4D002B08CB88"/>
      <w:bookmarkStart w:id="101" w:name="_Toc374521799"/>
      <w:r>
        <w:rPr>
          <w:bCs/>
          <w:szCs w:val="24"/>
          <w:lang w:val="en-US"/>
        </w:rPr>
        <w:t>EncounterRequest</w:t>
      </w:r>
      <w:bookmarkEnd w:id="101"/>
    </w:p>
    <w:p w14:paraId="72B3825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6B9D51C6" w14:textId="77777777" w:rsidR="00C8693F" w:rsidRDefault="00C8693F" w:rsidP="00C8693F">
      <w:pPr>
        <w:rPr>
          <w:rFonts w:ascii="Times New Roman" w:hAnsi="Times New Roman"/>
          <w:color w:val="000000"/>
        </w:rPr>
      </w:pPr>
    </w:p>
    <w:p w14:paraId="0D56FC10" w14:textId="77777777" w:rsidR="00C8693F" w:rsidRDefault="00C8693F" w:rsidP="00C8693F">
      <w:pPr>
        <w:rPr>
          <w:rFonts w:ascii="Arial" w:eastAsiaTheme="minorEastAsia" w:hAnsi="Arial"/>
        </w:rPr>
      </w:pPr>
      <w:r>
        <w:rPr>
          <w:rFonts w:ascii="Times New Roman" w:hAnsi="Times New Roman"/>
          <w:color w:val="000000"/>
        </w:rPr>
        <w:t>A request or order by a provider for an encounter, e.g., an admission order, a referral request.</w:t>
      </w:r>
    </w:p>
    <w:p w14:paraId="5D10B146" w14:textId="77777777" w:rsidR="00C8693F" w:rsidRDefault="00C8693F" w:rsidP="00C8693F">
      <w:pPr>
        <w:rPr>
          <w:rFonts w:ascii="Times New Roman" w:hAnsi="Times New Roman"/>
        </w:rPr>
      </w:pPr>
    </w:p>
    <w:p w14:paraId="646DC4DC" w14:textId="77777777" w:rsidR="00C8693F" w:rsidRDefault="00C8693F" w:rsidP="00C8693F">
      <w:pPr>
        <w:rPr>
          <w:rFonts w:ascii="Times New Roman" w:hAnsi="Times New Roman"/>
        </w:rPr>
      </w:pPr>
    </w:p>
    <w:p w14:paraId="6226247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662100F"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C52667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032A127"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15D239F"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D2C450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D05B6AB" w14:textId="77777777" w:rsidTr="00C8693F">
        <w:tc>
          <w:tcPr>
            <w:tcW w:w="2250" w:type="dxa"/>
            <w:tcBorders>
              <w:top w:val="single" w:sz="2" w:space="0" w:color="auto"/>
              <w:left w:val="single" w:sz="2" w:space="0" w:color="auto"/>
              <w:bottom w:val="single" w:sz="2" w:space="0" w:color="auto"/>
              <w:right w:val="single" w:sz="2" w:space="0" w:color="auto"/>
            </w:tcBorders>
          </w:tcPr>
          <w:p w14:paraId="2B0F17D2"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D119D3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7CA381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3D6281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9CDBA01" w14:textId="77777777" w:rsidR="00C8693F" w:rsidRDefault="00C8693F">
            <w:pPr>
              <w:spacing w:line="256" w:lineRule="auto"/>
              <w:rPr>
                <w:rFonts w:ascii="Times New Roman" w:hAnsi="Times New Roman"/>
                <w:color w:val="000000"/>
              </w:rPr>
            </w:pPr>
            <w:r>
              <w:rPr>
                <w:rFonts w:ascii="Times New Roman" w:hAnsi="Times New Roman"/>
                <w:color w:val="000000"/>
              </w:rPr>
              <w:t>EncounterRequest</w:t>
            </w:r>
          </w:p>
          <w:p w14:paraId="046567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134B0C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D6F4E77"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5221E2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8F0B158" w14:textId="77777777" w:rsidR="00C8693F" w:rsidRDefault="00C8693F">
            <w:pPr>
              <w:spacing w:line="256" w:lineRule="auto"/>
              <w:rPr>
                <w:rFonts w:ascii="Times New Roman" w:hAnsi="Times New Roman"/>
                <w:color w:val="000000"/>
              </w:rPr>
            </w:pPr>
          </w:p>
          <w:p w14:paraId="44D07A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79292D3" w14:textId="77777777" w:rsidTr="00C8693F">
        <w:tc>
          <w:tcPr>
            <w:tcW w:w="2250" w:type="dxa"/>
            <w:tcBorders>
              <w:top w:val="single" w:sz="2" w:space="0" w:color="auto"/>
              <w:left w:val="single" w:sz="2" w:space="0" w:color="auto"/>
              <w:bottom w:val="single" w:sz="2" w:space="0" w:color="auto"/>
              <w:right w:val="single" w:sz="2" w:space="0" w:color="auto"/>
            </w:tcBorders>
          </w:tcPr>
          <w:p w14:paraId="2F3D7DD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510572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EED1F2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9D20C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A3BBCC0" w14:textId="77777777" w:rsidR="00C8693F" w:rsidRDefault="00C8693F">
            <w:pPr>
              <w:spacing w:line="256" w:lineRule="auto"/>
              <w:rPr>
                <w:rFonts w:ascii="Times New Roman" w:hAnsi="Times New Roman"/>
                <w:color w:val="000000"/>
              </w:rPr>
            </w:pPr>
            <w:r>
              <w:rPr>
                <w:rFonts w:ascii="Times New Roman" w:hAnsi="Times New Roman"/>
                <w:color w:val="000000"/>
              </w:rPr>
              <w:t>EncounterRequest</w:t>
            </w:r>
          </w:p>
          <w:p w14:paraId="60C515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3D2C9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886B04B"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722608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8242614" w14:textId="77777777" w:rsidR="00C8693F" w:rsidRDefault="00C8693F">
            <w:pPr>
              <w:spacing w:line="256" w:lineRule="auto"/>
              <w:rPr>
                <w:rFonts w:ascii="Times New Roman" w:hAnsi="Times New Roman"/>
                <w:color w:val="000000"/>
              </w:rPr>
            </w:pPr>
          </w:p>
          <w:p w14:paraId="5DD5A1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2562234" w14:textId="77777777" w:rsidTr="00C8693F">
        <w:tc>
          <w:tcPr>
            <w:tcW w:w="2250" w:type="dxa"/>
            <w:tcBorders>
              <w:top w:val="single" w:sz="2" w:space="0" w:color="auto"/>
              <w:left w:val="single" w:sz="2" w:space="0" w:color="auto"/>
              <w:bottom w:val="single" w:sz="2" w:space="0" w:color="auto"/>
              <w:right w:val="single" w:sz="2" w:space="0" w:color="auto"/>
            </w:tcBorders>
          </w:tcPr>
          <w:p w14:paraId="7D1798D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D4E86E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89A4B3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24494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C013D86" w14:textId="77777777" w:rsidR="00C8693F" w:rsidRDefault="00C8693F">
            <w:pPr>
              <w:spacing w:line="256" w:lineRule="auto"/>
              <w:rPr>
                <w:rFonts w:ascii="Times New Roman" w:hAnsi="Times New Roman"/>
                <w:color w:val="000000"/>
              </w:rPr>
            </w:pPr>
            <w:r>
              <w:rPr>
                <w:rFonts w:ascii="Times New Roman" w:hAnsi="Times New Roman"/>
                <w:color w:val="000000"/>
              </w:rPr>
              <w:t>EncounterRequest</w:t>
            </w:r>
          </w:p>
          <w:p w14:paraId="66A22D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6C5B4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9A878B8"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6F2BF5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47D991D" w14:textId="77777777" w:rsidR="00C8693F" w:rsidRDefault="00C8693F">
            <w:pPr>
              <w:spacing w:line="256" w:lineRule="auto"/>
              <w:rPr>
                <w:rFonts w:ascii="Times New Roman" w:hAnsi="Times New Roman"/>
                <w:color w:val="000000"/>
              </w:rPr>
            </w:pPr>
          </w:p>
          <w:p w14:paraId="6167B34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00"/>
    </w:tbl>
    <w:p w14:paraId="1D6B1C8E" w14:textId="77777777" w:rsidR="00C8693F" w:rsidRDefault="00C8693F" w:rsidP="00C8693F">
      <w:pPr>
        <w:rPr>
          <w:rFonts w:ascii="Times New Roman" w:hAnsi="Times New Roman" w:cs="Arial"/>
          <w:color w:val="000000"/>
          <w:lang w:val="en-AU"/>
        </w:rPr>
      </w:pPr>
    </w:p>
    <w:p w14:paraId="31332A23" w14:textId="77777777" w:rsidR="00C8693F" w:rsidRDefault="00C8693F" w:rsidP="00C8693F">
      <w:pPr>
        <w:pStyle w:val="Heading2"/>
        <w:rPr>
          <w:rFonts w:ascii="Arial" w:hAnsi="Arial"/>
          <w:color w:val="004080"/>
          <w:szCs w:val="24"/>
          <w:lang w:val="en-US"/>
        </w:rPr>
      </w:pPr>
      <w:bookmarkStart w:id="102" w:name="BKM_3E51D0ED_2616_4A62_B723_5EFF2FB68B02"/>
      <w:bookmarkStart w:id="103" w:name="_Toc374521800"/>
      <w:r>
        <w:rPr>
          <w:bCs/>
          <w:szCs w:val="24"/>
          <w:lang w:val="en-US"/>
        </w:rPr>
        <w:lastRenderedPageBreak/>
        <w:t>FamilyHistoryObservation</w:t>
      </w:r>
      <w:bookmarkEnd w:id="103"/>
    </w:p>
    <w:p w14:paraId="12E43D2F"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590BFDF4" w14:textId="77777777" w:rsidR="00C8693F" w:rsidRDefault="00C8693F" w:rsidP="00C8693F">
      <w:pPr>
        <w:rPr>
          <w:rFonts w:ascii="Times New Roman" w:hAnsi="Times New Roman"/>
          <w:color w:val="000000"/>
        </w:rPr>
      </w:pPr>
    </w:p>
    <w:p w14:paraId="3C1A573A" w14:textId="77777777" w:rsidR="00C8693F" w:rsidRDefault="00C8693F" w:rsidP="00C8693F">
      <w:pPr>
        <w:rPr>
          <w:rFonts w:ascii="Arial" w:eastAsiaTheme="minorEastAsia" w:hAnsi="Arial"/>
        </w:rPr>
      </w:pPr>
    </w:p>
    <w:p w14:paraId="599120E3" w14:textId="77777777" w:rsidR="00C8693F" w:rsidRDefault="00C8693F" w:rsidP="00C8693F">
      <w:pPr>
        <w:rPr>
          <w:rFonts w:ascii="Times New Roman" w:hAnsi="Times New Roman"/>
        </w:rPr>
      </w:pPr>
    </w:p>
    <w:p w14:paraId="2FA795FC" w14:textId="77777777" w:rsidR="00C8693F" w:rsidRDefault="00C8693F" w:rsidP="00C8693F">
      <w:pPr>
        <w:rPr>
          <w:rFonts w:ascii="Times New Roman" w:hAnsi="Times New Roman"/>
        </w:rPr>
      </w:pPr>
    </w:p>
    <w:p w14:paraId="4B319F2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DF3CE8B"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9B30391"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39CA332"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B2DA6FB"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16BC1BB"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1DB6DA4" w14:textId="77777777" w:rsidTr="00C8693F">
        <w:tc>
          <w:tcPr>
            <w:tcW w:w="2250" w:type="dxa"/>
            <w:tcBorders>
              <w:top w:val="single" w:sz="2" w:space="0" w:color="auto"/>
              <w:left w:val="single" w:sz="2" w:space="0" w:color="auto"/>
              <w:bottom w:val="single" w:sz="2" w:space="0" w:color="auto"/>
              <w:right w:val="single" w:sz="2" w:space="0" w:color="auto"/>
            </w:tcBorders>
          </w:tcPr>
          <w:p w14:paraId="2D47796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A09074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769CA8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08AC1E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63D3620" w14:textId="77777777" w:rsidR="00C8693F" w:rsidRDefault="00C8693F">
            <w:pPr>
              <w:spacing w:line="256" w:lineRule="auto"/>
              <w:rPr>
                <w:rFonts w:ascii="Times New Roman" w:hAnsi="Times New Roman"/>
                <w:color w:val="000000"/>
              </w:rPr>
            </w:pPr>
            <w:r>
              <w:rPr>
                <w:rFonts w:ascii="Times New Roman" w:hAnsi="Times New Roman"/>
                <w:color w:val="000000"/>
              </w:rPr>
              <w:t>FamilyHistoryObservation</w:t>
            </w:r>
          </w:p>
          <w:p w14:paraId="45522B7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C5B274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FFF034B" w14:textId="77777777" w:rsidR="00C8693F" w:rsidRDefault="00C8693F">
            <w:pPr>
              <w:spacing w:line="256" w:lineRule="auto"/>
              <w:rPr>
                <w:rFonts w:ascii="Times New Roman" w:hAnsi="Times New Roman"/>
                <w:color w:val="000000"/>
              </w:rPr>
            </w:pPr>
            <w:r>
              <w:rPr>
                <w:rFonts w:ascii="Times New Roman" w:hAnsi="Times New Roman"/>
                <w:color w:val="000000"/>
              </w:rPr>
              <w:t>FamilyHistoryDescriptor</w:t>
            </w:r>
          </w:p>
          <w:p w14:paraId="052E441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AF7EDA4" w14:textId="77777777" w:rsidR="00C8693F" w:rsidRDefault="00C8693F">
            <w:pPr>
              <w:spacing w:line="256" w:lineRule="auto"/>
              <w:rPr>
                <w:rFonts w:ascii="Times New Roman" w:hAnsi="Times New Roman"/>
                <w:color w:val="000000"/>
              </w:rPr>
            </w:pPr>
          </w:p>
          <w:p w14:paraId="746496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8BF7725" w14:textId="77777777" w:rsidTr="00C8693F">
        <w:tc>
          <w:tcPr>
            <w:tcW w:w="2250" w:type="dxa"/>
            <w:tcBorders>
              <w:top w:val="single" w:sz="2" w:space="0" w:color="auto"/>
              <w:left w:val="single" w:sz="2" w:space="0" w:color="auto"/>
              <w:bottom w:val="single" w:sz="2" w:space="0" w:color="auto"/>
              <w:right w:val="single" w:sz="2" w:space="0" w:color="auto"/>
            </w:tcBorders>
          </w:tcPr>
          <w:p w14:paraId="6A0A1F4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15F5D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296E99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28BF7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E8FE78F" w14:textId="77777777" w:rsidR="00C8693F" w:rsidRDefault="00C8693F">
            <w:pPr>
              <w:spacing w:line="256" w:lineRule="auto"/>
              <w:rPr>
                <w:rFonts w:ascii="Times New Roman" w:hAnsi="Times New Roman"/>
                <w:color w:val="000000"/>
              </w:rPr>
            </w:pPr>
            <w:r>
              <w:rPr>
                <w:rFonts w:ascii="Times New Roman" w:hAnsi="Times New Roman"/>
                <w:color w:val="000000"/>
              </w:rPr>
              <w:t>FamilyHistoryObservation</w:t>
            </w:r>
          </w:p>
          <w:p w14:paraId="51B33F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484CBF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591FBA7"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5C701A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3B92CC2" w14:textId="77777777" w:rsidR="00C8693F" w:rsidRDefault="00C8693F">
            <w:pPr>
              <w:spacing w:line="256" w:lineRule="auto"/>
              <w:rPr>
                <w:rFonts w:ascii="Times New Roman" w:hAnsi="Times New Roman"/>
                <w:color w:val="000000"/>
              </w:rPr>
            </w:pPr>
          </w:p>
          <w:p w14:paraId="01F6EBC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02"/>
    </w:tbl>
    <w:p w14:paraId="644AC871" w14:textId="77777777" w:rsidR="00C8693F" w:rsidRDefault="00C8693F" w:rsidP="00C8693F">
      <w:pPr>
        <w:rPr>
          <w:rFonts w:ascii="Times New Roman" w:hAnsi="Times New Roman" w:cs="Arial"/>
          <w:color w:val="000000"/>
          <w:lang w:val="en-AU"/>
        </w:rPr>
      </w:pPr>
    </w:p>
    <w:p w14:paraId="23F88D84" w14:textId="77777777" w:rsidR="00C8693F" w:rsidRDefault="00C8693F" w:rsidP="00C8693F">
      <w:pPr>
        <w:pStyle w:val="Heading2"/>
        <w:rPr>
          <w:rFonts w:ascii="Arial" w:hAnsi="Arial"/>
          <w:color w:val="004080"/>
          <w:szCs w:val="24"/>
          <w:lang w:val="en-US"/>
        </w:rPr>
      </w:pPr>
      <w:bookmarkStart w:id="104" w:name="BKM_A80FFC63_D932_4399_A296_016E28929831"/>
      <w:bookmarkStart w:id="105" w:name="_Toc374521801"/>
      <w:r>
        <w:rPr>
          <w:bCs/>
          <w:szCs w:val="24"/>
          <w:lang w:val="en-US"/>
        </w:rPr>
        <w:t>InferenceOpposed</w:t>
      </w:r>
      <w:bookmarkEnd w:id="105"/>
    </w:p>
    <w:p w14:paraId="1159BB1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StatementAboutInference</w:t>
      </w:r>
    </w:p>
    <w:p w14:paraId="3A6B8620" w14:textId="77777777" w:rsidR="00C8693F" w:rsidRDefault="00C8693F" w:rsidP="00C8693F">
      <w:pPr>
        <w:rPr>
          <w:rFonts w:ascii="Times New Roman" w:hAnsi="Times New Roman"/>
          <w:color w:val="000000"/>
        </w:rPr>
      </w:pPr>
    </w:p>
    <w:p w14:paraId="4A053D82" w14:textId="77777777" w:rsidR="00C8693F" w:rsidRDefault="00C8693F" w:rsidP="00C8693F">
      <w:pPr>
        <w:rPr>
          <w:rFonts w:ascii="Arial" w:eastAsiaTheme="minorEastAsia" w:hAnsi="Arial"/>
        </w:rPr>
      </w:pPr>
    </w:p>
    <w:p w14:paraId="461593CB" w14:textId="77777777" w:rsidR="00C8693F" w:rsidRDefault="00C8693F" w:rsidP="00C8693F">
      <w:pPr>
        <w:rPr>
          <w:rFonts w:ascii="Times New Roman" w:hAnsi="Times New Roman"/>
        </w:rPr>
      </w:pPr>
    </w:p>
    <w:p w14:paraId="44D3BE58" w14:textId="77777777" w:rsidR="00C8693F" w:rsidRDefault="00C8693F" w:rsidP="00C8693F">
      <w:pPr>
        <w:rPr>
          <w:rFonts w:ascii="Times New Roman" w:hAnsi="Times New Roman"/>
        </w:rPr>
      </w:pPr>
    </w:p>
    <w:p w14:paraId="0A3A098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3231163"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F8BD4B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26D0A9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C3BF1B0"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2B3B49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84AA4B4" w14:textId="77777777" w:rsidTr="00C8693F">
        <w:tc>
          <w:tcPr>
            <w:tcW w:w="2250" w:type="dxa"/>
            <w:tcBorders>
              <w:top w:val="single" w:sz="2" w:space="0" w:color="auto"/>
              <w:left w:val="single" w:sz="2" w:space="0" w:color="auto"/>
              <w:bottom w:val="single" w:sz="2" w:space="0" w:color="auto"/>
              <w:right w:val="single" w:sz="2" w:space="0" w:color="auto"/>
            </w:tcBorders>
          </w:tcPr>
          <w:p w14:paraId="235F06C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F93542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210834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E8857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F80E3B7" w14:textId="77777777" w:rsidR="00C8693F" w:rsidRDefault="00C8693F">
            <w:pPr>
              <w:spacing w:line="256" w:lineRule="auto"/>
              <w:rPr>
                <w:rFonts w:ascii="Times New Roman" w:hAnsi="Times New Roman"/>
                <w:color w:val="000000"/>
              </w:rPr>
            </w:pPr>
            <w:r>
              <w:rPr>
                <w:rFonts w:ascii="Times New Roman" w:hAnsi="Times New Roman"/>
                <w:color w:val="000000"/>
              </w:rPr>
              <w:t>InferenceOpposed</w:t>
            </w:r>
          </w:p>
          <w:p w14:paraId="0EACDA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84E91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93DC145" w14:textId="77777777" w:rsidR="00C8693F" w:rsidRDefault="00C8693F">
            <w:pPr>
              <w:spacing w:line="256" w:lineRule="auto"/>
              <w:rPr>
                <w:rFonts w:ascii="Times New Roman" w:hAnsi="Times New Roman"/>
                <w:color w:val="000000"/>
              </w:rPr>
            </w:pPr>
            <w:r>
              <w:rPr>
                <w:rFonts w:ascii="Times New Roman" w:hAnsi="Times New Roman"/>
                <w:color w:val="000000"/>
              </w:rPr>
              <w:t>StatementAboutInference</w:t>
            </w:r>
          </w:p>
          <w:p w14:paraId="712C379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85CF57E" w14:textId="77777777" w:rsidR="00C8693F" w:rsidRDefault="00C8693F">
            <w:pPr>
              <w:spacing w:line="256" w:lineRule="auto"/>
              <w:rPr>
                <w:rFonts w:ascii="Times New Roman" w:hAnsi="Times New Roman"/>
                <w:color w:val="000000"/>
              </w:rPr>
            </w:pPr>
          </w:p>
          <w:p w14:paraId="3142BC9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04"/>
    </w:tbl>
    <w:p w14:paraId="129D8D25" w14:textId="77777777" w:rsidR="00C8693F" w:rsidRDefault="00C8693F" w:rsidP="00C8693F">
      <w:pPr>
        <w:rPr>
          <w:rFonts w:ascii="Times New Roman" w:hAnsi="Times New Roman" w:cs="Arial"/>
          <w:color w:val="000000"/>
          <w:lang w:val="en-AU"/>
        </w:rPr>
      </w:pPr>
    </w:p>
    <w:p w14:paraId="413C92AB" w14:textId="77777777" w:rsidR="00C8693F" w:rsidRDefault="00C8693F" w:rsidP="00C8693F">
      <w:pPr>
        <w:pStyle w:val="Heading2"/>
        <w:rPr>
          <w:rFonts w:ascii="Arial" w:hAnsi="Arial"/>
          <w:color w:val="004080"/>
          <w:szCs w:val="24"/>
          <w:lang w:val="en-US"/>
        </w:rPr>
      </w:pPr>
      <w:bookmarkStart w:id="106" w:name="BKM_1FA976F5_6661_4A57_AA4B_0AB52C4573CA"/>
      <w:bookmarkStart w:id="107" w:name="_Toc374521802"/>
      <w:r>
        <w:rPr>
          <w:bCs/>
          <w:szCs w:val="24"/>
          <w:lang w:val="en-US"/>
        </w:rPr>
        <w:t>InferenceSupported</w:t>
      </w:r>
      <w:bookmarkEnd w:id="107"/>
    </w:p>
    <w:p w14:paraId="4BD375E0"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StatementAboutInference</w:t>
      </w:r>
    </w:p>
    <w:p w14:paraId="0A5DDE5B" w14:textId="77777777" w:rsidR="00C8693F" w:rsidRDefault="00C8693F" w:rsidP="00C8693F">
      <w:pPr>
        <w:rPr>
          <w:rFonts w:ascii="Times New Roman" w:hAnsi="Times New Roman"/>
          <w:color w:val="000000"/>
        </w:rPr>
      </w:pPr>
    </w:p>
    <w:p w14:paraId="4E280394" w14:textId="77777777" w:rsidR="00C8693F" w:rsidRDefault="00C8693F" w:rsidP="00C8693F">
      <w:pPr>
        <w:rPr>
          <w:rFonts w:ascii="Arial" w:eastAsiaTheme="minorEastAsia" w:hAnsi="Arial"/>
        </w:rPr>
      </w:pPr>
    </w:p>
    <w:p w14:paraId="701E1948" w14:textId="77777777" w:rsidR="00C8693F" w:rsidRDefault="00C8693F" w:rsidP="00C8693F">
      <w:pPr>
        <w:rPr>
          <w:rFonts w:ascii="Times New Roman" w:hAnsi="Times New Roman"/>
        </w:rPr>
      </w:pPr>
    </w:p>
    <w:p w14:paraId="4DBCDB29" w14:textId="77777777" w:rsidR="00C8693F" w:rsidRDefault="00C8693F" w:rsidP="00C8693F">
      <w:pPr>
        <w:rPr>
          <w:rFonts w:ascii="Times New Roman" w:hAnsi="Times New Roman"/>
        </w:rPr>
      </w:pPr>
    </w:p>
    <w:p w14:paraId="6130A569"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F67D27C"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2468E1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7C656F0"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F01E058"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60881C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4107E0F" w14:textId="77777777" w:rsidTr="00C8693F">
        <w:tc>
          <w:tcPr>
            <w:tcW w:w="2250" w:type="dxa"/>
            <w:tcBorders>
              <w:top w:val="single" w:sz="2" w:space="0" w:color="auto"/>
              <w:left w:val="single" w:sz="2" w:space="0" w:color="auto"/>
              <w:bottom w:val="single" w:sz="2" w:space="0" w:color="auto"/>
              <w:right w:val="single" w:sz="2" w:space="0" w:color="auto"/>
            </w:tcBorders>
          </w:tcPr>
          <w:p w14:paraId="7D02D069"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00245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2350FB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8A8D989"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30AE58DA" w14:textId="77777777" w:rsidR="00C8693F" w:rsidRDefault="00C8693F">
            <w:pPr>
              <w:spacing w:line="256" w:lineRule="auto"/>
              <w:rPr>
                <w:rFonts w:ascii="Times New Roman" w:hAnsi="Times New Roman"/>
                <w:color w:val="000000"/>
              </w:rPr>
            </w:pPr>
            <w:r>
              <w:rPr>
                <w:rFonts w:ascii="Times New Roman" w:hAnsi="Times New Roman"/>
                <w:color w:val="000000"/>
              </w:rPr>
              <w:t>InferenceSupported</w:t>
            </w:r>
          </w:p>
          <w:p w14:paraId="2B93753E"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305A164"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1A0D5950"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StatementAboutInference</w:t>
            </w:r>
          </w:p>
          <w:p w14:paraId="0D281F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75483AB" w14:textId="77777777" w:rsidR="00C8693F" w:rsidRDefault="00C8693F">
            <w:pPr>
              <w:spacing w:line="256" w:lineRule="auto"/>
              <w:rPr>
                <w:rFonts w:ascii="Times New Roman" w:hAnsi="Times New Roman"/>
                <w:color w:val="000000"/>
              </w:rPr>
            </w:pPr>
          </w:p>
          <w:p w14:paraId="604C241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06"/>
    </w:tbl>
    <w:p w14:paraId="67C0F624" w14:textId="77777777" w:rsidR="00C8693F" w:rsidRDefault="00C8693F" w:rsidP="00C8693F">
      <w:pPr>
        <w:rPr>
          <w:rFonts w:ascii="Times New Roman" w:hAnsi="Times New Roman" w:cs="Arial"/>
          <w:color w:val="000000"/>
          <w:lang w:val="en-AU"/>
        </w:rPr>
      </w:pPr>
    </w:p>
    <w:p w14:paraId="70AFA41C" w14:textId="77777777" w:rsidR="00C8693F" w:rsidRDefault="00C8693F" w:rsidP="00C8693F">
      <w:pPr>
        <w:pStyle w:val="Heading2"/>
        <w:rPr>
          <w:rFonts w:ascii="Arial" w:hAnsi="Arial"/>
          <w:color w:val="004080"/>
          <w:szCs w:val="24"/>
          <w:lang w:val="en-US"/>
        </w:rPr>
      </w:pPr>
      <w:bookmarkStart w:id="108" w:name="BKM_55B06D0E_3FE2_4B76_AEE9_405437C98DFE"/>
      <w:bookmarkStart w:id="109" w:name="_Toc374521803"/>
      <w:r>
        <w:rPr>
          <w:bCs/>
          <w:szCs w:val="24"/>
          <w:lang w:val="en-US"/>
        </w:rPr>
        <w:t>Location</w:t>
      </w:r>
      <w:bookmarkEnd w:id="109"/>
    </w:p>
    <w:p w14:paraId="1D37A8A1"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7B4CF609" w14:textId="77777777" w:rsidR="00C8693F" w:rsidRDefault="00C8693F" w:rsidP="00C8693F">
      <w:pPr>
        <w:rPr>
          <w:rFonts w:ascii="Times New Roman" w:hAnsi="Times New Roman"/>
          <w:color w:val="000000"/>
        </w:rPr>
      </w:pPr>
    </w:p>
    <w:p w14:paraId="5287B765" w14:textId="77777777" w:rsidR="00C8693F" w:rsidRDefault="00C8693F" w:rsidP="00C8693F">
      <w:pPr>
        <w:rPr>
          <w:rFonts w:ascii="Times New Roman" w:hAnsi="Times New Roman"/>
          <w:color w:val="000000"/>
        </w:rPr>
      </w:pPr>
      <w:r>
        <w:rPr>
          <w:rFonts w:ascii="Times New Roman" w:hAnsi="Times New Roman"/>
          <w:color w:val="000000"/>
        </w:rPr>
        <w:t>Details and position information for a physical place where services are provided and resources and participants may be stored, found, contained or accommodated.</w:t>
      </w:r>
    </w:p>
    <w:p w14:paraId="3B938EE9" w14:textId="77777777" w:rsidR="00C8693F" w:rsidRDefault="00C8693F" w:rsidP="00C8693F">
      <w:pPr>
        <w:rPr>
          <w:rFonts w:ascii="Times New Roman" w:hAnsi="Times New Roman"/>
          <w:color w:val="000000"/>
        </w:rPr>
      </w:pPr>
    </w:p>
    <w:p w14:paraId="26DE45BB" w14:textId="77777777" w:rsidR="00C8693F" w:rsidRDefault="00C8693F" w:rsidP="00C8693F">
      <w:pPr>
        <w:rPr>
          <w:rFonts w:ascii="Times New Roman" w:hAnsi="Times New Roman"/>
          <w:color w:val="000000"/>
        </w:rPr>
      </w:pPr>
      <w:r>
        <w:rPr>
          <w:rFonts w:ascii="Times New Roman" w:hAnsi="Times New Roman"/>
          <w:color w:val="000000"/>
        </w:rPr>
        <w:t>A Location includes both incidental locations (a place which is used for healthcare without prior designation or authorization) and dedicated, formally appointed locations. Locations may be private, public, mobile or fixed and scale from small freezers to full hospital buildings or parking garages.</w:t>
      </w:r>
    </w:p>
    <w:p w14:paraId="3825DC8B" w14:textId="77777777" w:rsidR="00C8693F" w:rsidRDefault="00C8693F" w:rsidP="00C8693F">
      <w:pPr>
        <w:rPr>
          <w:rFonts w:ascii="Times New Roman" w:hAnsi="Times New Roman"/>
          <w:color w:val="000000"/>
        </w:rPr>
      </w:pPr>
    </w:p>
    <w:p w14:paraId="1F8A9086" w14:textId="77777777" w:rsidR="00C8693F" w:rsidRDefault="00C8693F" w:rsidP="00C8693F">
      <w:pPr>
        <w:rPr>
          <w:rFonts w:ascii="Times New Roman" w:hAnsi="Times New Roman"/>
          <w:color w:val="000000"/>
        </w:rPr>
      </w:pPr>
      <w:r>
        <w:rPr>
          <w:rFonts w:ascii="Times New Roman" w:hAnsi="Times New Roman"/>
          <w:color w:val="000000"/>
        </w:rPr>
        <w:t>Examples of Locations are:</w:t>
      </w:r>
    </w:p>
    <w:p w14:paraId="21D717DC" w14:textId="77777777" w:rsidR="00C8693F" w:rsidRDefault="00C8693F" w:rsidP="00C8693F">
      <w:pPr>
        <w:rPr>
          <w:rFonts w:ascii="Times New Roman" w:hAnsi="Times New Roman"/>
          <w:color w:val="000000"/>
        </w:rPr>
      </w:pPr>
    </w:p>
    <w:p w14:paraId="53BB08B8" w14:textId="77777777" w:rsidR="00C8693F" w:rsidRDefault="00C8693F" w:rsidP="00C8693F">
      <w:pPr>
        <w:rPr>
          <w:rFonts w:ascii="Times New Roman" w:hAnsi="Times New Roman"/>
          <w:color w:val="000000"/>
        </w:rPr>
      </w:pPr>
      <w:r>
        <w:rPr>
          <w:rFonts w:ascii="Times New Roman" w:hAnsi="Times New Roman"/>
          <w:color w:val="000000"/>
        </w:rPr>
        <w:t>Building, ward, corridor or room</w:t>
      </w:r>
    </w:p>
    <w:p w14:paraId="494A64B8" w14:textId="77777777" w:rsidR="00C8693F" w:rsidRDefault="00C8693F" w:rsidP="00C8693F">
      <w:pPr>
        <w:rPr>
          <w:rFonts w:ascii="Times New Roman" w:hAnsi="Times New Roman"/>
          <w:color w:val="000000"/>
        </w:rPr>
      </w:pPr>
      <w:r>
        <w:rPr>
          <w:rFonts w:ascii="Times New Roman" w:hAnsi="Times New Roman"/>
          <w:color w:val="000000"/>
        </w:rPr>
        <w:t>Freezer, incubator</w:t>
      </w:r>
    </w:p>
    <w:p w14:paraId="4606B392" w14:textId="77777777" w:rsidR="00C8693F" w:rsidRDefault="00C8693F" w:rsidP="00C8693F">
      <w:pPr>
        <w:rPr>
          <w:rFonts w:ascii="Times New Roman" w:hAnsi="Times New Roman"/>
          <w:color w:val="000000"/>
        </w:rPr>
      </w:pPr>
      <w:r>
        <w:rPr>
          <w:rFonts w:ascii="Times New Roman" w:hAnsi="Times New Roman"/>
          <w:color w:val="000000"/>
        </w:rPr>
        <w:t>Vehicle or lift</w:t>
      </w:r>
    </w:p>
    <w:p w14:paraId="0A23C1E2" w14:textId="77777777" w:rsidR="00C8693F" w:rsidRDefault="00C8693F" w:rsidP="00C8693F">
      <w:pPr>
        <w:rPr>
          <w:rFonts w:ascii="Times New Roman" w:hAnsi="Times New Roman"/>
          <w:color w:val="000000"/>
        </w:rPr>
      </w:pPr>
      <w:r>
        <w:rPr>
          <w:rFonts w:ascii="Times New Roman" w:hAnsi="Times New Roman"/>
          <w:color w:val="000000"/>
        </w:rPr>
        <w:t>Home, shed, or a garage</w:t>
      </w:r>
    </w:p>
    <w:p w14:paraId="18D1A66A" w14:textId="77777777" w:rsidR="00C8693F" w:rsidRDefault="00C8693F" w:rsidP="00C8693F">
      <w:pPr>
        <w:rPr>
          <w:rFonts w:ascii="Arial" w:eastAsiaTheme="minorEastAsia" w:hAnsi="Arial"/>
          <w:lang w:val="en-AU"/>
        </w:rPr>
      </w:pPr>
      <w:r>
        <w:rPr>
          <w:rFonts w:ascii="Times New Roman" w:hAnsi="Times New Roman"/>
          <w:color w:val="000000"/>
        </w:rPr>
        <w:t>Road, parking place, a park</w:t>
      </w:r>
    </w:p>
    <w:p w14:paraId="3DE9E389" w14:textId="77777777" w:rsidR="00C8693F" w:rsidRDefault="00C8693F" w:rsidP="00C8693F">
      <w:pPr>
        <w:rPr>
          <w:rFonts w:ascii="Times New Roman" w:hAnsi="Times New Roman"/>
        </w:rPr>
      </w:pPr>
      <w:r>
        <w:rPr>
          <w:rFonts w:ascii="Times New Roman" w:hAnsi="Times New Roman"/>
        </w:rPr>
        <w:t xml:space="preserve"> </w:t>
      </w:r>
      <w:bookmarkEnd w:id="108"/>
    </w:p>
    <w:p w14:paraId="50CACCFE" w14:textId="77777777" w:rsidR="00C8693F" w:rsidRDefault="00C8693F" w:rsidP="00C8693F">
      <w:pPr>
        <w:rPr>
          <w:rFonts w:ascii="Times New Roman" w:hAnsi="Times New Roman"/>
        </w:rPr>
      </w:pPr>
    </w:p>
    <w:p w14:paraId="0F271E64" w14:textId="77777777" w:rsidR="00C8693F" w:rsidRDefault="00C8693F" w:rsidP="00C8693F">
      <w:pPr>
        <w:pStyle w:val="Heading2"/>
        <w:rPr>
          <w:rFonts w:ascii="Arial" w:hAnsi="Arial"/>
          <w:szCs w:val="24"/>
          <w:lang w:val="en-US"/>
        </w:rPr>
      </w:pPr>
      <w:bookmarkStart w:id="110" w:name="BKM_628BFBAA_6800_43B6_A213_5E1E85DF1B11"/>
      <w:bookmarkStart w:id="111" w:name="_Toc374521804"/>
      <w:r>
        <w:rPr>
          <w:bCs/>
          <w:szCs w:val="24"/>
          <w:lang w:val="en-US"/>
        </w:rPr>
        <w:t>Medication</w:t>
      </w:r>
      <w:bookmarkEnd w:id="111"/>
    </w:p>
    <w:p w14:paraId="6AC5AE4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3CBCC738" w14:textId="77777777" w:rsidR="00C8693F" w:rsidRDefault="00C8693F" w:rsidP="00C8693F">
      <w:pPr>
        <w:rPr>
          <w:rFonts w:ascii="Times New Roman" w:hAnsi="Times New Roman"/>
          <w:color w:val="000000"/>
        </w:rPr>
      </w:pPr>
    </w:p>
    <w:p w14:paraId="313383F0" w14:textId="77777777" w:rsidR="00C8693F" w:rsidRDefault="00C8693F" w:rsidP="00C8693F">
      <w:pPr>
        <w:rPr>
          <w:rFonts w:ascii="Arial" w:eastAsiaTheme="minorEastAsia" w:hAnsi="Arial"/>
        </w:rPr>
      </w:pPr>
      <w:r>
        <w:rPr>
          <w:rFonts w:ascii="Times New Roman" w:hAnsi="Times New Roman"/>
          <w:color w:val="000000"/>
        </w:rPr>
        <w:t>Primarily used for identification and definition of Medication, but also covers ingredients and packaging.</w:t>
      </w:r>
    </w:p>
    <w:p w14:paraId="20596ACD" w14:textId="77777777" w:rsidR="00C8693F" w:rsidRDefault="00C8693F" w:rsidP="00C8693F">
      <w:pPr>
        <w:rPr>
          <w:rFonts w:ascii="Times New Roman" w:hAnsi="Times New Roman"/>
        </w:rPr>
      </w:pPr>
      <w:r>
        <w:rPr>
          <w:rFonts w:ascii="Times New Roman" w:hAnsi="Times New Roman"/>
        </w:rPr>
        <w:t xml:space="preserve"> </w:t>
      </w:r>
      <w:bookmarkEnd w:id="110"/>
    </w:p>
    <w:p w14:paraId="2163016F" w14:textId="77777777" w:rsidR="00C8693F" w:rsidRDefault="00C8693F" w:rsidP="00C8693F">
      <w:pPr>
        <w:rPr>
          <w:rFonts w:ascii="Times New Roman" w:hAnsi="Times New Roman"/>
        </w:rPr>
      </w:pPr>
    </w:p>
    <w:p w14:paraId="6E3AB352" w14:textId="77777777" w:rsidR="00C8693F" w:rsidRDefault="00C8693F" w:rsidP="00C8693F">
      <w:pPr>
        <w:pStyle w:val="Heading2"/>
        <w:rPr>
          <w:rFonts w:ascii="Arial" w:hAnsi="Arial"/>
          <w:szCs w:val="24"/>
          <w:lang w:val="en-US"/>
        </w:rPr>
      </w:pPr>
      <w:bookmarkStart w:id="112" w:name="BKM_F6BCF994_B30A_4C1C_9E35_68F7DA61AB50"/>
      <w:bookmarkStart w:id="113" w:name="_Toc374521805"/>
      <w:r>
        <w:rPr>
          <w:bCs/>
          <w:szCs w:val="24"/>
          <w:lang w:val="en-US"/>
        </w:rPr>
        <w:t>MedicationAdministrationProposal</w:t>
      </w:r>
      <w:bookmarkEnd w:id="113"/>
    </w:p>
    <w:p w14:paraId="5CFE533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23CC2E24" w14:textId="77777777" w:rsidR="00C8693F" w:rsidRDefault="00C8693F" w:rsidP="00C8693F">
      <w:pPr>
        <w:rPr>
          <w:rFonts w:ascii="Times New Roman" w:hAnsi="Times New Roman"/>
          <w:color w:val="000000"/>
        </w:rPr>
      </w:pPr>
    </w:p>
    <w:p w14:paraId="6B12F2E4" w14:textId="77777777" w:rsidR="00C8693F" w:rsidRDefault="00C8693F" w:rsidP="00C8693F">
      <w:pPr>
        <w:rPr>
          <w:rFonts w:ascii="Arial" w:eastAsiaTheme="minorEastAsia" w:hAnsi="Arial"/>
        </w:rPr>
      </w:pPr>
      <w:r>
        <w:rPr>
          <w:rFonts w:ascii="Times New Roman" w:hAnsi="Times New Roman"/>
          <w:color w:val="000000"/>
        </w:rPr>
        <w:t>An proposal to supply and/or administer a medication to a patient.</w:t>
      </w:r>
    </w:p>
    <w:p w14:paraId="50FD1089" w14:textId="77777777" w:rsidR="00C8693F" w:rsidRDefault="00C8693F" w:rsidP="00C8693F">
      <w:pPr>
        <w:rPr>
          <w:rFonts w:ascii="Times New Roman" w:hAnsi="Times New Roman"/>
        </w:rPr>
      </w:pPr>
    </w:p>
    <w:p w14:paraId="17702D6A" w14:textId="77777777" w:rsidR="00C8693F" w:rsidRDefault="00C8693F" w:rsidP="00C8693F">
      <w:pPr>
        <w:rPr>
          <w:rFonts w:ascii="Times New Roman" w:hAnsi="Times New Roman"/>
        </w:rPr>
      </w:pPr>
    </w:p>
    <w:p w14:paraId="458B069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95623C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188827C" w14:textId="77777777" w:rsidR="00C8693F" w:rsidRDefault="00C8693F">
            <w:pPr>
              <w:spacing w:line="256" w:lineRule="auto"/>
              <w:rPr>
                <w:rFonts w:ascii="Times New Roman" w:hAnsi="Times New Roman"/>
                <w:b/>
                <w:color w:val="000000"/>
              </w:rPr>
            </w:pPr>
            <w:r>
              <w:rPr>
                <w:rFonts w:ascii="Times New Roman" w:hAnsi="Times New Roman"/>
                <w:b/>
                <w:color w:val="000000"/>
              </w:rPr>
              <w:lastRenderedPageBreak/>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D02884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5337666"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251DB4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64D8F6E" w14:textId="77777777" w:rsidTr="00C8693F">
        <w:tc>
          <w:tcPr>
            <w:tcW w:w="2250" w:type="dxa"/>
            <w:tcBorders>
              <w:top w:val="single" w:sz="2" w:space="0" w:color="auto"/>
              <w:left w:val="single" w:sz="2" w:space="0" w:color="auto"/>
              <w:bottom w:val="single" w:sz="2" w:space="0" w:color="auto"/>
              <w:right w:val="single" w:sz="2" w:space="0" w:color="auto"/>
            </w:tcBorders>
          </w:tcPr>
          <w:p w14:paraId="08A7AC91"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393E24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B5CD96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40DC1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ED76113"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MedicationAdministrationProposal</w:t>
            </w:r>
          </w:p>
          <w:p w14:paraId="77B3D3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8D0ED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244C5EA"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73695E8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C5D1812" w14:textId="77777777" w:rsidR="00C8693F" w:rsidRDefault="00C8693F">
            <w:pPr>
              <w:spacing w:line="256" w:lineRule="auto"/>
              <w:rPr>
                <w:rFonts w:ascii="Times New Roman" w:hAnsi="Times New Roman"/>
                <w:color w:val="000000"/>
              </w:rPr>
            </w:pPr>
          </w:p>
          <w:p w14:paraId="0A71441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031F148" w14:textId="77777777" w:rsidTr="00C8693F">
        <w:tc>
          <w:tcPr>
            <w:tcW w:w="2250" w:type="dxa"/>
            <w:tcBorders>
              <w:top w:val="single" w:sz="2" w:space="0" w:color="auto"/>
              <w:left w:val="single" w:sz="2" w:space="0" w:color="auto"/>
              <w:bottom w:val="single" w:sz="2" w:space="0" w:color="auto"/>
              <w:right w:val="single" w:sz="2" w:space="0" w:color="auto"/>
            </w:tcBorders>
          </w:tcPr>
          <w:p w14:paraId="5884327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29118A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36CCB6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FC473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E838541"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MedicationAdministrationProposal</w:t>
            </w:r>
          </w:p>
          <w:p w14:paraId="369BC4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0CADA0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11ABE8B"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0A0CB4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46F18EB" w14:textId="77777777" w:rsidR="00C8693F" w:rsidRDefault="00C8693F">
            <w:pPr>
              <w:spacing w:line="256" w:lineRule="auto"/>
              <w:rPr>
                <w:rFonts w:ascii="Times New Roman" w:hAnsi="Times New Roman"/>
                <w:color w:val="000000"/>
              </w:rPr>
            </w:pPr>
          </w:p>
          <w:p w14:paraId="551BA2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1F62D8F" w14:textId="77777777" w:rsidTr="00C8693F">
        <w:tc>
          <w:tcPr>
            <w:tcW w:w="2250" w:type="dxa"/>
            <w:tcBorders>
              <w:top w:val="single" w:sz="2" w:space="0" w:color="auto"/>
              <w:left w:val="single" w:sz="2" w:space="0" w:color="auto"/>
              <w:bottom w:val="single" w:sz="2" w:space="0" w:color="auto"/>
              <w:right w:val="single" w:sz="2" w:space="0" w:color="auto"/>
            </w:tcBorders>
          </w:tcPr>
          <w:p w14:paraId="370222E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80210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24484A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9A182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416BE83"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MedicationAdministrationProposal</w:t>
            </w:r>
          </w:p>
          <w:p w14:paraId="479772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816E41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139E5C8"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530FAC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3127FD0" w14:textId="77777777" w:rsidR="00C8693F" w:rsidRDefault="00C8693F">
            <w:pPr>
              <w:spacing w:line="256" w:lineRule="auto"/>
              <w:rPr>
                <w:rFonts w:ascii="Times New Roman" w:hAnsi="Times New Roman"/>
                <w:color w:val="000000"/>
              </w:rPr>
            </w:pPr>
          </w:p>
          <w:p w14:paraId="17BE13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12"/>
    </w:tbl>
    <w:p w14:paraId="0C3EAB95" w14:textId="77777777" w:rsidR="00C8693F" w:rsidRDefault="00C8693F" w:rsidP="00C8693F">
      <w:pPr>
        <w:rPr>
          <w:rFonts w:ascii="Times New Roman" w:hAnsi="Times New Roman" w:cs="Arial"/>
          <w:color w:val="000000"/>
          <w:lang w:val="en-AU"/>
        </w:rPr>
      </w:pPr>
    </w:p>
    <w:p w14:paraId="5B492481" w14:textId="77777777" w:rsidR="00C8693F" w:rsidRDefault="00C8693F" w:rsidP="00C8693F">
      <w:pPr>
        <w:pStyle w:val="Heading2"/>
        <w:rPr>
          <w:rFonts w:ascii="Arial" w:hAnsi="Arial"/>
          <w:color w:val="004080"/>
          <w:szCs w:val="24"/>
          <w:lang w:val="en-US"/>
        </w:rPr>
      </w:pPr>
      <w:bookmarkStart w:id="114" w:name="BKM_C214D604_159D_426A_AB75_3594A259E7E5"/>
      <w:bookmarkStart w:id="115" w:name="_Toc374521806"/>
      <w:r>
        <w:rPr>
          <w:bCs/>
          <w:szCs w:val="24"/>
          <w:lang w:val="en-US"/>
        </w:rPr>
        <w:t>MedicationDispensation</w:t>
      </w:r>
      <w:bookmarkEnd w:id="115"/>
    </w:p>
    <w:p w14:paraId="200A5D9B"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48B5B6A2" w14:textId="77777777" w:rsidR="00C8693F" w:rsidRDefault="00C8693F" w:rsidP="00C8693F">
      <w:pPr>
        <w:rPr>
          <w:rFonts w:ascii="Times New Roman" w:hAnsi="Times New Roman"/>
          <w:color w:val="000000"/>
        </w:rPr>
      </w:pPr>
    </w:p>
    <w:p w14:paraId="7E2C4EF2" w14:textId="77777777" w:rsidR="00C8693F" w:rsidRDefault="00C8693F" w:rsidP="00C8693F">
      <w:pPr>
        <w:rPr>
          <w:rFonts w:ascii="Arial" w:eastAsiaTheme="minorEastAsia" w:hAnsi="Arial"/>
        </w:rPr>
      </w:pPr>
      <w:r>
        <w:rPr>
          <w:rFonts w:ascii="Times New Roman" w:hAnsi="Times New Roman"/>
          <w:color w:val="000000"/>
        </w:rPr>
        <w:t>Dispensing a medication to a patient. This includes a description of the supply provided and the instructions for administering the medication.</w:t>
      </w:r>
    </w:p>
    <w:p w14:paraId="04DDA1EA" w14:textId="77777777" w:rsidR="00C8693F" w:rsidRDefault="00C8693F" w:rsidP="00C8693F">
      <w:pPr>
        <w:rPr>
          <w:rFonts w:ascii="Times New Roman" w:hAnsi="Times New Roman"/>
        </w:rPr>
      </w:pPr>
    </w:p>
    <w:p w14:paraId="45993532" w14:textId="77777777" w:rsidR="00C8693F" w:rsidRDefault="00C8693F" w:rsidP="00C8693F">
      <w:pPr>
        <w:rPr>
          <w:rFonts w:ascii="Times New Roman" w:hAnsi="Times New Roman"/>
        </w:rPr>
      </w:pPr>
    </w:p>
    <w:p w14:paraId="219A98E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9201405"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2E9AD2A"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9A501C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A41B06A"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519C82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2E0D58F" w14:textId="77777777" w:rsidTr="00C8693F">
        <w:tc>
          <w:tcPr>
            <w:tcW w:w="2250" w:type="dxa"/>
            <w:tcBorders>
              <w:top w:val="single" w:sz="2" w:space="0" w:color="auto"/>
              <w:left w:val="single" w:sz="2" w:space="0" w:color="auto"/>
              <w:bottom w:val="single" w:sz="2" w:space="0" w:color="auto"/>
              <w:right w:val="single" w:sz="2" w:space="0" w:color="auto"/>
            </w:tcBorders>
          </w:tcPr>
          <w:p w14:paraId="5EAD0943"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F493C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7A33A0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BF58F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699CDD0" w14:textId="77777777" w:rsidR="00C8693F" w:rsidRDefault="00C8693F">
            <w:pPr>
              <w:spacing w:line="256" w:lineRule="auto"/>
              <w:rPr>
                <w:rFonts w:ascii="Times New Roman" w:hAnsi="Times New Roman"/>
                <w:color w:val="000000"/>
              </w:rPr>
            </w:pPr>
            <w:r>
              <w:rPr>
                <w:rFonts w:ascii="Times New Roman" w:hAnsi="Times New Roman"/>
                <w:color w:val="000000"/>
              </w:rPr>
              <w:t>MedicationDispensation</w:t>
            </w:r>
          </w:p>
          <w:p w14:paraId="65797C7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0A84A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33D1596"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97206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66A1DA8" w14:textId="77777777" w:rsidR="00C8693F" w:rsidRDefault="00C8693F">
            <w:pPr>
              <w:spacing w:line="256" w:lineRule="auto"/>
              <w:rPr>
                <w:rFonts w:ascii="Times New Roman" w:hAnsi="Times New Roman"/>
                <w:color w:val="000000"/>
              </w:rPr>
            </w:pPr>
          </w:p>
          <w:p w14:paraId="40009F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E74356B" w14:textId="77777777" w:rsidTr="00C8693F">
        <w:tc>
          <w:tcPr>
            <w:tcW w:w="2250" w:type="dxa"/>
            <w:tcBorders>
              <w:top w:val="single" w:sz="2" w:space="0" w:color="auto"/>
              <w:left w:val="single" w:sz="2" w:space="0" w:color="auto"/>
              <w:bottom w:val="single" w:sz="2" w:space="0" w:color="auto"/>
              <w:right w:val="single" w:sz="2" w:space="0" w:color="auto"/>
            </w:tcBorders>
          </w:tcPr>
          <w:p w14:paraId="366DB3E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99A8B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8F94D2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F121F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54D346C" w14:textId="77777777" w:rsidR="00C8693F" w:rsidRDefault="00C8693F">
            <w:pPr>
              <w:spacing w:line="256" w:lineRule="auto"/>
              <w:rPr>
                <w:rFonts w:ascii="Times New Roman" w:hAnsi="Times New Roman"/>
                <w:color w:val="000000"/>
              </w:rPr>
            </w:pPr>
            <w:r>
              <w:rPr>
                <w:rFonts w:ascii="Times New Roman" w:hAnsi="Times New Roman"/>
                <w:color w:val="000000"/>
              </w:rPr>
              <w:t>MedicationDispensation</w:t>
            </w:r>
          </w:p>
          <w:p w14:paraId="2DE115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03FD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72CF49F"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22B14C5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CB1BAC" w14:textId="77777777" w:rsidR="00C8693F" w:rsidRDefault="00C8693F">
            <w:pPr>
              <w:spacing w:line="256" w:lineRule="auto"/>
              <w:rPr>
                <w:rFonts w:ascii="Times New Roman" w:hAnsi="Times New Roman"/>
                <w:color w:val="000000"/>
              </w:rPr>
            </w:pPr>
          </w:p>
          <w:p w14:paraId="38F15C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BE26988" w14:textId="77777777" w:rsidTr="00C8693F">
        <w:tc>
          <w:tcPr>
            <w:tcW w:w="2250" w:type="dxa"/>
            <w:tcBorders>
              <w:top w:val="single" w:sz="2" w:space="0" w:color="auto"/>
              <w:left w:val="single" w:sz="2" w:space="0" w:color="auto"/>
              <w:bottom w:val="single" w:sz="2" w:space="0" w:color="auto"/>
              <w:right w:val="single" w:sz="2" w:space="0" w:color="auto"/>
            </w:tcBorders>
          </w:tcPr>
          <w:p w14:paraId="6B31FF9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8274D1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6C6957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B611C7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78F104D" w14:textId="77777777" w:rsidR="00C8693F" w:rsidRDefault="00C8693F">
            <w:pPr>
              <w:spacing w:line="256" w:lineRule="auto"/>
              <w:rPr>
                <w:rFonts w:ascii="Times New Roman" w:hAnsi="Times New Roman"/>
                <w:color w:val="000000"/>
              </w:rPr>
            </w:pPr>
            <w:r>
              <w:rPr>
                <w:rFonts w:ascii="Times New Roman" w:hAnsi="Times New Roman"/>
                <w:color w:val="000000"/>
              </w:rPr>
              <w:t>MedicationDispensation</w:t>
            </w:r>
          </w:p>
          <w:p w14:paraId="06711D7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C84EA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2F87C5"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0478623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95D978D" w14:textId="77777777" w:rsidR="00C8693F" w:rsidRDefault="00C8693F">
            <w:pPr>
              <w:spacing w:line="256" w:lineRule="auto"/>
              <w:rPr>
                <w:rFonts w:ascii="Times New Roman" w:hAnsi="Times New Roman"/>
                <w:color w:val="000000"/>
              </w:rPr>
            </w:pPr>
          </w:p>
          <w:p w14:paraId="368BCA7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14"/>
    </w:tbl>
    <w:p w14:paraId="27F75263" w14:textId="77777777" w:rsidR="00C8693F" w:rsidRDefault="00C8693F" w:rsidP="00C8693F">
      <w:pPr>
        <w:rPr>
          <w:rFonts w:ascii="Times New Roman" w:hAnsi="Times New Roman" w:cs="Arial"/>
          <w:color w:val="000000"/>
          <w:lang w:val="en-AU"/>
        </w:rPr>
      </w:pPr>
    </w:p>
    <w:p w14:paraId="56205A7C" w14:textId="77777777" w:rsidR="00C8693F" w:rsidRDefault="00C8693F" w:rsidP="00C8693F">
      <w:pPr>
        <w:pStyle w:val="Heading2"/>
        <w:rPr>
          <w:rFonts w:ascii="Arial" w:hAnsi="Arial"/>
          <w:color w:val="004080"/>
          <w:szCs w:val="24"/>
          <w:lang w:val="en-US"/>
        </w:rPr>
      </w:pPr>
      <w:bookmarkStart w:id="116" w:name="BKM_1B500B66_F9FF_4DE5_93C4_C73F1BF382BC"/>
      <w:bookmarkStart w:id="117" w:name="_Toc374521807"/>
      <w:r>
        <w:rPr>
          <w:bCs/>
          <w:szCs w:val="24"/>
          <w:lang w:val="en-US"/>
        </w:rPr>
        <w:t>MedicationDoseAdministration</w:t>
      </w:r>
      <w:bookmarkEnd w:id="117"/>
    </w:p>
    <w:p w14:paraId="323C1B91"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46FA5F52" w14:textId="77777777" w:rsidR="00C8693F" w:rsidRDefault="00C8693F" w:rsidP="00C8693F">
      <w:pPr>
        <w:rPr>
          <w:rFonts w:ascii="Times New Roman" w:hAnsi="Times New Roman"/>
          <w:color w:val="000000"/>
        </w:rPr>
      </w:pPr>
    </w:p>
    <w:p w14:paraId="0E2797DF" w14:textId="77777777" w:rsidR="00C8693F" w:rsidRDefault="00C8693F" w:rsidP="00C8693F">
      <w:pPr>
        <w:rPr>
          <w:rFonts w:ascii="Arial" w:eastAsiaTheme="minorEastAsia" w:hAnsi="Arial"/>
        </w:rPr>
      </w:pPr>
      <w:r>
        <w:rPr>
          <w:rFonts w:ascii="Times New Roman" w:hAnsi="Times New Roman"/>
          <w:color w:val="000000"/>
        </w:rPr>
        <w:lastRenderedPageBreak/>
        <w:t>Describes the event of a patient being given a dose of a medication. This may be as simple as swallowing a tablet or it may be a long running infusion. Related resources tie this event to the authorizing prescription, and the specific encounter between patient and health care practitioner.</w:t>
      </w:r>
    </w:p>
    <w:p w14:paraId="1FF9F9A4" w14:textId="77777777" w:rsidR="00C8693F" w:rsidRDefault="00C8693F" w:rsidP="00C8693F">
      <w:pPr>
        <w:rPr>
          <w:rFonts w:ascii="Times New Roman" w:hAnsi="Times New Roman"/>
        </w:rPr>
      </w:pPr>
    </w:p>
    <w:p w14:paraId="53EAC1D3" w14:textId="77777777" w:rsidR="00C8693F" w:rsidRDefault="00C8693F" w:rsidP="00C8693F">
      <w:pPr>
        <w:rPr>
          <w:rFonts w:ascii="Times New Roman" w:hAnsi="Times New Roman"/>
        </w:rPr>
      </w:pPr>
    </w:p>
    <w:p w14:paraId="701A8CC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DA748E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5986372"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22BF7A4"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BC7FF47"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299498B"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8B1D0C2" w14:textId="77777777" w:rsidTr="00C8693F">
        <w:tc>
          <w:tcPr>
            <w:tcW w:w="2250" w:type="dxa"/>
            <w:tcBorders>
              <w:top w:val="single" w:sz="2" w:space="0" w:color="auto"/>
              <w:left w:val="single" w:sz="2" w:space="0" w:color="auto"/>
              <w:bottom w:val="single" w:sz="2" w:space="0" w:color="auto"/>
              <w:right w:val="single" w:sz="2" w:space="0" w:color="auto"/>
            </w:tcBorders>
          </w:tcPr>
          <w:p w14:paraId="15A516BF"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96659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691F07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7C1D66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24BCFFE" w14:textId="77777777" w:rsidR="00C8693F" w:rsidRDefault="00C8693F">
            <w:pPr>
              <w:spacing w:line="256" w:lineRule="auto"/>
              <w:rPr>
                <w:rFonts w:ascii="Times New Roman" w:hAnsi="Times New Roman"/>
                <w:color w:val="000000"/>
              </w:rPr>
            </w:pPr>
            <w:r>
              <w:rPr>
                <w:rFonts w:ascii="Times New Roman" w:hAnsi="Times New Roman"/>
                <w:color w:val="000000"/>
              </w:rPr>
              <w:t>MedicationDoseAdministration</w:t>
            </w:r>
          </w:p>
          <w:p w14:paraId="217706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E351A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6513F1B"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75EE973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2B2F55" w14:textId="77777777" w:rsidR="00C8693F" w:rsidRDefault="00C8693F">
            <w:pPr>
              <w:spacing w:line="256" w:lineRule="auto"/>
              <w:rPr>
                <w:rFonts w:ascii="Times New Roman" w:hAnsi="Times New Roman"/>
                <w:color w:val="000000"/>
              </w:rPr>
            </w:pPr>
          </w:p>
          <w:p w14:paraId="5CC3A5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C983A8A" w14:textId="77777777" w:rsidTr="00C8693F">
        <w:tc>
          <w:tcPr>
            <w:tcW w:w="2250" w:type="dxa"/>
            <w:tcBorders>
              <w:top w:val="single" w:sz="2" w:space="0" w:color="auto"/>
              <w:left w:val="single" w:sz="2" w:space="0" w:color="auto"/>
              <w:bottom w:val="single" w:sz="2" w:space="0" w:color="auto"/>
              <w:right w:val="single" w:sz="2" w:space="0" w:color="auto"/>
            </w:tcBorders>
          </w:tcPr>
          <w:p w14:paraId="38A27C7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C8DC0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52BC94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BD4919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4E212B8" w14:textId="77777777" w:rsidR="00C8693F" w:rsidRDefault="00C8693F">
            <w:pPr>
              <w:spacing w:line="256" w:lineRule="auto"/>
              <w:rPr>
                <w:rFonts w:ascii="Times New Roman" w:hAnsi="Times New Roman"/>
                <w:color w:val="000000"/>
              </w:rPr>
            </w:pPr>
            <w:r>
              <w:rPr>
                <w:rFonts w:ascii="Times New Roman" w:hAnsi="Times New Roman"/>
                <w:color w:val="000000"/>
              </w:rPr>
              <w:t>MedicationDoseAdministration</w:t>
            </w:r>
          </w:p>
          <w:p w14:paraId="3FF4CD8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D7E50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D9594D"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6A43C5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043EFE" w14:textId="77777777" w:rsidR="00C8693F" w:rsidRDefault="00C8693F">
            <w:pPr>
              <w:spacing w:line="256" w:lineRule="auto"/>
              <w:rPr>
                <w:rFonts w:ascii="Times New Roman" w:hAnsi="Times New Roman"/>
                <w:color w:val="000000"/>
              </w:rPr>
            </w:pPr>
          </w:p>
          <w:p w14:paraId="4EF15D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1FEDFB9" w14:textId="77777777" w:rsidTr="00C8693F">
        <w:tc>
          <w:tcPr>
            <w:tcW w:w="2250" w:type="dxa"/>
            <w:tcBorders>
              <w:top w:val="single" w:sz="2" w:space="0" w:color="auto"/>
              <w:left w:val="single" w:sz="2" w:space="0" w:color="auto"/>
              <w:bottom w:val="single" w:sz="2" w:space="0" w:color="auto"/>
              <w:right w:val="single" w:sz="2" w:space="0" w:color="auto"/>
            </w:tcBorders>
          </w:tcPr>
          <w:p w14:paraId="170A93F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BDBC17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89A2F2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E0EB5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54BE477" w14:textId="77777777" w:rsidR="00C8693F" w:rsidRDefault="00C8693F">
            <w:pPr>
              <w:spacing w:line="256" w:lineRule="auto"/>
              <w:rPr>
                <w:rFonts w:ascii="Times New Roman" w:hAnsi="Times New Roman"/>
                <w:color w:val="000000"/>
              </w:rPr>
            </w:pPr>
            <w:r>
              <w:rPr>
                <w:rFonts w:ascii="Times New Roman" w:hAnsi="Times New Roman"/>
                <w:color w:val="000000"/>
              </w:rPr>
              <w:t>MedicationDoseAdministration</w:t>
            </w:r>
          </w:p>
          <w:p w14:paraId="3B8874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CD755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BEC9BFB"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6F28E23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E7A754E" w14:textId="77777777" w:rsidR="00C8693F" w:rsidRDefault="00C8693F">
            <w:pPr>
              <w:spacing w:line="256" w:lineRule="auto"/>
              <w:rPr>
                <w:rFonts w:ascii="Times New Roman" w:hAnsi="Times New Roman"/>
                <w:color w:val="000000"/>
              </w:rPr>
            </w:pPr>
          </w:p>
          <w:p w14:paraId="0AF2DC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16"/>
    </w:tbl>
    <w:p w14:paraId="49D9706F" w14:textId="77777777" w:rsidR="00C8693F" w:rsidRDefault="00C8693F" w:rsidP="00C8693F">
      <w:pPr>
        <w:rPr>
          <w:rFonts w:ascii="Times New Roman" w:hAnsi="Times New Roman" w:cs="Arial"/>
          <w:color w:val="000000"/>
          <w:lang w:val="en-AU"/>
        </w:rPr>
      </w:pPr>
    </w:p>
    <w:p w14:paraId="35BB1CF4" w14:textId="77777777" w:rsidR="00C8693F" w:rsidRDefault="00C8693F" w:rsidP="00C8693F">
      <w:pPr>
        <w:pStyle w:val="Heading2"/>
        <w:rPr>
          <w:rFonts w:ascii="Arial" w:hAnsi="Arial"/>
          <w:color w:val="004080"/>
          <w:szCs w:val="24"/>
          <w:lang w:val="en-US"/>
        </w:rPr>
      </w:pPr>
      <w:bookmarkStart w:id="118" w:name="BKM_578C24BB_834E_4A17_B786_CB1755EEBDA6"/>
      <w:bookmarkStart w:id="119" w:name="_Toc374521808"/>
      <w:r>
        <w:rPr>
          <w:bCs/>
          <w:szCs w:val="24"/>
          <w:lang w:val="en-US"/>
        </w:rPr>
        <w:t>MedicationPrescription</w:t>
      </w:r>
      <w:bookmarkEnd w:id="119"/>
    </w:p>
    <w:p w14:paraId="6652932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08E5440D" w14:textId="77777777" w:rsidR="00C8693F" w:rsidRDefault="00C8693F" w:rsidP="00C8693F">
      <w:pPr>
        <w:rPr>
          <w:rFonts w:ascii="Times New Roman" w:hAnsi="Times New Roman"/>
          <w:color w:val="000000"/>
        </w:rPr>
      </w:pPr>
    </w:p>
    <w:p w14:paraId="5E704F42" w14:textId="77777777" w:rsidR="00C8693F" w:rsidRDefault="00C8693F" w:rsidP="00C8693F">
      <w:pPr>
        <w:rPr>
          <w:rFonts w:ascii="Arial" w:eastAsiaTheme="minorEastAsia" w:hAnsi="Arial"/>
        </w:rPr>
      </w:pPr>
      <w:r>
        <w:rPr>
          <w:rFonts w:ascii="Times New Roman" w:hAnsi="Times New Roman"/>
          <w:color w:val="000000"/>
        </w:rPr>
        <w:t>An order for both supply of the medication and the instructions for administration of the medicine to a patient.</w:t>
      </w:r>
    </w:p>
    <w:p w14:paraId="159D7B15" w14:textId="77777777" w:rsidR="00C8693F" w:rsidRDefault="00C8693F" w:rsidP="00C8693F">
      <w:pPr>
        <w:rPr>
          <w:rFonts w:ascii="Times New Roman" w:hAnsi="Times New Roman"/>
        </w:rPr>
      </w:pPr>
    </w:p>
    <w:p w14:paraId="5587A1E1" w14:textId="77777777" w:rsidR="00C8693F" w:rsidRDefault="00C8693F" w:rsidP="00C8693F">
      <w:pPr>
        <w:rPr>
          <w:rFonts w:ascii="Times New Roman" w:hAnsi="Times New Roman"/>
        </w:rPr>
      </w:pPr>
    </w:p>
    <w:p w14:paraId="4F5A18F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28E782A"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E7DA376"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4F4C1E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CBEB0AC"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A8CB1D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3D410DA" w14:textId="77777777" w:rsidTr="00C8693F">
        <w:tc>
          <w:tcPr>
            <w:tcW w:w="2250" w:type="dxa"/>
            <w:tcBorders>
              <w:top w:val="single" w:sz="2" w:space="0" w:color="auto"/>
              <w:left w:val="single" w:sz="2" w:space="0" w:color="auto"/>
              <w:bottom w:val="single" w:sz="2" w:space="0" w:color="auto"/>
              <w:right w:val="single" w:sz="2" w:space="0" w:color="auto"/>
            </w:tcBorders>
          </w:tcPr>
          <w:p w14:paraId="6EA4C9E8"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2E2C3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07835E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EB7E7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03E0519" w14:textId="77777777" w:rsidR="00C8693F" w:rsidRDefault="00C8693F">
            <w:pPr>
              <w:spacing w:line="256" w:lineRule="auto"/>
              <w:rPr>
                <w:rFonts w:ascii="Times New Roman" w:hAnsi="Times New Roman"/>
                <w:color w:val="000000"/>
              </w:rPr>
            </w:pPr>
            <w:r>
              <w:rPr>
                <w:rFonts w:ascii="Times New Roman" w:hAnsi="Times New Roman"/>
                <w:color w:val="000000"/>
              </w:rPr>
              <w:t>MedicationPrescription</w:t>
            </w:r>
          </w:p>
          <w:p w14:paraId="065662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B0AE1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B73961B"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0C5258F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E2A9B78" w14:textId="77777777" w:rsidR="00C8693F" w:rsidRDefault="00C8693F">
            <w:pPr>
              <w:spacing w:line="256" w:lineRule="auto"/>
              <w:rPr>
                <w:rFonts w:ascii="Times New Roman" w:hAnsi="Times New Roman"/>
                <w:color w:val="000000"/>
              </w:rPr>
            </w:pPr>
          </w:p>
          <w:p w14:paraId="539B31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8DF90A9" w14:textId="77777777" w:rsidTr="00C8693F">
        <w:tc>
          <w:tcPr>
            <w:tcW w:w="2250" w:type="dxa"/>
            <w:tcBorders>
              <w:top w:val="single" w:sz="2" w:space="0" w:color="auto"/>
              <w:left w:val="single" w:sz="2" w:space="0" w:color="auto"/>
              <w:bottom w:val="single" w:sz="2" w:space="0" w:color="auto"/>
              <w:right w:val="single" w:sz="2" w:space="0" w:color="auto"/>
            </w:tcBorders>
          </w:tcPr>
          <w:p w14:paraId="79972574"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684BE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D7C4D7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4B3DBE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078CA0" w14:textId="77777777" w:rsidR="00C8693F" w:rsidRDefault="00C8693F">
            <w:pPr>
              <w:spacing w:line="256" w:lineRule="auto"/>
              <w:rPr>
                <w:rFonts w:ascii="Times New Roman" w:hAnsi="Times New Roman"/>
                <w:color w:val="000000"/>
              </w:rPr>
            </w:pPr>
            <w:r>
              <w:rPr>
                <w:rFonts w:ascii="Times New Roman" w:hAnsi="Times New Roman"/>
                <w:color w:val="000000"/>
              </w:rPr>
              <w:t>MedicationPrescription</w:t>
            </w:r>
          </w:p>
          <w:p w14:paraId="13AAA4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486DB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49C42E2"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49BE959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7EAD1C" w14:textId="77777777" w:rsidR="00C8693F" w:rsidRDefault="00C8693F">
            <w:pPr>
              <w:spacing w:line="256" w:lineRule="auto"/>
              <w:rPr>
                <w:rFonts w:ascii="Times New Roman" w:hAnsi="Times New Roman"/>
                <w:color w:val="000000"/>
              </w:rPr>
            </w:pPr>
          </w:p>
          <w:p w14:paraId="29C3D56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0D1B4E6" w14:textId="77777777" w:rsidTr="00C8693F">
        <w:tc>
          <w:tcPr>
            <w:tcW w:w="2250" w:type="dxa"/>
            <w:tcBorders>
              <w:top w:val="single" w:sz="2" w:space="0" w:color="auto"/>
              <w:left w:val="single" w:sz="2" w:space="0" w:color="auto"/>
              <w:bottom w:val="single" w:sz="2" w:space="0" w:color="auto"/>
              <w:right w:val="single" w:sz="2" w:space="0" w:color="auto"/>
            </w:tcBorders>
          </w:tcPr>
          <w:p w14:paraId="13BD89F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962E2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1977E6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BD8D03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7B9B569" w14:textId="77777777" w:rsidR="00C8693F" w:rsidRDefault="00C8693F">
            <w:pPr>
              <w:spacing w:line="256" w:lineRule="auto"/>
              <w:rPr>
                <w:rFonts w:ascii="Times New Roman" w:hAnsi="Times New Roman"/>
                <w:color w:val="000000"/>
              </w:rPr>
            </w:pPr>
            <w:r>
              <w:rPr>
                <w:rFonts w:ascii="Times New Roman" w:hAnsi="Times New Roman"/>
                <w:color w:val="000000"/>
              </w:rPr>
              <w:t>MedicationPrescription</w:t>
            </w:r>
          </w:p>
          <w:p w14:paraId="3A7163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B0B7D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2D03625"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38BA10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52ABB4F" w14:textId="77777777" w:rsidR="00C8693F" w:rsidRDefault="00C8693F">
            <w:pPr>
              <w:spacing w:line="256" w:lineRule="auto"/>
              <w:rPr>
                <w:rFonts w:ascii="Times New Roman" w:hAnsi="Times New Roman"/>
                <w:color w:val="000000"/>
              </w:rPr>
            </w:pPr>
          </w:p>
          <w:p w14:paraId="6360BA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18"/>
    </w:tbl>
    <w:p w14:paraId="58158969" w14:textId="77777777" w:rsidR="00C8693F" w:rsidRDefault="00C8693F" w:rsidP="00C8693F">
      <w:pPr>
        <w:rPr>
          <w:rFonts w:ascii="Times New Roman" w:hAnsi="Times New Roman" w:cs="Arial"/>
          <w:color w:val="000000"/>
          <w:lang w:val="en-AU"/>
        </w:rPr>
      </w:pPr>
    </w:p>
    <w:p w14:paraId="4D456147" w14:textId="77777777" w:rsidR="00C8693F" w:rsidRDefault="00C8693F" w:rsidP="00C8693F">
      <w:pPr>
        <w:pStyle w:val="Heading2"/>
        <w:rPr>
          <w:rFonts w:ascii="Arial" w:hAnsi="Arial"/>
          <w:color w:val="004080"/>
          <w:szCs w:val="24"/>
          <w:lang w:val="en-US"/>
        </w:rPr>
      </w:pPr>
      <w:bookmarkStart w:id="120" w:name="BKM_944D2B55_27E3_41A5_A2F1_AA581866D2EC"/>
      <w:bookmarkStart w:id="121" w:name="_Toc374521809"/>
      <w:r>
        <w:rPr>
          <w:bCs/>
          <w:szCs w:val="24"/>
          <w:lang w:val="en-US"/>
        </w:rPr>
        <w:t>MedicationStatement</w:t>
      </w:r>
      <w:bookmarkEnd w:id="121"/>
    </w:p>
    <w:p w14:paraId="79B1BC5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3293C78D" w14:textId="77777777" w:rsidR="00C8693F" w:rsidRDefault="00C8693F" w:rsidP="00C8693F">
      <w:pPr>
        <w:rPr>
          <w:rFonts w:ascii="Times New Roman" w:hAnsi="Times New Roman"/>
          <w:color w:val="000000"/>
        </w:rPr>
      </w:pPr>
    </w:p>
    <w:p w14:paraId="6A5B33A1" w14:textId="77777777" w:rsidR="00C8693F" w:rsidRDefault="00C8693F" w:rsidP="00C8693F">
      <w:pPr>
        <w:rPr>
          <w:rFonts w:ascii="Arial" w:eastAsiaTheme="minorEastAsia" w:hAnsi="Arial"/>
        </w:rPr>
      </w:pPr>
      <w:r>
        <w:rPr>
          <w:rFonts w:ascii="Times New Roman" w:hAnsi="Times New Roman"/>
          <w:color w:val="000000"/>
        </w:rPr>
        <w:t>This is a record of medication being taken by a patient, or that the medication has been given to a patient where the record is the result of a report from the patient, or a clinician. A medication statement is not a part of the prescribe-&gt;dispense-&gt;administer sequence but is a report that such a sequence (or at least a part of it) did take place resulting in a belief that the patient has received a particular medication.</w:t>
      </w:r>
    </w:p>
    <w:p w14:paraId="47D8854C" w14:textId="77777777" w:rsidR="00C8693F" w:rsidRDefault="00C8693F" w:rsidP="00C8693F">
      <w:pPr>
        <w:rPr>
          <w:rFonts w:ascii="Times New Roman" w:hAnsi="Times New Roman"/>
        </w:rPr>
      </w:pPr>
    </w:p>
    <w:p w14:paraId="587E9E55" w14:textId="77777777" w:rsidR="00C8693F" w:rsidRDefault="00C8693F" w:rsidP="00C8693F">
      <w:pPr>
        <w:rPr>
          <w:rFonts w:ascii="Times New Roman" w:hAnsi="Times New Roman"/>
        </w:rPr>
      </w:pPr>
    </w:p>
    <w:p w14:paraId="0C8D0809"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6DD621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979FCF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7EB46D4"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80939D0"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4FBB1B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C366AB6" w14:textId="77777777" w:rsidTr="00C8693F">
        <w:tc>
          <w:tcPr>
            <w:tcW w:w="2250" w:type="dxa"/>
            <w:tcBorders>
              <w:top w:val="single" w:sz="2" w:space="0" w:color="auto"/>
              <w:left w:val="single" w:sz="2" w:space="0" w:color="auto"/>
              <w:bottom w:val="single" w:sz="2" w:space="0" w:color="auto"/>
              <w:right w:val="single" w:sz="2" w:space="0" w:color="auto"/>
            </w:tcBorders>
          </w:tcPr>
          <w:p w14:paraId="6608F76D"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109001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15556F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1F6D9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5F7E5DB" w14:textId="77777777" w:rsidR="00C8693F" w:rsidRDefault="00C8693F">
            <w:pPr>
              <w:spacing w:line="256" w:lineRule="auto"/>
              <w:rPr>
                <w:rFonts w:ascii="Times New Roman" w:hAnsi="Times New Roman"/>
                <w:color w:val="000000"/>
              </w:rPr>
            </w:pPr>
            <w:r>
              <w:rPr>
                <w:rFonts w:ascii="Times New Roman" w:hAnsi="Times New Roman"/>
                <w:color w:val="000000"/>
              </w:rPr>
              <w:t>MedicationStatement</w:t>
            </w:r>
          </w:p>
          <w:p w14:paraId="1239B1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A6E0F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B65C8D7"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0AD6E6D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1621D44" w14:textId="77777777" w:rsidR="00C8693F" w:rsidRDefault="00C8693F">
            <w:pPr>
              <w:spacing w:line="256" w:lineRule="auto"/>
              <w:rPr>
                <w:rFonts w:ascii="Times New Roman" w:hAnsi="Times New Roman"/>
                <w:color w:val="000000"/>
              </w:rPr>
            </w:pPr>
          </w:p>
          <w:p w14:paraId="5C09BA2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C9EF2FA" w14:textId="77777777" w:rsidTr="00C8693F">
        <w:tc>
          <w:tcPr>
            <w:tcW w:w="2250" w:type="dxa"/>
            <w:tcBorders>
              <w:top w:val="single" w:sz="2" w:space="0" w:color="auto"/>
              <w:left w:val="single" w:sz="2" w:space="0" w:color="auto"/>
              <w:bottom w:val="single" w:sz="2" w:space="0" w:color="auto"/>
              <w:right w:val="single" w:sz="2" w:space="0" w:color="auto"/>
            </w:tcBorders>
          </w:tcPr>
          <w:p w14:paraId="4EA8C97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C44E1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992535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D94BC0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DFE1696" w14:textId="77777777" w:rsidR="00C8693F" w:rsidRDefault="00C8693F">
            <w:pPr>
              <w:spacing w:line="256" w:lineRule="auto"/>
              <w:rPr>
                <w:rFonts w:ascii="Times New Roman" w:hAnsi="Times New Roman"/>
                <w:color w:val="000000"/>
              </w:rPr>
            </w:pPr>
            <w:r>
              <w:rPr>
                <w:rFonts w:ascii="Times New Roman" w:hAnsi="Times New Roman"/>
                <w:color w:val="000000"/>
              </w:rPr>
              <w:t>MedicationStatement</w:t>
            </w:r>
          </w:p>
          <w:p w14:paraId="67B53B4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EAF00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AAE8C4B"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6548C0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199B71" w14:textId="77777777" w:rsidR="00C8693F" w:rsidRDefault="00C8693F">
            <w:pPr>
              <w:spacing w:line="256" w:lineRule="auto"/>
              <w:rPr>
                <w:rFonts w:ascii="Times New Roman" w:hAnsi="Times New Roman"/>
                <w:color w:val="000000"/>
              </w:rPr>
            </w:pPr>
          </w:p>
          <w:p w14:paraId="786D1A8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BB81EC4" w14:textId="77777777" w:rsidTr="00C8693F">
        <w:tc>
          <w:tcPr>
            <w:tcW w:w="2250" w:type="dxa"/>
            <w:tcBorders>
              <w:top w:val="single" w:sz="2" w:space="0" w:color="auto"/>
              <w:left w:val="single" w:sz="2" w:space="0" w:color="auto"/>
              <w:bottom w:val="single" w:sz="2" w:space="0" w:color="auto"/>
              <w:right w:val="single" w:sz="2" w:space="0" w:color="auto"/>
            </w:tcBorders>
          </w:tcPr>
          <w:p w14:paraId="48DC1D2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F56AA0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AC567A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225F9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5CEBA71" w14:textId="77777777" w:rsidR="00C8693F" w:rsidRDefault="00C8693F">
            <w:pPr>
              <w:spacing w:line="256" w:lineRule="auto"/>
              <w:rPr>
                <w:rFonts w:ascii="Times New Roman" w:hAnsi="Times New Roman"/>
                <w:color w:val="000000"/>
              </w:rPr>
            </w:pPr>
            <w:r>
              <w:rPr>
                <w:rFonts w:ascii="Times New Roman" w:hAnsi="Times New Roman"/>
                <w:color w:val="000000"/>
              </w:rPr>
              <w:t>MedicationStatement</w:t>
            </w:r>
          </w:p>
          <w:p w14:paraId="66D3261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D6840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385BD42"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2CBA5E5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4C26037" w14:textId="77777777" w:rsidR="00C8693F" w:rsidRDefault="00C8693F">
            <w:pPr>
              <w:spacing w:line="256" w:lineRule="auto"/>
              <w:rPr>
                <w:rFonts w:ascii="Times New Roman" w:hAnsi="Times New Roman"/>
                <w:color w:val="000000"/>
              </w:rPr>
            </w:pPr>
          </w:p>
          <w:p w14:paraId="2FF1D65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20"/>
    </w:tbl>
    <w:p w14:paraId="118145A2" w14:textId="77777777" w:rsidR="00C8693F" w:rsidRDefault="00C8693F" w:rsidP="00C8693F">
      <w:pPr>
        <w:rPr>
          <w:rFonts w:ascii="Times New Roman" w:hAnsi="Times New Roman" w:cs="Arial"/>
          <w:color w:val="000000"/>
          <w:lang w:val="en-AU"/>
        </w:rPr>
      </w:pPr>
    </w:p>
    <w:p w14:paraId="27591838" w14:textId="77777777" w:rsidR="00C8693F" w:rsidRDefault="00C8693F" w:rsidP="00C8693F">
      <w:pPr>
        <w:pStyle w:val="Heading2"/>
        <w:rPr>
          <w:rFonts w:ascii="Arial" w:hAnsi="Arial"/>
          <w:color w:val="004080"/>
          <w:szCs w:val="24"/>
          <w:lang w:val="en-US"/>
        </w:rPr>
      </w:pPr>
      <w:bookmarkStart w:id="122" w:name="BKM_5EB23898_35CC_4F22_8C66_7FC9A17DDF04"/>
      <w:bookmarkStart w:id="123" w:name="_Toc374521810"/>
      <w:r>
        <w:rPr>
          <w:bCs/>
          <w:szCs w:val="24"/>
          <w:lang w:val="en-US"/>
        </w:rPr>
        <w:t>MissedAppointment</w:t>
      </w:r>
      <w:bookmarkEnd w:id="123"/>
    </w:p>
    <w:p w14:paraId="2002D0F2"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ActionNonPerformance</w:t>
      </w:r>
    </w:p>
    <w:p w14:paraId="27169B06" w14:textId="77777777" w:rsidR="00C8693F" w:rsidRDefault="00C8693F" w:rsidP="00C8693F">
      <w:pPr>
        <w:rPr>
          <w:rFonts w:ascii="Times New Roman" w:hAnsi="Times New Roman"/>
          <w:color w:val="000000"/>
        </w:rPr>
      </w:pPr>
    </w:p>
    <w:p w14:paraId="2945F71E" w14:textId="77777777" w:rsidR="00C8693F" w:rsidRDefault="00C8693F" w:rsidP="00C8693F">
      <w:pPr>
        <w:rPr>
          <w:rFonts w:ascii="Arial" w:eastAsiaTheme="minorEastAsia" w:hAnsi="Arial"/>
        </w:rPr>
      </w:pPr>
      <w:r>
        <w:rPr>
          <w:rFonts w:ascii="Times New Roman" w:hAnsi="Times New Roman"/>
          <w:color w:val="000000"/>
        </w:rPr>
        <w:t>An appointment that was (i) scheduled, (ii) not rescheduled or canceled, and (iii) for which the EvaluatedPerson did not show up.</w:t>
      </w:r>
    </w:p>
    <w:p w14:paraId="7C260DBD" w14:textId="77777777" w:rsidR="00C8693F" w:rsidRDefault="00C8693F" w:rsidP="00C8693F">
      <w:pPr>
        <w:rPr>
          <w:rFonts w:ascii="Times New Roman" w:hAnsi="Times New Roman"/>
        </w:rPr>
      </w:pPr>
    </w:p>
    <w:p w14:paraId="5AEA15AD" w14:textId="77777777" w:rsidR="00C8693F" w:rsidRDefault="00C8693F" w:rsidP="00C8693F">
      <w:pPr>
        <w:rPr>
          <w:rFonts w:ascii="Times New Roman" w:hAnsi="Times New Roman"/>
        </w:rPr>
      </w:pPr>
    </w:p>
    <w:p w14:paraId="614E7E2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88D9AE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B4AF5D0"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5C4FD43"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134BEDF"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F8B281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6BA6DCC" w14:textId="77777777" w:rsidTr="00C8693F">
        <w:tc>
          <w:tcPr>
            <w:tcW w:w="2250" w:type="dxa"/>
            <w:tcBorders>
              <w:top w:val="single" w:sz="2" w:space="0" w:color="auto"/>
              <w:left w:val="single" w:sz="2" w:space="0" w:color="auto"/>
              <w:bottom w:val="single" w:sz="2" w:space="0" w:color="auto"/>
              <w:right w:val="single" w:sz="2" w:space="0" w:color="auto"/>
            </w:tcBorders>
          </w:tcPr>
          <w:p w14:paraId="3B7B56C5"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5BCA3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0E3C57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D1B143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2E42FDF" w14:textId="77777777" w:rsidR="00C8693F" w:rsidRDefault="00C8693F">
            <w:pPr>
              <w:spacing w:line="256" w:lineRule="auto"/>
              <w:rPr>
                <w:rFonts w:ascii="Times New Roman" w:hAnsi="Times New Roman"/>
                <w:color w:val="000000"/>
              </w:rPr>
            </w:pPr>
            <w:r>
              <w:rPr>
                <w:rFonts w:ascii="Times New Roman" w:hAnsi="Times New Roman"/>
                <w:color w:val="000000"/>
              </w:rPr>
              <w:t>MissedAppointment</w:t>
            </w:r>
          </w:p>
          <w:p w14:paraId="070D2AF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F3645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00ECB87"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52A2B5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7225AD4" w14:textId="77777777" w:rsidR="00C8693F" w:rsidRDefault="00C8693F">
            <w:pPr>
              <w:spacing w:line="256" w:lineRule="auto"/>
              <w:rPr>
                <w:rFonts w:ascii="Times New Roman" w:hAnsi="Times New Roman"/>
                <w:color w:val="000000"/>
              </w:rPr>
            </w:pPr>
          </w:p>
          <w:p w14:paraId="0C0354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0B0EAD1" w14:textId="77777777" w:rsidTr="00C8693F">
        <w:tc>
          <w:tcPr>
            <w:tcW w:w="2250" w:type="dxa"/>
            <w:tcBorders>
              <w:top w:val="single" w:sz="2" w:space="0" w:color="auto"/>
              <w:left w:val="single" w:sz="2" w:space="0" w:color="auto"/>
              <w:bottom w:val="single" w:sz="2" w:space="0" w:color="auto"/>
              <w:right w:val="single" w:sz="2" w:space="0" w:color="auto"/>
            </w:tcBorders>
          </w:tcPr>
          <w:p w14:paraId="6913173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C6F107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BD7A3D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AB607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452B466" w14:textId="77777777" w:rsidR="00C8693F" w:rsidRDefault="00C8693F">
            <w:pPr>
              <w:spacing w:line="256" w:lineRule="auto"/>
              <w:rPr>
                <w:rFonts w:ascii="Times New Roman" w:hAnsi="Times New Roman"/>
                <w:color w:val="000000"/>
              </w:rPr>
            </w:pPr>
            <w:r>
              <w:rPr>
                <w:rFonts w:ascii="Times New Roman" w:hAnsi="Times New Roman"/>
                <w:color w:val="000000"/>
              </w:rPr>
              <w:t>MissedAppointment</w:t>
            </w:r>
          </w:p>
          <w:p w14:paraId="33DF7A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F66C6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4D873EF"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3EE4743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4B1408" w14:textId="77777777" w:rsidR="00C8693F" w:rsidRDefault="00C8693F">
            <w:pPr>
              <w:spacing w:line="256" w:lineRule="auto"/>
              <w:rPr>
                <w:rFonts w:ascii="Times New Roman" w:hAnsi="Times New Roman"/>
                <w:color w:val="000000"/>
              </w:rPr>
            </w:pPr>
          </w:p>
          <w:p w14:paraId="244C5D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D73DED4" w14:textId="77777777" w:rsidTr="00C8693F">
        <w:tc>
          <w:tcPr>
            <w:tcW w:w="2250" w:type="dxa"/>
            <w:tcBorders>
              <w:top w:val="single" w:sz="2" w:space="0" w:color="auto"/>
              <w:left w:val="single" w:sz="2" w:space="0" w:color="auto"/>
              <w:bottom w:val="single" w:sz="2" w:space="0" w:color="auto"/>
              <w:right w:val="single" w:sz="2" w:space="0" w:color="auto"/>
            </w:tcBorders>
          </w:tcPr>
          <w:p w14:paraId="3E2D1B0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372EA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A8FC71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8D5EDB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20E3578" w14:textId="77777777" w:rsidR="00C8693F" w:rsidRDefault="00C8693F">
            <w:pPr>
              <w:spacing w:line="256" w:lineRule="auto"/>
              <w:rPr>
                <w:rFonts w:ascii="Times New Roman" w:hAnsi="Times New Roman"/>
                <w:color w:val="000000"/>
              </w:rPr>
            </w:pPr>
            <w:r>
              <w:rPr>
                <w:rFonts w:ascii="Times New Roman" w:hAnsi="Times New Roman"/>
                <w:color w:val="000000"/>
              </w:rPr>
              <w:t>MissedAppointment</w:t>
            </w:r>
          </w:p>
          <w:p w14:paraId="4625EC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7FC19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D758BB5"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017D833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7205E87" w14:textId="77777777" w:rsidR="00C8693F" w:rsidRDefault="00C8693F">
            <w:pPr>
              <w:spacing w:line="256" w:lineRule="auto"/>
              <w:rPr>
                <w:rFonts w:ascii="Times New Roman" w:hAnsi="Times New Roman"/>
                <w:color w:val="000000"/>
              </w:rPr>
            </w:pPr>
          </w:p>
          <w:p w14:paraId="3FD730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22"/>
    </w:tbl>
    <w:p w14:paraId="21382D68" w14:textId="77777777" w:rsidR="00C8693F" w:rsidRDefault="00C8693F" w:rsidP="00C8693F">
      <w:pPr>
        <w:rPr>
          <w:rFonts w:ascii="Times New Roman" w:hAnsi="Times New Roman" w:cs="Arial"/>
          <w:color w:val="000000"/>
          <w:lang w:val="en-AU"/>
        </w:rPr>
      </w:pPr>
    </w:p>
    <w:p w14:paraId="03329FB7" w14:textId="77777777" w:rsidR="00C8693F" w:rsidRDefault="00C8693F" w:rsidP="00C8693F">
      <w:pPr>
        <w:pStyle w:val="Heading2"/>
        <w:rPr>
          <w:rFonts w:ascii="Arial" w:hAnsi="Arial"/>
          <w:color w:val="004080"/>
          <w:szCs w:val="24"/>
          <w:lang w:val="en-US"/>
        </w:rPr>
      </w:pPr>
      <w:bookmarkStart w:id="124" w:name="BKM_4012B688_BDA1_4233_8660_33EFEEBB4B01"/>
      <w:bookmarkStart w:id="125" w:name="_Toc374521811"/>
      <w:r>
        <w:rPr>
          <w:bCs/>
          <w:szCs w:val="24"/>
          <w:lang w:val="en-US"/>
        </w:rPr>
        <w:t>NoAdverseEvent</w:t>
      </w:r>
      <w:bookmarkEnd w:id="125"/>
    </w:p>
    <w:p w14:paraId="4825D40C"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ObservationAbsence</w:t>
      </w:r>
    </w:p>
    <w:p w14:paraId="6E449C69" w14:textId="77777777" w:rsidR="00C8693F" w:rsidRDefault="00C8693F" w:rsidP="00C8693F">
      <w:pPr>
        <w:rPr>
          <w:rFonts w:ascii="Times New Roman" w:hAnsi="Times New Roman"/>
          <w:color w:val="000000"/>
        </w:rPr>
      </w:pPr>
    </w:p>
    <w:p w14:paraId="593166FF" w14:textId="77777777" w:rsidR="00C8693F" w:rsidRDefault="00C8693F" w:rsidP="00C8693F">
      <w:pPr>
        <w:rPr>
          <w:rFonts w:ascii="Arial" w:eastAsiaTheme="minorEastAsia" w:hAnsi="Arial"/>
        </w:rPr>
      </w:pPr>
      <w:r>
        <w:rPr>
          <w:rFonts w:ascii="Times New Roman" w:hAnsi="Times New Roman"/>
          <w:color w:val="000000"/>
        </w:rPr>
        <w:t>Although the patient was exposed to the action, no adverse event was observed.</w:t>
      </w:r>
    </w:p>
    <w:p w14:paraId="57493268" w14:textId="77777777" w:rsidR="00C8693F" w:rsidRDefault="00C8693F" w:rsidP="00C8693F">
      <w:pPr>
        <w:rPr>
          <w:rFonts w:ascii="Times New Roman" w:hAnsi="Times New Roman"/>
        </w:rPr>
      </w:pPr>
    </w:p>
    <w:p w14:paraId="2E1F9D98" w14:textId="77777777" w:rsidR="00C8693F" w:rsidRDefault="00C8693F" w:rsidP="00C8693F">
      <w:pPr>
        <w:rPr>
          <w:rFonts w:ascii="Times New Roman" w:hAnsi="Times New Roman"/>
        </w:rPr>
      </w:pPr>
    </w:p>
    <w:p w14:paraId="0DED939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6E76ADA"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E4379E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DA90E74"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99C492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BAEAB1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3FD8383" w14:textId="77777777" w:rsidTr="00C8693F">
        <w:tc>
          <w:tcPr>
            <w:tcW w:w="2250" w:type="dxa"/>
            <w:tcBorders>
              <w:top w:val="single" w:sz="2" w:space="0" w:color="auto"/>
              <w:left w:val="single" w:sz="2" w:space="0" w:color="auto"/>
              <w:bottom w:val="single" w:sz="2" w:space="0" w:color="auto"/>
              <w:right w:val="single" w:sz="2" w:space="0" w:color="auto"/>
            </w:tcBorders>
          </w:tcPr>
          <w:p w14:paraId="36FAF59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4ABF4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3BF576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E89678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855A712" w14:textId="77777777" w:rsidR="00C8693F" w:rsidRDefault="00C8693F">
            <w:pPr>
              <w:spacing w:line="256" w:lineRule="auto"/>
              <w:rPr>
                <w:rFonts w:ascii="Times New Roman" w:hAnsi="Times New Roman"/>
                <w:color w:val="000000"/>
              </w:rPr>
            </w:pPr>
            <w:r>
              <w:rPr>
                <w:rFonts w:ascii="Times New Roman" w:hAnsi="Times New Roman"/>
                <w:color w:val="000000"/>
              </w:rPr>
              <w:t>NoAdverseEvent</w:t>
            </w:r>
          </w:p>
          <w:p w14:paraId="48F72F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DD824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7EF250F"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2C6DA23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4F40174" w14:textId="77777777" w:rsidR="00C8693F" w:rsidRDefault="00C8693F">
            <w:pPr>
              <w:spacing w:line="256" w:lineRule="auto"/>
              <w:rPr>
                <w:rFonts w:ascii="Times New Roman" w:hAnsi="Times New Roman"/>
                <w:color w:val="000000"/>
              </w:rPr>
            </w:pPr>
          </w:p>
          <w:p w14:paraId="1FE875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AA00D27" w14:textId="77777777" w:rsidTr="00C8693F">
        <w:tc>
          <w:tcPr>
            <w:tcW w:w="2250" w:type="dxa"/>
            <w:tcBorders>
              <w:top w:val="single" w:sz="2" w:space="0" w:color="auto"/>
              <w:left w:val="single" w:sz="2" w:space="0" w:color="auto"/>
              <w:bottom w:val="single" w:sz="2" w:space="0" w:color="auto"/>
              <w:right w:val="single" w:sz="2" w:space="0" w:color="auto"/>
            </w:tcBorders>
          </w:tcPr>
          <w:p w14:paraId="1FAAFA3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D4E616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2FBA08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A4B56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73EA00F" w14:textId="77777777" w:rsidR="00C8693F" w:rsidRDefault="00C8693F">
            <w:pPr>
              <w:spacing w:line="256" w:lineRule="auto"/>
              <w:rPr>
                <w:rFonts w:ascii="Times New Roman" w:hAnsi="Times New Roman"/>
                <w:color w:val="000000"/>
              </w:rPr>
            </w:pPr>
            <w:r>
              <w:rPr>
                <w:rFonts w:ascii="Times New Roman" w:hAnsi="Times New Roman"/>
                <w:color w:val="000000"/>
              </w:rPr>
              <w:t>NoAdverseEvent</w:t>
            </w:r>
          </w:p>
          <w:p w14:paraId="488F35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911638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B232301"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3E02C0B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A8274B" w14:textId="77777777" w:rsidR="00C8693F" w:rsidRDefault="00C8693F">
            <w:pPr>
              <w:spacing w:line="256" w:lineRule="auto"/>
              <w:rPr>
                <w:rFonts w:ascii="Times New Roman" w:hAnsi="Times New Roman"/>
                <w:color w:val="000000"/>
              </w:rPr>
            </w:pPr>
          </w:p>
          <w:p w14:paraId="6FF8108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925447F" w14:textId="77777777" w:rsidR="00C8693F" w:rsidRDefault="00C8693F" w:rsidP="00C8693F">
      <w:pPr>
        <w:rPr>
          <w:rFonts w:ascii="Times New Roman" w:hAnsi="Times New Roman" w:cs="Arial"/>
          <w:color w:val="000000"/>
          <w:lang w:val="en-AU"/>
        </w:rPr>
      </w:pPr>
      <w:bookmarkStart w:id="126" w:name="BKM_329FE933_7978_47DA_A9D7_0A3A1F4BCA00"/>
      <w:bookmarkEnd w:id="126"/>
    </w:p>
    <w:p w14:paraId="75C17FD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1DE591FD"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1B536FA5"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6AEEDA7D"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6840ED89"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5FF52237"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B1E5BFF"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agent</w:t>
            </w:r>
            <w:r>
              <w:rPr>
                <w:rFonts w:ascii="Times New Roman" w:hAnsi="Times New Roman"/>
                <w:color w:val="000000"/>
              </w:rPr>
              <w:t xml:space="preserve"> Code</w:t>
            </w:r>
          </w:p>
          <w:p w14:paraId="26BC0B3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7083F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288A72F" w14:textId="77777777" w:rsidR="00C8693F" w:rsidRDefault="00C8693F">
            <w:pPr>
              <w:spacing w:line="256" w:lineRule="auto"/>
              <w:rPr>
                <w:rFonts w:ascii="Times New Roman" w:hAnsi="Times New Roman"/>
                <w:color w:val="000000"/>
              </w:rPr>
            </w:pPr>
          </w:p>
          <w:p w14:paraId="3F82923D" w14:textId="77777777" w:rsidR="00C8693F" w:rsidRDefault="00C8693F">
            <w:pPr>
              <w:spacing w:line="256" w:lineRule="auto"/>
              <w:rPr>
                <w:rFonts w:ascii="Times New Roman" w:hAnsi="Times New Roman"/>
                <w:color w:val="000000"/>
              </w:rPr>
            </w:pPr>
          </w:p>
          <w:p w14:paraId="0F30F1AD" w14:textId="77777777" w:rsidR="00C8693F" w:rsidRDefault="00C8693F">
            <w:pPr>
              <w:spacing w:line="256" w:lineRule="auto"/>
              <w:rPr>
                <w:rFonts w:ascii="Times New Roman" w:hAnsi="Times New Roman"/>
                <w:color w:val="000000"/>
              </w:rPr>
            </w:pPr>
          </w:p>
          <w:p w14:paraId="63B4203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0449176" w14:textId="77777777" w:rsidR="00C8693F" w:rsidRDefault="00C8693F">
            <w:pPr>
              <w:spacing w:line="256" w:lineRule="auto"/>
              <w:rPr>
                <w:rFonts w:ascii="Times New Roman" w:hAnsi="Times New Roman"/>
                <w:color w:val="000000"/>
              </w:rPr>
            </w:pPr>
            <w:r>
              <w:rPr>
                <w:rFonts w:ascii="Times New Roman" w:hAnsi="Times New Roman"/>
                <w:color w:val="000000"/>
              </w:rPr>
              <w:t>An agent that causes or contributes to the allergy or intolerance, identified with as much specificity as available.  Used for allergies, intolerances, and other reactions to a known agent.  E.g., penicillin, peanuts, latex.</w:t>
            </w:r>
          </w:p>
        </w:tc>
        <w:tc>
          <w:tcPr>
            <w:tcW w:w="3060" w:type="dxa"/>
            <w:tcBorders>
              <w:top w:val="single" w:sz="2" w:space="0" w:color="auto"/>
              <w:left w:val="single" w:sz="2" w:space="0" w:color="auto"/>
              <w:bottom w:val="single" w:sz="2" w:space="0" w:color="auto"/>
              <w:right w:val="single" w:sz="2" w:space="0" w:color="auto"/>
            </w:tcBorders>
          </w:tcPr>
          <w:p w14:paraId="318D072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A5922B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8967AE3" w14:textId="77777777" w:rsidR="00C8693F" w:rsidRDefault="00C8693F">
            <w:pPr>
              <w:spacing w:line="256" w:lineRule="auto"/>
              <w:rPr>
                <w:rFonts w:ascii="Times New Roman" w:hAnsi="Times New Roman"/>
                <w:color w:val="000000"/>
              </w:rPr>
            </w:pPr>
          </w:p>
        </w:tc>
      </w:tr>
      <w:tr w:rsidR="00C8693F" w14:paraId="044CE76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A2E8A52" w14:textId="77777777" w:rsidR="00C8693F" w:rsidRDefault="00C8693F">
            <w:pPr>
              <w:spacing w:line="256" w:lineRule="auto"/>
              <w:rPr>
                <w:rFonts w:ascii="Times New Roman" w:hAnsi="Times New Roman"/>
                <w:color w:val="000000"/>
              </w:rPr>
            </w:pPr>
            <w:bookmarkStart w:id="127" w:name="BKM_8D5696A2_DDB7_42A2_95C7_3176F7B377D5"/>
            <w:r>
              <w:rPr>
                <w:rFonts w:ascii="Times New Roman" w:hAnsi="Times New Roman"/>
                <w:b/>
                <w:color w:val="000000"/>
              </w:rPr>
              <w:t>precedingExposure</w:t>
            </w:r>
            <w:r>
              <w:rPr>
                <w:rFonts w:ascii="Times New Roman" w:hAnsi="Times New Roman"/>
                <w:color w:val="000000"/>
              </w:rPr>
              <w:t xml:space="preserve"> ActionPerformance</w:t>
            </w:r>
          </w:p>
          <w:p w14:paraId="467D4CAC"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FF337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091F702" w14:textId="77777777" w:rsidR="00C8693F" w:rsidRDefault="00C8693F">
            <w:pPr>
              <w:spacing w:line="256" w:lineRule="auto"/>
              <w:rPr>
                <w:rFonts w:ascii="Times New Roman" w:hAnsi="Times New Roman"/>
                <w:color w:val="000000"/>
              </w:rPr>
            </w:pPr>
          </w:p>
          <w:p w14:paraId="3ABDD2CE" w14:textId="77777777" w:rsidR="00C8693F" w:rsidRDefault="00C8693F">
            <w:pPr>
              <w:spacing w:line="256" w:lineRule="auto"/>
              <w:rPr>
                <w:rFonts w:ascii="Times New Roman" w:hAnsi="Times New Roman"/>
                <w:color w:val="000000"/>
              </w:rPr>
            </w:pPr>
          </w:p>
          <w:p w14:paraId="1F4D02D4" w14:textId="77777777" w:rsidR="00C8693F" w:rsidRDefault="00C8693F">
            <w:pPr>
              <w:spacing w:line="256" w:lineRule="auto"/>
              <w:rPr>
                <w:rFonts w:ascii="Times New Roman" w:hAnsi="Times New Roman"/>
                <w:color w:val="000000"/>
              </w:rPr>
            </w:pPr>
          </w:p>
          <w:p w14:paraId="6872384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0E5337E" w14:textId="77777777" w:rsidR="00C8693F" w:rsidRDefault="00C8693F">
            <w:pPr>
              <w:spacing w:line="256" w:lineRule="auto"/>
              <w:rPr>
                <w:rFonts w:ascii="Times New Roman" w:hAnsi="Times New Roman"/>
                <w:color w:val="000000"/>
              </w:rPr>
            </w:pPr>
            <w:r>
              <w:rPr>
                <w:rFonts w:ascii="Times New Roman" w:hAnsi="Times New Roman"/>
                <w:color w:val="000000"/>
              </w:rPr>
              <w:t>An action that led to the adverse event. Examples: administration of a substance, procedure.</w:t>
            </w:r>
          </w:p>
        </w:tc>
        <w:tc>
          <w:tcPr>
            <w:tcW w:w="3060" w:type="dxa"/>
            <w:tcBorders>
              <w:top w:val="single" w:sz="2" w:space="0" w:color="auto"/>
              <w:left w:val="single" w:sz="2" w:space="0" w:color="auto"/>
              <w:bottom w:val="single" w:sz="2" w:space="0" w:color="auto"/>
              <w:right w:val="single" w:sz="2" w:space="0" w:color="auto"/>
            </w:tcBorders>
          </w:tcPr>
          <w:p w14:paraId="73F5116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BA8C7A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5010C98" w14:textId="77777777" w:rsidR="00C8693F" w:rsidRDefault="00C8693F">
            <w:pPr>
              <w:spacing w:line="256" w:lineRule="auto"/>
              <w:rPr>
                <w:rFonts w:ascii="Times New Roman" w:hAnsi="Times New Roman"/>
                <w:color w:val="000000"/>
              </w:rPr>
            </w:pPr>
          </w:p>
        </w:tc>
        <w:bookmarkEnd w:id="127"/>
      </w:tr>
      <w:bookmarkEnd w:id="124"/>
    </w:tbl>
    <w:p w14:paraId="15563F80" w14:textId="77777777" w:rsidR="00C8693F" w:rsidRDefault="00C8693F" w:rsidP="00C8693F">
      <w:pPr>
        <w:rPr>
          <w:rFonts w:ascii="Times New Roman" w:hAnsi="Times New Roman" w:cs="Arial"/>
          <w:color w:val="000000"/>
          <w:lang w:val="en-AU"/>
        </w:rPr>
      </w:pPr>
    </w:p>
    <w:p w14:paraId="28CEC640" w14:textId="77777777" w:rsidR="00C8693F" w:rsidRDefault="00C8693F" w:rsidP="00C8693F">
      <w:pPr>
        <w:pStyle w:val="Heading2"/>
        <w:rPr>
          <w:rFonts w:ascii="Arial" w:hAnsi="Arial"/>
          <w:color w:val="004080"/>
          <w:szCs w:val="24"/>
          <w:lang w:val="en-US"/>
        </w:rPr>
      </w:pPr>
      <w:bookmarkStart w:id="128" w:name="BKM_EDD06A3E_72D4_4605_8B15_543CAC3E6056"/>
      <w:bookmarkStart w:id="129" w:name="_Toc374521812"/>
      <w:r>
        <w:rPr>
          <w:bCs/>
          <w:szCs w:val="24"/>
          <w:lang w:val="en-US"/>
        </w:rPr>
        <w:t>NoAllergyIntolerance</w:t>
      </w:r>
      <w:bookmarkEnd w:id="129"/>
    </w:p>
    <w:p w14:paraId="1F985A4C"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ObservationAbsence</w:t>
      </w:r>
    </w:p>
    <w:p w14:paraId="32CCCF4E" w14:textId="77777777" w:rsidR="00C8693F" w:rsidRDefault="00C8693F" w:rsidP="00C8693F">
      <w:pPr>
        <w:rPr>
          <w:rFonts w:ascii="Times New Roman" w:hAnsi="Times New Roman"/>
          <w:color w:val="000000"/>
        </w:rPr>
      </w:pPr>
    </w:p>
    <w:p w14:paraId="7639B7ED" w14:textId="77777777" w:rsidR="00C8693F" w:rsidRDefault="00C8693F" w:rsidP="00C8693F">
      <w:pPr>
        <w:rPr>
          <w:rFonts w:ascii="Arial" w:eastAsiaTheme="minorEastAsia" w:hAnsi="Arial"/>
        </w:rPr>
      </w:pPr>
      <w:r>
        <w:rPr>
          <w:rFonts w:ascii="Times New Roman" w:hAnsi="Times New Roman"/>
          <w:color w:val="000000"/>
        </w:rPr>
        <w:t>A statement asserting that the subject is not known to have an allergy or intolerance to the specified substance.</w:t>
      </w:r>
    </w:p>
    <w:p w14:paraId="1F520213" w14:textId="77777777" w:rsidR="00C8693F" w:rsidRDefault="00C8693F" w:rsidP="00C8693F">
      <w:pPr>
        <w:rPr>
          <w:rFonts w:ascii="Times New Roman" w:hAnsi="Times New Roman"/>
        </w:rPr>
      </w:pPr>
    </w:p>
    <w:p w14:paraId="282659DC" w14:textId="77777777" w:rsidR="00C8693F" w:rsidRDefault="00C8693F" w:rsidP="00C8693F">
      <w:pPr>
        <w:rPr>
          <w:rFonts w:ascii="Times New Roman" w:hAnsi="Times New Roman"/>
        </w:rPr>
      </w:pPr>
    </w:p>
    <w:p w14:paraId="62522749"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E39BFC0"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4B9F79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D5CD836"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DDF86D5"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3444C8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928CC6E" w14:textId="77777777" w:rsidTr="00C8693F">
        <w:tc>
          <w:tcPr>
            <w:tcW w:w="2250" w:type="dxa"/>
            <w:tcBorders>
              <w:top w:val="single" w:sz="2" w:space="0" w:color="auto"/>
              <w:left w:val="single" w:sz="2" w:space="0" w:color="auto"/>
              <w:bottom w:val="single" w:sz="2" w:space="0" w:color="auto"/>
              <w:right w:val="single" w:sz="2" w:space="0" w:color="auto"/>
            </w:tcBorders>
          </w:tcPr>
          <w:p w14:paraId="587DEC42"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1DD93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C5FCD0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248E4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16758E3" w14:textId="77777777" w:rsidR="00C8693F" w:rsidRDefault="00C8693F">
            <w:pPr>
              <w:spacing w:line="256" w:lineRule="auto"/>
              <w:rPr>
                <w:rFonts w:ascii="Times New Roman" w:hAnsi="Times New Roman"/>
                <w:color w:val="000000"/>
              </w:rPr>
            </w:pPr>
            <w:r>
              <w:rPr>
                <w:rFonts w:ascii="Times New Roman" w:hAnsi="Times New Roman"/>
                <w:color w:val="000000"/>
              </w:rPr>
              <w:t>NoAllergyIntolerance</w:t>
            </w:r>
          </w:p>
          <w:p w14:paraId="14C9C6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BD39B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F48914"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AllergyIntoleranceDescriptor</w:t>
            </w:r>
          </w:p>
          <w:p w14:paraId="033B908C"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1F24FAE4" w14:textId="77777777" w:rsidR="00C8693F" w:rsidRDefault="00C8693F">
            <w:pPr>
              <w:spacing w:line="256" w:lineRule="auto"/>
              <w:rPr>
                <w:rFonts w:ascii="Times New Roman" w:hAnsi="Times New Roman"/>
                <w:color w:val="000000"/>
              </w:rPr>
            </w:pPr>
          </w:p>
          <w:p w14:paraId="68B9C0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A1E06CF" w14:textId="77777777" w:rsidTr="00C8693F">
        <w:tc>
          <w:tcPr>
            <w:tcW w:w="2250" w:type="dxa"/>
            <w:tcBorders>
              <w:top w:val="single" w:sz="2" w:space="0" w:color="auto"/>
              <w:left w:val="single" w:sz="2" w:space="0" w:color="auto"/>
              <w:bottom w:val="single" w:sz="2" w:space="0" w:color="auto"/>
              <w:right w:val="single" w:sz="2" w:space="0" w:color="auto"/>
            </w:tcBorders>
          </w:tcPr>
          <w:p w14:paraId="6D37723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0326D6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3FABB2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4EB7D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946D545" w14:textId="77777777" w:rsidR="00C8693F" w:rsidRDefault="00C8693F">
            <w:pPr>
              <w:spacing w:line="256" w:lineRule="auto"/>
              <w:rPr>
                <w:rFonts w:ascii="Times New Roman" w:hAnsi="Times New Roman"/>
                <w:color w:val="000000"/>
              </w:rPr>
            </w:pPr>
            <w:r>
              <w:rPr>
                <w:rFonts w:ascii="Times New Roman" w:hAnsi="Times New Roman"/>
                <w:color w:val="000000"/>
              </w:rPr>
              <w:t>NoAllergyIntolerance</w:t>
            </w:r>
          </w:p>
          <w:p w14:paraId="4D7089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15851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4391046"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7C323E7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E946BA6" w14:textId="77777777" w:rsidR="00C8693F" w:rsidRDefault="00C8693F">
            <w:pPr>
              <w:spacing w:line="256" w:lineRule="auto"/>
              <w:rPr>
                <w:rFonts w:ascii="Times New Roman" w:hAnsi="Times New Roman"/>
                <w:color w:val="000000"/>
              </w:rPr>
            </w:pPr>
          </w:p>
          <w:p w14:paraId="0EF28D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28"/>
    </w:tbl>
    <w:p w14:paraId="3CF7ED6B" w14:textId="77777777" w:rsidR="00C8693F" w:rsidRDefault="00C8693F" w:rsidP="00C8693F">
      <w:pPr>
        <w:rPr>
          <w:rFonts w:ascii="Times New Roman" w:hAnsi="Times New Roman" w:cs="Arial"/>
          <w:color w:val="000000"/>
          <w:lang w:val="en-AU"/>
        </w:rPr>
      </w:pPr>
    </w:p>
    <w:p w14:paraId="0E5C00E2" w14:textId="77777777" w:rsidR="00C8693F" w:rsidRDefault="00C8693F" w:rsidP="00C8693F">
      <w:pPr>
        <w:pStyle w:val="Heading2"/>
        <w:rPr>
          <w:rFonts w:ascii="Arial" w:hAnsi="Arial"/>
          <w:color w:val="004080"/>
          <w:szCs w:val="24"/>
          <w:lang w:val="en-US"/>
        </w:rPr>
      </w:pPr>
      <w:bookmarkStart w:id="130" w:name="BKM_1ADA7130_B0E5_4E48_9364_4D7A2AF1A37A"/>
      <w:bookmarkStart w:id="131" w:name="_Toc374521813"/>
      <w:r>
        <w:rPr>
          <w:bCs/>
          <w:szCs w:val="24"/>
          <w:lang w:val="en-US"/>
        </w:rPr>
        <w:t>ObservationAbsence</w:t>
      </w:r>
      <w:bookmarkEnd w:id="131"/>
    </w:p>
    <w:p w14:paraId="7A9A9DD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StatementAboutObservation</w:t>
      </w:r>
    </w:p>
    <w:p w14:paraId="18A7173B" w14:textId="77777777" w:rsidR="00C8693F" w:rsidRDefault="00C8693F" w:rsidP="00C8693F">
      <w:pPr>
        <w:rPr>
          <w:rFonts w:ascii="Times New Roman" w:hAnsi="Times New Roman"/>
          <w:color w:val="000000"/>
        </w:rPr>
      </w:pPr>
    </w:p>
    <w:p w14:paraId="5D32F44B" w14:textId="77777777" w:rsidR="00C8693F" w:rsidRDefault="00C8693F" w:rsidP="00C8693F">
      <w:pPr>
        <w:rPr>
          <w:rFonts w:ascii="Times New Roman" w:hAnsi="Times New Roman"/>
          <w:color w:val="000000"/>
        </w:rPr>
      </w:pPr>
      <w:r>
        <w:rPr>
          <w:rFonts w:ascii="Times New Roman" w:hAnsi="Times New Roman"/>
          <w:color w:val="000000"/>
        </w:rPr>
        <w:t>A statement asserting that an observation is not present, e.g., no headache.</w:t>
      </w:r>
    </w:p>
    <w:p w14:paraId="06D2D47D" w14:textId="77777777" w:rsidR="00C8693F" w:rsidRDefault="00C8693F" w:rsidP="00C8693F">
      <w:pPr>
        <w:rPr>
          <w:rFonts w:ascii="Times New Roman" w:hAnsi="Times New Roman"/>
          <w:color w:val="000000"/>
        </w:rPr>
      </w:pPr>
    </w:p>
    <w:p w14:paraId="612E80D2" w14:textId="77777777" w:rsidR="00C8693F" w:rsidRDefault="00C8693F" w:rsidP="00C8693F">
      <w:pPr>
        <w:rPr>
          <w:rFonts w:ascii="Arial" w:eastAsiaTheme="minorEastAsia" w:hAnsi="Arial"/>
          <w:lang w:val="en-AU"/>
        </w:rPr>
      </w:pPr>
      <w:r>
        <w:rPr>
          <w:rFonts w:ascii="Times New Roman" w:hAnsi="Times New Roman"/>
          <w:color w:val="000000"/>
        </w:rPr>
        <w:t>Note that this is different than stating that an action was not conducted to assess the value or presence of an observation. Such a statement would be specified as a subtype of an ActionNonPerformance.</w:t>
      </w:r>
    </w:p>
    <w:p w14:paraId="5010E815" w14:textId="77777777" w:rsidR="00C8693F" w:rsidRDefault="00C8693F" w:rsidP="00C8693F">
      <w:pPr>
        <w:rPr>
          <w:rFonts w:ascii="Times New Roman" w:hAnsi="Times New Roman"/>
        </w:rPr>
      </w:pPr>
    </w:p>
    <w:p w14:paraId="33A447C5" w14:textId="77777777" w:rsidR="00C8693F" w:rsidRDefault="00C8693F" w:rsidP="00C8693F">
      <w:pPr>
        <w:rPr>
          <w:rFonts w:ascii="Times New Roman" w:hAnsi="Times New Roman"/>
        </w:rPr>
      </w:pPr>
    </w:p>
    <w:p w14:paraId="406217C0"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E9A8395"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E35E9A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551A1C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7B74D24"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E174AB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EC225A3" w14:textId="77777777" w:rsidTr="00C8693F">
        <w:tc>
          <w:tcPr>
            <w:tcW w:w="2250" w:type="dxa"/>
            <w:tcBorders>
              <w:top w:val="single" w:sz="2" w:space="0" w:color="auto"/>
              <w:left w:val="single" w:sz="2" w:space="0" w:color="auto"/>
              <w:bottom w:val="single" w:sz="2" w:space="0" w:color="auto"/>
              <w:right w:val="single" w:sz="2" w:space="0" w:color="auto"/>
            </w:tcBorders>
          </w:tcPr>
          <w:p w14:paraId="68B6C60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6D76D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1A2161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23537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E96AC55"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555E174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5B046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69252AD" w14:textId="77777777" w:rsidR="00C8693F" w:rsidRDefault="00C8693F">
            <w:pPr>
              <w:spacing w:line="256" w:lineRule="auto"/>
              <w:rPr>
                <w:rFonts w:ascii="Times New Roman" w:hAnsi="Times New Roman"/>
                <w:color w:val="000000"/>
              </w:rPr>
            </w:pPr>
            <w:r>
              <w:rPr>
                <w:rFonts w:ascii="Times New Roman" w:hAnsi="Times New Roman"/>
                <w:color w:val="000000"/>
              </w:rPr>
              <w:t>StatementAboutObservation</w:t>
            </w:r>
          </w:p>
          <w:p w14:paraId="567A75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2FCF06D" w14:textId="77777777" w:rsidR="00C8693F" w:rsidRDefault="00C8693F">
            <w:pPr>
              <w:spacing w:line="256" w:lineRule="auto"/>
              <w:rPr>
                <w:rFonts w:ascii="Times New Roman" w:hAnsi="Times New Roman"/>
                <w:color w:val="000000"/>
              </w:rPr>
            </w:pPr>
          </w:p>
          <w:p w14:paraId="2CA05AA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28E7B92" w14:textId="77777777" w:rsidTr="00C8693F">
        <w:tc>
          <w:tcPr>
            <w:tcW w:w="2250" w:type="dxa"/>
            <w:tcBorders>
              <w:top w:val="single" w:sz="2" w:space="0" w:color="auto"/>
              <w:left w:val="single" w:sz="2" w:space="0" w:color="auto"/>
              <w:bottom w:val="single" w:sz="2" w:space="0" w:color="auto"/>
              <w:right w:val="single" w:sz="2" w:space="0" w:color="auto"/>
            </w:tcBorders>
          </w:tcPr>
          <w:p w14:paraId="192AB2D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61A8B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372718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879D5A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507504C" w14:textId="77777777" w:rsidR="00C8693F" w:rsidRDefault="00C8693F">
            <w:pPr>
              <w:spacing w:line="256" w:lineRule="auto"/>
              <w:rPr>
                <w:rFonts w:ascii="Times New Roman" w:hAnsi="Times New Roman"/>
                <w:color w:val="000000"/>
              </w:rPr>
            </w:pPr>
            <w:r>
              <w:rPr>
                <w:rFonts w:ascii="Times New Roman" w:hAnsi="Times New Roman"/>
                <w:color w:val="000000"/>
              </w:rPr>
              <w:t>NoAllergyIntolerance</w:t>
            </w:r>
          </w:p>
          <w:p w14:paraId="64A056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623D6C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7F44FF0"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52AB7F8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4859FA" w14:textId="77777777" w:rsidR="00C8693F" w:rsidRDefault="00C8693F">
            <w:pPr>
              <w:spacing w:line="256" w:lineRule="auto"/>
              <w:rPr>
                <w:rFonts w:ascii="Times New Roman" w:hAnsi="Times New Roman"/>
                <w:color w:val="000000"/>
              </w:rPr>
            </w:pPr>
          </w:p>
          <w:p w14:paraId="2AB08F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92DA2B6" w14:textId="77777777" w:rsidTr="00C8693F">
        <w:tc>
          <w:tcPr>
            <w:tcW w:w="2250" w:type="dxa"/>
            <w:tcBorders>
              <w:top w:val="single" w:sz="2" w:space="0" w:color="auto"/>
              <w:left w:val="single" w:sz="2" w:space="0" w:color="auto"/>
              <w:bottom w:val="single" w:sz="2" w:space="0" w:color="auto"/>
              <w:right w:val="single" w:sz="2" w:space="0" w:color="auto"/>
            </w:tcBorders>
          </w:tcPr>
          <w:p w14:paraId="3F276F4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6E4A51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C9E93A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A93A39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CF7D8F5" w14:textId="77777777" w:rsidR="00C8693F" w:rsidRDefault="00C8693F">
            <w:pPr>
              <w:spacing w:line="256" w:lineRule="auto"/>
              <w:rPr>
                <w:rFonts w:ascii="Times New Roman" w:hAnsi="Times New Roman"/>
                <w:color w:val="000000"/>
              </w:rPr>
            </w:pPr>
            <w:r>
              <w:rPr>
                <w:rFonts w:ascii="Times New Roman" w:hAnsi="Times New Roman"/>
                <w:color w:val="000000"/>
              </w:rPr>
              <w:t>NoAdverseEvent</w:t>
            </w:r>
          </w:p>
          <w:p w14:paraId="3B4B07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86E3A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7C0EE53"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4F83D4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F7721C6" w14:textId="77777777" w:rsidR="00C8693F" w:rsidRDefault="00C8693F">
            <w:pPr>
              <w:spacing w:line="256" w:lineRule="auto"/>
              <w:rPr>
                <w:rFonts w:ascii="Times New Roman" w:hAnsi="Times New Roman"/>
                <w:color w:val="000000"/>
              </w:rPr>
            </w:pPr>
          </w:p>
          <w:p w14:paraId="685753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C7019D5" w14:textId="77777777" w:rsidTr="00C8693F">
        <w:tc>
          <w:tcPr>
            <w:tcW w:w="2250" w:type="dxa"/>
            <w:tcBorders>
              <w:top w:val="single" w:sz="2" w:space="0" w:color="auto"/>
              <w:left w:val="single" w:sz="2" w:space="0" w:color="auto"/>
              <w:bottom w:val="single" w:sz="2" w:space="0" w:color="auto"/>
              <w:right w:val="single" w:sz="2" w:space="0" w:color="auto"/>
            </w:tcBorders>
          </w:tcPr>
          <w:p w14:paraId="66C8136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49E51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8B431E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3EC74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1334C62" w14:textId="77777777" w:rsidR="00C8693F" w:rsidRDefault="00C8693F">
            <w:pPr>
              <w:spacing w:line="256" w:lineRule="auto"/>
              <w:rPr>
                <w:rFonts w:ascii="Times New Roman" w:hAnsi="Times New Roman"/>
                <w:color w:val="000000"/>
              </w:rPr>
            </w:pPr>
            <w:r>
              <w:rPr>
                <w:rFonts w:ascii="Times New Roman" w:hAnsi="Times New Roman"/>
                <w:color w:val="000000"/>
              </w:rPr>
              <w:t>ConditionAbsent</w:t>
            </w:r>
          </w:p>
          <w:p w14:paraId="2805FC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8AFF89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E0BF03"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060CCB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F4CEEC" w14:textId="77777777" w:rsidR="00C8693F" w:rsidRDefault="00C8693F">
            <w:pPr>
              <w:spacing w:line="256" w:lineRule="auto"/>
              <w:rPr>
                <w:rFonts w:ascii="Times New Roman" w:hAnsi="Times New Roman"/>
                <w:color w:val="000000"/>
              </w:rPr>
            </w:pPr>
          </w:p>
          <w:p w14:paraId="51B3091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30"/>
    </w:tbl>
    <w:p w14:paraId="539BEADA" w14:textId="77777777" w:rsidR="00C8693F" w:rsidRDefault="00C8693F" w:rsidP="00C8693F">
      <w:pPr>
        <w:rPr>
          <w:rFonts w:ascii="Times New Roman" w:hAnsi="Times New Roman" w:cs="Arial"/>
          <w:color w:val="000000"/>
          <w:lang w:val="en-AU"/>
        </w:rPr>
      </w:pPr>
    </w:p>
    <w:p w14:paraId="1F8D8B4F" w14:textId="77777777" w:rsidR="00C8693F" w:rsidRDefault="00C8693F" w:rsidP="00C8693F">
      <w:pPr>
        <w:pStyle w:val="Heading2"/>
        <w:rPr>
          <w:rFonts w:ascii="Arial" w:hAnsi="Arial"/>
          <w:color w:val="004080"/>
          <w:szCs w:val="24"/>
          <w:lang w:val="en-US"/>
        </w:rPr>
      </w:pPr>
      <w:bookmarkStart w:id="132" w:name="BKM_376453BD_C0D9_40C5_872F_D048DA819C2B"/>
      <w:bookmarkStart w:id="133" w:name="_Toc374521814"/>
      <w:r>
        <w:rPr>
          <w:bCs/>
          <w:szCs w:val="24"/>
          <w:lang w:val="en-US"/>
        </w:rPr>
        <w:t>ObservationPresence</w:t>
      </w:r>
      <w:bookmarkEnd w:id="133"/>
    </w:p>
    <w:p w14:paraId="14260E93"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StatementAboutObservation</w:t>
      </w:r>
    </w:p>
    <w:p w14:paraId="1309CBB6" w14:textId="77777777" w:rsidR="00C8693F" w:rsidRDefault="00C8693F" w:rsidP="00C8693F">
      <w:pPr>
        <w:rPr>
          <w:rFonts w:ascii="Times New Roman" w:hAnsi="Times New Roman"/>
          <w:color w:val="000000"/>
        </w:rPr>
      </w:pPr>
    </w:p>
    <w:p w14:paraId="79D8C255" w14:textId="77777777" w:rsidR="00C8693F" w:rsidRDefault="00C8693F" w:rsidP="00C8693F">
      <w:pPr>
        <w:rPr>
          <w:rFonts w:ascii="Arial" w:eastAsiaTheme="minorEastAsia" w:hAnsi="Arial"/>
        </w:rPr>
      </w:pPr>
      <w:r>
        <w:rPr>
          <w:rFonts w:ascii="Times New Roman" w:hAnsi="Times New Roman"/>
          <w:color w:val="000000"/>
        </w:rPr>
        <w:t>A statement asserting the presence or value of an observation.</w:t>
      </w:r>
    </w:p>
    <w:p w14:paraId="0BA42015" w14:textId="77777777" w:rsidR="00C8693F" w:rsidRDefault="00C8693F" w:rsidP="00C8693F">
      <w:pPr>
        <w:rPr>
          <w:rFonts w:ascii="Times New Roman" w:hAnsi="Times New Roman"/>
        </w:rPr>
      </w:pPr>
    </w:p>
    <w:p w14:paraId="326F7A01" w14:textId="77777777" w:rsidR="00C8693F" w:rsidRDefault="00C8693F" w:rsidP="00C8693F">
      <w:pPr>
        <w:rPr>
          <w:rFonts w:ascii="Times New Roman" w:hAnsi="Times New Roman"/>
        </w:rPr>
      </w:pPr>
    </w:p>
    <w:p w14:paraId="79A850E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2681DF0"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93588C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5CC73A3"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F7D030A"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9EA73C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47A4EB7" w14:textId="77777777" w:rsidTr="00C8693F">
        <w:tc>
          <w:tcPr>
            <w:tcW w:w="2250" w:type="dxa"/>
            <w:tcBorders>
              <w:top w:val="single" w:sz="2" w:space="0" w:color="auto"/>
              <w:left w:val="single" w:sz="2" w:space="0" w:color="auto"/>
              <w:bottom w:val="single" w:sz="2" w:space="0" w:color="auto"/>
              <w:right w:val="single" w:sz="2" w:space="0" w:color="auto"/>
            </w:tcBorders>
          </w:tcPr>
          <w:p w14:paraId="4F516411"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78BEE4"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Source -&gt; Destination </w:t>
            </w:r>
          </w:p>
          <w:p w14:paraId="333FD4B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2D070E9"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0188665D"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ObservationPresence</w:t>
            </w:r>
          </w:p>
          <w:p w14:paraId="68CBB31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9A295D8"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1D5B5F4E"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StatementAboutObservation</w:t>
            </w:r>
          </w:p>
          <w:p w14:paraId="5563F30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6F1627" w14:textId="77777777" w:rsidR="00C8693F" w:rsidRDefault="00C8693F">
            <w:pPr>
              <w:spacing w:line="256" w:lineRule="auto"/>
              <w:rPr>
                <w:rFonts w:ascii="Times New Roman" w:hAnsi="Times New Roman"/>
                <w:color w:val="000000"/>
              </w:rPr>
            </w:pPr>
          </w:p>
          <w:p w14:paraId="1EB1C25E"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r>
      <w:tr w:rsidR="00C8693F" w14:paraId="28E57069" w14:textId="77777777" w:rsidTr="00C8693F">
        <w:tc>
          <w:tcPr>
            <w:tcW w:w="2250" w:type="dxa"/>
            <w:tcBorders>
              <w:top w:val="single" w:sz="2" w:space="0" w:color="auto"/>
              <w:left w:val="single" w:sz="2" w:space="0" w:color="auto"/>
              <w:bottom w:val="single" w:sz="2" w:space="0" w:color="auto"/>
              <w:right w:val="single" w:sz="2" w:space="0" w:color="auto"/>
            </w:tcBorders>
          </w:tcPr>
          <w:p w14:paraId="032A8FA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12D5FD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663EBB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2577DF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873694"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w:t>
            </w:r>
          </w:p>
          <w:p w14:paraId="1B45B6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C6A40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3356C68"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638CCC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B8BCBDE" w14:textId="77777777" w:rsidR="00C8693F" w:rsidRDefault="00C8693F">
            <w:pPr>
              <w:spacing w:line="256" w:lineRule="auto"/>
              <w:rPr>
                <w:rFonts w:ascii="Times New Roman" w:hAnsi="Times New Roman"/>
                <w:color w:val="000000"/>
              </w:rPr>
            </w:pPr>
          </w:p>
          <w:p w14:paraId="2D18BB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4AB8502" w14:textId="77777777" w:rsidTr="00C8693F">
        <w:tc>
          <w:tcPr>
            <w:tcW w:w="2250" w:type="dxa"/>
            <w:tcBorders>
              <w:top w:val="single" w:sz="2" w:space="0" w:color="auto"/>
              <w:left w:val="single" w:sz="2" w:space="0" w:color="auto"/>
              <w:bottom w:val="single" w:sz="2" w:space="0" w:color="auto"/>
              <w:right w:val="single" w:sz="2" w:space="0" w:color="auto"/>
            </w:tcBorders>
          </w:tcPr>
          <w:p w14:paraId="0516305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F48EB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B83015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BD6EE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98B3DF"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ContraindicationToProcedure</w:t>
            </w:r>
          </w:p>
          <w:p w14:paraId="4039273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BA21B1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4F6C881"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4A76D3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BA48E3C" w14:textId="77777777" w:rsidR="00C8693F" w:rsidRDefault="00C8693F">
            <w:pPr>
              <w:spacing w:line="256" w:lineRule="auto"/>
              <w:rPr>
                <w:rFonts w:ascii="Times New Roman" w:hAnsi="Times New Roman"/>
                <w:color w:val="000000"/>
              </w:rPr>
            </w:pPr>
          </w:p>
          <w:p w14:paraId="02F178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330723A" w14:textId="77777777" w:rsidTr="00C8693F">
        <w:tc>
          <w:tcPr>
            <w:tcW w:w="2250" w:type="dxa"/>
            <w:tcBorders>
              <w:top w:val="single" w:sz="2" w:space="0" w:color="auto"/>
              <w:left w:val="single" w:sz="2" w:space="0" w:color="auto"/>
              <w:bottom w:val="single" w:sz="2" w:space="0" w:color="auto"/>
              <w:right w:val="single" w:sz="2" w:space="0" w:color="auto"/>
            </w:tcBorders>
          </w:tcPr>
          <w:p w14:paraId="431A5CE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56A8C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39855E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6256C7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4C0003B"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ContraindicationToMedication</w:t>
            </w:r>
          </w:p>
          <w:p w14:paraId="74D5A4D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32171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50EC0FB"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520E604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C918BBF" w14:textId="77777777" w:rsidR="00C8693F" w:rsidRDefault="00C8693F">
            <w:pPr>
              <w:spacing w:line="256" w:lineRule="auto"/>
              <w:rPr>
                <w:rFonts w:ascii="Times New Roman" w:hAnsi="Times New Roman"/>
                <w:color w:val="000000"/>
              </w:rPr>
            </w:pPr>
          </w:p>
          <w:p w14:paraId="46AAD81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BA45254" w14:textId="77777777" w:rsidTr="00C8693F">
        <w:tc>
          <w:tcPr>
            <w:tcW w:w="2250" w:type="dxa"/>
            <w:tcBorders>
              <w:top w:val="single" w:sz="2" w:space="0" w:color="auto"/>
              <w:left w:val="single" w:sz="2" w:space="0" w:color="auto"/>
              <w:bottom w:val="single" w:sz="2" w:space="0" w:color="auto"/>
              <w:right w:val="single" w:sz="2" w:space="0" w:color="auto"/>
            </w:tcBorders>
          </w:tcPr>
          <w:p w14:paraId="149AD15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25CFDC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47F62C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5FC3BD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89063A5" w14:textId="77777777" w:rsidR="00C8693F" w:rsidRDefault="00C8693F">
            <w:pPr>
              <w:spacing w:line="256" w:lineRule="auto"/>
              <w:rPr>
                <w:rFonts w:ascii="Times New Roman" w:hAnsi="Times New Roman"/>
                <w:color w:val="000000"/>
              </w:rPr>
            </w:pPr>
            <w:r>
              <w:rPr>
                <w:rFonts w:ascii="Times New Roman" w:hAnsi="Times New Roman"/>
                <w:color w:val="000000"/>
              </w:rPr>
              <w:t>Symptom</w:t>
            </w:r>
          </w:p>
          <w:p w14:paraId="064BA8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F7EB9A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BA4510B"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49C600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C20DCA0" w14:textId="77777777" w:rsidR="00C8693F" w:rsidRDefault="00C8693F">
            <w:pPr>
              <w:spacing w:line="256" w:lineRule="auto"/>
              <w:rPr>
                <w:rFonts w:ascii="Times New Roman" w:hAnsi="Times New Roman"/>
                <w:color w:val="000000"/>
              </w:rPr>
            </w:pPr>
          </w:p>
          <w:p w14:paraId="23BCC37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2F1A42F" w14:textId="77777777" w:rsidTr="00C8693F">
        <w:tc>
          <w:tcPr>
            <w:tcW w:w="2250" w:type="dxa"/>
            <w:tcBorders>
              <w:top w:val="single" w:sz="2" w:space="0" w:color="auto"/>
              <w:left w:val="single" w:sz="2" w:space="0" w:color="auto"/>
              <w:bottom w:val="single" w:sz="2" w:space="0" w:color="auto"/>
              <w:right w:val="single" w:sz="2" w:space="0" w:color="auto"/>
            </w:tcBorders>
          </w:tcPr>
          <w:p w14:paraId="09F711A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66DAC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890F2B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BBB594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D5CBEA1" w14:textId="77777777" w:rsidR="00C8693F" w:rsidRDefault="00C8693F">
            <w:pPr>
              <w:spacing w:line="256" w:lineRule="auto"/>
              <w:rPr>
                <w:rFonts w:ascii="Times New Roman" w:hAnsi="Times New Roman"/>
                <w:color w:val="000000"/>
              </w:rPr>
            </w:pPr>
            <w:r>
              <w:rPr>
                <w:rFonts w:ascii="Times New Roman" w:hAnsi="Times New Roman"/>
                <w:color w:val="000000"/>
              </w:rPr>
              <w:t>FamilyHistoryObservation</w:t>
            </w:r>
          </w:p>
          <w:p w14:paraId="5A09E5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8A5174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07A42A1"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6D5AD36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06E24F6" w14:textId="77777777" w:rsidR="00C8693F" w:rsidRDefault="00C8693F">
            <w:pPr>
              <w:spacing w:line="256" w:lineRule="auto"/>
              <w:rPr>
                <w:rFonts w:ascii="Times New Roman" w:hAnsi="Times New Roman"/>
                <w:color w:val="000000"/>
              </w:rPr>
            </w:pPr>
          </w:p>
          <w:p w14:paraId="2C8CDC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7E9FB45" w14:textId="77777777" w:rsidTr="00C8693F">
        <w:tc>
          <w:tcPr>
            <w:tcW w:w="2250" w:type="dxa"/>
            <w:tcBorders>
              <w:top w:val="single" w:sz="2" w:space="0" w:color="auto"/>
              <w:left w:val="single" w:sz="2" w:space="0" w:color="auto"/>
              <w:bottom w:val="single" w:sz="2" w:space="0" w:color="auto"/>
              <w:right w:val="single" w:sz="2" w:space="0" w:color="auto"/>
            </w:tcBorders>
          </w:tcPr>
          <w:p w14:paraId="7B345D5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2EDAA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2AA06F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FDADD4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A6867BB" w14:textId="77777777" w:rsidR="00C8693F" w:rsidRDefault="00C8693F">
            <w:pPr>
              <w:spacing w:line="256" w:lineRule="auto"/>
              <w:rPr>
                <w:rFonts w:ascii="Times New Roman" w:hAnsi="Times New Roman"/>
                <w:color w:val="000000"/>
              </w:rPr>
            </w:pPr>
            <w:r>
              <w:rPr>
                <w:rFonts w:ascii="Times New Roman" w:hAnsi="Times New Roman"/>
                <w:color w:val="000000"/>
              </w:rPr>
              <w:t>Prognosis</w:t>
            </w:r>
          </w:p>
          <w:p w14:paraId="0260307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F306C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FD240B7"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0009814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B23221" w14:textId="77777777" w:rsidR="00C8693F" w:rsidRDefault="00C8693F">
            <w:pPr>
              <w:spacing w:line="256" w:lineRule="auto"/>
              <w:rPr>
                <w:rFonts w:ascii="Times New Roman" w:hAnsi="Times New Roman"/>
                <w:color w:val="000000"/>
              </w:rPr>
            </w:pPr>
          </w:p>
          <w:p w14:paraId="5A39D6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AF7442B" w14:textId="77777777" w:rsidTr="00C8693F">
        <w:tc>
          <w:tcPr>
            <w:tcW w:w="2250" w:type="dxa"/>
            <w:tcBorders>
              <w:top w:val="single" w:sz="2" w:space="0" w:color="auto"/>
              <w:left w:val="single" w:sz="2" w:space="0" w:color="auto"/>
              <w:bottom w:val="single" w:sz="2" w:space="0" w:color="auto"/>
              <w:right w:val="single" w:sz="2" w:space="0" w:color="auto"/>
            </w:tcBorders>
          </w:tcPr>
          <w:p w14:paraId="66597854"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16A2E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194DA4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685E7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A008599" w14:textId="77777777" w:rsidR="00C8693F" w:rsidRDefault="00C8693F">
            <w:pPr>
              <w:spacing w:line="256" w:lineRule="auto"/>
              <w:rPr>
                <w:rFonts w:ascii="Times New Roman" w:hAnsi="Times New Roman"/>
                <w:color w:val="000000"/>
              </w:rPr>
            </w:pPr>
            <w:r>
              <w:rPr>
                <w:rFonts w:ascii="Times New Roman" w:hAnsi="Times New Roman"/>
                <w:color w:val="000000"/>
              </w:rPr>
              <w:t>AdverseEvent</w:t>
            </w:r>
          </w:p>
          <w:p w14:paraId="111229A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0D4DB2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0E89887"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7630245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EF3D3D" w14:textId="77777777" w:rsidR="00C8693F" w:rsidRDefault="00C8693F">
            <w:pPr>
              <w:spacing w:line="256" w:lineRule="auto"/>
              <w:rPr>
                <w:rFonts w:ascii="Times New Roman" w:hAnsi="Times New Roman"/>
                <w:color w:val="000000"/>
              </w:rPr>
            </w:pPr>
          </w:p>
          <w:p w14:paraId="080D22A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E690658" w14:textId="77777777" w:rsidTr="00C8693F">
        <w:tc>
          <w:tcPr>
            <w:tcW w:w="2250" w:type="dxa"/>
            <w:tcBorders>
              <w:top w:val="single" w:sz="2" w:space="0" w:color="auto"/>
              <w:left w:val="single" w:sz="2" w:space="0" w:color="auto"/>
              <w:bottom w:val="single" w:sz="2" w:space="0" w:color="auto"/>
              <w:right w:val="single" w:sz="2" w:space="0" w:color="auto"/>
            </w:tcBorders>
          </w:tcPr>
          <w:p w14:paraId="7AFF2E3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A9CD2E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D543A3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34B313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6AB0861"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w:t>
            </w:r>
          </w:p>
          <w:p w14:paraId="1A6D5A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0336C8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FD66754"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5F46F3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E65AF0" w14:textId="77777777" w:rsidR="00C8693F" w:rsidRDefault="00C8693F">
            <w:pPr>
              <w:spacing w:line="256" w:lineRule="auto"/>
              <w:rPr>
                <w:rFonts w:ascii="Times New Roman" w:hAnsi="Times New Roman"/>
                <w:color w:val="000000"/>
              </w:rPr>
            </w:pPr>
          </w:p>
          <w:p w14:paraId="033B8B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F2BE7E6" w14:textId="77777777" w:rsidTr="00C8693F">
        <w:tc>
          <w:tcPr>
            <w:tcW w:w="2250" w:type="dxa"/>
            <w:tcBorders>
              <w:top w:val="single" w:sz="2" w:space="0" w:color="auto"/>
              <w:left w:val="single" w:sz="2" w:space="0" w:color="auto"/>
              <w:bottom w:val="single" w:sz="2" w:space="0" w:color="auto"/>
              <w:right w:val="single" w:sz="2" w:space="0" w:color="auto"/>
            </w:tcBorders>
          </w:tcPr>
          <w:p w14:paraId="3E2529CD"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2C1610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FB5502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9D071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C9203F1"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48AE0A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7D28A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25C12F"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1A7108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D6BB3C7" w14:textId="77777777" w:rsidR="00C8693F" w:rsidRDefault="00C8693F">
            <w:pPr>
              <w:spacing w:line="256" w:lineRule="auto"/>
              <w:rPr>
                <w:rFonts w:ascii="Times New Roman" w:hAnsi="Times New Roman"/>
                <w:color w:val="000000"/>
              </w:rPr>
            </w:pPr>
          </w:p>
          <w:p w14:paraId="27DCDD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32"/>
    </w:tbl>
    <w:p w14:paraId="326C4A8E" w14:textId="77777777" w:rsidR="00C8693F" w:rsidRDefault="00C8693F" w:rsidP="00C8693F">
      <w:pPr>
        <w:rPr>
          <w:rFonts w:ascii="Times New Roman" w:hAnsi="Times New Roman" w:cs="Arial"/>
          <w:color w:val="000000"/>
          <w:lang w:val="en-AU"/>
        </w:rPr>
      </w:pPr>
    </w:p>
    <w:p w14:paraId="7F7507EB" w14:textId="77777777" w:rsidR="00C8693F" w:rsidRDefault="00C8693F" w:rsidP="00C8693F">
      <w:pPr>
        <w:pStyle w:val="Heading2"/>
        <w:rPr>
          <w:rFonts w:ascii="Arial" w:hAnsi="Arial"/>
          <w:color w:val="004080"/>
          <w:szCs w:val="24"/>
          <w:lang w:val="en-US"/>
        </w:rPr>
      </w:pPr>
      <w:bookmarkStart w:id="134" w:name="BKM_38AD07AA_3A21_46A1_96AF_5F034BC6B837"/>
      <w:bookmarkStart w:id="135" w:name="_Toc374521815"/>
      <w:r>
        <w:rPr>
          <w:bCs/>
          <w:szCs w:val="24"/>
          <w:lang w:val="en-US"/>
        </w:rPr>
        <w:t>ObservationResult</w:t>
      </w:r>
      <w:bookmarkEnd w:id="135"/>
    </w:p>
    <w:p w14:paraId="47BDB683"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540F880B" w14:textId="77777777" w:rsidR="00C8693F" w:rsidRDefault="00C8693F" w:rsidP="00C8693F">
      <w:pPr>
        <w:rPr>
          <w:rFonts w:ascii="Times New Roman" w:hAnsi="Times New Roman"/>
          <w:color w:val="000000"/>
        </w:rPr>
      </w:pPr>
    </w:p>
    <w:p w14:paraId="72E300A2" w14:textId="77777777" w:rsidR="00C8693F" w:rsidRDefault="00C8693F" w:rsidP="00C8693F">
      <w:pPr>
        <w:rPr>
          <w:rFonts w:ascii="Arial" w:eastAsiaTheme="minorEastAsia" w:hAnsi="Arial"/>
        </w:rPr>
      </w:pPr>
    </w:p>
    <w:p w14:paraId="099C439C" w14:textId="77777777" w:rsidR="00C8693F" w:rsidRDefault="00C8693F" w:rsidP="00C8693F">
      <w:pPr>
        <w:rPr>
          <w:rFonts w:ascii="Times New Roman" w:hAnsi="Times New Roman"/>
        </w:rPr>
      </w:pPr>
    </w:p>
    <w:p w14:paraId="4ADA7BC8" w14:textId="77777777" w:rsidR="00C8693F" w:rsidRDefault="00C8693F" w:rsidP="00C8693F">
      <w:pPr>
        <w:rPr>
          <w:rFonts w:ascii="Times New Roman" w:hAnsi="Times New Roman"/>
        </w:rPr>
      </w:pPr>
    </w:p>
    <w:p w14:paraId="3ACB85C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0F30140"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CD78F70" w14:textId="77777777" w:rsidR="00C8693F" w:rsidRDefault="00C8693F">
            <w:pPr>
              <w:spacing w:line="256" w:lineRule="auto"/>
              <w:rPr>
                <w:rFonts w:ascii="Times New Roman" w:hAnsi="Times New Roman"/>
                <w:b/>
                <w:color w:val="000000"/>
              </w:rPr>
            </w:pPr>
            <w:r>
              <w:rPr>
                <w:rFonts w:ascii="Times New Roman" w:hAnsi="Times New Roman"/>
                <w:b/>
                <w:color w:val="000000"/>
              </w:rPr>
              <w:lastRenderedPageBreak/>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4A6905B"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4FCD6A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2C3146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22645D6" w14:textId="77777777" w:rsidTr="00C8693F">
        <w:tc>
          <w:tcPr>
            <w:tcW w:w="2250" w:type="dxa"/>
            <w:tcBorders>
              <w:top w:val="single" w:sz="2" w:space="0" w:color="auto"/>
              <w:left w:val="single" w:sz="2" w:space="0" w:color="auto"/>
              <w:bottom w:val="single" w:sz="2" w:space="0" w:color="auto"/>
              <w:right w:val="single" w:sz="2" w:space="0" w:color="auto"/>
            </w:tcBorders>
          </w:tcPr>
          <w:p w14:paraId="2583A67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6957E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02087C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B057E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CDDC65B"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w:t>
            </w:r>
          </w:p>
          <w:p w14:paraId="330F42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B7D30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CC12A2D"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ObservationResultDescriptor</w:t>
            </w:r>
          </w:p>
          <w:p w14:paraId="597BC53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C495951" w14:textId="77777777" w:rsidR="00C8693F" w:rsidRDefault="00C8693F">
            <w:pPr>
              <w:spacing w:line="256" w:lineRule="auto"/>
              <w:rPr>
                <w:rFonts w:ascii="Times New Roman" w:hAnsi="Times New Roman"/>
                <w:color w:val="000000"/>
              </w:rPr>
            </w:pPr>
          </w:p>
          <w:p w14:paraId="24F47B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821C751" w14:textId="77777777" w:rsidTr="00C8693F">
        <w:tc>
          <w:tcPr>
            <w:tcW w:w="2250" w:type="dxa"/>
            <w:tcBorders>
              <w:top w:val="single" w:sz="2" w:space="0" w:color="auto"/>
              <w:left w:val="single" w:sz="2" w:space="0" w:color="auto"/>
              <w:bottom w:val="single" w:sz="2" w:space="0" w:color="auto"/>
              <w:right w:val="single" w:sz="2" w:space="0" w:color="auto"/>
            </w:tcBorders>
          </w:tcPr>
          <w:p w14:paraId="2152107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44D6F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9BC7BE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EE998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2826821"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w:t>
            </w:r>
          </w:p>
          <w:p w14:paraId="5FE1792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7F1AB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D55F841"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2621AE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53DC7D8" w14:textId="77777777" w:rsidR="00C8693F" w:rsidRDefault="00C8693F">
            <w:pPr>
              <w:spacing w:line="256" w:lineRule="auto"/>
              <w:rPr>
                <w:rFonts w:ascii="Times New Roman" w:hAnsi="Times New Roman"/>
                <w:color w:val="000000"/>
              </w:rPr>
            </w:pPr>
          </w:p>
          <w:p w14:paraId="5E28A3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34"/>
    </w:tbl>
    <w:p w14:paraId="22E85D52" w14:textId="77777777" w:rsidR="00C8693F" w:rsidRDefault="00C8693F" w:rsidP="00C8693F">
      <w:pPr>
        <w:rPr>
          <w:rFonts w:ascii="Times New Roman" w:hAnsi="Times New Roman" w:cs="Arial"/>
          <w:color w:val="000000"/>
          <w:lang w:val="en-AU"/>
        </w:rPr>
      </w:pPr>
    </w:p>
    <w:p w14:paraId="4750E609" w14:textId="77777777" w:rsidR="00C8693F" w:rsidRDefault="00C8693F" w:rsidP="00C8693F">
      <w:pPr>
        <w:pStyle w:val="Heading2"/>
        <w:rPr>
          <w:rFonts w:ascii="Arial" w:hAnsi="Arial"/>
          <w:color w:val="004080"/>
          <w:szCs w:val="24"/>
          <w:lang w:val="en-US"/>
        </w:rPr>
      </w:pPr>
      <w:bookmarkStart w:id="136" w:name="BKM_FB39C456_57D0_4780_8F6A_8199ECEB8D2F"/>
      <w:bookmarkStart w:id="137" w:name="_Toc374521816"/>
      <w:r>
        <w:rPr>
          <w:bCs/>
          <w:szCs w:val="24"/>
          <w:lang w:val="en-US"/>
        </w:rPr>
        <w:t>Organization</w:t>
      </w:r>
      <w:bookmarkEnd w:id="137"/>
    </w:p>
    <w:p w14:paraId="0595B98B"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5BFBCDE7" w14:textId="77777777" w:rsidR="00C8693F" w:rsidRDefault="00C8693F" w:rsidP="00C8693F">
      <w:pPr>
        <w:rPr>
          <w:rFonts w:ascii="Times New Roman" w:hAnsi="Times New Roman"/>
          <w:color w:val="000000"/>
        </w:rPr>
      </w:pPr>
    </w:p>
    <w:p w14:paraId="661710E6" w14:textId="77777777" w:rsidR="00C8693F" w:rsidRDefault="00C8693F" w:rsidP="00C8693F">
      <w:pPr>
        <w:rPr>
          <w:rFonts w:ascii="Arial" w:eastAsiaTheme="minorEastAsia" w:hAnsi="Arial"/>
        </w:rPr>
      </w:pPr>
      <w:r>
        <w:rPr>
          <w:rFonts w:ascii="Times New Roman" w:hAnsi="Times New Roman"/>
          <w:color w:val="000000"/>
        </w:rPr>
        <w:t>A formally or informally recognized grouping of people or organizations formed for the purpose of achieving some form of collective action. Includes companies, institutions, corporations, departments, community groups, healthcare practice groups, etc.</w:t>
      </w:r>
    </w:p>
    <w:p w14:paraId="1DF03CAC" w14:textId="77777777" w:rsidR="00C8693F" w:rsidRDefault="00C8693F" w:rsidP="00C8693F">
      <w:pPr>
        <w:rPr>
          <w:rFonts w:ascii="Times New Roman" w:hAnsi="Times New Roman"/>
        </w:rPr>
      </w:pPr>
      <w:r>
        <w:rPr>
          <w:rFonts w:ascii="Times New Roman" w:hAnsi="Times New Roman"/>
        </w:rPr>
        <w:t xml:space="preserve"> </w:t>
      </w:r>
      <w:bookmarkEnd w:id="136"/>
    </w:p>
    <w:p w14:paraId="2454424A" w14:textId="77777777" w:rsidR="00C8693F" w:rsidRDefault="00C8693F" w:rsidP="00C8693F">
      <w:pPr>
        <w:rPr>
          <w:rFonts w:ascii="Times New Roman" w:hAnsi="Times New Roman"/>
        </w:rPr>
      </w:pPr>
    </w:p>
    <w:p w14:paraId="4F7FE660" w14:textId="77777777" w:rsidR="00C8693F" w:rsidRDefault="00C8693F" w:rsidP="00C8693F">
      <w:pPr>
        <w:pStyle w:val="Heading2"/>
        <w:rPr>
          <w:rFonts w:ascii="Arial" w:hAnsi="Arial"/>
          <w:szCs w:val="24"/>
          <w:lang w:val="en-US"/>
        </w:rPr>
      </w:pPr>
      <w:bookmarkStart w:id="138" w:name="BKM_71D3FE18_1F0A_49B9_BAFD_68D96B9A32C9"/>
      <w:bookmarkStart w:id="139" w:name="_Toc374521817"/>
      <w:r>
        <w:rPr>
          <w:bCs/>
          <w:szCs w:val="24"/>
          <w:lang w:val="en-US"/>
        </w:rPr>
        <w:t>Participant</w:t>
      </w:r>
      <w:bookmarkEnd w:id="139"/>
    </w:p>
    <w:p w14:paraId="78B5D460"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72A16F77" w14:textId="77777777" w:rsidR="00C8693F" w:rsidRDefault="00C8693F" w:rsidP="00C8693F">
      <w:pPr>
        <w:rPr>
          <w:rFonts w:ascii="Times New Roman" w:hAnsi="Times New Roman"/>
          <w:color w:val="000000"/>
        </w:rPr>
      </w:pPr>
    </w:p>
    <w:p w14:paraId="363E2D87" w14:textId="77777777" w:rsidR="00C8693F" w:rsidRDefault="00C8693F" w:rsidP="00C8693F">
      <w:pPr>
        <w:rPr>
          <w:rFonts w:ascii="Arial" w:eastAsiaTheme="minorEastAsia" w:hAnsi="Arial"/>
        </w:rPr>
      </w:pPr>
      <w:r>
        <w:rPr>
          <w:rFonts w:ascii="Times New Roman" w:hAnsi="Times New Roman"/>
          <w:color w:val="000000"/>
        </w:rPr>
        <w:t>Person playing a specified role in an action.</w:t>
      </w:r>
    </w:p>
    <w:p w14:paraId="0A657348" w14:textId="77777777" w:rsidR="00C8693F" w:rsidRDefault="00C8693F" w:rsidP="00C8693F">
      <w:pPr>
        <w:rPr>
          <w:rFonts w:ascii="Times New Roman" w:hAnsi="Times New Roman"/>
        </w:rPr>
      </w:pPr>
    </w:p>
    <w:p w14:paraId="71043F76" w14:textId="77777777" w:rsidR="00C8693F" w:rsidRDefault="00C8693F" w:rsidP="00C8693F">
      <w:pPr>
        <w:rPr>
          <w:rFonts w:ascii="Times New Roman" w:hAnsi="Times New Roman"/>
        </w:rPr>
      </w:pPr>
      <w:bookmarkStart w:id="140" w:name="BKM_EEB5A566_6D4F_4E0B_96FB_31B58E7D16EE"/>
      <w:bookmarkEnd w:id="140"/>
    </w:p>
    <w:p w14:paraId="4B03757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688EBEA3"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EBD7FB0"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26D864A5"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699E262"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5D08819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73468C7"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individual</w:t>
            </w:r>
            <w:r>
              <w:rPr>
                <w:rFonts w:ascii="Times New Roman" w:hAnsi="Times New Roman"/>
                <w:color w:val="000000"/>
              </w:rPr>
              <w:t xml:space="preserve"> PersonRole</w:t>
            </w:r>
          </w:p>
          <w:p w14:paraId="40A473E8"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FFF6E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53B97E7" w14:textId="77777777" w:rsidR="00C8693F" w:rsidRDefault="00C8693F">
            <w:pPr>
              <w:spacing w:line="256" w:lineRule="auto"/>
              <w:rPr>
                <w:rFonts w:ascii="Times New Roman" w:hAnsi="Times New Roman"/>
                <w:color w:val="000000"/>
              </w:rPr>
            </w:pPr>
          </w:p>
          <w:p w14:paraId="5A3F1FCE" w14:textId="77777777" w:rsidR="00C8693F" w:rsidRDefault="00C8693F">
            <w:pPr>
              <w:spacing w:line="256" w:lineRule="auto"/>
              <w:rPr>
                <w:rFonts w:ascii="Times New Roman" w:hAnsi="Times New Roman"/>
                <w:color w:val="000000"/>
              </w:rPr>
            </w:pPr>
          </w:p>
          <w:p w14:paraId="42B40617" w14:textId="77777777" w:rsidR="00C8693F" w:rsidRDefault="00C8693F">
            <w:pPr>
              <w:spacing w:line="256" w:lineRule="auto"/>
              <w:rPr>
                <w:rFonts w:ascii="Times New Roman" w:hAnsi="Times New Roman"/>
                <w:color w:val="000000"/>
              </w:rPr>
            </w:pPr>
          </w:p>
          <w:p w14:paraId="0F5A7B8C"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D425F83" w14:textId="77777777" w:rsidR="00C8693F" w:rsidRDefault="00C8693F">
            <w:pPr>
              <w:spacing w:line="256" w:lineRule="auto"/>
              <w:rPr>
                <w:rFonts w:ascii="Times New Roman" w:hAnsi="Times New Roman"/>
                <w:color w:val="000000"/>
              </w:rPr>
            </w:pPr>
            <w:r>
              <w:rPr>
                <w:rFonts w:ascii="Times New Roman" w:hAnsi="Times New Roman"/>
                <w:color w:val="000000"/>
              </w:rPr>
              <w:t>The healthcare professional or related person participating in the encounter.</w:t>
            </w:r>
          </w:p>
        </w:tc>
        <w:tc>
          <w:tcPr>
            <w:tcW w:w="3060" w:type="dxa"/>
            <w:tcBorders>
              <w:top w:val="single" w:sz="2" w:space="0" w:color="auto"/>
              <w:left w:val="single" w:sz="2" w:space="0" w:color="auto"/>
              <w:bottom w:val="single" w:sz="2" w:space="0" w:color="auto"/>
              <w:right w:val="single" w:sz="2" w:space="0" w:color="auto"/>
            </w:tcBorders>
          </w:tcPr>
          <w:p w14:paraId="1656DA2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CFC52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EB542A" w14:textId="77777777" w:rsidR="00C8693F" w:rsidRDefault="00C8693F">
            <w:pPr>
              <w:spacing w:line="256" w:lineRule="auto"/>
              <w:rPr>
                <w:rFonts w:ascii="Times New Roman" w:hAnsi="Times New Roman"/>
                <w:color w:val="000000"/>
              </w:rPr>
            </w:pPr>
          </w:p>
        </w:tc>
      </w:tr>
      <w:tr w:rsidR="00C8693F" w14:paraId="64A6AC97"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A6119E9" w14:textId="77777777" w:rsidR="00C8693F" w:rsidRDefault="00C8693F">
            <w:pPr>
              <w:spacing w:line="256" w:lineRule="auto"/>
              <w:rPr>
                <w:rFonts w:ascii="Times New Roman" w:hAnsi="Times New Roman"/>
                <w:color w:val="000000"/>
              </w:rPr>
            </w:pPr>
            <w:bookmarkStart w:id="141" w:name="BKM_8D9A4D16_A7C0_44F5_8155_9BA010E6D8F3"/>
            <w:r>
              <w:rPr>
                <w:rFonts w:ascii="Times New Roman" w:hAnsi="Times New Roman"/>
                <w:b/>
                <w:color w:val="000000"/>
              </w:rPr>
              <w:t>participantRole</w:t>
            </w:r>
            <w:r>
              <w:rPr>
                <w:rFonts w:ascii="Times New Roman" w:hAnsi="Times New Roman"/>
                <w:color w:val="000000"/>
              </w:rPr>
              <w:t xml:space="preserve"> Code</w:t>
            </w:r>
          </w:p>
          <w:p w14:paraId="6A2BCA1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CF5F6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2F40FA5" w14:textId="77777777" w:rsidR="00C8693F" w:rsidRDefault="00C8693F">
            <w:pPr>
              <w:spacing w:line="256" w:lineRule="auto"/>
              <w:rPr>
                <w:rFonts w:ascii="Times New Roman" w:hAnsi="Times New Roman"/>
                <w:color w:val="000000"/>
              </w:rPr>
            </w:pPr>
          </w:p>
          <w:p w14:paraId="180921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31554A5D" w14:textId="77777777" w:rsidR="00C8693F" w:rsidRDefault="00C8693F">
            <w:pPr>
              <w:spacing w:line="256" w:lineRule="auto"/>
              <w:rPr>
                <w:rFonts w:ascii="Times New Roman" w:hAnsi="Times New Roman"/>
                <w:color w:val="000000"/>
              </w:rPr>
            </w:pPr>
          </w:p>
          <w:p w14:paraId="3012A8DA"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6E48F95" w14:textId="77777777" w:rsidR="00C8693F" w:rsidRDefault="00C8693F">
            <w:pPr>
              <w:spacing w:line="256" w:lineRule="auto"/>
              <w:rPr>
                <w:rFonts w:ascii="Times New Roman" w:hAnsi="Times New Roman"/>
                <w:color w:val="000000"/>
              </w:rPr>
            </w:pPr>
            <w:r>
              <w:rPr>
                <w:rFonts w:ascii="Times New Roman" w:hAnsi="Times New Roman"/>
                <w:color w:val="000000"/>
              </w:rPr>
              <w:t>Role of participant in encounter, e.g., admitter, attending, primary care physician</w:t>
            </w:r>
          </w:p>
        </w:tc>
        <w:tc>
          <w:tcPr>
            <w:tcW w:w="3060" w:type="dxa"/>
            <w:tcBorders>
              <w:top w:val="single" w:sz="2" w:space="0" w:color="auto"/>
              <w:left w:val="single" w:sz="2" w:space="0" w:color="auto"/>
              <w:bottom w:val="single" w:sz="2" w:space="0" w:color="auto"/>
              <w:right w:val="single" w:sz="2" w:space="0" w:color="auto"/>
            </w:tcBorders>
          </w:tcPr>
          <w:p w14:paraId="19651F8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777FE3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160ABAC" w14:textId="77777777" w:rsidR="00C8693F" w:rsidRDefault="00C8693F">
            <w:pPr>
              <w:spacing w:line="256" w:lineRule="auto"/>
              <w:rPr>
                <w:rFonts w:ascii="Times New Roman" w:hAnsi="Times New Roman"/>
                <w:color w:val="000000"/>
              </w:rPr>
            </w:pPr>
          </w:p>
        </w:tc>
        <w:bookmarkEnd w:id="141"/>
      </w:tr>
      <w:bookmarkEnd w:id="138"/>
    </w:tbl>
    <w:p w14:paraId="69380527" w14:textId="77777777" w:rsidR="00C8693F" w:rsidRDefault="00C8693F" w:rsidP="00C8693F">
      <w:pPr>
        <w:rPr>
          <w:rFonts w:ascii="Times New Roman" w:hAnsi="Times New Roman" w:cs="Arial"/>
          <w:color w:val="000000"/>
          <w:lang w:val="en-AU"/>
        </w:rPr>
      </w:pPr>
    </w:p>
    <w:p w14:paraId="252AA361" w14:textId="77777777" w:rsidR="00C8693F" w:rsidRDefault="00C8693F" w:rsidP="00C8693F">
      <w:pPr>
        <w:pStyle w:val="Heading2"/>
        <w:rPr>
          <w:rFonts w:ascii="Arial" w:hAnsi="Arial"/>
          <w:color w:val="004080"/>
          <w:szCs w:val="24"/>
          <w:lang w:val="en-US"/>
        </w:rPr>
      </w:pPr>
      <w:bookmarkStart w:id="142" w:name="BKM_B638B9D0_9BAD_4FB2_94DC_71AD2BDE3B37"/>
      <w:bookmarkStart w:id="143" w:name="_Toc374521818"/>
      <w:r>
        <w:rPr>
          <w:bCs/>
          <w:szCs w:val="24"/>
          <w:lang w:val="en-US"/>
        </w:rPr>
        <w:lastRenderedPageBreak/>
        <w:t>Patient</w:t>
      </w:r>
      <w:bookmarkEnd w:id="143"/>
    </w:p>
    <w:p w14:paraId="6FCA7D87"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PersonRole</w:t>
      </w:r>
    </w:p>
    <w:p w14:paraId="463E9436" w14:textId="77777777" w:rsidR="00C8693F" w:rsidRDefault="00C8693F" w:rsidP="00C8693F">
      <w:pPr>
        <w:rPr>
          <w:rFonts w:ascii="Times New Roman" w:hAnsi="Times New Roman"/>
          <w:color w:val="000000"/>
        </w:rPr>
      </w:pPr>
    </w:p>
    <w:p w14:paraId="69C8B24F" w14:textId="77777777" w:rsidR="00C8693F" w:rsidRDefault="00C8693F" w:rsidP="00C8693F">
      <w:pPr>
        <w:rPr>
          <w:rFonts w:ascii="Times New Roman" w:hAnsi="Times New Roman"/>
          <w:color w:val="000000"/>
        </w:rPr>
      </w:pPr>
      <w:r>
        <w:rPr>
          <w:rFonts w:ascii="Times New Roman" w:hAnsi="Times New Roman"/>
          <w:color w:val="000000"/>
        </w:rPr>
        <w:t>Demographics and other administrative information about a person or animal receiving care or other health-related services.</w:t>
      </w:r>
    </w:p>
    <w:p w14:paraId="536D609B" w14:textId="77777777" w:rsidR="00C8693F" w:rsidRDefault="00C8693F" w:rsidP="00C8693F">
      <w:pPr>
        <w:rPr>
          <w:rFonts w:ascii="Times New Roman" w:hAnsi="Times New Roman"/>
          <w:color w:val="000000"/>
        </w:rPr>
      </w:pPr>
    </w:p>
    <w:p w14:paraId="26200755" w14:textId="77777777" w:rsidR="00C8693F" w:rsidRDefault="00C8693F" w:rsidP="00C8693F">
      <w:pPr>
        <w:rPr>
          <w:rFonts w:ascii="Times New Roman" w:hAnsi="Times New Roman"/>
          <w:color w:val="000000"/>
        </w:rPr>
      </w:pPr>
      <w:r>
        <w:rPr>
          <w:rFonts w:ascii="Times New Roman" w:hAnsi="Times New Roman"/>
          <w:color w:val="000000"/>
        </w:rPr>
        <w:t>This Resource covers data about persons and animals involved in a wide range of health-related activities, including:</w:t>
      </w:r>
    </w:p>
    <w:p w14:paraId="35C6065F" w14:textId="77777777" w:rsidR="00C8693F" w:rsidRDefault="00C8693F" w:rsidP="00C8693F">
      <w:pPr>
        <w:rPr>
          <w:rFonts w:ascii="Times New Roman" w:hAnsi="Times New Roman"/>
          <w:color w:val="000000"/>
        </w:rPr>
      </w:pPr>
    </w:p>
    <w:p w14:paraId="08EF30B9"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Curative activities</w:t>
      </w:r>
    </w:p>
    <w:p w14:paraId="5B2CE440"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Psychiatric care</w:t>
      </w:r>
    </w:p>
    <w:p w14:paraId="643D4A2F"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Social services</w:t>
      </w:r>
    </w:p>
    <w:p w14:paraId="1E53CC3C"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Pregnancy care</w:t>
      </w:r>
    </w:p>
    <w:p w14:paraId="0FCEE780"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Nursing and assisted living</w:t>
      </w:r>
    </w:p>
    <w:p w14:paraId="0F93DAD7"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Dietary services</w:t>
      </w:r>
    </w:p>
    <w:p w14:paraId="363F2C91"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Tracking of personal health and exercise data</w:t>
      </w:r>
    </w:p>
    <w:p w14:paraId="309D94F0" w14:textId="77777777" w:rsidR="00C8693F" w:rsidRDefault="00C8693F" w:rsidP="00C8693F">
      <w:pPr>
        <w:rPr>
          <w:rFonts w:ascii="Times New Roman" w:hAnsi="Times New Roman"/>
          <w:color w:val="000000"/>
        </w:rPr>
      </w:pPr>
    </w:p>
    <w:p w14:paraId="286781FF" w14:textId="77777777" w:rsidR="00C8693F" w:rsidRDefault="00C8693F" w:rsidP="00C8693F">
      <w:pPr>
        <w:rPr>
          <w:rFonts w:ascii="Arial" w:eastAsiaTheme="minorEastAsia" w:hAnsi="Arial"/>
          <w:lang w:val="en-AU"/>
        </w:rPr>
      </w:pPr>
      <w:r>
        <w:rPr>
          <w:rFonts w:ascii="Times New Roman" w:hAnsi="Times New Roman"/>
          <w:color w:val="000000"/>
        </w:rPr>
        <w:t>The data in the Resource covers the "who" information about the patient: it's attributes are focused on the demographic information necessary to support the administrative, financial and logistic procedures. A Patient record is generally created and maintained by each organization providing care for a patient. A person or animal receiving care at multiple organizations may therefore have its information present in multiple Patient Resources.</w:t>
      </w:r>
    </w:p>
    <w:p w14:paraId="25F2E011" w14:textId="77777777" w:rsidR="00C8693F" w:rsidRDefault="00C8693F" w:rsidP="00C8693F">
      <w:pPr>
        <w:rPr>
          <w:rFonts w:ascii="Times New Roman" w:hAnsi="Times New Roman"/>
        </w:rPr>
      </w:pPr>
    </w:p>
    <w:p w14:paraId="718AAA24" w14:textId="77777777" w:rsidR="00C8693F" w:rsidRDefault="00C8693F" w:rsidP="00C8693F">
      <w:pPr>
        <w:rPr>
          <w:rFonts w:ascii="Times New Roman" w:hAnsi="Times New Roman"/>
        </w:rPr>
      </w:pPr>
    </w:p>
    <w:p w14:paraId="6FAE093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D30DC6A"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2A51AD7"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3036E12"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5A2525B"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F3E1ED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8101915" w14:textId="77777777" w:rsidTr="00C8693F">
        <w:tc>
          <w:tcPr>
            <w:tcW w:w="2250" w:type="dxa"/>
            <w:tcBorders>
              <w:top w:val="single" w:sz="2" w:space="0" w:color="auto"/>
              <w:left w:val="single" w:sz="2" w:space="0" w:color="auto"/>
              <w:bottom w:val="single" w:sz="2" w:space="0" w:color="auto"/>
              <w:right w:val="single" w:sz="2" w:space="0" w:color="auto"/>
            </w:tcBorders>
          </w:tcPr>
          <w:p w14:paraId="6684B9F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CDEB19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650A40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EB2AC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7A34212" w14:textId="77777777" w:rsidR="00C8693F" w:rsidRDefault="00C8693F">
            <w:pPr>
              <w:spacing w:line="256" w:lineRule="auto"/>
              <w:rPr>
                <w:rFonts w:ascii="Times New Roman" w:hAnsi="Times New Roman"/>
                <w:color w:val="000000"/>
              </w:rPr>
            </w:pPr>
            <w:r>
              <w:rPr>
                <w:rFonts w:ascii="Times New Roman" w:hAnsi="Times New Roman"/>
                <w:color w:val="000000"/>
              </w:rPr>
              <w:t>Patient</w:t>
            </w:r>
          </w:p>
          <w:p w14:paraId="2D2A96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5DEEC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436046A"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07544F4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872C298" w14:textId="77777777" w:rsidR="00C8693F" w:rsidRDefault="00C8693F">
            <w:pPr>
              <w:spacing w:line="256" w:lineRule="auto"/>
              <w:rPr>
                <w:rFonts w:ascii="Times New Roman" w:hAnsi="Times New Roman"/>
                <w:color w:val="000000"/>
              </w:rPr>
            </w:pPr>
          </w:p>
          <w:p w14:paraId="75A00C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42"/>
    </w:tbl>
    <w:p w14:paraId="3C9F09D4" w14:textId="77777777" w:rsidR="00C8693F" w:rsidRDefault="00C8693F" w:rsidP="00C8693F">
      <w:pPr>
        <w:rPr>
          <w:rFonts w:ascii="Times New Roman" w:hAnsi="Times New Roman" w:cs="Arial"/>
          <w:color w:val="000000"/>
          <w:lang w:val="en-AU"/>
        </w:rPr>
      </w:pPr>
    </w:p>
    <w:p w14:paraId="3C48E3A1" w14:textId="77777777" w:rsidR="00C8693F" w:rsidRDefault="00C8693F" w:rsidP="00C8693F">
      <w:pPr>
        <w:pStyle w:val="Heading2"/>
        <w:rPr>
          <w:rFonts w:ascii="Arial" w:hAnsi="Arial"/>
          <w:color w:val="004080"/>
          <w:szCs w:val="24"/>
          <w:lang w:val="en-US"/>
        </w:rPr>
      </w:pPr>
      <w:bookmarkStart w:id="144" w:name="BKM_05586DFB_272E_47DD_99D8_1B0E840F3A2D"/>
      <w:bookmarkStart w:id="145" w:name="_Toc374521819"/>
      <w:r>
        <w:rPr>
          <w:bCs/>
          <w:szCs w:val="24"/>
          <w:lang w:val="en-US"/>
        </w:rPr>
        <w:t>Person</w:t>
      </w:r>
      <w:bookmarkEnd w:id="145"/>
    </w:p>
    <w:p w14:paraId="53517A9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77D9E526" w14:textId="77777777" w:rsidR="00C8693F" w:rsidRDefault="00C8693F" w:rsidP="00C8693F">
      <w:pPr>
        <w:rPr>
          <w:rFonts w:ascii="Times New Roman" w:hAnsi="Times New Roman"/>
          <w:color w:val="000000"/>
        </w:rPr>
      </w:pPr>
    </w:p>
    <w:p w14:paraId="7D38D644" w14:textId="77777777" w:rsidR="00C8693F" w:rsidRDefault="00C8693F" w:rsidP="00C8693F">
      <w:pPr>
        <w:rPr>
          <w:rFonts w:ascii="Times New Roman" w:hAnsi="Times New Roman"/>
          <w:color w:val="000000"/>
        </w:rPr>
      </w:pPr>
      <w:r>
        <w:rPr>
          <w:rFonts w:ascii="Times New Roman" w:hAnsi="Times New Roman"/>
          <w:color w:val="000000"/>
        </w:rPr>
        <w:t>Demographic and identification information for an individual.</w:t>
      </w:r>
    </w:p>
    <w:p w14:paraId="0880EB76" w14:textId="77777777" w:rsidR="00C8693F" w:rsidRDefault="00C8693F" w:rsidP="00C8693F">
      <w:pPr>
        <w:rPr>
          <w:rFonts w:ascii="Times New Roman" w:hAnsi="Times New Roman"/>
          <w:color w:val="000000"/>
        </w:rPr>
      </w:pPr>
    </w:p>
    <w:p w14:paraId="54D5D1FA" w14:textId="77777777" w:rsidR="00C8693F" w:rsidRDefault="00C8693F" w:rsidP="00C8693F">
      <w:pPr>
        <w:rPr>
          <w:rFonts w:ascii="Arial" w:eastAsiaTheme="minorEastAsia" w:hAnsi="Arial"/>
          <w:lang w:val="en-AU"/>
        </w:rPr>
      </w:pPr>
      <w:r>
        <w:rPr>
          <w:rFonts w:ascii="Times New Roman" w:hAnsi="Times New Roman"/>
          <w:color w:val="000000"/>
        </w:rPr>
        <w:t>Additional attributes to be added in future versions.</w:t>
      </w:r>
    </w:p>
    <w:p w14:paraId="29E541EF" w14:textId="77777777" w:rsidR="00C8693F" w:rsidRDefault="00C8693F" w:rsidP="00C8693F">
      <w:pPr>
        <w:rPr>
          <w:rFonts w:ascii="Times New Roman" w:hAnsi="Times New Roman"/>
        </w:rPr>
      </w:pPr>
    </w:p>
    <w:p w14:paraId="5B1F26B2" w14:textId="77777777" w:rsidR="00C8693F" w:rsidRDefault="00C8693F" w:rsidP="00C8693F">
      <w:pPr>
        <w:rPr>
          <w:rFonts w:ascii="Times New Roman" w:hAnsi="Times New Roman"/>
        </w:rPr>
      </w:pPr>
    </w:p>
    <w:p w14:paraId="551C4F5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3C5C3D5"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A1C5376"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BBA98B3"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0810C20"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1BB26A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B7F40FE" w14:textId="77777777" w:rsidTr="00C8693F">
        <w:tc>
          <w:tcPr>
            <w:tcW w:w="2250" w:type="dxa"/>
            <w:tcBorders>
              <w:top w:val="single" w:sz="2" w:space="0" w:color="auto"/>
              <w:left w:val="single" w:sz="2" w:space="0" w:color="auto"/>
              <w:bottom w:val="single" w:sz="2" w:space="0" w:color="auto"/>
              <w:right w:val="single" w:sz="2" w:space="0" w:color="auto"/>
            </w:tcBorders>
          </w:tcPr>
          <w:p w14:paraId="74F697F2"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330096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4E4F92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F370D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person </w:t>
            </w:r>
          </w:p>
          <w:p w14:paraId="2DFAD647" w14:textId="77777777" w:rsidR="00C8693F" w:rsidRDefault="00C8693F">
            <w:pPr>
              <w:spacing w:line="256" w:lineRule="auto"/>
              <w:rPr>
                <w:rFonts w:ascii="Times New Roman" w:hAnsi="Times New Roman"/>
                <w:color w:val="000000"/>
              </w:rPr>
            </w:pPr>
            <w:r>
              <w:rPr>
                <w:rFonts w:ascii="Times New Roman" w:hAnsi="Times New Roman"/>
                <w:color w:val="000000"/>
              </w:rPr>
              <w:t>Person</w:t>
            </w:r>
          </w:p>
          <w:p w14:paraId="0AFB1F7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EF2B82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role </w:t>
            </w:r>
          </w:p>
          <w:p w14:paraId="208F722F"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3A1C29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571D936" w14:textId="77777777" w:rsidR="00C8693F" w:rsidRDefault="00C8693F">
            <w:pPr>
              <w:spacing w:line="256" w:lineRule="auto"/>
              <w:rPr>
                <w:rFonts w:ascii="Times New Roman" w:hAnsi="Times New Roman"/>
                <w:color w:val="000000"/>
              </w:rPr>
            </w:pPr>
          </w:p>
          <w:p w14:paraId="5BA6DD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BED149C" w14:textId="77777777" w:rsidR="00C8693F" w:rsidRDefault="00C8693F" w:rsidP="00C8693F">
      <w:pPr>
        <w:rPr>
          <w:rFonts w:ascii="Times New Roman" w:hAnsi="Times New Roman" w:cs="Arial"/>
          <w:color w:val="000000"/>
          <w:lang w:val="en-AU"/>
        </w:rPr>
      </w:pPr>
      <w:bookmarkStart w:id="146" w:name="BKM_DC402610_D08E_467C_800A_FB54C3404061"/>
      <w:bookmarkEnd w:id="146"/>
    </w:p>
    <w:p w14:paraId="613C715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lastRenderedPageBreak/>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24EA3BB5"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66D45005"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7A0ECBF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4B3E879"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EC2797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90148C0"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birthDate</w:t>
            </w:r>
            <w:r>
              <w:rPr>
                <w:rFonts w:ascii="Times New Roman" w:hAnsi="Times New Roman"/>
                <w:color w:val="000000"/>
              </w:rPr>
              <w:t xml:space="preserve"> TimePoint</w:t>
            </w:r>
          </w:p>
          <w:p w14:paraId="5150B7D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0AA18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881E065" w14:textId="77777777" w:rsidR="00C8693F" w:rsidRDefault="00C8693F">
            <w:pPr>
              <w:spacing w:line="256" w:lineRule="auto"/>
              <w:rPr>
                <w:rFonts w:ascii="Times New Roman" w:hAnsi="Times New Roman"/>
                <w:color w:val="000000"/>
              </w:rPr>
            </w:pPr>
          </w:p>
          <w:p w14:paraId="698A4EF7" w14:textId="77777777" w:rsidR="00C8693F" w:rsidRDefault="00C8693F">
            <w:pPr>
              <w:spacing w:line="256" w:lineRule="auto"/>
              <w:rPr>
                <w:rFonts w:ascii="Times New Roman" w:hAnsi="Times New Roman"/>
                <w:color w:val="000000"/>
              </w:rPr>
            </w:pPr>
          </w:p>
          <w:p w14:paraId="7A04567C" w14:textId="77777777" w:rsidR="00C8693F" w:rsidRDefault="00C8693F">
            <w:pPr>
              <w:spacing w:line="256" w:lineRule="auto"/>
              <w:rPr>
                <w:rFonts w:ascii="Times New Roman" w:hAnsi="Times New Roman"/>
                <w:color w:val="000000"/>
              </w:rPr>
            </w:pPr>
          </w:p>
          <w:p w14:paraId="1376BD7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D4E958E" w14:textId="77777777" w:rsidR="00C8693F" w:rsidRDefault="00C8693F">
            <w:pPr>
              <w:spacing w:line="256" w:lineRule="auto"/>
              <w:rPr>
                <w:rFonts w:ascii="Times New Roman" w:hAnsi="Times New Roman"/>
                <w:color w:val="000000"/>
              </w:rPr>
            </w:pPr>
            <w:r>
              <w:rPr>
                <w:rFonts w:ascii="Times New Roman" w:hAnsi="Times New Roman"/>
                <w:color w:val="000000"/>
              </w:rPr>
              <w:t>The date and time of birth for the individual.</w:t>
            </w:r>
          </w:p>
        </w:tc>
        <w:tc>
          <w:tcPr>
            <w:tcW w:w="3060" w:type="dxa"/>
            <w:tcBorders>
              <w:top w:val="single" w:sz="2" w:space="0" w:color="auto"/>
              <w:left w:val="single" w:sz="2" w:space="0" w:color="auto"/>
              <w:bottom w:val="single" w:sz="2" w:space="0" w:color="auto"/>
              <w:right w:val="single" w:sz="2" w:space="0" w:color="auto"/>
            </w:tcBorders>
          </w:tcPr>
          <w:p w14:paraId="5ACC4BF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A8A30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280B592" w14:textId="77777777" w:rsidR="00C8693F" w:rsidRDefault="00C8693F">
            <w:pPr>
              <w:spacing w:line="256" w:lineRule="auto"/>
              <w:rPr>
                <w:rFonts w:ascii="Times New Roman" w:hAnsi="Times New Roman"/>
                <w:color w:val="000000"/>
              </w:rPr>
            </w:pPr>
          </w:p>
        </w:tc>
      </w:tr>
      <w:tr w:rsidR="00C8693F" w14:paraId="3B511F1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5BB3C8C" w14:textId="77777777" w:rsidR="00C8693F" w:rsidRDefault="00C8693F">
            <w:pPr>
              <w:spacing w:line="256" w:lineRule="auto"/>
              <w:rPr>
                <w:rFonts w:ascii="Times New Roman" w:hAnsi="Times New Roman"/>
                <w:color w:val="000000"/>
              </w:rPr>
            </w:pPr>
            <w:bookmarkStart w:id="147" w:name="BKM_B2F520A8_F6C2_47B1_811D_6AEA67BCD738"/>
            <w:r>
              <w:rPr>
                <w:rFonts w:ascii="Times New Roman" w:hAnsi="Times New Roman"/>
                <w:b/>
                <w:color w:val="000000"/>
              </w:rPr>
              <w:t>gender</w:t>
            </w:r>
            <w:r>
              <w:rPr>
                <w:rFonts w:ascii="Times New Roman" w:hAnsi="Times New Roman"/>
                <w:color w:val="000000"/>
              </w:rPr>
              <w:t xml:space="preserve"> Code</w:t>
            </w:r>
          </w:p>
          <w:p w14:paraId="2B0EB10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DAA68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D7AEC74" w14:textId="77777777" w:rsidR="00C8693F" w:rsidRDefault="00C8693F">
            <w:pPr>
              <w:spacing w:line="256" w:lineRule="auto"/>
              <w:rPr>
                <w:rFonts w:ascii="Times New Roman" w:hAnsi="Times New Roman"/>
                <w:color w:val="000000"/>
              </w:rPr>
            </w:pPr>
          </w:p>
          <w:p w14:paraId="2FCDED31" w14:textId="77777777" w:rsidR="00C8693F" w:rsidRDefault="00C8693F">
            <w:pPr>
              <w:spacing w:line="256" w:lineRule="auto"/>
              <w:rPr>
                <w:rFonts w:ascii="Times New Roman" w:hAnsi="Times New Roman"/>
                <w:color w:val="000000"/>
              </w:rPr>
            </w:pPr>
          </w:p>
          <w:p w14:paraId="0A113C7B" w14:textId="77777777" w:rsidR="00C8693F" w:rsidRDefault="00C8693F">
            <w:pPr>
              <w:spacing w:line="256" w:lineRule="auto"/>
              <w:rPr>
                <w:rFonts w:ascii="Times New Roman" w:hAnsi="Times New Roman"/>
                <w:color w:val="000000"/>
              </w:rPr>
            </w:pPr>
          </w:p>
          <w:p w14:paraId="5249FFB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BE30E4D" w14:textId="77777777" w:rsidR="00C8693F" w:rsidRDefault="00C8693F">
            <w:pPr>
              <w:spacing w:line="256" w:lineRule="auto"/>
              <w:rPr>
                <w:rFonts w:ascii="Times New Roman" w:hAnsi="Times New Roman"/>
                <w:color w:val="000000"/>
              </w:rPr>
            </w:pPr>
            <w:r>
              <w:rPr>
                <w:rFonts w:ascii="Times New Roman" w:hAnsi="Times New Roman"/>
                <w:color w:val="000000"/>
              </w:rPr>
              <w:t>Administrative Gender - the gender that the patient is considered to have for administration and record keeping purposes.</w:t>
            </w:r>
          </w:p>
        </w:tc>
        <w:tc>
          <w:tcPr>
            <w:tcW w:w="3060" w:type="dxa"/>
            <w:tcBorders>
              <w:top w:val="single" w:sz="2" w:space="0" w:color="auto"/>
              <w:left w:val="single" w:sz="2" w:space="0" w:color="auto"/>
              <w:bottom w:val="single" w:sz="2" w:space="0" w:color="auto"/>
              <w:right w:val="single" w:sz="2" w:space="0" w:color="auto"/>
            </w:tcBorders>
          </w:tcPr>
          <w:p w14:paraId="50A89A7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F3B39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E29F963" w14:textId="77777777" w:rsidR="00C8693F" w:rsidRDefault="00C8693F">
            <w:pPr>
              <w:spacing w:line="256" w:lineRule="auto"/>
              <w:rPr>
                <w:rFonts w:ascii="Times New Roman" w:hAnsi="Times New Roman"/>
                <w:color w:val="000000"/>
              </w:rPr>
            </w:pPr>
          </w:p>
        </w:tc>
        <w:bookmarkEnd w:id="147"/>
      </w:tr>
      <w:bookmarkEnd w:id="144"/>
    </w:tbl>
    <w:p w14:paraId="32234E56" w14:textId="77777777" w:rsidR="00C8693F" w:rsidRDefault="00C8693F" w:rsidP="00C8693F">
      <w:pPr>
        <w:rPr>
          <w:rFonts w:ascii="Times New Roman" w:hAnsi="Times New Roman" w:cs="Arial"/>
          <w:color w:val="000000"/>
          <w:lang w:val="en-AU"/>
        </w:rPr>
      </w:pPr>
    </w:p>
    <w:p w14:paraId="0F8118EE" w14:textId="77777777" w:rsidR="00C8693F" w:rsidRDefault="00C8693F" w:rsidP="00C8693F">
      <w:pPr>
        <w:pStyle w:val="Heading2"/>
        <w:rPr>
          <w:rFonts w:ascii="Arial" w:hAnsi="Arial"/>
          <w:color w:val="004080"/>
          <w:szCs w:val="24"/>
          <w:lang w:val="en-US"/>
        </w:rPr>
      </w:pPr>
      <w:bookmarkStart w:id="148" w:name="BKM_6A86633B_F303_40C9_807B_FD0283303582"/>
      <w:bookmarkStart w:id="149" w:name="_Toc374521820"/>
      <w:r>
        <w:rPr>
          <w:bCs/>
          <w:szCs w:val="24"/>
          <w:lang w:val="en-US"/>
        </w:rPr>
        <w:t>PersonRole</w:t>
      </w:r>
      <w:bookmarkEnd w:id="149"/>
    </w:p>
    <w:p w14:paraId="66A61436"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0C624CD6" w14:textId="77777777" w:rsidR="00C8693F" w:rsidRDefault="00C8693F" w:rsidP="00C8693F">
      <w:pPr>
        <w:rPr>
          <w:rFonts w:ascii="Times New Roman" w:hAnsi="Times New Roman"/>
          <w:color w:val="000000"/>
        </w:rPr>
      </w:pPr>
    </w:p>
    <w:p w14:paraId="322A72D4" w14:textId="77777777" w:rsidR="00C8693F" w:rsidRDefault="00C8693F" w:rsidP="00C8693F">
      <w:pPr>
        <w:rPr>
          <w:rFonts w:ascii="Arial" w:eastAsiaTheme="minorEastAsia" w:hAnsi="Arial"/>
        </w:rPr>
      </w:pPr>
      <w:r>
        <w:rPr>
          <w:rFonts w:ascii="Times New Roman" w:hAnsi="Times New Roman"/>
          <w:color w:val="000000"/>
        </w:rPr>
        <w:t>The role of individuals in a healthcare action.</w:t>
      </w:r>
    </w:p>
    <w:p w14:paraId="2183F4A0" w14:textId="77777777" w:rsidR="00C8693F" w:rsidRDefault="00C8693F" w:rsidP="00C8693F">
      <w:pPr>
        <w:rPr>
          <w:rFonts w:ascii="Times New Roman" w:hAnsi="Times New Roman"/>
        </w:rPr>
      </w:pPr>
    </w:p>
    <w:p w14:paraId="5E4C6E26" w14:textId="77777777" w:rsidR="00C8693F" w:rsidRDefault="00C8693F" w:rsidP="00C8693F">
      <w:pPr>
        <w:rPr>
          <w:rFonts w:ascii="Times New Roman" w:hAnsi="Times New Roman"/>
        </w:rPr>
      </w:pPr>
    </w:p>
    <w:p w14:paraId="352A8158"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E781B22"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AB0E922"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FEC80DD"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F186B04"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6CE2BE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7E3EA87" w14:textId="77777777" w:rsidTr="00C8693F">
        <w:tc>
          <w:tcPr>
            <w:tcW w:w="2250" w:type="dxa"/>
            <w:tcBorders>
              <w:top w:val="single" w:sz="2" w:space="0" w:color="auto"/>
              <w:left w:val="single" w:sz="2" w:space="0" w:color="auto"/>
              <w:bottom w:val="single" w:sz="2" w:space="0" w:color="auto"/>
              <w:right w:val="single" w:sz="2" w:space="0" w:color="auto"/>
            </w:tcBorders>
          </w:tcPr>
          <w:p w14:paraId="50B5C0BE"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7B007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712EE0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C4168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44CB27D" w14:textId="77777777" w:rsidR="00C8693F" w:rsidRDefault="00C8693F">
            <w:pPr>
              <w:spacing w:line="256" w:lineRule="auto"/>
              <w:rPr>
                <w:rFonts w:ascii="Times New Roman" w:hAnsi="Times New Roman"/>
                <w:color w:val="000000"/>
              </w:rPr>
            </w:pPr>
            <w:r>
              <w:rPr>
                <w:rFonts w:ascii="Times New Roman" w:hAnsi="Times New Roman"/>
                <w:color w:val="000000"/>
              </w:rPr>
              <w:t>Practitioner</w:t>
            </w:r>
          </w:p>
          <w:p w14:paraId="1D6839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283351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9917E3"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123639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46F6C0" w14:textId="77777777" w:rsidR="00C8693F" w:rsidRDefault="00C8693F">
            <w:pPr>
              <w:spacing w:line="256" w:lineRule="auto"/>
              <w:rPr>
                <w:rFonts w:ascii="Times New Roman" w:hAnsi="Times New Roman"/>
                <w:color w:val="000000"/>
              </w:rPr>
            </w:pPr>
          </w:p>
          <w:p w14:paraId="4E74F4E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3737C78" w14:textId="77777777" w:rsidTr="00C8693F">
        <w:tc>
          <w:tcPr>
            <w:tcW w:w="2250" w:type="dxa"/>
            <w:tcBorders>
              <w:top w:val="single" w:sz="2" w:space="0" w:color="auto"/>
              <w:left w:val="single" w:sz="2" w:space="0" w:color="auto"/>
              <w:bottom w:val="single" w:sz="2" w:space="0" w:color="auto"/>
              <w:right w:val="single" w:sz="2" w:space="0" w:color="auto"/>
            </w:tcBorders>
          </w:tcPr>
          <w:p w14:paraId="7DA9281D"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D74D01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560611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D7A96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2E9242C" w14:textId="77777777" w:rsidR="00C8693F" w:rsidRDefault="00C8693F">
            <w:pPr>
              <w:spacing w:line="256" w:lineRule="auto"/>
              <w:rPr>
                <w:rFonts w:ascii="Times New Roman" w:hAnsi="Times New Roman"/>
                <w:color w:val="000000"/>
              </w:rPr>
            </w:pPr>
            <w:r>
              <w:rPr>
                <w:rFonts w:ascii="Times New Roman" w:hAnsi="Times New Roman"/>
                <w:color w:val="000000"/>
              </w:rPr>
              <w:t>Patient</w:t>
            </w:r>
          </w:p>
          <w:p w14:paraId="651D60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303A21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D6F2B52"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1CDDBB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160F919" w14:textId="77777777" w:rsidR="00C8693F" w:rsidRDefault="00C8693F">
            <w:pPr>
              <w:spacing w:line="256" w:lineRule="auto"/>
              <w:rPr>
                <w:rFonts w:ascii="Times New Roman" w:hAnsi="Times New Roman"/>
                <w:color w:val="000000"/>
              </w:rPr>
            </w:pPr>
          </w:p>
          <w:p w14:paraId="0040DD3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FA27F72" w14:textId="77777777" w:rsidTr="00C8693F">
        <w:tc>
          <w:tcPr>
            <w:tcW w:w="2250" w:type="dxa"/>
            <w:tcBorders>
              <w:top w:val="single" w:sz="2" w:space="0" w:color="auto"/>
              <w:left w:val="single" w:sz="2" w:space="0" w:color="auto"/>
              <w:bottom w:val="single" w:sz="2" w:space="0" w:color="auto"/>
              <w:right w:val="single" w:sz="2" w:space="0" w:color="auto"/>
            </w:tcBorders>
          </w:tcPr>
          <w:p w14:paraId="107AE5B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5CC65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D5C7B7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FF94E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A504499" w14:textId="77777777" w:rsidR="00C8693F" w:rsidRDefault="00C8693F">
            <w:pPr>
              <w:spacing w:line="256" w:lineRule="auto"/>
              <w:rPr>
                <w:rFonts w:ascii="Times New Roman" w:hAnsi="Times New Roman"/>
                <w:color w:val="000000"/>
              </w:rPr>
            </w:pPr>
            <w:r>
              <w:rPr>
                <w:rFonts w:ascii="Times New Roman" w:hAnsi="Times New Roman"/>
                <w:color w:val="000000"/>
              </w:rPr>
              <w:t>RelatedPerson</w:t>
            </w:r>
          </w:p>
          <w:p w14:paraId="146451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795F85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F648DE5"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4FA493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AE673B" w14:textId="77777777" w:rsidR="00C8693F" w:rsidRDefault="00C8693F">
            <w:pPr>
              <w:spacing w:line="256" w:lineRule="auto"/>
              <w:rPr>
                <w:rFonts w:ascii="Times New Roman" w:hAnsi="Times New Roman"/>
                <w:color w:val="000000"/>
              </w:rPr>
            </w:pPr>
          </w:p>
          <w:p w14:paraId="78BB2C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1F1AD70" w14:textId="77777777" w:rsidTr="00C8693F">
        <w:tc>
          <w:tcPr>
            <w:tcW w:w="2250" w:type="dxa"/>
            <w:tcBorders>
              <w:top w:val="single" w:sz="2" w:space="0" w:color="auto"/>
              <w:left w:val="single" w:sz="2" w:space="0" w:color="auto"/>
              <w:bottom w:val="single" w:sz="2" w:space="0" w:color="auto"/>
              <w:right w:val="single" w:sz="2" w:space="0" w:color="auto"/>
            </w:tcBorders>
          </w:tcPr>
          <w:p w14:paraId="58001C24"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174488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B2A787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75CB9A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person </w:t>
            </w:r>
          </w:p>
          <w:p w14:paraId="6B4A6978" w14:textId="77777777" w:rsidR="00C8693F" w:rsidRDefault="00C8693F">
            <w:pPr>
              <w:spacing w:line="256" w:lineRule="auto"/>
              <w:rPr>
                <w:rFonts w:ascii="Times New Roman" w:hAnsi="Times New Roman"/>
                <w:color w:val="000000"/>
              </w:rPr>
            </w:pPr>
            <w:r>
              <w:rPr>
                <w:rFonts w:ascii="Times New Roman" w:hAnsi="Times New Roman"/>
                <w:color w:val="000000"/>
              </w:rPr>
              <w:t>Person</w:t>
            </w:r>
          </w:p>
          <w:p w14:paraId="20BD16D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121B52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role </w:t>
            </w:r>
          </w:p>
          <w:p w14:paraId="552EA554"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798968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76E593" w14:textId="77777777" w:rsidR="00C8693F" w:rsidRDefault="00C8693F">
            <w:pPr>
              <w:spacing w:line="256" w:lineRule="auto"/>
              <w:rPr>
                <w:rFonts w:ascii="Times New Roman" w:hAnsi="Times New Roman"/>
                <w:color w:val="000000"/>
              </w:rPr>
            </w:pPr>
          </w:p>
          <w:p w14:paraId="17520E0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48"/>
    </w:tbl>
    <w:p w14:paraId="6F977BAC" w14:textId="77777777" w:rsidR="00C8693F" w:rsidRDefault="00C8693F" w:rsidP="00C8693F">
      <w:pPr>
        <w:rPr>
          <w:rFonts w:ascii="Times New Roman" w:hAnsi="Times New Roman" w:cs="Arial"/>
          <w:color w:val="000000"/>
          <w:lang w:val="en-AU"/>
        </w:rPr>
      </w:pPr>
    </w:p>
    <w:p w14:paraId="21707B75" w14:textId="77777777" w:rsidR="00C8693F" w:rsidRDefault="00C8693F" w:rsidP="00C8693F">
      <w:pPr>
        <w:pStyle w:val="Heading2"/>
        <w:rPr>
          <w:rFonts w:ascii="Arial" w:hAnsi="Arial"/>
          <w:color w:val="004080"/>
          <w:szCs w:val="24"/>
          <w:lang w:val="en-US"/>
        </w:rPr>
      </w:pPr>
      <w:bookmarkStart w:id="150" w:name="BKM_937D9656_4704_4BC1_BB7B_9839D0BDC2E5"/>
      <w:bookmarkStart w:id="151" w:name="_Toc374521821"/>
      <w:r>
        <w:rPr>
          <w:bCs/>
          <w:szCs w:val="24"/>
          <w:lang w:val="en-US"/>
        </w:rPr>
        <w:t>Practitioner</w:t>
      </w:r>
      <w:bookmarkEnd w:id="151"/>
    </w:p>
    <w:p w14:paraId="733D08A6"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PersonRole</w:t>
      </w:r>
    </w:p>
    <w:p w14:paraId="0781BDA5" w14:textId="77777777" w:rsidR="00C8693F" w:rsidRDefault="00C8693F" w:rsidP="00C8693F">
      <w:pPr>
        <w:rPr>
          <w:rFonts w:ascii="Times New Roman" w:hAnsi="Times New Roman"/>
          <w:color w:val="000000"/>
        </w:rPr>
      </w:pPr>
    </w:p>
    <w:p w14:paraId="175527CE" w14:textId="77777777" w:rsidR="00C8693F" w:rsidRDefault="00C8693F" w:rsidP="00C8693F">
      <w:pPr>
        <w:rPr>
          <w:rFonts w:ascii="Times New Roman" w:hAnsi="Times New Roman"/>
          <w:color w:val="000000"/>
        </w:rPr>
      </w:pPr>
      <w:r>
        <w:rPr>
          <w:rFonts w:ascii="Times New Roman" w:hAnsi="Times New Roman"/>
          <w:color w:val="000000"/>
        </w:rPr>
        <w:t>Demographics and qualification information for an individual who is directly or indirectly involved in the provisioning of healthcare.</w:t>
      </w:r>
    </w:p>
    <w:p w14:paraId="38E4BA8A" w14:textId="77777777" w:rsidR="00C8693F" w:rsidRDefault="00C8693F" w:rsidP="00C8693F">
      <w:pPr>
        <w:rPr>
          <w:rFonts w:ascii="Times New Roman" w:hAnsi="Times New Roman"/>
          <w:color w:val="000000"/>
        </w:rPr>
      </w:pPr>
    </w:p>
    <w:p w14:paraId="39D51C85" w14:textId="77777777" w:rsidR="00C8693F" w:rsidRDefault="00C8693F" w:rsidP="00C8693F">
      <w:pPr>
        <w:rPr>
          <w:rFonts w:ascii="Times New Roman" w:hAnsi="Times New Roman"/>
          <w:color w:val="000000"/>
        </w:rPr>
      </w:pPr>
      <w:r>
        <w:rPr>
          <w:rFonts w:ascii="Times New Roman" w:hAnsi="Times New Roman"/>
          <w:color w:val="000000"/>
        </w:rPr>
        <w:t>Practitioner covers all individuals who are engaged in the healthcare process and healthcare-related services as part of their formal responsibilities and this Resource is used for attribution of activities and responsibilities to these individuals. Practitioners include (but are not limited to):</w:t>
      </w:r>
    </w:p>
    <w:p w14:paraId="3FB3F2BB" w14:textId="77777777" w:rsidR="00C8693F" w:rsidRDefault="00C8693F" w:rsidP="00C8693F">
      <w:pPr>
        <w:rPr>
          <w:rFonts w:ascii="Times New Roman" w:hAnsi="Times New Roman"/>
          <w:color w:val="000000"/>
        </w:rPr>
      </w:pPr>
    </w:p>
    <w:p w14:paraId="7573D6A8"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physicians, dentists, pharmacists</w:t>
      </w:r>
    </w:p>
    <w:p w14:paraId="77FEEC5B"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physician assistants, nurses, scribes</w:t>
      </w:r>
    </w:p>
    <w:p w14:paraId="09BE4CAF"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midwives, dietitians, therapists, optometrists, paramedics</w:t>
      </w:r>
    </w:p>
    <w:p w14:paraId="64907F28"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medical technicians, laboratory scientists, prosthetic technicians, radiographers</w:t>
      </w:r>
    </w:p>
    <w:p w14:paraId="166B1A78"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social workers, professional home carers, official volunteers</w:t>
      </w:r>
    </w:p>
    <w:p w14:paraId="25E32784"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receptionists handling patient registration</w:t>
      </w:r>
    </w:p>
    <w:p w14:paraId="166FB617"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IT personnel merging or unmerging patient records</w:t>
      </w:r>
    </w:p>
    <w:p w14:paraId="56A9609A" w14:textId="77777777" w:rsidR="00C8693F" w:rsidRDefault="00C8693F" w:rsidP="00C8693F">
      <w:pPr>
        <w:rPr>
          <w:rFonts w:ascii="Times New Roman" w:hAnsi="Times New Roman"/>
          <w:color w:val="000000"/>
        </w:rPr>
      </w:pPr>
      <w:r>
        <w:rPr>
          <w:rFonts w:ascii="Times New Roman" w:hAnsi="Times New Roman"/>
          <w:color w:val="000000"/>
        </w:rPr>
        <w:t>The Resource SHALL not be used for persons involved without a formal responsibility like individuals taking care for friends, relatives or neighbours. These can be registered as a Patient's Contact.</w:t>
      </w:r>
    </w:p>
    <w:p w14:paraId="3AEBE264" w14:textId="77777777" w:rsidR="00C8693F" w:rsidRDefault="00C8693F" w:rsidP="00C8693F">
      <w:pPr>
        <w:rPr>
          <w:rFonts w:ascii="Times New Roman" w:hAnsi="Times New Roman"/>
          <w:color w:val="000000"/>
        </w:rPr>
      </w:pPr>
    </w:p>
    <w:p w14:paraId="0658E621" w14:textId="77777777" w:rsidR="00C8693F" w:rsidRDefault="00C8693F" w:rsidP="00C8693F">
      <w:pPr>
        <w:rPr>
          <w:rFonts w:ascii="Arial" w:eastAsiaTheme="minorEastAsia" w:hAnsi="Arial"/>
          <w:lang w:val="en-AU"/>
        </w:rPr>
      </w:pPr>
      <w:r>
        <w:rPr>
          <w:rFonts w:ascii="Times New Roman" w:hAnsi="Times New Roman"/>
          <w:color w:val="000000"/>
        </w:rPr>
        <w:t>Practitioner performs different roles within the same or even different organizations. Depending on jurisdiction and custom, it may be necessary to maintain a specific Practitioner Resource for each such role or have a single Practitioner with multiple roles. The role can be limited to a specific period, after which authorization for this role ends. Note that the represented organization need not necessarily be the (direct) employer of a Practitioner.</w:t>
      </w:r>
    </w:p>
    <w:p w14:paraId="1B8144A0" w14:textId="77777777" w:rsidR="00C8693F" w:rsidRDefault="00C8693F" w:rsidP="00C8693F">
      <w:pPr>
        <w:rPr>
          <w:rFonts w:ascii="Times New Roman" w:hAnsi="Times New Roman"/>
        </w:rPr>
      </w:pPr>
    </w:p>
    <w:p w14:paraId="49327049" w14:textId="77777777" w:rsidR="00C8693F" w:rsidRDefault="00C8693F" w:rsidP="00C8693F">
      <w:pPr>
        <w:rPr>
          <w:rFonts w:ascii="Times New Roman" w:hAnsi="Times New Roman"/>
        </w:rPr>
      </w:pPr>
    </w:p>
    <w:p w14:paraId="2F0A894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9F0CE8E"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240F35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0C4DB59"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B1FD7C0"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FA4A23C"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71B1DAF" w14:textId="77777777" w:rsidTr="00C8693F">
        <w:tc>
          <w:tcPr>
            <w:tcW w:w="2250" w:type="dxa"/>
            <w:tcBorders>
              <w:top w:val="single" w:sz="2" w:space="0" w:color="auto"/>
              <w:left w:val="single" w:sz="2" w:space="0" w:color="auto"/>
              <w:bottom w:val="single" w:sz="2" w:space="0" w:color="auto"/>
              <w:right w:val="single" w:sz="2" w:space="0" w:color="auto"/>
            </w:tcBorders>
          </w:tcPr>
          <w:p w14:paraId="56311A0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4C0E6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75863F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4FEF6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43FD62B" w14:textId="77777777" w:rsidR="00C8693F" w:rsidRDefault="00C8693F">
            <w:pPr>
              <w:spacing w:line="256" w:lineRule="auto"/>
              <w:rPr>
                <w:rFonts w:ascii="Times New Roman" w:hAnsi="Times New Roman"/>
                <w:color w:val="000000"/>
              </w:rPr>
            </w:pPr>
            <w:r>
              <w:rPr>
                <w:rFonts w:ascii="Times New Roman" w:hAnsi="Times New Roman"/>
                <w:color w:val="000000"/>
              </w:rPr>
              <w:t>Practitioner</w:t>
            </w:r>
          </w:p>
          <w:p w14:paraId="2007CF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6B789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A192ED3"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23260E9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09E08B" w14:textId="77777777" w:rsidR="00C8693F" w:rsidRDefault="00C8693F">
            <w:pPr>
              <w:spacing w:line="256" w:lineRule="auto"/>
              <w:rPr>
                <w:rFonts w:ascii="Times New Roman" w:hAnsi="Times New Roman"/>
                <w:color w:val="000000"/>
              </w:rPr>
            </w:pPr>
          </w:p>
          <w:p w14:paraId="43F7DE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64E9260" w14:textId="77777777" w:rsidR="00C8693F" w:rsidRDefault="00C8693F" w:rsidP="00C8693F">
      <w:pPr>
        <w:rPr>
          <w:rFonts w:ascii="Times New Roman" w:hAnsi="Times New Roman" w:cs="Arial"/>
          <w:color w:val="000000"/>
          <w:lang w:val="en-AU"/>
        </w:rPr>
      </w:pPr>
      <w:bookmarkStart w:id="152" w:name="BKM_3234B80C_5696_44FE_BF67_550BF121B533"/>
      <w:bookmarkEnd w:id="152"/>
    </w:p>
    <w:p w14:paraId="0F52318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438595AD"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F4230C0"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09551E8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17FEBCB"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4F81867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6CBD9E6"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role</w:t>
            </w:r>
            <w:r>
              <w:rPr>
                <w:rFonts w:ascii="Times New Roman" w:hAnsi="Times New Roman"/>
                <w:color w:val="000000"/>
              </w:rPr>
              <w:t xml:space="preserve"> Code</w:t>
            </w:r>
          </w:p>
          <w:p w14:paraId="0573346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FAE4A5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C665C78" w14:textId="77777777" w:rsidR="00C8693F" w:rsidRDefault="00C8693F">
            <w:pPr>
              <w:spacing w:line="256" w:lineRule="auto"/>
              <w:rPr>
                <w:rFonts w:ascii="Times New Roman" w:hAnsi="Times New Roman"/>
                <w:color w:val="000000"/>
              </w:rPr>
            </w:pPr>
          </w:p>
          <w:p w14:paraId="0DF64D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3CFF3C90" w14:textId="77777777" w:rsidR="00C8693F" w:rsidRDefault="00C8693F">
            <w:pPr>
              <w:spacing w:line="256" w:lineRule="auto"/>
              <w:rPr>
                <w:rFonts w:ascii="Times New Roman" w:hAnsi="Times New Roman"/>
                <w:color w:val="000000"/>
              </w:rPr>
            </w:pPr>
          </w:p>
          <w:p w14:paraId="26C33AC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AB1BACF" w14:textId="77777777" w:rsidR="00C8693F" w:rsidRDefault="00C8693F">
            <w:pPr>
              <w:spacing w:line="256" w:lineRule="auto"/>
              <w:rPr>
                <w:rFonts w:ascii="Times New Roman" w:hAnsi="Times New Roman"/>
                <w:color w:val="000000"/>
              </w:rPr>
            </w:pPr>
            <w:r>
              <w:rPr>
                <w:rFonts w:ascii="Times New Roman" w:hAnsi="Times New Roman"/>
                <w:color w:val="000000"/>
              </w:rPr>
              <w:t>Roles which this practitioner is authorized perform for the organization.</w:t>
            </w:r>
          </w:p>
        </w:tc>
        <w:tc>
          <w:tcPr>
            <w:tcW w:w="3060" w:type="dxa"/>
            <w:tcBorders>
              <w:top w:val="single" w:sz="2" w:space="0" w:color="auto"/>
              <w:left w:val="single" w:sz="2" w:space="0" w:color="auto"/>
              <w:bottom w:val="single" w:sz="2" w:space="0" w:color="auto"/>
              <w:right w:val="single" w:sz="2" w:space="0" w:color="auto"/>
            </w:tcBorders>
          </w:tcPr>
          <w:p w14:paraId="7F584F9E"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9F357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783347E" w14:textId="77777777" w:rsidR="00C8693F" w:rsidRDefault="00C8693F">
            <w:pPr>
              <w:spacing w:line="256" w:lineRule="auto"/>
              <w:rPr>
                <w:rFonts w:ascii="Times New Roman" w:hAnsi="Times New Roman"/>
                <w:color w:val="000000"/>
              </w:rPr>
            </w:pPr>
          </w:p>
        </w:tc>
      </w:tr>
      <w:bookmarkEnd w:id="150"/>
    </w:tbl>
    <w:p w14:paraId="370F4729" w14:textId="77777777" w:rsidR="00C8693F" w:rsidRDefault="00C8693F" w:rsidP="00C8693F">
      <w:pPr>
        <w:rPr>
          <w:rFonts w:ascii="Times New Roman" w:hAnsi="Times New Roman" w:cs="Arial"/>
          <w:color w:val="000000"/>
          <w:lang w:val="en-AU"/>
        </w:rPr>
      </w:pPr>
    </w:p>
    <w:p w14:paraId="6029CCE1" w14:textId="77777777" w:rsidR="00C8693F" w:rsidRDefault="00C8693F" w:rsidP="00C8693F">
      <w:pPr>
        <w:pStyle w:val="Heading2"/>
        <w:rPr>
          <w:rFonts w:ascii="Arial" w:hAnsi="Arial"/>
          <w:color w:val="004080"/>
          <w:szCs w:val="24"/>
          <w:lang w:val="en-US"/>
        </w:rPr>
      </w:pPr>
      <w:bookmarkStart w:id="153" w:name="BKM_78779C1D_AC4C_4AC5_ADC5_4C72B505A22F"/>
      <w:bookmarkStart w:id="154" w:name="_Toc374521822"/>
      <w:r>
        <w:rPr>
          <w:bCs/>
          <w:szCs w:val="24"/>
          <w:lang w:val="en-US"/>
        </w:rPr>
        <w:t>ProcedureEvent</w:t>
      </w:r>
      <w:bookmarkEnd w:id="154"/>
    </w:p>
    <w:p w14:paraId="3EA5BD8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7651CE3" w14:textId="77777777" w:rsidR="00C8693F" w:rsidRDefault="00C8693F" w:rsidP="00C8693F">
      <w:pPr>
        <w:rPr>
          <w:rFonts w:ascii="Times New Roman" w:hAnsi="Times New Roman"/>
          <w:color w:val="000000"/>
        </w:rPr>
      </w:pPr>
    </w:p>
    <w:p w14:paraId="7D1234C9" w14:textId="77777777" w:rsidR="00C8693F" w:rsidRDefault="00C8693F" w:rsidP="00C8693F">
      <w:pPr>
        <w:rPr>
          <w:rFonts w:ascii="Arial" w:eastAsiaTheme="minorEastAsia" w:hAnsi="Arial"/>
        </w:rPr>
      </w:pPr>
      <w:r>
        <w:rPr>
          <w:rFonts w:ascii="Times New Roman" w:hAnsi="Times New Roman"/>
          <w:color w:val="000000"/>
        </w:rPr>
        <w:lastRenderedPageBreak/>
        <w:t>The actual event of performing a procedure.</w:t>
      </w:r>
    </w:p>
    <w:p w14:paraId="3E7FFAD5" w14:textId="77777777" w:rsidR="00C8693F" w:rsidRDefault="00C8693F" w:rsidP="00C8693F">
      <w:pPr>
        <w:rPr>
          <w:rFonts w:ascii="Times New Roman" w:hAnsi="Times New Roman"/>
        </w:rPr>
      </w:pPr>
    </w:p>
    <w:p w14:paraId="4EC681F0" w14:textId="77777777" w:rsidR="00C8693F" w:rsidRDefault="00C8693F" w:rsidP="00C8693F">
      <w:pPr>
        <w:rPr>
          <w:rFonts w:ascii="Times New Roman" w:hAnsi="Times New Roman"/>
        </w:rPr>
      </w:pPr>
    </w:p>
    <w:p w14:paraId="3073B5BF"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D2820D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21026E4"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0B0F61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FDE5E9F"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0E0DA6B"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6E8BC88" w14:textId="77777777" w:rsidTr="00C8693F">
        <w:tc>
          <w:tcPr>
            <w:tcW w:w="2250" w:type="dxa"/>
            <w:tcBorders>
              <w:top w:val="single" w:sz="2" w:space="0" w:color="auto"/>
              <w:left w:val="single" w:sz="2" w:space="0" w:color="auto"/>
              <w:bottom w:val="single" w:sz="2" w:space="0" w:color="auto"/>
              <w:right w:val="single" w:sz="2" w:space="0" w:color="auto"/>
            </w:tcBorders>
          </w:tcPr>
          <w:p w14:paraId="678106D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BF0300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870940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1EABB1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5172058" w14:textId="77777777" w:rsidR="00C8693F" w:rsidRDefault="00C8693F">
            <w:pPr>
              <w:spacing w:line="256" w:lineRule="auto"/>
              <w:rPr>
                <w:rFonts w:ascii="Times New Roman" w:hAnsi="Times New Roman"/>
                <w:color w:val="000000"/>
              </w:rPr>
            </w:pPr>
            <w:r>
              <w:rPr>
                <w:rFonts w:ascii="Times New Roman" w:hAnsi="Times New Roman"/>
                <w:color w:val="000000"/>
              </w:rPr>
              <w:t>ProcedureEvent</w:t>
            </w:r>
          </w:p>
          <w:p w14:paraId="0340870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D898EE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13B3E70"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58D6F9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A418507" w14:textId="77777777" w:rsidR="00C8693F" w:rsidRDefault="00C8693F">
            <w:pPr>
              <w:spacing w:line="256" w:lineRule="auto"/>
              <w:rPr>
                <w:rFonts w:ascii="Times New Roman" w:hAnsi="Times New Roman"/>
                <w:color w:val="000000"/>
              </w:rPr>
            </w:pPr>
          </w:p>
          <w:p w14:paraId="4E9937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EC48F7D" w14:textId="77777777" w:rsidTr="00C8693F">
        <w:tc>
          <w:tcPr>
            <w:tcW w:w="2250" w:type="dxa"/>
            <w:tcBorders>
              <w:top w:val="single" w:sz="2" w:space="0" w:color="auto"/>
              <w:left w:val="single" w:sz="2" w:space="0" w:color="auto"/>
              <w:bottom w:val="single" w:sz="2" w:space="0" w:color="auto"/>
              <w:right w:val="single" w:sz="2" w:space="0" w:color="auto"/>
            </w:tcBorders>
          </w:tcPr>
          <w:p w14:paraId="09958F0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99D40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0B144F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BAFAC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D899082" w14:textId="77777777" w:rsidR="00C8693F" w:rsidRDefault="00C8693F">
            <w:pPr>
              <w:spacing w:line="256" w:lineRule="auto"/>
              <w:rPr>
                <w:rFonts w:ascii="Times New Roman" w:hAnsi="Times New Roman"/>
                <w:color w:val="000000"/>
              </w:rPr>
            </w:pPr>
            <w:r>
              <w:rPr>
                <w:rFonts w:ascii="Times New Roman" w:hAnsi="Times New Roman"/>
                <w:color w:val="000000"/>
              </w:rPr>
              <w:t>ProcedureEvent</w:t>
            </w:r>
          </w:p>
          <w:p w14:paraId="61799C9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1797D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CCEF693"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2AD6560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AED7F4" w14:textId="77777777" w:rsidR="00C8693F" w:rsidRDefault="00C8693F">
            <w:pPr>
              <w:spacing w:line="256" w:lineRule="auto"/>
              <w:rPr>
                <w:rFonts w:ascii="Times New Roman" w:hAnsi="Times New Roman"/>
                <w:color w:val="000000"/>
              </w:rPr>
            </w:pPr>
          </w:p>
          <w:p w14:paraId="7D9F99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E0992CB" w14:textId="77777777" w:rsidTr="00C8693F">
        <w:tc>
          <w:tcPr>
            <w:tcW w:w="2250" w:type="dxa"/>
            <w:tcBorders>
              <w:top w:val="single" w:sz="2" w:space="0" w:color="auto"/>
              <w:left w:val="single" w:sz="2" w:space="0" w:color="auto"/>
              <w:bottom w:val="single" w:sz="2" w:space="0" w:color="auto"/>
              <w:right w:val="single" w:sz="2" w:space="0" w:color="auto"/>
            </w:tcBorders>
          </w:tcPr>
          <w:p w14:paraId="05C1B28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2EA08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743F15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48E01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6D2D701" w14:textId="77777777" w:rsidR="00C8693F" w:rsidRDefault="00C8693F">
            <w:pPr>
              <w:spacing w:line="256" w:lineRule="auto"/>
              <w:rPr>
                <w:rFonts w:ascii="Times New Roman" w:hAnsi="Times New Roman"/>
                <w:color w:val="000000"/>
              </w:rPr>
            </w:pPr>
            <w:r>
              <w:rPr>
                <w:rFonts w:ascii="Times New Roman" w:hAnsi="Times New Roman"/>
                <w:color w:val="000000"/>
              </w:rPr>
              <w:t>ProcedureEvent</w:t>
            </w:r>
          </w:p>
          <w:p w14:paraId="118F2A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C6390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BE620C"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CC457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550E5E" w14:textId="77777777" w:rsidR="00C8693F" w:rsidRDefault="00C8693F">
            <w:pPr>
              <w:spacing w:line="256" w:lineRule="auto"/>
              <w:rPr>
                <w:rFonts w:ascii="Times New Roman" w:hAnsi="Times New Roman"/>
                <w:color w:val="000000"/>
              </w:rPr>
            </w:pPr>
          </w:p>
          <w:p w14:paraId="311502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53"/>
    </w:tbl>
    <w:p w14:paraId="20512EC5" w14:textId="77777777" w:rsidR="00C8693F" w:rsidRDefault="00C8693F" w:rsidP="00C8693F">
      <w:pPr>
        <w:rPr>
          <w:rFonts w:ascii="Times New Roman" w:hAnsi="Times New Roman" w:cs="Arial"/>
          <w:color w:val="000000"/>
          <w:lang w:val="en-AU"/>
        </w:rPr>
      </w:pPr>
    </w:p>
    <w:p w14:paraId="657BF7CF" w14:textId="77777777" w:rsidR="00C8693F" w:rsidRDefault="00C8693F" w:rsidP="00C8693F">
      <w:pPr>
        <w:pStyle w:val="Heading2"/>
        <w:rPr>
          <w:rFonts w:ascii="Arial" w:hAnsi="Arial"/>
          <w:color w:val="004080"/>
          <w:szCs w:val="24"/>
          <w:lang w:val="en-US"/>
        </w:rPr>
      </w:pPr>
      <w:bookmarkStart w:id="155" w:name="BKM_FC0262F2_24C3_4DD3_BD9E_4EBC273FF005"/>
      <w:bookmarkStart w:id="156" w:name="_Toc374521823"/>
      <w:r>
        <w:rPr>
          <w:bCs/>
          <w:szCs w:val="24"/>
          <w:lang w:val="en-US"/>
        </w:rPr>
        <w:t>ProcedureOrder</w:t>
      </w:r>
      <w:bookmarkEnd w:id="156"/>
    </w:p>
    <w:p w14:paraId="5FDE9B89"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A01C0B7" w14:textId="77777777" w:rsidR="00C8693F" w:rsidRDefault="00C8693F" w:rsidP="00C8693F">
      <w:pPr>
        <w:rPr>
          <w:rFonts w:ascii="Times New Roman" w:hAnsi="Times New Roman"/>
          <w:color w:val="000000"/>
        </w:rPr>
      </w:pPr>
    </w:p>
    <w:p w14:paraId="304B268A" w14:textId="77777777" w:rsidR="00C8693F" w:rsidRDefault="00C8693F" w:rsidP="00C8693F">
      <w:pPr>
        <w:rPr>
          <w:rFonts w:ascii="Arial" w:eastAsiaTheme="minorEastAsia" w:hAnsi="Arial"/>
        </w:rPr>
      </w:pPr>
      <w:r>
        <w:rPr>
          <w:rFonts w:ascii="Times New Roman" w:hAnsi="Times New Roman"/>
          <w:color w:val="000000"/>
        </w:rPr>
        <w:t>An order for procedure to be performed.</w:t>
      </w:r>
    </w:p>
    <w:p w14:paraId="4E1251ED" w14:textId="77777777" w:rsidR="00C8693F" w:rsidRDefault="00C8693F" w:rsidP="00C8693F">
      <w:pPr>
        <w:rPr>
          <w:rFonts w:ascii="Times New Roman" w:hAnsi="Times New Roman"/>
        </w:rPr>
      </w:pPr>
    </w:p>
    <w:p w14:paraId="2FDDCA1D" w14:textId="77777777" w:rsidR="00C8693F" w:rsidRDefault="00C8693F" w:rsidP="00C8693F">
      <w:pPr>
        <w:rPr>
          <w:rFonts w:ascii="Times New Roman" w:hAnsi="Times New Roman"/>
        </w:rPr>
      </w:pPr>
    </w:p>
    <w:p w14:paraId="6A9F8C48"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22A980E"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5D58685"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B96400E"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E244B9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174353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B7AD0F9" w14:textId="77777777" w:rsidTr="00C8693F">
        <w:tc>
          <w:tcPr>
            <w:tcW w:w="2250" w:type="dxa"/>
            <w:tcBorders>
              <w:top w:val="single" w:sz="2" w:space="0" w:color="auto"/>
              <w:left w:val="single" w:sz="2" w:space="0" w:color="auto"/>
              <w:bottom w:val="single" w:sz="2" w:space="0" w:color="auto"/>
              <w:right w:val="single" w:sz="2" w:space="0" w:color="auto"/>
            </w:tcBorders>
          </w:tcPr>
          <w:p w14:paraId="671854CF"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B7A6F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319329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8B62F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0439CDD" w14:textId="77777777" w:rsidR="00C8693F" w:rsidRDefault="00C8693F">
            <w:pPr>
              <w:spacing w:line="256" w:lineRule="auto"/>
              <w:rPr>
                <w:rFonts w:ascii="Times New Roman" w:hAnsi="Times New Roman"/>
                <w:color w:val="000000"/>
              </w:rPr>
            </w:pPr>
            <w:r>
              <w:rPr>
                <w:rFonts w:ascii="Times New Roman" w:hAnsi="Times New Roman"/>
                <w:color w:val="000000"/>
              </w:rPr>
              <w:t>ProcedureOrder</w:t>
            </w:r>
          </w:p>
          <w:p w14:paraId="0CE585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C4CE5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D0EEE2D"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10D3DE5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B044BC0" w14:textId="77777777" w:rsidR="00C8693F" w:rsidRDefault="00C8693F">
            <w:pPr>
              <w:spacing w:line="256" w:lineRule="auto"/>
              <w:rPr>
                <w:rFonts w:ascii="Times New Roman" w:hAnsi="Times New Roman"/>
                <w:color w:val="000000"/>
              </w:rPr>
            </w:pPr>
          </w:p>
          <w:p w14:paraId="5EDAD06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1077964" w14:textId="77777777" w:rsidTr="00C8693F">
        <w:tc>
          <w:tcPr>
            <w:tcW w:w="2250" w:type="dxa"/>
            <w:tcBorders>
              <w:top w:val="single" w:sz="2" w:space="0" w:color="auto"/>
              <w:left w:val="single" w:sz="2" w:space="0" w:color="auto"/>
              <w:bottom w:val="single" w:sz="2" w:space="0" w:color="auto"/>
              <w:right w:val="single" w:sz="2" w:space="0" w:color="auto"/>
            </w:tcBorders>
          </w:tcPr>
          <w:p w14:paraId="01AF9F1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97756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233C83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7959C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A11019" w14:textId="77777777" w:rsidR="00C8693F" w:rsidRDefault="00C8693F">
            <w:pPr>
              <w:spacing w:line="256" w:lineRule="auto"/>
              <w:rPr>
                <w:rFonts w:ascii="Times New Roman" w:hAnsi="Times New Roman"/>
                <w:color w:val="000000"/>
              </w:rPr>
            </w:pPr>
            <w:r>
              <w:rPr>
                <w:rFonts w:ascii="Times New Roman" w:hAnsi="Times New Roman"/>
                <w:color w:val="000000"/>
              </w:rPr>
              <w:t>ProcedureOrder</w:t>
            </w:r>
          </w:p>
          <w:p w14:paraId="7AF371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860282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BF0F945"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7697A02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1E730EA" w14:textId="77777777" w:rsidR="00C8693F" w:rsidRDefault="00C8693F">
            <w:pPr>
              <w:spacing w:line="256" w:lineRule="auto"/>
              <w:rPr>
                <w:rFonts w:ascii="Times New Roman" w:hAnsi="Times New Roman"/>
                <w:color w:val="000000"/>
              </w:rPr>
            </w:pPr>
          </w:p>
          <w:p w14:paraId="0D4C3E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F1E855E" w14:textId="77777777" w:rsidTr="00C8693F">
        <w:tc>
          <w:tcPr>
            <w:tcW w:w="2250" w:type="dxa"/>
            <w:tcBorders>
              <w:top w:val="single" w:sz="2" w:space="0" w:color="auto"/>
              <w:left w:val="single" w:sz="2" w:space="0" w:color="auto"/>
              <w:bottom w:val="single" w:sz="2" w:space="0" w:color="auto"/>
              <w:right w:val="single" w:sz="2" w:space="0" w:color="auto"/>
            </w:tcBorders>
          </w:tcPr>
          <w:p w14:paraId="56C8BB9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DD11D3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A59C76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142A1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4345CEC" w14:textId="77777777" w:rsidR="00C8693F" w:rsidRDefault="00C8693F">
            <w:pPr>
              <w:spacing w:line="256" w:lineRule="auto"/>
              <w:rPr>
                <w:rFonts w:ascii="Times New Roman" w:hAnsi="Times New Roman"/>
                <w:color w:val="000000"/>
              </w:rPr>
            </w:pPr>
            <w:r>
              <w:rPr>
                <w:rFonts w:ascii="Times New Roman" w:hAnsi="Times New Roman"/>
                <w:color w:val="000000"/>
              </w:rPr>
              <w:t>ProcedureOrder</w:t>
            </w:r>
          </w:p>
          <w:p w14:paraId="47DDAD2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E48FF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17F744B"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419D5F6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D62ADF1" w14:textId="77777777" w:rsidR="00C8693F" w:rsidRDefault="00C8693F">
            <w:pPr>
              <w:spacing w:line="256" w:lineRule="auto"/>
              <w:rPr>
                <w:rFonts w:ascii="Times New Roman" w:hAnsi="Times New Roman"/>
                <w:color w:val="000000"/>
              </w:rPr>
            </w:pPr>
          </w:p>
          <w:p w14:paraId="5DB7CC1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55"/>
    </w:tbl>
    <w:p w14:paraId="00EF6BA0" w14:textId="77777777" w:rsidR="00C8693F" w:rsidRDefault="00C8693F" w:rsidP="00C8693F">
      <w:pPr>
        <w:rPr>
          <w:rFonts w:ascii="Times New Roman" w:hAnsi="Times New Roman" w:cs="Arial"/>
          <w:color w:val="000000"/>
          <w:lang w:val="en-AU"/>
        </w:rPr>
      </w:pPr>
    </w:p>
    <w:p w14:paraId="7C0091FE" w14:textId="77777777" w:rsidR="00C8693F" w:rsidRDefault="00C8693F" w:rsidP="00C8693F">
      <w:pPr>
        <w:pStyle w:val="Heading2"/>
        <w:rPr>
          <w:rFonts w:ascii="Arial" w:hAnsi="Arial"/>
          <w:color w:val="004080"/>
          <w:szCs w:val="24"/>
          <w:lang w:val="en-US"/>
        </w:rPr>
      </w:pPr>
      <w:bookmarkStart w:id="157" w:name="BKM_06E64048_54DB_4A89_8431_048AF9F42DD5"/>
      <w:bookmarkStart w:id="158" w:name="_Toc374521824"/>
      <w:r>
        <w:rPr>
          <w:bCs/>
          <w:szCs w:val="24"/>
          <w:lang w:val="en-US"/>
        </w:rPr>
        <w:t>ProcedureProposal</w:t>
      </w:r>
      <w:bookmarkEnd w:id="158"/>
    </w:p>
    <w:p w14:paraId="3CEDB84F"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06C47775" w14:textId="77777777" w:rsidR="00C8693F" w:rsidRDefault="00C8693F" w:rsidP="00C8693F">
      <w:pPr>
        <w:rPr>
          <w:rFonts w:ascii="Times New Roman" w:hAnsi="Times New Roman"/>
          <w:color w:val="000000"/>
        </w:rPr>
      </w:pPr>
    </w:p>
    <w:p w14:paraId="3A27854B" w14:textId="77777777" w:rsidR="00C8693F" w:rsidRDefault="00C8693F" w:rsidP="00C8693F">
      <w:pPr>
        <w:rPr>
          <w:rFonts w:ascii="Arial" w:eastAsiaTheme="minorEastAsia" w:hAnsi="Arial"/>
        </w:rPr>
      </w:pPr>
      <w:r>
        <w:rPr>
          <w:rFonts w:ascii="Times New Roman" w:hAnsi="Times New Roman"/>
          <w:color w:val="000000"/>
        </w:rPr>
        <w:t>Proposals for a procedure to take place, e.g., generated by a CDS system or by a consulting clinician.</w:t>
      </w:r>
    </w:p>
    <w:p w14:paraId="19315428" w14:textId="77777777" w:rsidR="00C8693F" w:rsidRDefault="00C8693F" w:rsidP="00C8693F">
      <w:pPr>
        <w:rPr>
          <w:rFonts w:ascii="Times New Roman" w:hAnsi="Times New Roman"/>
        </w:rPr>
      </w:pPr>
    </w:p>
    <w:p w14:paraId="14764811" w14:textId="77777777" w:rsidR="00C8693F" w:rsidRDefault="00C8693F" w:rsidP="00C8693F">
      <w:pPr>
        <w:rPr>
          <w:rFonts w:ascii="Times New Roman" w:hAnsi="Times New Roman"/>
        </w:rPr>
      </w:pPr>
    </w:p>
    <w:p w14:paraId="18B77D3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CD2D3AA"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24C1E18" w14:textId="77777777" w:rsidR="00C8693F" w:rsidRDefault="00C8693F">
            <w:pPr>
              <w:spacing w:line="256" w:lineRule="auto"/>
              <w:rPr>
                <w:rFonts w:ascii="Times New Roman" w:hAnsi="Times New Roman"/>
                <w:b/>
                <w:color w:val="000000"/>
              </w:rPr>
            </w:pPr>
            <w:r>
              <w:rPr>
                <w:rFonts w:ascii="Times New Roman" w:hAnsi="Times New Roman"/>
                <w:b/>
                <w:color w:val="000000"/>
              </w:rPr>
              <w:lastRenderedPageBreak/>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D2B5A8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33BF44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E16694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0204E07" w14:textId="77777777" w:rsidTr="00C8693F">
        <w:tc>
          <w:tcPr>
            <w:tcW w:w="2250" w:type="dxa"/>
            <w:tcBorders>
              <w:top w:val="single" w:sz="2" w:space="0" w:color="auto"/>
              <w:left w:val="single" w:sz="2" w:space="0" w:color="auto"/>
              <w:bottom w:val="single" w:sz="2" w:space="0" w:color="auto"/>
              <w:right w:val="single" w:sz="2" w:space="0" w:color="auto"/>
            </w:tcBorders>
          </w:tcPr>
          <w:p w14:paraId="7F0F042F"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E2080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FF6362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38882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6FDD77F" w14:textId="77777777" w:rsidR="00C8693F" w:rsidRDefault="00C8693F">
            <w:pPr>
              <w:spacing w:line="256" w:lineRule="auto"/>
              <w:rPr>
                <w:rFonts w:ascii="Times New Roman" w:hAnsi="Times New Roman"/>
                <w:color w:val="000000"/>
              </w:rPr>
            </w:pPr>
            <w:r>
              <w:rPr>
                <w:rFonts w:ascii="Times New Roman" w:hAnsi="Times New Roman"/>
                <w:color w:val="000000"/>
              </w:rPr>
              <w:t>ProcedureProposal</w:t>
            </w:r>
          </w:p>
          <w:p w14:paraId="5340CEF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850E3E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43C64C"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0D1B20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4A9C01B" w14:textId="77777777" w:rsidR="00C8693F" w:rsidRDefault="00C8693F">
            <w:pPr>
              <w:spacing w:line="256" w:lineRule="auto"/>
              <w:rPr>
                <w:rFonts w:ascii="Times New Roman" w:hAnsi="Times New Roman"/>
                <w:color w:val="000000"/>
              </w:rPr>
            </w:pPr>
          </w:p>
          <w:p w14:paraId="5F3BB1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91733C6" w14:textId="77777777" w:rsidTr="00C8693F">
        <w:tc>
          <w:tcPr>
            <w:tcW w:w="2250" w:type="dxa"/>
            <w:tcBorders>
              <w:top w:val="single" w:sz="2" w:space="0" w:color="auto"/>
              <w:left w:val="single" w:sz="2" w:space="0" w:color="auto"/>
              <w:bottom w:val="single" w:sz="2" w:space="0" w:color="auto"/>
              <w:right w:val="single" w:sz="2" w:space="0" w:color="auto"/>
            </w:tcBorders>
          </w:tcPr>
          <w:p w14:paraId="425E2C7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1DDE8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9349F0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2C48E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99CAE7B" w14:textId="77777777" w:rsidR="00C8693F" w:rsidRDefault="00C8693F">
            <w:pPr>
              <w:spacing w:line="256" w:lineRule="auto"/>
              <w:rPr>
                <w:rFonts w:ascii="Times New Roman" w:hAnsi="Times New Roman"/>
                <w:color w:val="000000"/>
              </w:rPr>
            </w:pPr>
            <w:r>
              <w:rPr>
                <w:rFonts w:ascii="Times New Roman" w:hAnsi="Times New Roman"/>
                <w:color w:val="000000"/>
              </w:rPr>
              <w:t>ProcedureProposal</w:t>
            </w:r>
          </w:p>
          <w:p w14:paraId="7ADE6B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1D16D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A522BD3"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5D6800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9F315A1" w14:textId="77777777" w:rsidR="00C8693F" w:rsidRDefault="00C8693F">
            <w:pPr>
              <w:spacing w:line="256" w:lineRule="auto"/>
              <w:rPr>
                <w:rFonts w:ascii="Times New Roman" w:hAnsi="Times New Roman"/>
                <w:color w:val="000000"/>
              </w:rPr>
            </w:pPr>
          </w:p>
          <w:p w14:paraId="7D91AFE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1987C5D" w14:textId="77777777" w:rsidTr="00C8693F">
        <w:tc>
          <w:tcPr>
            <w:tcW w:w="2250" w:type="dxa"/>
            <w:tcBorders>
              <w:top w:val="single" w:sz="2" w:space="0" w:color="auto"/>
              <w:left w:val="single" w:sz="2" w:space="0" w:color="auto"/>
              <w:bottom w:val="single" w:sz="2" w:space="0" w:color="auto"/>
              <w:right w:val="single" w:sz="2" w:space="0" w:color="auto"/>
            </w:tcBorders>
          </w:tcPr>
          <w:p w14:paraId="6A2A059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924BF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1D94F0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8BA4F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E9B3B1C" w14:textId="77777777" w:rsidR="00C8693F" w:rsidRDefault="00C8693F">
            <w:pPr>
              <w:spacing w:line="256" w:lineRule="auto"/>
              <w:rPr>
                <w:rFonts w:ascii="Times New Roman" w:hAnsi="Times New Roman"/>
                <w:color w:val="000000"/>
              </w:rPr>
            </w:pPr>
            <w:r>
              <w:rPr>
                <w:rFonts w:ascii="Times New Roman" w:hAnsi="Times New Roman"/>
                <w:color w:val="000000"/>
              </w:rPr>
              <w:t>ProcedureProposal</w:t>
            </w:r>
          </w:p>
          <w:p w14:paraId="14375C5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ADF48A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F32BF2"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55E9D7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05DB3B" w14:textId="77777777" w:rsidR="00C8693F" w:rsidRDefault="00C8693F">
            <w:pPr>
              <w:spacing w:line="256" w:lineRule="auto"/>
              <w:rPr>
                <w:rFonts w:ascii="Times New Roman" w:hAnsi="Times New Roman"/>
                <w:color w:val="000000"/>
              </w:rPr>
            </w:pPr>
          </w:p>
          <w:p w14:paraId="06B826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57"/>
    </w:tbl>
    <w:p w14:paraId="31E7EC1B" w14:textId="77777777" w:rsidR="00C8693F" w:rsidRDefault="00C8693F" w:rsidP="00C8693F">
      <w:pPr>
        <w:rPr>
          <w:rFonts w:ascii="Times New Roman" w:hAnsi="Times New Roman" w:cs="Arial"/>
          <w:color w:val="000000"/>
          <w:lang w:val="en-AU"/>
        </w:rPr>
      </w:pPr>
    </w:p>
    <w:p w14:paraId="29598600" w14:textId="77777777" w:rsidR="00C8693F" w:rsidRDefault="00C8693F" w:rsidP="00C8693F">
      <w:pPr>
        <w:pStyle w:val="Heading2"/>
        <w:rPr>
          <w:rFonts w:ascii="Arial" w:hAnsi="Arial"/>
          <w:color w:val="004080"/>
          <w:szCs w:val="24"/>
          <w:lang w:val="en-US"/>
        </w:rPr>
      </w:pPr>
      <w:bookmarkStart w:id="159" w:name="BKM_8A385844_01B6_428E_93D0_268D2ADC106D"/>
      <w:bookmarkStart w:id="160" w:name="_Toc374521825"/>
      <w:r>
        <w:rPr>
          <w:bCs/>
          <w:szCs w:val="24"/>
          <w:lang w:val="en-US"/>
        </w:rPr>
        <w:t>Prognosis</w:t>
      </w:r>
      <w:bookmarkEnd w:id="160"/>
    </w:p>
    <w:p w14:paraId="6A767EB2"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5EE7648E" w14:textId="77777777" w:rsidR="00C8693F" w:rsidRDefault="00C8693F" w:rsidP="00C8693F">
      <w:pPr>
        <w:rPr>
          <w:rFonts w:ascii="Times New Roman" w:hAnsi="Times New Roman"/>
          <w:color w:val="000000"/>
        </w:rPr>
      </w:pPr>
    </w:p>
    <w:p w14:paraId="6E097905" w14:textId="77777777" w:rsidR="00C8693F" w:rsidRDefault="00C8693F" w:rsidP="00C8693F">
      <w:pPr>
        <w:rPr>
          <w:rFonts w:ascii="Arial" w:eastAsiaTheme="minorEastAsia" w:hAnsi="Arial"/>
        </w:rPr>
      </w:pPr>
    </w:p>
    <w:p w14:paraId="7C74A20F" w14:textId="77777777" w:rsidR="00C8693F" w:rsidRDefault="00C8693F" w:rsidP="00C8693F">
      <w:pPr>
        <w:rPr>
          <w:rFonts w:ascii="Times New Roman" w:hAnsi="Times New Roman"/>
        </w:rPr>
      </w:pPr>
    </w:p>
    <w:p w14:paraId="217A135C" w14:textId="77777777" w:rsidR="00C8693F" w:rsidRDefault="00C8693F" w:rsidP="00C8693F">
      <w:pPr>
        <w:rPr>
          <w:rFonts w:ascii="Times New Roman" w:hAnsi="Times New Roman"/>
        </w:rPr>
      </w:pPr>
    </w:p>
    <w:p w14:paraId="6345784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137D960"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B241D0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37B4CB9"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C3B165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1D41BB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6A877E6" w14:textId="77777777" w:rsidTr="00C8693F">
        <w:tc>
          <w:tcPr>
            <w:tcW w:w="2250" w:type="dxa"/>
            <w:tcBorders>
              <w:top w:val="single" w:sz="2" w:space="0" w:color="auto"/>
              <w:left w:val="single" w:sz="2" w:space="0" w:color="auto"/>
              <w:bottom w:val="single" w:sz="2" w:space="0" w:color="auto"/>
              <w:right w:val="single" w:sz="2" w:space="0" w:color="auto"/>
            </w:tcBorders>
          </w:tcPr>
          <w:p w14:paraId="369B23EC"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8BDEB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90913F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C50AD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E1AD4C5" w14:textId="77777777" w:rsidR="00C8693F" w:rsidRDefault="00C8693F">
            <w:pPr>
              <w:spacing w:line="256" w:lineRule="auto"/>
              <w:rPr>
                <w:rFonts w:ascii="Times New Roman" w:hAnsi="Times New Roman"/>
                <w:color w:val="000000"/>
              </w:rPr>
            </w:pPr>
            <w:r>
              <w:rPr>
                <w:rFonts w:ascii="Times New Roman" w:hAnsi="Times New Roman"/>
                <w:color w:val="000000"/>
              </w:rPr>
              <w:t>Prognosis</w:t>
            </w:r>
          </w:p>
          <w:p w14:paraId="066141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C21D8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9813EBC" w14:textId="77777777" w:rsidR="00C8693F" w:rsidRDefault="00C8693F">
            <w:pPr>
              <w:spacing w:line="256" w:lineRule="auto"/>
              <w:rPr>
                <w:rFonts w:ascii="Times New Roman" w:hAnsi="Times New Roman"/>
                <w:color w:val="000000"/>
              </w:rPr>
            </w:pPr>
            <w:r>
              <w:rPr>
                <w:rFonts w:ascii="Times New Roman" w:hAnsi="Times New Roman"/>
                <w:color w:val="000000"/>
              </w:rPr>
              <w:t>PrognosisDescriptor</w:t>
            </w:r>
          </w:p>
          <w:p w14:paraId="0E5071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1ABA8E" w14:textId="77777777" w:rsidR="00C8693F" w:rsidRDefault="00C8693F">
            <w:pPr>
              <w:spacing w:line="256" w:lineRule="auto"/>
              <w:rPr>
                <w:rFonts w:ascii="Times New Roman" w:hAnsi="Times New Roman"/>
                <w:color w:val="000000"/>
              </w:rPr>
            </w:pPr>
          </w:p>
          <w:p w14:paraId="7F73C0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D2B3E69" w14:textId="77777777" w:rsidTr="00C8693F">
        <w:tc>
          <w:tcPr>
            <w:tcW w:w="2250" w:type="dxa"/>
            <w:tcBorders>
              <w:top w:val="single" w:sz="2" w:space="0" w:color="auto"/>
              <w:left w:val="single" w:sz="2" w:space="0" w:color="auto"/>
              <w:bottom w:val="single" w:sz="2" w:space="0" w:color="auto"/>
              <w:right w:val="single" w:sz="2" w:space="0" w:color="auto"/>
            </w:tcBorders>
          </w:tcPr>
          <w:p w14:paraId="580C759D"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108F7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0129A6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4BAA4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732AFDA" w14:textId="77777777" w:rsidR="00C8693F" w:rsidRDefault="00C8693F">
            <w:pPr>
              <w:spacing w:line="256" w:lineRule="auto"/>
              <w:rPr>
                <w:rFonts w:ascii="Times New Roman" w:hAnsi="Times New Roman"/>
                <w:color w:val="000000"/>
              </w:rPr>
            </w:pPr>
            <w:r>
              <w:rPr>
                <w:rFonts w:ascii="Times New Roman" w:hAnsi="Times New Roman"/>
                <w:color w:val="000000"/>
              </w:rPr>
              <w:t>Prognosis</w:t>
            </w:r>
          </w:p>
          <w:p w14:paraId="1E911E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04B17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BDDA38A"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20D7AD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1CE6C8" w14:textId="77777777" w:rsidR="00C8693F" w:rsidRDefault="00C8693F">
            <w:pPr>
              <w:spacing w:line="256" w:lineRule="auto"/>
              <w:rPr>
                <w:rFonts w:ascii="Times New Roman" w:hAnsi="Times New Roman"/>
                <w:color w:val="000000"/>
              </w:rPr>
            </w:pPr>
          </w:p>
          <w:p w14:paraId="28CE4B4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59"/>
    </w:tbl>
    <w:p w14:paraId="4F060488" w14:textId="77777777" w:rsidR="00C8693F" w:rsidRDefault="00C8693F" w:rsidP="00C8693F">
      <w:pPr>
        <w:rPr>
          <w:rFonts w:ascii="Times New Roman" w:hAnsi="Times New Roman" w:cs="Arial"/>
          <w:color w:val="000000"/>
          <w:lang w:val="en-AU"/>
        </w:rPr>
      </w:pPr>
    </w:p>
    <w:p w14:paraId="34E8ACB3" w14:textId="77777777" w:rsidR="00C8693F" w:rsidRDefault="00C8693F" w:rsidP="00C8693F">
      <w:pPr>
        <w:pStyle w:val="Heading2"/>
        <w:rPr>
          <w:rFonts w:ascii="Arial" w:hAnsi="Arial"/>
          <w:color w:val="004080"/>
          <w:szCs w:val="24"/>
          <w:lang w:val="en-US"/>
        </w:rPr>
      </w:pPr>
      <w:bookmarkStart w:id="161" w:name="BKM_2ADF7841_6338_4EBB_BB37_10CAC2CA667A"/>
      <w:bookmarkStart w:id="162" w:name="_Toc374521826"/>
      <w:r>
        <w:rPr>
          <w:bCs/>
          <w:szCs w:val="24"/>
          <w:lang w:val="en-US"/>
        </w:rPr>
        <w:t>RelatedPerson</w:t>
      </w:r>
      <w:bookmarkEnd w:id="162"/>
    </w:p>
    <w:p w14:paraId="5D3619F4"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PersonRole</w:t>
      </w:r>
    </w:p>
    <w:p w14:paraId="7F8E980D" w14:textId="77777777" w:rsidR="00C8693F" w:rsidRDefault="00C8693F" w:rsidP="00C8693F">
      <w:pPr>
        <w:rPr>
          <w:rFonts w:ascii="Times New Roman" w:hAnsi="Times New Roman"/>
          <w:color w:val="000000"/>
        </w:rPr>
      </w:pPr>
    </w:p>
    <w:p w14:paraId="1C6C38F0" w14:textId="77777777" w:rsidR="00C8693F" w:rsidRDefault="00C8693F" w:rsidP="00C8693F">
      <w:pPr>
        <w:rPr>
          <w:rFonts w:ascii="Times New Roman" w:hAnsi="Times New Roman"/>
          <w:color w:val="000000"/>
        </w:rPr>
      </w:pPr>
      <w:r>
        <w:rPr>
          <w:rFonts w:ascii="Times New Roman" w:hAnsi="Times New Roman"/>
          <w:color w:val="000000"/>
        </w:rPr>
        <w:t>Information about a person that is involved in the care for a patient, but who is not the target of healthcare, nor has a formal responsibility in the care process.</w:t>
      </w:r>
    </w:p>
    <w:p w14:paraId="7ED11FBB" w14:textId="77777777" w:rsidR="00C8693F" w:rsidRDefault="00C8693F" w:rsidP="00C8693F">
      <w:pPr>
        <w:rPr>
          <w:rFonts w:ascii="Times New Roman" w:hAnsi="Times New Roman"/>
          <w:color w:val="000000"/>
        </w:rPr>
      </w:pPr>
    </w:p>
    <w:p w14:paraId="37BB5341" w14:textId="77777777" w:rsidR="00C8693F" w:rsidRDefault="00C8693F" w:rsidP="00C8693F">
      <w:pPr>
        <w:rPr>
          <w:rFonts w:ascii="Times New Roman" w:hAnsi="Times New Roman"/>
          <w:color w:val="000000"/>
        </w:rPr>
      </w:pPr>
      <w:r>
        <w:rPr>
          <w:rFonts w:ascii="Times New Roman" w:hAnsi="Times New Roman"/>
          <w:color w:val="000000"/>
        </w:rPr>
        <w:t>RelatedPersons typically have a personal or non-healthcare-specific professional relationship to the patient. A RelatedPerson resource is primarily used for attribution of information, since RelatedPersons are often a source of information about the patient. For keeping information about persons for contact purposes for a patient, use a Patient's Contact element instead. Example RelatedPersons are:</w:t>
      </w:r>
    </w:p>
    <w:p w14:paraId="2875A414" w14:textId="77777777" w:rsidR="00C8693F" w:rsidRDefault="00C8693F" w:rsidP="00C8693F">
      <w:pPr>
        <w:rPr>
          <w:rFonts w:ascii="Times New Roman" w:hAnsi="Times New Roman"/>
          <w:color w:val="000000"/>
        </w:rPr>
      </w:pPr>
    </w:p>
    <w:p w14:paraId="44246756" w14:textId="77777777" w:rsidR="00C8693F" w:rsidRDefault="00C8693F" w:rsidP="00C8693F">
      <w:pPr>
        <w:widowControl w:val="0"/>
        <w:numPr>
          <w:ilvl w:val="0"/>
          <w:numId w:val="30"/>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A patient's wife or husband</w:t>
      </w:r>
    </w:p>
    <w:p w14:paraId="439D2070" w14:textId="77777777" w:rsidR="00C8693F" w:rsidRDefault="00C8693F" w:rsidP="00C8693F">
      <w:pPr>
        <w:widowControl w:val="0"/>
        <w:numPr>
          <w:ilvl w:val="0"/>
          <w:numId w:val="30"/>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A patient's relatives or friends</w:t>
      </w:r>
    </w:p>
    <w:p w14:paraId="7DF24C7D" w14:textId="77777777" w:rsidR="00C8693F" w:rsidRDefault="00C8693F" w:rsidP="00C8693F">
      <w:pPr>
        <w:widowControl w:val="0"/>
        <w:numPr>
          <w:ilvl w:val="0"/>
          <w:numId w:val="30"/>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A neighbour bringing a patient to the hospital</w:t>
      </w:r>
    </w:p>
    <w:p w14:paraId="536D5583" w14:textId="77777777" w:rsidR="00C8693F" w:rsidRDefault="00C8693F" w:rsidP="00C8693F">
      <w:pPr>
        <w:widowControl w:val="0"/>
        <w:numPr>
          <w:ilvl w:val="0"/>
          <w:numId w:val="30"/>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The owner or trainer of a horse</w:t>
      </w:r>
    </w:p>
    <w:p w14:paraId="24767768" w14:textId="77777777" w:rsidR="00C8693F" w:rsidRDefault="00C8693F" w:rsidP="00C8693F">
      <w:pPr>
        <w:widowControl w:val="0"/>
        <w:numPr>
          <w:ilvl w:val="0"/>
          <w:numId w:val="30"/>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lastRenderedPageBreak/>
        <w:t>A patient's attorney or guardian</w:t>
      </w:r>
    </w:p>
    <w:p w14:paraId="6FCF8B13" w14:textId="77777777" w:rsidR="00C8693F" w:rsidRDefault="00C8693F" w:rsidP="00C8693F">
      <w:pPr>
        <w:rPr>
          <w:rFonts w:ascii="Arial" w:eastAsiaTheme="minorEastAsia" w:hAnsi="Arial"/>
          <w:lang w:val="en-AU"/>
        </w:rPr>
      </w:pPr>
    </w:p>
    <w:p w14:paraId="08173DE2" w14:textId="77777777" w:rsidR="00C8693F" w:rsidRDefault="00C8693F" w:rsidP="00C8693F">
      <w:pPr>
        <w:rPr>
          <w:rFonts w:ascii="Times New Roman" w:hAnsi="Times New Roman"/>
        </w:rPr>
      </w:pPr>
    </w:p>
    <w:p w14:paraId="7EADC2D1" w14:textId="77777777" w:rsidR="00C8693F" w:rsidRDefault="00C8693F" w:rsidP="00C8693F">
      <w:pPr>
        <w:rPr>
          <w:rFonts w:ascii="Times New Roman" w:hAnsi="Times New Roman"/>
        </w:rPr>
      </w:pPr>
    </w:p>
    <w:p w14:paraId="6B17C33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77D61E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9A8CF0E"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C1BF6DF"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7DA97FC"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805899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1D915AF" w14:textId="77777777" w:rsidTr="00C8693F">
        <w:tc>
          <w:tcPr>
            <w:tcW w:w="2250" w:type="dxa"/>
            <w:tcBorders>
              <w:top w:val="single" w:sz="2" w:space="0" w:color="auto"/>
              <w:left w:val="single" w:sz="2" w:space="0" w:color="auto"/>
              <w:bottom w:val="single" w:sz="2" w:space="0" w:color="auto"/>
              <w:right w:val="single" w:sz="2" w:space="0" w:color="auto"/>
            </w:tcBorders>
          </w:tcPr>
          <w:p w14:paraId="20214C7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87EFC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A9FCB4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F45A30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D8C2DB8" w14:textId="77777777" w:rsidR="00C8693F" w:rsidRDefault="00C8693F">
            <w:pPr>
              <w:spacing w:line="256" w:lineRule="auto"/>
              <w:rPr>
                <w:rFonts w:ascii="Times New Roman" w:hAnsi="Times New Roman"/>
                <w:color w:val="000000"/>
              </w:rPr>
            </w:pPr>
            <w:r>
              <w:rPr>
                <w:rFonts w:ascii="Times New Roman" w:hAnsi="Times New Roman"/>
                <w:color w:val="000000"/>
              </w:rPr>
              <w:t>RelatedPerson</w:t>
            </w:r>
          </w:p>
          <w:p w14:paraId="55C2AE1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89D24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FA0AAB8"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41C2202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F581A56" w14:textId="77777777" w:rsidR="00C8693F" w:rsidRDefault="00C8693F">
            <w:pPr>
              <w:spacing w:line="256" w:lineRule="auto"/>
              <w:rPr>
                <w:rFonts w:ascii="Times New Roman" w:hAnsi="Times New Roman"/>
                <w:color w:val="000000"/>
              </w:rPr>
            </w:pPr>
          </w:p>
          <w:p w14:paraId="01F7287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0219EFE" w14:textId="77777777" w:rsidR="00C8693F" w:rsidRDefault="00C8693F" w:rsidP="00C8693F">
      <w:pPr>
        <w:rPr>
          <w:rFonts w:ascii="Times New Roman" w:hAnsi="Times New Roman" w:cs="Arial"/>
          <w:color w:val="000000"/>
          <w:lang w:val="en-AU"/>
        </w:rPr>
      </w:pPr>
      <w:bookmarkStart w:id="163" w:name="BKM_37E8CFA0_22A3_4EDF_9857_28408B763CF4"/>
      <w:bookmarkEnd w:id="163"/>
    </w:p>
    <w:p w14:paraId="24DD142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63088E47"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05B73AD"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F719BE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4762224"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DC0A76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A471368"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relationship</w:t>
            </w:r>
            <w:r>
              <w:rPr>
                <w:rFonts w:ascii="Times New Roman" w:hAnsi="Times New Roman"/>
                <w:color w:val="000000"/>
              </w:rPr>
              <w:t xml:space="preserve"> Code</w:t>
            </w:r>
          </w:p>
          <w:p w14:paraId="73C05FE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62C53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D883D4E" w14:textId="77777777" w:rsidR="00C8693F" w:rsidRDefault="00C8693F">
            <w:pPr>
              <w:spacing w:line="256" w:lineRule="auto"/>
              <w:rPr>
                <w:rFonts w:ascii="Times New Roman" w:hAnsi="Times New Roman"/>
                <w:color w:val="000000"/>
              </w:rPr>
            </w:pPr>
          </w:p>
          <w:p w14:paraId="4EA4BD97" w14:textId="77777777" w:rsidR="00C8693F" w:rsidRDefault="00C8693F">
            <w:pPr>
              <w:spacing w:line="256" w:lineRule="auto"/>
              <w:rPr>
                <w:rFonts w:ascii="Times New Roman" w:hAnsi="Times New Roman"/>
                <w:color w:val="000000"/>
              </w:rPr>
            </w:pPr>
          </w:p>
          <w:p w14:paraId="210A250C" w14:textId="77777777" w:rsidR="00C8693F" w:rsidRDefault="00C8693F">
            <w:pPr>
              <w:spacing w:line="256" w:lineRule="auto"/>
              <w:rPr>
                <w:rFonts w:ascii="Times New Roman" w:hAnsi="Times New Roman"/>
                <w:color w:val="000000"/>
              </w:rPr>
            </w:pPr>
          </w:p>
          <w:p w14:paraId="1D3BF30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FE66FAA" w14:textId="77777777" w:rsidR="00C8693F" w:rsidRDefault="00C8693F">
            <w:pPr>
              <w:spacing w:line="256" w:lineRule="auto"/>
              <w:rPr>
                <w:rFonts w:ascii="Times New Roman" w:hAnsi="Times New Roman"/>
                <w:color w:val="000000"/>
              </w:rPr>
            </w:pPr>
            <w:r>
              <w:rPr>
                <w:rFonts w:ascii="Times New Roman" w:hAnsi="Times New Roman"/>
                <w:color w:val="000000"/>
              </w:rPr>
              <w:t>The nature of the relationship between a patient and the related person.</w:t>
            </w:r>
          </w:p>
        </w:tc>
        <w:tc>
          <w:tcPr>
            <w:tcW w:w="3060" w:type="dxa"/>
            <w:tcBorders>
              <w:top w:val="single" w:sz="2" w:space="0" w:color="auto"/>
              <w:left w:val="single" w:sz="2" w:space="0" w:color="auto"/>
              <w:bottom w:val="single" w:sz="2" w:space="0" w:color="auto"/>
              <w:right w:val="single" w:sz="2" w:space="0" w:color="auto"/>
            </w:tcBorders>
          </w:tcPr>
          <w:p w14:paraId="6656A1B9"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48735A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2226D1B" w14:textId="77777777" w:rsidR="00C8693F" w:rsidRDefault="00C8693F">
            <w:pPr>
              <w:spacing w:line="256" w:lineRule="auto"/>
              <w:rPr>
                <w:rFonts w:ascii="Times New Roman" w:hAnsi="Times New Roman"/>
                <w:color w:val="000000"/>
              </w:rPr>
            </w:pPr>
          </w:p>
        </w:tc>
      </w:tr>
      <w:bookmarkEnd w:id="161"/>
    </w:tbl>
    <w:p w14:paraId="52E331B3" w14:textId="77777777" w:rsidR="00C8693F" w:rsidRDefault="00C8693F" w:rsidP="00C8693F">
      <w:pPr>
        <w:rPr>
          <w:rFonts w:ascii="Times New Roman" w:hAnsi="Times New Roman" w:cs="Arial"/>
          <w:color w:val="000000"/>
          <w:lang w:val="en-AU"/>
        </w:rPr>
      </w:pPr>
    </w:p>
    <w:p w14:paraId="70F66F99" w14:textId="77777777" w:rsidR="00C8693F" w:rsidRDefault="00C8693F" w:rsidP="00C8693F">
      <w:pPr>
        <w:pStyle w:val="Heading2"/>
        <w:rPr>
          <w:rFonts w:ascii="Arial" w:hAnsi="Arial"/>
          <w:color w:val="004080"/>
          <w:szCs w:val="24"/>
          <w:lang w:val="en-US"/>
        </w:rPr>
      </w:pPr>
      <w:bookmarkStart w:id="164" w:name="BKM_12A3AF5B_F2F6_4C90_A92F_4D77BFC03627"/>
      <w:bookmarkStart w:id="165" w:name="_Toc374521827"/>
      <w:r>
        <w:rPr>
          <w:bCs/>
          <w:szCs w:val="24"/>
          <w:lang w:val="en-US"/>
        </w:rPr>
        <w:t>Schedule</w:t>
      </w:r>
      <w:bookmarkEnd w:id="165"/>
    </w:p>
    <w:p w14:paraId="39243D0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3E46773C" w14:textId="77777777" w:rsidR="00C8693F" w:rsidRDefault="00C8693F" w:rsidP="00C8693F">
      <w:pPr>
        <w:rPr>
          <w:rFonts w:ascii="Times New Roman" w:hAnsi="Times New Roman"/>
          <w:color w:val="000000"/>
        </w:rPr>
      </w:pPr>
    </w:p>
    <w:p w14:paraId="30590107" w14:textId="77777777" w:rsidR="00C8693F" w:rsidRDefault="00C8693F" w:rsidP="00C8693F">
      <w:pPr>
        <w:rPr>
          <w:rFonts w:ascii="Arial" w:eastAsiaTheme="minorEastAsia" w:hAnsi="Arial"/>
        </w:rPr>
      </w:pPr>
      <w:r>
        <w:rPr>
          <w:rFonts w:ascii="Times New Roman" w:hAnsi="Times New Roman"/>
          <w:color w:val="000000"/>
        </w:rPr>
        <w:t xml:space="preserve">The recurrence pattern of events, e.g., three times a day after meals. </w:t>
      </w:r>
    </w:p>
    <w:p w14:paraId="61894747" w14:textId="77777777" w:rsidR="00C8693F" w:rsidRDefault="00C8693F" w:rsidP="00C8693F">
      <w:pPr>
        <w:rPr>
          <w:rFonts w:ascii="Times New Roman" w:hAnsi="Times New Roman"/>
        </w:rPr>
      </w:pPr>
      <w:r>
        <w:rPr>
          <w:rFonts w:ascii="Times New Roman" w:hAnsi="Times New Roman"/>
        </w:rPr>
        <w:t xml:space="preserve"> </w:t>
      </w:r>
      <w:bookmarkEnd w:id="164"/>
    </w:p>
    <w:p w14:paraId="6A80518C" w14:textId="77777777" w:rsidR="00C8693F" w:rsidRDefault="00C8693F" w:rsidP="00C8693F">
      <w:pPr>
        <w:rPr>
          <w:rFonts w:ascii="Times New Roman" w:hAnsi="Times New Roman"/>
        </w:rPr>
      </w:pPr>
    </w:p>
    <w:p w14:paraId="57C55122" w14:textId="77777777" w:rsidR="00C8693F" w:rsidRDefault="00C8693F" w:rsidP="00C8693F">
      <w:pPr>
        <w:pStyle w:val="Heading2"/>
        <w:rPr>
          <w:rFonts w:ascii="Arial" w:hAnsi="Arial"/>
          <w:szCs w:val="24"/>
          <w:lang w:val="en-US"/>
        </w:rPr>
      </w:pPr>
      <w:bookmarkStart w:id="166" w:name="BKM_F94F1869_9C7C_4F7F_988C_773755EC2933"/>
      <w:bookmarkStart w:id="167" w:name="_Toc374521828"/>
      <w:r>
        <w:rPr>
          <w:bCs/>
          <w:szCs w:val="24"/>
          <w:lang w:val="en-US"/>
        </w:rPr>
        <w:t>ScheduledEncounter</w:t>
      </w:r>
      <w:bookmarkEnd w:id="167"/>
    </w:p>
    <w:p w14:paraId="47C6670F"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216C7EE5" w14:textId="77777777" w:rsidR="00C8693F" w:rsidRDefault="00C8693F" w:rsidP="00C8693F">
      <w:pPr>
        <w:rPr>
          <w:rFonts w:ascii="Times New Roman" w:hAnsi="Times New Roman"/>
          <w:color w:val="000000"/>
        </w:rPr>
      </w:pPr>
    </w:p>
    <w:p w14:paraId="5A4CE5DD" w14:textId="77777777" w:rsidR="00C8693F" w:rsidRDefault="00C8693F" w:rsidP="00C8693F">
      <w:pPr>
        <w:rPr>
          <w:rFonts w:ascii="Arial" w:eastAsiaTheme="minorEastAsia" w:hAnsi="Arial"/>
        </w:rPr>
      </w:pPr>
      <w:r>
        <w:rPr>
          <w:rFonts w:ascii="Times New Roman" w:hAnsi="Times New Roman"/>
          <w:color w:val="000000"/>
        </w:rPr>
        <w:t>An encounter that has been scheduled, e.g., an outpatient visit.</w:t>
      </w:r>
    </w:p>
    <w:p w14:paraId="531B44D9" w14:textId="77777777" w:rsidR="00C8693F" w:rsidRDefault="00C8693F" w:rsidP="00C8693F">
      <w:pPr>
        <w:rPr>
          <w:rFonts w:ascii="Times New Roman" w:hAnsi="Times New Roman"/>
        </w:rPr>
      </w:pPr>
    </w:p>
    <w:p w14:paraId="582D1272" w14:textId="77777777" w:rsidR="00C8693F" w:rsidRDefault="00C8693F" w:rsidP="00C8693F">
      <w:pPr>
        <w:rPr>
          <w:rFonts w:ascii="Times New Roman" w:hAnsi="Times New Roman"/>
        </w:rPr>
      </w:pPr>
    </w:p>
    <w:p w14:paraId="5429828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9835AA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781F43F"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F84085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7413B0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1C81C58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A3A6E2F" w14:textId="77777777" w:rsidTr="00C8693F">
        <w:tc>
          <w:tcPr>
            <w:tcW w:w="2250" w:type="dxa"/>
            <w:tcBorders>
              <w:top w:val="single" w:sz="2" w:space="0" w:color="auto"/>
              <w:left w:val="single" w:sz="2" w:space="0" w:color="auto"/>
              <w:bottom w:val="single" w:sz="2" w:space="0" w:color="auto"/>
              <w:right w:val="single" w:sz="2" w:space="0" w:color="auto"/>
            </w:tcBorders>
          </w:tcPr>
          <w:p w14:paraId="7F39A29D"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1205B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1537D8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B02E3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8E2830E" w14:textId="77777777" w:rsidR="00C8693F" w:rsidRDefault="00C8693F">
            <w:pPr>
              <w:spacing w:line="256" w:lineRule="auto"/>
              <w:rPr>
                <w:rFonts w:ascii="Times New Roman" w:hAnsi="Times New Roman"/>
                <w:color w:val="000000"/>
              </w:rPr>
            </w:pPr>
            <w:r>
              <w:rPr>
                <w:rFonts w:ascii="Times New Roman" w:hAnsi="Times New Roman"/>
                <w:color w:val="000000"/>
              </w:rPr>
              <w:t>ScheduledEncounter</w:t>
            </w:r>
          </w:p>
          <w:p w14:paraId="54CA90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A170F6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B63755"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2675A72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9A2C88" w14:textId="77777777" w:rsidR="00C8693F" w:rsidRDefault="00C8693F">
            <w:pPr>
              <w:spacing w:line="256" w:lineRule="auto"/>
              <w:rPr>
                <w:rFonts w:ascii="Times New Roman" w:hAnsi="Times New Roman"/>
                <w:color w:val="000000"/>
              </w:rPr>
            </w:pPr>
          </w:p>
          <w:p w14:paraId="57AB1B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BF8FDBC" w14:textId="77777777" w:rsidTr="00C8693F">
        <w:tc>
          <w:tcPr>
            <w:tcW w:w="2250" w:type="dxa"/>
            <w:tcBorders>
              <w:top w:val="single" w:sz="2" w:space="0" w:color="auto"/>
              <w:left w:val="single" w:sz="2" w:space="0" w:color="auto"/>
              <w:bottom w:val="single" w:sz="2" w:space="0" w:color="auto"/>
              <w:right w:val="single" w:sz="2" w:space="0" w:color="auto"/>
            </w:tcBorders>
          </w:tcPr>
          <w:p w14:paraId="0EA1E974"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485BB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97A6F6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91019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9B24331" w14:textId="77777777" w:rsidR="00C8693F" w:rsidRDefault="00C8693F">
            <w:pPr>
              <w:spacing w:line="256" w:lineRule="auto"/>
              <w:rPr>
                <w:rFonts w:ascii="Times New Roman" w:hAnsi="Times New Roman"/>
                <w:color w:val="000000"/>
              </w:rPr>
            </w:pPr>
            <w:r>
              <w:rPr>
                <w:rFonts w:ascii="Times New Roman" w:hAnsi="Times New Roman"/>
                <w:color w:val="000000"/>
              </w:rPr>
              <w:t>ScheduledEncounter</w:t>
            </w:r>
          </w:p>
          <w:p w14:paraId="46C895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81D371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3D6EEB5"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579053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6E2DC42" w14:textId="77777777" w:rsidR="00C8693F" w:rsidRDefault="00C8693F">
            <w:pPr>
              <w:spacing w:line="256" w:lineRule="auto"/>
              <w:rPr>
                <w:rFonts w:ascii="Times New Roman" w:hAnsi="Times New Roman"/>
                <w:color w:val="000000"/>
              </w:rPr>
            </w:pPr>
          </w:p>
          <w:p w14:paraId="5828B0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93E94B3" w14:textId="77777777" w:rsidTr="00C8693F">
        <w:tc>
          <w:tcPr>
            <w:tcW w:w="2250" w:type="dxa"/>
            <w:tcBorders>
              <w:top w:val="single" w:sz="2" w:space="0" w:color="auto"/>
              <w:left w:val="single" w:sz="2" w:space="0" w:color="auto"/>
              <w:bottom w:val="single" w:sz="2" w:space="0" w:color="auto"/>
              <w:right w:val="single" w:sz="2" w:space="0" w:color="auto"/>
            </w:tcBorders>
          </w:tcPr>
          <w:p w14:paraId="0A2AEDC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2BF125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D40B45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6529B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A297AA0" w14:textId="77777777" w:rsidR="00C8693F" w:rsidRDefault="00C8693F">
            <w:pPr>
              <w:spacing w:line="256" w:lineRule="auto"/>
              <w:rPr>
                <w:rFonts w:ascii="Times New Roman" w:hAnsi="Times New Roman"/>
                <w:color w:val="000000"/>
              </w:rPr>
            </w:pPr>
            <w:r>
              <w:rPr>
                <w:rFonts w:ascii="Times New Roman" w:hAnsi="Times New Roman"/>
                <w:color w:val="000000"/>
              </w:rPr>
              <w:t>ScheduledEncounter</w:t>
            </w:r>
          </w:p>
          <w:p w14:paraId="2452581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60A4FE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4A76FA9"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367389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95E8036" w14:textId="77777777" w:rsidR="00C8693F" w:rsidRDefault="00C8693F">
            <w:pPr>
              <w:spacing w:line="256" w:lineRule="auto"/>
              <w:rPr>
                <w:rFonts w:ascii="Times New Roman" w:hAnsi="Times New Roman"/>
                <w:color w:val="000000"/>
              </w:rPr>
            </w:pPr>
          </w:p>
          <w:p w14:paraId="096957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66"/>
    </w:tbl>
    <w:p w14:paraId="60DB6939" w14:textId="77777777" w:rsidR="00C8693F" w:rsidRDefault="00C8693F" w:rsidP="00C8693F">
      <w:pPr>
        <w:rPr>
          <w:rFonts w:ascii="Times New Roman" w:hAnsi="Times New Roman" w:cs="Arial"/>
          <w:color w:val="000000"/>
          <w:lang w:val="en-AU"/>
        </w:rPr>
      </w:pPr>
    </w:p>
    <w:p w14:paraId="5C609383" w14:textId="77777777" w:rsidR="00C8693F" w:rsidRDefault="00C8693F" w:rsidP="00C8693F">
      <w:pPr>
        <w:pStyle w:val="Heading2"/>
        <w:rPr>
          <w:rFonts w:ascii="Arial" w:hAnsi="Arial"/>
          <w:color w:val="004080"/>
          <w:szCs w:val="24"/>
          <w:lang w:val="en-US"/>
        </w:rPr>
      </w:pPr>
      <w:bookmarkStart w:id="168" w:name="BKM_07364DAC_7BB3_4914_846A_D0F08F351131"/>
      <w:bookmarkStart w:id="169" w:name="_Toc374521829"/>
      <w:r>
        <w:rPr>
          <w:bCs/>
          <w:szCs w:val="24"/>
          <w:lang w:val="en-US"/>
        </w:rPr>
        <w:t>ScheduledProcedure</w:t>
      </w:r>
      <w:bookmarkEnd w:id="169"/>
    </w:p>
    <w:p w14:paraId="0007E056"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4935EB41" w14:textId="77777777" w:rsidR="00C8693F" w:rsidRDefault="00C8693F" w:rsidP="00C8693F">
      <w:pPr>
        <w:rPr>
          <w:rFonts w:ascii="Times New Roman" w:hAnsi="Times New Roman"/>
          <w:color w:val="000000"/>
        </w:rPr>
      </w:pPr>
    </w:p>
    <w:p w14:paraId="348EF64E" w14:textId="77777777" w:rsidR="00C8693F" w:rsidRDefault="00C8693F" w:rsidP="00C8693F">
      <w:pPr>
        <w:rPr>
          <w:rFonts w:ascii="Arial" w:eastAsiaTheme="minorEastAsia" w:hAnsi="Arial"/>
        </w:rPr>
      </w:pPr>
      <w:r>
        <w:rPr>
          <w:rFonts w:ascii="Times New Roman" w:hAnsi="Times New Roman"/>
          <w:color w:val="000000"/>
        </w:rPr>
        <w:t>A procedure that has been scheduled to take place.</w:t>
      </w:r>
    </w:p>
    <w:p w14:paraId="6B8BDFB5" w14:textId="77777777" w:rsidR="00C8693F" w:rsidRDefault="00C8693F" w:rsidP="00C8693F">
      <w:pPr>
        <w:rPr>
          <w:rFonts w:ascii="Times New Roman" w:hAnsi="Times New Roman"/>
        </w:rPr>
      </w:pPr>
    </w:p>
    <w:p w14:paraId="701206A1" w14:textId="77777777" w:rsidR="00C8693F" w:rsidRDefault="00C8693F" w:rsidP="00C8693F">
      <w:pPr>
        <w:rPr>
          <w:rFonts w:ascii="Times New Roman" w:hAnsi="Times New Roman"/>
        </w:rPr>
      </w:pPr>
    </w:p>
    <w:p w14:paraId="7E9553A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4F8324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1B6658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D612F94"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46B043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88D04A5"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9D778E7" w14:textId="77777777" w:rsidTr="00C8693F">
        <w:tc>
          <w:tcPr>
            <w:tcW w:w="2250" w:type="dxa"/>
            <w:tcBorders>
              <w:top w:val="single" w:sz="2" w:space="0" w:color="auto"/>
              <w:left w:val="single" w:sz="2" w:space="0" w:color="auto"/>
              <w:bottom w:val="single" w:sz="2" w:space="0" w:color="auto"/>
              <w:right w:val="single" w:sz="2" w:space="0" w:color="auto"/>
            </w:tcBorders>
          </w:tcPr>
          <w:p w14:paraId="50AD2C2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E8398A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984194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BC9C3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661E7DA" w14:textId="77777777" w:rsidR="00C8693F" w:rsidRDefault="00C8693F">
            <w:pPr>
              <w:spacing w:line="256" w:lineRule="auto"/>
              <w:rPr>
                <w:rFonts w:ascii="Times New Roman" w:hAnsi="Times New Roman"/>
                <w:color w:val="000000"/>
              </w:rPr>
            </w:pPr>
            <w:r>
              <w:rPr>
                <w:rFonts w:ascii="Times New Roman" w:hAnsi="Times New Roman"/>
                <w:color w:val="000000"/>
              </w:rPr>
              <w:t>ScheduledProcedure</w:t>
            </w:r>
          </w:p>
          <w:p w14:paraId="150868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E91088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D00BA6C"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3FFC8E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6F30F4D" w14:textId="77777777" w:rsidR="00C8693F" w:rsidRDefault="00C8693F">
            <w:pPr>
              <w:spacing w:line="256" w:lineRule="auto"/>
              <w:rPr>
                <w:rFonts w:ascii="Times New Roman" w:hAnsi="Times New Roman"/>
                <w:color w:val="000000"/>
              </w:rPr>
            </w:pPr>
          </w:p>
          <w:p w14:paraId="459ED8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9432098" w14:textId="77777777" w:rsidTr="00C8693F">
        <w:tc>
          <w:tcPr>
            <w:tcW w:w="2250" w:type="dxa"/>
            <w:tcBorders>
              <w:top w:val="single" w:sz="2" w:space="0" w:color="auto"/>
              <w:left w:val="single" w:sz="2" w:space="0" w:color="auto"/>
              <w:bottom w:val="single" w:sz="2" w:space="0" w:color="auto"/>
              <w:right w:val="single" w:sz="2" w:space="0" w:color="auto"/>
            </w:tcBorders>
          </w:tcPr>
          <w:p w14:paraId="5A46383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2E7916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8C1630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E00B1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BB0D58B" w14:textId="77777777" w:rsidR="00C8693F" w:rsidRDefault="00C8693F">
            <w:pPr>
              <w:spacing w:line="256" w:lineRule="auto"/>
              <w:rPr>
                <w:rFonts w:ascii="Times New Roman" w:hAnsi="Times New Roman"/>
                <w:color w:val="000000"/>
              </w:rPr>
            </w:pPr>
            <w:r>
              <w:rPr>
                <w:rFonts w:ascii="Times New Roman" w:hAnsi="Times New Roman"/>
                <w:color w:val="000000"/>
              </w:rPr>
              <w:t>ScheduledProcedure</w:t>
            </w:r>
          </w:p>
          <w:p w14:paraId="19FCFC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96DC88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3B1D8F4"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78DCC5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8856CEC" w14:textId="77777777" w:rsidR="00C8693F" w:rsidRDefault="00C8693F">
            <w:pPr>
              <w:spacing w:line="256" w:lineRule="auto"/>
              <w:rPr>
                <w:rFonts w:ascii="Times New Roman" w:hAnsi="Times New Roman"/>
                <w:color w:val="000000"/>
              </w:rPr>
            </w:pPr>
          </w:p>
          <w:p w14:paraId="41B073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68A7B66" w14:textId="77777777" w:rsidTr="00C8693F">
        <w:tc>
          <w:tcPr>
            <w:tcW w:w="2250" w:type="dxa"/>
            <w:tcBorders>
              <w:top w:val="single" w:sz="2" w:space="0" w:color="auto"/>
              <w:left w:val="single" w:sz="2" w:space="0" w:color="auto"/>
              <w:bottom w:val="single" w:sz="2" w:space="0" w:color="auto"/>
              <w:right w:val="single" w:sz="2" w:space="0" w:color="auto"/>
            </w:tcBorders>
          </w:tcPr>
          <w:p w14:paraId="0F462AB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1E214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93F713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1E7DC7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701C0FC" w14:textId="77777777" w:rsidR="00C8693F" w:rsidRDefault="00C8693F">
            <w:pPr>
              <w:spacing w:line="256" w:lineRule="auto"/>
              <w:rPr>
                <w:rFonts w:ascii="Times New Roman" w:hAnsi="Times New Roman"/>
                <w:color w:val="000000"/>
              </w:rPr>
            </w:pPr>
            <w:r>
              <w:rPr>
                <w:rFonts w:ascii="Times New Roman" w:hAnsi="Times New Roman"/>
                <w:color w:val="000000"/>
              </w:rPr>
              <w:t>ScheduledProcedure</w:t>
            </w:r>
          </w:p>
          <w:p w14:paraId="595551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92EFB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A7A51D9"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21A2D3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E9A2993" w14:textId="77777777" w:rsidR="00C8693F" w:rsidRDefault="00C8693F">
            <w:pPr>
              <w:spacing w:line="256" w:lineRule="auto"/>
              <w:rPr>
                <w:rFonts w:ascii="Times New Roman" w:hAnsi="Times New Roman"/>
                <w:color w:val="000000"/>
              </w:rPr>
            </w:pPr>
          </w:p>
          <w:p w14:paraId="7B39E1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68"/>
    </w:tbl>
    <w:p w14:paraId="39ACDFAE" w14:textId="77777777" w:rsidR="00C8693F" w:rsidRDefault="00C8693F" w:rsidP="00C8693F">
      <w:pPr>
        <w:rPr>
          <w:rFonts w:ascii="Times New Roman" w:hAnsi="Times New Roman" w:cs="Arial"/>
          <w:color w:val="000000"/>
          <w:lang w:val="en-AU"/>
        </w:rPr>
      </w:pPr>
    </w:p>
    <w:p w14:paraId="380DF825" w14:textId="77777777" w:rsidR="00C8693F" w:rsidRDefault="00C8693F" w:rsidP="00C8693F">
      <w:pPr>
        <w:pStyle w:val="Heading2"/>
        <w:rPr>
          <w:rFonts w:ascii="Arial" w:hAnsi="Arial"/>
          <w:color w:val="004080"/>
          <w:szCs w:val="24"/>
          <w:lang w:val="en-US"/>
        </w:rPr>
      </w:pPr>
      <w:bookmarkStart w:id="170" w:name="BKM_EF2DADBF_8DA7_4C5B_8178_147A2B7BB1F1"/>
      <w:bookmarkStart w:id="171" w:name="_Toc374521830"/>
      <w:r>
        <w:rPr>
          <w:bCs/>
          <w:szCs w:val="24"/>
          <w:lang w:val="en-US"/>
        </w:rPr>
        <w:t>Statement</w:t>
      </w:r>
      <w:bookmarkEnd w:id="171"/>
    </w:p>
    <w:p w14:paraId="0AF5666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03674C47" w14:textId="77777777" w:rsidR="00C8693F" w:rsidRDefault="00C8693F" w:rsidP="00C8693F">
      <w:pPr>
        <w:rPr>
          <w:rFonts w:ascii="Times New Roman" w:hAnsi="Times New Roman"/>
          <w:color w:val="000000"/>
        </w:rPr>
      </w:pPr>
    </w:p>
    <w:p w14:paraId="2CE5E9C1" w14:textId="77777777" w:rsidR="00C8693F" w:rsidRDefault="00C8693F" w:rsidP="00C8693F">
      <w:pPr>
        <w:rPr>
          <w:rFonts w:ascii="Times New Roman" w:hAnsi="Times New Roman"/>
          <w:color w:val="000000"/>
        </w:rPr>
      </w:pPr>
      <w:r>
        <w:rPr>
          <w:rFonts w:ascii="Times New Roman" w:hAnsi="Times New Roman"/>
          <w:color w:val="000000"/>
        </w:rPr>
        <w:t xml:space="preserve">A record of something of clinical relevance that is being done, has been done, can be done, or is intended or requested to be done or of something that is or was observed about the patient. </w:t>
      </w:r>
    </w:p>
    <w:p w14:paraId="0B45602B" w14:textId="77777777" w:rsidR="00C8693F" w:rsidRDefault="00C8693F" w:rsidP="00C8693F">
      <w:pPr>
        <w:rPr>
          <w:rFonts w:ascii="Times New Roman" w:hAnsi="Times New Roman"/>
          <w:color w:val="000000"/>
        </w:rPr>
      </w:pPr>
    </w:p>
    <w:p w14:paraId="7F86F6EF" w14:textId="77777777" w:rsidR="00C8693F" w:rsidRDefault="00C8693F" w:rsidP="00C8693F">
      <w:pPr>
        <w:rPr>
          <w:rFonts w:ascii="Arial" w:eastAsiaTheme="minorEastAsia" w:hAnsi="Arial"/>
          <w:lang w:val="en-AU"/>
        </w:rPr>
      </w:pPr>
      <w:r>
        <w:rPr>
          <w:rFonts w:ascii="Times New Roman" w:hAnsi="Times New Roman"/>
          <w:color w:val="000000"/>
        </w:rPr>
        <w:t>This is an abstract class that is further specialized to describe specific statements about the patient.</w:t>
      </w:r>
    </w:p>
    <w:p w14:paraId="77BC1A32" w14:textId="77777777" w:rsidR="00C8693F" w:rsidRDefault="00C8693F" w:rsidP="00C8693F">
      <w:pPr>
        <w:rPr>
          <w:rFonts w:ascii="Times New Roman" w:hAnsi="Times New Roman"/>
        </w:rPr>
      </w:pPr>
    </w:p>
    <w:p w14:paraId="0645D53F" w14:textId="77777777" w:rsidR="00C8693F" w:rsidRDefault="00C8693F" w:rsidP="00C8693F">
      <w:pPr>
        <w:rPr>
          <w:rFonts w:ascii="Times New Roman" w:hAnsi="Times New Roman"/>
        </w:rPr>
      </w:pPr>
    </w:p>
    <w:p w14:paraId="401286B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1D86C6C"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1C6D022"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32B5DE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1BF221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C8ABF4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B852FD5" w14:textId="77777777" w:rsidTr="00C8693F">
        <w:tc>
          <w:tcPr>
            <w:tcW w:w="2250" w:type="dxa"/>
            <w:tcBorders>
              <w:top w:val="single" w:sz="2" w:space="0" w:color="auto"/>
              <w:left w:val="single" w:sz="2" w:space="0" w:color="auto"/>
              <w:bottom w:val="single" w:sz="2" w:space="0" w:color="auto"/>
              <w:right w:val="single" w:sz="2" w:space="0" w:color="auto"/>
            </w:tcBorders>
          </w:tcPr>
          <w:p w14:paraId="06C4211D"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D36F9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114444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18C0B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4A78718" w14:textId="77777777" w:rsidR="00C8693F" w:rsidRDefault="00C8693F">
            <w:pPr>
              <w:spacing w:line="256" w:lineRule="auto"/>
              <w:rPr>
                <w:rFonts w:ascii="Times New Roman" w:hAnsi="Times New Roman"/>
                <w:color w:val="000000"/>
              </w:rPr>
            </w:pPr>
            <w:r>
              <w:rPr>
                <w:rFonts w:ascii="Times New Roman" w:hAnsi="Times New Roman"/>
                <w:color w:val="000000"/>
              </w:rPr>
              <w:t>StatementAboutAction</w:t>
            </w:r>
          </w:p>
          <w:p w14:paraId="49F668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D16CCD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BCE3C4" w14:textId="77777777" w:rsidR="00C8693F" w:rsidRDefault="00C8693F">
            <w:pPr>
              <w:spacing w:line="256" w:lineRule="auto"/>
              <w:rPr>
                <w:rFonts w:ascii="Times New Roman" w:hAnsi="Times New Roman"/>
                <w:color w:val="000000"/>
              </w:rPr>
            </w:pPr>
            <w:r>
              <w:rPr>
                <w:rFonts w:ascii="Times New Roman" w:hAnsi="Times New Roman"/>
                <w:color w:val="000000"/>
              </w:rPr>
              <w:t>Statement</w:t>
            </w:r>
          </w:p>
          <w:p w14:paraId="6F7AAE9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089CA20" w14:textId="77777777" w:rsidR="00C8693F" w:rsidRDefault="00C8693F">
            <w:pPr>
              <w:spacing w:line="256" w:lineRule="auto"/>
              <w:rPr>
                <w:rFonts w:ascii="Times New Roman" w:hAnsi="Times New Roman"/>
                <w:color w:val="000000"/>
              </w:rPr>
            </w:pPr>
          </w:p>
          <w:p w14:paraId="511C08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F2B114E" w14:textId="77777777" w:rsidTr="00C8693F">
        <w:tc>
          <w:tcPr>
            <w:tcW w:w="2250" w:type="dxa"/>
            <w:tcBorders>
              <w:top w:val="single" w:sz="2" w:space="0" w:color="auto"/>
              <w:left w:val="single" w:sz="2" w:space="0" w:color="auto"/>
              <w:bottom w:val="single" w:sz="2" w:space="0" w:color="auto"/>
              <w:right w:val="single" w:sz="2" w:space="0" w:color="auto"/>
            </w:tcBorders>
          </w:tcPr>
          <w:p w14:paraId="7F88E28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1685C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BA4BDC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A1070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BF7557" w14:textId="77777777" w:rsidR="00C8693F" w:rsidRDefault="00C8693F">
            <w:pPr>
              <w:spacing w:line="256" w:lineRule="auto"/>
              <w:rPr>
                <w:rFonts w:ascii="Times New Roman" w:hAnsi="Times New Roman"/>
                <w:color w:val="000000"/>
              </w:rPr>
            </w:pPr>
            <w:r>
              <w:rPr>
                <w:rFonts w:ascii="Times New Roman" w:hAnsi="Times New Roman"/>
                <w:color w:val="000000"/>
              </w:rPr>
              <w:t>StatementAboutObservation</w:t>
            </w:r>
          </w:p>
          <w:p w14:paraId="230551F0"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E253B08"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15566964" w14:textId="77777777" w:rsidR="00C8693F" w:rsidRDefault="00C8693F">
            <w:pPr>
              <w:spacing w:line="256" w:lineRule="auto"/>
              <w:rPr>
                <w:rFonts w:ascii="Times New Roman" w:hAnsi="Times New Roman"/>
                <w:color w:val="000000"/>
              </w:rPr>
            </w:pPr>
            <w:r>
              <w:rPr>
                <w:rFonts w:ascii="Times New Roman" w:hAnsi="Times New Roman"/>
                <w:color w:val="000000"/>
              </w:rPr>
              <w:t>Statement</w:t>
            </w:r>
          </w:p>
          <w:p w14:paraId="2F15DFB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53561A0" w14:textId="77777777" w:rsidR="00C8693F" w:rsidRDefault="00C8693F">
            <w:pPr>
              <w:spacing w:line="256" w:lineRule="auto"/>
              <w:rPr>
                <w:rFonts w:ascii="Times New Roman" w:hAnsi="Times New Roman"/>
                <w:color w:val="000000"/>
              </w:rPr>
            </w:pPr>
          </w:p>
          <w:p w14:paraId="1BEF1CA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C1EB38A" w14:textId="77777777" w:rsidTr="00C8693F">
        <w:tc>
          <w:tcPr>
            <w:tcW w:w="2250" w:type="dxa"/>
            <w:tcBorders>
              <w:top w:val="single" w:sz="2" w:space="0" w:color="auto"/>
              <w:left w:val="single" w:sz="2" w:space="0" w:color="auto"/>
              <w:bottom w:val="single" w:sz="2" w:space="0" w:color="auto"/>
              <w:right w:val="single" w:sz="2" w:space="0" w:color="auto"/>
            </w:tcBorders>
          </w:tcPr>
          <w:p w14:paraId="7243A09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2775D1F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E04173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DFA8A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F992541" w14:textId="77777777" w:rsidR="00C8693F" w:rsidRDefault="00C8693F">
            <w:pPr>
              <w:spacing w:line="256" w:lineRule="auto"/>
              <w:rPr>
                <w:rFonts w:ascii="Times New Roman" w:hAnsi="Times New Roman"/>
                <w:color w:val="000000"/>
              </w:rPr>
            </w:pPr>
            <w:r>
              <w:rPr>
                <w:rFonts w:ascii="Times New Roman" w:hAnsi="Times New Roman"/>
                <w:color w:val="000000"/>
              </w:rPr>
              <w:t>StatementAboutInference</w:t>
            </w:r>
          </w:p>
          <w:p w14:paraId="31373B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EE064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182C7E3" w14:textId="77777777" w:rsidR="00C8693F" w:rsidRDefault="00C8693F">
            <w:pPr>
              <w:spacing w:line="256" w:lineRule="auto"/>
              <w:rPr>
                <w:rFonts w:ascii="Times New Roman" w:hAnsi="Times New Roman"/>
                <w:color w:val="000000"/>
              </w:rPr>
            </w:pPr>
            <w:r>
              <w:rPr>
                <w:rFonts w:ascii="Times New Roman" w:hAnsi="Times New Roman"/>
                <w:color w:val="000000"/>
              </w:rPr>
              <w:t>Statement</w:t>
            </w:r>
          </w:p>
          <w:p w14:paraId="413B528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BD95FF5" w14:textId="77777777" w:rsidR="00C8693F" w:rsidRDefault="00C8693F">
            <w:pPr>
              <w:spacing w:line="256" w:lineRule="auto"/>
              <w:rPr>
                <w:rFonts w:ascii="Times New Roman" w:hAnsi="Times New Roman"/>
                <w:color w:val="000000"/>
              </w:rPr>
            </w:pPr>
          </w:p>
          <w:p w14:paraId="7D42F0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10DA6E9B" w14:textId="77777777" w:rsidR="00C8693F" w:rsidRDefault="00C8693F" w:rsidP="00C8693F">
      <w:pPr>
        <w:rPr>
          <w:rFonts w:ascii="Times New Roman" w:hAnsi="Times New Roman" w:cs="Arial"/>
          <w:color w:val="000000"/>
          <w:lang w:val="en-AU"/>
        </w:rPr>
      </w:pPr>
      <w:bookmarkStart w:id="172" w:name="BKM_8384F2D1_6829_4317_A381_259793C081F7"/>
      <w:bookmarkEnd w:id="172"/>
    </w:p>
    <w:p w14:paraId="26D1F000"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325E45F1"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EF0F29C"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C9836D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67DC793"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5C8E557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5AE0BD6"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comment</w:t>
            </w:r>
            <w:r>
              <w:rPr>
                <w:rFonts w:ascii="Times New Roman" w:hAnsi="Times New Roman"/>
                <w:color w:val="000000"/>
              </w:rPr>
              <w:t xml:space="preserve"> Text</w:t>
            </w:r>
          </w:p>
          <w:p w14:paraId="6108F00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EEDFE5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B43EEE1" w14:textId="77777777" w:rsidR="00C8693F" w:rsidRDefault="00C8693F">
            <w:pPr>
              <w:spacing w:line="256" w:lineRule="auto"/>
              <w:rPr>
                <w:rFonts w:ascii="Times New Roman" w:hAnsi="Times New Roman"/>
                <w:color w:val="000000"/>
              </w:rPr>
            </w:pPr>
          </w:p>
          <w:p w14:paraId="7830174F" w14:textId="77777777" w:rsidR="00C8693F" w:rsidRDefault="00C8693F">
            <w:pPr>
              <w:spacing w:line="256" w:lineRule="auto"/>
              <w:rPr>
                <w:rFonts w:ascii="Times New Roman" w:hAnsi="Times New Roman"/>
                <w:color w:val="000000"/>
              </w:rPr>
            </w:pPr>
          </w:p>
          <w:p w14:paraId="67FB2F5A" w14:textId="77777777" w:rsidR="00C8693F" w:rsidRDefault="00C8693F">
            <w:pPr>
              <w:spacing w:line="256" w:lineRule="auto"/>
              <w:rPr>
                <w:rFonts w:ascii="Times New Roman" w:hAnsi="Times New Roman"/>
                <w:color w:val="000000"/>
              </w:rPr>
            </w:pPr>
          </w:p>
          <w:p w14:paraId="2A548110"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6E815D6" w14:textId="77777777" w:rsidR="00C8693F" w:rsidRDefault="00C8693F">
            <w:pPr>
              <w:spacing w:line="256" w:lineRule="auto"/>
              <w:rPr>
                <w:rFonts w:ascii="Times New Roman" w:hAnsi="Times New Roman"/>
                <w:color w:val="000000"/>
              </w:rPr>
            </w:pPr>
            <w:r>
              <w:rPr>
                <w:rFonts w:ascii="Times New Roman" w:hAnsi="Times New Roman"/>
                <w:color w:val="000000"/>
              </w:rPr>
              <w:t>A comment, instruction, or note associated with the statement.</w:t>
            </w:r>
          </w:p>
        </w:tc>
        <w:tc>
          <w:tcPr>
            <w:tcW w:w="3060" w:type="dxa"/>
            <w:tcBorders>
              <w:top w:val="single" w:sz="2" w:space="0" w:color="auto"/>
              <w:left w:val="single" w:sz="2" w:space="0" w:color="auto"/>
              <w:bottom w:val="single" w:sz="2" w:space="0" w:color="auto"/>
              <w:right w:val="single" w:sz="2" w:space="0" w:color="auto"/>
            </w:tcBorders>
          </w:tcPr>
          <w:p w14:paraId="109A701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FCBB2F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49CC06A" w14:textId="77777777" w:rsidR="00C8693F" w:rsidRDefault="00C8693F">
            <w:pPr>
              <w:spacing w:line="256" w:lineRule="auto"/>
              <w:rPr>
                <w:rFonts w:ascii="Times New Roman" w:hAnsi="Times New Roman"/>
                <w:color w:val="000000"/>
              </w:rPr>
            </w:pPr>
          </w:p>
        </w:tc>
      </w:tr>
      <w:tr w:rsidR="00C8693F" w14:paraId="38F24A5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B71571F" w14:textId="77777777" w:rsidR="00C8693F" w:rsidRDefault="00C8693F">
            <w:pPr>
              <w:spacing w:line="256" w:lineRule="auto"/>
              <w:rPr>
                <w:rFonts w:ascii="Times New Roman" w:hAnsi="Times New Roman"/>
                <w:color w:val="000000"/>
              </w:rPr>
            </w:pPr>
            <w:bookmarkStart w:id="173" w:name="BKM_F6F2324D_9602_4C35_BA61_8BC94B078930"/>
            <w:r>
              <w:rPr>
                <w:rFonts w:ascii="Times New Roman" w:hAnsi="Times New Roman"/>
                <w:b/>
                <w:color w:val="000000"/>
              </w:rPr>
              <w:t>resultsFrom</w:t>
            </w:r>
            <w:r>
              <w:rPr>
                <w:rFonts w:ascii="Times New Roman" w:hAnsi="Times New Roman"/>
                <w:color w:val="000000"/>
              </w:rPr>
              <w:t xml:space="preserve"> Statement</w:t>
            </w:r>
          </w:p>
          <w:p w14:paraId="2628368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FBF981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43B01DA" w14:textId="77777777" w:rsidR="00C8693F" w:rsidRDefault="00C8693F">
            <w:pPr>
              <w:spacing w:line="256" w:lineRule="auto"/>
              <w:rPr>
                <w:rFonts w:ascii="Times New Roman" w:hAnsi="Times New Roman"/>
                <w:color w:val="000000"/>
              </w:rPr>
            </w:pPr>
          </w:p>
          <w:p w14:paraId="06C2CAF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79F0ECC5" w14:textId="77777777" w:rsidR="00C8693F" w:rsidRDefault="00C8693F">
            <w:pPr>
              <w:spacing w:line="256" w:lineRule="auto"/>
              <w:rPr>
                <w:rFonts w:ascii="Times New Roman" w:hAnsi="Times New Roman"/>
                <w:color w:val="000000"/>
              </w:rPr>
            </w:pPr>
          </w:p>
          <w:p w14:paraId="2AB8449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A2D2F65" w14:textId="77777777" w:rsidR="00C8693F" w:rsidRDefault="00C8693F">
            <w:pPr>
              <w:spacing w:line="256" w:lineRule="auto"/>
              <w:rPr>
                <w:rFonts w:ascii="Times New Roman" w:hAnsi="Times New Roman"/>
                <w:color w:val="000000"/>
              </w:rPr>
            </w:pPr>
            <w:r>
              <w:rPr>
                <w:rFonts w:ascii="Times New Roman" w:hAnsi="Times New Roman"/>
                <w:color w:val="000000"/>
              </w:rPr>
              <w:t>The statements about the clinical actions that caused this action or observation. For example, a blood glucose observation may be the result of an order for a blood glucose test; a prescription for atenolol may result from a proposal to prescribe a beta-blocker. The resultsFrom and resultsIn properties are intended to describe associations amongst statements; they are not to be used for describing clinical causal relationships, e.g., administration of statin caused muscle pain.</w:t>
            </w:r>
          </w:p>
        </w:tc>
        <w:tc>
          <w:tcPr>
            <w:tcW w:w="3060" w:type="dxa"/>
            <w:tcBorders>
              <w:top w:val="single" w:sz="2" w:space="0" w:color="auto"/>
              <w:left w:val="single" w:sz="2" w:space="0" w:color="auto"/>
              <w:bottom w:val="single" w:sz="2" w:space="0" w:color="auto"/>
              <w:right w:val="single" w:sz="2" w:space="0" w:color="auto"/>
            </w:tcBorders>
          </w:tcPr>
          <w:p w14:paraId="3280394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C21BE0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5848BC1" w14:textId="77777777" w:rsidR="00C8693F" w:rsidRDefault="00C8693F">
            <w:pPr>
              <w:spacing w:line="256" w:lineRule="auto"/>
              <w:rPr>
                <w:rFonts w:ascii="Times New Roman" w:hAnsi="Times New Roman"/>
                <w:color w:val="000000"/>
              </w:rPr>
            </w:pPr>
          </w:p>
        </w:tc>
        <w:bookmarkEnd w:id="173"/>
      </w:tr>
      <w:tr w:rsidR="00C8693F" w14:paraId="31709C4A"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21B0D00" w14:textId="77777777" w:rsidR="00C8693F" w:rsidRDefault="00C8693F">
            <w:pPr>
              <w:spacing w:line="256" w:lineRule="auto"/>
              <w:rPr>
                <w:rFonts w:ascii="Times New Roman" w:hAnsi="Times New Roman"/>
                <w:color w:val="000000"/>
              </w:rPr>
            </w:pPr>
            <w:bookmarkStart w:id="174" w:name="BKM_9996F67A_58E2_4589_AE5F_C1EA7967339F"/>
            <w:r>
              <w:rPr>
                <w:rFonts w:ascii="Times New Roman" w:hAnsi="Times New Roman"/>
                <w:b/>
                <w:color w:val="000000"/>
              </w:rPr>
              <w:t>resultsIn</w:t>
            </w:r>
            <w:r>
              <w:rPr>
                <w:rFonts w:ascii="Times New Roman" w:hAnsi="Times New Roman"/>
                <w:color w:val="000000"/>
              </w:rPr>
              <w:t xml:space="preserve"> Statement</w:t>
            </w:r>
          </w:p>
          <w:p w14:paraId="22CE9C9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B59C2F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D995877" w14:textId="77777777" w:rsidR="00C8693F" w:rsidRDefault="00C8693F">
            <w:pPr>
              <w:spacing w:line="256" w:lineRule="auto"/>
              <w:rPr>
                <w:rFonts w:ascii="Times New Roman" w:hAnsi="Times New Roman"/>
                <w:color w:val="000000"/>
              </w:rPr>
            </w:pPr>
          </w:p>
          <w:p w14:paraId="2EE3CC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741EEF23" w14:textId="77777777" w:rsidR="00C8693F" w:rsidRDefault="00C8693F">
            <w:pPr>
              <w:spacing w:line="256" w:lineRule="auto"/>
              <w:rPr>
                <w:rFonts w:ascii="Times New Roman" w:hAnsi="Times New Roman"/>
                <w:color w:val="000000"/>
              </w:rPr>
            </w:pPr>
          </w:p>
          <w:p w14:paraId="61C90DA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91D5D90" w14:textId="77777777" w:rsidR="00C8693F" w:rsidRDefault="00C8693F">
            <w:pPr>
              <w:spacing w:line="256" w:lineRule="auto"/>
              <w:rPr>
                <w:rFonts w:ascii="Times New Roman" w:hAnsi="Times New Roman"/>
                <w:color w:val="000000"/>
              </w:rPr>
            </w:pPr>
            <w:r>
              <w:rPr>
                <w:rFonts w:ascii="Times New Roman" w:hAnsi="Times New Roman"/>
                <w:color w:val="000000"/>
              </w:rPr>
              <w:t>This statement may result in other clinical actions and observations which are recorded as statements. For example, a statement about a laboratory test order can result in one or more observations.</w:t>
            </w:r>
          </w:p>
        </w:tc>
        <w:tc>
          <w:tcPr>
            <w:tcW w:w="3060" w:type="dxa"/>
            <w:tcBorders>
              <w:top w:val="single" w:sz="2" w:space="0" w:color="auto"/>
              <w:left w:val="single" w:sz="2" w:space="0" w:color="auto"/>
              <w:bottom w:val="single" w:sz="2" w:space="0" w:color="auto"/>
              <w:right w:val="single" w:sz="2" w:space="0" w:color="auto"/>
            </w:tcBorders>
          </w:tcPr>
          <w:p w14:paraId="769B495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E5A25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35FE8BF" w14:textId="77777777" w:rsidR="00C8693F" w:rsidRDefault="00C8693F">
            <w:pPr>
              <w:spacing w:line="256" w:lineRule="auto"/>
              <w:rPr>
                <w:rFonts w:ascii="Times New Roman" w:hAnsi="Times New Roman"/>
                <w:color w:val="000000"/>
              </w:rPr>
            </w:pPr>
          </w:p>
        </w:tc>
        <w:bookmarkEnd w:id="174"/>
      </w:tr>
      <w:tr w:rsidR="00C8693F" w14:paraId="0A8CAD4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8287F80" w14:textId="77777777" w:rsidR="00C8693F" w:rsidRDefault="00C8693F">
            <w:pPr>
              <w:spacing w:line="256" w:lineRule="auto"/>
              <w:rPr>
                <w:rFonts w:ascii="Times New Roman" w:hAnsi="Times New Roman"/>
                <w:color w:val="000000"/>
              </w:rPr>
            </w:pPr>
            <w:bookmarkStart w:id="175" w:name="BKM_CA46978E_35C8_4634_981B_9A23C4852E0B"/>
            <w:r>
              <w:rPr>
                <w:rFonts w:ascii="Times New Roman" w:hAnsi="Times New Roman"/>
                <w:b/>
                <w:color w:val="000000"/>
              </w:rPr>
              <w:t>semanticReference</w:t>
            </w:r>
            <w:r>
              <w:rPr>
                <w:rFonts w:ascii="Times New Roman" w:hAnsi="Times New Roman"/>
                <w:color w:val="000000"/>
              </w:rPr>
              <w:t xml:space="preserve"> Code</w:t>
            </w:r>
          </w:p>
          <w:p w14:paraId="54B0295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52DDD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BA1A422" w14:textId="77777777" w:rsidR="00C8693F" w:rsidRDefault="00C8693F">
            <w:pPr>
              <w:spacing w:line="256" w:lineRule="auto"/>
              <w:rPr>
                <w:rFonts w:ascii="Times New Roman" w:hAnsi="Times New Roman"/>
                <w:color w:val="000000"/>
              </w:rPr>
            </w:pPr>
          </w:p>
          <w:p w14:paraId="132296D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3100FAC3" w14:textId="77777777" w:rsidR="00C8693F" w:rsidRDefault="00C8693F">
            <w:pPr>
              <w:spacing w:line="256" w:lineRule="auto"/>
              <w:rPr>
                <w:rFonts w:ascii="Times New Roman" w:hAnsi="Times New Roman"/>
                <w:color w:val="000000"/>
              </w:rPr>
            </w:pPr>
          </w:p>
          <w:p w14:paraId="0DA0EA14"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140AF92" w14:textId="77777777" w:rsidR="00C8693F" w:rsidRDefault="00C8693F">
            <w:pPr>
              <w:spacing w:line="256" w:lineRule="auto"/>
              <w:rPr>
                <w:rFonts w:ascii="Times New Roman" w:hAnsi="Times New Roman"/>
                <w:color w:val="000000"/>
              </w:rPr>
            </w:pPr>
            <w:r>
              <w:rPr>
                <w:rFonts w:ascii="Times New Roman" w:hAnsi="Times New Roman"/>
                <w:color w:val="000000"/>
              </w:rPr>
              <w:t>Maps this clinical statement type to a type specified in an external ontology or taxonomy of clinical concept types. For example, the semanticType of a statement about Condition  may specify the condition as a patient-reported symptom or a problem.</w:t>
            </w:r>
          </w:p>
        </w:tc>
        <w:tc>
          <w:tcPr>
            <w:tcW w:w="3060" w:type="dxa"/>
            <w:tcBorders>
              <w:top w:val="single" w:sz="2" w:space="0" w:color="auto"/>
              <w:left w:val="single" w:sz="2" w:space="0" w:color="auto"/>
              <w:bottom w:val="single" w:sz="2" w:space="0" w:color="auto"/>
              <w:right w:val="single" w:sz="2" w:space="0" w:color="auto"/>
            </w:tcBorders>
          </w:tcPr>
          <w:p w14:paraId="599C579E"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DDA31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B07532" w14:textId="77777777" w:rsidR="00C8693F" w:rsidRDefault="00C8693F">
            <w:pPr>
              <w:spacing w:line="256" w:lineRule="auto"/>
              <w:rPr>
                <w:rFonts w:ascii="Times New Roman" w:hAnsi="Times New Roman"/>
                <w:color w:val="000000"/>
              </w:rPr>
            </w:pPr>
          </w:p>
        </w:tc>
        <w:bookmarkEnd w:id="175"/>
      </w:tr>
      <w:tr w:rsidR="00C8693F" w14:paraId="262E19A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1DF1890" w14:textId="77777777" w:rsidR="00C8693F" w:rsidRDefault="00C8693F">
            <w:pPr>
              <w:spacing w:line="256" w:lineRule="auto"/>
              <w:rPr>
                <w:rFonts w:ascii="Times New Roman" w:hAnsi="Times New Roman"/>
                <w:color w:val="000000"/>
              </w:rPr>
            </w:pPr>
            <w:bookmarkStart w:id="176" w:name="BKM_43F3AFB1_58D9_403E_9AB3_BEA3DE6636CB"/>
            <w:r>
              <w:rPr>
                <w:rFonts w:ascii="Times New Roman" w:hAnsi="Times New Roman"/>
                <w:b/>
                <w:color w:val="000000"/>
              </w:rPr>
              <w:lastRenderedPageBreak/>
              <w:t>statementSource</w:t>
            </w:r>
            <w:r>
              <w:rPr>
                <w:rFonts w:ascii="Times New Roman" w:hAnsi="Times New Roman"/>
                <w:color w:val="000000"/>
              </w:rPr>
              <w:t xml:space="preserve"> Code</w:t>
            </w:r>
          </w:p>
          <w:p w14:paraId="76BE1B8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6324A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2559006" w14:textId="77777777" w:rsidR="00C8693F" w:rsidRDefault="00C8693F">
            <w:pPr>
              <w:spacing w:line="256" w:lineRule="auto"/>
              <w:rPr>
                <w:rFonts w:ascii="Times New Roman" w:hAnsi="Times New Roman"/>
                <w:color w:val="000000"/>
              </w:rPr>
            </w:pPr>
          </w:p>
          <w:p w14:paraId="2782F5A5" w14:textId="77777777" w:rsidR="00C8693F" w:rsidRDefault="00C8693F">
            <w:pPr>
              <w:spacing w:line="256" w:lineRule="auto"/>
              <w:rPr>
                <w:rFonts w:ascii="Times New Roman" w:hAnsi="Times New Roman"/>
                <w:color w:val="000000"/>
              </w:rPr>
            </w:pPr>
          </w:p>
          <w:p w14:paraId="66168F03" w14:textId="77777777" w:rsidR="00C8693F" w:rsidRDefault="00C8693F">
            <w:pPr>
              <w:spacing w:line="256" w:lineRule="auto"/>
              <w:rPr>
                <w:rFonts w:ascii="Times New Roman" w:hAnsi="Times New Roman"/>
                <w:color w:val="000000"/>
              </w:rPr>
            </w:pPr>
          </w:p>
          <w:p w14:paraId="0A794F4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AE3A49E" w14:textId="77777777" w:rsidR="00C8693F" w:rsidRDefault="00C8693F">
            <w:pPr>
              <w:spacing w:line="256" w:lineRule="auto"/>
              <w:rPr>
                <w:rFonts w:ascii="Times New Roman" w:hAnsi="Times New Roman"/>
                <w:color w:val="000000"/>
              </w:rPr>
            </w:pPr>
            <w:r>
              <w:rPr>
                <w:rFonts w:ascii="Times New Roman" w:hAnsi="Times New Roman"/>
                <w:color w:val="000000"/>
              </w:rPr>
              <w:t>The person, device, or other system that was the source of this statement.</w:t>
            </w:r>
          </w:p>
          <w:p w14:paraId="3A2F4054" w14:textId="77777777" w:rsidR="00C8693F" w:rsidRDefault="00C8693F">
            <w:pPr>
              <w:spacing w:line="256" w:lineRule="auto"/>
              <w:rPr>
                <w:rFonts w:ascii="Times New Roman" w:hAnsi="Times New Roman"/>
                <w:color w:val="000000"/>
              </w:rPr>
            </w:pPr>
          </w:p>
          <w:p w14:paraId="41C3A4F7" w14:textId="77777777" w:rsidR="00C8693F" w:rsidRDefault="00C8693F">
            <w:pPr>
              <w:spacing w:line="256" w:lineRule="auto"/>
              <w:rPr>
                <w:rFonts w:ascii="Times New Roman" w:hAnsi="Times New Roman"/>
                <w:color w:val="000000"/>
              </w:rPr>
            </w:pPr>
            <w:r>
              <w:rPr>
                <w:rFonts w:ascii="Times New Roman" w:hAnsi="Times New Roman"/>
                <w:color w:val="000000"/>
              </w:rPr>
              <w:t>ISSUES: NEED TO MAKE THE DISTINCTION BETWEEN PERSON RECORDING THE STATEMENT AND THE SYSTEM THAT STORES THE SYSTEM.</w:t>
            </w:r>
          </w:p>
          <w:p w14:paraId="099C7864" w14:textId="77777777" w:rsidR="00C8693F" w:rsidRDefault="00C8693F">
            <w:pPr>
              <w:spacing w:line="256" w:lineRule="auto"/>
              <w:rPr>
                <w:rFonts w:ascii="Times New Roman" w:hAnsi="Times New Roman"/>
                <w:color w:val="000000"/>
              </w:rPr>
            </w:pPr>
          </w:p>
          <w:p w14:paraId="52C353F1" w14:textId="77777777" w:rsidR="00C8693F" w:rsidRDefault="00C8693F">
            <w:pPr>
              <w:spacing w:line="256" w:lineRule="auto"/>
              <w:rPr>
                <w:rFonts w:ascii="Times New Roman" w:hAnsi="Times New Roman"/>
                <w:color w:val="000000"/>
                <w:lang w:val="en-AU"/>
              </w:rPr>
            </w:pPr>
            <w:r>
              <w:rPr>
                <w:rFonts w:ascii="Times New Roman" w:hAnsi="Times New Roman"/>
                <w:color w:val="000000"/>
              </w:rPr>
              <w:t>NEED ALSO TO ABLE TO VERIFY/AUTHENTICATE STATEMENTS</w:t>
            </w:r>
          </w:p>
        </w:tc>
        <w:tc>
          <w:tcPr>
            <w:tcW w:w="3060" w:type="dxa"/>
            <w:tcBorders>
              <w:top w:val="single" w:sz="2" w:space="0" w:color="auto"/>
              <w:left w:val="single" w:sz="2" w:space="0" w:color="auto"/>
              <w:bottom w:val="single" w:sz="2" w:space="0" w:color="auto"/>
              <w:right w:val="single" w:sz="2" w:space="0" w:color="auto"/>
            </w:tcBorders>
          </w:tcPr>
          <w:p w14:paraId="2A78268F"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E6C05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12B5378" w14:textId="77777777" w:rsidR="00C8693F" w:rsidRDefault="00C8693F">
            <w:pPr>
              <w:spacing w:line="256" w:lineRule="auto"/>
              <w:rPr>
                <w:rFonts w:ascii="Times New Roman" w:hAnsi="Times New Roman"/>
                <w:color w:val="000000"/>
              </w:rPr>
            </w:pPr>
          </w:p>
        </w:tc>
        <w:bookmarkEnd w:id="176"/>
      </w:tr>
      <w:tr w:rsidR="00C8693F" w14:paraId="50E4E56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19B0DA2" w14:textId="77777777" w:rsidR="00C8693F" w:rsidRDefault="00C8693F">
            <w:pPr>
              <w:spacing w:line="256" w:lineRule="auto"/>
              <w:rPr>
                <w:rFonts w:ascii="Times New Roman" w:hAnsi="Times New Roman"/>
                <w:color w:val="000000"/>
              </w:rPr>
            </w:pPr>
            <w:bookmarkStart w:id="177" w:name="BKM_A33389B2_F59A_4D09_B343_560C450F7E0C"/>
            <w:r>
              <w:rPr>
                <w:rFonts w:ascii="Times New Roman" w:hAnsi="Times New Roman"/>
                <w:b/>
                <w:color w:val="000000"/>
              </w:rPr>
              <w:t>statementTime</w:t>
            </w:r>
            <w:r>
              <w:rPr>
                <w:rFonts w:ascii="Times New Roman" w:hAnsi="Times New Roman"/>
                <w:color w:val="000000"/>
              </w:rPr>
              <w:t xml:space="preserve"> TimePoint</w:t>
            </w:r>
          </w:p>
          <w:p w14:paraId="4466E44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A4F7AB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24786F" w14:textId="77777777" w:rsidR="00C8693F" w:rsidRDefault="00C8693F">
            <w:pPr>
              <w:spacing w:line="256" w:lineRule="auto"/>
              <w:rPr>
                <w:rFonts w:ascii="Times New Roman" w:hAnsi="Times New Roman"/>
                <w:color w:val="000000"/>
              </w:rPr>
            </w:pPr>
          </w:p>
          <w:p w14:paraId="102CF0A7" w14:textId="77777777" w:rsidR="00C8693F" w:rsidRDefault="00C8693F">
            <w:pPr>
              <w:spacing w:line="256" w:lineRule="auto"/>
              <w:rPr>
                <w:rFonts w:ascii="Times New Roman" w:hAnsi="Times New Roman"/>
                <w:color w:val="000000"/>
              </w:rPr>
            </w:pPr>
          </w:p>
          <w:p w14:paraId="2718DE3B" w14:textId="77777777" w:rsidR="00C8693F" w:rsidRDefault="00C8693F">
            <w:pPr>
              <w:spacing w:line="256" w:lineRule="auto"/>
              <w:rPr>
                <w:rFonts w:ascii="Times New Roman" w:hAnsi="Times New Roman"/>
                <w:color w:val="000000"/>
              </w:rPr>
            </w:pPr>
          </w:p>
          <w:p w14:paraId="001253A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A20F04F" w14:textId="77777777" w:rsidR="00C8693F" w:rsidRDefault="00C8693F">
            <w:pPr>
              <w:spacing w:line="256" w:lineRule="auto"/>
              <w:rPr>
                <w:rFonts w:ascii="Times New Roman" w:hAnsi="Times New Roman"/>
                <w:color w:val="000000"/>
              </w:rPr>
            </w:pPr>
            <w:r>
              <w:rPr>
                <w:rFonts w:ascii="Times New Roman" w:hAnsi="Times New Roman"/>
                <w:color w:val="000000"/>
              </w:rPr>
              <w:t>The time at which the statement was made/recorded. This may not be the same time as the occurrence of the action or the observation event.</w:t>
            </w:r>
          </w:p>
        </w:tc>
        <w:tc>
          <w:tcPr>
            <w:tcW w:w="3060" w:type="dxa"/>
            <w:tcBorders>
              <w:top w:val="single" w:sz="2" w:space="0" w:color="auto"/>
              <w:left w:val="single" w:sz="2" w:space="0" w:color="auto"/>
              <w:bottom w:val="single" w:sz="2" w:space="0" w:color="auto"/>
              <w:right w:val="single" w:sz="2" w:space="0" w:color="auto"/>
            </w:tcBorders>
          </w:tcPr>
          <w:p w14:paraId="3CAFE616"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31AA3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00D7F98" w14:textId="77777777" w:rsidR="00C8693F" w:rsidRDefault="00C8693F">
            <w:pPr>
              <w:spacing w:line="256" w:lineRule="auto"/>
              <w:rPr>
                <w:rFonts w:ascii="Times New Roman" w:hAnsi="Times New Roman"/>
                <w:color w:val="000000"/>
              </w:rPr>
            </w:pPr>
          </w:p>
        </w:tc>
        <w:bookmarkEnd w:id="177"/>
      </w:tr>
      <w:tr w:rsidR="00C8693F" w14:paraId="54D5A0ED"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8416B91" w14:textId="77777777" w:rsidR="00C8693F" w:rsidRDefault="00C8693F">
            <w:pPr>
              <w:spacing w:line="256" w:lineRule="auto"/>
              <w:rPr>
                <w:rFonts w:ascii="Times New Roman" w:hAnsi="Times New Roman"/>
                <w:color w:val="000000"/>
              </w:rPr>
            </w:pPr>
            <w:bookmarkStart w:id="178" w:name="BKM_6387A00A_7D2F_4BD6_A1F7_3BB1A1A8C263"/>
            <w:r>
              <w:rPr>
                <w:rFonts w:ascii="Times New Roman" w:hAnsi="Times New Roman"/>
                <w:b/>
                <w:color w:val="000000"/>
              </w:rPr>
              <w:t>subject</w:t>
            </w:r>
            <w:r>
              <w:rPr>
                <w:rFonts w:ascii="Times New Roman" w:hAnsi="Times New Roman"/>
                <w:color w:val="000000"/>
              </w:rPr>
              <w:t xml:space="preserve"> Patient</w:t>
            </w:r>
          </w:p>
          <w:p w14:paraId="00C8A10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BD5324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CF686E4" w14:textId="77777777" w:rsidR="00C8693F" w:rsidRDefault="00C8693F">
            <w:pPr>
              <w:spacing w:line="256" w:lineRule="auto"/>
              <w:rPr>
                <w:rFonts w:ascii="Times New Roman" w:hAnsi="Times New Roman"/>
                <w:color w:val="000000"/>
              </w:rPr>
            </w:pPr>
          </w:p>
          <w:p w14:paraId="08A1A78B" w14:textId="77777777" w:rsidR="00C8693F" w:rsidRDefault="00C8693F">
            <w:pPr>
              <w:spacing w:line="256" w:lineRule="auto"/>
              <w:rPr>
                <w:rFonts w:ascii="Times New Roman" w:hAnsi="Times New Roman"/>
                <w:color w:val="000000"/>
              </w:rPr>
            </w:pPr>
          </w:p>
          <w:p w14:paraId="3CA53F00" w14:textId="77777777" w:rsidR="00C8693F" w:rsidRDefault="00C8693F">
            <w:pPr>
              <w:spacing w:line="256" w:lineRule="auto"/>
              <w:rPr>
                <w:rFonts w:ascii="Times New Roman" w:hAnsi="Times New Roman"/>
                <w:color w:val="000000"/>
              </w:rPr>
            </w:pPr>
          </w:p>
          <w:p w14:paraId="2A6EA760"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217CADD" w14:textId="77777777" w:rsidR="00C8693F" w:rsidRDefault="00C8693F">
            <w:pPr>
              <w:spacing w:line="256" w:lineRule="auto"/>
              <w:rPr>
                <w:rFonts w:ascii="Times New Roman" w:hAnsi="Times New Roman"/>
                <w:color w:val="000000"/>
              </w:rPr>
            </w:pPr>
          </w:p>
        </w:tc>
        <w:tc>
          <w:tcPr>
            <w:tcW w:w="3060" w:type="dxa"/>
            <w:tcBorders>
              <w:top w:val="single" w:sz="2" w:space="0" w:color="auto"/>
              <w:left w:val="single" w:sz="2" w:space="0" w:color="auto"/>
              <w:bottom w:val="single" w:sz="2" w:space="0" w:color="auto"/>
              <w:right w:val="single" w:sz="2" w:space="0" w:color="auto"/>
            </w:tcBorders>
          </w:tcPr>
          <w:p w14:paraId="15CE7AF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D4F56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7BEFBFB" w14:textId="77777777" w:rsidR="00C8693F" w:rsidRDefault="00C8693F">
            <w:pPr>
              <w:spacing w:line="256" w:lineRule="auto"/>
              <w:rPr>
                <w:rFonts w:ascii="Times New Roman" w:hAnsi="Times New Roman"/>
                <w:color w:val="000000"/>
              </w:rPr>
            </w:pPr>
          </w:p>
        </w:tc>
        <w:bookmarkEnd w:id="178"/>
      </w:tr>
      <w:bookmarkEnd w:id="170"/>
    </w:tbl>
    <w:p w14:paraId="228B8EA6" w14:textId="77777777" w:rsidR="00C8693F" w:rsidRDefault="00C8693F" w:rsidP="00C8693F">
      <w:pPr>
        <w:rPr>
          <w:rFonts w:ascii="Times New Roman" w:hAnsi="Times New Roman" w:cs="Arial"/>
          <w:color w:val="000000"/>
          <w:lang w:val="en-AU"/>
        </w:rPr>
      </w:pPr>
    </w:p>
    <w:p w14:paraId="5EEC3505" w14:textId="77777777" w:rsidR="00C8693F" w:rsidRDefault="00C8693F" w:rsidP="00C8693F">
      <w:pPr>
        <w:pStyle w:val="Heading2"/>
        <w:rPr>
          <w:rFonts w:ascii="Arial" w:hAnsi="Arial"/>
          <w:color w:val="004080"/>
          <w:szCs w:val="24"/>
          <w:lang w:val="en-US"/>
        </w:rPr>
      </w:pPr>
      <w:bookmarkStart w:id="179" w:name="BKM_C7BC9168_5F26_4AB1_B5A8_B833DADEC20E"/>
      <w:bookmarkStart w:id="180" w:name="_Toc374521831"/>
      <w:r>
        <w:rPr>
          <w:bCs/>
          <w:szCs w:val="24"/>
          <w:lang w:val="en-US"/>
        </w:rPr>
        <w:t>StatementAboutAction</w:t>
      </w:r>
      <w:bookmarkEnd w:id="180"/>
    </w:p>
    <w:p w14:paraId="26BADBE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w:t>
      </w:r>
    </w:p>
    <w:p w14:paraId="69940E81" w14:textId="77777777" w:rsidR="00C8693F" w:rsidRDefault="00C8693F" w:rsidP="00C8693F">
      <w:pPr>
        <w:rPr>
          <w:rFonts w:ascii="Times New Roman" w:hAnsi="Times New Roman"/>
          <w:color w:val="000000"/>
        </w:rPr>
      </w:pPr>
    </w:p>
    <w:p w14:paraId="6FFD4AEB" w14:textId="77777777" w:rsidR="00C8693F" w:rsidRDefault="00C8693F" w:rsidP="00C8693F">
      <w:pPr>
        <w:rPr>
          <w:rFonts w:ascii="Arial" w:eastAsiaTheme="minorEastAsia" w:hAnsi="Arial"/>
        </w:rPr>
      </w:pPr>
      <w:r>
        <w:rPr>
          <w:rFonts w:ascii="Times New Roman" w:hAnsi="Times New Roman"/>
          <w:color w:val="000000"/>
        </w:rPr>
        <w:t>Actions are healthcare related activities performed on patients by patients, caregivers, and healthcare professionals. A statement about action is a statement recording such an action.</w:t>
      </w:r>
    </w:p>
    <w:p w14:paraId="63301454" w14:textId="77777777" w:rsidR="00C8693F" w:rsidRDefault="00C8693F" w:rsidP="00C8693F">
      <w:pPr>
        <w:rPr>
          <w:rFonts w:ascii="Times New Roman" w:hAnsi="Times New Roman"/>
        </w:rPr>
      </w:pPr>
    </w:p>
    <w:p w14:paraId="4688B734" w14:textId="77777777" w:rsidR="00C8693F" w:rsidRDefault="00C8693F" w:rsidP="00C8693F">
      <w:pPr>
        <w:rPr>
          <w:rFonts w:ascii="Times New Roman" w:hAnsi="Times New Roman"/>
        </w:rPr>
      </w:pPr>
    </w:p>
    <w:p w14:paraId="05E913D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E14FAF3"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9AA0F2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C14C11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340220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E65AFC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C6BEBE7" w14:textId="77777777" w:rsidTr="00C8693F">
        <w:tc>
          <w:tcPr>
            <w:tcW w:w="2250" w:type="dxa"/>
            <w:tcBorders>
              <w:top w:val="single" w:sz="2" w:space="0" w:color="auto"/>
              <w:left w:val="single" w:sz="2" w:space="0" w:color="auto"/>
              <w:bottom w:val="single" w:sz="2" w:space="0" w:color="auto"/>
              <w:right w:val="single" w:sz="2" w:space="0" w:color="auto"/>
            </w:tcBorders>
          </w:tcPr>
          <w:p w14:paraId="25EC02C9"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A33AF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BF158A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4E245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79F61FE" w14:textId="77777777" w:rsidR="00C8693F" w:rsidRDefault="00C8693F">
            <w:pPr>
              <w:spacing w:line="256" w:lineRule="auto"/>
              <w:rPr>
                <w:rFonts w:ascii="Times New Roman" w:hAnsi="Times New Roman"/>
                <w:color w:val="000000"/>
              </w:rPr>
            </w:pPr>
            <w:r>
              <w:rPr>
                <w:rFonts w:ascii="Times New Roman" w:hAnsi="Times New Roman"/>
                <w:color w:val="000000"/>
              </w:rPr>
              <w:t>StatementAboutAction</w:t>
            </w:r>
          </w:p>
          <w:p w14:paraId="087F08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C85E95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854F9B6" w14:textId="77777777" w:rsidR="00C8693F" w:rsidRDefault="00C8693F">
            <w:pPr>
              <w:spacing w:line="256" w:lineRule="auto"/>
              <w:rPr>
                <w:rFonts w:ascii="Times New Roman" w:hAnsi="Times New Roman"/>
                <w:color w:val="000000"/>
              </w:rPr>
            </w:pPr>
            <w:r>
              <w:rPr>
                <w:rFonts w:ascii="Times New Roman" w:hAnsi="Times New Roman"/>
                <w:color w:val="000000"/>
              </w:rPr>
              <w:t>Statement</w:t>
            </w:r>
          </w:p>
          <w:p w14:paraId="3EFC657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CCDEAA" w14:textId="77777777" w:rsidR="00C8693F" w:rsidRDefault="00C8693F">
            <w:pPr>
              <w:spacing w:line="256" w:lineRule="auto"/>
              <w:rPr>
                <w:rFonts w:ascii="Times New Roman" w:hAnsi="Times New Roman"/>
                <w:color w:val="000000"/>
              </w:rPr>
            </w:pPr>
          </w:p>
          <w:p w14:paraId="158723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C937111" w14:textId="77777777" w:rsidTr="00C8693F">
        <w:tc>
          <w:tcPr>
            <w:tcW w:w="2250" w:type="dxa"/>
            <w:tcBorders>
              <w:top w:val="single" w:sz="2" w:space="0" w:color="auto"/>
              <w:left w:val="single" w:sz="2" w:space="0" w:color="auto"/>
              <w:bottom w:val="single" w:sz="2" w:space="0" w:color="auto"/>
              <w:right w:val="single" w:sz="2" w:space="0" w:color="auto"/>
            </w:tcBorders>
          </w:tcPr>
          <w:p w14:paraId="5345FDA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F207F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CBBD23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C7B6A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5ADF1FF"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4D2991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ECAB7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1E1BCB8" w14:textId="77777777" w:rsidR="00C8693F" w:rsidRDefault="00C8693F">
            <w:pPr>
              <w:spacing w:line="256" w:lineRule="auto"/>
              <w:rPr>
                <w:rFonts w:ascii="Times New Roman" w:hAnsi="Times New Roman"/>
                <w:color w:val="000000"/>
              </w:rPr>
            </w:pPr>
            <w:r>
              <w:rPr>
                <w:rFonts w:ascii="Times New Roman" w:hAnsi="Times New Roman"/>
                <w:color w:val="000000"/>
              </w:rPr>
              <w:t>StatementAboutAction</w:t>
            </w:r>
          </w:p>
          <w:p w14:paraId="5C11BF5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E6B7BD" w14:textId="77777777" w:rsidR="00C8693F" w:rsidRDefault="00C8693F">
            <w:pPr>
              <w:spacing w:line="256" w:lineRule="auto"/>
              <w:rPr>
                <w:rFonts w:ascii="Times New Roman" w:hAnsi="Times New Roman"/>
                <w:color w:val="000000"/>
              </w:rPr>
            </w:pPr>
          </w:p>
          <w:p w14:paraId="4123918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8427BAE" w14:textId="77777777" w:rsidTr="00C8693F">
        <w:tc>
          <w:tcPr>
            <w:tcW w:w="2250" w:type="dxa"/>
            <w:tcBorders>
              <w:top w:val="single" w:sz="2" w:space="0" w:color="auto"/>
              <w:left w:val="single" w:sz="2" w:space="0" w:color="auto"/>
              <w:bottom w:val="single" w:sz="2" w:space="0" w:color="auto"/>
              <w:right w:val="single" w:sz="2" w:space="0" w:color="auto"/>
            </w:tcBorders>
          </w:tcPr>
          <w:p w14:paraId="0F655E6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EE3B5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0BE0F1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65572EB"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2726767E"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099C8071"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3F81929"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6FEA16E1" w14:textId="77777777" w:rsidR="00C8693F" w:rsidRDefault="00C8693F">
            <w:pPr>
              <w:spacing w:line="256" w:lineRule="auto"/>
              <w:rPr>
                <w:rFonts w:ascii="Times New Roman" w:hAnsi="Times New Roman"/>
                <w:color w:val="000000"/>
              </w:rPr>
            </w:pPr>
            <w:r>
              <w:rPr>
                <w:rFonts w:ascii="Times New Roman" w:hAnsi="Times New Roman"/>
                <w:color w:val="000000"/>
              </w:rPr>
              <w:t>StatementAboutAction</w:t>
            </w:r>
          </w:p>
          <w:p w14:paraId="027C9F8B"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020136E5" w14:textId="77777777" w:rsidR="00C8693F" w:rsidRDefault="00C8693F">
            <w:pPr>
              <w:spacing w:line="256" w:lineRule="auto"/>
              <w:rPr>
                <w:rFonts w:ascii="Times New Roman" w:hAnsi="Times New Roman"/>
                <w:color w:val="000000"/>
              </w:rPr>
            </w:pPr>
          </w:p>
          <w:p w14:paraId="03A3A6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698F8E6D" w14:textId="77777777" w:rsidR="00C8693F" w:rsidRDefault="00C8693F" w:rsidP="00C8693F">
      <w:pPr>
        <w:rPr>
          <w:rFonts w:ascii="Times New Roman" w:hAnsi="Times New Roman" w:cs="Arial"/>
          <w:color w:val="000000"/>
          <w:lang w:val="en-AU"/>
        </w:rPr>
      </w:pPr>
      <w:bookmarkStart w:id="181" w:name="BKM_9EC91411_8065_4B17_8148_B84F9F6E9466"/>
      <w:bookmarkEnd w:id="181"/>
    </w:p>
    <w:p w14:paraId="4357D1E0"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1DB83665"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1B1B55E5"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02BAEBA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7EF9872"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903D342"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F0B772A"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actionParticipant</w:t>
            </w:r>
            <w:r>
              <w:rPr>
                <w:rFonts w:ascii="Times New Roman" w:hAnsi="Times New Roman"/>
                <w:color w:val="000000"/>
              </w:rPr>
              <w:t xml:space="preserve"> Participant</w:t>
            </w:r>
          </w:p>
          <w:p w14:paraId="35E7621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8AC0D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B85A08D" w14:textId="77777777" w:rsidR="00C8693F" w:rsidRDefault="00C8693F">
            <w:pPr>
              <w:spacing w:line="256" w:lineRule="auto"/>
              <w:rPr>
                <w:rFonts w:ascii="Times New Roman" w:hAnsi="Times New Roman"/>
                <w:color w:val="000000"/>
              </w:rPr>
            </w:pPr>
          </w:p>
          <w:p w14:paraId="606D19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547A8912" w14:textId="77777777" w:rsidR="00C8693F" w:rsidRDefault="00C8693F">
            <w:pPr>
              <w:spacing w:line="256" w:lineRule="auto"/>
              <w:rPr>
                <w:rFonts w:ascii="Times New Roman" w:hAnsi="Times New Roman"/>
                <w:color w:val="000000"/>
              </w:rPr>
            </w:pPr>
          </w:p>
          <w:p w14:paraId="7BE9569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1ACFEDC" w14:textId="77777777" w:rsidR="00C8693F" w:rsidRDefault="00C8693F">
            <w:pPr>
              <w:spacing w:line="256" w:lineRule="auto"/>
              <w:rPr>
                <w:rFonts w:ascii="Times New Roman" w:hAnsi="Times New Roman"/>
                <w:color w:val="000000"/>
              </w:rPr>
            </w:pPr>
            <w:r>
              <w:rPr>
                <w:rFonts w:ascii="Times New Roman" w:hAnsi="Times New Roman"/>
                <w:color w:val="000000"/>
              </w:rPr>
              <w:t>A participant in the action. ,e.g., the attending physician, performer of a procedure</w:t>
            </w:r>
          </w:p>
        </w:tc>
        <w:tc>
          <w:tcPr>
            <w:tcW w:w="3060" w:type="dxa"/>
            <w:tcBorders>
              <w:top w:val="single" w:sz="2" w:space="0" w:color="auto"/>
              <w:left w:val="single" w:sz="2" w:space="0" w:color="auto"/>
              <w:bottom w:val="single" w:sz="2" w:space="0" w:color="auto"/>
              <w:right w:val="single" w:sz="2" w:space="0" w:color="auto"/>
            </w:tcBorders>
          </w:tcPr>
          <w:p w14:paraId="24BA036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F2088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E28A9B7" w14:textId="77777777" w:rsidR="00C8693F" w:rsidRDefault="00C8693F">
            <w:pPr>
              <w:spacing w:line="256" w:lineRule="auto"/>
              <w:rPr>
                <w:rFonts w:ascii="Times New Roman" w:hAnsi="Times New Roman"/>
                <w:color w:val="000000"/>
              </w:rPr>
            </w:pPr>
          </w:p>
        </w:tc>
      </w:tr>
      <w:tr w:rsidR="00C8693F" w14:paraId="7AF60BD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2CC5589" w14:textId="77777777" w:rsidR="00C8693F" w:rsidRDefault="00C8693F">
            <w:pPr>
              <w:spacing w:line="256" w:lineRule="auto"/>
              <w:rPr>
                <w:rFonts w:ascii="Times New Roman" w:hAnsi="Times New Roman"/>
                <w:color w:val="000000"/>
              </w:rPr>
            </w:pPr>
            <w:bookmarkStart w:id="182" w:name="BKM_37FAFD38_0595_4D4F_815D_E55D4C027994"/>
            <w:r>
              <w:rPr>
                <w:rFonts w:ascii="Times New Roman" w:hAnsi="Times New Roman"/>
                <w:b/>
                <w:color w:val="000000"/>
              </w:rPr>
              <w:t>occurredDuring</w:t>
            </w:r>
            <w:r>
              <w:rPr>
                <w:rFonts w:ascii="Times New Roman" w:hAnsi="Times New Roman"/>
                <w:color w:val="000000"/>
              </w:rPr>
              <w:t xml:space="preserve"> EncounterEvent</w:t>
            </w:r>
          </w:p>
          <w:p w14:paraId="43FA11F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B90A0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6619252" w14:textId="77777777" w:rsidR="00C8693F" w:rsidRDefault="00C8693F">
            <w:pPr>
              <w:spacing w:line="256" w:lineRule="auto"/>
              <w:rPr>
                <w:rFonts w:ascii="Times New Roman" w:hAnsi="Times New Roman"/>
                <w:color w:val="000000"/>
              </w:rPr>
            </w:pPr>
          </w:p>
          <w:p w14:paraId="0837150E" w14:textId="77777777" w:rsidR="00C8693F" w:rsidRDefault="00C8693F">
            <w:pPr>
              <w:spacing w:line="256" w:lineRule="auto"/>
              <w:rPr>
                <w:rFonts w:ascii="Times New Roman" w:hAnsi="Times New Roman"/>
                <w:color w:val="000000"/>
              </w:rPr>
            </w:pPr>
          </w:p>
          <w:p w14:paraId="442F7594" w14:textId="77777777" w:rsidR="00C8693F" w:rsidRDefault="00C8693F">
            <w:pPr>
              <w:spacing w:line="256" w:lineRule="auto"/>
              <w:rPr>
                <w:rFonts w:ascii="Times New Roman" w:hAnsi="Times New Roman"/>
                <w:color w:val="000000"/>
              </w:rPr>
            </w:pPr>
          </w:p>
          <w:p w14:paraId="6BBE912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8D3253E" w14:textId="77777777" w:rsidR="00C8693F" w:rsidRDefault="00C8693F">
            <w:pPr>
              <w:spacing w:line="256" w:lineRule="auto"/>
              <w:rPr>
                <w:rFonts w:ascii="Times New Roman" w:hAnsi="Times New Roman"/>
                <w:color w:val="000000"/>
              </w:rPr>
            </w:pPr>
            <w:r>
              <w:rPr>
                <w:rFonts w:ascii="Times New Roman" w:hAnsi="Times New Roman"/>
                <w:color w:val="000000"/>
              </w:rPr>
              <w:t>The encounter within which the action occurs.</w:t>
            </w:r>
          </w:p>
        </w:tc>
        <w:tc>
          <w:tcPr>
            <w:tcW w:w="3060" w:type="dxa"/>
            <w:tcBorders>
              <w:top w:val="single" w:sz="2" w:space="0" w:color="auto"/>
              <w:left w:val="single" w:sz="2" w:space="0" w:color="auto"/>
              <w:bottom w:val="single" w:sz="2" w:space="0" w:color="auto"/>
              <w:right w:val="single" w:sz="2" w:space="0" w:color="auto"/>
            </w:tcBorders>
          </w:tcPr>
          <w:p w14:paraId="2748651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F5BB5B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C581A4F" w14:textId="77777777" w:rsidR="00C8693F" w:rsidRDefault="00C8693F">
            <w:pPr>
              <w:spacing w:line="256" w:lineRule="auto"/>
              <w:rPr>
                <w:rFonts w:ascii="Times New Roman" w:hAnsi="Times New Roman"/>
                <w:color w:val="000000"/>
              </w:rPr>
            </w:pPr>
          </w:p>
        </w:tc>
        <w:bookmarkEnd w:id="182"/>
      </w:tr>
      <w:tr w:rsidR="00C8693F" w14:paraId="5492D90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C30E0FD" w14:textId="77777777" w:rsidR="00C8693F" w:rsidRDefault="00C8693F">
            <w:pPr>
              <w:spacing w:line="256" w:lineRule="auto"/>
              <w:rPr>
                <w:rFonts w:ascii="Times New Roman" w:hAnsi="Times New Roman"/>
                <w:color w:val="000000"/>
              </w:rPr>
            </w:pPr>
            <w:bookmarkStart w:id="183" w:name="BKM_BEB3A6F9_0104_47A9_853D_7E9E3BFF7EDA"/>
            <w:r>
              <w:rPr>
                <w:rFonts w:ascii="Times New Roman" w:hAnsi="Times New Roman"/>
                <w:b/>
                <w:color w:val="000000"/>
              </w:rPr>
              <w:t>reason</w:t>
            </w:r>
            <w:r>
              <w:rPr>
                <w:rFonts w:ascii="Times New Roman" w:hAnsi="Times New Roman"/>
                <w:color w:val="000000"/>
              </w:rPr>
              <w:t xml:space="preserve"> Code</w:t>
            </w:r>
          </w:p>
          <w:p w14:paraId="0A34386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065AA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7538873" w14:textId="77777777" w:rsidR="00C8693F" w:rsidRDefault="00C8693F">
            <w:pPr>
              <w:spacing w:line="256" w:lineRule="auto"/>
              <w:rPr>
                <w:rFonts w:ascii="Times New Roman" w:hAnsi="Times New Roman"/>
                <w:color w:val="000000"/>
              </w:rPr>
            </w:pPr>
          </w:p>
          <w:p w14:paraId="4AA66650" w14:textId="77777777" w:rsidR="00C8693F" w:rsidRDefault="00C8693F">
            <w:pPr>
              <w:spacing w:line="256" w:lineRule="auto"/>
              <w:rPr>
                <w:rFonts w:ascii="Times New Roman" w:hAnsi="Times New Roman"/>
                <w:color w:val="000000"/>
              </w:rPr>
            </w:pPr>
          </w:p>
          <w:p w14:paraId="6CAFF04A" w14:textId="77777777" w:rsidR="00C8693F" w:rsidRDefault="00C8693F">
            <w:pPr>
              <w:spacing w:line="256" w:lineRule="auto"/>
              <w:rPr>
                <w:rFonts w:ascii="Times New Roman" w:hAnsi="Times New Roman"/>
                <w:color w:val="000000"/>
              </w:rPr>
            </w:pPr>
          </w:p>
          <w:p w14:paraId="34A22FE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D15B0C6" w14:textId="77777777" w:rsidR="00C8693F" w:rsidRDefault="00C8693F">
            <w:pPr>
              <w:spacing w:line="256" w:lineRule="auto"/>
              <w:rPr>
                <w:rFonts w:ascii="Times New Roman" w:hAnsi="Times New Roman"/>
                <w:color w:val="000000"/>
              </w:rPr>
            </w:pPr>
            <w:r>
              <w:rPr>
                <w:rFonts w:ascii="Times New Roman" w:hAnsi="Times New Roman"/>
                <w:color w:val="000000"/>
              </w:rPr>
              <w:t>The thought process or justification for proposing performance of an action or for not proposing the performance of an action. In some scenarios, specific actions require a reason to justify them. Reasons may also be specified for not performing an action. Examples include patient, system, or medical-related reasons for declining to perform specific actions.</w:t>
            </w:r>
          </w:p>
        </w:tc>
        <w:tc>
          <w:tcPr>
            <w:tcW w:w="3060" w:type="dxa"/>
            <w:tcBorders>
              <w:top w:val="single" w:sz="2" w:space="0" w:color="auto"/>
              <w:left w:val="single" w:sz="2" w:space="0" w:color="auto"/>
              <w:bottom w:val="single" w:sz="2" w:space="0" w:color="auto"/>
              <w:right w:val="single" w:sz="2" w:space="0" w:color="auto"/>
            </w:tcBorders>
          </w:tcPr>
          <w:p w14:paraId="542B8AA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573D4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79EDD0B" w14:textId="77777777" w:rsidR="00C8693F" w:rsidRDefault="00C8693F">
            <w:pPr>
              <w:spacing w:line="256" w:lineRule="auto"/>
              <w:rPr>
                <w:rFonts w:ascii="Times New Roman" w:hAnsi="Times New Roman"/>
                <w:color w:val="000000"/>
              </w:rPr>
            </w:pPr>
          </w:p>
        </w:tc>
        <w:bookmarkEnd w:id="183"/>
      </w:tr>
      <w:bookmarkEnd w:id="179"/>
    </w:tbl>
    <w:p w14:paraId="209C6F7B" w14:textId="77777777" w:rsidR="00C8693F" w:rsidRDefault="00C8693F" w:rsidP="00C8693F">
      <w:pPr>
        <w:rPr>
          <w:rFonts w:ascii="Times New Roman" w:hAnsi="Times New Roman" w:cs="Arial"/>
          <w:color w:val="000000"/>
          <w:lang w:val="en-AU"/>
        </w:rPr>
      </w:pPr>
    </w:p>
    <w:p w14:paraId="2C6D9348" w14:textId="77777777" w:rsidR="00C8693F" w:rsidRDefault="00C8693F" w:rsidP="00C8693F">
      <w:pPr>
        <w:pStyle w:val="Heading2"/>
        <w:rPr>
          <w:rFonts w:ascii="Arial" w:hAnsi="Arial"/>
          <w:color w:val="004080"/>
          <w:szCs w:val="24"/>
          <w:lang w:val="en-US"/>
        </w:rPr>
      </w:pPr>
      <w:bookmarkStart w:id="184" w:name="BKM_E9340070_7144_41D8_834B_5581D73B072A"/>
      <w:bookmarkStart w:id="185" w:name="_Toc374521832"/>
      <w:r>
        <w:rPr>
          <w:bCs/>
          <w:szCs w:val="24"/>
          <w:lang w:val="en-US"/>
        </w:rPr>
        <w:t>StatementAboutInference</w:t>
      </w:r>
      <w:bookmarkEnd w:id="185"/>
    </w:p>
    <w:p w14:paraId="02B8039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w:t>
      </w:r>
    </w:p>
    <w:p w14:paraId="686E171C" w14:textId="77777777" w:rsidR="00C8693F" w:rsidRDefault="00C8693F" w:rsidP="00C8693F">
      <w:pPr>
        <w:rPr>
          <w:rFonts w:ascii="Times New Roman" w:hAnsi="Times New Roman"/>
          <w:color w:val="000000"/>
        </w:rPr>
      </w:pPr>
    </w:p>
    <w:p w14:paraId="62797EEA" w14:textId="77777777" w:rsidR="00C8693F" w:rsidRDefault="00C8693F" w:rsidP="00C8693F">
      <w:pPr>
        <w:rPr>
          <w:rFonts w:ascii="Arial" w:eastAsiaTheme="minorEastAsia" w:hAnsi="Arial"/>
        </w:rPr>
      </w:pPr>
    </w:p>
    <w:p w14:paraId="6A06BD82" w14:textId="77777777" w:rsidR="00C8693F" w:rsidRDefault="00C8693F" w:rsidP="00C8693F">
      <w:pPr>
        <w:rPr>
          <w:rFonts w:ascii="Times New Roman" w:hAnsi="Times New Roman"/>
        </w:rPr>
      </w:pPr>
    </w:p>
    <w:p w14:paraId="1FA110A6" w14:textId="77777777" w:rsidR="00C8693F" w:rsidRDefault="00C8693F" w:rsidP="00C8693F">
      <w:pPr>
        <w:rPr>
          <w:rFonts w:ascii="Times New Roman" w:hAnsi="Times New Roman"/>
        </w:rPr>
      </w:pPr>
    </w:p>
    <w:p w14:paraId="010883C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FFE177C"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EB42A1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0C02C39"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76D408E"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55243C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99064F8" w14:textId="77777777" w:rsidTr="00C8693F">
        <w:tc>
          <w:tcPr>
            <w:tcW w:w="2250" w:type="dxa"/>
            <w:tcBorders>
              <w:top w:val="single" w:sz="2" w:space="0" w:color="auto"/>
              <w:left w:val="single" w:sz="2" w:space="0" w:color="auto"/>
              <w:bottom w:val="single" w:sz="2" w:space="0" w:color="auto"/>
              <w:right w:val="single" w:sz="2" w:space="0" w:color="auto"/>
            </w:tcBorders>
          </w:tcPr>
          <w:p w14:paraId="11D7B7C2"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BB13A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91B8D9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112B3F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58EDEE0" w14:textId="77777777" w:rsidR="00C8693F" w:rsidRDefault="00C8693F">
            <w:pPr>
              <w:spacing w:line="256" w:lineRule="auto"/>
              <w:rPr>
                <w:rFonts w:ascii="Times New Roman" w:hAnsi="Times New Roman"/>
                <w:color w:val="000000"/>
              </w:rPr>
            </w:pPr>
            <w:r>
              <w:rPr>
                <w:rFonts w:ascii="Times New Roman" w:hAnsi="Times New Roman"/>
                <w:color w:val="000000"/>
              </w:rPr>
              <w:t>StatementAboutInference</w:t>
            </w:r>
          </w:p>
          <w:p w14:paraId="450910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7CC5D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637F30B" w14:textId="77777777" w:rsidR="00C8693F" w:rsidRDefault="00C8693F">
            <w:pPr>
              <w:spacing w:line="256" w:lineRule="auto"/>
              <w:rPr>
                <w:rFonts w:ascii="Times New Roman" w:hAnsi="Times New Roman"/>
                <w:color w:val="000000"/>
              </w:rPr>
            </w:pPr>
            <w:r>
              <w:rPr>
                <w:rFonts w:ascii="Times New Roman" w:hAnsi="Times New Roman"/>
                <w:color w:val="000000"/>
              </w:rPr>
              <w:t>Statement</w:t>
            </w:r>
          </w:p>
          <w:p w14:paraId="6B73B7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160EB47" w14:textId="77777777" w:rsidR="00C8693F" w:rsidRDefault="00C8693F">
            <w:pPr>
              <w:spacing w:line="256" w:lineRule="auto"/>
              <w:rPr>
                <w:rFonts w:ascii="Times New Roman" w:hAnsi="Times New Roman"/>
                <w:color w:val="000000"/>
              </w:rPr>
            </w:pPr>
          </w:p>
          <w:p w14:paraId="0E2EEEE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80A35DA" w14:textId="77777777" w:rsidTr="00C8693F">
        <w:tc>
          <w:tcPr>
            <w:tcW w:w="2250" w:type="dxa"/>
            <w:tcBorders>
              <w:top w:val="single" w:sz="2" w:space="0" w:color="auto"/>
              <w:left w:val="single" w:sz="2" w:space="0" w:color="auto"/>
              <w:bottom w:val="single" w:sz="2" w:space="0" w:color="auto"/>
              <w:right w:val="single" w:sz="2" w:space="0" w:color="auto"/>
            </w:tcBorders>
          </w:tcPr>
          <w:p w14:paraId="737E4F6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FB88C3D"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Source -&gt; Destination </w:t>
            </w:r>
          </w:p>
          <w:p w14:paraId="75E8E2F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258F428"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299B59E8"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InferenceSupported</w:t>
            </w:r>
          </w:p>
          <w:p w14:paraId="47D4D5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B1627C3"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2C003C7B"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StatementAboutInference</w:t>
            </w:r>
          </w:p>
          <w:p w14:paraId="201D0F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5F9D23E" w14:textId="77777777" w:rsidR="00C8693F" w:rsidRDefault="00C8693F">
            <w:pPr>
              <w:spacing w:line="256" w:lineRule="auto"/>
              <w:rPr>
                <w:rFonts w:ascii="Times New Roman" w:hAnsi="Times New Roman"/>
                <w:color w:val="000000"/>
              </w:rPr>
            </w:pPr>
          </w:p>
          <w:p w14:paraId="2C035CC1"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r>
      <w:tr w:rsidR="00C8693F" w14:paraId="1B39F057" w14:textId="77777777" w:rsidTr="00C8693F">
        <w:tc>
          <w:tcPr>
            <w:tcW w:w="2250" w:type="dxa"/>
            <w:tcBorders>
              <w:top w:val="single" w:sz="2" w:space="0" w:color="auto"/>
              <w:left w:val="single" w:sz="2" w:space="0" w:color="auto"/>
              <w:bottom w:val="single" w:sz="2" w:space="0" w:color="auto"/>
              <w:right w:val="single" w:sz="2" w:space="0" w:color="auto"/>
            </w:tcBorders>
          </w:tcPr>
          <w:p w14:paraId="5AC0A89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2C106BC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D031FE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BEC02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818FB08" w14:textId="77777777" w:rsidR="00C8693F" w:rsidRDefault="00C8693F">
            <w:pPr>
              <w:spacing w:line="256" w:lineRule="auto"/>
              <w:rPr>
                <w:rFonts w:ascii="Times New Roman" w:hAnsi="Times New Roman"/>
                <w:color w:val="000000"/>
              </w:rPr>
            </w:pPr>
            <w:r>
              <w:rPr>
                <w:rFonts w:ascii="Times New Roman" w:hAnsi="Times New Roman"/>
                <w:color w:val="000000"/>
              </w:rPr>
              <w:t>InferenceOpposed</w:t>
            </w:r>
          </w:p>
          <w:p w14:paraId="3163311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55FB2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34CBC5E" w14:textId="77777777" w:rsidR="00C8693F" w:rsidRDefault="00C8693F">
            <w:pPr>
              <w:spacing w:line="256" w:lineRule="auto"/>
              <w:rPr>
                <w:rFonts w:ascii="Times New Roman" w:hAnsi="Times New Roman"/>
                <w:color w:val="000000"/>
              </w:rPr>
            </w:pPr>
            <w:r>
              <w:rPr>
                <w:rFonts w:ascii="Times New Roman" w:hAnsi="Times New Roman"/>
                <w:color w:val="000000"/>
              </w:rPr>
              <w:t>StatementAboutInference</w:t>
            </w:r>
          </w:p>
          <w:p w14:paraId="31E321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18A783C" w14:textId="77777777" w:rsidR="00C8693F" w:rsidRDefault="00C8693F">
            <w:pPr>
              <w:spacing w:line="256" w:lineRule="auto"/>
              <w:rPr>
                <w:rFonts w:ascii="Times New Roman" w:hAnsi="Times New Roman"/>
                <w:color w:val="000000"/>
              </w:rPr>
            </w:pPr>
          </w:p>
          <w:p w14:paraId="6833831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84"/>
    </w:tbl>
    <w:p w14:paraId="18C5F64D" w14:textId="77777777" w:rsidR="00C8693F" w:rsidRDefault="00C8693F" w:rsidP="00C8693F">
      <w:pPr>
        <w:rPr>
          <w:rFonts w:ascii="Times New Roman" w:hAnsi="Times New Roman" w:cs="Arial"/>
          <w:color w:val="000000"/>
          <w:lang w:val="en-AU"/>
        </w:rPr>
      </w:pPr>
    </w:p>
    <w:p w14:paraId="7D86A064" w14:textId="77777777" w:rsidR="00C8693F" w:rsidRDefault="00C8693F" w:rsidP="00C8693F">
      <w:pPr>
        <w:pStyle w:val="Heading2"/>
        <w:rPr>
          <w:rFonts w:ascii="Arial" w:hAnsi="Arial"/>
          <w:color w:val="004080"/>
          <w:szCs w:val="24"/>
          <w:lang w:val="en-US"/>
        </w:rPr>
      </w:pPr>
      <w:bookmarkStart w:id="186" w:name="BKM_344D78AA_A299_4C5C_B9FD_E9FE65BD3FF1"/>
      <w:bookmarkStart w:id="187" w:name="_Toc374521833"/>
      <w:r>
        <w:rPr>
          <w:bCs/>
          <w:szCs w:val="24"/>
          <w:lang w:val="en-US"/>
        </w:rPr>
        <w:t>StatementAboutObservation</w:t>
      </w:r>
      <w:bookmarkEnd w:id="187"/>
    </w:p>
    <w:p w14:paraId="30C413E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w:t>
      </w:r>
    </w:p>
    <w:p w14:paraId="6D3CCDF3" w14:textId="77777777" w:rsidR="00C8693F" w:rsidRDefault="00C8693F" w:rsidP="00C8693F">
      <w:pPr>
        <w:rPr>
          <w:rFonts w:ascii="Times New Roman" w:hAnsi="Times New Roman"/>
          <w:color w:val="000000"/>
        </w:rPr>
      </w:pPr>
    </w:p>
    <w:p w14:paraId="50B5CA3A" w14:textId="77777777" w:rsidR="00C8693F" w:rsidRDefault="00C8693F" w:rsidP="00C8693F">
      <w:pPr>
        <w:rPr>
          <w:rFonts w:ascii="Times New Roman" w:hAnsi="Times New Roman"/>
          <w:color w:val="000000"/>
        </w:rPr>
      </w:pPr>
      <w:r>
        <w:rPr>
          <w:rFonts w:ascii="Times New Roman" w:hAnsi="Times New Roman"/>
          <w:color w:val="000000"/>
        </w:rPr>
        <w:t>An observation is a phenomenon about a patient's health including physiological and pathological ones. It also includes an inferred phenomenon such as a contraindication.</w:t>
      </w:r>
    </w:p>
    <w:p w14:paraId="691C0316" w14:textId="77777777" w:rsidR="00C8693F" w:rsidRDefault="00C8693F" w:rsidP="00C8693F">
      <w:pPr>
        <w:rPr>
          <w:rFonts w:ascii="Times New Roman" w:hAnsi="Times New Roman"/>
          <w:color w:val="000000"/>
        </w:rPr>
      </w:pPr>
    </w:p>
    <w:p w14:paraId="72AF5208" w14:textId="77777777" w:rsidR="00C8693F" w:rsidRDefault="00C8693F" w:rsidP="00C8693F">
      <w:pPr>
        <w:rPr>
          <w:rFonts w:ascii="Arial" w:eastAsiaTheme="minorEastAsia" w:hAnsi="Arial"/>
          <w:lang w:val="en-AU"/>
        </w:rPr>
      </w:pPr>
      <w:r>
        <w:rPr>
          <w:rFonts w:ascii="Times New Roman" w:hAnsi="Times New Roman"/>
          <w:color w:val="000000"/>
        </w:rPr>
        <w:t>A statement about an observation records such a phenomenon.</w:t>
      </w:r>
    </w:p>
    <w:p w14:paraId="4AEB0474" w14:textId="77777777" w:rsidR="00C8693F" w:rsidRDefault="00C8693F" w:rsidP="00C8693F">
      <w:pPr>
        <w:rPr>
          <w:rFonts w:ascii="Times New Roman" w:hAnsi="Times New Roman"/>
        </w:rPr>
      </w:pPr>
    </w:p>
    <w:p w14:paraId="3516A03F" w14:textId="77777777" w:rsidR="00C8693F" w:rsidRDefault="00C8693F" w:rsidP="00C8693F">
      <w:pPr>
        <w:rPr>
          <w:rFonts w:ascii="Times New Roman" w:hAnsi="Times New Roman"/>
        </w:rPr>
      </w:pPr>
    </w:p>
    <w:p w14:paraId="400E5D0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7D9FF9E"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2132AEA"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461F8E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D974C2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050690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5AB872A" w14:textId="77777777" w:rsidTr="00C8693F">
        <w:tc>
          <w:tcPr>
            <w:tcW w:w="2250" w:type="dxa"/>
            <w:tcBorders>
              <w:top w:val="single" w:sz="2" w:space="0" w:color="auto"/>
              <w:left w:val="single" w:sz="2" w:space="0" w:color="auto"/>
              <w:bottom w:val="single" w:sz="2" w:space="0" w:color="auto"/>
              <w:right w:val="single" w:sz="2" w:space="0" w:color="auto"/>
            </w:tcBorders>
          </w:tcPr>
          <w:p w14:paraId="11303495"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15DE5F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A4CD4A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087F2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A7979EC" w14:textId="77777777" w:rsidR="00C8693F" w:rsidRDefault="00C8693F">
            <w:pPr>
              <w:spacing w:line="256" w:lineRule="auto"/>
              <w:rPr>
                <w:rFonts w:ascii="Times New Roman" w:hAnsi="Times New Roman"/>
                <w:color w:val="000000"/>
              </w:rPr>
            </w:pPr>
            <w:r>
              <w:rPr>
                <w:rFonts w:ascii="Times New Roman" w:hAnsi="Times New Roman"/>
                <w:color w:val="000000"/>
              </w:rPr>
              <w:t>StatementAboutObservation</w:t>
            </w:r>
          </w:p>
          <w:p w14:paraId="614728C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1F33B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B44FADE" w14:textId="77777777" w:rsidR="00C8693F" w:rsidRDefault="00C8693F">
            <w:pPr>
              <w:spacing w:line="256" w:lineRule="auto"/>
              <w:rPr>
                <w:rFonts w:ascii="Times New Roman" w:hAnsi="Times New Roman"/>
                <w:color w:val="000000"/>
              </w:rPr>
            </w:pPr>
            <w:r>
              <w:rPr>
                <w:rFonts w:ascii="Times New Roman" w:hAnsi="Times New Roman"/>
                <w:color w:val="000000"/>
              </w:rPr>
              <w:t>Statement</w:t>
            </w:r>
          </w:p>
          <w:p w14:paraId="5058F82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3406E6" w14:textId="77777777" w:rsidR="00C8693F" w:rsidRDefault="00C8693F">
            <w:pPr>
              <w:spacing w:line="256" w:lineRule="auto"/>
              <w:rPr>
                <w:rFonts w:ascii="Times New Roman" w:hAnsi="Times New Roman"/>
                <w:color w:val="000000"/>
              </w:rPr>
            </w:pPr>
          </w:p>
          <w:p w14:paraId="66F951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75F1B21" w14:textId="77777777" w:rsidTr="00C8693F">
        <w:tc>
          <w:tcPr>
            <w:tcW w:w="2250" w:type="dxa"/>
            <w:tcBorders>
              <w:top w:val="single" w:sz="2" w:space="0" w:color="auto"/>
              <w:left w:val="single" w:sz="2" w:space="0" w:color="auto"/>
              <w:bottom w:val="single" w:sz="2" w:space="0" w:color="auto"/>
              <w:right w:val="single" w:sz="2" w:space="0" w:color="auto"/>
            </w:tcBorders>
          </w:tcPr>
          <w:p w14:paraId="206CFC0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00D3A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68F4B7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24FF7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0C9F0A7"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0E2234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1385F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AB140C4" w14:textId="77777777" w:rsidR="00C8693F" w:rsidRDefault="00C8693F">
            <w:pPr>
              <w:spacing w:line="256" w:lineRule="auto"/>
              <w:rPr>
                <w:rFonts w:ascii="Times New Roman" w:hAnsi="Times New Roman"/>
                <w:color w:val="000000"/>
              </w:rPr>
            </w:pPr>
            <w:r>
              <w:rPr>
                <w:rFonts w:ascii="Times New Roman" w:hAnsi="Times New Roman"/>
                <w:color w:val="000000"/>
              </w:rPr>
              <w:t>StatementAboutObservation</w:t>
            </w:r>
          </w:p>
          <w:p w14:paraId="7D0EA8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664DAC0" w14:textId="77777777" w:rsidR="00C8693F" w:rsidRDefault="00C8693F">
            <w:pPr>
              <w:spacing w:line="256" w:lineRule="auto"/>
              <w:rPr>
                <w:rFonts w:ascii="Times New Roman" w:hAnsi="Times New Roman"/>
                <w:color w:val="000000"/>
              </w:rPr>
            </w:pPr>
          </w:p>
          <w:p w14:paraId="5628D4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4ABEC6C" w14:textId="77777777" w:rsidTr="00C8693F">
        <w:tc>
          <w:tcPr>
            <w:tcW w:w="2250" w:type="dxa"/>
            <w:tcBorders>
              <w:top w:val="single" w:sz="2" w:space="0" w:color="auto"/>
              <w:left w:val="single" w:sz="2" w:space="0" w:color="auto"/>
              <w:bottom w:val="single" w:sz="2" w:space="0" w:color="auto"/>
              <w:right w:val="single" w:sz="2" w:space="0" w:color="auto"/>
            </w:tcBorders>
          </w:tcPr>
          <w:p w14:paraId="16A0A7B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C4EF2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BBAA66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28E2E8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39B0585"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7D2FA67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8130E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E13F5D1" w14:textId="77777777" w:rsidR="00C8693F" w:rsidRDefault="00C8693F">
            <w:pPr>
              <w:spacing w:line="256" w:lineRule="auto"/>
              <w:rPr>
                <w:rFonts w:ascii="Times New Roman" w:hAnsi="Times New Roman"/>
                <w:color w:val="000000"/>
              </w:rPr>
            </w:pPr>
            <w:r>
              <w:rPr>
                <w:rFonts w:ascii="Times New Roman" w:hAnsi="Times New Roman"/>
                <w:color w:val="000000"/>
              </w:rPr>
              <w:t>StatementAboutObservation</w:t>
            </w:r>
          </w:p>
          <w:p w14:paraId="5ECA3D7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FA53030" w14:textId="77777777" w:rsidR="00C8693F" w:rsidRDefault="00C8693F">
            <w:pPr>
              <w:spacing w:line="256" w:lineRule="auto"/>
              <w:rPr>
                <w:rFonts w:ascii="Times New Roman" w:hAnsi="Times New Roman"/>
                <w:color w:val="000000"/>
              </w:rPr>
            </w:pPr>
          </w:p>
          <w:p w14:paraId="4F3664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86"/>
    </w:tbl>
    <w:p w14:paraId="0299F269" w14:textId="77777777" w:rsidR="00C8693F" w:rsidRDefault="00C8693F" w:rsidP="00C8693F">
      <w:pPr>
        <w:rPr>
          <w:rFonts w:ascii="Times New Roman" w:hAnsi="Times New Roman" w:cs="Arial"/>
          <w:color w:val="000000"/>
          <w:lang w:val="en-AU"/>
        </w:rPr>
      </w:pPr>
    </w:p>
    <w:p w14:paraId="66F54D54" w14:textId="77777777" w:rsidR="00C8693F" w:rsidRDefault="00C8693F" w:rsidP="00C8693F">
      <w:pPr>
        <w:pStyle w:val="Heading2"/>
        <w:rPr>
          <w:rFonts w:ascii="Arial" w:hAnsi="Arial"/>
          <w:color w:val="004080"/>
          <w:szCs w:val="24"/>
          <w:lang w:val="en-US"/>
        </w:rPr>
      </w:pPr>
      <w:bookmarkStart w:id="188" w:name="BKM_45321788_E4A5_48F7_AF69_E533E2DE5151"/>
      <w:bookmarkStart w:id="189" w:name="_Toc374521834"/>
      <w:r>
        <w:rPr>
          <w:bCs/>
          <w:szCs w:val="24"/>
          <w:lang w:val="en-US"/>
        </w:rPr>
        <w:t>Substance</w:t>
      </w:r>
      <w:bookmarkEnd w:id="189"/>
    </w:p>
    <w:p w14:paraId="6BA48FA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23278EA6" w14:textId="77777777" w:rsidR="00C8693F" w:rsidRDefault="00C8693F" w:rsidP="00C8693F">
      <w:pPr>
        <w:rPr>
          <w:rFonts w:ascii="Times New Roman" w:hAnsi="Times New Roman"/>
          <w:color w:val="000000"/>
        </w:rPr>
      </w:pPr>
    </w:p>
    <w:p w14:paraId="3F984AC0" w14:textId="77777777" w:rsidR="00C8693F" w:rsidRDefault="00C8693F" w:rsidP="00C8693F">
      <w:pPr>
        <w:rPr>
          <w:rFonts w:ascii="Arial" w:eastAsiaTheme="minorEastAsia" w:hAnsi="Arial"/>
        </w:rPr>
      </w:pPr>
      <w:r>
        <w:rPr>
          <w:rFonts w:ascii="Times New Roman" w:hAnsi="Times New Roman"/>
          <w:color w:val="000000"/>
        </w:rPr>
        <w:t>A homogeneous material with a definite composition used in healthcare.</w:t>
      </w:r>
    </w:p>
    <w:p w14:paraId="5078766D" w14:textId="77777777" w:rsidR="00C8693F" w:rsidRDefault="00C8693F" w:rsidP="00C8693F">
      <w:pPr>
        <w:rPr>
          <w:rFonts w:ascii="Times New Roman" w:hAnsi="Times New Roman"/>
        </w:rPr>
      </w:pPr>
      <w:r>
        <w:rPr>
          <w:rFonts w:ascii="Times New Roman" w:hAnsi="Times New Roman"/>
        </w:rPr>
        <w:t xml:space="preserve"> </w:t>
      </w:r>
      <w:bookmarkEnd w:id="188"/>
    </w:p>
    <w:p w14:paraId="386402CC" w14:textId="77777777" w:rsidR="00C8693F" w:rsidRDefault="00C8693F" w:rsidP="00C8693F">
      <w:pPr>
        <w:rPr>
          <w:rFonts w:ascii="Times New Roman" w:hAnsi="Times New Roman"/>
        </w:rPr>
      </w:pPr>
    </w:p>
    <w:p w14:paraId="6FCC25B9" w14:textId="77777777" w:rsidR="00C8693F" w:rsidRDefault="00C8693F" w:rsidP="00C8693F">
      <w:pPr>
        <w:pStyle w:val="Heading2"/>
        <w:rPr>
          <w:rFonts w:ascii="Arial" w:hAnsi="Arial"/>
          <w:szCs w:val="24"/>
          <w:lang w:val="en-US"/>
        </w:rPr>
      </w:pPr>
      <w:bookmarkStart w:id="190" w:name="BKM_0CC7C89B_45C8_415F_88BC_34DEEC48DA9B"/>
      <w:bookmarkStart w:id="191" w:name="_Toc374521835"/>
      <w:r>
        <w:rPr>
          <w:bCs/>
          <w:szCs w:val="24"/>
          <w:lang w:val="en-US"/>
        </w:rPr>
        <w:lastRenderedPageBreak/>
        <w:t>Symptom</w:t>
      </w:r>
      <w:bookmarkEnd w:id="191"/>
    </w:p>
    <w:p w14:paraId="05D00D57"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199C8213" w14:textId="77777777" w:rsidR="00C8693F" w:rsidRDefault="00C8693F" w:rsidP="00C8693F">
      <w:pPr>
        <w:rPr>
          <w:rFonts w:ascii="Times New Roman" w:hAnsi="Times New Roman"/>
          <w:color w:val="000000"/>
        </w:rPr>
      </w:pPr>
    </w:p>
    <w:p w14:paraId="2436C09C" w14:textId="77777777" w:rsidR="00C8693F" w:rsidRDefault="00C8693F" w:rsidP="00C8693F">
      <w:pPr>
        <w:rPr>
          <w:rFonts w:ascii="Arial" w:eastAsiaTheme="minorEastAsia" w:hAnsi="Arial"/>
        </w:rPr>
      </w:pPr>
    </w:p>
    <w:p w14:paraId="6387F2DE" w14:textId="77777777" w:rsidR="00C8693F" w:rsidRDefault="00C8693F" w:rsidP="00C8693F">
      <w:pPr>
        <w:rPr>
          <w:rFonts w:ascii="Times New Roman" w:hAnsi="Times New Roman"/>
        </w:rPr>
      </w:pPr>
    </w:p>
    <w:p w14:paraId="717D1273" w14:textId="77777777" w:rsidR="00C8693F" w:rsidRDefault="00C8693F" w:rsidP="00C8693F">
      <w:pPr>
        <w:rPr>
          <w:rFonts w:ascii="Times New Roman" w:hAnsi="Times New Roman"/>
        </w:rPr>
      </w:pPr>
    </w:p>
    <w:p w14:paraId="6639C3E1"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548185D"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11C838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DEF98E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BC8D5B6"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2BBAF7C"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E4D5F10" w14:textId="77777777" w:rsidTr="00C8693F">
        <w:tc>
          <w:tcPr>
            <w:tcW w:w="2250" w:type="dxa"/>
            <w:tcBorders>
              <w:top w:val="single" w:sz="2" w:space="0" w:color="auto"/>
              <w:left w:val="single" w:sz="2" w:space="0" w:color="auto"/>
              <w:bottom w:val="single" w:sz="2" w:space="0" w:color="auto"/>
              <w:right w:val="single" w:sz="2" w:space="0" w:color="auto"/>
            </w:tcBorders>
          </w:tcPr>
          <w:p w14:paraId="49DB8C57"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6A3B64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19599D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33C90B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588D016" w14:textId="77777777" w:rsidR="00C8693F" w:rsidRDefault="00C8693F">
            <w:pPr>
              <w:spacing w:line="256" w:lineRule="auto"/>
              <w:rPr>
                <w:rFonts w:ascii="Times New Roman" w:hAnsi="Times New Roman"/>
                <w:color w:val="000000"/>
              </w:rPr>
            </w:pPr>
            <w:r>
              <w:rPr>
                <w:rFonts w:ascii="Times New Roman" w:hAnsi="Times New Roman"/>
                <w:color w:val="000000"/>
              </w:rPr>
              <w:t>Symptom</w:t>
            </w:r>
          </w:p>
          <w:p w14:paraId="1CA3D5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451C6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0437B2F"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17D9B1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578D6BA" w14:textId="77777777" w:rsidR="00C8693F" w:rsidRDefault="00C8693F">
            <w:pPr>
              <w:spacing w:line="256" w:lineRule="auto"/>
              <w:rPr>
                <w:rFonts w:ascii="Times New Roman" w:hAnsi="Times New Roman"/>
                <w:color w:val="000000"/>
              </w:rPr>
            </w:pPr>
          </w:p>
          <w:p w14:paraId="57D26A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90"/>
    </w:tbl>
    <w:p w14:paraId="3944AE1F" w14:textId="77777777" w:rsidR="00C8693F" w:rsidRDefault="00C8693F" w:rsidP="00C8693F">
      <w:pPr>
        <w:rPr>
          <w:rFonts w:ascii="Times New Roman" w:hAnsi="Times New Roman" w:cs="Arial"/>
          <w:color w:val="000000"/>
          <w:lang w:val="en-AU"/>
        </w:rPr>
      </w:pPr>
    </w:p>
    <w:p w14:paraId="1AD8B5C7" w14:textId="77777777" w:rsidR="00C8693F" w:rsidRDefault="00C8693F" w:rsidP="00C8693F">
      <w:pPr>
        <w:pStyle w:val="Heading2"/>
        <w:rPr>
          <w:rFonts w:ascii="Arial" w:hAnsi="Arial"/>
          <w:color w:val="004080"/>
          <w:szCs w:val="24"/>
          <w:lang w:val="en-US"/>
        </w:rPr>
      </w:pPr>
      <w:bookmarkStart w:id="192" w:name="BKM_13DD850B_19E3_4FF0_9078_43B5325C40CE"/>
      <w:bookmarkStart w:id="193" w:name="_Toc374521836"/>
      <w:r>
        <w:rPr>
          <w:bCs/>
          <w:szCs w:val="24"/>
          <w:lang w:val="en-US"/>
        </w:rPr>
        <w:t>UndeliveredMedicationDose</w:t>
      </w:r>
      <w:bookmarkEnd w:id="193"/>
    </w:p>
    <w:p w14:paraId="06C256F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ActionNonPerformance</w:t>
      </w:r>
    </w:p>
    <w:p w14:paraId="688EA94D" w14:textId="77777777" w:rsidR="00C8693F" w:rsidRDefault="00C8693F" w:rsidP="00C8693F">
      <w:pPr>
        <w:rPr>
          <w:rFonts w:ascii="Times New Roman" w:hAnsi="Times New Roman"/>
          <w:color w:val="000000"/>
        </w:rPr>
      </w:pPr>
    </w:p>
    <w:p w14:paraId="4401E6EF" w14:textId="77777777" w:rsidR="00C8693F" w:rsidRDefault="00C8693F" w:rsidP="00C8693F">
      <w:pPr>
        <w:rPr>
          <w:rFonts w:ascii="Arial" w:eastAsiaTheme="minorEastAsia" w:hAnsi="Arial"/>
        </w:rPr>
      </w:pPr>
      <w:r>
        <w:rPr>
          <w:rFonts w:ascii="Times New Roman" w:hAnsi="Times New Roman"/>
          <w:color w:val="000000"/>
        </w:rPr>
        <w:t xml:space="preserve">Documents the non-delivery of a medication dose.  E.g., documents that a dose of an anti-tuberculosis medication was not taken or given. </w:t>
      </w:r>
    </w:p>
    <w:p w14:paraId="18053140" w14:textId="77777777" w:rsidR="00C8693F" w:rsidRDefault="00C8693F" w:rsidP="00C8693F">
      <w:pPr>
        <w:rPr>
          <w:rFonts w:ascii="Times New Roman" w:hAnsi="Times New Roman"/>
        </w:rPr>
      </w:pPr>
    </w:p>
    <w:p w14:paraId="1A3F103C" w14:textId="77777777" w:rsidR="00C8693F" w:rsidRDefault="00C8693F" w:rsidP="00C8693F">
      <w:pPr>
        <w:rPr>
          <w:rFonts w:ascii="Times New Roman" w:hAnsi="Times New Roman"/>
        </w:rPr>
      </w:pPr>
    </w:p>
    <w:p w14:paraId="005E992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B99D4F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82722D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070ADF6"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DCE710A"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13D348B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C849A14" w14:textId="77777777" w:rsidTr="00C8693F">
        <w:tc>
          <w:tcPr>
            <w:tcW w:w="2250" w:type="dxa"/>
            <w:tcBorders>
              <w:top w:val="single" w:sz="2" w:space="0" w:color="auto"/>
              <w:left w:val="single" w:sz="2" w:space="0" w:color="auto"/>
              <w:bottom w:val="single" w:sz="2" w:space="0" w:color="auto"/>
              <w:right w:val="single" w:sz="2" w:space="0" w:color="auto"/>
            </w:tcBorders>
          </w:tcPr>
          <w:p w14:paraId="478C2049"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5BF63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A57A8F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FFAED2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8695CD2" w14:textId="77777777" w:rsidR="00C8693F" w:rsidRDefault="00C8693F">
            <w:pPr>
              <w:spacing w:line="256" w:lineRule="auto"/>
              <w:rPr>
                <w:rFonts w:ascii="Times New Roman" w:hAnsi="Times New Roman"/>
                <w:color w:val="000000"/>
              </w:rPr>
            </w:pPr>
            <w:r>
              <w:rPr>
                <w:rFonts w:ascii="Times New Roman" w:hAnsi="Times New Roman"/>
                <w:color w:val="000000"/>
              </w:rPr>
              <w:t>UndeliveredMedicationDose</w:t>
            </w:r>
          </w:p>
          <w:p w14:paraId="6D1AA1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1BB5A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B926D4B"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3B77DD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705FD6" w14:textId="77777777" w:rsidR="00C8693F" w:rsidRDefault="00C8693F">
            <w:pPr>
              <w:spacing w:line="256" w:lineRule="auto"/>
              <w:rPr>
                <w:rFonts w:ascii="Times New Roman" w:hAnsi="Times New Roman"/>
                <w:color w:val="000000"/>
              </w:rPr>
            </w:pPr>
          </w:p>
          <w:p w14:paraId="721937F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8BA1521" w14:textId="77777777" w:rsidTr="00C8693F">
        <w:tc>
          <w:tcPr>
            <w:tcW w:w="2250" w:type="dxa"/>
            <w:tcBorders>
              <w:top w:val="single" w:sz="2" w:space="0" w:color="auto"/>
              <w:left w:val="single" w:sz="2" w:space="0" w:color="auto"/>
              <w:bottom w:val="single" w:sz="2" w:space="0" w:color="auto"/>
              <w:right w:val="single" w:sz="2" w:space="0" w:color="auto"/>
            </w:tcBorders>
          </w:tcPr>
          <w:p w14:paraId="1617E22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D4CF4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C525A6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E62C99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EDC1A65" w14:textId="77777777" w:rsidR="00C8693F" w:rsidRDefault="00C8693F">
            <w:pPr>
              <w:spacing w:line="256" w:lineRule="auto"/>
              <w:rPr>
                <w:rFonts w:ascii="Times New Roman" w:hAnsi="Times New Roman"/>
                <w:color w:val="000000"/>
              </w:rPr>
            </w:pPr>
            <w:r>
              <w:rPr>
                <w:rFonts w:ascii="Times New Roman" w:hAnsi="Times New Roman"/>
                <w:color w:val="000000"/>
              </w:rPr>
              <w:t>UndeliveredMedicationDose</w:t>
            </w:r>
          </w:p>
          <w:p w14:paraId="4CED50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72CDD5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33A1D4"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1AD412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4D062A7" w14:textId="77777777" w:rsidR="00C8693F" w:rsidRDefault="00C8693F">
            <w:pPr>
              <w:spacing w:line="256" w:lineRule="auto"/>
              <w:rPr>
                <w:rFonts w:ascii="Times New Roman" w:hAnsi="Times New Roman"/>
                <w:color w:val="000000"/>
              </w:rPr>
            </w:pPr>
          </w:p>
          <w:p w14:paraId="596592B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71BDBB2" w14:textId="77777777" w:rsidTr="00C8693F">
        <w:tc>
          <w:tcPr>
            <w:tcW w:w="2250" w:type="dxa"/>
            <w:tcBorders>
              <w:top w:val="single" w:sz="2" w:space="0" w:color="auto"/>
              <w:left w:val="single" w:sz="2" w:space="0" w:color="auto"/>
              <w:bottom w:val="single" w:sz="2" w:space="0" w:color="auto"/>
              <w:right w:val="single" w:sz="2" w:space="0" w:color="auto"/>
            </w:tcBorders>
          </w:tcPr>
          <w:p w14:paraId="05C951A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74D61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EA75D0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5A842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2FE10D4" w14:textId="77777777" w:rsidR="00C8693F" w:rsidRDefault="00C8693F">
            <w:pPr>
              <w:spacing w:line="256" w:lineRule="auto"/>
              <w:rPr>
                <w:rFonts w:ascii="Times New Roman" w:hAnsi="Times New Roman"/>
                <w:color w:val="000000"/>
              </w:rPr>
            </w:pPr>
            <w:r>
              <w:rPr>
                <w:rFonts w:ascii="Times New Roman" w:hAnsi="Times New Roman"/>
                <w:color w:val="000000"/>
              </w:rPr>
              <w:t>UndeliveredMedicationDose</w:t>
            </w:r>
          </w:p>
          <w:p w14:paraId="47D886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8A270E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AD153B5"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7B853D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187679E" w14:textId="77777777" w:rsidR="00C8693F" w:rsidRDefault="00C8693F">
            <w:pPr>
              <w:spacing w:line="256" w:lineRule="auto"/>
              <w:rPr>
                <w:rFonts w:ascii="Times New Roman" w:hAnsi="Times New Roman"/>
                <w:color w:val="000000"/>
              </w:rPr>
            </w:pPr>
          </w:p>
          <w:p w14:paraId="029EF4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92"/>
    </w:tbl>
    <w:p w14:paraId="72C80445" w14:textId="77777777" w:rsidR="00C8693F" w:rsidRDefault="00C8693F" w:rsidP="00C8693F">
      <w:pPr>
        <w:rPr>
          <w:rFonts w:ascii="Times New Roman" w:hAnsi="Times New Roman" w:cs="Arial"/>
          <w:color w:val="000000"/>
          <w:lang w:val="en-AU"/>
        </w:rPr>
      </w:pPr>
    </w:p>
    <w:p w14:paraId="7E58BC48" w14:textId="77777777" w:rsidR="00C8693F" w:rsidRDefault="00C8693F" w:rsidP="00C8693F">
      <w:pPr>
        <w:pStyle w:val="Heading2"/>
        <w:rPr>
          <w:rFonts w:ascii="Arial" w:hAnsi="Arial"/>
          <w:color w:val="004080"/>
          <w:szCs w:val="24"/>
          <w:lang w:val="en-US"/>
        </w:rPr>
      </w:pPr>
      <w:bookmarkStart w:id="194" w:name="BKM_A8BEB45C_C58A_4B4C_9B25_AB6BA3240F96"/>
      <w:bookmarkStart w:id="195" w:name="_Toc374521837"/>
      <w:r>
        <w:rPr>
          <w:bCs/>
          <w:szCs w:val="24"/>
          <w:lang w:val="en-US"/>
        </w:rPr>
        <w:t>UndeliveredProcedure</w:t>
      </w:r>
      <w:bookmarkEnd w:id="195"/>
    </w:p>
    <w:p w14:paraId="2D3C01A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ActionNonPerformance</w:t>
      </w:r>
    </w:p>
    <w:p w14:paraId="72193CDC" w14:textId="77777777" w:rsidR="00C8693F" w:rsidRDefault="00C8693F" w:rsidP="00C8693F">
      <w:pPr>
        <w:rPr>
          <w:rFonts w:ascii="Times New Roman" w:hAnsi="Times New Roman"/>
          <w:color w:val="000000"/>
        </w:rPr>
      </w:pPr>
    </w:p>
    <w:p w14:paraId="4D40BD28" w14:textId="77777777" w:rsidR="00C8693F" w:rsidRDefault="00C8693F" w:rsidP="00C8693F">
      <w:pPr>
        <w:rPr>
          <w:rFonts w:ascii="Arial" w:eastAsiaTheme="minorEastAsia" w:hAnsi="Arial"/>
        </w:rPr>
      </w:pPr>
      <w:r>
        <w:rPr>
          <w:rFonts w:ascii="Times New Roman" w:hAnsi="Times New Roman"/>
          <w:color w:val="000000"/>
        </w:rPr>
        <w:t>Assertion that a procedure was not delivered.  E.g., documentation that a surgery was not performed because the patient refused.</w:t>
      </w:r>
    </w:p>
    <w:p w14:paraId="47A57D79" w14:textId="77777777" w:rsidR="00C8693F" w:rsidRDefault="00C8693F" w:rsidP="00C8693F">
      <w:pPr>
        <w:rPr>
          <w:rFonts w:ascii="Times New Roman" w:hAnsi="Times New Roman"/>
        </w:rPr>
      </w:pPr>
    </w:p>
    <w:p w14:paraId="32CB71E9" w14:textId="77777777" w:rsidR="00C8693F" w:rsidRDefault="00C8693F" w:rsidP="00C8693F">
      <w:pPr>
        <w:rPr>
          <w:rFonts w:ascii="Times New Roman" w:hAnsi="Times New Roman"/>
        </w:rPr>
      </w:pPr>
    </w:p>
    <w:p w14:paraId="41DDC12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307651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347AFE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0346712"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562E6E6"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E40B25D"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2BDE14B" w14:textId="77777777" w:rsidTr="00C8693F">
        <w:tc>
          <w:tcPr>
            <w:tcW w:w="2250" w:type="dxa"/>
            <w:tcBorders>
              <w:top w:val="single" w:sz="2" w:space="0" w:color="auto"/>
              <w:left w:val="single" w:sz="2" w:space="0" w:color="auto"/>
              <w:bottom w:val="single" w:sz="2" w:space="0" w:color="auto"/>
              <w:right w:val="single" w:sz="2" w:space="0" w:color="auto"/>
            </w:tcBorders>
          </w:tcPr>
          <w:p w14:paraId="2DBDEBE3"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A0F36B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4B2B66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70BDEB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D6CCC47" w14:textId="77777777" w:rsidR="00C8693F" w:rsidRDefault="00C8693F">
            <w:pPr>
              <w:spacing w:line="256" w:lineRule="auto"/>
              <w:rPr>
                <w:rFonts w:ascii="Times New Roman" w:hAnsi="Times New Roman"/>
                <w:color w:val="000000"/>
              </w:rPr>
            </w:pPr>
            <w:r>
              <w:rPr>
                <w:rFonts w:ascii="Times New Roman" w:hAnsi="Times New Roman"/>
                <w:color w:val="000000"/>
              </w:rPr>
              <w:t>UndeliveredProcedure</w:t>
            </w:r>
          </w:p>
          <w:p w14:paraId="31E5B4E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459FE7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B835746"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18B7D59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F892445" w14:textId="77777777" w:rsidR="00C8693F" w:rsidRDefault="00C8693F">
            <w:pPr>
              <w:spacing w:line="256" w:lineRule="auto"/>
              <w:rPr>
                <w:rFonts w:ascii="Times New Roman" w:hAnsi="Times New Roman"/>
                <w:color w:val="000000"/>
              </w:rPr>
            </w:pPr>
          </w:p>
          <w:p w14:paraId="2B4149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8919318" w14:textId="77777777" w:rsidTr="00C8693F">
        <w:tc>
          <w:tcPr>
            <w:tcW w:w="2250" w:type="dxa"/>
            <w:tcBorders>
              <w:top w:val="single" w:sz="2" w:space="0" w:color="auto"/>
              <w:left w:val="single" w:sz="2" w:space="0" w:color="auto"/>
              <w:bottom w:val="single" w:sz="2" w:space="0" w:color="auto"/>
              <w:right w:val="single" w:sz="2" w:space="0" w:color="auto"/>
            </w:tcBorders>
          </w:tcPr>
          <w:p w14:paraId="4978A5B4"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479D1B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06F5CD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B491A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E9689B0" w14:textId="77777777" w:rsidR="00C8693F" w:rsidRDefault="00C8693F">
            <w:pPr>
              <w:spacing w:line="256" w:lineRule="auto"/>
              <w:rPr>
                <w:rFonts w:ascii="Times New Roman" w:hAnsi="Times New Roman"/>
                <w:color w:val="000000"/>
              </w:rPr>
            </w:pPr>
            <w:r>
              <w:rPr>
                <w:rFonts w:ascii="Times New Roman" w:hAnsi="Times New Roman"/>
                <w:color w:val="000000"/>
              </w:rPr>
              <w:t>UndeliveredProcedure</w:t>
            </w:r>
          </w:p>
          <w:p w14:paraId="402CDC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41545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F077A17"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2CE380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ED1E888" w14:textId="77777777" w:rsidR="00C8693F" w:rsidRDefault="00C8693F">
            <w:pPr>
              <w:spacing w:line="256" w:lineRule="auto"/>
              <w:rPr>
                <w:rFonts w:ascii="Times New Roman" w:hAnsi="Times New Roman"/>
                <w:color w:val="000000"/>
              </w:rPr>
            </w:pPr>
          </w:p>
          <w:p w14:paraId="45D286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6A178F2" w14:textId="77777777" w:rsidTr="00C8693F">
        <w:tc>
          <w:tcPr>
            <w:tcW w:w="2250" w:type="dxa"/>
            <w:tcBorders>
              <w:top w:val="single" w:sz="2" w:space="0" w:color="auto"/>
              <w:left w:val="single" w:sz="2" w:space="0" w:color="auto"/>
              <w:bottom w:val="single" w:sz="2" w:space="0" w:color="auto"/>
              <w:right w:val="single" w:sz="2" w:space="0" w:color="auto"/>
            </w:tcBorders>
          </w:tcPr>
          <w:p w14:paraId="43C4CAD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FA7ADF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EC9DE9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16CCB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5D070FD" w14:textId="77777777" w:rsidR="00C8693F" w:rsidRDefault="00C8693F">
            <w:pPr>
              <w:spacing w:line="256" w:lineRule="auto"/>
              <w:rPr>
                <w:rFonts w:ascii="Times New Roman" w:hAnsi="Times New Roman"/>
                <w:color w:val="000000"/>
              </w:rPr>
            </w:pPr>
            <w:r>
              <w:rPr>
                <w:rFonts w:ascii="Times New Roman" w:hAnsi="Times New Roman"/>
                <w:color w:val="000000"/>
              </w:rPr>
              <w:t>UndeliveredProcedure</w:t>
            </w:r>
          </w:p>
          <w:p w14:paraId="588B929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D84A93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55C7972"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27ABFB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BECBA6C" w14:textId="77777777" w:rsidR="00C8693F" w:rsidRDefault="00C8693F">
            <w:pPr>
              <w:spacing w:line="256" w:lineRule="auto"/>
              <w:rPr>
                <w:rFonts w:ascii="Times New Roman" w:hAnsi="Times New Roman"/>
                <w:color w:val="000000"/>
              </w:rPr>
            </w:pPr>
          </w:p>
          <w:p w14:paraId="13B8765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94"/>
    </w:tbl>
    <w:p w14:paraId="1BA9A75F" w14:textId="77777777" w:rsidR="00C8693F" w:rsidRDefault="00C8693F" w:rsidP="00C8693F">
      <w:pPr>
        <w:rPr>
          <w:rFonts w:ascii="Times New Roman" w:hAnsi="Times New Roman" w:cs="Arial"/>
          <w:color w:val="000000"/>
          <w:lang w:val="en-AU"/>
        </w:rPr>
      </w:pPr>
    </w:p>
    <w:p w14:paraId="5686979D" w14:textId="77777777" w:rsidR="00C8693F" w:rsidRDefault="00C8693F" w:rsidP="00C8693F">
      <w:pPr>
        <w:pStyle w:val="Heading2"/>
        <w:rPr>
          <w:rFonts w:ascii="Arial" w:hAnsi="Arial"/>
          <w:color w:val="004080"/>
          <w:szCs w:val="24"/>
          <w:lang w:val="en-US"/>
        </w:rPr>
      </w:pPr>
      <w:bookmarkStart w:id="196" w:name="BKM_A5720338_4D78_4781_BDDA_33F74975F173"/>
      <w:bookmarkStart w:id="197" w:name="_Toc374521838"/>
      <w:r>
        <w:rPr>
          <w:bCs/>
          <w:szCs w:val="24"/>
          <w:lang w:val="en-US"/>
        </w:rPr>
        <w:t>Activity</w:t>
      </w:r>
      <w:bookmarkEnd w:id="197"/>
    </w:p>
    <w:p w14:paraId="04735368"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57536970" w14:textId="77777777" w:rsidR="00C8693F" w:rsidRDefault="00C8693F" w:rsidP="00C8693F">
      <w:pPr>
        <w:rPr>
          <w:rFonts w:ascii="Times New Roman" w:hAnsi="Times New Roman"/>
          <w:color w:val="000000"/>
        </w:rPr>
      </w:pPr>
    </w:p>
    <w:p w14:paraId="3600D16B" w14:textId="77777777" w:rsidR="00C8693F" w:rsidRDefault="00C8693F" w:rsidP="00C8693F">
      <w:pPr>
        <w:rPr>
          <w:rFonts w:ascii="Arial" w:eastAsiaTheme="minorEastAsia" w:hAnsi="Arial"/>
        </w:rPr>
      </w:pPr>
    </w:p>
    <w:p w14:paraId="586EC6A5" w14:textId="77777777" w:rsidR="00C8693F" w:rsidRDefault="00C8693F" w:rsidP="00C8693F">
      <w:pPr>
        <w:rPr>
          <w:rFonts w:ascii="Times New Roman" w:hAnsi="Times New Roman"/>
        </w:rPr>
      </w:pPr>
    </w:p>
    <w:p w14:paraId="2CC77A70" w14:textId="77777777" w:rsidR="00C8693F" w:rsidRDefault="00C8693F" w:rsidP="00C8693F">
      <w:pPr>
        <w:rPr>
          <w:rFonts w:ascii="Times New Roman" w:hAnsi="Times New Roman"/>
        </w:rPr>
      </w:pPr>
    </w:p>
    <w:p w14:paraId="7BB0F400"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703F5D7"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E8D919F"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81850B6"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7DD28B0"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A6EC83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0D47974" w14:textId="77777777" w:rsidTr="00C8693F">
        <w:tc>
          <w:tcPr>
            <w:tcW w:w="2250" w:type="dxa"/>
            <w:tcBorders>
              <w:top w:val="single" w:sz="2" w:space="0" w:color="auto"/>
              <w:left w:val="single" w:sz="2" w:space="0" w:color="auto"/>
              <w:bottom w:val="single" w:sz="2" w:space="0" w:color="auto"/>
              <w:right w:val="single" w:sz="2" w:space="0" w:color="auto"/>
            </w:tcBorders>
          </w:tcPr>
          <w:p w14:paraId="4DFB2FB7"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8626D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31FECE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ACFF8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subTask </w:t>
            </w:r>
          </w:p>
          <w:p w14:paraId="477131F6" w14:textId="77777777" w:rsidR="00C8693F" w:rsidRDefault="00C8693F">
            <w:pPr>
              <w:spacing w:line="256" w:lineRule="auto"/>
              <w:rPr>
                <w:rFonts w:ascii="Times New Roman" w:hAnsi="Times New Roman"/>
                <w:color w:val="000000"/>
              </w:rPr>
            </w:pPr>
            <w:r>
              <w:rPr>
                <w:rFonts w:ascii="Times New Roman" w:hAnsi="Times New Roman"/>
                <w:color w:val="000000"/>
              </w:rPr>
              <w:t>Activity</w:t>
            </w:r>
          </w:p>
          <w:p w14:paraId="5C96933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7999D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B2B359E"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43B4E1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0D2FD2C5" w14:textId="77777777" w:rsidR="00C8693F" w:rsidRDefault="00C8693F">
            <w:pPr>
              <w:spacing w:line="256" w:lineRule="auto"/>
              <w:rPr>
                <w:rFonts w:ascii="Times New Roman" w:hAnsi="Times New Roman"/>
                <w:color w:val="000000"/>
              </w:rPr>
            </w:pPr>
            <w:r>
              <w:rPr>
                <w:rFonts w:ascii="Times New Roman" w:hAnsi="Times New Roman"/>
                <w:color w:val="000000"/>
              </w:rPr>
              <w:t>The performance of an action may have multiple subtasks associated with it. For example, a surgical procedure may have anesthesia administration, incision, actual procedure, close up. A care plan might involve enrollment, executing the plan, and possibly discharging.</w:t>
            </w:r>
          </w:p>
          <w:p w14:paraId="7EB58B5B" w14:textId="77777777" w:rsidR="00C8693F" w:rsidRDefault="00C8693F">
            <w:pPr>
              <w:spacing w:line="256" w:lineRule="auto"/>
              <w:rPr>
                <w:rFonts w:ascii="Times New Roman" w:hAnsi="Times New Roman"/>
                <w:color w:val="000000"/>
                <w:lang w:val="en-AU"/>
              </w:rPr>
            </w:pPr>
            <w:r>
              <w:rPr>
                <w:rFonts w:ascii="Times New Roman" w:hAnsi="Times New Roman"/>
                <w:color w:val="000000"/>
              </w:rPr>
              <w:t>Subtasks may not be used to specify instances of a repeating action.</w:t>
            </w:r>
          </w:p>
          <w:p w14:paraId="15B0205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12440932" w14:textId="77777777" w:rsidR="00C8693F" w:rsidRDefault="00C8693F" w:rsidP="00C8693F">
      <w:pPr>
        <w:rPr>
          <w:rFonts w:ascii="Times New Roman" w:hAnsi="Times New Roman" w:cs="Arial"/>
          <w:color w:val="000000"/>
          <w:lang w:val="en-AU"/>
        </w:rPr>
      </w:pPr>
      <w:bookmarkStart w:id="198" w:name="BKM_F7F8F3A3_BA08_4041_8E9F_628DEADCB76B"/>
      <w:bookmarkEnd w:id="198"/>
    </w:p>
    <w:p w14:paraId="5721838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33F2DA0F"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3BBFAD02"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435CECD5"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EF68FAD"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77F7CD7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6A42EBF"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performedAtTime</w:t>
            </w:r>
            <w:r>
              <w:rPr>
                <w:rFonts w:ascii="Times New Roman" w:hAnsi="Times New Roman"/>
                <w:color w:val="000000"/>
              </w:rPr>
              <w:t xml:space="preserve"> TimePeriod</w:t>
            </w:r>
          </w:p>
          <w:p w14:paraId="63A1F8D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7D3B3A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F9F26CA" w14:textId="77777777" w:rsidR="00C8693F" w:rsidRDefault="00C8693F">
            <w:pPr>
              <w:spacing w:line="256" w:lineRule="auto"/>
              <w:rPr>
                <w:rFonts w:ascii="Times New Roman" w:hAnsi="Times New Roman"/>
                <w:color w:val="000000"/>
              </w:rPr>
            </w:pPr>
          </w:p>
          <w:p w14:paraId="47A00486" w14:textId="77777777" w:rsidR="00C8693F" w:rsidRDefault="00C8693F">
            <w:pPr>
              <w:spacing w:line="256" w:lineRule="auto"/>
              <w:rPr>
                <w:rFonts w:ascii="Times New Roman" w:hAnsi="Times New Roman"/>
                <w:color w:val="000000"/>
              </w:rPr>
            </w:pPr>
          </w:p>
          <w:p w14:paraId="60DA6D4F" w14:textId="77777777" w:rsidR="00C8693F" w:rsidRDefault="00C8693F">
            <w:pPr>
              <w:spacing w:line="256" w:lineRule="auto"/>
              <w:rPr>
                <w:rFonts w:ascii="Times New Roman" w:hAnsi="Times New Roman"/>
                <w:color w:val="000000"/>
              </w:rPr>
            </w:pPr>
          </w:p>
          <w:p w14:paraId="36A0475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DDEA88E"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The time period in which the task was performed.</w:t>
            </w:r>
          </w:p>
        </w:tc>
        <w:tc>
          <w:tcPr>
            <w:tcW w:w="3060" w:type="dxa"/>
            <w:tcBorders>
              <w:top w:val="single" w:sz="2" w:space="0" w:color="auto"/>
              <w:left w:val="single" w:sz="2" w:space="0" w:color="auto"/>
              <w:bottom w:val="single" w:sz="2" w:space="0" w:color="auto"/>
              <w:right w:val="single" w:sz="2" w:space="0" w:color="auto"/>
            </w:tcBorders>
          </w:tcPr>
          <w:p w14:paraId="21F52D66"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5DB65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CCE78A9" w14:textId="77777777" w:rsidR="00C8693F" w:rsidRDefault="00C8693F">
            <w:pPr>
              <w:spacing w:line="256" w:lineRule="auto"/>
              <w:rPr>
                <w:rFonts w:ascii="Times New Roman" w:hAnsi="Times New Roman"/>
                <w:color w:val="000000"/>
              </w:rPr>
            </w:pPr>
          </w:p>
        </w:tc>
      </w:tr>
      <w:tr w:rsidR="00C8693F" w14:paraId="1AFCD78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892923D" w14:textId="77777777" w:rsidR="00C8693F" w:rsidRDefault="00C8693F">
            <w:pPr>
              <w:spacing w:line="256" w:lineRule="auto"/>
              <w:rPr>
                <w:rFonts w:ascii="Times New Roman" w:hAnsi="Times New Roman"/>
                <w:color w:val="000000"/>
              </w:rPr>
            </w:pPr>
            <w:bookmarkStart w:id="199" w:name="BKM_EBF4CB64_96BC_49C2_848F_AD1C5259B01A"/>
            <w:r>
              <w:rPr>
                <w:rFonts w:ascii="Times New Roman" w:hAnsi="Times New Roman"/>
                <w:b/>
                <w:color w:val="000000"/>
              </w:rPr>
              <w:lastRenderedPageBreak/>
              <w:t>task</w:t>
            </w:r>
            <w:r>
              <w:rPr>
                <w:rFonts w:ascii="Times New Roman" w:hAnsi="Times New Roman"/>
                <w:color w:val="000000"/>
              </w:rPr>
              <w:t xml:space="preserve"> Code</w:t>
            </w:r>
          </w:p>
          <w:p w14:paraId="2A0134F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B596C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096E326" w14:textId="77777777" w:rsidR="00C8693F" w:rsidRDefault="00C8693F">
            <w:pPr>
              <w:spacing w:line="256" w:lineRule="auto"/>
              <w:rPr>
                <w:rFonts w:ascii="Times New Roman" w:hAnsi="Times New Roman"/>
                <w:color w:val="000000"/>
              </w:rPr>
            </w:pPr>
          </w:p>
          <w:p w14:paraId="3794C727" w14:textId="77777777" w:rsidR="00C8693F" w:rsidRDefault="00C8693F">
            <w:pPr>
              <w:spacing w:line="256" w:lineRule="auto"/>
              <w:rPr>
                <w:rFonts w:ascii="Times New Roman" w:hAnsi="Times New Roman"/>
                <w:color w:val="000000"/>
              </w:rPr>
            </w:pPr>
          </w:p>
          <w:p w14:paraId="61A8EC4C" w14:textId="77777777" w:rsidR="00C8693F" w:rsidRDefault="00C8693F">
            <w:pPr>
              <w:spacing w:line="256" w:lineRule="auto"/>
              <w:rPr>
                <w:rFonts w:ascii="Times New Roman" w:hAnsi="Times New Roman"/>
                <w:color w:val="000000"/>
              </w:rPr>
            </w:pPr>
          </w:p>
          <w:p w14:paraId="287E0FB4"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72D3C0B" w14:textId="77777777" w:rsidR="00C8693F" w:rsidRDefault="00C8693F">
            <w:pPr>
              <w:spacing w:line="256" w:lineRule="auto"/>
              <w:rPr>
                <w:rFonts w:ascii="Times New Roman" w:hAnsi="Times New Roman"/>
                <w:color w:val="000000"/>
              </w:rPr>
            </w:pPr>
            <w:r>
              <w:rPr>
                <w:rFonts w:ascii="Times New Roman" w:hAnsi="Times New Roman"/>
                <w:color w:val="000000"/>
              </w:rPr>
              <w:t>The task to be performed, e.g., anesthesia, sedation, incision.</w:t>
            </w:r>
          </w:p>
        </w:tc>
        <w:tc>
          <w:tcPr>
            <w:tcW w:w="3060" w:type="dxa"/>
            <w:tcBorders>
              <w:top w:val="single" w:sz="2" w:space="0" w:color="auto"/>
              <w:left w:val="single" w:sz="2" w:space="0" w:color="auto"/>
              <w:bottom w:val="single" w:sz="2" w:space="0" w:color="auto"/>
              <w:right w:val="single" w:sz="2" w:space="0" w:color="auto"/>
            </w:tcBorders>
          </w:tcPr>
          <w:p w14:paraId="6D6528B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CD6FF1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F041740" w14:textId="77777777" w:rsidR="00C8693F" w:rsidRDefault="00C8693F">
            <w:pPr>
              <w:spacing w:line="256" w:lineRule="auto"/>
              <w:rPr>
                <w:rFonts w:ascii="Times New Roman" w:hAnsi="Times New Roman"/>
                <w:color w:val="000000"/>
              </w:rPr>
            </w:pPr>
          </w:p>
        </w:tc>
        <w:bookmarkEnd w:id="199"/>
      </w:tr>
      <w:bookmarkEnd w:id="196"/>
    </w:tbl>
    <w:p w14:paraId="70E62C3D" w14:textId="77777777" w:rsidR="00C8693F" w:rsidRDefault="00C8693F" w:rsidP="00C8693F">
      <w:pPr>
        <w:rPr>
          <w:rFonts w:ascii="Times New Roman" w:hAnsi="Times New Roman" w:cs="Arial"/>
          <w:color w:val="000000"/>
          <w:lang w:val="en-AU"/>
        </w:rPr>
      </w:pPr>
    </w:p>
    <w:p w14:paraId="493C0F34" w14:textId="77777777" w:rsidR="00C8693F" w:rsidRDefault="00C8693F" w:rsidP="00C8693F">
      <w:pPr>
        <w:pStyle w:val="Heading2"/>
        <w:rPr>
          <w:rFonts w:ascii="Arial" w:hAnsi="Arial"/>
          <w:color w:val="004080"/>
          <w:szCs w:val="24"/>
          <w:lang w:val="en-US"/>
        </w:rPr>
      </w:pPr>
      <w:bookmarkStart w:id="200" w:name="BKM_32DED319_764B_47EF_BD7C_27387F030163"/>
      <w:bookmarkStart w:id="201" w:name="_Toc374521839"/>
      <w:r>
        <w:rPr>
          <w:bCs/>
          <w:szCs w:val="24"/>
          <w:lang w:val="en-US"/>
        </w:rPr>
        <w:t>AllergyIntoleranceDescriptor</w:t>
      </w:r>
      <w:bookmarkEnd w:id="201"/>
    </w:p>
    <w:p w14:paraId="20201F3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0B5AA5AD" w14:textId="77777777" w:rsidR="00C8693F" w:rsidRDefault="00C8693F" w:rsidP="00C8693F">
      <w:pPr>
        <w:rPr>
          <w:rFonts w:ascii="Times New Roman" w:hAnsi="Times New Roman"/>
          <w:color w:val="000000"/>
        </w:rPr>
      </w:pPr>
    </w:p>
    <w:p w14:paraId="2F929AC4" w14:textId="77777777" w:rsidR="00C8693F" w:rsidRDefault="00C8693F" w:rsidP="00C8693F">
      <w:pPr>
        <w:rPr>
          <w:rFonts w:ascii="Arial" w:eastAsiaTheme="minorEastAsia" w:hAnsi="Arial"/>
        </w:rPr>
      </w:pPr>
      <w:r>
        <w:rPr>
          <w:rFonts w:ascii="Times New Roman" w:hAnsi="Times New Roman"/>
          <w:color w:val="000000"/>
        </w:rPr>
        <w:t xml:space="preserve">A description of an undesirable physiologic reaction to an amount of a substance that would not produce a reaction in most individuals.  </w:t>
      </w:r>
    </w:p>
    <w:p w14:paraId="26481E88" w14:textId="77777777" w:rsidR="00C8693F" w:rsidRDefault="00C8693F" w:rsidP="00C8693F">
      <w:pPr>
        <w:rPr>
          <w:rFonts w:ascii="Times New Roman" w:hAnsi="Times New Roman"/>
        </w:rPr>
      </w:pPr>
    </w:p>
    <w:p w14:paraId="37C80C44" w14:textId="77777777" w:rsidR="00C8693F" w:rsidRDefault="00C8693F" w:rsidP="00C8693F">
      <w:pPr>
        <w:rPr>
          <w:rFonts w:ascii="Times New Roman" w:hAnsi="Times New Roman"/>
        </w:rPr>
      </w:pPr>
    </w:p>
    <w:p w14:paraId="108B63C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46A4C27"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E7F58F4"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684610F"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F8C3CD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205D28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9940B6E" w14:textId="77777777" w:rsidTr="00C8693F">
        <w:tc>
          <w:tcPr>
            <w:tcW w:w="2250" w:type="dxa"/>
            <w:tcBorders>
              <w:top w:val="single" w:sz="2" w:space="0" w:color="auto"/>
              <w:left w:val="single" w:sz="2" w:space="0" w:color="auto"/>
              <w:bottom w:val="single" w:sz="2" w:space="0" w:color="auto"/>
              <w:right w:val="single" w:sz="2" w:space="0" w:color="auto"/>
            </w:tcBorders>
          </w:tcPr>
          <w:p w14:paraId="4CF8361B"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9407D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A21535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B8660F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D426DA0"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AllergyIntoleranceDescriptor</w:t>
            </w:r>
          </w:p>
          <w:p w14:paraId="487445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A2D52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4D8B71A"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58F52A2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05FCFFF" w14:textId="77777777" w:rsidR="00C8693F" w:rsidRDefault="00C8693F">
            <w:pPr>
              <w:spacing w:line="256" w:lineRule="auto"/>
              <w:rPr>
                <w:rFonts w:ascii="Times New Roman" w:hAnsi="Times New Roman"/>
                <w:color w:val="000000"/>
              </w:rPr>
            </w:pPr>
          </w:p>
          <w:p w14:paraId="06BB46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725A842" w14:textId="77777777" w:rsidTr="00C8693F">
        <w:tc>
          <w:tcPr>
            <w:tcW w:w="2250" w:type="dxa"/>
            <w:tcBorders>
              <w:top w:val="single" w:sz="2" w:space="0" w:color="auto"/>
              <w:left w:val="single" w:sz="2" w:space="0" w:color="auto"/>
              <w:bottom w:val="single" w:sz="2" w:space="0" w:color="auto"/>
              <w:right w:val="single" w:sz="2" w:space="0" w:color="auto"/>
            </w:tcBorders>
          </w:tcPr>
          <w:p w14:paraId="1F8762F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7EC55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0A0A82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E6041E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DCE05CC"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w:t>
            </w:r>
          </w:p>
          <w:p w14:paraId="13C168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DC3BD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94AEF8F"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AllergyIntoleranceDescriptor</w:t>
            </w:r>
          </w:p>
          <w:p w14:paraId="2AD523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DB37A92" w14:textId="77777777" w:rsidR="00C8693F" w:rsidRDefault="00C8693F">
            <w:pPr>
              <w:spacing w:line="256" w:lineRule="auto"/>
              <w:rPr>
                <w:rFonts w:ascii="Times New Roman" w:hAnsi="Times New Roman"/>
                <w:color w:val="000000"/>
              </w:rPr>
            </w:pPr>
          </w:p>
          <w:p w14:paraId="79720B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A2CD21E" w14:textId="77777777" w:rsidTr="00C8693F">
        <w:tc>
          <w:tcPr>
            <w:tcW w:w="2250" w:type="dxa"/>
            <w:tcBorders>
              <w:top w:val="single" w:sz="2" w:space="0" w:color="auto"/>
              <w:left w:val="single" w:sz="2" w:space="0" w:color="auto"/>
              <w:bottom w:val="single" w:sz="2" w:space="0" w:color="auto"/>
              <w:right w:val="single" w:sz="2" w:space="0" w:color="auto"/>
            </w:tcBorders>
          </w:tcPr>
          <w:p w14:paraId="6AB4ACF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05B5F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C6CD74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68B5D5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B8996D3" w14:textId="77777777" w:rsidR="00C8693F" w:rsidRDefault="00C8693F">
            <w:pPr>
              <w:spacing w:line="256" w:lineRule="auto"/>
              <w:rPr>
                <w:rFonts w:ascii="Times New Roman" w:hAnsi="Times New Roman"/>
                <w:color w:val="000000"/>
              </w:rPr>
            </w:pPr>
            <w:r>
              <w:rPr>
                <w:rFonts w:ascii="Times New Roman" w:hAnsi="Times New Roman"/>
                <w:color w:val="000000"/>
              </w:rPr>
              <w:t>NoAllergyIntolerance</w:t>
            </w:r>
          </w:p>
          <w:p w14:paraId="086BCE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ADFF6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CFBA414"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AllergyIntoleranceDescriptor</w:t>
            </w:r>
          </w:p>
          <w:p w14:paraId="0CD27FF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84D5F8" w14:textId="77777777" w:rsidR="00C8693F" w:rsidRDefault="00C8693F">
            <w:pPr>
              <w:spacing w:line="256" w:lineRule="auto"/>
              <w:rPr>
                <w:rFonts w:ascii="Times New Roman" w:hAnsi="Times New Roman"/>
                <w:color w:val="000000"/>
              </w:rPr>
            </w:pPr>
          </w:p>
          <w:p w14:paraId="3D1142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485A6F0" w14:textId="77777777" w:rsidR="00C8693F" w:rsidRDefault="00C8693F" w:rsidP="00C8693F">
      <w:pPr>
        <w:rPr>
          <w:rFonts w:ascii="Times New Roman" w:hAnsi="Times New Roman" w:cs="Arial"/>
          <w:color w:val="000000"/>
          <w:lang w:val="en-AU"/>
        </w:rPr>
      </w:pPr>
      <w:bookmarkStart w:id="202" w:name="BKM_283539D0_5DA0_4932_A291_6665C2902EFD"/>
      <w:bookmarkEnd w:id="202"/>
    </w:p>
    <w:p w14:paraId="1661F718"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206B0CBE"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47510625" w14:textId="77777777" w:rsidR="00C8693F" w:rsidRDefault="00C8693F">
            <w:pPr>
              <w:spacing w:line="256" w:lineRule="auto"/>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0A659CA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773752A9"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0BF9DEFA"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5D48581"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criticality</w:t>
            </w:r>
            <w:r>
              <w:rPr>
                <w:rFonts w:ascii="Times New Roman" w:hAnsi="Times New Roman"/>
                <w:color w:val="000000"/>
              </w:rPr>
              <w:t xml:space="preserve"> Code</w:t>
            </w:r>
          </w:p>
          <w:p w14:paraId="05126D5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EF9ADC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B8B5DFD" w14:textId="77777777" w:rsidR="00C8693F" w:rsidRDefault="00C8693F">
            <w:pPr>
              <w:spacing w:line="256" w:lineRule="auto"/>
              <w:rPr>
                <w:rFonts w:ascii="Times New Roman" w:hAnsi="Times New Roman"/>
                <w:color w:val="000000"/>
              </w:rPr>
            </w:pPr>
          </w:p>
          <w:p w14:paraId="6CA19870" w14:textId="77777777" w:rsidR="00C8693F" w:rsidRDefault="00C8693F">
            <w:pPr>
              <w:spacing w:line="256" w:lineRule="auto"/>
              <w:rPr>
                <w:rFonts w:ascii="Times New Roman" w:hAnsi="Times New Roman"/>
                <w:color w:val="000000"/>
              </w:rPr>
            </w:pPr>
          </w:p>
          <w:p w14:paraId="0E61DF40" w14:textId="77777777" w:rsidR="00C8693F" w:rsidRDefault="00C8693F">
            <w:pPr>
              <w:spacing w:line="256" w:lineRule="auto"/>
              <w:rPr>
                <w:rFonts w:ascii="Times New Roman" w:hAnsi="Times New Roman"/>
                <w:color w:val="000000"/>
              </w:rPr>
            </w:pPr>
          </w:p>
          <w:p w14:paraId="5BBE56B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0119A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The potential seriousness of a future reaction. This represents a clinical judgment about the worst case scenario for a future reaction. It would be based on the severity of past reactions, the dose and route of exposure that produced past reactions, and the life-threatening or organ system threatening potential of the reaction type.   </w:t>
            </w:r>
          </w:p>
        </w:tc>
        <w:tc>
          <w:tcPr>
            <w:tcW w:w="3060" w:type="dxa"/>
            <w:tcBorders>
              <w:top w:val="single" w:sz="2" w:space="0" w:color="auto"/>
              <w:left w:val="single" w:sz="2" w:space="0" w:color="auto"/>
              <w:bottom w:val="single" w:sz="2" w:space="0" w:color="auto"/>
              <w:right w:val="single" w:sz="2" w:space="0" w:color="auto"/>
            </w:tcBorders>
          </w:tcPr>
          <w:p w14:paraId="2E6988C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1B1A89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79C8DD4" w14:textId="77777777" w:rsidR="00C8693F" w:rsidRDefault="00C8693F">
            <w:pPr>
              <w:spacing w:line="256" w:lineRule="auto"/>
              <w:rPr>
                <w:rFonts w:ascii="Times New Roman" w:hAnsi="Times New Roman"/>
                <w:color w:val="000000"/>
              </w:rPr>
            </w:pPr>
          </w:p>
        </w:tc>
      </w:tr>
      <w:tr w:rsidR="00C8693F" w14:paraId="2C40351D"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BEBD1F3" w14:textId="77777777" w:rsidR="00C8693F" w:rsidRDefault="00C8693F">
            <w:pPr>
              <w:spacing w:line="256" w:lineRule="auto"/>
              <w:rPr>
                <w:rFonts w:ascii="Times New Roman" w:hAnsi="Times New Roman"/>
                <w:color w:val="000000"/>
              </w:rPr>
            </w:pPr>
            <w:bookmarkStart w:id="203" w:name="BKM_5B89BD72_6743_468D_9B98_C1ABF52173F9"/>
            <w:r>
              <w:rPr>
                <w:rFonts w:ascii="Times New Roman" w:hAnsi="Times New Roman"/>
                <w:b/>
                <w:color w:val="000000"/>
              </w:rPr>
              <w:t>sensitivityType</w:t>
            </w:r>
            <w:r>
              <w:rPr>
                <w:rFonts w:ascii="Times New Roman" w:hAnsi="Times New Roman"/>
                <w:color w:val="000000"/>
              </w:rPr>
              <w:t xml:space="preserve"> Code</w:t>
            </w:r>
          </w:p>
          <w:p w14:paraId="70E2026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9844E2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3B6919F" w14:textId="77777777" w:rsidR="00C8693F" w:rsidRDefault="00C8693F">
            <w:pPr>
              <w:spacing w:line="256" w:lineRule="auto"/>
              <w:rPr>
                <w:rFonts w:ascii="Times New Roman" w:hAnsi="Times New Roman"/>
                <w:color w:val="000000"/>
              </w:rPr>
            </w:pPr>
          </w:p>
          <w:p w14:paraId="1DFD52BC" w14:textId="77777777" w:rsidR="00C8693F" w:rsidRDefault="00C8693F">
            <w:pPr>
              <w:spacing w:line="256" w:lineRule="auto"/>
              <w:rPr>
                <w:rFonts w:ascii="Times New Roman" w:hAnsi="Times New Roman"/>
                <w:color w:val="000000"/>
              </w:rPr>
            </w:pPr>
          </w:p>
          <w:p w14:paraId="1A5BC533" w14:textId="77777777" w:rsidR="00C8693F" w:rsidRDefault="00C8693F">
            <w:pPr>
              <w:spacing w:line="256" w:lineRule="auto"/>
              <w:rPr>
                <w:rFonts w:ascii="Times New Roman" w:hAnsi="Times New Roman"/>
                <w:color w:val="000000"/>
              </w:rPr>
            </w:pPr>
          </w:p>
          <w:p w14:paraId="4DA8F34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5896B51" w14:textId="77777777" w:rsidR="00C8693F" w:rsidRDefault="00C8693F">
            <w:pPr>
              <w:spacing w:line="256" w:lineRule="auto"/>
              <w:rPr>
                <w:rFonts w:ascii="Times New Roman" w:hAnsi="Times New Roman"/>
                <w:color w:val="000000"/>
              </w:rPr>
            </w:pPr>
            <w:r>
              <w:rPr>
                <w:rFonts w:ascii="Times New Roman" w:hAnsi="Times New Roman"/>
                <w:color w:val="000000"/>
              </w:rPr>
              <w:t>A code that indicates whether this sensitivity is of an allergic nature or an intolerance to a substance.</w:t>
            </w:r>
          </w:p>
        </w:tc>
        <w:tc>
          <w:tcPr>
            <w:tcW w:w="3060" w:type="dxa"/>
            <w:tcBorders>
              <w:top w:val="single" w:sz="2" w:space="0" w:color="auto"/>
              <w:left w:val="single" w:sz="2" w:space="0" w:color="auto"/>
              <w:bottom w:val="single" w:sz="2" w:space="0" w:color="auto"/>
              <w:right w:val="single" w:sz="2" w:space="0" w:color="auto"/>
            </w:tcBorders>
          </w:tcPr>
          <w:p w14:paraId="63E6E6AE"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C2C7C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1AD3111" w14:textId="77777777" w:rsidR="00C8693F" w:rsidRDefault="00C8693F">
            <w:pPr>
              <w:spacing w:line="256" w:lineRule="auto"/>
              <w:rPr>
                <w:rFonts w:ascii="Times New Roman" w:hAnsi="Times New Roman"/>
                <w:color w:val="000000"/>
              </w:rPr>
            </w:pPr>
          </w:p>
        </w:tc>
        <w:bookmarkEnd w:id="203"/>
      </w:tr>
      <w:tr w:rsidR="00C8693F" w14:paraId="4DFD6787"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6426E81" w14:textId="77777777" w:rsidR="00C8693F" w:rsidRDefault="00C8693F">
            <w:pPr>
              <w:spacing w:line="256" w:lineRule="auto"/>
              <w:rPr>
                <w:rFonts w:ascii="Times New Roman" w:hAnsi="Times New Roman"/>
                <w:color w:val="000000"/>
              </w:rPr>
            </w:pPr>
            <w:bookmarkStart w:id="204" w:name="BKM_85068E04_4B2F_40CE_9E41_7076CE2DC071"/>
            <w:r>
              <w:rPr>
                <w:rFonts w:ascii="Times New Roman" w:hAnsi="Times New Roman"/>
                <w:b/>
                <w:color w:val="000000"/>
              </w:rPr>
              <w:t>substance</w:t>
            </w:r>
            <w:r>
              <w:rPr>
                <w:rFonts w:ascii="Times New Roman" w:hAnsi="Times New Roman"/>
                <w:color w:val="000000"/>
              </w:rPr>
              <w:t xml:space="preserve"> Code</w:t>
            </w:r>
          </w:p>
          <w:p w14:paraId="2D9623F4"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3EE205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15C1F4C" w14:textId="77777777" w:rsidR="00C8693F" w:rsidRDefault="00C8693F">
            <w:pPr>
              <w:spacing w:line="256" w:lineRule="auto"/>
              <w:rPr>
                <w:rFonts w:ascii="Times New Roman" w:hAnsi="Times New Roman"/>
                <w:color w:val="000000"/>
              </w:rPr>
            </w:pPr>
          </w:p>
          <w:p w14:paraId="1629712A" w14:textId="77777777" w:rsidR="00C8693F" w:rsidRDefault="00C8693F">
            <w:pPr>
              <w:spacing w:line="256" w:lineRule="auto"/>
              <w:rPr>
                <w:rFonts w:ascii="Times New Roman" w:hAnsi="Times New Roman"/>
                <w:color w:val="000000"/>
              </w:rPr>
            </w:pPr>
          </w:p>
          <w:p w14:paraId="4EE727D5" w14:textId="77777777" w:rsidR="00C8693F" w:rsidRDefault="00C8693F">
            <w:pPr>
              <w:spacing w:line="256" w:lineRule="auto"/>
              <w:rPr>
                <w:rFonts w:ascii="Times New Roman" w:hAnsi="Times New Roman"/>
                <w:color w:val="000000"/>
              </w:rPr>
            </w:pPr>
          </w:p>
          <w:p w14:paraId="14EFEC7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34FAC7B" w14:textId="77777777" w:rsidR="00C8693F" w:rsidRDefault="00C8693F">
            <w:pPr>
              <w:spacing w:line="256" w:lineRule="auto"/>
              <w:rPr>
                <w:rFonts w:ascii="Times New Roman" w:hAnsi="Times New Roman"/>
                <w:color w:val="000000"/>
              </w:rPr>
            </w:pPr>
            <w:r>
              <w:rPr>
                <w:rFonts w:ascii="Times New Roman" w:hAnsi="Times New Roman"/>
                <w:color w:val="000000"/>
              </w:rPr>
              <w:t>A substance is a physical entity and for purposes of this aspect of the model can mean a drug or biologic, food, chemical agent, plants, animals, plastics etc.</w:t>
            </w:r>
          </w:p>
        </w:tc>
        <w:tc>
          <w:tcPr>
            <w:tcW w:w="3060" w:type="dxa"/>
            <w:tcBorders>
              <w:top w:val="single" w:sz="2" w:space="0" w:color="auto"/>
              <w:left w:val="single" w:sz="2" w:space="0" w:color="auto"/>
              <w:bottom w:val="single" w:sz="2" w:space="0" w:color="auto"/>
              <w:right w:val="single" w:sz="2" w:space="0" w:color="auto"/>
            </w:tcBorders>
          </w:tcPr>
          <w:p w14:paraId="3298D25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BC902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973E3F7" w14:textId="77777777" w:rsidR="00C8693F" w:rsidRDefault="00C8693F">
            <w:pPr>
              <w:spacing w:line="256" w:lineRule="auto"/>
              <w:rPr>
                <w:rFonts w:ascii="Times New Roman" w:hAnsi="Times New Roman"/>
                <w:color w:val="000000"/>
              </w:rPr>
            </w:pPr>
          </w:p>
        </w:tc>
        <w:bookmarkEnd w:id="204"/>
      </w:tr>
      <w:bookmarkEnd w:id="200"/>
    </w:tbl>
    <w:p w14:paraId="0D7975FF" w14:textId="77777777" w:rsidR="00C8693F" w:rsidRDefault="00C8693F" w:rsidP="00C8693F">
      <w:pPr>
        <w:rPr>
          <w:rFonts w:ascii="Times New Roman" w:hAnsi="Times New Roman" w:cs="Arial"/>
          <w:color w:val="000000"/>
          <w:lang w:val="en-AU"/>
        </w:rPr>
      </w:pPr>
    </w:p>
    <w:p w14:paraId="07B063D9" w14:textId="77777777" w:rsidR="00C8693F" w:rsidRDefault="00C8693F" w:rsidP="00C8693F">
      <w:pPr>
        <w:pStyle w:val="Heading2"/>
        <w:rPr>
          <w:rFonts w:ascii="Arial" w:hAnsi="Arial"/>
          <w:color w:val="004080"/>
          <w:szCs w:val="24"/>
          <w:lang w:val="en-US"/>
        </w:rPr>
      </w:pPr>
      <w:bookmarkStart w:id="205" w:name="BKM_804B2F24_FBF5_43C2_8130_DC4AB5C4BD77"/>
      <w:bookmarkStart w:id="206" w:name="_Toc374521840"/>
      <w:r>
        <w:rPr>
          <w:bCs/>
          <w:szCs w:val="24"/>
          <w:lang w:val="en-US"/>
        </w:rPr>
        <w:t>CompositeIntravenousMedicationAdministration</w:t>
      </w:r>
      <w:bookmarkEnd w:id="206"/>
    </w:p>
    <w:p w14:paraId="14F335C1"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MedicationParameters</w:t>
      </w:r>
    </w:p>
    <w:p w14:paraId="5161F040" w14:textId="77777777" w:rsidR="00C8693F" w:rsidRDefault="00C8693F" w:rsidP="00C8693F">
      <w:pPr>
        <w:rPr>
          <w:rFonts w:ascii="Times New Roman" w:hAnsi="Times New Roman"/>
          <w:color w:val="000000"/>
        </w:rPr>
      </w:pPr>
    </w:p>
    <w:p w14:paraId="354A9780" w14:textId="77777777" w:rsidR="00C8693F" w:rsidRDefault="00C8693F" w:rsidP="00C8693F">
      <w:pPr>
        <w:rPr>
          <w:rFonts w:ascii="Arial" w:eastAsiaTheme="minorEastAsia" w:hAnsi="Arial"/>
        </w:rPr>
      </w:pPr>
      <w:r>
        <w:rPr>
          <w:rFonts w:ascii="Times New Roman" w:hAnsi="Times New Roman"/>
          <w:color w:val="000000"/>
        </w:rPr>
        <w:t>Parameters for IV fluid administration that may consist of one or more additives mixed into a diluent. Additives and diluents are represented as constituents with the appropriate constituentType.</w:t>
      </w:r>
    </w:p>
    <w:p w14:paraId="09A2D196" w14:textId="77777777" w:rsidR="00C8693F" w:rsidRDefault="00C8693F" w:rsidP="00C8693F">
      <w:pPr>
        <w:rPr>
          <w:rFonts w:ascii="Times New Roman" w:hAnsi="Times New Roman"/>
        </w:rPr>
      </w:pPr>
    </w:p>
    <w:p w14:paraId="464F10ED" w14:textId="77777777" w:rsidR="00C8693F" w:rsidRDefault="00C8693F" w:rsidP="00C8693F">
      <w:pPr>
        <w:rPr>
          <w:rFonts w:ascii="Times New Roman" w:hAnsi="Times New Roman"/>
        </w:rPr>
      </w:pPr>
    </w:p>
    <w:p w14:paraId="62493F18"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57195C5"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F06643F"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3408746"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D925FB8"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36F072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EA987C3" w14:textId="77777777" w:rsidTr="00C8693F">
        <w:tc>
          <w:tcPr>
            <w:tcW w:w="2250" w:type="dxa"/>
            <w:tcBorders>
              <w:top w:val="single" w:sz="2" w:space="0" w:color="auto"/>
              <w:left w:val="single" w:sz="2" w:space="0" w:color="auto"/>
              <w:bottom w:val="single" w:sz="2" w:space="0" w:color="auto"/>
              <w:right w:val="single" w:sz="2" w:space="0" w:color="auto"/>
            </w:tcBorders>
          </w:tcPr>
          <w:p w14:paraId="718B6820"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C26915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EA3221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3603BA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DDE3BD4" w14:textId="77777777" w:rsidR="00C8693F" w:rsidRDefault="00C8693F">
            <w:pPr>
              <w:spacing w:line="256" w:lineRule="auto"/>
              <w:rPr>
                <w:rFonts w:ascii="Times New Roman" w:hAnsi="Times New Roman"/>
                <w:color w:val="000000"/>
              </w:rPr>
            </w:pPr>
            <w:r>
              <w:rPr>
                <w:rFonts w:ascii="Times New Roman" w:hAnsi="Times New Roman"/>
                <w:color w:val="000000"/>
              </w:rPr>
              <w:t>CompositeIntravenousMedicationAdministration</w:t>
            </w:r>
          </w:p>
          <w:p w14:paraId="01AA28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7CD8F1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3F778AB" w14:textId="77777777" w:rsidR="00C8693F" w:rsidRDefault="00C8693F">
            <w:pPr>
              <w:spacing w:line="256" w:lineRule="auto"/>
              <w:rPr>
                <w:rFonts w:ascii="Times New Roman" w:hAnsi="Times New Roman"/>
                <w:color w:val="000000"/>
              </w:rPr>
            </w:pPr>
            <w:r>
              <w:rPr>
                <w:rFonts w:ascii="Times New Roman" w:hAnsi="Times New Roman"/>
                <w:color w:val="000000"/>
              </w:rPr>
              <w:t>MedicationParameters</w:t>
            </w:r>
          </w:p>
          <w:p w14:paraId="67DCFB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39D035B" w14:textId="77777777" w:rsidR="00C8693F" w:rsidRDefault="00C8693F">
            <w:pPr>
              <w:spacing w:line="256" w:lineRule="auto"/>
              <w:rPr>
                <w:rFonts w:ascii="Times New Roman" w:hAnsi="Times New Roman"/>
                <w:color w:val="000000"/>
              </w:rPr>
            </w:pPr>
          </w:p>
          <w:p w14:paraId="599686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01A2C13" w14:textId="77777777" w:rsidTr="00C8693F">
        <w:tc>
          <w:tcPr>
            <w:tcW w:w="2250" w:type="dxa"/>
            <w:tcBorders>
              <w:top w:val="single" w:sz="2" w:space="0" w:color="auto"/>
              <w:left w:val="single" w:sz="2" w:space="0" w:color="auto"/>
              <w:bottom w:val="single" w:sz="2" w:space="0" w:color="auto"/>
              <w:right w:val="single" w:sz="2" w:space="0" w:color="auto"/>
            </w:tcBorders>
          </w:tcPr>
          <w:p w14:paraId="48CA325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0FFACA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32E5A3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446A1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constituent </w:t>
            </w:r>
          </w:p>
          <w:p w14:paraId="64BC0DCC" w14:textId="77777777" w:rsidR="00C8693F" w:rsidRDefault="00C8693F">
            <w:pPr>
              <w:spacing w:line="256" w:lineRule="auto"/>
              <w:rPr>
                <w:rFonts w:ascii="Times New Roman" w:hAnsi="Times New Roman"/>
                <w:color w:val="000000"/>
              </w:rPr>
            </w:pPr>
            <w:r>
              <w:rPr>
                <w:rFonts w:ascii="Times New Roman" w:hAnsi="Times New Roman"/>
                <w:color w:val="000000"/>
              </w:rPr>
              <w:t>Constituent</w:t>
            </w:r>
          </w:p>
          <w:p w14:paraId="1D6A30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DD8BB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EA87D9C" w14:textId="77777777" w:rsidR="00C8693F" w:rsidRDefault="00C8693F">
            <w:pPr>
              <w:spacing w:line="256" w:lineRule="auto"/>
              <w:rPr>
                <w:rFonts w:ascii="Times New Roman" w:hAnsi="Times New Roman"/>
                <w:color w:val="000000"/>
              </w:rPr>
            </w:pPr>
            <w:r>
              <w:rPr>
                <w:rFonts w:ascii="Times New Roman" w:hAnsi="Times New Roman"/>
                <w:color w:val="000000"/>
              </w:rPr>
              <w:t>CompositeIntravenousMedicationAdministration</w:t>
            </w:r>
          </w:p>
          <w:p w14:paraId="30E7AB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42BD7BA6" w14:textId="77777777" w:rsidR="00C8693F" w:rsidRDefault="00C8693F">
            <w:pPr>
              <w:spacing w:line="256" w:lineRule="auto"/>
              <w:rPr>
                <w:rFonts w:ascii="Times New Roman" w:hAnsi="Times New Roman"/>
                <w:color w:val="000000"/>
              </w:rPr>
            </w:pPr>
            <w:r>
              <w:rPr>
                <w:rFonts w:ascii="Times New Roman" w:hAnsi="Times New Roman"/>
                <w:color w:val="000000"/>
              </w:rPr>
              <w:t>The constituent of this composite IV medication.</w:t>
            </w:r>
          </w:p>
          <w:p w14:paraId="7A3D63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205"/>
    </w:tbl>
    <w:p w14:paraId="2719926C" w14:textId="77777777" w:rsidR="00C8693F" w:rsidRDefault="00C8693F" w:rsidP="00C8693F">
      <w:pPr>
        <w:rPr>
          <w:rFonts w:ascii="Times New Roman" w:hAnsi="Times New Roman" w:cs="Arial"/>
          <w:color w:val="000000"/>
          <w:lang w:val="en-AU"/>
        </w:rPr>
      </w:pPr>
    </w:p>
    <w:p w14:paraId="1B12F195" w14:textId="77777777" w:rsidR="00C8693F" w:rsidRDefault="00C8693F" w:rsidP="00C8693F">
      <w:pPr>
        <w:pStyle w:val="Heading2"/>
        <w:rPr>
          <w:rFonts w:ascii="Arial" w:hAnsi="Arial"/>
          <w:color w:val="004080"/>
          <w:szCs w:val="24"/>
          <w:lang w:val="en-US"/>
        </w:rPr>
      </w:pPr>
      <w:bookmarkStart w:id="207" w:name="BKM_CD59DCE8_8A0E_440D_91CA_AF7D8061585D"/>
      <w:bookmarkStart w:id="208" w:name="_Toc374521841"/>
      <w:r>
        <w:rPr>
          <w:bCs/>
          <w:szCs w:val="24"/>
          <w:lang w:val="en-US"/>
        </w:rPr>
        <w:lastRenderedPageBreak/>
        <w:t>ConditionDescriptor</w:t>
      </w:r>
      <w:bookmarkEnd w:id="208"/>
    </w:p>
    <w:p w14:paraId="40CAAB62"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3A1DA8AB" w14:textId="77777777" w:rsidR="00C8693F" w:rsidRDefault="00C8693F" w:rsidP="00C8693F">
      <w:pPr>
        <w:rPr>
          <w:rFonts w:ascii="Times New Roman" w:hAnsi="Times New Roman"/>
          <w:color w:val="000000"/>
        </w:rPr>
      </w:pPr>
    </w:p>
    <w:p w14:paraId="1EDC6856" w14:textId="77777777" w:rsidR="00C8693F" w:rsidRDefault="00C8693F" w:rsidP="00C8693F">
      <w:pPr>
        <w:rPr>
          <w:rFonts w:ascii="Arial" w:eastAsiaTheme="minorEastAsia" w:hAnsi="Arial"/>
        </w:rPr>
      </w:pPr>
      <w:r>
        <w:rPr>
          <w:rFonts w:ascii="Times New Roman" w:hAnsi="Times New Roman"/>
          <w:color w:val="000000"/>
        </w:rPr>
        <w:t>Use to record detailed information about conditions, problems or diagnoses recognized by a clinician. There are many uses including: recording a Diagnosis during an Encounter; populating a problem List or a Summary Statement, such as a Discharge Summary.</w:t>
      </w:r>
    </w:p>
    <w:p w14:paraId="089B7846" w14:textId="77777777" w:rsidR="00C8693F" w:rsidRDefault="00C8693F" w:rsidP="00C8693F">
      <w:pPr>
        <w:rPr>
          <w:rFonts w:ascii="Times New Roman" w:hAnsi="Times New Roman"/>
        </w:rPr>
      </w:pPr>
    </w:p>
    <w:p w14:paraId="4F61BE6A" w14:textId="77777777" w:rsidR="00C8693F" w:rsidRDefault="00C8693F" w:rsidP="00C8693F">
      <w:pPr>
        <w:rPr>
          <w:rFonts w:ascii="Times New Roman" w:hAnsi="Times New Roman"/>
        </w:rPr>
      </w:pPr>
    </w:p>
    <w:p w14:paraId="73D2D00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260AB5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984AA56"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1878BD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80BC46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67A06B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60C78F4" w14:textId="77777777" w:rsidTr="00C8693F">
        <w:tc>
          <w:tcPr>
            <w:tcW w:w="2250" w:type="dxa"/>
            <w:tcBorders>
              <w:top w:val="single" w:sz="2" w:space="0" w:color="auto"/>
              <w:left w:val="single" w:sz="2" w:space="0" w:color="auto"/>
              <w:bottom w:val="single" w:sz="2" w:space="0" w:color="auto"/>
              <w:right w:val="single" w:sz="2" w:space="0" w:color="auto"/>
            </w:tcBorders>
          </w:tcPr>
          <w:p w14:paraId="1199209D"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A84E6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799EFE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79614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conditionModifier </w:t>
            </w:r>
          </w:p>
          <w:p w14:paraId="23A4899E" w14:textId="77777777" w:rsidR="00C8693F" w:rsidRDefault="00C8693F">
            <w:pPr>
              <w:spacing w:line="256" w:lineRule="auto"/>
              <w:rPr>
                <w:rFonts w:ascii="Times New Roman" w:hAnsi="Times New Roman"/>
                <w:color w:val="000000"/>
              </w:rPr>
            </w:pPr>
            <w:r>
              <w:rPr>
                <w:rFonts w:ascii="Times New Roman" w:hAnsi="Times New Roman"/>
                <w:color w:val="000000"/>
              </w:rPr>
              <w:t>ObservableModifier</w:t>
            </w:r>
          </w:p>
          <w:p w14:paraId="7A4038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CC593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2C5A89A"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43E1DB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4AA83F58" w14:textId="77777777" w:rsidR="00C8693F" w:rsidRDefault="00C8693F">
            <w:pPr>
              <w:spacing w:line="256" w:lineRule="auto"/>
              <w:rPr>
                <w:rFonts w:ascii="Times New Roman" w:hAnsi="Times New Roman"/>
                <w:color w:val="000000"/>
              </w:rPr>
            </w:pPr>
            <w:r>
              <w:rPr>
                <w:rFonts w:ascii="Times New Roman" w:hAnsi="Times New Roman"/>
                <w:color w:val="000000"/>
              </w:rPr>
              <w:t>The modifiers allow specifying more details or restrictions. e.g., severity, triggering factors, stage.</w:t>
            </w:r>
          </w:p>
          <w:p w14:paraId="3392E94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E8B09A0" w14:textId="77777777" w:rsidTr="00C8693F">
        <w:tc>
          <w:tcPr>
            <w:tcW w:w="2250" w:type="dxa"/>
            <w:tcBorders>
              <w:top w:val="single" w:sz="2" w:space="0" w:color="auto"/>
              <w:left w:val="single" w:sz="2" w:space="0" w:color="auto"/>
              <w:bottom w:val="single" w:sz="2" w:space="0" w:color="auto"/>
              <w:right w:val="single" w:sz="2" w:space="0" w:color="auto"/>
            </w:tcBorders>
          </w:tcPr>
          <w:p w14:paraId="4788DD8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8A7DA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A67625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B34EC0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8501133"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32B0BC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1292A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3443346"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4A6FFB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0A1C8F" w14:textId="77777777" w:rsidR="00C8693F" w:rsidRDefault="00C8693F">
            <w:pPr>
              <w:spacing w:line="256" w:lineRule="auto"/>
              <w:rPr>
                <w:rFonts w:ascii="Times New Roman" w:hAnsi="Times New Roman"/>
                <w:color w:val="000000"/>
              </w:rPr>
            </w:pPr>
          </w:p>
          <w:p w14:paraId="2FF67F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5F6FC4C" w14:textId="77777777" w:rsidTr="00C8693F">
        <w:tc>
          <w:tcPr>
            <w:tcW w:w="2250" w:type="dxa"/>
            <w:tcBorders>
              <w:top w:val="single" w:sz="2" w:space="0" w:color="auto"/>
              <w:left w:val="single" w:sz="2" w:space="0" w:color="auto"/>
              <w:bottom w:val="single" w:sz="2" w:space="0" w:color="auto"/>
              <w:right w:val="single" w:sz="2" w:space="0" w:color="auto"/>
            </w:tcBorders>
          </w:tcPr>
          <w:p w14:paraId="56FCF33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410ACE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6A408E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DF6CA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FB90F61"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698FBCE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A4EBA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9516B50" w14:textId="77777777" w:rsidR="00C8693F" w:rsidRDefault="00C8693F">
            <w:pPr>
              <w:spacing w:line="256" w:lineRule="auto"/>
              <w:rPr>
                <w:rFonts w:ascii="Times New Roman" w:hAnsi="Times New Roman"/>
                <w:color w:val="000000"/>
              </w:rPr>
            </w:pPr>
            <w:r>
              <w:rPr>
                <w:rFonts w:ascii="Times New Roman" w:hAnsi="Times New Roman"/>
                <w:color w:val="000000"/>
              </w:rPr>
              <w:t>ConditionDetail</w:t>
            </w:r>
          </w:p>
          <w:p w14:paraId="538EC5D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49750C" w14:textId="77777777" w:rsidR="00C8693F" w:rsidRDefault="00C8693F">
            <w:pPr>
              <w:spacing w:line="256" w:lineRule="auto"/>
              <w:rPr>
                <w:rFonts w:ascii="Times New Roman" w:hAnsi="Times New Roman"/>
                <w:color w:val="000000"/>
              </w:rPr>
            </w:pPr>
          </w:p>
          <w:p w14:paraId="481C04F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EC6326C" w14:textId="77777777" w:rsidTr="00C8693F">
        <w:tc>
          <w:tcPr>
            <w:tcW w:w="2250" w:type="dxa"/>
            <w:tcBorders>
              <w:top w:val="single" w:sz="2" w:space="0" w:color="auto"/>
              <w:left w:val="single" w:sz="2" w:space="0" w:color="auto"/>
              <w:bottom w:val="single" w:sz="2" w:space="0" w:color="auto"/>
              <w:right w:val="single" w:sz="2" w:space="0" w:color="auto"/>
            </w:tcBorders>
          </w:tcPr>
          <w:p w14:paraId="1F39F2E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D27AA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5D55CB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55242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FE045A3"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39DC6F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8B739E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834BB52"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6A02E3F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BEFACBC" w14:textId="77777777" w:rsidR="00C8693F" w:rsidRDefault="00C8693F">
            <w:pPr>
              <w:spacing w:line="256" w:lineRule="auto"/>
              <w:rPr>
                <w:rFonts w:ascii="Times New Roman" w:hAnsi="Times New Roman"/>
                <w:color w:val="000000"/>
              </w:rPr>
            </w:pPr>
          </w:p>
          <w:p w14:paraId="04C258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ED24340" w14:textId="77777777" w:rsidTr="00C8693F">
        <w:tc>
          <w:tcPr>
            <w:tcW w:w="2250" w:type="dxa"/>
            <w:tcBorders>
              <w:top w:val="single" w:sz="2" w:space="0" w:color="auto"/>
              <w:left w:val="single" w:sz="2" w:space="0" w:color="auto"/>
              <w:bottom w:val="single" w:sz="2" w:space="0" w:color="auto"/>
              <w:right w:val="single" w:sz="2" w:space="0" w:color="auto"/>
            </w:tcBorders>
          </w:tcPr>
          <w:p w14:paraId="04892C4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D739D5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76809B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D4A908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09717B4" w14:textId="77777777" w:rsidR="00C8693F" w:rsidRDefault="00C8693F">
            <w:pPr>
              <w:spacing w:line="256" w:lineRule="auto"/>
              <w:rPr>
                <w:rFonts w:ascii="Times New Roman" w:hAnsi="Times New Roman"/>
                <w:color w:val="000000"/>
              </w:rPr>
            </w:pPr>
            <w:r>
              <w:rPr>
                <w:rFonts w:ascii="Times New Roman" w:hAnsi="Times New Roman"/>
                <w:color w:val="000000"/>
              </w:rPr>
              <w:t>ConditionAbsent</w:t>
            </w:r>
          </w:p>
          <w:p w14:paraId="1F7549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18070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7747D0E"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7AEE63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668D7D7" w14:textId="77777777" w:rsidR="00C8693F" w:rsidRDefault="00C8693F">
            <w:pPr>
              <w:spacing w:line="256" w:lineRule="auto"/>
              <w:rPr>
                <w:rFonts w:ascii="Times New Roman" w:hAnsi="Times New Roman"/>
                <w:color w:val="000000"/>
              </w:rPr>
            </w:pPr>
          </w:p>
          <w:p w14:paraId="1F2D10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1E24D16" w14:textId="77777777" w:rsidTr="00C8693F">
        <w:tc>
          <w:tcPr>
            <w:tcW w:w="2250" w:type="dxa"/>
            <w:tcBorders>
              <w:top w:val="single" w:sz="2" w:space="0" w:color="auto"/>
              <w:left w:val="single" w:sz="2" w:space="0" w:color="auto"/>
              <w:bottom w:val="single" w:sz="2" w:space="0" w:color="auto"/>
              <w:right w:val="single" w:sz="2" w:space="0" w:color="auto"/>
            </w:tcBorders>
          </w:tcPr>
          <w:p w14:paraId="036AAAD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E29DE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748509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C47ECF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E5AD090" w14:textId="77777777" w:rsidR="00C8693F" w:rsidRDefault="00C8693F">
            <w:pPr>
              <w:spacing w:line="256" w:lineRule="auto"/>
              <w:rPr>
                <w:rFonts w:ascii="Times New Roman" w:hAnsi="Times New Roman"/>
                <w:color w:val="000000"/>
              </w:rPr>
            </w:pPr>
            <w:r>
              <w:rPr>
                <w:rFonts w:ascii="Times New Roman" w:hAnsi="Times New Roman"/>
                <w:color w:val="000000"/>
              </w:rPr>
              <w:t>NoAdverseEvent</w:t>
            </w:r>
          </w:p>
          <w:p w14:paraId="7D0028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A2986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610405B"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6881CD9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6B99889" w14:textId="77777777" w:rsidR="00C8693F" w:rsidRDefault="00C8693F">
            <w:pPr>
              <w:spacing w:line="256" w:lineRule="auto"/>
              <w:rPr>
                <w:rFonts w:ascii="Times New Roman" w:hAnsi="Times New Roman"/>
                <w:color w:val="000000"/>
              </w:rPr>
            </w:pPr>
          </w:p>
          <w:p w14:paraId="291DA8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BA9E102" w14:textId="77777777" w:rsidTr="00C8693F">
        <w:tc>
          <w:tcPr>
            <w:tcW w:w="2250" w:type="dxa"/>
            <w:tcBorders>
              <w:top w:val="single" w:sz="2" w:space="0" w:color="auto"/>
              <w:left w:val="single" w:sz="2" w:space="0" w:color="auto"/>
              <w:bottom w:val="single" w:sz="2" w:space="0" w:color="auto"/>
              <w:right w:val="single" w:sz="2" w:space="0" w:color="auto"/>
            </w:tcBorders>
          </w:tcPr>
          <w:p w14:paraId="11B44C2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CDAB4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D5742F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7B0C8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40627E8" w14:textId="77777777" w:rsidR="00C8693F" w:rsidRDefault="00C8693F">
            <w:pPr>
              <w:spacing w:line="256" w:lineRule="auto"/>
              <w:rPr>
                <w:rFonts w:ascii="Times New Roman" w:hAnsi="Times New Roman"/>
                <w:color w:val="000000"/>
              </w:rPr>
            </w:pPr>
            <w:r>
              <w:rPr>
                <w:rFonts w:ascii="Times New Roman" w:hAnsi="Times New Roman"/>
                <w:color w:val="000000"/>
              </w:rPr>
              <w:t>AdverseEvent</w:t>
            </w:r>
          </w:p>
          <w:p w14:paraId="2B35EA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E70A2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126A8F"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278ECB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C1F5936" w14:textId="77777777" w:rsidR="00C8693F" w:rsidRDefault="00C8693F">
            <w:pPr>
              <w:spacing w:line="256" w:lineRule="auto"/>
              <w:rPr>
                <w:rFonts w:ascii="Times New Roman" w:hAnsi="Times New Roman"/>
                <w:color w:val="000000"/>
              </w:rPr>
            </w:pPr>
          </w:p>
          <w:p w14:paraId="49AE38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7F29D4BA" w14:textId="77777777" w:rsidR="00C8693F" w:rsidRDefault="00C8693F" w:rsidP="00C8693F">
      <w:pPr>
        <w:rPr>
          <w:rFonts w:ascii="Times New Roman" w:hAnsi="Times New Roman" w:cs="Arial"/>
          <w:color w:val="000000"/>
          <w:lang w:val="en-AU"/>
        </w:rPr>
      </w:pPr>
      <w:bookmarkStart w:id="209" w:name="BKM_D55841FA_1AD6_4D04_BF8A_B4430F75DA09"/>
      <w:bookmarkEnd w:id="209"/>
    </w:p>
    <w:p w14:paraId="02D2DCF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5C2DB6EF"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6E73605E"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B44ED4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7E4FF317"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6BC2FD7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0CFD925"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abatement</w:t>
            </w:r>
            <w:r>
              <w:rPr>
                <w:rFonts w:ascii="Times New Roman" w:hAnsi="Times New Roman"/>
                <w:color w:val="000000"/>
              </w:rPr>
              <w:t xml:space="preserve"> TimePoint</w:t>
            </w:r>
          </w:p>
          <w:p w14:paraId="20CA56F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D779C4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0B3E388" w14:textId="77777777" w:rsidR="00C8693F" w:rsidRDefault="00C8693F">
            <w:pPr>
              <w:spacing w:line="256" w:lineRule="auto"/>
              <w:rPr>
                <w:rFonts w:ascii="Times New Roman" w:hAnsi="Times New Roman"/>
                <w:color w:val="000000"/>
              </w:rPr>
            </w:pPr>
          </w:p>
          <w:p w14:paraId="502C9CAA" w14:textId="77777777" w:rsidR="00C8693F" w:rsidRDefault="00C8693F">
            <w:pPr>
              <w:spacing w:line="256" w:lineRule="auto"/>
              <w:rPr>
                <w:rFonts w:ascii="Times New Roman" w:hAnsi="Times New Roman"/>
                <w:color w:val="000000"/>
              </w:rPr>
            </w:pPr>
          </w:p>
          <w:p w14:paraId="5A8311CE" w14:textId="77777777" w:rsidR="00C8693F" w:rsidRDefault="00C8693F">
            <w:pPr>
              <w:spacing w:line="256" w:lineRule="auto"/>
              <w:rPr>
                <w:rFonts w:ascii="Times New Roman" w:hAnsi="Times New Roman"/>
                <w:color w:val="000000"/>
              </w:rPr>
            </w:pPr>
          </w:p>
          <w:p w14:paraId="714EE2D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A60B46E" w14:textId="77777777" w:rsidR="00C8693F" w:rsidRDefault="00C8693F">
            <w:pPr>
              <w:spacing w:line="256" w:lineRule="auto"/>
              <w:rPr>
                <w:rFonts w:ascii="Times New Roman" w:hAnsi="Times New Roman"/>
                <w:color w:val="000000"/>
              </w:rPr>
            </w:pPr>
            <w:r>
              <w:rPr>
                <w:rFonts w:ascii="Times New Roman" w:hAnsi="Times New Roman"/>
                <w:color w:val="000000"/>
              </w:rPr>
              <w:t>The date or estimated date that the condition resolved or went into remission. This is called "abatement" because of the many overloaded connotations associated with "remission" or "resolution" - Conditions are never really resolved, but they can abate.</w:t>
            </w:r>
          </w:p>
        </w:tc>
        <w:tc>
          <w:tcPr>
            <w:tcW w:w="3060" w:type="dxa"/>
            <w:tcBorders>
              <w:top w:val="single" w:sz="2" w:space="0" w:color="auto"/>
              <w:left w:val="single" w:sz="2" w:space="0" w:color="auto"/>
              <w:bottom w:val="single" w:sz="2" w:space="0" w:color="auto"/>
              <w:right w:val="single" w:sz="2" w:space="0" w:color="auto"/>
            </w:tcBorders>
          </w:tcPr>
          <w:p w14:paraId="6AF6E2D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C69F85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86953DD" w14:textId="77777777" w:rsidR="00C8693F" w:rsidRDefault="00C8693F">
            <w:pPr>
              <w:spacing w:line="256" w:lineRule="auto"/>
              <w:rPr>
                <w:rFonts w:ascii="Times New Roman" w:hAnsi="Times New Roman"/>
                <w:color w:val="000000"/>
              </w:rPr>
            </w:pPr>
          </w:p>
        </w:tc>
      </w:tr>
      <w:tr w:rsidR="00C8693F" w14:paraId="1E85E22A"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2833A5E" w14:textId="77777777" w:rsidR="00C8693F" w:rsidRDefault="00C8693F">
            <w:pPr>
              <w:spacing w:line="256" w:lineRule="auto"/>
              <w:rPr>
                <w:rFonts w:ascii="Times New Roman" w:hAnsi="Times New Roman"/>
                <w:color w:val="000000"/>
              </w:rPr>
            </w:pPr>
            <w:bookmarkStart w:id="210" w:name="BKM_408A34D4_8A11_4A0A_A034_0538CA6BF45C"/>
            <w:r>
              <w:rPr>
                <w:rFonts w:ascii="Times New Roman" w:hAnsi="Times New Roman"/>
                <w:b/>
                <w:color w:val="000000"/>
              </w:rPr>
              <w:lastRenderedPageBreak/>
              <w:t>bodySite</w:t>
            </w:r>
            <w:r>
              <w:rPr>
                <w:rFonts w:ascii="Times New Roman" w:hAnsi="Times New Roman"/>
                <w:color w:val="000000"/>
              </w:rPr>
              <w:t xml:space="preserve"> BodySite</w:t>
            </w:r>
          </w:p>
          <w:p w14:paraId="6F62E42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FD80C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E534508" w14:textId="77777777" w:rsidR="00C8693F" w:rsidRDefault="00C8693F">
            <w:pPr>
              <w:spacing w:line="256" w:lineRule="auto"/>
              <w:rPr>
                <w:rFonts w:ascii="Times New Roman" w:hAnsi="Times New Roman"/>
                <w:color w:val="000000"/>
              </w:rPr>
            </w:pPr>
          </w:p>
          <w:p w14:paraId="3B8C3C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0E06E464" w14:textId="77777777" w:rsidR="00C8693F" w:rsidRDefault="00C8693F">
            <w:pPr>
              <w:spacing w:line="256" w:lineRule="auto"/>
              <w:rPr>
                <w:rFonts w:ascii="Times New Roman" w:hAnsi="Times New Roman"/>
                <w:color w:val="000000"/>
              </w:rPr>
            </w:pPr>
          </w:p>
          <w:p w14:paraId="3974937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84A0C7A" w14:textId="77777777" w:rsidR="00C8693F" w:rsidRDefault="00C8693F">
            <w:pPr>
              <w:spacing w:line="256" w:lineRule="auto"/>
              <w:rPr>
                <w:rFonts w:ascii="Times New Roman" w:hAnsi="Times New Roman"/>
                <w:color w:val="000000"/>
              </w:rPr>
            </w:pPr>
            <w:r>
              <w:rPr>
                <w:rFonts w:ascii="Times New Roman" w:hAnsi="Times New Roman"/>
                <w:color w:val="000000"/>
              </w:rPr>
              <w:t>Indicates the location of the symptom on the subject's body.</w:t>
            </w:r>
          </w:p>
        </w:tc>
        <w:tc>
          <w:tcPr>
            <w:tcW w:w="3060" w:type="dxa"/>
            <w:tcBorders>
              <w:top w:val="single" w:sz="2" w:space="0" w:color="auto"/>
              <w:left w:val="single" w:sz="2" w:space="0" w:color="auto"/>
              <w:bottom w:val="single" w:sz="2" w:space="0" w:color="auto"/>
              <w:right w:val="single" w:sz="2" w:space="0" w:color="auto"/>
            </w:tcBorders>
          </w:tcPr>
          <w:p w14:paraId="5BCD92C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88439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38BA000" w14:textId="77777777" w:rsidR="00C8693F" w:rsidRDefault="00C8693F">
            <w:pPr>
              <w:spacing w:line="256" w:lineRule="auto"/>
              <w:rPr>
                <w:rFonts w:ascii="Times New Roman" w:hAnsi="Times New Roman"/>
                <w:color w:val="000000"/>
              </w:rPr>
            </w:pPr>
          </w:p>
        </w:tc>
        <w:bookmarkEnd w:id="210"/>
      </w:tr>
      <w:tr w:rsidR="00C8693F" w14:paraId="6BD3647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14227A6" w14:textId="77777777" w:rsidR="00C8693F" w:rsidRDefault="00C8693F">
            <w:pPr>
              <w:spacing w:line="256" w:lineRule="auto"/>
              <w:rPr>
                <w:rFonts w:ascii="Times New Roman" w:hAnsi="Times New Roman"/>
                <w:color w:val="000000"/>
              </w:rPr>
            </w:pPr>
            <w:bookmarkStart w:id="211" w:name="BKM_E9D5A638_111C_4197_A4AE_64B7BB2F3859"/>
            <w:r>
              <w:rPr>
                <w:rFonts w:ascii="Times New Roman" w:hAnsi="Times New Roman"/>
                <w:b/>
                <w:color w:val="000000"/>
              </w:rPr>
              <w:t>category</w:t>
            </w:r>
            <w:r>
              <w:rPr>
                <w:rFonts w:ascii="Times New Roman" w:hAnsi="Times New Roman"/>
                <w:color w:val="000000"/>
              </w:rPr>
              <w:t xml:space="preserve"> Code</w:t>
            </w:r>
          </w:p>
          <w:p w14:paraId="31F7BC3C"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7FD14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310EFA0" w14:textId="77777777" w:rsidR="00C8693F" w:rsidRDefault="00C8693F">
            <w:pPr>
              <w:spacing w:line="256" w:lineRule="auto"/>
              <w:rPr>
                <w:rFonts w:ascii="Times New Roman" w:hAnsi="Times New Roman"/>
                <w:color w:val="000000"/>
              </w:rPr>
            </w:pPr>
          </w:p>
          <w:p w14:paraId="0BC58E9E" w14:textId="77777777" w:rsidR="00C8693F" w:rsidRDefault="00C8693F">
            <w:pPr>
              <w:spacing w:line="256" w:lineRule="auto"/>
              <w:rPr>
                <w:rFonts w:ascii="Times New Roman" w:hAnsi="Times New Roman"/>
                <w:color w:val="000000"/>
              </w:rPr>
            </w:pPr>
          </w:p>
          <w:p w14:paraId="34FCED6F" w14:textId="77777777" w:rsidR="00C8693F" w:rsidRDefault="00C8693F">
            <w:pPr>
              <w:spacing w:line="256" w:lineRule="auto"/>
              <w:rPr>
                <w:rFonts w:ascii="Times New Roman" w:hAnsi="Times New Roman"/>
                <w:color w:val="000000"/>
              </w:rPr>
            </w:pPr>
          </w:p>
          <w:p w14:paraId="662D915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D2DA486" w14:textId="77777777" w:rsidR="00C8693F" w:rsidRDefault="00C8693F">
            <w:pPr>
              <w:spacing w:line="256" w:lineRule="auto"/>
              <w:rPr>
                <w:rFonts w:ascii="Times New Roman" w:hAnsi="Times New Roman"/>
                <w:color w:val="000000"/>
              </w:rPr>
            </w:pPr>
            <w:r>
              <w:rPr>
                <w:rFonts w:ascii="Times New Roman" w:hAnsi="Times New Roman"/>
                <w:color w:val="000000"/>
              </w:rPr>
              <w:t>A category assigned to the condition. E.g. finding | Condition | diagnosis | concern | condition.</w:t>
            </w:r>
          </w:p>
        </w:tc>
        <w:tc>
          <w:tcPr>
            <w:tcW w:w="3060" w:type="dxa"/>
            <w:tcBorders>
              <w:top w:val="single" w:sz="2" w:space="0" w:color="auto"/>
              <w:left w:val="single" w:sz="2" w:space="0" w:color="auto"/>
              <w:bottom w:val="single" w:sz="2" w:space="0" w:color="auto"/>
              <w:right w:val="single" w:sz="2" w:space="0" w:color="auto"/>
            </w:tcBorders>
          </w:tcPr>
          <w:p w14:paraId="5B0D946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303FB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AC9D3E9" w14:textId="77777777" w:rsidR="00C8693F" w:rsidRDefault="00C8693F">
            <w:pPr>
              <w:spacing w:line="256" w:lineRule="auto"/>
              <w:rPr>
                <w:rFonts w:ascii="Times New Roman" w:hAnsi="Times New Roman"/>
                <w:color w:val="000000"/>
              </w:rPr>
            </w:pPr>
          </w:p>
        </w:tc>
        <w:bookmarkEnd w:id="211"/>
      </w:tr>
      <w:tr w:rsidR="00C8693F" w14:paraId="2D96399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7C111E1" w14:textId="77777777" w:rsidR="00C8693F" w:rsidRDefault="00C8693F">
            <w:pPr>
              <w:spacing w:line="256" w:lineRule="auto"/>
              <w:rPr>
                <w:rFonts w:ascii="Times New Roman" w:hAnsi="Times New Roman"/>
                <w:color w:val="000000"/>
              </w:rPr>
            </w:pPr>
            <w:bookmarkStart w:id="212" w:name="BKM_8755D624_DBD9_4E9C_B546_11E7AE84B1B6"/>
            <w:r>
              <w:rPr>
                <w:rFonts w:ascii="Times New Roman" w:hAnsi="Times New Roman"/>
                <w:b/>
                <w:color w:val="000000"/>
              </w:rPr>
              <w:t>name</w:t>
            </w:r>
            <w:r>
              <w:rPr>
                <w:rFonts w:ascii="Times New Roman" w:hAnsi="Times New Roman"/>
                <w:color w:val="000000"/>
              </w:rPr>
              <w:t xml:space="preserve"> Code</w:t>
            </w:r>
          </w:p>
          <w:p w14:paraId="34D79B8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E75C1F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9EDE40" w14:textId="77777777" w:rsidR="00C8693F" w:rsidRDefault="00C8693F">
            <w:pPr>
              <w:spacing w:line="256" w:lineRule="auto"/>
              <w:rPr>
                <w:rFonts w:ascii="Times New Roman" w:hAnsi="Times New Roman"/>
                <w:color w:val="000000"/>
              </w:rPr>
            </w:pPr>
          </w:p>
          <w:p w14:paraId="67C0F598" w14:textId="77777777" w:rsidR="00C8693F" w:rsidRDefault="00C8693F">
            <w:pPr>
              <w:spacing w:line="256" w:lineRule="auto"/>
              <w:rPr>
                <w:rFonts w:ascii="Times New Roman" w:hAnsi="Times New Roman"/>
                <w:color w:val="000000"/>
              </w:rPr>
            </w:pPr>
          </w:p>
          <w:p w14:paraId="709AB8D5" w14:textId="77777777" w:rsidR="00C8693F" w:rsidRDefault="00C8693F">
            <w:pPr>
              <w:spacing w:line="256" w:lineRule="auto"/>
              <w:rPr>
                <w:rFonts w:ascii="Times New Roman" w:hAnsi="Times New Roman"/>
                <w:color w:val="000000"/>
              </w:rPr>
            </w:pPr>
          </w:p>
          <w:p w14:paraId="7AB1C3C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0B19C91" w14:textId="77777777" w:rsidR="00C8693F" w:rsidRDefault="00C8693F">
            <w:pPr>
              <w:spacing w:line="256" w:lineRule="auto"/>
              <w:rPr>
                <w:rFonts w:ascii="Times New Roman" w:hAnsi="Times New Roman"/>
                <w:color w:val="000000"/>
              </w:rPr>
            </w:pPr>
            <w:r>
              <w:rPr>
                <w:rFonts w:ascii="Times New Roman" w:hAnsi="Times New Roman"/>
                <w:color w:val="000000"/>
              </w:rPr>
              <w:t>Identification of the condition, problem or diagnosis. e.g., diabetes mellitus type II, headache.</w:t>
            </w:r>
          </w:p>
        </w:tc>
        <w:tc>
          <w:tcPr>
            <w:tcW w:w="3060" w:type="dxa"/>
            <w:tcBorders>
              <w:top w:val="single" w:sz="2" w:space="0" w:color="auto"/>
              <w:left w:val="single" w:sz="2" w:space="0" w:color="auto"/>
              <w:bottom w:val="single" w:sz="2" w:space="0" w:color="auto"/>
              <w:right w:val="single" w:sz="2" w:space="0" w:color="auto"/>
            </w:tcBorders>
          </w:tcPr>
          <w:p w14:paraId="08D01B5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2B619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F077EC0" w14:textId="77777777" w:rsidR="00C8693F" w:rsidRDefault="00C8693F">
            <w:pPr>
              <w:spacing w:line="256" w:lineRule="auto"/>
              <w:rPr>
                <w:rFonts w:ascii="Times New Roman" w:hAnsi="Times New Roman"/>
                <w:color w:val="000000"/>
              </w:rPr>
            </w:pPr>
          </w:p>
        </w:tc>
        <w:bookmarkEnd w:id="212"/>
      </w:tr>
      <w:tr w:rsidR="00C8693F" w14:paraId="1645F94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72CCF70" w14:textId="77777777" w:rsidR="00C8693F" w:rsidRDefault="00C8693F">
            <w:pPr>
              <w:spacing w:line="256" w:lineRule="auto"/>
              <w:rPr>
                <w:rFonts w:ascii="Times New Roman" w:hAnsi="Times New Roman"/>
                <w:color w:val="000000"/>
              </w:rPr>
            </w:pPr>
            <w:bookmarkStart w:id="213" w:name="BKM_C26C21D6_0423_473C_9CDE_B48B85BE1C21"/>
            <w:r>
              <w:rPr>
                <w:rFonts w:ascii="Times New Roman" w:hAnsi="Times New Roman"/>
                <w:b/>
                <w:color w:val="000000"/>
              </w:rPr>
              <w:t>onset</w:t>
            </w:r>
            <w:r>
              <w:rPr>
                <w:rFonts w:ascii="Times New Roman" w:hAnsi="Times New Roman"/>
                <w:color w:val="000000"/>
              </w:rPr>
              <w:t xml:space="preserve"> TimePoint</w:t>
            </w:r>
          </w:p>
          <w:p w14:paraId="0D1EFD9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8F448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E94EA1E" w14:textId="77777777" w:rsidR="00C8693F" w:rsidRDefault="00C8693F">
            <w:pPr>
              <w:spacing w:line="256" w:lineRule="auto"/>
              <w:rPr>
                <w:rFonts w:ascii="Times New Roman" w:hAnsi="Times New Roman"/>
                <w:color w:val="000000"/>
              </w:rPr>
            </w:pPr>
          </w:p>
          <w:p w14:paraId="41E64FA6" w14:textId="77777777" w:rsidR="00C8693F" w:rsidRDefault="00C8693F">
            <w:pPr>
              <w:spacing w:line="256" w:lineRule="auto"/>
              <w:rPr>
                <w:rFonts w:ascii="Times New Roman" w:hAnsi="Times New Roman"/>
                <w:color w:val="000000"/>
              </w:rPr>
            </w:pPr>
          </w:p>
          <w:p w14:paraId="3B8A6979" w14:textId="77777777" w:rsidR="00C8693F" w:rsidRDefault="00C8693F">
            <w:pPr>
              <w:spacing w:line="256" w:lineRule="auto"/>
              <w:rPr>
                <w:rFonts w:ascii="Times New Roman" w:hAnsi="Times New Roman"/>
                <w:color w:val="000000"/>
              </w:rPr>
            </w:pPr>
          </w:p>
          <w:p w14:paraId="47FD1C7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4394B48" w14:textId="77777777" w:rsidR="00C8693F" w:rsidRDefault="00C8693F">
            <w:pPr>
              <w:spacing w:line="256" w:lineRule="auto"/>
              <w:rPr>
                <w:rFonts w:ascii="Times New Roman" w:hAnsi="Times New Roman"/>
                <w:color w:val="000000"/>
              </w:rPr>
            </w:pPr>
            <w:r>
              <w:rPr>
                <w:rFonts w:ascii="Times New Roman" w:hAnsi="Times New Roman"/>
                <w:color w:val="000000"/>
              </w:rPr>
              <w:t>Estimated or actual date the condition began, in the opinion of the clinician.</w:t>
            </w:r>
          </w:p>
        </w:tc>
        <w:tc>
          <w:tcPr>
            <w:tcW w:w="3060" w:type="dxa"/>
            <w:tcBorders>
              <w:top w:val="single" w:sz="2" w:space="0" w:color="auto"/>
              <w:left w:val="single" w:sz="2" w:space="0" w:color="auto"/>
              <w:bottom w:val="single" w:sz="2" w:space="0" w:color="auto"/>
              <w:right w:val="single" w:sz="2" w:space="0" w:color="auto"/>
            </w:tcBorders>
          </w:tcPr>
          <w:p w14:paraId="3509EB6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89813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D3D5DD7" w14:textId="77777777" w:rsidR="00C8693F" w:rsidRDefault="00C8693F">
            <w:pPr>
              <w:spacing w:line="256" w:lineRule="auto"/>
              <w:rPr>
                <w:rFonts w:ascii="Times New Roman" w:hAnsi="Times New Roman"/>
                <w:color w:val="000000"/>
              </w:rPr>
            </w:pPr>
          </w:p>
        </w:tc>
        <w:bookmarkEnd w:id="213"/>
      </w:tr>
      <w:tr w:rsidR="00C8693F" w14:paraId="5B00C4F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5797336" w14:textId="77777777" w:rsidR="00C8693F" w:rsidRDefault="00C8693F">
            <w:pPr>
              <w:spacing w:line="256" w:lineRule="auto"/>
              <w:rPr>
                <w:rFonts w:ascii="Times New Roman" w:hAnsi="Times New Roman"/>
                <w:color w:val="000000"/>
              </w:rPr>
            </w:pPr>
            <w:bookmarkStart w:id="214" w:name="BKM_8FFE7096_831F_4E62_921B_F6B86E6AC50F"/>
            <w:r>
              <w:rPr>
                <w:rFonts w:ascii="Times New Roman" w:hAnsi="Times New Roman"/>
                <w:b/>
                <w:color w:val="000000"/>
              </w:rPr>
              <w:t>status</w:t>
            </w:r>
            <w:r>
              <w:rPr>
                <w:rFonts w:ascii="Times New Roman" w:hAnsi="Times New Roman"/>
                <w:color w:val="000000"/>
              </w:rPr>
              <w:t xml:space="preserve"> Code</w:t>
            </w:r>
          </w:p>
          <w:p w14:paraId="6F45A49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DC874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E2824C9" w14:textId="77777777" w:rsidR="00C8693F" w:rsidRDefault="00C8693F">
            <w:pPr>
              <w:spacing w:line="256" w:lineRule="auto"/>
              <w:rPr>
                <w:rFonts w:ascii="Times New Roman" w:hAnsi="Times New Roman"/>
                <w:color w:val="000000"/>
              </w:rPr>
            </w:pPr>
          </w:p>
          <w:p w14:paraId="15181807" w14:textId="77777777" w:rsidR="00C8693F" w:rsidRDefault="00C8693F">
            <w:pPr>
              <w:spacing w:line="256" w:lineRule="auto"/>
              <w:rPr>
                <w:rFonts w:ascii="Times New Roman" w:hAnsi="Times New Roman"/>
                <w:color w:val="000000"/>
              </w:rPr>
            </w:pPr>
          </w:p>
          <w:p w14:paraId="585E7253" w14:textId="77777777" w:rsidR="00C8693F" w:rsidRDefault="00C8693F">
            <w:pPr>
              <w:spacing w:line="256" w:lineRule="auto"/>
              <w:rPr>
                <w:rFonts w:ascii="Times New Roman" w:hAnsi="Times New Roman"/>
                <w:color w:val="000000"/>
              </w:rPr>
            </w:pPr>
          </w:p>
          <w:p w14:paraId="3A54B35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E700A1C" w14:textId="77777777" w:rsidR="00C8693F" w:rsidRDefault="00C8693F">
            <w:pPr>
              <w:spacing w:line="256" w:lineRule="auto"/>
              <w:rPr>
                <w:rFonts w:ascii="Times New Roman" w:hAnsi="Times New Roman"/>
                <w:color w:val="000000"/>
              </w:rPr>
            </w:pPr>
            <w:r>
              <w:rPr>
                <w:rFonts w:ascii="Times New Roman" w:hAnsi="Times New Roman"/>
                <w:color w:val="000000"/>
              </w:rPr>
              <w:t>The state of the condition at the time of the observation, e.g., active, inactive.</w:t>
            </w:r>
          </w:p>
        </w:tc>
        <w:tc>
          <w:tcPr>
            <w:tcW w:w="3060" w:type="dxa"/>
            <w:tcBorders>
              <w:top w:val="single" w:sz="2" w:space="0" w:color="auto"/>
              <w:left w:val="single" w:sz="2" w:space="0" w:color="auto"/>
              <w:bottom w:val="single" w:sz="2" w:space="0" w:color="auto"/>
              <w:right w:val="single" w:sz="2" w:space="0" w:color="auto"/>
            </w:tcBorders>
          </w:tcPr>
          <w:p w14:paraId="0B40AC4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B1E5D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6FEE0BE" w14:textId="77777777" w:rsidR="00C8693F" w:rsidRDefault="00C8693F">
            <w:pPr>
              <w:spacing w:line="256" w:lineRule="auto"/>
              <w:rPr>
                <w:rFonts w:ascii="Times New Roman" w:hAnsi="Times New Roman"/>
                <w:color w:val="000000"/>
              </w:rPr>
            </w:pPr>
          </w:p>
        </w:tc>
        <w:bookmarkEnd w:id="214"/>
      </w:tr>
      <w:bookmarkEnd w:id="207"/>
    </w:tbl>
    <w:p w14:paraId="47923AA9" w14:textId="77777777" w:rsidR="00C8693F" w:rsidRDefault="00C8693F" w:rsidP="00C8693F">
      <w:pPr>
        <w:rPr>
          <w:rFonts w:ascii="Times New Roman" w:hAnsi="Times New Roman" w:cs="Arial"/>
          <w:color w:val="000000"/>
          <w:lang w:val="en-AU"/>
        </w:rPr>
      </w:pPr>
    </w:p>
    <w:p w14:paraId="4FE13EEF" w14:textId="77777777" w:rsidR="00C8693F" w:rsidRDefault="00C8693F" w:rsidP="00C8693F">
      <w:pPr>
        <w:pStyle w:val="Heading2"/>
        <w:rPr>
          <w:rFonts w:ascii="Arial" w:hAnsi="Arial"/>
          <w:color w:val="004080"/>
          <w:szCs w:val="24"/>
          <w:lang w:val="en-US"/>
        </w:rPr>
      </w:pPr>
      <w:bookmarkStart w:id="215" w:name="BKM_D817F19D_1C3F_4C47_A7DD_0C976ADCF39D"/>
      <w:bookmarkStart w:id="216" w:name="_Toc374521842"/>
      <w:r>
        <w:rPr>
          <w:bCs/>
          <w:szCs w:val="24"/>
          <w:lang w:val="en-US"/>
        </w:rPr>
        <w:t>ConditionDetail</w:t>
      </w:r>
      <w:bookmarkEnd w:id="216"/>
    </w:p>
    <w:p w14:paraId="0F3832F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7A08D76B" w14:textId="77777777" w:rsidR="00C8693F" w:rsidRDefault="00C8693F" w:rsidP="00C8693F">
      <w:pPr>
        <w:rPr>
          <w:rFonts w:ascii="Times New Roman" w:hAnsi="Times New Roman"/>
          <w:color w:val="000000"/>
        </w:rPr>
      </w:pPr>
    </w:p>
    <w:p w14:paraId="403D16F6" w14:textId="77777777" w:rsidR="00C8693F" w:rsidRDefault="00C8693F" w:rsidP="00C8693F">
      <w:pPr>
        <w:rPr>
          <w:rFonts w:ascii="Arial" w:eastAsiaTheme="minorEastAsia" w:hAnsi="Arial"/>
        </w:rPr>
      </w:pPr>
    </w:p>
    <w:p w14:paraId="02A6B536" w14:textId="77777777" w:rsidR="00C8693F" w:rsidRDefault="00C8693F" w:rsidP="00C8693F">
      <w:pPr>
        <w:rPr>
          <w:rFonts w:ascii="Times New Roman" w:hAnsi="Times New Roman"/>
        </w:rPr>
      </w:pPr>
    </w:p>
    <w:p w14:paraId="508283ED" w14:textId="77777777" w:rsidR="00C8693F" w:rsidRDefault="00C8693F" w:rsidP="00C8693F">
      <w:pPr>
        <w:rPr>
          <w:rFonts w:ascii="Times New Roman" w:hAnsi="Times New Roman"/>
        </w:rPr>
      </w:pPr>
    </w:p>
    <w:p w14:paraId="3A0BF47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A777FD0"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7AF44A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9E90A44"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C3B9FA8"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668B86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3D14C46" w14:textId="77777777" w:rsidTr="00C8693F">
        <w:tc>
          <w:tcPr>
            <w:tcW w:w="2250" w:type="dxa"/>
            <w:tcBorders>
              <w:top w:val="single" w:sz="2" w:space="0" w:color="auto"/>
              <w:left w:val="single" w:sz="2" w:space="0" w:color="auto"/>
              <w:bottom w:val="single" w:sz="2" w:space="0" w:color="auto"/>
              <w:right w:val="single" w:sz="2" w:space="0" w:color="auto"/>
            </w:tcBorders>
          </w:tcPr>
          <w:p w14:paraId="056F4F71"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1A4765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015D1C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01DB7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F0C0B09"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7C102A9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33FBA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EED33F2" w14:textId="77777777" w:rsidR="00C8693F" w:rsidRDefault="00C8693F">
            <w:pPr>
              <w:spacing w:line="256" w:lineRule="auto"/>
              <w:rPr>
                <w:rFonts w:ascii="Times New Roman" w:hAnsi="Times New Roman"/>
                <w:color w:val="000000"/>
              </w:rPr>
            </w:pPr>
            <w:r>
              <w:rPr>
                <w:rFonts w:ascii="Times New Roman" w:hAnsi="Times New Roman"/>
                <w:color w:val="000000"/>
              </w:rPr>
              <w:t>ConditionDetail</w:t>
            </w:r>
          </w:p>
          <w:p w14:paraId="3CEE819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4EF2E71" w14:textId="77777777" w:rsidR="00C8693F" w:rsidRDefault="00C8693F">
            <w:pPr>
              <w:spacing w:line="256" w:lineRule="auto"/>
              <w:rPr>
                <w:rFonts w:ascii="Times New Roman" w:hAnsi="Times New Roman"/>
                <w:color w:val="000000"/>
              </w:rPr>
            </w:pPr>
          </w:p>
          <w:p w14:paraId="06D566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7527E0F" w14:textId="77777777" w:rsidTr="00C8693F">
        <w:tc>
          <w:tcPr>
            <w:tcW w:w="2250" w:type="dxa"/>
            <w:tcBorders>
              <w:top w:val="single" w:sz="2" w:space="0" w:color="auto"/>
              <w:left w:val="single" w:sz="2" w:space="0" w:color="auto"/>
              <w:bottom w:val="single" w:sz="2" w:space="0" w:color="auto"/>
              <w:right w:val="single" w:sz="2" w:space="0" w:color="auto"/>
            </w:tcBorders>
          </w:tcPr>
          <w:p w14:paraId="4F67E734"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601DA4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C3EE6A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423734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0B3AB3" w14:textId="77777777" w:rsidR="00C8693F" w:rsidRDefault="00C8693F">
            <w:pPr>
              <w:spacing w:line="256" w:lineRule="auto"/>
              <w:rPr>
                <w:rFonts w:ascii="Times New Roman" w:hAnsi="Times New Roman"/>
                <w:color w:val="000000"/>
              </w:rPr>
            </w:pPr>
            <w:r>
              <w:rPr>
                <w:rFonts w:ascii="Times New Roman" w:hAnsi="Times New Roman"/>
                <w:color w:val="000000"/>
              </w:rPr>
              <w:t>DiagnosisDescriptor</w:t>
            </w:r>
          </w:p>
          <w:p w14:paraId="0CD7A3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7B46B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F79FCA6" w14:textId="77777777" w:rsidR="00C8693F" w:rsidRDefault="00C8693F">
            <w:pPr>
              <w:spacing w:line="256" w:lineRule="auto"/>
              <w:rPr>
                <w:rFonts w:ascii="Times New Roman" w:hAnsi="Times New Roman"/>
                <w:color w:val="000000"/>
              </w:rPr>
            </w:pPr>
            <w:r>
              <w:rPr>
                <w:rFonts w:ascii="Times New Roman" w:hAnsi="Times New Roman"/>
                <w:color w:val="000000"/>
              </w:rPr>
              <w:t>ConditionDetail</w:t>
            </w:r>
          </w:p>
          <w:p w14:paraId="35DE4CB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C32BFCF" w14:textId="77777777" w:rsidR="00C8693F" w:rsidRDefault="00C8693F">
            <w:pPr>
              <w:spacing w:line="256" w:lineRule="auto"/>
              <w:rPr>
                <w:rFonts w:ascii="Times New Roman" w:hAnsi="Times New Roman"/>
                <w:color w:val="000000"/>
              </w:rPr>
            </w:pPr>
          </w:p>
          <w:p w14:paraId="31F537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215"/>
    </w:tbl>
    <w:p w14:paraId="22BACE95" w14:textId="77777777" w:rsidR="00C8693F" w:rsidRDefault="00C8693F" w:rsidP="00C8693F">
      <w:pPr>
        <w:rPr>
          <w:rFonts w:ascii="Times New Roman" w:hAnsi="Times New Roman" w:cs="Arial"/>
          <w:color w:val="000000"/>
          <w:lang w:val="en-AU"/>
        </w:rPr>
      </w:pPr>
    </w:p>
    <w:p w14:paraId="7393E864" w14:textId="77777777" w:rsidR="00C8693F" w:rsidRDefault="00C8693F" w:rsidP="00C8693F">
      <w:pPr>
        <w:pStyle w:val="Heading2"/>
        <w:rPr>
          <w:rFonts w:ascii="Arial" w:hAnsi="Arial"/>
          <w:color w:val="004080"/>
          <w:szCs w:val="24"/>
          <w:lang w:val="en-US"/>
        </w:rPr>
      </w:pPr>
      <w:bookmarkStart w:id="217" w:name="BKM_8CBA10A2_DC1F_4E9A_A35D_0859D2B0C490"/>
      <w:bookmarkStart w:id="218" w:name="_Toc374521843"/>
      <w:r>
        <w:rPr>
          <w:bCs/>
          <w:szCs w:val="24"/>
          <w:lang w:val="en-US"/>
        </w:rPr>
        <w:t>ConditionStatus</w:t>
      </w:r>
      <w:bookmarkEnd w:id="218"/>
    </w:p>
    <w:p w14:paraId="0C47425C"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24C98AFB" w14:textId="77777777" w:rsidR="00C8693F" w:rsidRDefault="00C8693F" w:rsidP="00C8693F">
      <w:pPr>
        <w:rPr>
          <w:rFonts w:ascii="Times New Roman" w:hAnsi="Times New Roman"/>
          <w:color w:val="000000"/>
        </w:rPr>
      </w:pPr>
    </w:p>
    <w:p w14:paraId="62E58491" w14:textId="77777777" w:rsidR="00C8693F" w:rsidRDefault="00C8693F" w:rsidP="00C8693F">
      <w:pPr>
        <w:rPr>
          <w:rFonts w:ascii="Arial" w:eastAsiaTheme="minorEastAsia" w:hAnsi="Arial"/>
        </w:rPr>
      </w:pPr>
    </w:p>
    <w:p w14:paraId="1A1B9029" w14:textId="77777777" w:rsidR="00C8693F" w:rsidRDefault="00C8693F" w:rsidP="00C8693F">
      <w:pPr>
        <w:rPr>
          <w:rFonts w:ascii="Times New Roman" w:hAnsi="Times New Roman"/>
        </w:rPr>
      </w:pPr>
    </w:p>
    <w:p w14:paraId="2E76346F" w14:textId="77777777" w:rsidR="00C8693F" w:rsidRDefault="00C8693F" w:rsidP="00C8693F">
      <w:pPr>
        <w:rPr>
          <w:rFonts w:ascii="Times New Roman" w:hAnsi="Times New Roman"/>
        </w:rPr>
      </w:pPr>
      <w:bookmarkStart w:id="219" w:name="BKM_D27DCF21_7667_4CE7_BD60_857807616BA9"/>
      <w:bookmarkEnd w:id="219"/>
    </w:p>
    <w:p w14:paraId="07C6615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3E472CE4"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6091FADC"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B51AE1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6790EFAA"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1264FB5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B920264"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status</w:t>
            </w:r>
            <w:r>
              <w:rPr>
                <w:rFonts w:ascii="Times New Roman" w:hAnsi="Times New Roman"/>
                <w:color w:val="000000"/>
              </w:rPr>
              <w:t xml:space="preserve"> code</w:t>
            </w:r>
          </w:p>
          <w:p w14:paraId="3B728ED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4DDD5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D590B9B" w14:textId="77777777" w:rsidR="00C8693F" w:rsidRDefault="00C8693F">
            <w:pPr>
              <w:spacing w:line="256" w:lineRule="auto"/>
              <w:rPr>
                <w:rFonts w:ascii="Times New Roman" w:hAnsi="Times New Roman"/>
                <w:color w:val="000000"/>
              </w:rPr>
            </w:pPr>
          </w:p>
          <w:p w14:paraId="1C1F00CB" w14:textId="77777777" w:rsidR="00C8693F" w:rsidRDefault="00C8693F">
            <w:pPr>
              <w:spacing w:line="256" w:lineRule="auto"/>
              <w:rPr>
                <w:rFonts w:ascii="Times New Roman" w:hAnsi="Times New Roman"/>
                <w:color w:val="000000"/>
              </w:rPr>
            </w:pPr>
          </w:p>
          <w:p w14:paraId="6C6E2A29" w14:textId="77777777" w:rsidR="00C8693F" w:rsidRDefault="00C8693F">
            <w:pPr>
              <w:spacing w:line="256" w:lineRule="auto"/>
              <w:rPr>
                <w:rFonts w:ascii="Times New Roman" w:hAnsi="Times New Roman"/>
                <w:color w:val="000000"/>
              </w:rPr>
            </w:pPr>
          </w:p>
          <w:p w14:paraId="59544C7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20789AB" w14:textId="77777777" w:rsidR="00C8693F" w:rsidRDefault="00C8693F">
            <w:pPr>
              <w:spacing w:line="256" w:lineRule="auto"/>
              <w:rPr>
                <w:rFonts w:ascii="Times New Roman" w:hAnsi="Times New Roman"/>
                <w:color w:val="000000"/>
              </w:rPr>
            </w:pPr>
            <w:r>
              <w:rPr>
                <w:rFonts w:ascii="Times New Roman" w:hAnsi="Times New Roman"/>
                <w:color w:val="000000"/>
              </w:rPr>
              <w:t>The status of a condition.</w:t>
            </w:r>
          </w:p>
        </w:tc>
        <w:tc>
          <w:tcPr>
            <w:tcW w:w="3060" w:type="dxa"/>
            <w:tcBorders>
              <w:top w:val="single" w:sz="2" w:space="0" w:color="auto"/>
              <w:left w:val="single" w:sz="2" w:space="0" w:color="auto"/>
              <w:bottom w:val="single" w:sz="2" w:space="0" w:color="auto"/>
              <w:right w:val="single" w:sz="2" w:space="0" w:color="auto"/>
            </w:tcBorders>
          </w:tcPr>
          <w:p w14:paraId="46391D5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8268F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A4CE11E" w14:textId="77777777" w:rsidR="00C8693F" w:rsidRDefault="00C8693F">
            <w:pPr>
              <w:spacing w:line="256" w:lineRule="auto"/>
              <w:rPr>
                <w:rFonts w:ascii="Times New Roman" w:hAnsi="Times New Roman"/>
                <w:color w:val="000000"/>
              </w:rPr>
            </w:pPr>
          </w:p>
        </w:tc>
      </w:tr>
      <w:bookmarkEnd w:id="217"/>
    </w:tbl>
    <w:p w14:paraId="470BF2DB" w14:textId="77777777" w:rsidR="00C8693F" w:rsidRDefault="00C8693F" w:rsidP="00C8693F">
      <w:pPr>
        <w:rPr>
          <w:rFonts w:ascii="Times New Roman" w:hAnsi="Times New Roman" w:cs="Arial"/>
          <w:color w:val="000000"/>
          <w:lang w:val="en-AU"/>
        </w:rPr>
      </w:pPr>
    </w:p>
    <w:p w14:paraId="30708DC2" w14:textId="77777777" w:rsidR="00C8693F" w:rsidRDefault="00C8693F" w:rsidP="00C8693F">
      <w:pPr>
        <w:pStyle w:val="Heading2"/>
        <w:rPr>
          <w:rFonts w:ascii="Arial" w:hAnsi="Arial"/>
          <w:color w:val="004080"/>
          <w:szCs w:val="24"/>
          <w:lang w:val="en-US"/>
        </w:rPr>
      </w:pPr>
      <w:bookmarkStart w:id="220" w:name="BKM_6774E63A_58A1_433A_BFC1_AE3485CA97DA"/>
      <w:bookmarkStart w:id="221" w:name="_Toc374521844"/>
      <w:r>
        <w:rPr>
          <w:bCs/>
          <w:szCs w:val="24"/>
          <w:lang w:val="en-US"/>
        </w:rPr>
        <w:t>Constituent</w:t>
      </w:r>
      <w:bookmarkEnd w:id="221"/>
    </w:p>
    <w:p w14:paraId="68FB08E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0191F71E" w14:textId="77777777" w:rsidR="00C8693F" w:rsidRDefault="00C8693F" w:rsidP="00C8693F">
      <w:pPr>
        <w:rPr>
          <w:rFonts w:ascii="Times New Roman" w:hAnsi="Times New Roman"/>
          <w:color w:val="000000"/>
        </w:rPr>
      </w:pPr>
    </w:p>
    <w:p w14:paraId="57C1E1E9" w14:textId="77777777" w:rsidR="00C8693F" w:rsidRDefault="00C8693F" w:rsidP="00C8693F">
      <w:pPr>
        <w:rPr>
          <w:rFonts w:ascii="Arial" w:eastAsiaTheme="minorEastAsia" w:hAnsi="Arial"/>
        </w:rPr>
      </w:pPr>
      <w:r>
        <w:rPr>
          <w:rFonts w:ascii="Times New Roman" w:hAnsi="Times New Roman"/>
          <w:color w:val="000000"/>
        </w:rPr>
        <w:t>A component of a multi-component substance administration. May be an additive in a composite IV.</w:t>
      </w:r>
    </w:p>
    <w:p w14:paraId="44048156" w14:textId="77777777" w:rsidR="00C8693F" w:rsidRDefault="00C8693F" w:rsidP="00C8693F">
      <w:pPr>
        <w:rPr>
          <w:rFonts w:ascii="Times New Roman" w:hAnsi="Times New Roman"/>
        </w:rPr>
      </w:pPr>
    </w:p>
    <w:p w14:paraId="7BE28F70" w14:textId="77777777" w:rsidR="00C8693F" w:rsidRDefault="00C8693F" w:rsidP="00C8693F">
      <w:pPr>
        <w:rPr>
          <w:rFonts w:ascii="Times New Roman" w:hAnsi="Times New Roman"/>
        </w:rPr>
      </w:pPr>
    </w:p>
    <w:p w14:paraId="3DA5BBA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58E6E3B"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A1D4BE4"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0F52937"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83B167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DD8E9C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D186F60" w14:textId="77777777" w:rsidTr="00C8693F">
        <w:tc>
          <w:tcPr>
            <w:tcW w:w="2250" w:type="dxa"/>
            <w:tcBorders>
              <w:top w:val="single" w:sz="2" w:space="0" w:color="auto"/>
              <w:left w:val="single" w:sz="2" w:space="0" w:color="auto"/>
              <w:bottom w:val="single" w:sz="2" w:space="0" w:color="auto"/>
              <w:right w:val="single" w:sz="2" w:space="0" w:color="auto"/>
            </w:tcBorders>
          </w:tcPr>
          <w:p w14:paraId="2427CAF1"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25A13C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59C74C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E3950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constituent </w:t>
            </w:r>
          </w:p>
          <w:p w14:paraId="07D17C7E" w14:textId="77777777" w:rsidR="00C8693F" w:rsidRDefault="00C8693F">
            <w:pPr>
              <w:spacing w:line="256" w:lineRule="auto"/>
              <w:rPr>
                <w:rFonts w:ascii="Times New Roman" w:hAnsi="Times New Roman"/>
                <w:color w:val="000000"/>
              </w:rPr>
            </w:pPr>
            <w:r>
              <w:rPr>
                <w:rFonts w:ascii="Times New Roman" w:hAnsi="Times New Roman"/>
                <w:color w:val="000000"/>
              </w:rPr>
              <w:t>Constituent</w:t>
            </w:r>
          </w:p>
          <w:p w14:paraId="0AA1A04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58E87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7F5078B" w14:textId="77777777" w:rsidR="00C8693F" w:rsidRDefault="00C8693F">
            <w:pPr>
              <w:spacing w:line="256" w:lineRule="auto"/>
              <w:rPr>
                <w:rFonts w:ascii="Times New Roman" w:hAnsi="Times New Roman"/>
                <w:color w:val="000000"/>
              </w:rPr>
            </w:pPr>
            <w:r>
              <w:rPr>
                <w:rFonts w:ascii="Times New Roman" w:hAnsi="Times New Roman"/>
                <w:color w:val="000000"/>
              </w:rPr>
              <w:t>CompositeIntravenousMedicationAdministration</w:t>
            </w:r>
          </w:p>
          <w:p w14:paraId="0E2F4F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47FEC43A" w14:textId="77777777" w:rsidR="00C8693F" w:rsidRDefault="00C8693F">
            <w:pPr>
              <w:spacing w:line="256" w:lineRule="auto"/>
              <w:rPr>
                <w:rFonts w:ascii="Times New Roman" w:hAnsi="Times New Roman"/>
                <w:color w:val="000000"/>
              </w:rPr>
            </w:pPr>
            <w:r>
              <w:rPr>
                <w:rFonts w:ascii="Times New Roman" w:hAnsi="Times New Roman"/>
                <w:color w:val="000000"/>
              </w:rPr>
              <w:t>The constituent of this composite IV medication.</w:t>
            </w:r>
          </w:p>
          <w:p w14:paraId="13BAB75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2D75AFDC" w14:textId="77777777" w:rsidR="00C8693F" w:rsidRDefault="00C8693F" w:rsidP="00C8693F">
      <w:pPr>
        <w:rPr>
          <w:rFonts w:ascii="Times New Roman" w:hAnsi="Times New Roman" w:cs="Arial"/>
          <w:color w:val="000000"/>
          <w:lang w:val="en-AU"/>
        </w:rPr>
      </w:pPr>
      <w:bookmarkStart w:id="222" w:name="BKM_D3AA8366_156A_40DB_8195_AFBFCF375EF6"/>
      <w:bookmarkEnd w:id="222"/>
    </w:p>
    <w:p w14:paraId="16E859A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417F6428"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6AC4F1A6" w14:textId="77777777" w:rsidR="00C8693F" w:rsidRDefault="00C8693F">
            <w:pPr>
              <w:spacing w:line="256" w:lineRule="auto"/>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2077692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00A2D7A"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77DBB3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F322D45"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constituentType</w:t>
            </w:r>
            <w:r>
              <w:rPr>
                <w:rFonts w:ascii="Times New Roman" w:hAnsi="Times New Roman"/>
                <w:color w:val="000000"/>
              </w:rPr>
              <w:t xml:space="preserve"> Code</w:t>
            </w:r>
          </w:p>
          <w:p w14:paraId="52FF88A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0297D2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2B313E4" w14:textId="77777777" w:rsidR="00C8693F" w:rsidRDefault="00C8693F">
            <w:pPr>
              <w:spacing w:line="256" w:lineRule="auto"/>
              <w:rPr>
                <w:rFonts w:ascii="Times New Roman" w:hAnsi="Times New Roman"/>
                <w:color w:val="000000"/>
              </w:rPr>
            </w:pPr>
          </w:p>
          <w:p w14:paraId="6B0ED9AF" w14:textId="77777777" w:rsidR="00C8693F" w:rsidRDefault="00C8693F">
            <w:pPr>
              <w:spacing w:line="256" w:lineRule="auto"/>
              <w:rPr>
                <w:rFonts w:ascii="Times New Roman" w:hAnsi="Times New Roman"/>
                <w:color w:val="000000"/>
              </w:rPr>
            </w:pPr>
          </w:p>
          <w:p w14:paraId="33C1EFD5" w14:textId="77777777" w:rsidR="00C8693F" w:rsidRDefault="00C8693F">
            <w:pPr>
              <w:spacing w:line="256" w:lineRule="auto"/>
              <w:rPr>
                <w:rFonts w:ascii="Times New Roman" w:hAnsi="Times New Roman"/>
                <w:color w:val="000000"/>
              </w:rPr>
            </w:pPr>
          </w:p>
          <w:p w14:paraId="321A8F8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000FD05" w14:textId="77777777" w:rsidR="00C8693F" w:rsidRDefault="00C8693F">
            <w:pPr>
              <w:spacing w:line="256" w:lineRule="auto"/>
              <w:rPr>
                <w:rFonts w:ascii="Times New Roman" w:hAnsi="Times New Roman"/>
                <w:color w:val="000000"/>
              </w:rPr>
            </w:pPr>
            <w:r>
              <w:rPr>
                <w:rFonts w:ascii="Times New Roman" w:hAnsi="Times New Roman"/>
                <w:color w:val="000000"/>
              </w:rPr>
              <w:t>Indicates the category of the constituent. For instance, for a composite IV, the constituent may be either a 'diluent' or an 'additive'. For a TPN order, the constituent category may be a nutrient grouping such as 'electrolyte' or 'lipid', etc.</w:t>
            </w:r>
          </w:p>
        </w:tc>
        <w:tc>
          <w:tcPr>
            <w:tcW w:w="3060" w:type="dxa"/>
            <w:tcBorders>
              <w:top w:val="single" w:sz="2" w:space="0" w:color="auto"/>
              <w:left w:val="single" w:sz="2" w:space="0" w:color="auto"/>
              <w:bottom w:val="single" w:sz="2" w:space="0" w:color="auto"/>
              <w:right w:val="single" w:sz="2" w:space="0" w:color="auto"/>
            </w:tcBorders>
          </w:tcPr>
          <w:p w14:paraId="00F76D8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F319D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D67859E" w14:textId="77777777" w:rsidR="00C8693F" w:rsidRDefault="00C8693F">
            <w:pPr>
              <w:spacing w:line="256" w:lineRule="auto"/>
              <w:rPr>
                <w:rFonts w:ascii="Times New Roman" w:hAnsi="Times New Roman"/>
                <w:color w:val="000000"/>
              </w:rPr>
            </w:pPr>
          </w:p>
        </w:tc>
      </w:tr>
      <w:tr w:rsidR="00C8693F" w14:paraId="02B9A6C2"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D838FF3" w14:textId="77777777" w:rsidR="00C8693F" w:rsidRDefault="00C8693F">
            <w:pPr>
              <w:spacing w:line="256" w:lineRule="auto"/>
              <w:rPr>
                <w:rFonts w:ascii="Times New Roman" w:hAnsi="Times New Roman"/>
                <w:color w:val="000000"/>
              </w:rPr>
            </w:pPr>
            <w:bookmarkStart w:id="223" w:name="BKM_C769B025_ED3A_470A_9F71_A2FAC497A125"/>
            <w:r>
              <w:rPr>
                <w:rFonts w:ascii="Times New Roman" w:hAnsi="Times New Roman"/>
                <w:b/>
                <w:color w:val="000000"/>
              </w:rPr>
              <w:t>substance</w:t>
            </w:r>
            <w:r>
              <w:rPr>
                <w:rFonts w:ascii="Times New Roman" w:hAnsi="Times New Roman"/>
                <w:color w:val="000000"/>
              </w:rPr>
              <w:t xml:space="preserve"> AdministerableSubstance</w:t>
            </w:r>
          </w:p>
          <w:p w14:paraId="5B36152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4D5B6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5BC640D" w14:textId="77777777" w:rsidR="00C8693F" w:rsidRDefault="00C8693F">
            <w:pPr>
              <w:spacing w:line="256" w:lineRule="auto"/>
              <w:rPr>
                <w:rFonts w:ascii="Times New Roman" w:hAnsi="Times New Roman"/>
                <w:color w:val="000000"/>
              </w:rPr>
            </w:pPr>
          </w:p>
          <w:p w14:paraId="37571B2B" w14:textId="77777777" w:rsidR="00C8693F" w:rsidRDefault="00C8693F">
            <w:pPr>
              <w:spacing w:line="256" w:lineRule="auto"/>
              <w:rPr>
                <w:rFonts w:ascii="Times New Roman" w:hAnsi="Times New Roman"/>
                <w:color w:val="000000"/>
              </w:rPr>
            </w:pPr>
          </w:p>
          <w:p w14:paraId="23BA0F4C" w14:textId="77777777" w:rsidR="00C8693F" w:rsidRDefault="00C8693F">
            <w:pPr>
              <w:spacing w:line="256" w:lineRule="auto"/>
              <w:rPr>
                <w:rFonts w:ascii="Times New Roman" w:hAnsi="Times New Roman"/>
                <w:color w:val="000000"/>
              </w:rPr>
            </w:pPr>
          </w:p>
          <w:p w14:paraId="33E9A5C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58ACFD1" w14:textId="77777777" w:rsidR="00C8693F" w:rsidRDefault="00C8693F">
            <w:pPr>
              <w:spacing w:line="256" w:lineRule="auto"/>
              <w:rPr>
                <w:rFonts w:ascii="Times New Roman" w:hAnsi="Times New Roman"/>
                <w:color w:val="000000"/>
              </w:rPr>
            </w:pPr>
            <w:r>
              <w:rPr>
                <w:rFonts w:ascii="Times New Roman" w:hAnsi="Times New Roman"/>
                <w:color w:val="000000"/>
              </w:rPr>
              <w:t>Generally the ingredient of the constituent (e.g., dopamine) such as an additive in a composite IV.</w:t>
            </w:r>
          </w:p>
        </w:tc>
        <w:tc>
          <w:tcPr>
            <w:tcW w:w="3060" w:type="dxa"/>
            <w:tcBorders>
              <w:top w:val="single" w:sz="2" w:space="0" w:color="auto"/>
              <w:left w:val="single" w:sz="2" w:space="0" w:color="auto"/>
              <w:bottom w:val="single" w:sz="2" w:space="0" w:color="auto"/>
              <w:right w:val="single" w:sz="2" w:space="0" w:color="auto"/>
            </w:tcBorders>
          </w:tcPr>
          <w:p w14:paraId="595341B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A0C09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AC42B2F" w14:textId="77777777" w:rsidR="00C8693F" w:rsidRDefault="00C8693F">
            <w:pPr>
              <w:spacing w:line="256" w:lineRule="auto"/>
              <w:rPr>
                <w:rFonts w:ascii="Times New Roman" w:hAnsi="Times New Roman"/>
                <w:color w:val="000000"/>
              </w:rPr>
            </w:pPr>
          </w:p>
        </w:tc>
        <w:bookmarkEnd w:id="223"/>
      </w:tr>
      <w:tr w:rsidR="00C8693F" w14:paraId="4D3EA26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73F1D8C" w14:textId="77777777" w:rsidR="00C8693F" w:rsidRDefault="00C8693F">
            <w:pPr>
              <w:spacing w:line="256" w:lineRule="auto"/>
              <w:rPr>
                <w:rFonts w:ascii="Times New Roman" w:hAnsi="Times New Roman"/>
                <w:color w:val="000000"/>
              </w:rPr>
            </w:pPr>
            <w:bookmarkStart w:id="224" w:name="BKM_C9585081_1AC3_4797_8072_DFDD40B99388"/>
            <w:r>
              <w:rPr>
                <w:rFonts w:ascii="Times New Roman" w:hAnsi="Times New Roman"/>
                <w:b/>
                <w:color w:val="000000"/>
              </w:rPr>
              <w:t>substanceAmount</w:t>
            </w:r>
            <w:r>
              <w:rPr>
                <w:rFonts w:ascii="Times New Roman" w:hAnsi="Times New Roman"/>
                <w:color w:val="000000"/>
              </w:rPr>
              <w:t xml:space="preserve"> IntervalOfQuantity</w:t>
            </w:r>
          </w:p>
          <w:p w14:paraId="3B5D38C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25764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DB5D19D" w14:textId="77777777" w:rsidR="00C8693F" w:rsidRDefault="00C8693F">
            <w:pPr>
              <w:spacing w:line="256" w:lineRule="auto"/>
              <w:rPr>
                <w:rFonts w:ascii="Times New Roman" w:hAnsi="Times New Roman"/>
                <w:color w:val="000000"/>
              </w:rPr>
            </w:pPr>
          </w:p>
          <w:p w14:paraId="73377091" w14:textId="77777777" w:rsidR="00C8693F" w:rsidRDefault="00C8693F">
            <w:pPr>
              <w:spacing w:line="256" w:lineRule="auto"/>
              <w:rPr>
                <w:rFonts w:ascii="Times New Roman" w:hAnsi="Times New Roman"/>
                <w:color w:val="000000"/>
              </w:rPr>
            </w:pPr>
          </w:p>
          <w:p w14:paraId="30E65740" w14:textId="77777777" w:rsidR="00C8693F" w:rsidRDefault="00C8693F">
            <w:pPr>
              <w:spacing w:line="256" w:lineRule="auto"/>
              <w:rPr>
                <w:rFonts w:ascii="Times New Roman" w:hAnsi="Times New Roman"/>
                <w:color w:val="000000"/>
              </w:rPr>
            </w:pPr>
          </w:p>
          <w:p w14:paraId="0FADED5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E78150E" w14:textId="77777777" w:rsidR="00C8693F" w:rsidRDefault="00C8693F">
            <w:pPr>
              <w:spacing w:line="256" w:lineRule="auto"/>
              <w:rPr>
                <w:rFonts w:ascii="Times New Roman" w:hAnsi="Times New Roman"/>
                <w:color w:val="000000"/>
              </w:rPr>
            </w:pPr>
            <w:r>
              <w:rPr>
                <w:rFonts w:ascii="Times New Roman" w:hAnsi="Times New Roman"/>
                <w:color w:val="000000"/>
              </w:rPr>
              <w:t>The amount of the constituent that makes up the whole. e.g., 500 mL (of D5w).</w:t>
            </w:r>
          </w:p>
        </w:tc>
        <w:tc>
          <w:tcPr>
            <w:tcW w:w="3060" w:type="dxa"/>
            <w:tcBorders>
              <w:top w:val="single" w:sz="2" w:space="0" w:color="auto"/>
              <w:left w:val="single" w:sz="2" w:space="0" w:color="auto"/>
              <w:bottom w:val="single" w:sz="2" w:space="0" w:color="auto"/>
              <w:right w:val="single" w:sz="2" w:space="0" w:color="auto"/>
            </w:tcBorders>
          </w:tcPr>
          <w:p w14:paraId="7FCC6EC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0C1FC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D108157" w14:textId="77777777" w:rsidR="00C8693F" w:rsidRDefault="00C8693F">
            <w:pPr>
              <w:spacing w:line="256" w:lineRule="auto"/>
              <w:rPr>
                <w:rFonts w:ascii="Times New Roman" w:hAnsi="Times New Roman"/>
                <w:color w:val="000000"/>
              </w:rPr>
            </w:pPr>
          </w:p>
        </w:tc>
        <w:bookmarkEnd w:id="224"/>
      </w:tr>
      <w:bookmarkEnd w:id="220"/>
    </w:tbl>
    <w:p w14:paraId="76E8FAF1" w14:textId="77777777" w:rsidR="00C8693F" w:rsidRDefault="00C8693F" w:rsidP="00C8693F">
      <w:pPr>
        <w:rPr>
          <w:rFonts w:ascii="Times New Roman" w:hAnsi="Times New Roman" w:cs="Arial"/>
          <w:color w:val="000000"/>
          <w:lang w:val="en-AU"/>
        </w:rPr>
      </w:pPr>
    </w:p>
    <w:p w14:paraId="62EFF239" w14:textId="77777777" w:rsidR="00C8693F" w:rsidRDefault="00C8693F" w:rsidP="00C8693F">
      <w:pPr>
        <w:pStyle w:val="Heading2"/>
        <w:rPr>
          <w:rFonts w:ascii="Arial" w:hAnsi="Arial"/>
          <w:color w:val="004080"/>
          <w:szCs w:val="24"/>
          <w:lang w:val="en-US"/>
        </w:rPr>
      </w:pPr>
      <w:bookmarkStart w:id="225" w:name="BKM_94ED8E89_F91C_4133_9FA8_9C385BE22628"/>
      <w:bookmarkStart w:id="226" w:name="_Toc374521845"/>
      <w:r>
        <w:rPr>
          <w:bCs/>
          <w:szCs w:val="24"/>
          <w:lang w:val="en-US"/>
        </w:rPr>
        <w:t>ContraindicationDescriptor</w:t>
      </w:r>
      <w:bookmarkEnd w:id="226"/>
    </w:p>
    <w:p w14:paraId="2A2C6C8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InferableDescriptor</w:t>
      </w:r>
    </w:p>
    <w:p w14:paraId="054BEECE" w14:textId="77777777" w:rsidR="00C8693F" w:rsidRDefault="00C8693F" w:rsidP="00C8693F">
      <w:pPr>
        <w:rPr>
          <w:rFonts w:ascii="Times New Roman" w:hAnsi="Times New Roman"/>
          <w:color w:val="000000"/>
        </w:rPr>
      </w:pPr>
    </w:p>
    <w:p w14:paraId="4D15090F" w14:textId="77777777" w:rsidR="00C8693F" w:rsidRDefault="00C8693F" w:rsidP="00C8693F">
      <w:pPr>
        <w:rPr>
          <w:rFonts w:ascii="Arial" w:eastAsiaTheme="minorEastAsia" w:hAnsi="Arial"/>
        </w:rPr>
      </w:pPr>
      <w:r>
        <w:rPr>
          <w:rFonts w:ascii="Times New Roman" w:hAnsi="Times New Roman"/>
          <w:color w:val="000000"/>
        </w:rPr>
        <w:t>Describes a contraindication to a healthcare related action, e.g., medication intake, procedure.</w:t>
      </w:r>
    </w:p>
    <w:p w14:paraId="3B097571" w14:textId="77777777" w:rsidR="00C8693F" w:rsidRDefault="00C8693F" w:rsidP="00C8693F">
      <w:pPr>
        <w:rPr>
          <w:rFonts w:ascii="Times New Roman" w:hAnsi="Times New Roman"/>
        </w:rPr>
      </w:pPr>
    </w:p>
    <w:p w14:paraId="74EB4697" w14:textId="77777777" w:rsidR="00C8693F" w:rsidRDefault="00C8693F" w:rsidP="00C8693F">
      <w:pPr>
        <w:rPr>
          <w:rFonts w:ascii="Times New Roman" w:hAnsi="Times New Roman"/>
        </w:rPr>
      </w:pPr>
    </w:p>
    <w:p w14:paraId="0100073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259BA7D"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920B1D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653C3DF"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68E38ED"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192A99C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A5FBCB6" w14:textId="77777777" w:rsidTr="00C8693F">
        <w:tc>
          <w:tcPr>
            <w:tcW w:w="2250" w:type="dxa"/>
            <w:tcBorders>
              <w:top w:val="single" w:sz="2" w:space="0" w:color="auto"/>
              <w:left w:val="single" w:sz="2" w:space="0" w:color="auto"/>
              <w:bottom w:val="single" w:sz="2" w:space="0" w:color="auto"/>
              <w:right w:val="single" w:sz="2" w:space="0" w:color="auto"/>
            </w:tcBorders>
          </w:tcPr>
          <w:p w14:paraId="17540F6D"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EE07D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52A14E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A705F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407929B" w14:textId="77777777" w:rsidR="00C8693F" w:rsidRDefault="00C8693F">
            <w:pPr>
              <w:spacing w:line="256" w:lineRule="auto"/>
              <w:rPr>
                <w:rFonts w:ascii="Times New Roman" w:hAnsi="Times New Roman"/>
                <w:color w:val="000000"/>
              </w:rPr>
            </w:pPr>
            <w:r>
              <w:rPr>
                <w:rFonts w:ascii="Times New Roman" w:hAnsi="Times New Roman"/>
                <w:color w:val="000000"/>
              </w:rPr>
              <w:t>ContraindicationDescriptor</w:t>
            </w:r>
          </w:p>
          <w:p w14:paraId="41902F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3682C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E7B581C" w14:textId="77777777" w:rsidR="00C8693F" w:rsidRDefault="00C8693F">
            <w:pPr>
              <w:spacing w:line="256" w:lineRule="auto"/>
              <w:rPr>
                <w:rFonts w:ascii="Times New Roman" w:hAnsi="Times New Roman"/>
                <w:color w:val="000000"/>
              </w:rPr>
            </w:pPr>
            <w:r>
              <w:rPr>
                <w:rFonts w:ascii="Times New Roman" w:hAnsi="Times New Roman"/>
                <w:color w:val="000000"/>
              </w:rPr>
              <w:t>InferableDescriptor</w:t>
            </w:r>
          </w:p>
          <w:p w14:paraId="3CEFFFF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E3B7FBE" w14:textId="77777777" w:rsidR="00C8693F" w:rsidRDefault="00C8693F">
            <w:pPr>
              <w:spacing w:line="256" w:lineRule="auto"/>
              <w:rPr>
                <w:rFonts w:ascii="Times New Roman" w:hAnsi="Times New Roman"/>
                <w:color w:val="000000"/>
              </w:rPr>
            </w:pPr>
          </w:p>
          <w:p w14:paraId="2BA094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512B889" w14:textId="77777777" w:rsidTr="00C8693F">
        <w:tc>
          <w:tcPr>
            <w:tcW w:w="2250" w:type="dxa"/>
            <w:tcBorders>
              <w:top w:val="single" w:sz="2" w:space="0" w:color="auto"/>
              <w:left w:val="single" w:sz="2" w:space="0" w:color="auto"/>
              <w:bottom w:val="single" w:sz="2" w:space="0" w:color="auto"/>
              <w:right w:val="single" w:sz="2" w:space="0" w:color="auto"/>
            </w:tcBorders>
          </w:tcPr>
          <w:p w14:paraId="55D75C3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1F9C2D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5B4543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20EF4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2D2593A"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ContraindicationToProcedure</w:t>
            </w:r>
          </w:p>
          <w:p w14:paraId="3AB5F07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0D702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390C9A8" w14:textId="77777777" w:rsidR="00C8693F" w:rsidRDefault="00C8693F">
            <w:pPr>
              <w:spacing w:line="256" w:lineRule="auto"/>
              <w:rPr>
                <w:rFonts w:ascii="Times New Roman" w:hAnsi="Times New Roman"/>
                <w:color w:val="000000"/>
              </w:rPr>
            </w:pPr>
            <w:r>
              <w:rPr>
                <w:rFonts w:ascii="Times New Roman" w:hAnsi="Times New Roman"/>
                <w:color w:val="000000"/>
              </w:rPr>
              <w:t>ContraindicationDescriptor</w:t>
            </w:r>
          </w:p>
          <w:p w14:paraId="6494E0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E668736" w14:textId="77777777" w:rsidR="00C8693F" w:rsidRDefault="00C8693F">
            <w:pPr>
              <w:spacing w:line="256" w:lineRule="auto"/>
              <w:rPr>
                <w:rFonts w:ascii="Times New Roman" w:hAnsi="Times New Roman"/>
                <w:color w:val="000000"/>
              </w:rPr>
            </w:pPr>
          </w:p>
          <w:p w14:paraId="7E5DF1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B3F7D56" w14:textId="77777777" w:rsidTr="00C8693F">
        <w:tc>
          <w:tcPr>
            <w:tcW w:w="2250" w:type="dxa"/>
            <w:tcBorders>
              <w:top w:val="single" w:sz="2" w:space="0" w:color="auto"/>
              <w:left w:val="single" w:sz="2" w:space="0" w:color="auto"/>
              <w:bottom w:val="single" w:sz="2" w:space="0" w:color="auto"/>
              <w:right w:val="single" w:sz="2" w:space="0" w:color="auto"/>
            </w:tcBorders>
          </w:tcPr>
          <w:p w14:paraId="6A3E694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759152A"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Source -&gt; Destination </w:t>
            </w:r>
          </w:p>
          <w:p w14:paraId="2F8DE6B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1D7E6A5"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02B839B0"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ContraindicationToMedication</w:t>
            </w:r>
          </w:p>
          <w:p w14:paraId="7089BE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F536DC5"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6EA7000C"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ContraindicationDescriptor</w:t>
            </w:r>
          </w:p>
          <w:p w14:paraId="17B9B2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FB6F53" w14:textId="77777777" w:rsidR="00C8693F" w:rsidRDefault="00C8693F">
            <w:pPr>
              <w:spacing w:line="256" w:lineRule="auto"/>
              <w:rPr>
                <w:rFonts w:ascii="Times New Roman" w:hAnsi="Times New Roman"/>
                <w:color w:val="000000"/>
              </w:rPr>
            </w:pPr>
          </w:p>
          <w:p w14:paraId="4DEA9413"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r>
      <w:bookmarkEnd w:id="225"/>
    </w:tbl>
    <w:p w14:paraId="0DB81D51" w14:textId="77777777" w:rsidR="00C8693F" w:rsidRDefault="00C8693F" w:rsidP="00C8693F">
      <w:pPr>
        <w:rPr>
          <w:rFonts w:ascii="Times New Roman" w:hAnsi="Times New Roman" w:cs="Arial"/>
          <w:color w:val="000000"/>
          <w:lang w:val="en-AU"/>
        </w:rPr>
      </w:pPr>
    </w:p>
    <w:p w14:paraId="6B49746E" w14:textId="77777777" w:rsidR="00C8693F" w:rsidRDefault="00C8693F" w:rsidP="00C8693F">
      <w:pPr>
        <w:pStyle w:val="Heading2"/>
        <w:rPr>
          <w:rFonts w:ascii="Arial" w:hAnsi="Arial"/>
          <w:color w:val="004080"/>
          <w:szCs w:val="24"/>
          <w:lang w:val="en-US"/>
        </w:rPr>
      </w:pPr>
      <w:bookmarkStart w:id="227" w:name="BKM_E84B073F_40FD_4083_A768_B2BDDF54BA56"/>
      <w:bookmarkStart w:id="228" w:name="_Toc374521846"/>
      <w:r>
        <w:rPr>
          <w:bCs/>
          <w:szCs w:val="24"/>
          <w:lang w:val="en-US"/>
        </w:rPr>
        <w:t>DiagnosisDescriptor</w:t>
      </w:r>
      <w:bookmarkEnd w:id="228"/>
    </w:p>
    <w:p w14:paraId="7C048F27"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55F4BA49" w14:textId="77777777" w:rsidR="00C8693F" w:rsidRDefault="00C8693F" w:rsidP="00C8693F">
      <w:pPr>
        <w:rPr>
          <w:rFonts w:ascii="Times New Roman" w:hAnsi="Times New Roman"/>
          <w:color w:val="000000"/>
        </w:rPr>
      </w:pPr>
    </w:p>
    <w:p w14:paraId="289B6ABF" w14:textId="77777777" w:rsidR="00C8693F" w:rsidRDefault="00C8693F" w:rsidP="00C8693F">
      <w:pPr>
        <w:rPr>
          <w:rFonts w:ascii="Arial" w:eastAsiaTheme="minorEastAsia" w:hAnsi="Arial"/>
        </w:rPr>
      </w:pPr>
      <w:r>
        <w:rPr>
          <w:rFonts w:ascii="Times New Roman" w:hAnsi="Times New Roman"/>
          <w:color w:val="000000"/>
        </w:rPr>
        <w:t>A conclusion or opinion about the presence or absence of a disease or disorder, based on other observations.</w:t>
      </w:r>
    </w:p>
    <w:p w14:paraId="6D5AEE43" w14:textId="77777777" w:rsidR="00C8693F" w:rsidRDefault="00C8693F" w:rsidP="00C8693F">
      <w:pPr>
        <w:rPr>
          <w:rFonts w:ascii="Times New Roman" w:hAnsi="Times New Roman"/>
        </w:rPr>
      </w:pPr>
    </w:p>
    <w:p w14:paraId="5473681D" w14:textId="77777777" w:rsidR="00C8693F" w:rsidRDefault="00C8693F" w:rsidP="00C8693F">
      <w:pPr>
        <w:rPr>
          <w:rFonts w:ascii="Times New Roman" w:hAnsi="Times New Roman"/>
        </w:rPr>
      </w:pPr>
    </w:p>
    <w:p w14:paraId="6A6E106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BBC1672"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B782087"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A849E1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CB23B16"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C91AD8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98499BA" w14:textId="77777777" w:rsidTr="00C8693F">
        <w:tc>
          <w:tcPr>
            <w:tcW w:w="2250" w:type="dxa"/>
            <w:tcBorders>
              <w:top w:val="single" w:sz="2" w:space="0" w:color="auto"/>
              <w:left w:val="single" w:sz="2" w:space="0" w:color="auto"/>
              <w:bottom w:val="single" w:sz="2" w:space="0" w:color="auto"/>
              <w:right w:val="single" w:sz="2" w:space="0" w:color="auto"/>
            </w:tcBorders>
          </w:tcPr>
          <w:p w14:paraId="59B608E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780589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1D2739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1A840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EC696EC" w14:textId="77777777" w:rsidR="00C8693F" w:rsidRDefault="00C8693F">
            <w:pPr>
              <w:spacing w:line="256" w:lineRule="auto"/>
              <w:rPr>
                <w:rFonts w:ascii="Times New Roman" w:hAnsi="Times New Roman"/>
                <w:color w:val="000000"/>
              </w:rPr>
            </w:pPr>
            <w:r>
              <w:rPr>
                <w:rFonts w:ascii="Times New Roman" w:hAnsi="Times New Roman"/>
                <w:color w:val="000000"/>
              </w:rPr>
              <w:t>DiagnosisDescriptor</w:t>
            </w:r>
          </w:p>
          <w:p w14:paraId="2398C6A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709FC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52ED33D" w14:textId="77777777" w:rsidR="00C8693F" w:rsidRDefault="00C8693F">
            <w:pPr>
              <w:spacing w:line="256" w:lineRule="auto"/>
              <w:rPr>
                <w:rFonts w:ascii="Times New Roman" w:hAnsi="Times New Roman"/>
                <w:color w:val="000000"/>
              </w:rPr>
            </w:pPr>
            <w:r>
              <w:rPr>
                <w:rFonts w:ascii="Times New Roman" w:hAnsi="Times New Roman"/>
                <w:color w:val="000000"/>
              </w:rPr>
              <w:t>ConditionDetail</w:t>
            </w:r>
          </w:p>
          <w:p w14:paraId="406A77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F7AD10B" w14:textId="77777777" w:rsidR="00C8693F" w:rsidRDefault="00C8693F">
            <w:pPr>
              <w:spacing w:line="256" w:lineRule="auto"/>
              <w:rPr>
                <w:rFonts w:ascii="Times New Roman" w:hAnsi="Times New Roman"/>
                <w:color w:val="000000"/>
              </w:rPr>
            </w:pPr>
          </w:p>
          <w:p w14:paraId="35B2702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F0A3217" w14:textId="77777777" w:rsidR="00C8693F" w:rsidRDefault="00C8693F" w:rsidP="00C8693F">
      <w:pPr>
        <w:rPr>
          <w:rFonts w:ascii="Times New Roman" w:hAnsi="Times New Roman" w:cs="Arial"/>
          <w:color w:val="000000"/>
          <w:lang w:val="en-AU"/>
        </w:rPr>
      </w:pPr>
      <w:bookmarkStart w:id="229" w:name="BKM_EED0393B_A807_4A38_937C_5E144EDECD70"/>
      <w:bookmarkEnd w:id="229"/>
    </w:p>
    <w:p w14:paraId="153054B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68E09D51"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7A2E47A4"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C7F5F0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1D6C9018"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72C7B362"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C0019E6"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conditionCode</w:t>
            </w:r>
            <w:r>
              <w:rPr>
                <w:rFonts w:ascii="Times New Roman" w:hAnsi="Times New Roman"/>
                <w:color w:val="000000"/>
              </w:rPr>
              <w:t xml:space="preserve"> Code</w:t>
            </w:r>
          </w:p>
          <w:p w14:paraId="7AEE4E7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3460B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1389021" w14:textId="77777777" w:rsidR="00C8693F" w:rsidRDefault="00C8693F">
            <w:pPr>
              <w:spacing w:line="256" w:lineRule="auto"/>
              <w:rPr>
                <w:rFonts w:ascii="Times New Roman" w:hAnsi="Times New Roman"/>
                <w:color w:val="000000"/>
              </w:rPr>
            </w:pPr>
          </w:p>
          <w:p w14:paraId="01FE12C4" w14:textId="77777777" w:rsidR="00C8693F" w:rsidRDefault="00C8693F">
            <w:pPr>
              <w:spacing w:line="256" w:lineRule="auto"/>
              <w:rPr>
                <w:rFonts w:ascii="Times New Roman" w:hAnsi="Times New Roman"/>
                <w:color w:val="000000"/>
              </w:rPr>
            </w:pPr>
          </w:p>
          <w:p w14:paraId="0B229557" w14:textId="77777777" w:rsidR="00C8693F" w:rsidRDefault="00C8693F">
            <w:pPr>
              <w:spacing w:line="256" w:lineRule="auto"/>
              <w:rPr>
                <w:rFonts w:ascii="Times New Roman" w:hAnsi="Times New Roman"/>
                <w:color w:val="000000"/>
              </w:rPr>
            </w:pPr>
          </w:p>
          <w:p w14:paraId="48C7DD8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68B9533" w14:textId="77777777" w:rsidR="00C8693F" w:rsidRDefault="00C8693F">
            <w:pPr>
              <w:spacing w:line="256" w:lineRule="auto"/>
              <w:rPr>
                <w:rFonts w:ascii="Times New Roman" w:hAnsi="Times New Roman"/>
                <w:color w:val="000000"/>
              </w:rPr>
            </w:pPr>
            <w:r>
              <w:rPr>
                <w:rFonts w:ascii="Times New Roman" w:hAnsi="Times New Roman"/>
                <w:color w:val="000000"/>
              </w:rPr>
              <w:t>The condition, problem or diagnosis being described.</w:t>
            </w:r>
          </w:p>
        </w:tc>
        <w:tc>
          <w:tcPr>
            <w:tcW w:w="3060" w:type="dxa"/>
            <w:tcBorders>
              <w:top w:val="single" w:sz="2" w:space="0" w:color="auto"/>
              <w:left w:val="single" w:sz="2" w:space="0" w:color="auto"/>
              <w:bottom w:val="single" w:sz="2" w:space="0" w:color="auto"/>
              <w:right w:val="single" w:sz="2" w:space="0" w:color="auto"/>
            </w:tcBorders>
          </w:tcPr>
          <w:p w14:paraId="23E7A36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874E3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75569C7" w14:textId="77777777" w:rsidR="00C8693F" w:rsidRDefault="00C8693F">
            <w:pPr>
              <w:spacing w:line="256" w:lineRule="auto"/>
              <w:rPr>
                <w:rFonts w:ascii="Times New Roman" w:hAnsi="Times New Roman"/>
                <w:color w:val="000000"/>
              </w:rPr>
            </w:pPr>
          </w:p>
        </w:tc>
      </w:tr>
      <w:tr w:rsidR="00C8693F" w14:paraId="719B53A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239AA5D" w14:textId="77777777" w:rsidR="00C8693F" w:rsidRDefault="00C8693F">
            <w:pPr>
              <w:spacing w:line="256" w:lineRule="auto"/>
              <w:rPr>
                <w:rFonts w:ascii="Times New Roman" w:hAnsi="Times New Roman"/>
                <w:color w:val="000000"/>
              </w:rPr>
            </w:pPr>
            <w:bookmarkStart w:id="230" w:name="BKM_5F00CE04_BC8A_4C14_9678_46428C32D2FE"/>
            <w:r>
              <w:rPr>
                <w:rFonts w:ascii="Times New Roman" w:hAnsi="Times New Roman"/>
                <w:b/>
                <w:color w:val="000000"/>
              </w:rPr>
              <w:t>stageSummary</w:t>
            </w:r>
            <w:r>
              <w:rPr>
                <w:rFonts w:ascii="Times New Roman" w:hAnsi="Times New Roman"/>
                <w:color w:val="000000"/>
              </w:rPr>
              <w:t xml:space="preserve"> Code</w:t>
            </w:r>
          </w:p>
          <w:p w14:paraId="2949A40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92760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6B605BA" w14:textId="77777777" w:rsidR="00C8693F" w:rsidRDefault="00C8693F">
            <w:pPr>
              <w:spacing w:line="256" w:lineRule="auto"/>
              <w:rPr>
                <w:rFonts w:ascii="Times New Roman" w:hAnsi="Times New Roman"/>
                <w:color w:val="000000"/>
              </w:rPr>
            </w:pPr>
          </w:p>
          <w:p w14:paraId="500681B8" w14:textId="77777777" w:rsidR="00C8693F" w:rsidRDefault="00C8693F">
            <w:pPr>
              <w:spacing w:line="256" w:lineRule="auto"/>
              <w:rPr>
                <w:rFonts w:ascii="Times New Roman" w:hAnsi="Times New Roman"/>
                <w:color w:val="000000"/>
              </w:rPr>
            </w:pPr>
          </w:p>
          <w:p w14:paraId="24AB3ED2" w14:textId="77777777" w:rsidR="00C8693F" w:rsidRDefault="00C8693F">
            <w:pPr>
              <w:spacing w:line="256" w:lineRule="auto"/>
              <w:rPr>
                <w:rFonts w:ascii="Times New Roman" w:hAnsi="Times New Roman"/>
                <w:color w:val="000000"/>
              </w:rPr>
            </w:pPr>
          </w:p>
          <w:p w14:paraId="5895C2F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466A022" w14:textId="77777777" w:rsidR="00C8693F" w:rsidRDefault="00C8693F">
            <w:pPr>
              <w:spacing w:line="256" w:lineRule="auto"/>
              <w:rPr>
                <w:rFonts w:ascii="Times New Roman" w:hAnsi="Times New Roman"/>
                <w:color w:val="000000"/>
              </w:rPr>
            </w:pPr>
            <w:r>
              <w:rPr>
                <w:rFonts w:ascii="Times New Roman" w:hAnsi="Times New Roman"/>
                <w:color w:val="000000"/>
              </w:rPr>
              <w:t>A summary of the stage of the condition, such as "Stage 3". The determination of the stage is disease-specific.</w:t>
            </w:r>
          </w:p>
        </w:tc>
        <w:tc>
          <w:tcPr>
            <w:tcW w:w="3060" w:type="dxa"/>
            <w:tcBorders>
              <w:top w:val="single" w:sz="2" w:space="0" w:color="auto"/>
              <w:left w:val="single" w:sz="2" w:space="0" w:color="auto"/>
              <w:bottom w:val="single" w:sz="2" w:space="0" w:color="auto"/>
              <w:right w:val="single" w:sz="2" w:space="0" w:color="auto"/>
            </w:tcBorders>
          </w:tcPr>
          <w:p w14:paraId="7019F69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F16E31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C11CABC" w14:textId="77777777" w:rsidR="00C8693F" w:rsidRDefault="00C8693F">
            <w:pPr>
              <w:spacing w:line="256" w:lineRule="auto"/>
              <w:rPr>
                <w:rFonts w:ascii="Times New Roman" w:hAnsi="Times New Roman"/>
                <w:color w:val="000000"/>
              </w:rPr>
            </w:pPr>
          </w:p>
        </w:tc>
        <w:bookmarkEnd w:id="230"/>
      </w:tr>
      <w:bookmarkEnd w:id="227"/>
    </w:tbl>
    <w:p w14:paraId="6EE61BB1" w14:textId="77777777" w:rsidR="00C8693F" w:rsidRDefault="00C8693F" w:rsidP="00C8693F">
      <w:pPr>
        <w:rPr>
          <w:rFonts w:ascii="Times New Roman" w:hAnsi="Times New Roman" w:cs="Arial"/>
          <w:color w:val="000000"/>
          <w:lang w:val="en-AU"/>
        </w:rPr>
      </w:pPr>
    </w:p>
    <w:p w14:paraId="0CC13B48" w14:textId="77777777" w:rsidR="00C8693F" w:rsidRDefault="00C8693F" w:rsidP="00C8693F">
      <w:pPr>
        <w:pStyle w:val="Heading2"/>
        <w:rPr>
          <w:rFonts w:ascii="Arial" w:hAnsi="Arial"/>
          <w:color w:val="004080"/>
          <w:szCs w:val="24"/>
          <w:lang w:val="en-US"/>
        </w:rPr>
      </w:pPr>
      <w:bookmarkStart w:id="231" w:name="BKM_DCBE793C_4715_412F_AA9A_05B524FFC3F6"/>
      <w:bookmarkStart w:id="232" w:name="_Toc374521847"/>
      <w:r>
        <w:rPr>
          <w:bCs/>
          <w:szCs w:val="24"/>
          <w:lang w:val="en-US"/>
        </w:rPr>
        <w:t>Dispensation</w:t>
      </w:r>
      <w:bookmarkEnd w:id="232"/>
    </w:p>
    <w:p w14:paraId="6C0BF4DF"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21BE064D" w14:textId="77777777" w:rsidR="00C8693F" w:rsidRDefault="00C8693F" w:rsidP="00C8693F">
      <w:pPr>
        <w:rPr>
          <w:rFonts w:ascii="Times New Roman" w:hAnsi="Times New Roman"/>
          <w:color w:val="000000"/>
        </w:rPr>
      </w:pPr>
    </w:p>
    <w:p w14:paraId="1204720C" w14:textId="77777777" w:rsidR="00C8693F" w:rsidRDefault="00C8693F" w:rsidP="00C8693F">
      <w:pPr>
        <w:rPr>
          <w:rFonts w:ascii="Arial" w:eastAsiaTheme="minorEastAsia" w:hAnsi="Arial"/>
        </w:rPr>
      </w:pPr>
      <w:r>
        <w:rPr>
          <w:rFonts w:ascii="Times New Roman" w:hAnsi="Times New Roman"/>
          <w:color w:val="000000"/>
        </w:rPr>
        <w:t>Details of the dispensation such as the days supply and quantity of medication (to be) dispensed.</w:t>
      </w:r>
    </w:p>
    <w:p w14:paraId="4F97E111" w14:textId="77777777" w:rsidR="00C8693F" w:rsidRDefault="00C8693F" w:rsidP="00C8693F">
      <w:pPr>
        <w:rPr>
          <w:rFonts w:ascii="Times New Roman" w:hAnsi="Times New Roman"/>
        </w:rPr>
      </w:pPr>
    </w:p>
    <w:p w14:paraId="10A2378C" w14:textId="77777777" w:rsidR="00C8693F" w:rsidRDefault="00C8693F" w:rsidP="00C8693F">
      <w:pPr>
        <w:rPr>
          <w:rFonts w:ascii="Times New Roman" w:hAnsi="Times New Roman"/>
        </w:rPr>
      </w:pPr>
    </w:p>
    <w:p w14:paraId="3A39BEB1"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lastRenderedPageBreak/>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5655DF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455550E"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8ACE23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B70041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358EC1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9434AC0" w14:textId="77777777" w:rsidTr="00C8693F">
        <w:tc>
          <w:tcPr>
            <w:tcW w:w="2250" w:type="dxa"/>
            <w:tcBorders>
              <w:top w:val="single" w:sz="2" w:space="0" w:color="auto"/>
              <w:left w:val="single" w:sz="2" w:space="0" w:color="auto"/>
              <w:bottom w:val="single" w:sz="2" w:space="0" w:color="auto"/>
              <w:right w:val="single" w:sz="2" w:space="0" w:color="auto"/>
            </w:tcBorders>
          </w:tcPr>
          <w:p w14:paraId="3CD25DA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6D601E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B80A7E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1B5B7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dispense </w:t>
            </w:r>
          </w:p>
          <w:p w14:paraId="234077DD" w14:textId="77777777" w:rsidR="00C8693F" w:rsidRDefault="00C8693F">
            <w:pPr>
              <w:spacing w:line="256" w:lineRule="auto"/>
              <w:rPr>
                <w:rFonts w:ascii="Times New Roman" w:hAnsi="Times New Roman"/>
                <w:color w:val="000000"/>
              </w:rPr>
            </w:pPr>
            <w:r>
              <w:rPr>
                <w:rFonts w:ascii="Times New Roman" w:hAnsi="Times New Roman"/>
                <w:color w:val="000000"/>
              </w:rPr>
              <w:t>Dispensation</w:t>
            </w:r>
          </w:p>
          <w:p w14:paraId="7B4316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7B796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90AA734"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68BD4CF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413E2F64" w14:textId="77777777" w:rsidR="00C8693F" w:rsidRDefault="00C8693F">
            <w:pPr>
              <w:spacing w:line="256" w:lineRule="auto"/>
              <w:rPr>
                <w:rFonts w:ascii="Times New Roman" w:hAnsi="Times New Roman"/>
                <w:color w:val="000000"/>
              </w:rPr>
            </w:pPr>
            <w:r>
              <w:rPr>
                <w:rFonts w:ascii="Times New Roman" w:hAnsi="Times New Roman"/>
                <w:color w:val="000000"/>
              </w:rPr>
              <w:t>Dispensation details to be used only when needed, e.g., as part of a statement about a prescription or a dispensation event.</w:t>
            </w:r>
          </w:p>
          <w:p w14:paraId="09ACE7B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359782B7" w14:textId="77777777" w:rsidR="00C8693F" w:rsidRDefault="00C8693F" w:rsidP="00C8693F">
      <w:pPr>
        <w:rPr>
          <w:rFonts w:ascii="Times New Roman" w:hAnsi="Times New Roman" w:cs="Arial"/>
          <w:color w:val="000000"/>
          <w:lang w:val="en-AU"/>
        </w:rPr>
      </w:pPr>
      <w:bookmarkStart w:id="233" w:name="BKM_13C077FE_5C36_4496_93EE_A29575C9A4F7"/>
      <w:bookmarkEnd w:id="233"/>
    </w:p>
    <w:p w14:paraId="107E6D9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6769BD64"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D3EFBCA"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44E6E9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FF57A82"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151AEF5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E93A24F"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amount</w:t>
            </w:r>
            <w:r>
              <w:rPr>
                <w:rFonts w:ascii="Times New Roman" w:hAnsi="Times New Roman"/>
                <w:color w:val="000000"/>
              </w:rPr>
              <w:t xml:space="preserve"> Quantity</w:t>
            </w:r>
          </w:p>
          <w:p w14:paraId="60C689A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B9B23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9A83E8A" w14:textId="77777777" w:rsidR="00C8693F" w:rsidRDefault="00C8693F">
            <w:pPr>
              <w:spacing w:line="256" w:lineRule="auto"/>
              <w:rPr>
                <w:rFonts w:ascii="Times New Roman" w:hAnsi="Times New Roman"/>
                <w:color w:val="000000"/>
              </w:rPr>
            </w:pPr>
          </w:p>
          <w:p w14:paraId="5673FDDC" w14:textId="77777777" w:rsidR="00C8693F" w:rsidRDefault="00C8693F">
            <w:pPr>
              <w:spacing w:line="256" w:lineRule="auto"/>
              <w:rPr>
                <w:rFonts w:ascii="Times New Roman" w:hAnsi="Times New Roman"/>
                <w:color w:val="000000"/>
              </w:rPr>
            </w:pPr>
          </w:p>
          <w:p w14:paraId="3ADED6EF" w14:textId="77777777" w:rsidR="00C8693F" w:rsidRDefault="00C8693F">
            <w:pPr>
              <w:spacing w:line="256" w:lineRule="auto"/>
              <w:rPr>
                <w:rFonts w:ascii="Times New Roman" w:hAnsi="Times New Roman"/>
                <w:color w:val="000000"/>
              </w:rPr>
            </w:pPr>
          </w:p>
          <w:p w14:paraId="11E86BE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C7FADDF" w14:textId="77777777" w:rsidR="00C8693F" w:rsidRDefault="00C8693F">
            <w:pPr>
              <w:spacing w:line="256" w:lineRule="auto"/>
              <w:rPr>
                <w:rFonts w:ascii="Times New Roman" w:hAnsi="Times New Roman"/>
                <w:color w:val="000000"/>
              </w:rPr>
            </w:pPr>
            <w:r>
              <w:rPr>
                <w:rFonts w:ascii="Times New Roman" w:hAnsi="Times New Roman"/>
                <w:color w:val="000000"/>
              </w:rPr>
              <w:t>The number of units of the supply to be or that are actually dispensed. e.g., 30 tablets</w:t>
            </w:r>
          </w:p>
        </w:tc>
        <w:tc>
          <w:tcPr>
            <w:tcW w:w="3060" w:type="dxa"/>
            <w:tcBorders>
              <w:top w:val="single" w:sz="2" w:space="0" w:color="auto"/>
              <w:left w:val="single" w:sz="2" w:space="0" w:color="auto"/>
              <w:bottom w:val="single" w:sz="2" w:space="0" w:color="auto"/>
              <w:right w:val="single" w:sz="2" w:space="0" w:color="auto"/>
            </w:tcBorders>
          </w:tcPr>
          <w:p w14:paraId="693E05A6"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B6B8FA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872545B" w14:textId="77777777" w:rsidR="00C8693F" w:rsidRDefault="00C8693F">
            <w:pPr>
              <w:spacing w:line="256" w:lineRule="auto"/>
              <w:rPr>
                <w:rFonts w:ascii="Times New Roman" w:hAnsi="Times New Roman"/>
                <w:color w:val="000000"/>
              </w:rPr>
            </w:pPr>
          </w:p>
        </w:tc>
      </w:tr>
      <w:tr w:rsidR="00C8693F" w14:paraId="5F97A57A"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55DA77D" w14:textId="77777777" w:rsidR="00C8693F" w:rsidRDefault="00C8693F">
            <w:pPr>
              <w:spacing w:line="256" w:lineRule="auto"/>
              <w:rPr>
                <w:rFonts w:ascii="Times New Roman" w:hAnsi="Times New Roman"/>
                <w:color w:val="000000"/>
              </w:rPr>
            </w:pPr>
            <w:bookmarkStart w:id="234" w:name="BKM_32781710_42EA_4358_A939_FF53F90920C6"/>
            <w:r>
              <w:rPr>
                <w:rFonts w:ascii="Times New Roman" w:hAnsi="Times New Roman"/>
                <w:b/>
                <w:color w:val="000000"/>
              </w:rPr>
              <w:t>dispenseTime</w:t>
            </w:r>
            <w:r>
              <w:rPr>
                <w:rFonts w:ascii="Times New Roman" w:hAnsi="Times New Roman"/>
                <w:color w:val="000000"/>
              </w:rPr>
              <w:t xml:space="preserve"> TimePeriod</w:t>
            </w:r>
          </w:p>
          <w:p w14:paraId="34EF450C"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A38A0A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977B820" w14:textId="77777777" w:rsidR="00C8693F" w:rsidRDefault="00C8693F">
            <w:pPr>
              <w:spacing w:line="256" w:lineRule="auto"/>
              <w:rPr>
                <w:rFonts w:ascii="Times New Roman" w:hAnsi="Times New Roman"/>
                <w:color w:val="000000"/>
              </w:rPr>
            </w:pPr>
          </w:p>
          <w:p w14:paraId="10DF89D5" w14:textId="77777777" w:rsidR="00C8693F" w:rsidRDefault="00C8693F">
            <w:pPr>
              <w:spacing w:line="256" w:lineRule="auto"/>
              <w:rPr>
                <w:rFonts w:ascii="Times New Roman" w:hAnsi="Times New Roman"/>
                <w:color w:val="000000"/>
              </w:rPr>
            </w:pPr>
          </w:p>
          <w:p w14:paraId="6AB75A90" w14:textId="77777777" w:rsidR="00C8693F" w:rsidRDefault="00C8693F">
            <w:pPr>
              <w:spacing w:line="256" w:lineRule="auto"/>
              <w:rPr>
                <w:rFonts w:ascii="Times New Roman" w:hAnsi="Times New Roman"/>
                <w:color w:val="000000"/>
              </w:rPr>
            </w:pPr>
          </w:p>
          <w:p w14:paraId="171A2A4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1D45861" w14:textId="77777777" w:rsidR="00C8693F" w:rsidRDefault="00C8693F">
            <w:pPr>
              <w:spacing w:line="256" w:lineRule="auto"/>
              <w:rPr>
                <w:rFonts w:ascii="Times New Roman" w:hAnsi="Times New Roman"/>
                <w:color w:val="000000"/>
              </w:rPr>
            </w:pPr>
            <w:r>
              <w:rPr>
                <w:rFonts w:ascii="Times New Roman" w:hAnsi="Times New Roman"/>
                <w:color w:val="000000"/>
              </w:rPr>
              <w:t>The time at which the supply was dispensed.</w:t>
            </w:r>
          </w:p>
        </w:tc>
        <w:tc>
          <w:tcPr>
            <w:tcW w:w="3060" w:type="dxa"/>
            <w:tcBorders>
              <w:top w:val="single" w:sz="2" w:space="0" w:color="auto"/>
              <w:left w:val="single" w:sz="2" w:space="0" w:color="auto"/>
              <w:bottom w:val="single" w:sz="2" w:space="0" w:color="auto"/>
              <w:right w:val="single" w:sz="2" w:space="0" w:color="auto"/>
            </w:tcBorders>
          </w:tcPr>
          <w:p w14:paraId="2A4F6DB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4319F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EC9D25A" w14:textId="77777777" w:rsidR="00C8693F" w:rsidRDefault="00C8693F">
            <w:pPr>
              <w:spacing w:line="256" w:lineRule="auto"/>
              <w:rPr>
                <w:rFonts w:ascii="Times New Roman" w:hAnsi="Times New Roman"/>
                <w:color w:val="000000"/>
              </w:rPr>
            </w:pPr>
          </w:p>
        </w:tc>
        <w:bookmarkEnd w:id="234"/>
      </w:tr>
      <w:tr w:rsidR="00C8693F" w14:paraId="26BF2F8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7B430E8" w14:textId="77777777" w:rsidR="00C8693F" w:rsidRDefault="00C8693F">
            <w:pPr>
              <w:spacing w:line="256" w:lineRule="auto"/>
              <w:rPr>
                <w:rFonts w:ascii="Times New Roman" w:hAnsi="Times New Roman"/>
                <w:color w:val="000000"/>
              </w:rPr>
            </w:pPr>
            <w:bookmarkStart w:id="235" w:name="BKM_270E2EC8_1F37_4E1D_BF16_906B0FAFB16B"/>
            <w:r>
              <w:rPr>
                <w:rFonts w:ascii="Times New Roman" w:hAnsi="Times New Roman"/>
                <w:b/>
                <w:color w:val="000000"/>
              </w:rPr>
              <w:t>numberOfRepeatsAllowed</w:t>
            </w:r>
            <w:r>
              <w:rPr>
                <w:rFonts w:ascii="Times New Roman" w:hAnsi="Times New Roman"/>
                <w:color w:val="000000"/>
              </w:rPr>
              <w:t xml:space="preserve"> Quantity</w:t>
            </w:r>
          </w:p>
          <w:p w14:paraId="36C50A3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02613A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FCD03E7" w14:textId="77777777" w:rsidR="00C8693F" w:rsidRDefault="00C8693F">
            <w:pPr>
              <w:spacing w:line="256" w:lineRule="auto"/>
              <w:rPr>
                <w:rFonts w:ascii="Times New Roman" w:hAnsi="Times New Roman"/>
                <w:color w:val="000000"/>
              </w:rPr>
            </w:pPr>
          </w:p>
          <w:p w14:paraId="471B6FA9" w14:textId="77777777" w:rsidR="00C8693F" w:rsidRDefault="00C8693F">
            <w:pPr>
              <w:spacing w:line="256" w:lineRule="auto"/>
              <w:rPr>
                <w:rFonts w:ascii="Times New Roman" w:hAnsi="Times New Roman"/>
                <w:color w:val="000000"/>
              </w:rPr>
            </w:pPr>
          </w:p>
          <w:p w14:paraId="02978FD3" w14:textId="77777777" w:rsidR="00C8693F" w:rsidRDefault="00C8693F">
            <w:pPr>
              <w:spacing w:line="256" w:lineRule="auto"/>
              <w:rPr>
                <w:rFonts w:ascii="Times New Roman" w:hAnsi="Times New Roman"/>
                <w:color w:val="000000"/>
              </w:rPr>
            </w:pPr>
          </w:p>
          <w:p w14:paraId="0B75349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A6E913F" w14:textId="77777777" w:rsidR="00C8693F" w:rsidRDefault="00C8693F">
            <w:pPr>
              <w:spacing w:line="256" w:lineRule="auto"/>
              <w:rPr>
                <w:rFonts w:ascii="Times New Roman" w:hAnsi="Times New Roman"/>
                <w:color w:val="000000"/>
              </w:rPr>
            </w:pPr>
            <w:r>
              <w:rPr>
                <w:rFonts w:ascii="Times New Roman" w:hAnsi="Times New Roman"/>
                <w:color w:val="000000"/>
              </w:rPr>
              <w:t>The number of times the supply may be dispensed. For example, the number of times the prescribed quantity is to be supplied including the initial standard fill.</w:t>
            </w:r>
          </w:p>
        </w:tc>
        <w:tc>
          <w:tcPr>
            <w:tcW w:w="3060" w:type="dxa"/>
            <w:tcBorders>
              <w:top w:val="single" w:sz="2" w:space="0" w:color="auto"/>
              <w:left w:val="single" w:sz="2" w:space="0" w:color="auto"/>
              <w:bottom w:val="single" w:sz="2" w:space="0" w:color="auto"/>
              <w:right w:val="single" w:sz="2" w:space="0" w:color="auto"/>
            </w:tcBorders>
          </w:tcPr>
          <w:p w14:paraId="6EC6DDF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E3D3CC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E50A462" w14:textId="77777777" w:rsidR="00C8693F" w:rsidRDefault="00C8693F">
            <w:pPr>
              <w:spacing w:line="256" w:lineRule="auto"/>
              <w:rPr>
                <w:rFonts w:ascii="Times New Roman" w:hAnsi="Times New Roman"/>
                <w:color w:val="000000"/>
              </w:rPr>
            </w:pPr>
          </w:p>
        </w:tc>
        <w:bookmarkEnd w:id="235"/>
      </w:tr>
      <w:bookmarkEnd w:id="231"/>
    </w:tbl>
    <w:p w14:paraId="0F8E0A8F" w14:textId="77777777" w:rsidR="00C8693F" w:rsidRDefault="00C8693F" w:rsidP="00C8693F">
      <w:pPr>
        <w:rPr>
          <w:rFonts w:ascii="Times New Roman" w:hAnsi="Times New Roman" w:cs="Arial"/>
          <w:color w:val="000000"/>
          <w:lang w:val="en-AU"/>
        </w:rPr>
      </w:pPr>
    </w:p>
    <w:p w14:paraId="5737C73F" w14:textId="77777777" w:rsidR="00C8693F" w:rsidRDefault="00C8693F" w:rsidP="00C8693F">
      <w:pPr>
        <w:pStyle w:val="Heading2"/>
        <w:rPr>
          <w:rFonts w:ascii="Arial" w:hAnsi="Arial"/>
          <w:color w:val="004080"/>
          <w:szCs w:val="24"/>
          <w:lang w:val="en-US"/>
        </w:rPr>
      </w:pPr>
      <w:bookmarkStart w:id="236" w:name="BKM_EB0EF031_8131_4AC1_A6D7_8EBF844FFA94"/>
      <w:bookmarkStart w:id="237" w:name="_Toc374521848"/>
      <w:r>
        <w:rPr>
          <w:bCs/>
          <w:szCs w:val="24"/>
          <w:lang w:val="en-US"/>
        </w:rPr>
        <w:t>Dosage</w:t>
      </w:r>
      <w:bookmarkEnd w:id="237"/>
    </w:p>
    <w:p w14:paraId="11E397A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633E8EE1" w14:textId="77777777" w:rsidR="00C8693F" w:rsidRDefault="00C8693F" w:rsidP="00C8693F">
      <w:pPr>
        <w:rPr>
          <w:rFonts w:ascii="Times New Roman" w:hAnsi="Times New Roman"/>
          <w:color w:val="000000"/>
        </w:rPr>
      </w:pPr>
    </w:p>
    <w:p w14:paraId="71FC2F11" w14:textId="77777777" w:rsidR="00C8693F" w:rsidRDefault="00C8693F" w:rsidP="00C8693F">
      <w:pPr>
        <w:rPr>
          <w:rFonts w:ascii="Arial" w:eastAsiaTheme="minorEastAsia" w:hAnsi="Arial"/>
        </w:rPr>
      </w:pPr>
      <w:r>
        <w:rPr>
          <w:rFonts w:ascii="Times New Roman" w:hAnsi="Times New Roman"/>
          <w:color w:val="000000"/>
        </w:rPr>
        <w:t>Indicates how the medication is to be administered to or used by the patient.</w:t>
      </w:r>
    </w:p>
    <w:p w14:paraId="72A69D81" w14:textId="77777777" w:rsidR="00C8693F" w:rsidRDefault="00C8693F" w:rsidP="00C8693F">
      <w:pPr>
        <w:rPr>
          <w:rFonts w:ascii="Times New Roman" w:hAnsi="Times New Roman"/>
        </w:rPr>
      </w:pPr>
    </w:p>
    <w:p w14:paraId="7CF5414A" w14:textId="77777777" w:rsidR="00C8693F" w:rsidRDefault="00C8693F" w:rsidP="00C8693F">
      <w:pPr>
        <w:rPr>
          <w:rFonts w:ascii="Times New Roman" w:hAnsi="Times New Roman"/>
        </w:rPr>
      </w:pPr>
    </w:p>
    <w:p w14:paraId="67D6B59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6F2E6DE"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300FF27"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84955D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06E9DFA"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EAF523D"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B389E40" w14:textId="77777777" w:rsidTr="00C8693F">
        <w:tc>
          <w:tcPr>
            <w:tcW w:w="2250" w:type="dxa"/>
            <w:tcBorders>
              <w:top w:val="single" w:sz="2" w:space="0" w:color="auto"/>
              <w:left w:val="single" w:sz="2" w:space="0" w:color="auto"/>
              <w:bottom w:val="single" w:sz="2" w:space="0" w:color="auto"/>
              <w:right w:val="single" w:sz="2" w:space="0" w:color="auto"/>
            </w:tcBorders>
          </w:tcPr>
          <w:p w14:paraId="3F8FC477"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0970DF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A42A10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92882EC"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dosageInstruction </w:t>
            </w:r>
          </w:p>
          <w:p w14:paraId="2233A1D4"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Dosage</w:t>
            </w:r>
          </w:p>
          <w:p w14:paraId="31D412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E481C0"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6C5277F1"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MedicationAdministrationDescriptor</w:t>
            </w:r>
          </w:p>
          <w:p w14:paraId="32D0468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2F3535" w14:textId="77777777" w:rsidR="00C8693F" w:rsidRDefault="00C8693F">
            <w:pPr>
              <w:spacing w:line="256" w:lineRule="auto"/>
              <w:rPr>
                <w:rFonts w:ascii="Times New Roman" w:hAnsi="Times New Roman"/>
                <w:color w:val="000000"/>
              </w:rPr>
            </w:pPr>
          </w:p>
          <w:p w14:paraId="5D1935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361BBC57" w14:textId="77777777" w:rsidR="00C8693F" w:rsidRDefault="00C8693F" w:rsidP="00C8693F">
      <w:pPr>
        <w:rPr>
          <w:rFonts w:ascii="Times New Roman" w:hAnsi="Times New Roman" w:cs="Arial"/>
          <w:color w:val="000000"/>
          <w:lang w:val="en-AU"/>
        </w:rPr>
      </w:pPr>
      <w:bookmarkStart w:id="238" w:name="BKM_B75A9FD7_760C_43B4_B246_E2395E470ECF"/>
      <w:bookmarkEnd w:id="238"/>
    </w:p>
    <w:p w14:paraId="61152D3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791DABB2"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0473BDF8"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674B8EA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8ACD2BE"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022789C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250C25B"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additionalInstructions</w:t>
            </w:r>
            <w:r>
              <w:rPr>
                <w:rFonts w:ascii="Times New Roman" w:hAnsi="Times New Roman"/>
                <w:color w:val="000000"/>
              </w:rPr>
              <w:t xml:space="preserve"> Code</w:t>
            </w:r>
          </w:p>
          <w:p w14:paraId="6F3CC5B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97AFC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E24F443" w14:textId="77777777" w:rsidR="00C8693F" w:rsidRDefault="00C8693F">
            <w:pPr>
              <w:spacing w:line="256" w:lineRule="auto"/>
              <w:rPr>
                <w:rFonts w:ascii="Times New Roman" w:hAnsi="Times New Roman"/>
                <w:color w:val="000000"/>
              </w:rPr>
            </w:pPr>
          </w:p>
          <w:p w14:paraId="7ABB913E" w14:textId="77777777" w:rsidR="00C8693F" w:rsidRDefault="00C8693F">
            <w:pPr>
              <w:spacing w:line="256" w:lineRule="auto"/>
              <w:rPr>
                <w:rFonts w:ascii="Times New Roman" w:hAnsi="Times New Roman"/>
                <w:color w:val="000000"/>
              </w:rPr>
            </w:pPr>
          </w:p>
          <w:p w14:paraId="08BFEEBD" w14:textId="77777777" w:rsidR="00C8693F" w:rsidRDefault="00C8693F">
            <w:pPr>
              <w:spacing w:line="256" w:lineRule="auto"/>
              <w:rPr>
                <w:rFonts w:ascii="Times New Roman" w:hAnsi="Times New Roman"/>
                <w:color w:val="000000"/>
              </w:rPr>
            </w:pPr>
          </w:p>
          <w:p w14:paraId="46367BD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3399CE8" w14:textId="77777777" w:rsidR="00C8693F" w:rsidRDefault="00C8693F">
            <w:pPr>
              <w:spacing w:line="256" w:lineRule="auto"/>
              <w:rPr>
                <w:rFonts w:ascii="Times New Roman" w:hAnsi="Times New Roman"/>
                <w:color w:val="000000"/>
              </w:rPr>
            </w:pPr>
            <w:r>
              <w:rPr>
                <w:rFonts w:ascii="Times New Roman" w:hAnsi="Times New Roman"/>
                <w:color w:val="000000"/>
              </w:rPr>
              <w:t>Additional instructions such as "Swallow with plenty of water" which may or may not be coded.</w:t>
            </w:r>
          </w:p>
        </w:tc>
        <w:tc>
          <w:tcPr>
            <w:tcW w:w="3060" w:type="dxa"/>
            <w:tcBorders>
              <w:top w:val="single" w:sz="2" w:space="0" w:color="auto"/>
              <w:left w:val="single" w:sz="2" w:space="0" w:color="auto"/>
              <w:bottom w:val="single" w:sz="2" w:space="0" w:color="auto"/>
              <w:right w:val="single" w:sz="2" w:space="0" w:color="auto"/>
            </w:tcBorders>
          </w:tcPr>
          <w:p w14:paraId="444533C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DE0BF7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21E5ECC" w14:textId="77777777" w:rsidR="00C8693F" w:rsidRDefault="00C8693F">
            <w:pPr>
              <w:spacing w:line="256" w:lineRule="auto"/>
              <w:rPr>
                <w:rFonts w:ascii="Times New Roman" w:hAnsi="Times New Roman"/>
                <w:color w:val="000000"/>
              </w:rPr>
            </w:pPr>
          </w:p>
        </w:tc>
      </w:tr>
      <w:tr w:rsidR="00C8693F" w14:paraId="07E12F8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1DD970C" w14:textId="77777777" w:rsidR="00C8693F" w:rsidRDefault="00C8693F">
            <w:pPr>
              <w:spacing w:line="256" w:lineRule="auto"/>
              <w:rPr>
                <w:rFonts w:ascii="Times New Roman" w:hAnsi="Times New Roman"/>
                <w:color w:val="000000"/>
              </w:rPr>
            </w:pPr>
            <w:bookmarkStart w:id="239" w:name="BKM_B45B1E10_658C_4709_97E0_1E2FEB377BD5"/>
            <w:r>
              <w:rPr>
                <w:rFonts w:ascii="Times New Roman" w:hAnsi="Times New Roman"/>
                <w:b/>
                <w:color w:val="000000"/>
              </w:rPr>
              <w:t>administrationSchedule</w:t>
            </w:r>
            <w:r>
              <w:rPr>
                <w:rFonts w:ascii="Times New Roman" w:hAnsi="Times New Roman"/>
                <w:color w:val="000000"/>
              </w:rPr>
              <w:t xml:space="preserve"> Schedule</w:t>
            </w:r>
          </w:p>
          <w:p w14:paraId="6CF87596"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2C3DE4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F32004F" w14:textId="77777777" w:rsidR="00C8693F" w:rsidRDefault="00C8693F">
            <w:pPr>
              <w:spacing w:line="256" w:lineRule="auto"/>
              <w:rPr>
                <w:rFonts w:ascii="Times New Roman" w:hAnsi="Times New Roman"/>
                <w:color w:val="000000"/>
              </w:rPr>
            </w:pPr>
          </w:p>
          <w:p w14:paraId="3C42C658" w14:textId="77777777" w:rsidR="00C8693F" w:rsidRDefault="00C8693F">
            <w:pPr>
              <w:spacing w:line="256" w:lineRule="auto"/>
              <w:rPr>
                <w:rFonts w:ascii="Times New Roman" w:hAnsi="Times New Roman"/>
                <w:color w:val="000000"/>
              </w:rPr>
            </w:pPr>
          </w:p>
          <w:p w14:paraId="68BFEA52" w14:textId="77777777" w:rsidR="00C8693F" w:rsidRDefault="00C8693F">
            <w:pPr>
              <w:spacing w:line="256" w:lineRule="auto"/>
              <w:rPr>
                <w:rFonts w:ascii="Times New Roman" w:hAnsi="Times New Roman"/>
                <w:color w:val="000000"/>
              </w:rPr>
            </w:pPr>
          </w:p>
          <w:p w14:paraId="258D292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3707D15" w14:textId="77777777" w:rsidR="00C8693F" w:rsidRDefault="00C8693F">
            <w:pPr>
              <w:spacing w:line="256" w:lineRule="auto"/>
              <w:rPr>
                <w:rFonts w:ascii="Times New Roman" w:hAnsi="Times New Roman"/>
                <w:color w:val="000000"/>
              </w:rPr>
            </w:pPr>
            <w:r>
              <w:rPr>
                <w:rFonts w:ascii="Times New Roman" w:hAnsi="Times New Roman"/>
                <w:color w:val="000000"/>
              </w:rPr>
              <w:t>The frequency pattern for administration of doses. e.g., three times per day after meals</w:t>
            </w:r>
          </w:p>
        </w:tc>
        <w:tc>
          <w:tcPr>
            <w:tcW w:w="3060" w:type="dxa"/>
            <w:tcBorders>
              <w:top w:val="single" w:sz="2" w:space="0" w:color="auto"/>
              <w:left w:val="single" w:sz="2" w:space="0" w:color="auto"/>
              <w:bottom w:val="single" w:sz="2" w:space="0" w:color="auto"/>
              <w:right w:val="single" w:sz="2" w:space="0" w:color="auto"/>
            </w:tcBorders>
          </w:tcPr>
          <w:p w14:paraId="7D7B662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20A794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6DB588E" w14:textId="77777777" w:rsidR="00C8693F" w:rsidRDefault="00C8693F">
            <w:pPr>
              <w:spacing w:line="256" w:lineRule="auto"/>
              <w:rPr>
                <w:rFonts w:ascii="Times New Roman" w:hAnsi="Times New Roman"/>
                <w:color w:val="000000"/>
              </w:rPr>
            </w:pPr>
          </w:p>
        </w:tc>
        <w:bookmarkEnd w:id="239"/>
      </w:tr>
      <w:tr w:rsidR="00C8693F" w14:paraId="1B46728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4E94D1F" w14:textId="77777777" w:rsidR="00C8693F" w:rsidRDefault="00C8693F">
            <w:pPr>
              <w:spacing w:line="256" w:lineRule="auto"/>
              <w:rPr>
                <w:rFonts w:ascii="Times New Roman" w:hAnsi="Times New Roman"/>
                <w:color w:val="000000"/>
              </w:rPr>
            </w:pPr>
            <w:bookmarkStart w:id="240" w:name="BKM_7BDF003C_9561_4404_9827_809F5E3783D0"/>
            <w:r>
              <w:rPr>
                <w:rFonts w:ascii="Times New Roman" w:hAnsi="Times New Roman"/>
                <w:b/>
                <w:color w:val="000000"/>
              </w:rPr>
              <w:t>administrationSite</w:t>
            </w:r>
            <w:r>
              <w:rPr>
                <w:rFonts w:ascii="Times New Roman" w:hAnsi="Times New Roman"/>
                <w:color w:val="000000"/>
              </w:rPr>
              <w:t xml:space="preserve"> BodySite</w:t>
            </w:r>
          </w:p>
          <w:p w14:paraId="65407A7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5A84A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45147CA" w14:textId="77777777" w:rsidR="00C8693F" w:rsidRDefault="00C8693F">
            <w:pPr>
              <w:spacing w:line="256" w:lineRule="auto"/>
              <w:rPr>
                <w:rFonts w:ascii="Times New Roman" w:hAnsi="Times New Roman"/>
                <w:color w:val="000000"/>
              </w:rPr>
            </w:pPr>
          </w:p>
          <w:p w14:paraId="4D3BEAAC" w14:textId="77777777" w:rsidR="00C8693F" w:rsidRDefault="00C8693F">
            <w:pPr>
              <w:spacing w:line="256" w:lineRule="auto"/>
              <w:rPr>
                <w:rFonts w:ascii="Times New Roman" w:hAnsi="Times New Roman"/>
                <w:color w:val="000000"/>
              </w:rPr>
            </w:pPr>
          </w:p>
          <w:p w14:paraId="0EA69D9B" w14:textId="77777777" w:rsidR="00C8693F" w:rsidRDefault="00C8693F">
            <w:pPr>
              <w:spacing w:line="256" w:lineRule="auto"/>
              <w:rPr>
                <w:rFonts w:ascii="Times New Roman" w:hAnsi="Times New Roman"/>
                <w:color w:val="000000"/>
              </w:rPr>
            </w:pPr>
          </w:p>
          <w:p w14:paraId="28F903F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41A37ED" w14:textId="77777777" w:rsidR="00C8693F" w:rsidRDefault="00C8693F">
            <w:pPr>
              <w:spacing w:line="256" w:lineRule="auto"/>
              <w:rPr>
                <w:rFonts w:ascii="Times New Roman" w:hAnsi="Times New Roman"/>
                <w:color w:val="000000"/>
              </w:rPr>
            </w:pPr>
            <w:r>
              <w:rPr>
                <w:rFonts w:ascii="Times New Roman" w:hAnsi="Times New Roman"/>
                <w:color w:val="000000"/>
              </w:rPr>
              <w:t>The anatomic site where the medication first enters the body, e.g., left subclavian vein.</w:t>
            </w:r>
          </w:p>
        </w:tc>
        <w:tc>
          <w:tcPr>
            <w:tcW w:w="3060" w:type="dxa"/>
            <w:tcBorders>
              <w:top w:val="single" w:sz="2" w:space="0" w:color="auto"/>
              <w:left w:val="single" w:sz="2" w:space="0" w:color="auto"/>
              <w:bottom w:val="single" w:sz="2" w:space="0" w:color="auto"/>
              <w:right w:val="single" w:sz="2" w:space="0" w:color="auto"/>
            </w:tcBorders>
          </w:tcPr>
          <w:p w14:paraId="2CE0827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BF9394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317989C" w14:textId="77777777" w:rsidR="00C8693F" w:rsidRDefault="00C8693F">
            <w:pPr>
              <w:spacing w:line="256" w:lineRule="auto"/>
              <w:rPr>
                <w:rFonts w:ascii="Times New Roman" w:hAnsi="Times New Roman"/>
                <w:color w:val="000000"/>
              </w:rPr>
            </w:pPr>
          </w:p>
        </w:tc>
        <w:bookmarkEnd w:id="240"/>
      </w:tr>
      <w:tr w:rsidR="00C8693F" w14:paraId="557D0A8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8A3DD42" w14:textId="77777777" w:rsidR="00C8693F" w:rsidRDefault="00C8693F">
            <w:pPr>
              <w:spacing w:line="256" w:lineRule="auto"/>
              <w:rPr>
                <w:rFonts w:ascii="Times New Roman" w:hAnsi="Times New Roman"/>
                <w:color w:val="000000"/>
              </w:rPr>
            </w:pPr>
            <w:bookmarkStart w:id="241" w:name="BKM_D99C0F8F_EC0E_47AD_A79A_B989EB090914"/>
            <w:r>
              <w:rPr>
                <w:rFonts w:ascii="Times New Roman" w:hAnsi="Times New Roman"/>
                <w:b/>
                <w:color w:val="000000"/>
              </w:rPr>
              <w:t>approachBodySite</w:t>
            </w:r>
            <w:r>
              <w:rPr>
                <w:rFonts w:ascii="Times New Roman" w:hAnsi="Times New Roman"/>
                <w:color w:val="000000"/>
              </w:rPr>
              <w:t xml:space="preserve"> Code</w:t>
            </w:r>
          </w:p>
          <w:p w14:paraId="416C2CB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DFCD0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CD6085" w14:textId="77777777" w:rsidR="00C8693F" w:rsidRDefault="00C8693F">
            <w:pPr>
              <w:spacing w:line="256" w:lineRule="auto"/>
              <w:rPr>
                <w:rFonts w:ascii="Times New Roman" w:hAnsi="Times New Roman"/>
                <w:color w:val="000000"/>
              </w:rPr>
            </w:pPr>
          </w:p>
          <w:p w14:paraId="5FFC962C" w14:textId="77777777" w:rsidR="00C8693F" w:rsidRDefault="00C8693F">
            <w:pPr>
              <w:spacing w:line="256" w:lineRule="auto"/>
              <w:rPr>
                <w:rFonts w:ascii="Times New Roman" w:hAnsi="Times New Roman"/>
                <w:color w:val="000000"/>
              </w:rPr>
            </w:pPr>
          </w:p>
          <w:p w14:paraId="7819F73D" w14:textId="77777777" w:rsidR="00C8693F" w:rsidRDefault="00C8693F">
            <w:pPr>
              <w:spacing w:line="256" w:lineRule="auto"/>
              <w:rPr>
                <w:rFonts w:ascii="Times New Roman" w:hAnsi="Times New Roman"/>
                <w:color w:val="000000"/>
              </w:rPr>
            </w:pPr>
          </w:p>
          <w:p w14:paraId="172ED68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AE893CA" w14:textId="77777777" w:rsidR="00C8693F" w:rsidRDefault="00C8693F">
            <w:pPr>
              <w:spacing w:line="256" w:lineRule="auto"/>
              <w:rPr>
                <w:rFonts w:ascii="Times New Roman" w:hAnsi="Times New Roman"/>
                <w:color w:val="000000"/>
              </w:rPr>
            </w:pPr>
            <w:r>
              <w:rPr>
                <w:rFonts w:ascii="Times New Roman" w:hAnsi="Times New Roman"/>
                <w:color w:val="000000"/>
              </w:rPr>
              <w:t>The body site used for gaining access to the target body site for the purposes of the substance administration.</w:t>
            </w:r>
          </w:p>
        </w:tc>
        <w:tc>
          <w:tcPr>
            <w:tcW w:w="3060" w:type="dxa"/>
            <w:tcBorders>
              <w:top w:val="single" w:sz="2" w:space="0" w:color="auto"/>
              <w:left w:val="single" w:sz="2" w:space="0" w:color="auto"/>
              <w:bottom w:val="single" w:sz="2" w:space="0" w:color="auto"/>
              <w:right w:val="single" w:sz="2" w:space="0" w:color="auto"/>
            </w:tcBorders>
          </w:tcPr>
          <w:p w14:paraId="477AA6A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758B2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0C01F49" w14:textId="77777777" w:rsidR="00C8693F" w:rsidRDefault="00C8693F">
            <w:pPr>
              <w:spacing w:line="256" w:lineRule="auto"/>
              <w:rPr>
                <w:rFonts w:ascii="Times New Roman" w:hAnsi="Times New Roman"/>
                <w:color w:val="000000"/>
              </w:rPr>
            </w:pPr>
          </w:p>
        </w:tc>
        <w:bookmarkEnd w:id="241"/>
      </w:tr>
      <w:tr w:rsidR="00C8693F" w14:paraId="3C92C067"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9091902" w14:textId="77777777" w:rsidR="00C8693F" w:rsidRDefault="00C8693F">
            <w:pPr>
              <w:spacing w:line="256" w:lineRule="auto"/>
              <w:rPr>
                <w:rFonts w:ascii="Times New Roman" w:hAnsi="Times New Roman"/>
                <w:color w:val="000000"/>
              </w:rPr>
            </w:pPr>
            <w:bookmarkStart w:id="242" w:name="BKM_9165D401_64AA_4459_A50C_88EA4429E22A"/>
            <w:r>
              <w:rPr>
                <w:rFonts w:ascii="Times New Roman" w:hAnsi="Times New Roman"/>
                <w:b/>
                <w:color w:val="000000"/>
              </w:rPr>
              <w:t>deliveryRoute</w:t>
            </w:r>
            <w:r>
              <w:rPr>
                <w:rFonts w:ascii="Times New Roman" w:hAnsi="Times New Roman"/>
                <w:color w:val="000000"/>
              </w:rPr>
              <w:t xml:space="preserve"> Code</w:t>
            </w:r>
          </w:p>
          <w:p w14:paraId="2D113E44"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98E76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96C42C9" w14:textId="77777777" w:rsidR="00C8693F" w:rsidRDefault="00C8693F">
            <w:pPr>
              <w:spacing w:line="256" w:lineRule="auto"/>
              <w:rPr>
                <w:rFonts w:ascii="Times New Roman" w:hAnsi="Times New Roman"/>
                <w:color w:val="000000"/>
              </w:rPr>
            </w:pPr>
          </w:p>
          <w:p w14:paraId="094AF4BC" w14:textId="77777777" w:rsidR="00C8693F" w:rsidRDefault="00C8693F">
            <w:pPr>
              <w:spacing w:line="256" w:lineRule="auto"/>
              <w:rPr>
                <w:rFonts w:ascii="Times New Roman" w:hAnsi="Times New Roman"/>
                <w:color w:val="000000"/>
              </w:rPr>
            </w:pPr>
          </w:p>
          <w:p w14:paraId="1B9B905D" w14:textId="77777777" w:rsidR="00C8693F" w:rsidRDefault="00C8693F">
            <w:pPr>
              <w:spacing w:line="256" w:lineRule="auto"/>
              <w:rPr>
                <w:rFonts w:ascii="Times New Roman" w:hAnsi="Times New Roman"/>
                <w:color w:val="000000"/>
              </w:rPr>
            </w:pPr>
          </w:p>
          <w:p w14:paraId="39FDFEE0"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027AEF7"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The physical route through which the substance is administered. E.g., IV, PO.</w:t>
            </w:r>
          </w:p>
        </w:tc>
        <w:tc>
          <w:tcPr>
            <w:tcW w:w="3060" w:type="dxa"/>
            <w:tcBorders>
              <w:top w:val="single" w:sz="2" w:space="0" w:color="auto"/>
              <w:left w:val="single" w:sz="2" w:space="0" w:color="auto"/>
              <w:bottom w:val="single" w:sz="2" w:space="0" w:color="auto"/>
              <w:right w:val="single" w:sz="2" w:space="0" w:color="auto"/>
            </w:tcBorders>
          </w:tcPr>
          <w:p w14:paraId="6D70208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19CE3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ACA43AA" w14:textId="77777777" w:rsidR="00C8693F" w:rsidRDefault="00C8693F">
            <w:pPr>
              <w:spacing w:line="256" w:lineRule="auto"/>
              <w:rPr>
                <w:rFonts w:ascii="Times New Roman" w:hAnsi="Times New Roman"/>
                <w:color w:val="000000"/>
              </w:rPr>
            </w:pPr>
          </w:p>
        </w:tc>
        <w:bookmarkEnd w:id="242"/>
      </w:tr>
      <w:tr w:rsidR="00C8693F" w14:paraId="5BA274E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4EC0728" w14:textId="77777777" w:rsidR="00C8693F" w:rsidRDefault="00C8693F">
            <w:pPr>
              <w:spacing w:line="256" w:lineRule="auto"/>
              <w:rPr>
                <w:rFonts w:ascii="Times New Roman" w:hAnsi="Times New Roman"/>
                <w:color w:val="000000"/>
              </w:rPr>
            </w:pPr>
            <w:bookmarkStart w:id="243" w:name="BKM_56F3BC66_9214_4961_8821_35C57A2A44E3"/>
            <w:r>
              <w:rPr>
                <w:rFonts w:ascii="Times New Roman" w:hAnsi="Times New Roman"/>
                <w:b/>
                <w:color w:val="000000"/>
              </w:rPr>
              <w:lastRenderedPageBreak/>
              <w:t>dosageInstructionsText</w:t>
            </w:r>
            <w:r>
              <w:rPr>
                <w:rFonts w:ascii="Times New Roman" w:hAnsi="Times New Roman"/>
                <w:color w:val="000000"/>
              </w:rPr>
              <w:t xml:space="preserve"> Text</w:t>
            </w:r>
          </w:p>
          <w:p w14:paraId="4DDB7E4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887F6C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3123437" w14:textId="77777777" w:rsidR="00C8693F" w:rsidRDefault="00C8693F">
            <w:pPr>
              <w:spacing w:line="256" w:lineRule="auto"/>
              <w:rPr>
                <w:rFonts w:ascii="Times New Roman" w:hAnsi="Times New Roman"/>
                <w:color w:val="000000"/>
              </w:rPr>
            </w:pPr>
          </w:p>
          <w:p w14:paraId="3C69DD40" w14:textId="77777777" w:rsidR="00C8693F" w:rsidRDefault="00C8693F">
            <w:pPr>
              <w:spacing w:line="256" w:lineRule="auto"/>
              <w:rPr>
                <w:rFonts w:ascii="Times New Roman" w:hAnsi="Times New Roman"/>
                <w:color w:val="000000"/>
              </w:rPr>
            </w:pPr>
          </w:p>
          <w:p w14:paraId="4459ADBA" w14:textId="77777777" w:rsidR="00C8693F" w:rsidRDefault="00C8693F">
            <w:pPr>
              <w:spacing w:line="256" w:lineRule="auto"/>
              <w:rPr>
                <w:rFonts w:ascii="Times New Roman" w:hAnsi="Times New Roman"/>
                <w:color w:val="000000"/>
              </w:rPr>
            </w:pPr>
          </w:p>
          <w:p w14:paraId="3F6A8B5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57163F8" w14:textId="77777777" w:rsidR="00C8693F" w:rsidRDefault="00C8693F">
            <w:pPr>
              <w:spacing w:line="256" w:lineRule="auto"/>
              <w:rPr>
                <w:rFonts w:ascii="Times New Roman" w:hAnsi="Times New Roman"/>
                <w:color w:val="000000"/>
              </w:rPr>
            </w:pPr>
            <w:r>
              <w:rPr>
                <w:rFonts w:ascii="Times New Roman" w:hAnsi="Times New Roman"/>
                <w:color w:val="000000"/>
              </w:rPr>
              <w:t>Free text dosage instructions for cases where the instructions are too complex to code.</w:t>
            </w:r>
          </w:p>
        </w:tc>
        <w:tc>
          <w:tcPr>
            <w:tcW w:w="3060" w:type="dxa"/>
            <w:tcBorders>
              <w:top w:val="single" w:sz="2" w:space="0" w:color="auto"/>
              <w:left w:val="single" w:sz="2" w:space="0" w:color="auto"/>
              <w:bottom w:val="single" w:sz="2" w:space="0" w:color="auto"/>
              <w:right w:val="single" w:sz="2" w:space="0" w:color="auto"/>
            </w:tcBorders>
          </w:tcPr>
          <w:p w14:paraId="1A15249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829AC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1D1E09B" w14:textId="77777777" w:rsidR="00C8693F" w:rsidRDefault="00C8693F">
            <w:pPr>
              <w:spacing w:line="256" w:lineRule="auto"/>
              <w:rPr>
                <w:rFonts w:ascii="Times New Roman" w:hAnsi="Times New Roman"/>
                <w:color w:val="000000"/>
              </w:rPr>
            </w:pPr>
          </w:p>
        </w:tc>
        <w:bookmarkEnd w:id="243"/>
      </w:tr>
      <w:tr w:rsidR="00C8693F" w14:paraId="6E157B2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26B6630" w14:textId="77777777" w:rsidR="00C8693F" w:rsidRDefault="00C8693F">
            <w:pPr>
              <w:spacing w:line="256" w:lineRule="auto"/>
              <w:rPr>
                <w:rFonts w:ascii="Times New Roman" w:hAnsi="Times New Roman"/>
                <w:color w:val="000000"/>
              </w:rPr>
            </w:pPr>
            <w:bookmarkStart w:id="244" w:name="BKM_6B51D2D0_3E06_4345_AB18_80CAE2D31CD6"/>
            <w:r>
              <w:rPr>
                <w:rFonts w:ascii="Times New Roman" w:hAnsi="Times New Roman"/>
                <w:b/>
                <w:color w:val="000000"/>
              </w:rPr>
              <w:t>doseQuantity</w:t>
            </w:r>
            <w:r>
              <w:rPr>
                <w:rFonts w:ascii="Times New Roman" w:hAnsi="Times New Roman"/>
                <w:color w:val="000000"/>
              </w:rPr>
              <w:t xml:space="preserve"> Quantity</w:t>
            </w:r>
          </w:p>
          <w:p w14:paraId="6D3BEF9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F64526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6B8EC7D" w14:textId="77777777" w:rsidR="00C8693F" w:rsidRDefault="00C8693F">
            <w:pPr>
              <w:spacing w:line="256" w:lineRule="auto"/>
              <w:rPr>
                <w:rFonts w:ascii="Times New Roman" w:hAnsi="Times New Roman"/>
                <w:color w:val="000000"/>
              </w:rPr>
            </w:pPr>
          </w:p>
          <w:p w14:paraId="6F55596A" w14:textId="77777777" w:rsidR="00C8693F" w:rsidRDefault="00C8693F">
            <w:pPr>
              <w:spacing w:line="256" w:lineRule="auto"/>
              <w:rPr>
                <w:rFonts w:ascii="Times New Roman" w:hAnsi="Times New Roman"/>
                <w:color w:val="000000"/>
              </w:rPr>
            </w:pPr>
          </w:p>
          <w:p w14:paraId="385427D3" w14:textId="77777777" w:rsidR="00C8693F" w:rsidRDefault="00C8693F">
            <w:pPr>
              <w:spacing w:line="256" w:lineRule="auto"/>
              <w:rPr>
                <w:rFonts w:ascii="Times New Roman" w:hAnsi="Times New Roman"/>
                <w:color w:val="000000"/>
              </w:rPr>
            </w:pPr>
          </w:p>
          <w:p w14:paraId="0F88AE4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992D7D3" w14:textId="77777777" w:rsidR="00C8693F" w:rsidRDefault="00C8693F">
            <w:pPr>
              <w:spacing w:line="256" w:lineRule="auto"/>
              <w:rPr>
                <w:rFonts w:ascii="Times New Roman" w:hAnsi="Times New Roman"/>
                <w:color w:val="000000"/>
              </w:rPr>
            </w:pPr>
            <w:r>
              <w:rPr>
                <w:rFonts w:ascii="Times New Roman" w:hAnsi="Times New Roman"/>
                <w:color w:val="000000"/>
              </w:rPr>
              <w:t>The amount of the therapeutic or other substance given at one administration event. e.g., 500 mg, 1 tablet, 1 teaspoon</w:t>
            </w:r>
          </w:p>
        </w:tc>
        <w:tc>
          <w:tcPr>
            <w:tcW w:w="3060" w:type="dxa"/>
            <w:tcBorders>
              <w:top w:val="single" w:sz="2" w:space="0" w:color="auto"/>
              <w:left w:val="single" w:sz="2" w:space="0" w:color="auto"/>
              <w:bottom w:val="single" w:sz="2" w:space="0" w:color="auto"/>
              <w:right w:val="single" w:sz="2" w:space="0" w:color="auto"/>
            </w:tcBorders>
          </w:tcPr>
          <w:p w14:paraId="616E810F"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759FA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1E29FB4" w14:textId="77777777" w:rsidR="00C8693F" w:rsidRDefault="00C8693F">
            <w:pPr>
              <w:spacing w:line="256" w:lineRule="auto"/>
              <w:rPr>
                <w:rFonts w:ascii="Times New Roman" w:hAnsi="Times New Roman"/>
                <w:color w:val="000000"/>
              </w:rPr>
            </w:pPr>
          </w:p>
        </w:tc>
        <w:bookmarkEnd w:id="244"/>
      </w:tr>
      <w:tr w:rsidR="00C8693F" w14:paraId="4310856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92375CB" w14:textId="77777777" w:rsidR="00C8693F" w:rsidRDefault="00C8693F">
            <w:pPr>
              <w:spacing w:line="256" w:lineRule="auto"/>
              <w:rPr>
                <w:rFonts w:ascii="Times New Roman" w:hAnsi="Times New Roman"/>
                <w:color w:val="000000"/>
              </w:rPr>
            </w:pPr>
            <w:bookmarkStart w:id="245" w:name="BKM_9D1A5CBF_CEDE_42FA_95F6_85ACF2079AF1"/>
            <w:r>
              <w:rPr>
                <w:rFonts w:ascii="Times New Roman" w:hAnsi="Times New Roman"/>
                <w:b/>
                <w:color w:val="000000"/>
              </w:rPr>
              <w:t>doseType</w:t>
            </w:r>
            <w:r>
              <w:rPr>
                <w:rFonts w:ascii="Times New Roman" w:hAnsi="Times New Roman"/>
                <w:color w:val="000000"/>
              </w:rPr>
              <w:t xml:space="preserve"> Code</w:t>
            </w:r>
          </w:p>
          <w:p w14:paraId="706AD4A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D6DA1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1E6FA3F" w14:textId="77777777" w:rsidR="00C8693F" w:rsidRDefault="00C8693F">
            <w:pPr>
              <w:spacing w:line="256" w:lineRule="auto"/>
              <w:rPr>
                <w:rFonts w:ascii="Times New Roman" w:hAnsi="Times New Roman"/>
                <w:color w:val="000000"/>
              </w:rPr>
            </w:pPr>
          </w:p>
          <w:p w14:paraId="151AF265" w14:textId="77777777" w:rsidR="00C8693F" w:rsidRDefault="00C8693F">
            <w:pPr>
              <w:spacing w:line="256" w:lineRule="auto"/>
              <w:rPr>
                <w:rFonts w:ascii="Times New Roman" w:hAnsi="Times New Roman"/>
                <w:color w:val="000000"/>
              </w:rPr>
            </w:pPr>
          </w:p>
          <w:p w14:paraId="45D1C650" w14:textId="77777777" w:rsidR="00C8693F" w:rsidRDefault="00C8693F">
            <w:pPr>
              <w:spacing w:line="256" w:lineRule="auto"/>
              <w:rPr>
                <w:rFonts w:ascii="Times New Roman" w:hAnsi="Times New Roman"/>
                <w:color w:val="000000"/>
              </w:rPr>
            </w:pPr>
          </w:p>
          <w:p w14:paraId="1BB1CFB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F7990F8" w14:textId="77777777" w:rsidR="00C8693F" w:rsidRDefault="00C8693F">
            <w:pPr>
              <w:spacing w:line="256" w:lineRule="auto"/>
              <w:rPr>
                <w:rFonts w:ascii="Times New Roman" w:hAnsi="Times New Roman"/>
                <w:color w:val="000000"/>
              </w:rPr>
            </w:pPr>
            <w:r>
              <w:rPr>
                <w:rFonts w:ascii="Times New Roman" w:hAnsi="Times New Roman"/>
                <w:color w:val="000000"/>
              </w:rPr>
              <w:t>The type of dose.  E.g., initial, maintenance, loading.</w:t>
            </w:r>
          </w:p>
        </w:tc>
        <w:tc>
          <w:tcPr>
            <w:tcW w:w="3060" w:type="dxa"/>
            <w:tcBorders>
              <w:top w:val="single" w:sz="2" w:space="0" w:color="auto"/>
              <w:left w:val="single" w:sz="2" w:space="0" w:color="auto"/>
              <w:bottom w:val="single" w:sz="2" w:space="0" w:color="auto"/>
              <w:right w:val="single" w:sz="2" w:space="0" w:color="auto"/>
            </w:tcBorders>
          </w:tcPr>
          <w:p w14:paraId="45BB418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BCCA95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588256D" w14:textId="77777777" w:rsidR="00C8693F" w:rsidRDefault="00C8693F">
            <w:pPr>
              <w:spacing w:line="256" w:lineRule="auto"/>
              <w:rPr>
                <w:rFonts w:ascii="Times New Roman" w:hAnsi="Times New Roman"/>
                <w:color w:val="000000"/>
              </w:rPr>
            </w:pPr>
          </w:p>
        </w:tc>
        <w:bookmarkEnd w:id="245"/>
      </w:tr>
      <w:tr w:rsidR="00C8693F" w14:paraId="3FA6C5E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BDA090B" w14:textId="77777777" w:rsidR="00C8693F" w:rsidRDefault="00C8693F">
            <w:pPr>
              <w:spacing w:line="256" w:lineRule="auto"/>
              <w:rPr>
                <w:rFonts w:ascii="Times New Roman" w:hAnsi="Times New Roman"/>
                <w:color w:val="000000"/>
              </w:rPr>
            </w:pPr>
            <w:bookmarkStart w:id="246" w:name="BKM_A45E71BC_75F9_4F2C_9A2C_A553AAE386F8"/>
            <w:r>
              <w:rPr>
                <w:rFonts w:ascii="Times New Roman" w:hAnsi="Times New Roman"/>
                <w:b/>
                <w:color w:val="000000"/>
              </w:rPr>
              <w:t>maxDosePerPeriod</w:t>
            </w:r>
            <w:r>
              <w:rPr>
                <w:rFonts w:ascii="Times New Roman" w:hAnsi="Times New Roman"/>
                <w:color w:val="000000"/>
              </w:rPr>
              <w:t xml:space="preserve"> Quantity</w:t>
            </w:r>
          </w:p>
          <w:p w14:paraId="2699E24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88AC4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EA4A5ED" w14:textId="77777777" w:rsidR="00C8693F" w:rsidRDefault="00C8693F">
            <w:pPr>
              <w:spacing w:line="256" w:lineRule="auto"/>
              <w:rPr>
                <w:rFonts w:ascii="Times New Roman" w:hAnsi="Times New Roman"/>
                <w:color w:val="000000"/>
              </w:rPr>
            </w:pPr>
          </w:p>
          <w:p w14:paraId="0D7E639F" w14:textId="77777777" w:rsidR="00C8693F" w:rsidRDefault="00C8693F">
            <w:pPr>
              <w:spacing w:line="256" w:lineRule="auto"/>
              <w:rPr>
                <w:rFonts w:ascii="Times New Roman" w:hAnsi="Times New Roman"/>
                <w:color w:val="000000"/>
              </w:rPr>
            </w:pPr>
          </w:p>
          <w:p w14:paraId="44C07B3E" w14:textId="77777777" w:rsidR="00C8693F" w:rsidRDefault="00C8693F">
            <w:pPr>
              <w:spacing w:line="256" w:lineRule="auto"/>
              <w:rPr>
                <w:rFonts w:ascii="Times New Roman" w:hAnsi="Times New Roman"/>
                <w:color w:val="000000"/>
              </w:rPr>
            </w:pPr>
          </w:p>
          <w:p w14:paraId="2744C10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3AD2825" w14:textId="77777777" w:rsidR="00C8693F" w:rsidRDefault="00C8693F">
            <w:pPr>
              <w:spacing w:line="256" w:lineRule="auto"/>
              <w:rPr>
                <w:rFonts w:ascii="Times New Roman" w:hAnsi="Times New Roman"/>
                <w:color w:val="000000"/>
              </w:rPr>
            </w:pPr>
            <w:r>
              <w:rPr>
                <w:rFonts w:ascii="Times New Roman" w:hAnsi="Times New Roman"/>
                <w:color w:val="000000"/>
              </w:rPr>
              <w:t>The maximum total quantity of a therapeutic substance that may be administered to a subject over the period of time. E.g. 1000mg in 24 hours.</w:t>
            </w:r>
          </w:p>
        </w:tc>
        <w:tc>
          <w:tcPr>
            <w:tcW w:w="3060" w:type="dxa"/>
            <w:tcBorders>
              <w:top w:val="single" w:sz="2" w:space="0" w:color="auto"/>
              <w:left w:val="single" w:sz="2" w:space="0" w:color="auto"/>
              <w:bottom w:val="single" w:sz="2" w:space="0" w:color="auto"/>
              <w:right w:val="single" w:sz="2" w:space="0" w:color="auto"/>
            </w:tcBorders>
          </w:tcPr>
          <w:p w14:paraId="74E9D2AE"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94442B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AC12B4B" w14:textId="77777777" w:rsidR="00C8693F" w:rsidRDefault="00C8693F">
            <w:pPr>
              <w:spacing w:line="256" w:lineRule="auto"/>
              <w:rPr>
                <w:rFonts w:ascii="Times New Roman" w:hAnsi="Times New Roman"/>
                <w:color w:val="000000"/>
              </w:rPr>
            </w:pPr>
          </w:p>
        </w:tc>
        <w:bookmarkEnd w:id="246"/>
      </w:tr>
      <w:tr w:rsidR="00C8693F" w14:paraId="6A38154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C02C05F" w14:textId="77777777" w:rsidR="00C8693F" w:rsidRDefault="00C8693F">
            <w:pPr>
              <w:spacing w:line="256" w:lineRule="auto"/>
              <w:rPr>
                <w:rFonts w:ascii="Times New Roman" w:hAnsi="Times New Roman"/>
                <w:color w:val="000000"/>
              </w:rPr>
            </w:pPr>
            <w:bookmarkStart w:id="247" w:name="BKM_AB75820D_C948_4FCD_9184_4B39624EFC9E"/>
            <w:r>
              <w:rPr>
                <w:rFonts w:ascii="Times New Roman" w:hAnsi="Times New Roman"/>
                <w:b/>
                <w:color w:val="000000"/>
              </w:rPr>
              <w:t>method</w:t>
            </w:r>
            <w:r>
              <w:rPr>
                <w:rFonts w:ascii="Times New Roman" w:hAnsi="Times New Roman"/>
                <w:color w:val="000000"/>
              </w:rPr>
              <w:t xml:space="preserve"> Code</w:t>
            </w:r>
          </w:p>
          <w:p w14:paraId="109B091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6B814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F035383" w14:textId="77777777" w:rsidR="00C8693F" w:rsidRDefault="00C8693F">
            <w:pPr>
              <w:spacing w:line="256" w:lineRule="auto"/>
              <w:rPr>
                <w:rFonts w:ascii="Times New Roman" w:hAnsi="Times New Roman"/>
                <w:color w:val="000000"/>
              </w:rPr>
            </w:pPr>
          </w:p>
          <w:p w14:paraId="3DA7D4A2" w14:textId="77777777" w:rsidR="00C8693F" w:rsidRDefault="00C8693F">
            <w:pPr>
              <w:spacing w:line="256" w:lineRule="auto"/>
              <w:rPr>
                <w:rFonts w:ascii="Times New Roman" w:hAnsi="Times New Roman"/>
                <w:color w:val="000000"/>
              </w:rPr>
            </w:pPr>
          </w:p>
          <w:p w14:paraId="6A95110F" w14:textId="77777777" w:rsidR="00C8693F" w:rsidRDefault="00C8693F">
            <w:pPr>
              <w:spacing w:line="256" w:lineRule="auto"/>
              <w:rPr>
                <w:rFonts w:ascii="Times New Roman" w:hAnsi="Times New Roman"/>
                <w:color w:val="000000"/>
              </w:rPr>
            </w:pPr>
          </w:p>
          <w:p w14:paraId="73BC4DDA"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A03A97F"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A coded value indicating the method by which the medication is introduced into or onto the body. Most commonly used for injections. Examples: Slow Push; Deep IV. Terminologies used often pre-coordinate this term with the route and or form of administration.</w:t>
            </w:r>
          </w:p>
        </w:tc>
        <w:tc>
          <w:tcPr>
            <w:tcW w:w="3060" w:type="dxa"/>
            <w:tcBorders>
              <w:top w:val="single" w:sz="2" w:space="0" w:color="auto"/>
              <w:left w:val="single" w:sz="2" w:space="0" w:color="auto"/>
              <w:bottom w:val="single" w:sz="2" w:space="0" w:color="auto"/>
              <w:right w:val="single" w:sz="2" w:space="0" w:color="auto"/>
            </w:tcBorders>
          </w:tcPr>
          <w:p w14:paraId="198A260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3E0EF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74CD945" w14:textId="77777777" w:rsidR="00C8693F" w:rsidRDefault="00C8693F">
            <w:pPr>
              <w:spacing w:line="256" w:lineRule="auto"/>
              <w:rPr>
                <w:rFonts w:ascii="Times New Roman" w:hAnsi="Times New Roman"/>
                <w:color w:val="000000"/>
              </w:rPr>
            </w:pPr>
          </w:p>
        </w:tc>
        <w:bookmarkEnd w:id="247"/>
      </w:tr>
      <w:tr w:rsidR="00C8693F" w14:paraId="6A030F3F"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494AC72" w14:textId="77777777" w:rsidR="00C8693F" w:rsidRDefault="00C8693F">
            <w:pPr>
              <w:spacing w:line="256" w:lineRule="auto"/>
              <w:rPr>
                <w:rFonts w:ascii="Times New Roman" w:hAnsi="Times New Roman"/>
                <w:color w:val="000000"/>
              </w:rPr>
            </w:pPr>
            <w:bookmarkStart w:id="248" w:name="BKM_B77B4495_E2A8_4996_97D3_09E34AEB9212"/>
            <w:r>
              <w:rPr>
                <w:rFonts w:ascii="Times New Roman" w:hAnsi="Times New Roman"/>
                <w:b/>
                <w:color w:val="000000"/>
              </w:rPr>
              <w:lastRenderedPageBreak/>
              <w:t>rate</w:t>
            </w:r>
            <w:r>
              <w:rPr>
                <w:rFonts w:ascii="Times New Roman" w:hAnsi="Times New Roman"/>
                <w:color w:val="000000"/>
              </w:rPr>
              <w:t xml:space="preserve"> Quantity</w:t>
            </w:r>
          </w:p>
          <w:p w14:paraId="56A8439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036D2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23DEFC0" w14:textId="77777777" w:rsidR="00C8693F" w:rsidRDefault="00C8693F">
            <w:pPr>
              <w:spacing w:line="256" w:lineRule="auto"/>
              <w:rPr>
                <w:rFonts w:ascii="Times New Roman" w:hAnsi="Times New Roman"/>
                <w:color w:val="000000"/>
              </w:rPr>
            </w:pPr>
          </w:p>
          <w:p w14:paraId="3D23609B" w14:textId="77777777" w:rsidR="00C8693F" w:rsidRDefault="00C8693F">
            <w:pPr>
              <w:spacing w:line="256" w:lineRule="auto"/>
              <w:rPr>
                <w:rFonts w:ascii="Times New Roman" w:hAnsi="Times New Roman"/>
                <w:color w:val="000000"/>
              </w:rPr>
            </w:pPr>
          </w:p>
          <w:p w14:paraId="113DFB92" w14:textId="77777777" w:rsidR="00C8693F" w:rsidRDefault="00C8693F">
            <w:pPr>
              <w:spacing w:line="256" w:lineRule="auto"/>
              <w:rPr>
                <w:rFonts w:ascii="Times New Roman" w:hAnsi="Times New Roman"/>
                <w:color w:val="000000"/>
              </w:rPr>
            </w:pPr>
          </w:p>
          <w:p w14:paraId="11E8BAA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84E3FE3" w14:textId="77777777" w:rsidR="00C8693F" w:rsidRDefault="00C8693F">
            <w:pPr>
              <w:spacing w:line="256" w:lineRule="auto"/>
              <w:rPr>
                <w:rFonts w:ascii="Times New Roman" w:hAnsi="Times New Roman"/>
                <w:color w:val="000000"/>
              </w:rPr>
            </w:pPr>
            <w:r>
              <w:rPr>
                <w:rFonts w:ascii="Times New Roman" w:hAnsi="Times New Roman"/>
                <w:color w:val="000000"/>
              </w:rPr>
              <w:t>The speed with which the substance is introduced into the subject. Typically the rate for an infusion. e.g., 200ml in 2 hours.</w:t>
            </w:r>
          </w:p>
        </w:tc>
        <w:tc>
          <w:tcPr>
            <w:tcW w:w="3060" w:type="dxa"/>
            <w:tcBorders>
              <w:top w:val="single" w:sz="2" w:space="0" w:color="auto"/>
              <w:left w:val="single" w:sz="2" w:space="0" w:color="auto"/>
              <w:bottom w:val="single" w:sz="2" w:space="0" w:color="auto"/>
              <w:right w:val="single" w:sz="2" w:space="0" w:color="auto"/>
            </w:tcBorders>
          </w:tcPr>
          <w:p w14:paraId="5CF5B46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917354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A62C3EB" w14:textId="77777777" w:rsidR="00C8693F" w:rsidRDefault="00C8693F">
            <w:pPr>
              <w:spacing w:line="256" w:lineRule="auto"/>
              <w:rPr>
                <w:rFonts w:ascii="Times New Roman" w:hAnsi="Times New Roman"/>
                <w:color w:val="000000"/>
              </w:rPr>
            </w:pPr>
          </w:p>
        </w:tc>
        <w:bookmarkEnd w:id="248"/>
      </w:tr>
      <w:bookmarkEnd w:id="236"/>
    </w:tbl>
    <w:p w14:paraId="126CCDEA" w14:textId="77777777" w:rsidR="00C8693F" w:rsidRDefault="00C8693F" w:rsidP="00C8693F">
      <w:pPr>
        <w:rPr>
          <w:rFonts w:ascii="Times New Roman" w:hAnsi="Times New Roman" w:cs="Arial"/>
          <w:color w:val="000000"/>
          <w:lang w:val="en-AU"/>
        </w:rPr>
      </w:pPr>
    </w:p>
    <w:p w14:paraId="73243E4E" w14:textId="77777777" w:rsidR="00C8693F" w:rsidRDefault="00C8693F" w:rsidP="00C8693F">
      <w:pPr>
        <w:pStyle w:val="Heading2"/>
        <w:rPr>
          <w:rFonts w:ascii="Arial" w:hAnsi="Arial"/>
          <w:color w:val="004080"/>
          <w:szCs w:val="24"/>
          <w:lang w:val="en-US"/>
        </w:rPr>
      </w:pPr>
      <w:bookmarkStart w:id="249" w:name="BKM_9C93F04B_6B64_4E4D_9909_F9EAB74DB2FC"/>
      <w:bookmarkStart w:id="250" w:name="_Toc374521849"/>
      <w:r>
        <w:rPr>
          <w:bCs/>
          <w:szCs w:val="24"/>
          <w:lang w:val="en-US"/>
        </w:rPr>
        <w:t>EnactableDescriptor</w:t>
      </w:r>
      <w:bookmarkEnd w:id="250"/>
    </w:p>
    <w:p w14:paraId="50772E4C"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0737EC1C" w14:textId="77777777" w:rsidR="00C8693F" w:rsidRDefault="00C8693F" w:rsidP="00C8693F">
      <w:pPr>
        <w:rPr>
          <w:rFonts w:ascii="Times New Roman" w:hAnsi="Times New Roman"/>
          <w:color w:val="000000"/>
        </w:rPr>
      </w:pPr>
    </w:p>
    <w:p w14:paraId="0769A120" w14:textId="77777777" w:rsidR="00C8693F" w:rsidRDefault="00C8693F" w:rsidP="00C8693F">
      <w:pPr>
        <w:rPr>
          <w:rFonts w:ascii="Arial" w:eastAsiaTheme="minorEastAsia" w:hAnsi="Arial"/>
        </w:rPr>
      </w:pPr>
      <w:r>
        <w:rPr>
          <w:rFonts w:ascii="Times New Roman" w:hAnsi="Times New Roman"/>
          <w:color w:val="000000"/>
        </w:rPr>
        <w:t>Description of a healthcare action, independent of the performance of the action.</w:t>
      </w:r>
    </w:p>
    <w:p w14:paraId="7A570FE1" w14:textId="77777777" w:rsidR="00C8693F" w:rsidRDefault="00C8693F" w:rsidP="00C8693F">
      <w:pPr>
        <w:rPr>
          <w:rFonts w:ascii="Times New Roman" w:hAnsi="Times New Roman"/>
        </w:rPr>
      </w:pPr>
    </w:p>
    <w:p w14:paraId="790920F9" w14:textId="77777777" w:rsidR="00C8693F" w:rsidRDefault="00C8693F" w:rsidP="00C8693F">
      <w:pPr>
        <w:rPr>
          <w:rFonts w:ascii="Times New Roman" w:hAnsi="Times New Roman"/>
        </w:rPr>
      </w:pPr>
    </w:p>
    <w:p w14:paraId="6E42E29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4C2E29F"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6FAED75"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374631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3095A8C"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8E3586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D2A9D02" w14:textId="77777777" w:rsidTr="00C8693F">
        <w:tc>
          <w:tcPr>
            <w:tcW w:w="2250" w:type="dxa"/>
            <w:tcBorders>
              <w:top w:val="single" w:sz="2" w:space="0" w:color="auto"/>
              <w:left w:val="single" w:sz="2" w:space="0" w:color="auto"/>
              <w:bottom w:val="single" w:sz="2" w:space="0" w:color="auto"/>
              <w:right w:val="single" w:sz="2" w:space="0" w:color="auto"/>
            </w:tcBorders>
          </w:tcPr>
          <w:p w14:paraId="737CD5FC"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72A17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4E241B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700E24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7F67A5E"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05C12C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EC8DE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B01C756"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6E4902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1F328E0" w14:textId="77777777" w:rsidR="00C8693F" w:rsidRDefault="00C8693F">
            <w:pPr>
              <w:spacing w:line="256" w:lineRule="auto"/>
              <w:rPr>
                <w:rFonts w:ascii="Times New Roman" w:hAnsi="Times New Roman"/>
                <w:color w:val="000000"/>
              </w:rPr>
            </w:pPr>
          </w:p>
          <w:p w14:paraId="6873CA7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97DFE32" w14:textId="77777777" w:rsidTr="00C8693F">
        <w:tc>
          <w:tcPr>
            <w:tcW w:w="2250" w:type="dxa"/>
            <w:tcBorders>
              <w:top w:val="single" w:sz="2" w:space="0" w:color="auto"/>
              <w:left w:val="single" w:sz="2" w:space="0" w:color="auto"/>
              <w:bottom w:val="single" w:sz="2" w:space="0" w:color="auto"/>
              <w:right w:val="single" w:sz="2" w:space="0" w:color="auto"/>
            </w:tcBorders>
          </w:tcPr>
          <w:p w14:paraId="26D6308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210FD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0E0534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8E884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B1F81E1"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72C658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E373B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7FFC99F"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5AE6D8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4FEAED3" w14:textId="77777777" w:rsidR="00C8693F" w:rsidRDefault="00C8693F">
            <w:pPr>
              <w:spacing w:line="256" w:lineRule="auto"/>
              <w:rPr>
                <w:rFonts w:ascii="Times New Roman" w:hAnsi="Times New Roman"/>
                <w:color w:val="000000"/>
              </w:rPr>
            </w:pPr>
          </w:p>
          <w:p w14:paraId="1985B50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5681BA4" w14:textId="77777777" w:rsidTr="00C8693F">
        <w:tc>
          <w:tcPr>
            <w:tcW w:w="2250" w:type="dxa"/>
            <w:tcBorders>
              <w:top w:val="single" w:sz="2" w:space="0" w:color="auto"/>
              <w:left w:val="single" w:sz="2" w:space="0" w:color="auto"/>
              <w:bottom w:val="single" w:sz="2" w:space="0" w:color="auto"/>
              <w:right w:val="single" w:sz="2" w:space="0" w:color="auto"/>
            </w:tcBorders>
          </w:tcPr>
          <w:p w14:paraId="318D904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EE555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F15A6A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CA7C4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B2ABFFD"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221424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9B7EA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9BD590"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385CB6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7C3C809" w14:textId="77777777" w:rsidR="00C8693F" w:rsidRDefault="00C8693F">
            <w:pPr>
              <w:spacing w:line="256" w:lineRule="auto"/>
              <w:rPr>
                <w:rFonts w:ascii="Times New Roman" w:hAnsi="Times New Roman"/>
                <w:color w:val="000000"/>
              </w:rPr>
            </w:pPr>
          </w:p>
          <w:p w14:paraId="0CDDD6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9A9EB37" w14:textId="77777777" w:rsidTr="00C8693F">
        <w:tc>
          <w:tcPr>
            <w:tcW w:w="2250" w:type="dxa"/>
            <w:tcBorders>
              <w:top w:val="single" w:sz="2" w:space="0" w:color="auto"/>
              <w:left w:val="single" w:sz="2" w:space="0" w:color="auto"/>
              <w:bottom w:val="single" w:sz="2" w:space="0" w:color="auto"/>
              <w:right w:val="single" w:sz="2" w:space="0" w:color="auto"/>
            </w:tcBorders>
          </w:tcPr>
          <w:p w14:paraId="75F9214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17F15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3633F7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186985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3900359" w14:textId="77777777" w:rsidR="00C8693F" w:rsidRDefault="00C8693F">
            <w:pPr>
              <w:spacing w:line="256" w:lineRule="auto"/>
              <w:rPr>
                <w:rFonts w:ascii="Times New Roman" w:hAnsi="Times New Roman"/>
                <w:color w:val="000000"/>
              </w:rPr>
            </w:pPr>
            <w:r>
              <w:rPr>
                <w:rFonts w:ascii="Times New Roman" w:hAnsi="Times New Roman"/>
                <w:color w:val="000000"/>
              </w:rPr>
              <w:t>TBDCommunicationDescriptor</w:t>
            </w:r>
          </w:p>
          <w:p w14:paraId="66DD45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1CC82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DB6B480"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55376A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EDDB28" w14:textId="77777777" w:rsidR="00C8693F" w:rsidRDefault="00C8693F">
            <w:pPr>
              <w:spacing w:line="256" w:lineRule="auto"/>
              <w:rPr>
                <w:rFonts w:ascii="Times New Roman" w:hAnsi="Times New Roman"/>
                <w:color w:val="000000"/>
              </w:rPr>
            </w:pPr>
          </w:p>
          <w:p w14:paraId="44FD6F7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8E7DA85" w14:textId="77777777" w:rsidTr="00C8693F">
        <w:tc>
          <w:tcPr>
            <w:tcW w:w="2250" w:type="dxa"/>
            <w:tcBorders>
              <w:top w:val="single" w:sz="2" w:space="0" w:color="auto"/>
              <w:left w:val="single" w:sz="2" w:space="0" w:color="auto"/>
              <w:bottom w:val="single" w:sz="2" w:space="0" w:color="auto"/>
              <w:right w:val="single" w:sz="2" w:space="0" w:color="auto"/>
            </w:tcBorders>
          </w:tcPr>
          <w:p w14:paraId="16B185A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3614E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707C81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094A5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1AB6135" w14:textId="77777777" w:rsidR="00C8693F" w:rsidRDefault="00C8693F">
            <w:pPr>
              <w:spacing w:line="256" w:lineRule="auto"/>
              <w:rPr>
                <w:rFonts w:ascii="Times New Roman" w:hAnsi="Times New Roman"/>
                <w:color w:val="000000"/>
              </w:rPr>
            </w:pPr>
            <w:r>
              <w:rPr>
                <w:rFonts w:ascii="Times New Roman" w:hAnsi="Times New Roman"/>
                <w:color w:val="000000"/>
              </w:rPr>
              <w:t>TBDGoalDescriptor</w:t>
            </w:r>
          </w:p>
          <w:p w14:paraId="46BCECE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8D8E1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3497969"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04C36A7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7D82F58" w14:textId="77777777" w:rsidR="00C8693F" w:rsidRDefault="00C8693F">
            <w:pPr>
              <w:spacing w:line="256" w:lineRule="auto"/>
              <w:rPr>
                <w:rFonts w:ascii="Times New Roman" w:hAnsi="Times New Roman"/>
                <w:color w:val="000000"/>
              </w:rPr>
            </w:pPr>
          </w:p>
          <w:p w14:paraId="1B9D34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833B723" w14:textId="77777777" w:rsidTr="00C8693F">
        <w:tc>
          <w:tcPr>
            <w:tcW w:w="2250" w:type="dxa"/>
            <w:tcBorders>
              <w:top w:val="single" w:sz="2" w:space="0" w:color="auto"/>
              <w:left w:val="single" w:sz="2" w:space="0" w:color="auto"/>
              <w:bottom w:val="single" w:sz="2" w:space="0" w:color="auto"/>
              <w:right w:val="single" w:sz="2" w:space="0" w:color="auto"/>
            </w:tcBorders>
          </w:tcPr>
          <w:p w14:paraId="71B70C4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65F42FC"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Source -&gt; Destination </w:t>
            </w:r>
          </w:p>
          <w:p w14:paraId="5F9977C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D947937"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63FAF2BE"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TBDEducationDescriptor</w:t>
            </w:r>
          </w:p>
          <w:p w14:paraId="2D3F52F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15EB5CE"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59718523"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EnactableDescriptor</w:t>
            </w:r>
          </w:p>
          <w:p w14:paraId="730D7F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7EA17FA" w14:textId="77777777" w:rsidR="00C8693F" w:rsidRDefault="00C8693F">
            <w:pPr>
              <w:spacing w:line="256" w:lineRule="auto"/>
              <w:rPr>
                <w:rFonts w:ascii="Times New Roman" w:hAnsi="Times New Roman"/>
                <w:color w:val="000000"/>
              </w:rPr>
            </w:pPr>
          </w:p>
          <w:p w14:paraId="1AA6B328"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r>
      <w:tr w:rsidR="00C8693F" w14:paraId="6D4354D0" w14:textId="77777777" w:rsidTr="00C8693F">
        <w:tc>
          <w:tcPr>
            <w:tcW w:w="2250" w:type="dxa"/>
            <w:tcBorders>
              <w:top w:val="single" w:sz="2" w:space="0" w:color="auto"/>
              <w:left w:val="single" w:sz="2" w:space="0" w:color="auto"/>
              <w:bottom w:val="single" w:sz="2" w:space="0" w:color="auto"/>
              <w:right w:val="single" w:sz="2" w:space="0" w:color="auto"/>
            </w:tcBorders>
          </w:tcPr>
          <w:p w14:paraId="430576A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43A4F2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9EB939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D891F1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07B2B33" w14:textId="77777777" w:rsidR="00C8693F" w:rsidRDefault="00C8693F">
            <w:pPr>
              <w:spacing w:line="256" w:lineRule="auto"/>
              <w:rPr>
                <w:rFonts w:ascii="Times New Roman" w:hAnsi="Times New Roman"/>
                <w:color w:val="000000"/>
              </w:rPr>
            </w:pPr>
            <w:r>
              <w:rPr>
                <w:rFonts w:ascii="Times New Roman" w:hAnsi="Times New Roman"/>
                <w:color w:val="000000"/>
              </w:rPr>
              <w:t>TBDNutritionDescriptor</w:t>
            </w:r>
          </w:p>
          <w:p w14:paraId="3034F5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ABE157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94B5DBC"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0B57E2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A9213F" w14:textId="77777777" w:rsidR="00C8693F" w:rsidRDefault="00C8693F">
            <w:pPr>
              <w:spacing w:line="256" w:lineRule="auto"/>
              <w:rPr>
                <w:rFonts w:ascii="Times New Roman" w:hAnsi="Times New Roman"/>
                <w:color w:val="000000"/>
              </w:rPr>
            </w:pPr>
          </w:p>
          <w:p w14:paraId="046D397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22909F7" w14:textId="77777777" w:rsidTr="00C8693F">
        <w:tc>
          <w:tcPr>
            <w:tcW w:w="2250" w:type="dxa"/>
            <w:tcBorders>
              <w:top w:val="single" w:sz="2" w:space="0" w:color="auto"/>
              <w:left w:val="single" w:sz="2" w:space="0" w:color="auto"/>
              <w:bottom w:val="single" w:sz="2" w:space="0" w:color="auto"/>
              <w:right w:val="single" w:sz="2" w:space="0" w:color="auto"/>
            </w:tcBorders>
          </w:tcPr>
          <w:p w14:paraId="4B1998B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0036B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E4ABB5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400B5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A4DDC45" w14:textId="77777777" w:rsidR="00C8693F" w:rsidRDefault="00C8693F">
            <w:pPr>
              <w:spacing w:line="256" w:lineRule="auto"/>
              <w:rPr>
                <w:rFonts w:ascii="Times New Roman" w:hAnsi="Times New Roman"/>
                <w:color w:val="000000"/>
              </w:rPr>
            </w:pPr>
            <w:r>
              <w:rPr>
                <w:rFonts w:ascii="Times New Roman" w:hAnsi="Times New Roman"/>
                <w:color w:val="000000"/>
              </w:rPr>
              <w:t>TBDCarePlanParticipationDescriptor</w:t>
            </w:r>
          </w:p>
          <w:p w14:paraId="6807F5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46785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281C852"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27EEE1E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25C6AC1" w14:textId="77777777" w:rsidR="00C8693F" w:rsidRDefault="00C8693F">
            <w:pPr>
              <w:spacing w:line="256" w:lineRule="auto"/>
              <w:rPr>
                <w:rFonts w:ascii="Times New Roman" w:hAnsi="Times New Roman"/>
                <w:color w:val="000000"/>
              </w:rPr>
            </w:pPr>
          </w:p>
          <w:p w14:paraId="7E7824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16A4888" w14:textId="77777777" w:rsidTr="00C8693F">
        <w:tc>
          <w:tcPr>
            <w:tcW w:w="2250" w:type="dxa"/>
            <w:tcBorders>
              <w:top w:val="single" w:sz="2" w:space="0" w:color="auto"/>
              <w:left w:val="single" w:sz="2" w:space="0" w:color="auto"/>
              <w:bottom w:val="single" w:sz="2" w:space="0" w:color="auto"/>
              <w:right w:val="single" w:sz="2" w:space="0" w:color="auto"/>
            </w:tcBorders>
          </w:tcPr>
          <w:p w14:paraId="5B7030C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A0D34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79612B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3597F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B6BFDE0" w14:textId="77777777" w:rsidR="00C8693F" w:rsidRDefault="00C8693F">
            <w:pPr>
              <w:spacing w:line="256" w:lineRule="auto"/>
              <w:rPr>
                <w:rFonts w:ascii="Times New Roman" w:hAnsi="Times New Roman"/>
                <w:color w:val="000000"/>
              </w:rPr>
            </w:pPr>
            <w:r>
              <w:rPr>
                <w:rFonts w:ascii="Times New Roman" w:hAnsi="Times New Roman"/>
                <w:color w:val="000000"/>
              </w:rPr>
              <w:t>TBDEquipmentOrSuppliesApplicationDescriptor</w:t>
            </w:r>
          </w:p>
          <w:p w14:paraId="18F7404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069F6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C114024"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1CD682B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C626872" w14:textId="77777777" w:rsidR="00C8693F" w:rsidRDefault="00C8693F">
            <w:pPr>
              <w:spacing w:line="256" w:lineRule="auto"/>
              <w:rPr>
                <w:rFonts w:ascii="Times New Roman" w:hAnsi="Times New Roman"/>
                <w:color w:val="000000"/>
              </w:rPr>
            </w:pPr>
          </w:p>
          <w:p w14:paraId="164DCA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AE413AB" w14:textId="77777777" w:rsidTr="00C8693F">
        <w:tc>
          <w:tcPr>
            <w:tcW w:w="2250" w:type="dxa"/>
            <w:tcBorders>
              <w:top w:val="single" w:sz="2" w:space="0" w:color="auto"/>
              <w:left w:val="single" w:sz="2" w:space="0" w:color="auto"/>
              <w:bottom w:val="single" w:sz="2" w:space="0" w:color="auto"/>
              <w:right w:val="single" w:sz="2" w:space="0" w:color="auto"/>
            </w:tcBorders>
          </w:tcPr>
          <w:p w14:paraId="256D616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03D5C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D1DA51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5528E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B3BA5FA" w14:textId="77777777" w:rsidR="00C8693F" w:rsidRDefault="00C8693F">
            <w:pPr>
              <w:spacing w:line="256" w:lineRule="auto"/>
              <w:rPr>
                <w:rFonts w:ascii="Times New Roman" w:hAnsi="Times New Roman"/>
                <w:color w:val="000000"/>
              </w:rPr>
            </w:pPr>
            <w:r>
              <w:rPr>
                <w:rFonts w:ascii="Times New Roman" w:hAnsi="Times New Roman"/>
                <w:color w:val="000000"/>
              </w:rPr>
              <w:t>TBDProtocolParticipationDescriptor</w:t>
            </w:r>
          </w:p>
          <w:p w14:paraId="3A5B719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1226F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1177977"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7C9B77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46A507" w14:textId="77777777" w:rsidR="00C8693F" w:rsidRDefault="00C8693F">
            <w:pPr>
              <w:spacing w:line="256" w:lineRule="auto"/>
              <w:rPr>
                <w:rFonts w:ascii="Times New Roman" w:hAnsi="Times New Roman"/>
                <w:color w:val="000000"/>
              </w:rPr>
            </w:pPr>
          </w:p>
          <w:p w14:paraId="7836017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2AD35952" w14:textId="77777777" w:rsidR="00C8693F" w:rsidRDefault="00C8693F" w:rsidP="00C8693F">
      <w:pPr>
        <w:rPr>
          <w:rFonts w:ascii="Times New Roman" w:hAnsi="Times New Roman" w:cs="Arial"/>
          <w:color w:val="000000"/>
          <w:lang w:val="en-AU"/>
        </w:rPr>
      </w:pPr>
      <w:bookmarkStart w:id="251" w:name="BKM_CD5822FE_B2B1_4C76_BBD4_8B9000C0CA08"/>
      <w:bookmarkEnd w:id="251"/>
    </w:p>
    <w:p w14:paraId="09165C3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42B6B85D"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39DD1B2D"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72685BB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893A1E6"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5B3D65C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6CBB062"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performanceTime</w:t>
            </w:r>
            <w:r>
              <w:rPr>
                <w:rFonts w:ascii="Times New Roman" w:hAnsi="Times New Roman"/>
                <w:color w:val="000000"/>
              </w:rPr>
              <w:t xml:space="preserve"> TimePeriod</w:t>
            </w:r>
          </w:p>
          <w:p w14:paraId="7F3A8F5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499100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F08FB9D" w14:textId="77777777" w:rsidR="00C8693F" w:rsidRDefault="00C8693F">
            <w:pPr>
              <w:spacing w:line="256" w:lineRule="auto"/>
              <w:rPr>
                <w:rFonts w:ascii="Times New Roman" w:hAnsi="Times New Roman"/>
                <w:color w:val="000000"/>
              </w:rPr>
            </w:pPr>
          </w:p>
          <w:p w14:paraId="16A9A7C7" w14:textId="77777777" w:rsidR="00C8693F" w:rsidRDefault="00C8693F">
            <w:pPr>
              <w:spacing w:line="256" w:lineRule="auto"/>
              <w:rPr>
                <w:rFonts w:ascii="Times New Roman" w:hAnsi="Times New Roman"/>
                <w:color w:val="000000"/>
              </w:rPr>
            </w:pPr>
          </w:p>
          <w:p w14:paraId="05964CF2" w14:textId="77777777" w:rsidR="00C8693F" w:rsidRDefault="00C8693F">
            <w:pPr>
              <w:spacing w:line="256" w:lineRule="auto"/>
              <w:rPr>
                <w:rFonts w:ascii="Times New Roman" w:hAnsi="Times New Roman"/>
                <w:color w:val="000000"/>
              </w:rPr>
            </w:pPr>
          </w:p>
          <w:p w14:paraId="7212969C"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E28CF70" w14:textId="77777777" w:rsidR="00C8693F" w:rsidRDefault="00C8693F">
            <w:pPr>
              <w:spacing w:line="256" w:lineRule="auto"/>
              <w:rPr>
                <w:rFonts w:ascii="Times New Roman" w:hAnsi="Times New Roman"/>
                <w:color w:val="000000"/>
              </w:rPr>
            </w:pPr>
            <w:r>
              <w:rPr>
                <w:rFonts w:ascii="Times New Roman" w:hAnsi="Times New Roman"/>
                <w:color w:val="000000"/>
              </w:rPr>
              <w:t>The time when the action is performed.</w:t>
            </w:r>
          </w:p>
        </w:tc>
        <w:tc>
          <w:tcPr>
            <w:tcW w:w="3060" w:type="dxa"/>
            <w:tcBorders>
              <w:top w:val="single" w:sz="2" w:space="0" w:color="auto"/>
              <w:left w:val="single" w:sz="2" w:space="0" w:color="auto"/>
              <w:bottom w:val="single" w:sz="2" w:space="0" w:color="auto"/>
              <w:right w:val="single" w:sz="2" w:space="0" w:color="auto"/>
            </w:tcBorders>
          </w:tcPr>
          <w:p w14:paraId="0EAAE3C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CF0952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4967619" w14:textId="77777777" w:rsidR="00C8693F" w:rsidRDefault="00C8693F">
            <w:pPr>
              <w:spacing w:line="256" w:lineRule="auto"/>
              <w:rPr>
                <w:rFonts w:ascii="Times New Roman" w:hAnsi="Times New Roman"/>
                <w:color w:val="000000"/>
              </w:rPr>
            </w:pPr>
          </w:p>
        </w:tc>
      </w:tr>
      <w:bookmarkEnd w:id="249"/>
    </w:tbl>
    <w:p w14:paraId="5D75CB05" w14:textId="77777777" w:rsidR="00C8693F" w:rsidRDefault="00C8693F" w:rsidP="00C8693F">
      <w:pPr>
        <w:rPr>
          <w:rFonts w:ascii="Times New Roman" w:hAnsi="Times New Roman" w:cs="Arial"/>
          <w:color w:val="000000"/>
          <w:lang w:val="en-AU"/>
        </w:rPr>
      </w:pPr>
    </w:p>
    <w:p w14:paraId="0AFA6F36" w14:textId="77777777" w:rsidR="00C8693F" w:rsidRDefault="00C8693F" w:rsidP="00C8693F">
      <w:pPr>
        <w:pStyle w:val="Heading2"/>
        <w:rPr>
          <w:rFonts w:ascii="Arial" w:hAnsi="Arial"/>
          <w:color w:val="004080"/>
          <w:szCs w:val="24"/>
          <w:lang w:val="en-US"/>
        </w:rPr>
      </w:pPr>
      <w:bookmarkStart w:id="252" w:name="BKM_701CB845_6F20_49C1_BB23_18F81A8ADC54"/>
      <w:bookmarkStart w:id="253" w:name="_Toc374521850"/>
      <w:r>
        <w:rPr>
          <w:bCs/>
          <w:szCs w:val="24"/>
          <w:lang w:val="en-US"/>
        </w:rPr>
        <w:t>EnactmentPhase</w:t>
      </w:r>
      <w:bookmarkEnd w:id="253"/>
    </w:p>
    <w:p w14:paraId="44892FC7"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5DFAB1DE" w14:textId="77777777" w:rsidR="00C8693F" w:rsidRDefault="00C8693F" w:rsidP="00C8693F">
      <w:pPr>
        <w:rPr>
          <w:rFonts w:ascii="Times New Roman" w:hAnsi="Times New Roman"/>
          <w:color w:val="000000"/>
        </w:rPr>
      </w:pPr>
    </w:p>
    <w:p w14:paraId="758683E9" w14:textId="77777777" w:rsidR="00C8693F" w:rsidRDefault="00C8693F" w:rsidP="00C8693F">
      <w:pPr>
        <w:rPr>
          <w:rFonts w:ascii="Arial" w:eastAsiaTheme="minorEastAsia" w:hAnsi="Arial"/>
        </w:rPr>
      </w:pPr>
      <w:r>
        <w:rPr>
          <w:rFonts w:ascii="Times New Roman" w:hAnsi="Times New Roman"/>
          <w:color w:val="000000"/>
        </w:rPr>
        <w:t>A healthcare action may evolve through multiple phases from being proposed, considered to being delivered and then completed. A statement about an action specifies the phase of that action.</w:t>
      </w:r>
    </w:p>
    <w:p w14:paraId="447F81EC" w14:textId="77777777" w:rsidR="00C8693F" w:rsidRDefault="00C8693F" w:rsidP="00C8693F">
      <w:pPr>
        <w:rPr>
          <w:rFonts w:ascii="Times New Roman" w:hAnsi="Times New Roman"/>
        </w:rPr>
      </w:pPr>
    </w:p>
    <w:p w14:paraId="6AA8135F" w14:textId="77777777" w:rsidR="00C8693F" w:rsidRDefault="00C8693F" w:rsidP="00C8693F">
      <w:pPr>
        <w:rPr>
          <w:rFonts w:ascii="Times New Roman" w:hAnsi="Times New Roman"/>
        </w:rPr>
      </w:pPr>
    </w:p>
    <w:p w14:paraId="4CFC1F2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A07782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F439D0A"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FEC773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DA6C9CF"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298C69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9A668A7" w14:textId="77777777" w:rsidTr="00C8693F">
        <w:tc>
          <w:tcPr>
            <w:tcW w:w="2250" w:type="dxa"/>
            <w:tcBorders>
              <w:top w:val="single" w:sz="2" w:space="0" w:color="auto"/>
              <w:left w:val="single" w:sz="2" w:space="0" w:color="auto"/>
              <w:bottom w:val="single" w:sz="2" w:space="0" w:color="auto"/>
              <w:right w:val="single" w:sz="2" w:space="0" w:color="auto"/>
            </w:tcBorders>
          </w:tcPr>
          <w:p w14:paraId="1B986BB3"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168601C"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Source -&gt; Destination </w:t>
            </w:r>
          </w:p>
          <w:p w14:paraId="5C3BE0D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02DB409"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74607085"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Plan</w:t>
            </w:r>
          </w:p>
          <w:p w14:paraId="32C9817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777E6A0"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4DD77DC3"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EnactmentPhase</w:t>
            </w:r>
          </w:p>
          <w:p w14:paraId="5F0082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19E07FC" w14:textId="77777777" w:rsidR="00C8693F" w:rsidRDefault="00C8693F">
            <w:pPr>
              <w:spacing w:line="256" w:lineRule="auto"/>
              <w:rPr>
                <w:rFonts w:ascii="Times New Roman" w:hAnsi="Times New Roman"/>
                <w:color w:val="000000"/>
              </w:rPr>
            </w:pPr>
          </w:p>
          <w:p w14:paraId="16A52C6F"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r>
      <w:tr w:rsidR="00C8693F" w14:paraId="25D5857A" w14:textId="77777777" w:rsidTr="00C8693F">
        <w:tc>
          <w:tcPr>
            <w:tcW w:w="2250" w:type="dxa"/>
            <w:tcBorders>
              <w:top w:val="single" w:sz="2" w:space="0" w:color="auto"/>
              <w:left w:val="single" w:sz="2" w:space="0" w:color="auto"/>
              <w:bottom w:val="single" w:sz="2" w:space="0" w:color="auto"/>
              <w:right w:val="single" w:sz="2" w:space="0" w:color="auto"/>
            </w:tcBorders>
          </w:tcPr>
          <w:p w14:paraId="6009AFB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6EA648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C378A7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9C729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896D233"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7D0ACE3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295C5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6CF8826"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42A705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C815439" w14:textId="77777777" w:rsidR="00C8693F" w:rsidRDefault="00C8693F">
            <w:pPr>
              <w:spacing w:line="256" w:lineRule="auto"/>
              <w:rPr>
                <w:rFonts w:ascii="Times New Roman" w:hAnsi="Times New Roman"/>
                <w:color w:val="000000"/>
              </w:rPr>
            </w:pPr>
          </w:p>
          <w:p w14:paraId="2888DE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4286A21" w14:textId="77777777" w:rsidTr="00C8693F">
        <w:tc>
          <w:tcPr>
            <w:tcW w:w="2250" w:type="dxa"/>
            <w:tcBorders>
              <w:top w:val="single" w:sz="2" w:space="0" w:color="auto"/>
              <w:left w:val="single" w:sz="2" w:space="0" w:color="auto"/>
              <w:bottom w:val="single" w:sz="2" w:space="0" w:color="auto"/>
              <w:right w:val="single" w:sz="2" w:space="0" w:color="auto"/>
            </w:tcBorders>
          </w:tcPr>
          <w:p w14:paraId="0B6E4F1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1DE1B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0DC47A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DB5D1D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4129AF"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35E8F81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5834C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9223289"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0FF9A4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3665C2" w14:textId="77777777" w:rsidR="00C8693F" w:rsidRDefault="00C8693F">
            <w:pPr>
              <w:spacing w:line="256" w:lineRule="auto"/>
              <w:rPr>
                <w:rFonts w:ascii="Times New Roman" w:hAnsi="Times New Roman"/>
                <w:color w:val="000000"/>
              </w:rPr>
            </w:pPr>
          </w:p>
          <w:p w14:paraId="7CEABB8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875B925" w14:textId="77777777" w:rsidTr="00C8693F">
        <w:tc>
          <w:tcPr>
            <w:tcW w:w="2250" w:type="dxa"/>
            <w:tcBorders>
              <w:top w:val="single" w:sz="2" w:space="0" w:color="auto"/>
              <w:left w:val="single" w:sz="2" w:space="0" w:color="auto"/>
              <w:bottom w:val="single" w:sz="2" w:space="0" w:color="auto"/>
              <w:right w:val="single" w:sz="2" w:space="0" w:color="auto"/>
            </w:tcBorders>
          </w:tcPr>
          <w:p w14:paraId="2D7C503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51E8B8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FDC68D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5AE67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EBB1096"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09780F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DEEE6E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11C9956"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3133504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9BC468" w14:textId="77777777" w:rsidR="00C8693F" w:rsidRDefault="00C8693F">
            <w:pPr>
              <w:spacing w:line="256" w:lineRule="auto"/>
              <w:rPr>
                <w:rFonts w:ascii="Times New Roman" w:hAnsi="Times New Roman"/>
                <w:color w:val="000000"/>
              </w:rPr>
            </w:pPr>
          </w:p>
          <w:p w14:paraId="2ACA92F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252"/>
    </w:tbl>
    <w:p w14:paraId="174C93FD" w14:textId="77777777" w:rsidR="00C8693F" w:rsidRDefault="00C8693F" w:rsidP="00C8693F">
      <w:pPr>
        <w:rPr>
          <w:rFonts w:ascii="Times New Roman" w:hAnsi="Times New Roman" w:cs="Arial"/>
          <w:color w:val="000000"/>
          <w:lang w:val="en-AU"/>
        </w:rPr>
      </w:pPr>
    </w:p>
    <w:p w14:paraId="6FD618B0" w14:textId="77777777" w:rsidR="00C8693F" w:rsidRDefault="00C8693F" w:rsidP="00C8693F">
      <w:pPr>
        <w:pStyle w:val="Heading2"/>
        <w:rPr>
          <w:rFonts w:ascii="Arial" w:hAnsi="Arial"/>
          <w:color w:val="004080"/>
          <w:szCs w:val="24"/>
          <w:lang w:val="en-US"/>
        </w:rPr>
      </w:pPr>
      <w:bookmarkStart w:id="254" w:name="BKM_018D2E28_970A_4B5F_B14D_EA3CAEA495B0"/>
      <w:bookmarkStart w:id="255" w:name="_Toc374521851"/>
      <w:r>
        <w:rPr>
          <w:bCs/>
          <w:szCs w:val="24"/>
          <w:lang w:val="en-US"/>
        </w:rPr>
        <w:t>EncounterDescriptor</w:t>
      </w:r>
      <w:bookmarkEnd w:id="255"/>
    </w:p>
    <w:p w14:paraId="037E1898"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17822E0D" w14:textId="77777777" w:rsidR="00C8693F" w:rsidRDefault="00C8693F" w:rsidP="00C8693F">
      <w:pPr>
        <w:rPr>
          <w:rFonts w:ascii="Times New Roman" w:hAnsi="Times New Roman"/>
          <w:color w:val="000000"/>
        </w:rPr>
      </w:pPr>
    </w:p>
    <w:p w14:paraId="782D705A" w14:textId="77777777" w:rsidR="00C8693F" w:rsidRDefault="00C8693F" w:rsidP="00C8693F">
      <w:pPr>
        <w:rPr>
          <w:rFonts w:ascii="Arial" w:eastAsiaTheme="minorEastAsia" w:hAnsi="Arial"/>
        </w:rPr>
      </w:pPr>
      <w:r>
        <w:rPr>
          <w:rFonts w:ascii="Times New Roman" w:hAnsi="Times New Roman"/>
          <w:color w:val="000000"/>
        </w:rPr>
        <w:t>Description of an interaction between a patient and healthcare provider(s) for the purpose of providing healthcare service(s) or assessing the health status of a patient.</w:t>
      </w:r>
    </w:p>
    <w:p w14:paraId="023C1F6A" w14:textId="77777777" w:rsidR="00C8693F" w:rsidRDefault="00C8693F" w:rsidP="00C8693F">
      <w:pPr>
        <w:rPr>
          <w:rFonts w:ascii="Times New Roman" w:hAnsi="Times New Roman"/>
        </w:rPr>
      </w:pPr>
    </w:p>
    <w:p w14:paraId="578DDC94" w14:textId="77777777" w:rsidR="00C8693F" w:rsidRDefault="00C8693F" w:rsidP="00C8693F">
      <w:pPr>
        <w:rPr>
          <w:rFonts w:ascii="Times New Roman" w:hAnsi="Times New Roman"/>
        </w:rPr>
      </w:pPr>
    </w:p>
    <w:p w14:paraId="7854070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AAC468E"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A9DE87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6ECDA8E"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789369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15FFA01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1B1E678" w14:textId="77777777" w:rsidTr="00C8693F">
        <w:tc>
          <w:tcPr>
            <w:tcW w:w="2250" w:type="dxa"/>
            <w:tcBorders>
              <w:top w:val="single" w:sz="2" w:space="0" w:color="auto"/>
              <w:left w:val="single" w:sz="2" w:space="0" w:color="auto"/>
              <w:bottom w:val="single" w:sz="2" w:space="0" w:color="auto"/>
              <w:right w:val="single" w:sz="2" w:space="0" w:color="auto"/>
            </w:tcBorders>
          </w:tcPr>
          <w:p w14:paraId="0E1B66AB"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C3E60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00D9DF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570C2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1DF98F5"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79FB9BE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49825B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BEC9F26"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5FA2465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F70CFF7" w14:textId="77777777" w:rsidR="00C8693F" w:rsidRDefault="00C8693F">
            <w:pPr>
              <w:spacing w:line="256" w:lineRule="auto"/>
              <w:rPr>
                <w:rFonts w:ascii="Times New Roman" w:hAnsi="Times New Roman"/>
                <w:color w:val="000000"/>
              </w:rPr>
            </w:pPr>
          </w:p>
          <w:p w14:paraId="55E733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2C9A9F7" w14:textId="77777777" w:rsidTr="00C8693F">
        <w:tc>
          <w:tcPr>
            <w:tcW w:w="2250" w:type="dxa"/>
            <w:tcBorders>
              <w:top w:val="single" w:sz="2" w:space="0" w:color="auto"/>
              <w:left w:val="single" w:sz="2" w:space="0" w:color="auto"/>
              <w:bottom w:val="single" w:sz="2" w:space="0" w:color="auto"/>
              <w:right w:val="single" w:sz="2" w:space="0" w:color="auto"/>
            </w:tcBorders>
          </w:tcPr>
          <w:p w14:paraId="40E3443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9BBC0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2E5159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97B40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85B5472" w14:textId="77777777" w:rsidR="00C8693F" w:rsidRDefault="00C8693F">
            <w:pPr>
              <w:spacing w:line="256" w:lineRule="auto"/>
              <w:rPr>
                <w:rFonts w:ascii="Times New Roman" w:hAnsi="Times New Roman"/>
                <w:color w:val="000000"/>
              </w:rPr>
            </w:pPr>
            <w:r>
              <w:rPr>
                <w:rFonts w:ascii="Times New Roman" w:hAnsi="Times New Roman"/>
                <w:color w:val="000000"/>
              </w:rPr>
              <w:t>EncounterProposal</w:t>
            </w:r>
          </w:p>
          <w:p w14:paraId="42C38A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2AFED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23DE995"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6C36A3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2CB7A2" w14:textId="77777777" w:rsidR="00C8693F" w:rsidRDefault="00C8693F">
            <w:pPr>
              <w:spacing w:line="256" w:lineRule="auto"/>
              <w:rPr>
                <w:rFonts w:ascii="Times New Roman" w:hAnsi="Times New Roman"/>
                <w:color w:val="000000"/>
              </w:rPr>
            </w:pPr>
          </w:p>
          <w:p w14:paraId="598D74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60B70E1" w14:textId="77777777" w:rsidTr="00C8693F">
        <w:tc>
          <w:tcPr>
            <w:tcW w:w="2250" w:type="dxa"/>
            <w:tcBorders>
              <w:top w:val="single" w:sz="2" w:space="0" w:color="auto"/>
              <w:left w:val="single" w:sz="2" w:space="0" w:color="auto"/>
              <w:bottom w:val="single" w:sz="2" w:space="0" w:color="auto"/>
              <w:right w:val="single" w:sz="2" w:space="0" w:color="auto"/>
            </w:tcBorders>
          </w:tcPr>
          <w:p w14:paraId="2D8A347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A0C450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3C0D81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82DB2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C1F3C85" w14:textId="77777777" w:rsidR="00C8693F" w:rsidRDefault="00C8693F">
            <w:pPr>
              <w:spacing w:line="256" w:lineRule="auto"/>
              <w:rPr>
                <w:rFonts w:ascii="Times New Roman" w:hAnsi="Times New Roman"/>
                <w:color w:val="000000"/>
              </w:rPr>
            </w:pPr>
            <w:r>
              <w:rPr>
                <w:rFonts w:ascii="Times New Roman" w:hAnsi="Times New Roman"/>
                <w:color w:val="000000"/>
              </w:rPr>
              <w:t>EncounterRequest</w:t>
            </w:r>
          </w:p>
          <w:p w14:paraId="3561AB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F070B7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C4FB3D7"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28B310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8835C96" w14:textId="77777777" w:rsidR="00C8693F" w:rsidRDefault="00C8693F">
            <w:pPr>
              <w:spacing w:line="256" w:lineRule="auto"/>
              <w:rPr>
                <w:rFonts w:ascii="Times New Roman" w:hAnsi="Times New Roman"/>
                <w:color w:val="000000"/>
              </w:rPr>
            </w:pPr>
          </w:p>
          <w:p w14:paraId="6283D1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ADE9215" w14:textId="77777777" w:rsidTr="00C8693F">
        <w:tc>
          <w:tcPr>
            <w:tcW w:w="2250" w:type="dxa"/>
            <w:tcBorders>
              <w:top w:val="single" w:sz="2" w:space="0" w:color="auto"/>
              <w:left w:val="single" w:sz="2" w:space="0" w:color="auto"/>
              <w:bottom w:val="single" w:sz="2" w:space="0" w:color="auto"/>
              <w:right w:val="single" w:sz="2" w:space="0" w:color="auto"/>
            </w:tcBorders>
          </w:tcPr>
          <w:p w14:paraId="2FF6535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7E7DD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534562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3DA638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C29C6FA" w14:textId="77777777" w:rsidR="00C8693F" w:rsidRDefault="00C8693F">
            <w:pPr>
              <w:spacing w:line="256" w:lineRule="auto"/>
              <w:rPr>
                <w:rFonts w:ascii="Times New Roman" w:hAnsi="Times New Roman"/>
                <w:color w:val="000000"/>
              </w:rPr>
            </w:pPr>
            <w:r>
              <w:rPr>
                <w:rFonts w:ascii="Times New Roman" w:hAnsi="Times New Roman"/>
                <w:color w:val="000000"/>
              </w:rPr>
              <w:t>MissedAppointment</w:t>
            </w:r>
          </w:p>
          <w:p w14:paraId="49C34B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441944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2E35152"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25B3A09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24869C" w14:textId="77777777" w:rsidR="00C8693F" w:rsidRDefault="00C8693F">
            <w:pPr>
              <w:spacing w:line="256" w:lineRule="auto"/>
              <w:rPr>
                <w:rFonts w:ascii="Times New Roman" w:hAnsi="Times New Roman"/>
                <w:color w:val="000000"/>
              </w:rPr>
            </w:pPr>
          </w:p>
          <w:p w14:paraId="4F4D12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4C9453A" w14:textId="77777777" w:rsidTr="00C8693F">
        <w:tc>
          <w:tcPr>
            <w:tcW w:w="2250" w:type="dxa"/>
            <w:tcBorders>
              <w:top w:val="single" w:sz="2" w:space="0" w:color="auto"/>
              <w:left w:val="single" w:sz="2" w:space="0" w:color="auto"/>
              <w:bottom w:val="single" w:sz="2" w:space="0" w:color="auto"/>
              <w:right w:val="single" w:sz="2" w:space="0" w:color="auto"/>
            </w:tcBorders>
          </w:tcPr>
          <w:p w14:paraId="27971A7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ADF94E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E60794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61948F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114A6E" w14:textId="77777777" w:rsidR="00C8693F" w:rsidRDefault="00C8693F">
            <w:pPr>
              <w:spacing w:line="256" w:lineRule="auto"/>
              <w:rPr>
                <w:rFonts w:ascii="Times New Roman" w:hAnsi="Times New Roman"/>
                <w:color w:val="000000"/>
              </w:rPr>
            </w:pPr>
            <w:r>
              <w:rPr>
                <w:rFonts w:ascii="Times New Roman" w:hAnsi="Times New Roman"/>
                <w:color w:val="000000"/>
              </w:rPr>
              <w:t>ScheduledEncounter</w:t>
            </w:r>
          </w:p>
          <w:p w14:paraId="09612D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00897C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4B32594"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37B55D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D012CC" w14:textId="77777777" w:rsidR="00C8693F" w:rsidRDefault="00C8693F">
            <w:pPr>
              <w:spacing w:line="256" w:lineRule="auto"/>
              <w:rPr>
                <w:rFonts w:ascii="Times New Roman" w:hAnsi="Times New Roman"/>
                <w:color w:val="000000"/>
              </w:rPr>
            </w:pPr>
          </w:p>
          <w:p w14:paraId="206DF1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B0844FB" w14:textId="77777777" w:rsidTr="00C8693F">
        <w:tc>
          <w:tcPr>
            <w:tcW w:w="2250" w:type="dxa"/>
            <w:tcBorders>
              <w:top w:val="single" w:sz="2" w:space="0" w:color="auto"/>
              <w:left w:val="single" w:sz="2" w:space="0" w:color="auto"/>
              <w:bottom w:val="single" w:sz="2" w:space="0" w:color="auto"/>
              <w:right w:val="single" w:sz="2" w:space="0" w:color="auto"/>
            </w:tcBorders>
          </w:tcPr>
          <w:p w14:paraId="287196A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8ADD4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FB9077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86060F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4747317"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12701C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1F907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99595E6"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7AA494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6D8A3FC" w14:textId="77777777" w:rsidR="00C8693F" w:rsidRDefault="00C8693F">
            <w:pPr>
              <w:spacing w:line="256" w:lineRule="auto"/>
              <w:rPr>
                <w:rFonts w:ascii="Times New Roman" w:hAnsi="Times New Roman"/>
                <w:color w:val="000000"/>
              </w:rPr>
            </w:pPr>
          </w:p>
          <w:p w14:paraId="1017C5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74B530A" w14:textId="77777777" w:rsidR="00C8693F" w:rsidRDefault="00C8693F" w:rsidP="00C8693F">
      <w:pPr>
        <w:rPr>
          <w:rFonts w:ascii="Times New Roman" w:hAnsi="Times New Roman" w:cs="Arial"/>
          <w:color w:val="000000"/>
          <w:lang w:val="en-AU"/>
        </w:rPr>
      </w:pPr>
      <w:bookmarkStart w:id="256" w:name="BKM_1BD9355B_B7A8_4245_85B6_BBD9A338F615"/>
      <w:bookmarkEnd w:id="256"/>
    </w:p>
    <w:p w14:paraId="6FBD51D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218F98F8"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4CFA8412" w14:textId="77777777" w:rsidR="00C8693F" w:rsidRDefault="00C8693F">
            <w:pPr>
              <w:spacing w:line="256" w:lineRule="auto"/>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41A978E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1D8F67D8"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F69CA5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CEC3138"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class</w:t>
            </w:r>
            <w:r>
              <w:rPr>
                <w:rFonts w:ascii="Times New Roman" w:hAnsi="Times New Roman"/>
                <w:color w:val="000000"/>
              </w:rPr>
              <w:t xml:space="preserve"> Code</w:t>
            </w:r>
          </w:p>
          <w:p w14:paraId="2C2903F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C8AE8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7F95246" w14:textId="77777777" w:rsidR="00C8693F" w:rsidRDefault="00C8693F">
            <w:pPr>
              <w:spacing w:line="256" w:lineRule="auto"/>
              <w:rPr>
                <w:rFonts w:ascii="Times New Roman" w:hAnsi="Times New Roman"/>
                <w:color w:val="000000"/>
              </w:rPr>
            </w:pPr>
          </w:p>
          <w:p w14:paraId="72D6180D" w14:textId="77777777" w:rsidR="00C8693F" w:rsidRDefault="00C8693F">
            <w:pPr>
              <w:spacing w:line="256" w:lineRule="auto"/>
              <w:rPr>
                <w:rFonts w:ascii="Times New Roman" w:hAnsi="Times New Roman"/>
                <w:color w:val="000000"/>
              </w:rPr>
            </w:pPr>
          </w:p>
          <w:p w14:paraId="1A6595A6" w14:textId="77777777" w:rsidR="00C8693F" w:rsidRDefault="00C8693F">
            <w:pPr>
              <w:spacing w:line="256" w:lineRule="auto"/>
              <w:rPr>
                <w:rFonts w:ascii="Times New Roman" w:hAnsi="Times New Roman"/>
                <w:color w:val="000000"/>
              </w:rPr>
            </w:pPr>
          </w:p>
          <w:p w14:paraId="462ABC9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09120E0" w14:textId="77777777" w:rsidR="00C8693F" w:rsidRDefault="00C8693F">
            <w:pPr>
              <w:spacing w:line="256" w:lineRule="auto"/>
              <w:rPr>
                <w:rFonts w:ascii="Times New Roman" w:hAnsi="Times New Roman"/>
                <w:color w:val="000000"/>
              </w:rPr>
            </w:pPr>
            <w:r>
              <w:rPr>
                <w:rFonts w:ascii="Times New Roman" w:hAnsi="Times New Roman"/>
                <w:color w:val="000000"/>
              </w:rPr>
              <w:t>Classification of the encounter. For example, inpatient, outpatient, virtual</w:t>
            </w:r>
          </w:p>
        </w:tc>
        <w:tc>
          <w:tcPr>
            <w:tcW w:w="3060" w:type="dxa"/>
            <w:tcBorders>
              <w:top w:val="single" w:sz="2" w:space="0" w:color="auto"/>
              <w:left w:val="single" w:sz="2" w:space="0" w:color="auto"/>
              <w:bottom w:val="single" w:sz="2" w:space="0" w:color="auto"/>
              <w:right w:val="single" w:sz="2" w:space="0" w:color="auto"/>
            </w:tcBorders>
          </w:tcPr>
          <w:p w14:paraId="0AA72A8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A1798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648BC3B" w14:textId="77777777" w:rsidR="00C8693F" w:rsidRDefault="00C8693F">
            <w:pPr>
              <w:spacing w:line="256" w:lineRule="auto"/>
              <w:rPr>
                <w:rFonts w:ascii="Times New Roman" w:hAnsi="Times New Roman"/>
                <w:color w:val="000000"/>
              </w:rPr>
            </w:pPr>
          </w:p>
        </w:tc>
      </w:tr>
      <w:tr w:rsidR="00C8693F" w14:paraId="1DDDA16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883900C" w14:textId="77777777" w:rsidR="00C8693F" w:rsidRDefault="00C8693F">
            <w:pPr>
              <w:spacing w:line="256" w:lineRule="auto"/>
              <w:rPr>
                <w:rFonts w:ascii="Times New Roman" w:hAnsi="Times New Roman"/>
                <w:color w:val="000000"/>
              </w:rPr>
            </w:pPr>
            <w:bookmarkStart w:id="257" w:name="BKM_BFC330BB_2C10_49AE_B8D8_5C1502DC026E"/>
            <w:r>
              <w:rPr>
                <w:rFonts w:ascii="Times New Roman" w:hAnsi="Times New Roman"/>
                <w:b/>
                <w:color w:val="000000"/>
              </w:rPr>
              <w:t>dischargeDisposition</w:t>
            </w:r>
            <w:r>
              <w:rPr>
                <w:rFonts w:ascii="Times New Roman" w:hAnsi="Times New Roman"/>
                <w:color w:val="000000"/>
              </w:rPr>
              <w:t xml:space="preserve"> Code</w:t>
            </w:r>
          </w:p>
          <w:p w14:paraId="3A39D12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71AD4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B472BEE" w14:textId="77777777" w:rsidR="00C8693F" w:rsidRDefault="00C8693F">
            <w:pPr>
              <w:spacing w:line="256" w:lineRule="auto"/>
              <w:rPr>
                <w:rFonts w:ascii="Times New Roman" w:hAnsi="Times New Roman"/>
                <w:color w:val="000000"/>
              </w:rPr>
            </w:pPr>
          </w:p>
          <w:p w14:paraId="346D1E6E" w14:textId="77777777" w:rsidR="00C8693F" w:rsidRDefault="00C8693F">
            <w:pPr>
              <w:spacing w:line="256" w:lineRule="auto"/>
              <w:rPr>
                <w:rFonts w:ascii="Times New Roman" w:hAnsi="Times New Roman"/>
                <w:color w:val="000000"/>
              </w:rPr>
            </w:pPr>
          </w:p>
          <w:p w14:paraId="59353B0D" w14:textId="77777777" w:rsidR="00C8693F" w:rsidRDefault="00C8693F">
            <w:pPr>
              <w:spacing w:line="256" w:lineRule="auto"/>
              <w:rPr>
                <w:rFonts w:ascii="Times New Roman" w:hAnsi="Times New Roman"/>
                <w:color w:val="000000"/>
              </w:rPr>
            </w:pPr>
          </w:p>
          <w:p w14:paraId="6A273A6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DF9B6EC" w14:textId="77777777" w:rsidR="00C8693F" w:rsidRDefault="00C8693F">
            <w:pPr>
              <w:spacing w:line="256" w:lineRule="auto"/>
              <w:rPr>
                <w:rFonts w:ascii="Times New Roman" w:hAnsi="Times New Roman"/>
                <w:color w:val="000000"/>
              </w:rPr>
            </w:pPr>
            <w:r>
              <w:rPr>
                <w:rFonts w:ascii="Times New Roman" w:hAnsi="Times New Roman"/>
                <w:color w:val="000000"/>
              </w:rPr>
              <w:t>The final place or setting to which the patient was discharged on the day of discharge. e.g., home, hospice, expired</w:t>
            </w:r>
          </w:p>
        </w:tc>
        <w:tc>
          <w:tcPr>
            <w:tcW w:w="3060" w:type="dxa"/>
            <w:tcBorders>
              <w:top w:val="single" w:sz="2" w:space="0" w:color="auto"/>
              <w:left w:val="single" w:sz="2" w:space="0" w:color="auto"/>
              <w:bottom w:val="single" w:sz="2" w:space="0" w:color="auto"/>
              <w:right w:val="single" w:sz="2" w:space="0" w:color="auto"/>
            </w:tcBorders>
          </w:tcPr>
          <w:p w14:paraId="6FEB6C9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5B132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9EC008A" w14:textId="77777777" w:rsidR="00C8693F" w:rsidRDefault="00C8693F">
            <w:pPr>
              <w:spacing w:line="256" w:lineRule="auto"/>
              <w:rPr>
                <w:rFonts w:ascii="Times New Roman" w:hAnsi="Times New Roman"/>
                <w:color w:val="000000"/>
              </w:rPr>
            </w:pPr>
          </w:p>
        </w:tc>
        <w:bookmarkEnd w:id="257"/>
      </w:tr>
      <w:tr w:rsidR="00C8693F" w14:paraId="728662C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A84A149" w14:textId="77777777" w:rsidR="00C8693F" w:rsidRDefault="00C8693F">
            <w:pPr>
              <w:spacing w:line="256" w:lineRule="auto"/>
              <w:rPr>
                <w:rFonts w:ascii="Times New Roman" w:hAnsi="Times New Roman"/>
                <w:color w:val="000000"/>
              </w:rPr>
            </w:pPr>
            <w:bookmarkStart w:id="258" w:name="BKM_5CDCD3C0_3EE5_46C9_812A_6EA4ACFD14A2"/>
            <w:r>
              <w:rPr>
                <w:rFonts w:ascii="Times New Roman" w:hAnsi="Times New Roman"/>
                <w:b/>
                <w:color w:val="000000"/>
              </w:rPr>
              <w:t>encounterSchedule</w:t>
            </w:r>
            <w:r>
              <w:rPr>
                <w:rFonts w:ascii="Times New Roman" w:hAnsi="Times New Roman"/>
                <w:color w:val="000000"/>
              </w:rPr>
              <w:t xml:space="preserve"> Schedule</w:t>
            </w:r>
          </w:p>
          <w:p w14:paraId="2D2C5D5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A04A0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E82B213" w14:textId="77777777" w:rsidR="00C8693F" w:rsidRDefault="00C8693F">
            <w:pPr>
              <w:spacing w:line="256" w:lineRule="auto"/>
              <w:rPr>
                <w:rFonts w:ascii="Times New Roman" w:hAnsi="Times New Roman"/>
                <w:color w:val="000000"/>
              </w:rPr>
            </w:pPr>
          </w:p>
          <w:p w14:paraId="36F64BCF" w14:textId="77777777" w:rsidR="00C8693F" w:rsidRDefault="00C8693F">
            <w:pPr>
              <w:spacing w:line="256" w:lineRule="auto"/>
              <w:rPr>
                <w:rFonts w:ascii="Times New Roman" w:hAnsi="Times New Roman"/>
                <w:color w:val="000000"/>
              </w:rPr>
            </w:pPr>
          </w:p>
          <w:p w14:paraId="21C713ED" w14:textId="77777777" w:rsidR="00C8693F" w:rsidRDefault="00C8693F">
            <w:pPr>
              <w:spacing w:line="256" w:lineRule="auto"/>
              <w:rPr>
                <w:rFonts w:ascii="Times New Roman" w:hAnsi="Times New Roman"/>
                <w:color w:val="000000"/>
              </w:rPr>
            </w:pPr>
          </w:p>
          <w:p w14:paraId="6D5428C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0ACAD7C" w14:textId="77777777" w:rsidR="00C8693F" w:rsidRDefault="00C8693F">
            <w:pPr>
              <w:spacing w:line="256" w:lineRule="auto"/>
              <w:rPr>
                <w:rFonts w:ascii="Times New Roman" w:hAnsi="Times New Roman"/>
                <w:color w:val="000000"/>
              </w:rPr>
            </w:pPr>
            <w:r>
              <w:rPr>
                <w:rFonts w:ascii="Times New Roman" w:hAnsi="Times New Roman"/>
                <w:color w:val="000000"/>
              </w:rPr>
              <w:t>If the encounter is repeated, the frequency pattern for repetitions.</w:t>
            </w:r>
          </w:p>
        </w:tc>
        <w:tc>
          <w:tcPr>
            <w:tcW w:w="3060" w:type="dxa"/>
            <w:tcBorders>
              <w:top w:val="single" w:sz="2" w:space="0" w:color="auto"/>
              <w:left w:val="single" w:sz="2" w:space="0" w:color="auto"/>
              <w:bottom w:val="single" w:sz="2" w:space="0" w:color="auto"/>
              <w:right w:val="single" w:sz="2" w:space="0" w:color="auto"/>
            </w:tcBorders>
          </w:tcPr>
          <w:p w14:paraId="0B88569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86E07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02DA7AE" w14:textId="77777777" w:rsidR="00C8693F" w:rsidRDefault="00C8693F">
            <w:pPr>
              <w:spacing w:line="256" w:lineRule="auto"/>
              <w:rPr>
                <w:rFonts w:ascii="Times New Roman" w:hAnsi="Times New Roman"/>
                <w:color w:val="000000"/>
              </w:rPr>
            </w:pPr>
          </w:p>
        </w:tc>
        <w:bookmarkEnd w:id="258"/>
      </w:tr>
      <w:tr w:rsidR="00C8693F" w14:paraId="5FF3B802"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8883859" w14:textId="77777777" w:rsidR="00C8693F" w:rsidRDefault="00C8693F">
            <w:pPr>
              <w:spacing w:line="256" w:lineRule="auto"/>
              <w:rPr>
                <w:rFonts w:ascii="Times New Roman" w:hAnsi="Times New Roman"/>
                <w:color w:val="000000"/>
              </w:rPr>
            </w:pPr>
            <w:bookmarkStart w:id="259" w:name="BKM_B1EF3D05_6268_4577_8D33_C27EA5769A31"/>
            <w:r>
              <w:rPr>
                <w:rFonts w:ascii="Times New Roman" w:hAnsi="Times New Roman"/>
                <w:b/>
                <w:color w:val="000000"/>
              </w:rPr>
              <w:t>length</w:t>
            </w:r>
            <w:r>
              <w:rPr>
                <w:rFonts w:ascii="Times New Roman" w:hAnsi="Times New Roman"/>
                <w:color w:val="000000"/>
              </w:rPr>
              <w:t xml:space="preserve"> Quantity</w:t>
            </w:r>
          </w:p>
          <w:p w14:paraId="0CE67E4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18762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1E359DA" w14:textId="77777777" w:rsidR="00C8693F" w:rsidRDefault="00C8693F">
            <w:pPr>
              <w:spacing w:line="256" w:lineRule="auto"/>
              <w:rPr>
                <w:rFonts w:ascii="Times New Roman" w:hAnsi="Times New Roman"/>
                <w:color w:val="000000"/>
              </w:rPr>
            </w:pPr>
          </w:p>
          <w:p w14:paraId="49FAE9B2" w14:textId="77777777" w:rsidR="00C8693F" w:rsidRDefault="00C8693F">
            <w:pPr>
              <w:spacing w:line="256" w:lineRule="auto"/>
              <w:rPr>
                <w:rFonts w:ascii="Times New Roman" w:hAnsi="Times New Roman"/>
                <w:color w:val="000000"/>
              </w:rPr>
            </w:pPr>
          </w:p>
          <w:p w14:paraId="39E42D61" w14:textId="77777777" w:rsidR="00C8693F" w:rsidRDefault="00C8693F">
            <w:pPr>
              <w:spacing w:line="256" w:lineRule="auto"/>
              <w:rPr>
                <w:rFonts w:ascii="Times New Roman" w:hAnsi="Times New Roman"/>
                <w:color w:val="000000"/>
              </w:rPr>
            </w:pPr>
          </w:p>
          <w:p w14:paraId="01ADA24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D38496C" w14:textId="77777777" w:rsidR="00C8693F" w:rsidRDefault="00C8693F">
            <w:pPr>
              <w:spacing w:line="256" w:lineRule="auto"/>
              <w:rPr>
                <w:rFonts w:ascii="Times New Roman" w:hAnsi="Times New Roman"/>
                <w:color w:val="000000"/>
              </w:rPr>
            </w:pPr>
            <w:r>
              <w:rPr>
                <w:rFonts w:ascii="Times New Roman" w:hAnsi="Times New Roman"/>
                <w:color w:val="000000"/>
              </w:rPr>
              <w:t>Quantity of time the encounter lasted.</w:t>
            </w:r>
          </w:p>
        </w:tc>
        <w:tc>
          <w:tcPr>
            <w:tcW w:w="3060" w:type="dxa"/>
            <w:tcBorders>
              <w:top w:val="single" w:sz="2" w:space="0" w:color="auto"/>
              <w:left w:val="single" w:sz="2" w:space="0" w:color="auto"/>
              <w:bottom w:val="single" w:sz="2" w:space="0" w:color="auto"/>
              <w:right w:val="single" w:sz="2" w:space="0" w:color="auto"/>
            </w:tcBorders>
          </w:tcPr>
          <w:p w14:paraId="7365B23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F71D9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DA7F876" w14:textId="77777777" w:rsidR="00C8693F" w:rsidRDefault="00C8693F">
            <w:pPr>
              <w:spacing w:line="256" w:lineRule="auto"/>
              <w:rPr>
                <w:rFonts w:ascii="Times New Roman" w:hAnsi="Times New Roman"/>
                <w:color w:val="000000"/>
              </w:rPr>
            </w:pPr>
          </w:p>
        </w:tc>
        <w:bookmarkEnd w:id="259"/>
      </w:tr>
      <w:tr w:rsidR="00C8693F" w14:paraId="00ACD4A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3E7095B" w14:textId="77777777" w:rsidR="00C8693F" w:rsidRDefault="00C8693F">
            <w:pPr>
              <w:spacing w:line="256" w:lineRule="auto"/>
              <w:rPr>
                <w:rFonts w:ascii="Times New Roman" w:hAnsi="Times New Roman"/>
                <w:color w:val="000000"/>
              </w:rPr>
            </w:pPr>
            <w:bookmarkStart w:id="260" w:name="BKM_AFB8F64A_CE43_4A8A_BA5E_4345467C9AF2"/>
            <w:r>
              <w:rPr>
                <w:rFonts w:ascii="Times New Roman" w:hAnsi="Times New Roman"/>
                <w:b/>
                <w:color w:val="000000"/>
              </w:rPr>
              <w:t>location</w:t>
            </w:r>
            <w:r>
              <w:rPr>
                <w:rFonts w:ascii="Times New Roman" w:hAnsi="Times New Roman"/>
                <w:color w:val="000000"/>
              </w:rPr>
              <w:t xml:space="preserve"> Location</w:t>
            </w:r>
          </w:p>
          <w:p w14:paraId="715EBFB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AEE09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90199B4" w14:textId="77777777" w:rsidR="00C8693F" w:rsidRDefault="00C8693F">
            <w:pPr>
              <w:spacing w:line="256" w:lineRule="auto"/>
              <w:rPr>
                <w:rFonts w:ascii="Times New Roman" w:hAnsi="Times New Roman"/>
                <w:color w:val="000000"/>
              </w:rPr>
            </w:pPr>
          </w:p>
          <w:p w14:paraId="4D727F15" w14:textId="77777777" w:rsidR="00C8693F" w:rsidRDefault="00C8693F">
            <w:pPr>
              <w:spacing w:line="256" w:lineRule="auto"/>
              <w:rPr>
                <w:rFonts w:ascii="Times New Roman" w:hAnsi="Times New Roman"/>
                <w:color w:val="000000"/>
              </w:rPr>
            </w:pPr>
          </w:p>
          <w:p w14:paraId="3C8229A9" w14:textId="77777777" w:rsidR="00C8693F" w:rsidRDefault="00C8693F">
            <w:pPr>
              <w:spacing w:line="256" w:lineRule="auto"/>
              <w:rPr>
                <w:rFonts w:ascii="Times New Roman" w:hAnsi="Times New Roman"/>
                <w:color w:val="000000"/>
              </w:rPr>
            </w:pPr>
          </w:p>
          <w:p w14:paraId="68851AD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563EA98" w14:textId="77777777" w:rsidR="00C8693F" w:rsidRDefault="00C8693F">
            <w:pPr>
              <w:spacing w:line="256" w:lineRule="auto"/>
              <w:rPr>
                <w:rFonts w:ascii="Times New Roman" w:hAnsi="Times New Roman"/>
                <w:color w:val="000000"/>
              </w:rPr>
            </w:pPr>
            <w:r>
              <w:rPr>
                <w:rFonts w:ascii="Times New Roman" w:hAnsi="Times New Roman"/>
                <w:color w:val="000000"/>
              </w:rPr>
              <w:t>The location the encounter takes place, e.g., clinic location, hospital bed</w:t>
            </w:r>
          </w:p>
        </w:tc>
        <w:tc>
          <w:tcPr>
            <w:tcW w:w="3060" w:type="dxa"/>
            <w:tcBorders>
              <w:top w:val="single" w:sz="2" w:space="0" w:color="auto"/>
              <w:left w:val="single" w:sz="2" w:space="0" w:color="auto"/>
              <w:bottom w:val="single" w:sz="2" w:space="0" w:color="auto"/>
              <w:right w:val="single" w:sz="2" w:space="0" w:color="auto"/>
            </w:tcBorders>
          </w:tcPr>
          <w:p w14:paraId="752BBB6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9C17E1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F0F1530" w14:textId="77777777" w:rsidR="00C8693F" w:rsidRDefault="00C8693F">
            <w:pPr>
              <w:spacing w:line="256" w:lineRule="auto"/>
              <w:rPr>
                <w:rFonts w:ascii="Times New Roman" w:hAnsi="Times New Roman"/>
                <w:color w:val="000000"/>
              </w:rPr>
            </w:pPr>
          </w:p>
        </w:tc>
        <w:bookmarkEnd w:id="260"/>
      </w:tr>
      <w:tr w:rsidR="00C8693F" w14:paraId="492D041D"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1674BEA" w14:textId="77777777" w:rsidR="00C8693F" w:rsidRDefault="00C8693F">
            <w:pPr>
              <w:spacing w:line="256" w:lineRule="auto"/>
              <w:rPr>
                <w:rFonts w:ascii="Times New Roman" w:hAnsi="Times New Roman"/>
                <w:color w:val="000000"/>
              </w:rPr>
            </w:pPr>
            <w:bookmarkStart w:id="261" w:name="BKM_5993AFC9_F895_4E52_95D4_6D8B0AB89213"/>
            <w:r>
              <w:rPr>
                <w:rFonts w:ascii="Times New Roman" w:hAnsi="Times New Roman"/>
                <w:b/>
                <w:color w:val="000000"/>
              </w:rPr>
              <w:lastRenderedPageBreak/>
              <w:t>serviceProvider</w:t>
            </w:r>
            <w:r>
              <w:rPr>
                <w:rFonts w:ascii="Times New Roman" w:hAnsi="Times New Roman"/>
                <w:color w:val="000000"/>
              </w:rPr>
              <w:t xml:space="preserve"> Organization</w:t>
            </w:r>
          </w:p>
          <w:p w14:paraId="72D7EE6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0E2CD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7F4BF23" w14:textId="77777777" w:rsidR="00C8693F" w:rsidRDefault="00C8693F">
            <w:pPr>
              <w:spacing w:line="256" w:lineRule="auto"/>
              <w:rPr>
                <w:rFonts w:ascii="Times New Roman" w:hAnsi="Times New Roman"/>
                <w:color w:val="000000"/>
              </w:rPr>
            </w:pPr>
          </w:p>
          <w:p w14:paraId="035599E7" w14:textId="77777777" w:rsidR="00C8693F" w:rsidRDefault="00C8693F">
            <w:pPr>
              <w:spacing w:line="256" w:lineRule="auto"/>
              <w:rPr>
                <w:rFonts w:ascii="Times New Roman" w:hAnsi="Times New Roman"/>
                <w:color w:val="000000"/>
              </w:rPr>
            </w:pPr>
          </w:p>
          <w:p w14:paraId="05FDF3E2" w14:textId="77777777" w:rsidR="00C8693F" w:rsidRDefault="00C8693F">
            <w:pPr>
              <w:spacing w:line="256" w:lineRule="auto"/>
              <w:rPr>
                <w:rFonts w:ascii="Times New Roman" w:hAnsi="Times New Roman"/>
                <w:color w:val="000000"/>
              </w:rPr>
            </w:pPr>
          </w:p>
          <w:p w14:paraId="7A81EB1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524777E" w14:textId="77777777" w:rsidR="00C8693F" w:rsidRDefault="00C8693F">
            <w:pPr>
              <w:spacing w:line="256" w:lineRule="auto"/>
              <w:rPr>
                <w:rFonts w:ascii="Times New Roman" w:hAnsi="Times New Roman"/>
                <w:color w:val="000000"/>
              </w:rPr>
            </w:pPr>
            <w:r>
              <w:rPr>
                <w:rFonts w:ascii="Times New Roman" w:hAnsi="Times New Roman"/>
                <w:color w:val="000000"/>
              </w:rPr>
              <w:t>Department or team providing care.</w:t>
            </w:r>
          </w:p>
        </w:tc>
        <w:tc>
          <w:tcPr>
            <w:tcW w:w="3060" w:type="dxa"/>
            <w:tcBorders>
              <w:top w:val="single" w:sz="2" w:space="0" w:color="auto"/>
              <w:left w:val="single" w:sz="2" w:space="0" w:color="auto"/>
              <w:bottom w:val="single" w:sz="2" w:space="0" w:color="auto"/>
              <w:right w:val="single" w:sz="2" w:space="0" w:color="auto"/>
            </w:tcBorders>
          </w:tcPr>
          <w:p w14:paraId="43090825"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C8A58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26FE18E" w14:textId="77777777" w:rsidR="00C8693F" w:rsidRDefault="00C8693F">
            <w:pPr>
              <w:spacing w:line="256" w:lineRule="auto"/>
              <w:rPr>
                <w:rFonts w:ascii="Times New Roman" w:hAnsi="Times New Roman"/>
                <w:color w:val="000000"/>
              </w:rPr>
            </w:pPr>
          </w:p>
        </w:tc>
        <w:bookmarkEnd w:id="261"/>
      </w:tr>
      <w:tr w:rsidR="00C8693F" w14:paraId="39F2689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F03AC5E" w14:textId="77777777" w:rsidR="00C8693F" w:rsidRDefault="00C8693F">
            <w:pPr>
              <w:spacing w:line="256" w:lineRule="auto"/>
              <w:rPr>
                <w:rFonts w:ascii="Times New Roman" w:hAnsi="Times New Roman"/>
                <w:color w:val="000000"/>
              </w:rPr>
            </w:pPr>
            <w:bookmarkStart w:id="262" w:name="BKM_5BEB7BFA_BF91_4797_ADD8_A9225A4F5089"/>
            <w:r>
              <w:rPr>
                <w:rFonts w:ascii="Times New Roman" w:hAnsi="Times New Roman"/>
                <w:b/>
                <w:color w:val="000000"/>
              </w:rPr>
              <w:t>serviceType</w:t>
            </w:r>
            <w:r>
              <w:rPr>
                <w:rFonts w:ascii="Times New Roman" w:hAnsi="Times New Roman"/>
                <w:color w:val="000000"/>
              </w:rPr>
              <w:t xml:space="preserve"> Code</w:t>
            </w:r>
          </w:p>
          <w:p w14:paraId="2AF87834"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928258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4338BB3" w14:textId="77777777" w:rsidR="00C8693F" w:rsidRDefault="00C8693F">
            <w:pPr>
              <w:spacing w:line="256" w:lineRule="auto"/>
              <w:rPr>
                <w:rFonts w:ascii="Times New Roman" w:hAnsi="Times New Roman"/>
                <w:color w:val="000000"/>
              </w:rPr>
            </w:pPr>
          </w:p>
          <w:p w14:paraId="38831098" w14:textId="77777777" w:rsidR="00C8693F" w:rsidRDefault="00C8693F">
            <w:pPr>
              <w:spacing w:line="256" w:lineRule="auto"/>
              <w:rPr>
                <w:rFonts w:ascii="Times New Roman" w:hAnsi="Times New Roman"/>
                <w:color w:val="000000"/>
              </w:rPr>
            </w:pPr>
          </w:p>
          <w:p w14:paraId="17206466" w14:textId="77777777" w:rsidR="00C8693F" w:rsidRDefault="00C8693F">
            <w:pPr>
              <w:spacing w:line="256" w:lineRule="auto"/>
              <w:rPr>
                <w:rFonts w:ascii="Times New Roman" w:hAnsi="Times New Roman"/>
                <w:color w:val="000000"/>
              </w:rPr>
            </w:pPr>
          </w:p>
          <w:p w14:paraId="50B853FA"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A7A7D21" w14:textId="77777777" w:rsidR="00C8693F" w:rsidRDefault="00C8693F">
            <w:pPr>
              <w:spacing w:line="256" w:lineRule="auto"/>
              <w:rPr>
                <w:rFonts w:ascii="Times New Roman" w:hAnsi="Times New Roman"/>
                <w:color w:val="000000"/>
              </w:rPr>
            </w:pPr>
            <w:r>
              <w:rPr>
                <w:rFonts w:ascii="Times New Roman" w:hAnsi="Times New Roman"/>
                <w:color w:val="000000"/>
              </w:rPr>
              <w:t>The type of service provided during the encounter. For example, surgery, rehabilitation, annual physical exam</w:t>
            </w:r>
          </w:p>
        </w:tc>
        <w:tc>
          <w:tcPr>
            <w:tcW w:w="3060" w:type="dxa"/>
            <w:tcBorders>
              <w:top w:val="single" w:sz="2" w:space="0" w:color="auto"/>
              <w:left w:val="single" w:sz="2" w:space="0" w:color="auto"/>
              <w:bottom w:val="single" w:sz="2" w:space="0" w:color="auto"/>
              <w:right w:val="single" w:sz="2" w:space="0" w:color="auto"/>
            </w:tcBorders>
          </w:tcPr>
          <w:p w14:paraId="581F36A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07F77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51B78B3" w14:textId="77777777" w:rsidR="00C8693F" w:rsidRDefault="00C8693F">
            <w:pPr>
              <w:spacing w:line="256" w:lineRule="auto"/>
              <w:rPr>
                <w:rFonts w:ascii="Times New Roman" w:hAnsi="Times New Roman"/>
                <w:color w:val="000000"/>
              </w:rPr>
            </w:pPr>
          </w:p>
        </w:tc>
        <w:bookmarkEnd w:id="262"/>
      </w:tr>
      <w:bookmarkEnd w:id="254"/>
    </w:tbl>
    <w:p w14:paraId="23A3ECA2" w14:textId="77777777" w:rsidR="00C8693F" w:rsidRDefault="00C8693F" w:rsidP="00C8693F">
      <w:pPr>
        <w:rPr>
          <w:rFonts w:ascii="Times New Roman" w:hAnsi="Times New Roman" w:cs="Arial"/>
          <w:color w:val="000000"/>
          <w:lang w:val="en-AU"/>
        </w:rPr>
      </w:pPr>
    </w:p>
    <w:p w14:paraId="62B9D306" w14:textId="77777777" w:rsidR="00C8693F" w:rsidRDefault="00C8693F" w:rsidP="00C8693F">
      <w:pPr>
        <w:pStyle w:val="Heading2"/>
        <w:rPr>
          <w:rFonts w:ascii="Arial" w:hAnsi="Arial"/>
          <w:color w:val="004080"/>
          <w:szCs w:val="24"/>
          <w:lang w:val="en-US"/>
        </w:rPr>
      </w:pPr>
      <w:bookmarkStart w:id="263" w:name="BKM_CA8D3B43_84E3_44D2_9ADD_3BAB5B4FE612"/>
      <w:bookmarkStart w:id="264" w:name="_Toc374521852"/>
      <w:r>
        <w:rPr>
          <w:bCs/>
          <w:szCs w:val="24"/>
          <w:lang w:val="en-US"/>
        </w:rPr>
        <w:t>FamilyHistoryDescriptor</w:t>
      </w:r>
      <w:bookmarkEnd w:id="264"/>
    </w:p>
    <w:p w14:paraId="0DE174A9"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1D4524F4" w14:textId="77777777" w:rsidR="00C8693F" w:rsidRDefault="00C8693F" w:rsidP="00C8693F">
      <w:pPr>
        <w:rPr>
          <w:rFonts w:ascii="Times New Roman" w:hAnsi="Times New Roman"/>
          <w:color w:val="000000"/>
        </w:rPr>
      </w:pPr>
    </w:p>
    <w:p w14:paraId="00A768E8" w14:textId="77777777" w:rsidR="00C8693F" w:rsidRDefault="00C8693F" w:rsidP="00C8693F">
      <w:pPr>
        <w:rPr>
          <w:rFonts w:ascii="Times New Roman" w:hAnsi="Times New Roman"/>
          <w:color w:val="000000"/>
        </w:rPr>
      </w:pPr>
      <w:r>
        <w:rPr>
          <w:rFonts w:ascii="Times New Roman" w:hAnsi="Times New Roman"/>
          <w:color w:val="000000"/>
        </w:rPr>
        <w:t>Significant health event or condition for people related to the subject, relevant in the context of care for the subject.</w:t>
      </w:r>
    </w:p>
    <w:p w14:paraId="31702B9A" w14:textId="77777777" w:rsidR="00C8693F" w:rsidRDefault="00C8693F" w:rsidP="00C8693F">
      <w:pPr>
        <w:rPr>
          <w:rFonts w:ascii="Times New Roman" w:hAnsi="Times New Roman"/>
          <w:color w:val="000000"/>
        </w:rPr>
      </w:pPr>
    </w:p>
    <w:p w14:paraId="374589F0" w14:textId="77777777" w:rsidR="00C8693F" w:rsidRDefault="00C8693F" w:rsidP="00C8693F">
      <w:pPr>
        <w:rPr>
          <w:rFonts w:ascii="Arial" w:eastAsiaTheme="minorEastAsia" w:hAnsi="Arial"/>
          <w:lang w:val="en-AU"/>
        </w:rPr>
      </w:pPr>
      <w:r>
        <w:rPr>
          <w:rFonts w:ascii="Times New Roman" w:hAnsi="Times New Roman"/>
          <w:color w:val="000000"/>
        </w:rPr>
        <w:t>This information can be known to different levels of accuracy. Sometimes the exact condition ('asthma') is known, and sometimes it is less precise ('some sort of cancer'). Equally, sometimes the person can be identified ('my aunt agatha') and sometimes all that is known is that the person was an uncle.</w:t>
      </w:r>
    </w:p>
    <w:p w14:paraId="01C99D1D" w14:textId="77777777" w:rsidR="00C8693F" w:rsidRDefault="00C8693F" w:rsidP="00C8693F">
      <w:pPr>
        <w:rPr>
          <w:rFonts w:ascii="Times New Roman" w:hAnsi="Times New Roman"/>
        </w:rPr>
      </w:pPr>
    </w:p>
    <w:p w14:paraId="2E9CFFF5" w14:textId="77777777" w:rsidR="00C8693F" w:rsidRDefault="00C8693F" w:rsidP="00C8693F">
      <w:pPr>
        <w:rPr>
          <w:rFonts w:ascii="Times New Roman" w:hAnsi="Times New Roman"/>
        </w:rPr>
      </w:pPr>
    </w:p>
    <w:p w14:paraId="58142A1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1E6E06C"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8A01EF5"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1D06BF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3CB40E5"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7855A5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27255D7" w14:textId="77777777" w:rsidTr="00C8693F">
        <w:tc>
          <w:tcPr>
            <w:tcW w:w="2250" w:type="dxa"/>
            <w:tcBorders>
              <w:top w:val="single" w:sz="2" w:space="0" w:color="auto"/>
              <w:left w:val="single" w:sz="2" w:space="0" w:color="auto"/>
              <w:bottom w:val="single" w:sz="2" w:space="0" w:color="auto"/>
              <w:right w:val="single" w:sz="2" w:space="0" w:color="auto"/>
            </w:tcBorders>
          </w:tcPr>
          <w:p w14:paraId="113C408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F84B5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13563F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8481B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1569605" w14:textId="77777777" w:rsidR="00C8693F" w:rsidRDefault="00C8693F">
            <w:pPr>
              <w:spacing w:line="256" w:lineRule="auto"/>
              <w:rPr>
                <w:rFonts w:ascii="Times New Roman" w:hAnsi="Times New Roman"/>
                <w:color w:val="000000"/>
              </w:rPr>
            </w:pPr>
            <w:r>
              <w:rPr>
                <w:rFonts w:ascii="Times New Roman" w:hAnsi="Times New Roman"/>
                <w:color w:val="000000"/>
              </w:rPr>
              <w:t>FamilyHistoryDescriptor</w:t>
            </w:r>
          </w:p>
          <w:p w14:paraId="61C5F9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2FFED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F5375D8"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2FDCB02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05F4427" w14:textId="77777777" w:rsidR="00C8693F" w:rsidRDefault="00C8693F">
            <w:pPr>
              <w:spacing w:line="256" w:lineRule="auto"/>
              <w:rPr>
                <w:rFonts w:ascii="Times New Roman" w:hAnsi="Times New Roman"/>
                <w:color w:val="000000"/>
              </w:rPr>
            </w:pPr>
          </w:p>
          <w:p w14:paraId="21C660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36D63E0" w14:textId="77777777" w:rsidTr="00C8693F">
        <w:tc>
          <w:tcPr>
            <w:tcW w:w="2250" w:type="dxa"/>
            <w:tcBorders>
              <w:top w:val="single" w:sz="2" w:space="0" w:color="auto"/>
              <w:left w:val="single" w:sz="2" w:space="0" w:color="auto"/>
              <w:bottom w:val="single" w:sz="2" w:space="0" w:color="auto"/>
              <w:right w:val="single" w:sz="2" w:space="0" w:color="auto"/>
            </w:tcBorders>
          </w:tcPr>
          <w:p w14:paraId="0753EC6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9A1EA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3BAFA6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724C8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933D32B" w14:textId="77777777" w:rsidR="00C8693F" w:rsidRDefault="00C8693F">
            <w:pPr>
              <w:spacing w:line="256" w:lineRule="auto"/>
              <w:rPr>
                <w:rFonts w:ascii="Times New Roman" w:hAnsi="Times New Roman"/>
                <w:color w:val="000000"/>
              </w:rPr>
            </w:pPr>
            <w:r>
              <w:rPr>
                <w:rFonts w:ascii="Times New Roman" w:hAnsi="Times New Roman"/>
                <w:color w:val="000000"/>
              </w:rPr>
              <w:t>FamilyHistoryObservation</w:t>
            </w:r>
          </w:p>
          <w:p w14:paraId="4438DA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41714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47804F3" w14:textId="77777777" w:rsidR="00C8693F" w:rsidRDefault="00C8693F">
            <w:pPr>
              <w:spacing w:line="256" w:lineRule="auto"/>
              <w:rPr>
                <w:rFonts w:ascii="Times New Roman" w:hAnsi="Times New Roman"/>
                <w:color w:val="000000"/>
              </w:rPr>
            </w:pPr>
            <w:r>
              <w:rPr>
                <w:rFonts w:ascii="Times New Roman" w:hAnsi="Times New Roman"/>
                <w:color w:val="000000"/>
              </w:rPr>
              <w:t>FamilyHistoryDescriptor</w:t>
            </w:r>
          </w:p>
          <w:p w14:paraId="5B62A63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28F277A" w14:textId="77777777" w:rsidR="00C8693F" w:rsidRDefault="00C8693F">
            <w:pPr>
              <w:spacing w:line="256" w:lineRule="auto"/>
              <w:rPr>
                <w:rFonts w:ascii="Times New Roman" w:hAnsi="Times New Roman"/>
                <w:color w:val="000000"/>
              </w:rPr>
            </w:pPr>
          </w:p>
          <w:p w14:paraId="78EA66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269D5FD1" w14:textId="77777777" w:rsidR="00C8693F" w:rsidRDefault="00C8693F" w:rsidP="00C8693F">
      <w:pPr>
        <w:rPr>
          <w:rFonts w:ascii="Times New Roman" w:hAnsi="Times New Roman" w:cs="Arial"/>
          <w:color w:val="000000"/>
          <w:lang w:val="en-AU"/>
        </w:rPr>
      </w:pPr>
      <w:bookmarkStart w:id="265" w:name="BKM_C7775AE8_B078_4685_B82D_29B3CE200E7C"/>
      <w:bookmarkEnd w:id="265"/>
    </w:p>
    <w:p w14:paraId="7E71ADC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4B1052CF"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6A25088E" w14:textId="77777777" w:rsidR="00C8693F" w:rsidRDefault="00C8693F">
            <w:pPr>
              <w:spacing w:line="256" w:lineRule="auto"/>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29C6184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F9D92AA"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4BE716D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C459AE0"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condition</w:t>
            </w:r>
            <w:r>
              <w:rPr>
                <w:rFonts w:ascii="Times New Roman" w:hAnsi="Times New Roman"/>
                <w:color w:val="000000"/>
              </w:rPr>
              <w:t xml:space="preserve"> Code</w:t>
            </w:r>
          </w:p>
          <w:p w14:paraId="25536EC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CCC7A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B80227A" w14:textId="77777777" w:rsidR="00C8693F" w:rsidRDefault="00C8693F">
            <w:pPr>
              <w:spacing w:line="256" w:lineRule="auto"/>
              <w:rPr>
                <w:rFonts w:ascii="Times New Roman" w:hAnsi="Times New Roman"/>
                <w:color w:val="000000"/>
              </w:rPr>
            </w:pPr>
          </w:p>
          <w:p w14:paraId="1DB75520" w14:textId="77777777" w:rsidR="00C8693F" w:rsidRDefault="00C8693F">
            <w:pPr>
              <w:spacing w:line="256" w:lineRule="auto"/>
              <w:rPr>
                <w:rFonts w:ascii="Times New Roman" w:hAnsi="Times New Roman"/>
                <w:color w:val="000000"/>
              </w:rPr>
            </w:pPr>
          </w:p>
          <w:p w14:paraId="1D4965F3" w14:textId="77777777" w:rsidR="00C8693F" w:rsidRDefault="00C8693F">
            <w:pPr>
              <w:spacing w:line="256" w:lineRule="auto"/>
              <w:rPr>
                <w:rFonts w:ascii="Times New Roman" w:hAnsi="Times New Roman"/>
                <w:color w:val="000000"/>
              </w:rPr>
            </w:pPr>
          </w:p>
          <w:p w14:paraId="23D8CD08"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F3E76C2" w14:textId="77777777" w:rsidR="00C8693F" w:rsidRDefault="00C8693F">
            <w:pPr>
              <w:spacing w:line="256" w:lineRule="auto"/>
              <w:rPr>
                <w:rFonts w:ascii="Times New Roman" w:hAnsi="Times New Roman"/>
                <w:color w:val="000000"/>
              </w:rPr>
            </w:pPr>
            <w:r>
              <w:rPr>
                <w:rFonts w:ascii="Times New Roman" w:hAnsi="Times New Roman"/>
                <w:color w:val="000000"/>
              </w:rPr>
              <w:t>Condition that the related person had.</w:t>
            </w:r>
          </w:p>
        </w:tc>
        <w:tc>
          <w:tcPr>
            <w:tcW w:w="3060" w:type="dxa"/>
            <w:tcBorders>
              <w:top w:val="single" w:sz="2" w:space="0" w:color="auto"/>
              <w:left w:val="single" w:sz="2" w:space="0" w:color="auto"/>
              <w:bottom w:val="single" w:sz="2" w:space="0" w:color="auto"/>
              <w:right w:val="single" w:sz="2" w:space="0" w:color="auto"/>
            </w:tcBorders>
          </w:tcPr>
          <w:p w14:paraId="2A5EDBE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427D8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7B167C7" w14:textId="77777777" w:rsidR="00C8693F" w:rsidRDefault="00C8693F">
            <w:pPr>
              <w:spacing w:line="256" w:lineRule="auto"/>
              <w:rPr>
                <w:rFonts w:ascii="Times New Roman" w:hAnsi="Times New Roman"/>
                <w:color w:val="000000"/>
              </w:rPr>
            </w:pPr>
          </w:p>
        </w:tc>
      </w:tr>
      <w:tr w:rsidR="00C8693F" w14:paraId="009C9D92"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B63C58A" w14:textId="77777777" w:rsidR="00C8693F" w:rsidRDefault="00C8693F">
            <w:pPr>
              <w:spacing w:line="256" w:lineRule="auto"/>
              <w:rPr>
                <w:rFonts w:ascii="Times New Roman" w:hAnsi="Times New Roman"/>
                <w:color w:val="000000"/>
              </w:rPr>
            </w:pPr>
            <w:bookmarkStart w:id="266" w:name="BKM_2444F910_175E_4B8E_A8B8_27CE40F07712"/>
            <w:r>
              <w:rPr>
                <w:rFonts w:ascii="Times New Roman" w:hAnsi="Times New Roman"/>
                <w:b/>
                <w:color w:val="000000"/>
              </w:rPr>
              <w:t>deceasedAge</w:t>
            </w:r>
            <w:r>
              <w:rPr>
                <w:rFonts w:ascii="Times New Roman" w:hAnsi="Times New Roman"/>
                <w:color w:val="000000"/>
              </w:rPr>
              <w:t xml:space="preserve"> Quantity</w:t>
            </w:r>
          </w:p>
          <w:p w14:paraId="3D9E290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797FE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D0C61DA" w14:textId="77777777" w:rsidR="00C8693F" w:rsidRDefault="00C8693F">
            <w:pPr>
              <w:spacing w:line="256" w:lineRule="auto"/>
              <w:rPr>
                <w:rFonts w:ascii="Times New Roman" w:hAnsi="Times New Roman"/>
                <w:color w:val="000000"/>
              </w:rPr>
            </w:pPr>
          </w:p>
          <w:p w14:paraId="7F12B5BE" w14:textId="77777777" w:rsidR="00C8693F" w:rsidRDefault="00C8693F">
            <w:pPr>
              <w:spacing w:line="256" w:lineRule="auto"/>
              <w:rPr>
                <w:rFonts w:ascii="Times New Roman" w:hAnsi="Times New Roman"/>
                <w:color w:val="000000"/>
              </w:rPr>
            </w:pPr>
          </w:p>
          <w:p w14:paraId="0BD33A28" w14:textId="77777777" w:rsidR="00C8693F" w:rsidRDefault="00C8693F">
            <w:pPr>
              <w:spacing w:line="256" w:lineRule="auto"/>
              <w:rPr>
                <w:rFonts w:ascii="Times New Roman" w:hAnsi="Times New Roman"/>
                <w:color w:val="000000"/>
              </w:rPr>
            </w:pPr>
          </w:p>
          <w:p w14:paraId="416AB50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5AF6C44" w14:textId="77777777" w:rsidR="00C8693F" w:rsidRDefault="00C8693F">
            <w:pPr>
              <w:spacing w:line="256" w:lineRule="auto"/>
              <w:rPr>
                <w:rFonts w:ascii="Times New Roman" w:hAnsi="Times New Roman"/>
                <w:color w:val="000000"/>
              </w:rPr>
            </w:pPr>
            <w:r>
              <w:rPr>
                <w:rFonts w:ascii="Times New Roman" w:hAnsi="Times New Roman"/>
                <w:color w:val="000000"/>
              </w:rPr>
              <w:t>If dead, age at which family member died.</w:t>
            </w:r>
          </w:p>
        </w:tc>
        <w:tc>
          <w:tcPr>
            <w:tcW w:w="3060" w:type="dxa"/>
            <w:tcBorders>
              <w:top w:val="single" w:sz="2" w:space="0" w:color="auto"/>
              <w:left w:val="single" w:sz="2" w:space="0" w:color="auto"/>
              <w:bottom w:val="single" w:sz="2" w:space="0" w:color="auto"/>
              <w:right w:val="single" w:sz="2" w:space="0" w:color="auto"/>
            </w:tcBorders>
          </w:tcPr>
          <w:p w14:paraId="25D9325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86BF7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0F2E089" w14:textId="77777777" w:rsidR="00C8693F" w:rsidRDefault="00C8693F">
            <w:pPr>
              <w:spacing w:line="256" w:lineRule="auto"/>
              <w:rPr>
                <w:rFonts w:ascii="Times New Roman" w:hAnsi="Times New Roman"/>
                <w:color w:val="000000"/>
              </w:rPr>
            </w:pPr>
          </w:p>
        </w:tc>
        <w:bookmarkEnd w:id="266"/>
      </w:tr>
      <w:tr w:rsidR="00C8693F" w14:paraId="7A4F72F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355AD8E" w14:textId="77777777" w:rsidR="00C8693F" w:rsidRDefault="00C8693F">
            <w:pPr>
              <w:spacing w:line="256" w:lineRule="auto"/>
              <w:rPr>
                <w:rFonts w:ascii="Times New Roman" w:hAnsi="Times New Roman"/>
                <w:color w:val="000000"/>
              </w:rPr>
            </w:pPr>
            <w:bookmarkStart w:id="267" w:name="BKM_28057A00_5873_45DC_BAF9_210078783E9D"/>
            <w:r>
              <w:rPr>
                <w:rFonts w:ascii="Times New Roman" w:hAnsi="Times New Roman"/>
                <w:b/>
                <w:color w:val="000000"/>
              </w:rPr>
              <w:t>onsetAge</w:t>
            </w:r>
            <w:r>
              <w:rPr>
                <w:rFonts w:ascii="Times New Roman" w:hAnsi="Times New Roman"/>
                <w:color w:val="000000"/>
              </w:rPr>
              <w:t xml:space="preserve"> Quantity</w:t>
            </w:r>
          </w:p>
          <w:p w14:paraId="58EFD27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36957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B458073" w14:textId="77777777" w:rsidR="00C8693F" w:rsidRDefault="00C8693F">
            <w:pPr>
              <w:spacing w:line="256" w:lineRule="auto"/>
              <w:rPr>
                <w:rFonts w:ascii="Times New Roman" w:hAnsi="Times New Roman"/>
                <w:color w:val="000000"/>
              </w:rPr>
            </w:pPr>
          </w:p>
          <w:p w14:paraId="345DB72F" w14:textId="77777777" w:rsidR="00C8693F" w:rsidRDefault="00C8693F">
            <w:pPr>
              <w:spacing w:line="256" w:lineRule="auto"/>
              <w:rPr>
                <w:rFonts w:ascii="Times New Roman" w:hAnsi="Times New Roman"/>
                <w:color w:val="000000"/>
              </w:rPr>
            </w:pPr>
          </w:p>
          <w:p w14:paraId="0A496636" w14:textId="77777777" w:rsidR="00C8693F" w:rsidRDefault="00C8693F">
            <w:pPr>
              <w:spacing w:line="256" w:lineRule="auto"/>
              <w:rPr>
                <w:rFonts w:ascii="Times New Roman" w:hAnsi="Times New Roman"/>
                <w:color w:val="000000"/>
              </w:rPr>
            </w:pPr>
          </w:p>
          <w:p w14:paraId="3CE2DAD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5F15C6A" w14:textId="77777777" w:rsidR="00C8693F" w:rsidRDefault="00C8693F">
            <w:pPr>
              <w:spacing w:line="256" w:lineRule="auto"/>
              <w:rPr>
                <w:rFonts w:ascii="Times New Roman" w:hAnsi="Times New Roman"/>
                <w:color w:val="000000"/>
              </w:rPr>
            </w:pPr>
            <w:r>
              <w:rPr>
                <w:rFonts w:ascii="Times New Roman" w:hAnsi="Times New Roman"/>
                <w:color w:val="000000"/>
              </w:rPr>
              <w:t>When condition first manifested</w:t>
            </w:r>
          </w:p>
        </w:tc>
        <w:tc>
          <w:tcPr>
            <w:tcW w:w="3060" w:type="dxa"/>
            <w:tcBorders>
              <w:top w:val="single" w:sz="2" w:space="0" w:color="auto"/>
              <w:left w:val="single" w:sz="2" w:space="0" w:color="auto"/>
              <w:bottom w:val="single" w:sz="2" w:space="0" w:color="auto"/>
              <w:right w:val="single" w:sz="2" w:space="0" w:color="auto"/>
            </w:tcBorders>
          </w:tcPr>
          <w:p w14:paraId="77733C3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AD96D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2538CDB" w14:textId="77777777" w:rsidR="00C8693F" w:rsidRDefault="00C8693F">
            <w:pPr>
              <w:spacing w:line="256" w:lineRule="auto"/>
              <w:rPr>
                <w:rFonts w:ascii="Times New Roman" w:hAnsi="Times New Roman"/>
                <w:color w:val="000000"/>
              </w:rPr>
            </w:pPr>
          </w:p>
        </w:tc>
        <w:bookmarkEnd w:id="267"/>
      </w:tr>
      <w:tr w:rsidR="00C8693F" w14:paraId="6AAD522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4F96908" w14:textId="77777777" w:rsidR="00C8693F" w:rsidRDefault="00C8693F">
            <w:pPr>
              <w:spacing w:line="256" w:lineRule="auto"/>
              <w:rPr>
                <w:rFonts w:ascii="Times New Roman" w:hAnsi="Times New Roman"/>
                <w:color w:val="000000"/>
              </w:rPr>
            </w:pPr>
            <w:bookmarkStart w:id="268" w:name="BKM_E4D54B51_EB96_4186_89C3_73114BE20C5E"/>
            <w:r>
              <w:rPr>
                <w:rFonts w:ascii="Times New Roman" w:hAnsi="Times New Roman"/>
                <w:b/>
                <w:color w:val="000000"/>
              </w:rPr>
              <w:t>outcome</w:t>
            </w:r>
            <w:r>
              <w:rPr>
                <w:rFonts w:ascii="Times New Roman" w:hAnsi="Times New Roman"/>
                <w:color w:val="000000"/>
              </w:rPr>
              <w:t xml:space="preserve"> Code</w:t>
            </w:r>
          </w:p>
          <w:p w14:paraId="7F3F3DE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835E9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73CA121" w14:textId="77777777" w:rsidR="00C8693F" w:rsidRDefault="00C8693F">
            <w:pPr>
              <w:spacing w:line="256" w:lineRule="auto"/>
              <w:rPr>
                <w:rFonts w:ascii="Times New Roman" w:hAnsi="Times New Roman"/>
                <w:color w:val="000000"/>
              </w:rPr>
            </w:pPr>
          </w:p>
          <w:p w14:paraId="3BFE2D2E" w14:textId="77777777" w:rsidR="00C8693F" w:rsidRDefault="00C8693F">
            <w:pPr>
              <w:spacing w:line="256" w:lineRule="auto"/>
              <w:rPr>
                <w:rFonts w:ascii="Times New Roman" w:hAnsi="Times New Roman"/>
                <w:color w:val="000000"/>
              </w:rPr>
            </w:pPr>
          </w:p>
          <w:p w14:paraId="21180E69" w14:textId="77777777" w:rsidR="00C8693F" w:rsidRDefault="00C8693F">
            <w:pPr>
              <w:spacing w:line="256" w:lineRule="auto"/>
              <w:rPr>
                <w:rFonts w:ascii="Times New Roman" w:hAnsi="Times New Roman"/>
                <w:color w:val="000000"/>
              </w:rPr>
            </w:pPr>
          </w:p>
          <w:p w14:paraId="32ED9DAC"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0C6ACE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deceased | permanent disability | etc. </w:t>
            </w:r>
          </w:p>
        </w:tc>
        <w:tc>
          <w:tcPr>
            <w:tcW w:w="3060" w:type="dxa"/>
            <w:tcBorders>
              <w:top w:val="single" w:sz="2" w:space="0" w:color="auto"/>
              <w:left w:val="single" w:sz="2" w:space="0" w:color="auto"/>
              <w:bottom w:val="single" w:sz="2" w:space="0" w:color="auto"/>
              <w:right w:val="single" w:sz="2" w:space="0" w:color="auto"/>
            </w:tcBorders>
          </w:tcPr>
          <w:p w14:paraId="40E4A09E"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DF2A0C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00F6BF5" w14:textId="77777777" w:rsidR="00C8693F" w:rsidRDefault="00C8693F">
            <w:pPr>
              <w:spacing w:line="256" w:lineRule="auto"/>
              <w:rPr>
                <w:rFonts w:ascii="Times New Roman" w:hAnsi="Times New Roman"/>
                <w:color w:val="000000"/>
              </w:rPr>
            </w:pPr>
          </w:p>
        </w:tc>
        <w:bookmarkEnd w:id="268"/>
      </w:tr>
      <w:tr w:rsidR="00C8693F" w14:paraId="1AE013AF"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636365C" w14:textId="77777777" w:rsidR="00C8693F" w:rsidRDefault="00C8693F">
            <w:pPr>
              <w:spacing w:line="256" w:lineRule="auto"/>
              <w:rPr>
                <w:rFonts w:ascii="Times New Roman" w:hAnsi="Times New Roman"/>
                <w:color w:val="000000"/>
              </w:rPr>
            </w:pPr>
            <w:bookmarkStart w:id="269" w:name="BKM_A5A565C4_7D3D_4BB0_AB70_B08DF8C48CE5"/>
            <w:r>
              <w:rPr>
                <w:rFonts w:ascii="Times New Roman" w:hAnsi="Times New Roman"/>
                <w:b/>
                <w:color w:val="000000"/>
              </w:rPr>
              <w:t>relationship</w:t>
            </w:r>
            <w:r>
              <w:rPr>
                <w:rFonts w:ascii="Times New Roman" w:hAnsi="Times New Roman"/>
                <w:color w:val="000000"/>
              </w:rPr>
              <w:t xml:space="preserve"> Code</w:t>
            </w:r>
          </w:p>
          <w:p w14:paraId="38D01667"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1F842F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C2EA805" w14:textId="77777777" w:rsidR="00C8693F" w:rsidRDefault="00C8693F">
            <w:pPr>
              <w:spacing w:line="256" w:lineRule="auto"/>
              <w:rPr>
                <w:rFonts w:ascii="Times New Roman" w:hAnsi="Times New Roman"/>
                <w:color w:val="000000"/>
              </w:rPr>
            </w:pPr>
          </w:p>
          <w:p w14:paraId="34F0A5ED" w14:textId="77777777" w:rsidR="00C8693F" w:rsidRDefault="00C8693F">
            <w:pPr>
              <w:spacing w:line="256" w:lineRule="auto"/>
              <w:rPr>
                <w:rFonts w:ascii="Times New Roman" w:hAnsi="Times New Roman"/>
                <w:color w:val="000000"/>
              </w:rPr>
            </w:pPr>
          </w:p>
          <w:p w14:paraId="0F1A5456" w14:textId="77777777" w:rsidR="00C8693F" w:rsidRDefault="00C8693F">
            <w:pPr>
              <w:spacing w:line="256" w:lineRule="auto"/>
              <w:rPr>
                <w:rFonts w:ascii="Times New Roman" w:hAnsi="Times New Roman"/>
                <w:color w:val="000000"/>
              </w:rPr>
            </w:pPr>
          </w:p>
          <w:p w14:paraId="0022158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6A17F71" w14:textId="77777777" w:rsidR="00C8693F" w:rsidRDefault="00C8693F">
            <w:pPr>
              <w:spacing w:line="256" w:lineRule="auto"/>
              <w:rPr>
                <w:rFonts w:ascii="Times New Roman" w:hAnsi="Times New Roman"/>
                <w:color w:val="000000"/>
              </w:rPr>
            </w:pPr>
            <w:r>
              <w:rPr>
                <w:rFonts w:ascii="Times New Roman" w:hAnsi="Times New Roman"/>
                <w:color w:val="000000"/>
              </w:rPr>
              <w:t>Relationship to the subject</w:t>
            </w:r>
          </w:p>
        </w:tc>
        <w:tc>
          <w:tcPr>
            <w:tcW w:w="3060" w:type="dxa"/>
            <w:tcBorders>
              <w:top w:val="single" w:sz="2" w:space="0" w:color="auto"/>
              <w:left w:val="single" w:sz="2" w:space="0" w:color="auto"/>
              <w:bottom w:val="single" w:sz="2" w:space="0" w:color="auto"/>
              <w:right w:val="single" w:sz="2" w:space="0" w:color="auto"/>
            </w:tcBorders>
          </w:tcPr>
          <w:p w14:paraId="6CA2D4E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DCDF19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0BA01B4" w14:textId="77777777" w:rsidR="00C8693F" w:rsidRDefault="00C8693F">
            <w:pPr>
              <w:spacing w:line="256" w:lineRule="auto"/>
              <w:rPr>
                <w:rFonts w:ascii="Times New Roman" w:hAnsi="Times New Roman"/>
                <w:color w:val="000000"/>
              </w:rPr>
            </w:pPr>
          </w:p>
        </w:tc>
        <w:bookmarkEnd w:id="269"/>
      </w:tr>
      <w:bookmarkEnd w:id="263"/>
    </w:tbl>
    <w:p w14:paraId="215FEA61" w14:textId="77777777" w:rsidR="00C8693F" w:rsidRDefault="00C8693F" w:rsidP="00C8693F">
      <w:pPr>
        <w:rPr>
          <w:rFonts w:ascii="Times New Roman" w:hAnsi="Times New Roman" w:cs="Arial"/>
          <w:color w:val="000000"/>
          <w:lang w:val="en-AU"/>
        </w:rPr>
      </w:pPr>
    </w:p>
    <w:p w14:paraId="77AF61DA" w14:textId="77777777" w:rsidR="00C8693F" w:rsidRDefault="00C8693F" w:rsidP="00C8693F">
      <w:pPr>
        <w:pStyle w:val="Heading2"/>
        <w:rPr>
          <w:rFonts w:ascii="Arial" w:hAnsi="Arial"/>
          <w:color w:val="004080"/>
          <w:szCs w:val="24"/>
          <w:lang w:val="en-US"/>
        </w:rPr>
      </w:pPr>
      <w:bookmarkStart w:id="270" w:name="BKM_E46AA31A_24FF_4ACB_95D2_B7A65A80231D"/>
      <w:bookmarkStart w:id="271" w:name="_Toc374521853"/>
      <w:r>
        <w:rPr>
          <w:bCs/>
          <w:szCs w:val="24"/>
          <w:lang w:val="en-US"/>
        </w:rPr>
        <w:t>ImagingProcedure</w:t>
      </w:r>
      <w:bookmarkEnd w:id="271"/>
    </w:p>
    <w:p w14:paraId="1E49E780"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ProcedureParameters</w:t>
      </w:r>
    </w:p>
    <w:p w14:paraId="1442E45B" w14:textId="77777777" w:rsidR="00C8693F" w:rsidRDefault="00C8693F" w:rsidP="00C8693F">
      <w:pPr>
        <w:rPr>
          <w:rFonts w:ascii="Times New Roman" w:hAnsi="Times New Roman"/>
          <w:color w:val="000000"/>
        </w:rPr>
      </w:pPr>
    </w:p>
    <w:p w14:paraId="653F3C24" w14:textId="77777777" w:rsidR="00C8693F" w:rsidRDefault="00C8693F" w:rsidP="00C8693F">
      <w:pPr>
        <w:rPr>
          <w:rFonts w:ascii="Arial" w:eastAsiaTheme="minorEastAsia" w:hAnsi="Arial"/>
        </w:rPr>
      </w:pPr>
      <w:r>
        <w:rPr>
          <w:rFonts w:ascii="Times New Roman" w:hAnsi="Times New Roman"/>
          <w:color w:val="000000"/>
        </w:rPr>
        <w:t>Parameters for an Imaging examination. For instance, Chest Radiograph - PA and Lateral.</w:t>
      </w:r>
    </w:p>
    <w:p w14:paraId="45F31D0D" w14:textId="77777777" w:rsidR="00C8693F" w:rsidRDefault="00C8693F" w:rsidP="00C8693F">
      <w:pPr>
        <w:rPr>
          <w:rFonts w:ascii="Times New Roman" w:hAnsi="Times New Roman"/>
        </w:rPr>
      </w:pPr>
    </w:p>
    <w:p w14:paraId="1AAE4BC0" w14:textId="77777777" w:rsidR="00C8693F" w:rsidRDefault="00C8693F" w:rsidP="00C8693F">
      <w:pPr>
        <w:rPr>
          <w:rFonts w:ascii="Times New Roman" w:hAnsi="Times New Roman"/>
        </w:rPr>
      </w:pPr>
    </w:p>
    <w:p w14:paraId="2B9CB7E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4900F1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648DB4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4105CD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2C6E3ED"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4322AE9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CEBDA10" w14:textId="77777777" w:rsidTr="00C8693F">
        <w:tc>
          <w:tcPr>
            <w:tcW w:w="2250" w:type="dxa"/>
            <w:tcBorders>
              <w:top w:val="single" w:sz="2" w:space="0" w:color="auto"/>
              <w:left w:val="single" w:sz="2" w:space="0" w:color="auto"/>
              <w:bottom w:val="single" w:sz="2" w:space="0" w:color="auto"/>
              <w:right w:val="single" w:sz="2" w:space="0" w:color="auto"/>
            </w:tcBorders>
          </w:tcPr>
          <w:p w14:paraId="459F254B"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5667C7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7C1F9B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79587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6C849A" w14:textId="77777777" w:rsidR="00C8693F" w:rsidRDefault="00C8693F">
            <w:pPr>
              <w:spacing w:line="256" w:lineRule="auto"/>
              <w:rPr>
                <w:rFonts w:ascii="Times New Roman" w:hAnsi="Times New Roman"/>
                <w:color w:val="000000"/>
              </w:rPr>
            </w:pPr>
            <w:r>
              <w:rPr>
                <w:rFonts w:ascii="Times New Roman" w:hAnsi="Times New Roman"/>
                <w:color w:val="000000"/>
              </w:rPr>
              <w:t>ImagingProcedure</w:t>
            </w:r>
          </w:p>
          <w:p w14:paraId="6427DC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84476B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58C4459"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1126BE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6609EF8" w14:textId="77777777" w:rsidR="00C8693F" w:rsidRDefault="00C8693F">
            <w:pPr>
              <w:spacing w:line="256" w:lineRule="auto"/>
              <w:rPr>
                <w:rFonts w:ascii="Times New Roman" w:hAnsi="Times New Roman"/>
                <w:color w:val="000000"/>
              </w:rPr>
            </w:pPr>
          </w:p>
          <w:p w14:paraId="13BF4C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6F197146" w14:textId="77777777" w:rsidR="00C8693F" w:rsidRDefault="00C8693F" w:rsidP="00C8693F">
      <w:pPr>
        <w:rPr>
          <w:rFonts w:ascii="Times New Roman" w:hAnsi="Times New Roman" w:cs="Arial"/>
          <w:color w:val="000000"/>
          <w:lang w:val="en-AU"/>
        </w:rPr>
      </w:pPr>
      <w:bookmarkStart w:id="272" w:name="BKM_6CCD012B_2350_444B_9447_FB5E7A494A50"/>
      <w:bookmarkEnd w:id="272"/>
    </w:p>
    <w:p w14:paraId="3E1B85F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272FD248"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40F0029E"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2A13AB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0E567E16"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137F5F0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0A2E826"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contrastNeeded</w:t>
            </w:r>
            <w:r>
              <w:rPr>
                <w:rFonts w:ascii="Times New Roman" w:hAnsi="Times New Roman"/>
                <w:color w:val="000000"/>
              </w:rPr>
              <w:t xml:space="preserve"> Code</w:t>
            </w:r>
          </w:p>
          <w:p w14:paraId="34B0EB66"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24369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F37A9C3" w14:textId="77777777" w:rsidR="00C8693F" w:rsidRDefault="00C8693F">
            <w:pPr>
              <w:spacing w:line="256" w:lineRule="auto"/>
              <w:rPr>
                <w:rFonts w:ascii="Times New Roman" w:hAnsi="Times New Roman"/>
                <w:color w:val="000000"/>
              </w:rPr>
            </w:pPr>
          </w:p>
          <w:p w14:paraId="4578961A" w14:textId="77777777" w:rsidR="00C8693F" w:rsidRDefault="00C8693F">
            <w:pPr>
              <w:spacing w:line="256" w:lineRule="auto"/>
              <w:rPr>
                <w:rFonts w:ascii="Times New Roman" w:hAnsi="Times New Roman"/>
                <w:color w:val="000000"/>
              </w:rPr>
            </w:pPr>
          </w:p>
          <w:p w14:paraId="3E234261" w14:textId="77777777" w:rsidR="00C8693F" w:rsidRDefault="00C8693F">
            <w:pPr>
              <w:spacing w:line="256" w:lineRule="auto"/>
              <w:rPr>
                <w:rFonts w:ascii="Times New Roman" w:hAnsi="Times New Roman"/>
                <w:color w:val="000000"/>
              </w:rPr>
            </w:pPr>
          </w:p>
          <w:p w14:paraId="69B6626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4E9B0C2"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whether contrast should be administered as part of the imaging study (e.g., Yes, No, Per Radiology)</w:t>
            </w:r>
          </w:p>
        </w:tc>
        <w:tc>
          <w:tcPr>
            <w:tcW w:w="3060" w:type="dxa"/>
            <w:tcBorders>
              <w:top w:val="single" w:sz="2" w:space="0" w:color="auto"/>
              <w:left w:val="single" w:sz="2" w:space="0" w:color="auto"/>
              <w:bottom w:val="single" w:sz="2" w:space="0" w:color="auto"/>
              <w:right w:val="single" w:sz="2" w:space="0" w:color="auto"/>
            </w:tcBorders>
          </w:tcPr>
          <w:p w14:paraId="642EC3D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11AEB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0C5133A" w14:textId="77777777" w:rsidR="00C8693F" w:rsidRDefault="00C8693F">
            <w:pPr>
              <w:spacing w:line="256" w:lineRule="auto"/>
              <w:rPr>
                <w:rFonts w:ascii="Times New Roman" w:hAnsi="Times New Roman"/>
                <w:color w:val="000000"/>
              </w:rPr>
            </w:pPr>
          </w:p>
        </w:tc>
      </w:tr>
      <w:tr w:rsidR="00C8693F" w14:paraId="2BBA2DBD"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86D69E9" w14:textId="77777777" w:rsidR="00C8693F" w:rsidRDefault="00C8693F">
            <w:pPr>
              <w:spacing w:line="256" w:lineRule="auto"/>
              <w:rPr>
                <w:rFonts w:ascii="Times New Roman" w:hAnsi="Times New Roman"/>
                <w:color w:val="000000"/>
              </w:rPr>
            </w:pPr>
            <w:bookmarkStart w:id="273" w:name="BKM_30CF3448_74C8_47D5_8467_9C8F68ED9BC7"/>
            <w:r>
              <w:rPr>
                <w:rFonts w:ascii="Times New Roman" w:hAnsi="Times New Roman"/>
                <w:b/>
                <w:color w:val="000000"/>
              </w:rPr>
              <w:t>contrastRoute</w:t>
            </w:r>
            <w:r>
              <w:rPr>
                <w:rFonts w:ascii="Times New Roman" w:hAnsi="Times New Roman"/>
                <w:color w:val="000000"/>
              </w:rPr>
              <w:t xml:space="preserve"> Code</w:t>
            </w:r>
          </w:p>
          <w:p w14:paraId="3884C55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8948A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5810BEF" w14:textId="77777777" w:rsidR="00C8693F" w:rsidRDefault="00C8693F">
            <w:pPr>
              <w:spacing w:line="256" w:lineRule="auto"/>
              <w:rPr>
                <w:rFonts w:ascii="Times New Roman" w:hAnsi="Times New Roman"/>
                <w:color w:val="000000"/>
              </w:rPr>
            </w:pPr>
          </w:p>
          <w:p w14:paraId="52B3A94A" w14:textId="77777777" w:rsidR="00C8693F" w:rsidRDefault="00C8693F">
            <w:pPr>
              <w:spacing w:line="256" w:lineRule="auto"/>
              <w:rPr>
                <w:rFonts w:ascii="Times New Roman" w:hAnsi="Times New Roman"/>
                <w:color w:val="000000"/>
              </w:rPr>
            </w:pPr>
          </w:p>
          <w:p w14:paraId="51725113" w14:textId="77777777" w:rsidR="00C8693F" w:rsidRDefault="00C8693F">
            <w:pPr>
              <w:spacing w:line="256" w:lineRule="auto"/>
              <w:rPr>
                <w:rFonts w:ascii="Times New Roman" w:hAnsi="Times New Roman"/>
                <w:color w:val="000000"/>
              </w:rPr>
            </w:pPr>
          </w:p>
          <w:p w14:paraId="299D33E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EDCCAE9"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the route of contrast (e.g., Oral, IV, Per Radiology) to be given as part of an imaging proposal.</w:t>
            </w:r>
          </w:p>
        </w:tc>
        <w:tc>
          <w:tcPr>
            <w:tcW w:w="3060" w:type="dxa"/>
            <w:tcBorders>
              <w:top w:val="single" w:sz="2" w:space="0" w:color="auto"/>
              <w:left w:val="single" w:sz="2" w:space="0" w:color="auto"/>
              <w:bottom w:val="single" w:sz="2" w:space="0" w:color="auto"/>
              <w:right w:val="single" w:sz="2" w:space="0" w:color="auto"/>
            </w:tcBorders>
          </w:tcPr>
          <w:p w14:paraId="476103A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FD590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F22F913" w14:textId="77777777" w:rsidR="00C8693F" w:rsidRDefault="00C8693F">
            <w:pPr>
              <w:spacing w:line="256" w:lineRule="auto"/>
              <w:rPr>
                <w:rFonts w:ascii="Times New Roman" w:hAnsi="Times New Roman"/>
                <w:color w:val="000000"/>
              </w:rPr>
            </w:pPr>
          </w:p>
        </w:tc>
        <w:bookmarkEnd w:id="273"/>
      </w:tr>
      <w:tr w:rsidR="00C8693F" w14:paraId="1ACE148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0796B6D" w14:textId="77777777" w:rsidR="00C8693F" w:rsidRDefault="00C8693F">
            <w:pPr>
              <w:spacing w:line="256" w:lineRule="auto"/>
              <w:rPr>
                <w:rFonts w:ascii="Times New Roman" w:hAnsi="Times New Roman"/>
                <w:color w:val="000000"/>
              </w:rPr>
            </w:pPr>
            <w:bookmarkStart w:id="274" w:name="BKM_8F70B901_868D_4EF8_98B6_CD14A68802B4"/>
            <w:r>
              <w:rPr>
                <w:rFonts w:ascii="Times New Roman" w:hAnsi="Times New Roman"/>
                <w:b/>
                <w:color w:val="000000"/>
              </w:rPr>
              <w:t>contrastSubstance</w:t>
            </w:r>
            <w:r>
              <w:rPr>
                <w:rFonts w:ascii="Times New Roman" w:hAnsi="Times New Roman"/>
                <w:color w:val="000000"/>
              </w:rPr>
              <w:t xml:space="preserve"> AdministerableSubstance</w:t>
            </w:r>
          </w:p>
          <w:p w14:paraId="6D1AFE2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F95EC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59BD09C" w14:textId="77777777" w:rsidR="00C8693F" w:rsidRDefault="00C8693F">
            <w:pPr>
              <w:spacing w:line="256" w:lineRule="auto"/>
              <w:rPr>
                <w:rFonts w:ascii="Times New Roman" w:hAnsi="Times New Roman"/>
                <w:color w:val="000000"/>
              </w:rPr>
            </w:pPr>
          </w:p>
          <w:p w14:paraId="759EE7A8" w14:textId="77777777" w:rsidR="00C8693F" w:rsidRDefault="00C8693F">
            <w:pPr>
              <w:spacing w:line="256" w:lineRule="auto"/>
              <w:rPr>
                <w:rFonts w:ascii="Times New Roman" w:hAnsi="Times New Roman"/>
                <w:color w:val="000000"/>
              </w:rPr>
            </w:pPr>
          </w:p>
          <w:p w14:paraId="6C2A02F4" w14:textId="77777777" w:rsidR="00C8693F" w:rsidRDefault="00C8693F">
            <w:pPr>
              <w:spacing w:line="256" w:lineRule="auto"/>
              <w:rPr>
                <w:rFonts w:ascii="Times New Roman" w:hAnsi="Times New Roman"/>
                <w:color w:val="000000"/>
              </w:rPr>
            </w:pPr>
          </w:p>
          <w:p w14:paraId="22C02C4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16F46FB"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the kind of contrast (e.g., Barium, Gastrograffin) to be given as part of an imaging proposal. For example, Barium, Gastrograffin.</w:t>
            </w:r>
          </w:p>
        </w:tc>
        <w:tc>
          <w:tcPr>
            <w:tcW w:w="3060" w:type="dxa"/>
            <w:tcBorders>
              <w:top w:val="single" w:sz="2" w:space="0" w:color="auto"/>
              <w:left w:val="single" w:sz="2" w:space="0" w:color="auto"/>
              <w:bottom w:val="single" w:sz="2" w:space="0" w:color="auto"/>
              <w:right w:val="single" w:sz="2" w:space="0" w:color="auto"/>
            </w:tcBorders>
          </w:tcPr>
          <w:p w14:paraId="6502E4F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B1608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76362B1" w14:textId="77777777" w:rsidR="00C8693F" w:rsidRDefault="00C8693F">
            <w:pPr>
              <w:spacing w:line="256" w:lineRule="auto"/>
              <w:rPr>
                <w:rFonts w:ascii="Times New Roman" w:hAnsi="Times New Roman"/>
                <w:color w:val="000000"/>
              </w:rPr>
            </w:pPr>
          </w:p>
        </w:tc>
        <w:bookmarkEnd w:id="274"/>
      </w:tr>
      <w:tr w:rsidR="00C8693F" w14:paraId="11AF2D6F"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EF5DB3A" w14:textId="77777777" w:rsidR="00C8693F" w:rsidRDefault="00C8693F">
            <w:pPr>
              <w:spacing w:line="256" w:lineRule="auto"/>
              <w:rPr>
                <w:rFonts w:ascii="Times New Roman" w:hAnsi="Times New Roman"/>
                <w:color w:val="000000"/>
              </w:rPr>
            </w:pPr>
            <w:bookmarkStart w:id="275" w:name="BKM_2E38E576_8D17_45C9_97E8_67D68E076DBF"/>
            <w:r>
              <w:rPr>
                <w:rFonts w:ascii="Times New Roman" w:hAnsi="Times New Roman"/>
                <w:b/>
                <w:color w:val="000000"/>
              </w:rPr>
              <w:t>isolationCode</w:t>
            </w:r>
            <w:r>
              <w:rPr>
                <w:rFonts w:ascii="Times New Roman" w:hAnsi="Times New Roman"/>
                <w:color w:val="000000"/>
              </w:rPr>
              <w:t xml:space="preserve"> Code</w:t>
            </w:r>
          </w:p>
          <w:p w14:paraId="68E820A7"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C3985C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5CD03D9" w14:textId="77777777" w:rsidR="00C8693F" w:rsidRDefault="00C8693F">
            <w:pPr>
              <w:spacing w:line="256" w:lineRule="auto"/>
              <w:rPr>
                <w:rFonts w:ascii="Times New Roman" w:hAnsi="Times New Roman"/>
                <w:color w:val="000000"/>
              </w:rPr>
            </w:pPr>
          </w:p>
          <w:p w14:paraId="1519614B" w14:textId="77777777" w:rsidR="00C8693F" w:rsidRDefault="00C8693F">
            <w:pPr>
              <w:spacing w:line="256" w:lineRule="auto"/>
              <w:rPr>
                <w:rFonts w:ascii="Times New Roman" w:hAnsi="Times New Roman"/>
                <w:color w:val="000000"/>
              </w:rPr>
            </w:pPr>
          </w:p>
          <w:p w14:paraId="09B63C56" w14:textId="77777777" w:rsidR="00C8693F" w:rsidRDefault="00C8693F">
            <w:pPr>
              <w:spacing w:line="256" w:lineRule="auto"/>
              <w:rPr>
                <w:rFonts w:ascii="Times New Roman" w:hAnsi="Times New Roman"/>
                <w:color w:val="000000"/>
              </w:rPr>
            </w:pPr>
          </w:p>
          <w:p w14:paraId="2F356AA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F49B0CF" w14:textId="77777777" w:rsidR="00C8693F" w:rsidRDefault="00C8693F">
            <w:pPr>
              <w:spacing w:line="256" w:lineRule="auto"/>
              <w:rPr>
                <w:rFonts w:ascii="Times New Roman" w:hAnsi="Times New Roman"/>
                <w:color w:val="000000"/>
              </w:rPr>
            </w:pPr>
            <w:r>
              <w:rPr>
                <w:rFonts w:ascii="Times New Roman" w:hAnsi="Times New Roman"/>
                <w:color w:val="000000"/>
              </w:rPr>
              <w:t>Specification for type of precautions that should be taken when in proximity to the patient. For instance, Airborne Precautions, Contact Precautions, Droplet Precautions, Standard Precautions.</w:t>
            </w:r>
          </w:p>
        </w:tc>
        <w:tc>
          <w:tcPr>
            <w:tcW w:w="3060" w:type="dxa"/>
            <w:tcBorders>
              <w:top w:val="single" w:sz="2" w:space="0" w:color="auto"/>
              <w:left w:val="single" w:sz="2" w:space="0" w:color="auto"/>
              <w:bottom w:val="single" w:sz="2" w:space="0" w:color="auto"/>
              <w:right w:val="single" w:sz="2" w:space="0" w:color="auto"/>
            </w:tcBorders>
          </w:tcPr>
          <w:p w14:paraId="3910BFC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2991E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73B1C07" w14:textId="77777777" w:rsidR="00C8693F" w:rsidRDefault="00C8693F">
            <w:pPr>
              <w:spacing w:line="256" w:lineRule="auto"/>
              <w:rPr>
                <w:rFonts w:ascii="Times New Roman" w:hAnsi="Times New Roman"/>
                <w:color w:val="000000"/>
              </w:rPr>
            </w:pPr>
          </w:p>
        </w:tc>
        <w:bookmarkEnd w:id="275"/>
      </w:tr>
      <w:tr w:rsidR="00C8693F" w14:paraId="7B50F05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86EBC97" w14:textId="77777777" w:rsidR="00C8693F" w:rsidRDefault="00C8693F">
            <w:pPr>
              <w:spacing w:line="256" w:lineRule="auto"/>
              <w:rPr>
                <w:rFonts w:ascii="Times New Roman" w:hAnsi="Times New Roman"/>
                <w:color w:val="000000"/>
              </w:rPr>
            </w:pPr>
            <w:bookmarkStart w:id="276" w:name="BKM_26334B48_03AD_43EB_8E62_891CA599CBD8"/>
            <w:r>
              <w:rPr>
                <w:rFonts w:ascii="Times New Roman" w:hAnsi="Times New Roman"/>
                <w:b/>
                <w:color w:val="000000"/>
              </w:rPr>
              <w:lastRenderedPageBreak/>
              <w:t>portableExam</w:t>
            </w:r>
            <w:r>
              <w:rPr>
                <w:rFonts w:ascii="Times New Roman" w:hAnsi="Times New Roman"/>
                <w:color w:val="000000"/>
              </w:rPr>
              <w:t xml:space="preserve"> YesNo</w:t>
            </w:r>
          </w:p>
          <w:p w14:paraId="1B45A85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A5840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6B772EB" w14:textId="77777777" w:rsidR="00C8693F" w:rsidRDefault="00C8693F">
            <w:pPr>
              <w:spacing w:line="256" w:lineRule="auto"/>
              <w:rPr>
                <w:rFonts w:ascii="Times New Roman" w:hAnsi="Times New Roman"/>
                <w:color w:val="000000"/>
              </w:rPr>
            </w:pPr>
          </w:p>
          <w:p w14:paraId="46C04AF5" w14:textId="77777777" w:rsidR="00C8693F" w:rsidRDefault="00C8693F">
            <w:pPr>
              <w:spacing w:line="256" w:lineRule="auto"/>
              <w:rPr>
                <w:rFonts w:ascii="Times New Roman" w:hAnsi="Times New Roman"/>
                <w:color w:val="000000"/>
              </w:rPr>
            </w:pPr>
          </w:p>
          <w:p w14:paraId="5A086B93" w14:textId="77777777" w:rsidR="00C8693F" w:rsidRDefault="00C8693F">
            <w:pPr>
              <w:spacing w:line="256" w:lineRule="auto"/>
              <w:rPr>
                <w:rFonts w:ascii="Times New Roman" w:hAnsi="Times New Roman"/>
                <w:color w:val="000000"/>
              </w:rPr>
            </w:pPr>
          </w:p>
          <w:p w14:paraId="1013C6B0"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1BA1112" w14:textId="77777777" w:rsidR="00C8693F" w:rsidRDefault="00C8693F">
            <w:pPr>
              <w:spacing w:line="256" w:lineRule="auto"/>
              <w:rPr>
                <w:rFonts w:ascii="Times New Roman" w:hAnsi="Times New Roman"/>
                <w:color w:val="000000"/>
              </w:rPr>
            </w:pPr>
            <w:r>
              <w:rPr>
                <w:rFonts w:ascii="Times New Roman" w:hAnsi="Times New Roman"/>
                <w:color w:val="000000"/>
              </w:rPr>
              <w:t>Designation of whether or not the imaging procedure should be performed at the patient's bedside (Yes) or if the procedure can be conducted in the location of the performing department (No).</w:t>
            </w:r>
          </w:p>
        </w:tc>
        <w:tc>
          <w:tcPr>
            <w:tcW w:w="3060" w:type="dxa"/>
            <w:tcBorders>
              <w:top w:val="single" w:sz="2" w:space="0" w:color="auto"/>
              <w:left w:val="single" w:sz="2" w:space="0" w:color="auto"/>
              <w:bottom w:val="single" w:sz="2" w:space="0" w:color="auto"/>
              <w:right w:val="single" w:sz="2" w:space="0" w:color="auto"/>
            </w:tcBorders>
          </w:tcPr>
          <w:p w14:paraId="3A2DD627"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B7D5E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3958D0C" w14:textId="77777777" w:rsidR="00C8693F" w:rsidRDefault="00C8693F">
            <w:pPr>
              <w:spacing w:line="256" w:lineRule="auto"/>
              <w:rPr>
                <w:rFonts w:ascii="Times New Roman" w:hAnsi="Times New Roman"/>
                <w:color w:val="000000"/>
              </w:rPr>
            </w:pPr>
          </w:p>
        </w:tc>
        <w:bookmarkEnd w:id="276"/>
      </w:tr>
      <w:tr w:rsidR="00C8693F" w14:paraId="789F7E31"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B21BB95" w14:textId="77777777" w:rsidR="00C8693F" w:rsidRDefault="00C8693F">
            <w:pPr>
              <w:spacing w:line="256" w:lineRule="auto"/>
              <w:rPr>
                <w:rFonts w:ascii="Times New Roman" w:hAnsi="Times New Roman"/>
                <w:color w:val="000000"/>
              </w:rPr>
            </w:pPr>
            <w:bookmarkStart w:id="277" w:name="BKM_BF52F100_2782_461D_B4AD_134EA2BE3F78"/>
            <w:r>
              <w:rPr>
                <w:rFonts w:ascii="Times New Roman" w:hAnsi="Times New Roman"/>
                <w:b/>
                <w:color w:val="000000"/>
              </w:rPr>
              <w:t>sedation</w:t>
            </w:r>
            <w:r>
              <w:rPr>
                <w:rFonts w:ascii="Times New Roman" w:hAnsi="Times New Roman"/>
                <w:color w:val="000000"/>
              </w:rPr>
              <w:t xml:space="preserve"> YesNo</w:t>
            </w:r>
          </w:p>
          <w:p w14:paraId="08262BF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B710D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B31FD98" w14:textId="77777777" w:rsidR="00C8693F" w:rsidRDefault="00C8693F">
            <w:pPr>
              <w:spacing w:line="256" w:lineRule="auto"/>
              <w:rPr>
                <w:rFonts w:ascii="Times New Roman" w:hAnsi="Times New Roman"/>
                <w:color w:val="000000"/>
              </w:rPr>
            </w:pPr>
          </w:p>
          <w:p w14:paraId="47DA9EE3" w14:textId="77777777" w:rsidR="00C8693F" w:rsidRDefault="00C8693F">
            <w:pPr>
              <w:spacing w:line="256" w:lineRule="auto"/>
              <w:rPr>
                <w:rFonts w:ascii="Times New Roman" w:hAnsi="Times New Roman"/>
                <w:color w:val="000000"/>
              </w:rPr>
            </w:pPr>
          </w:p>
          <w:p w14:paraId="290E4F3F" w14:textId="77777777" w:rsidR="00C8693F" w:rsidRDefault="00C8693F">
            <w:pPr>
              <w:spacing w:line="256" w:lineRule="auto"/>
              <w:rPr>
                <w:rFonts w:ascii="Times New Roman" w:hAnsi="Times New Roman"/>
                <w:color w:val="000000"/>
              </w:rPr>
            </w:pPr>
          </w:p>
          <w:p w14:paraId="2502E32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AD02826" w14:textId="77777777" w:rsidR="00C8693F" w:rsidRDefault="00C8693F">
            <w:pPr>
              <w:spacing w:line="256" w:lineRule="auto"/>
              <w:rPr>
                <w:rFonts w:ascii="Times New Roman" w:hAnsi="Times New Roman"/>
                <w:color w:val="000000"/>
              </w:rPr>
            </w:pPr>
            <w:r>
              <w:rPr>
                <w:rFonts w:ascii="Times New Roman" w:hAnsi="Times New Roman"/>
                <w:color w:val="000000"/>
              </w:rPr>
              <w:t>Sedation is required or was administered for this procedure.</w:t>
            </w:r>
          </w:p>
        </w:tc>
        <w:tc>
          <w:tcPr>
            <w:tcW w:w="3060" w:type="dxa"/>
            <w:tcBorders>
              <w:top w:val="single" w:sz="2" w:space="0" w:color="auto"/>
              <w:left w:val="single" w:sz="2" w:space="0" w:color="auto"/>
              <w:bottom w:val="single" w:sz="2" w:space="0" w:color="auto"/>
              <w:right w:val="single" w:sz="2" w:space="0" w:color="auto"/>
            </w:tcBorders>
          </w:tcPr>
          <w:p w14:paraId="1EA13EB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AF0486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F16614C" w14:textId="77777777" w:rsidR="00C8693F" w:rsidRDefault="00C8693F">
            <w:pPr>
              <w:spacing w:line="256" w:lineRule="auto"/>
              <w:rPr>
                <w:rFonts w:ascii="Times New Roman" w:hAnsi="Times New Roman"/>
                <w:color w:val="000000"/>
              </w:rPr>
            </w:pPr>
          </w:p>
        </w:tc>
        <w:bookmarkEnd w:id="277"/>
      </w:tr>
      <w:tr w:rsidR="00C8693F" w14:paraId="0804EFD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9B918FC" w14:textId="77777777" w:rsidR="00C8693F" w:rsidRDefault="00C8693F">
            <w:pPr>
              <w:spacing w:line="256" w:lineRule="auto"/>
              <w:rPr>
                <w:rFonts w:ascii="Times New Roman" w:hAnsi="Times New Roman"/>
                <w:color w:val="000000"/>
              </w:rPr>
            </w:pPr>
            <w:bookmarkStart w:id="278" w:name="BKM_5153AC04_1DBF_48AA_9078_04564B158619"/>
            <w:r>
              <w:rPr>
                <w:rFonts w:ascii="Times New Roman" w:hAnsi="Times New Roman"/>
                <w:b/>
                <w:color w:val="000000"/>
              </w:rPr>
              <w:t>stressor</w:t>
            </w:r>
            <w:r>
              <w:rPr>
                <w:rFonts w:ascii="Times New Roman" w:hAnsi="Times New Roman"/>
                <w:color w:val="000000"/>
              </w:rPr>
              <w:t xml:space="preserve"> Code</w:t>
            </w:r>
          </w:p>
          <w:p w14:paraId="6D0046B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EA521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0159C2F" w14:textId="77777777" w:rsidR="00C8693F" w:rsidRDefault="00C8693F">
            <w:pPr>
              <w:spacing w:line="256" w:lineRule="auto"/>
              <w:rPr>
                <w:rFonts w:ascii="Times New Roman" w:hAnsi="Times New Roman"/>
                <w:color w:val="000000"/>
              </w:rPr>
            </w:pPr>
          </w:p>
          <w:p w14:paraId="38159689" w14:textId="77777777" w:rsidR="00C8693F" w:rsidRDefault="00C8693F">
            <w:pPr>
              <w:spacing w:line="256" w:lineRule="auto"/>
              <w:rPr>
                <w:rFonts w:ascii="Times New Roman" w:hAnsi="Times New Roman"/>
                <w:color w:val="000000"/>
              </w:rPr>
            </w:pPr>
          </w:p>
          <w:p w14:paraId="2F3CC8FB" w14:textId="77777777" w:rsidR="00C8693F" w:rsidRDefault="00C8693F">
            <w:pPr>
              <w:spacing w:line="256" w:lineRule="auto"/>
              <w:rPr>
                <w:rFonts w:ascii="Times New Roman" w:hAnsi="Times New Roman"/>
                <w:color w:val="000000"/>
              </w:rPr>
            </w:pPr>
          </w:p>
          <w:p w14:paraId="49F71C6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8095F61" w14:textId="77777777" w:rsidR="00C8693F" w:rsidRDefault="00C8693F">
            <w:pPr>
              <w:spacing w:line="256" w:lineRule="auto"/>
              <w:rPr>
                <w:rFonts w:ascii="Times New Roman" w:hAnsi="Times New Roman"/>
                <w:color w:val="000000"/>
              </w:rPr>
            </w:pPr>
            <w:r>
              <w:rPr>
                <w:rFonts w:ascii="Times New Roman" w:hAnsi="Times New Roman"/>
                <w:color w:val="000000"/>
              </w:rPr>
              <w:t>Type of physiologic or pharmacologic stress that will be subjected to the patient during the imaging procedure. For example, Adenosine, Dipyrdomole, Persantine, Thallium, Cardiolite, Dobutamine, Treadmill.</w:t>
            </w:r>
          </w:p>
        </w:tc>
        <w:tc>
          <w:tcPr>
            <w:tcW w:w="3060" w:type="dxa"/>
            <w:tcBorders>
              <w:top w:val="single" w:sz="2" w:space="0" w:color="auto"/>
              <w:left w:val="single" w:sz="2" w:space="0" w:color="auto"/>
              <w:bottom w:val="single" w:sz="2" w:space="0" w:color="auto"/>
              <w:right w:val="single" w:sz="2" w:space="0" w:color="auto"/>
            </w:tcBorders>
          </w:tcPr>
          <w:p w14:paraId="0A9CDC6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EC08F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C529AAE" w14:textId="77777777" w:rsidR="00C8693F" w:rsidRDefault="00C8693F">
            <w:pPr>
              <w:spacing w:line="256" w:lineRule="auto"/>
              <w:rPr>
                <w:rFonts w:ascii="Times New Roman" w:hAnsi="Times New Roman"/>
                <w:color w:val="000000"/>
              </w:rPr>
            </w:pPr>
          </w:p>
        </w:tc>
        <w:bookmarkEnd w:id="278"/>
      </w:tr>
      <w:tr w:rsidR="00C8693F" w14:paraId="4ECCFCEF"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071AA80" w14:textId="77777777" w:rsidR="00C8693F" w:rsidRDefault="00C8693F">
            <w:pPr>
              <w:spacing w:line="256" w:lineRule="auto"/>
              <w:rPr>
                <w:rFonts w:ascii="Times New Roman" w:hAnsi="Times New Roman"/>
                <w:color w:val="000000"/>
              </w:rPr>
            </w:pPr>
            <w:bookmarkStart w:id="279" w:name="BKM_E5CCB396_FD72_411C_816C_78ADA6FB1F30"/>
            <w:r>
              <w:rPr>
                <w:rFonts w:ascii="Times New Roman" w:hAnsi="Times New Roman"/>
                <w:b/>
                <w:color w:val="000000"/>
              </w:rPr>
              <w:t>transportMode</w:t>
            </w:r>
            <w:r>
              <w:rPr>
                <w:rFonts w:ascii="Times New Roman" w:hAnsi="Times New Roman"/>
                <w:color w:val="000000"/>
              </w:rPr>
              <w:t xml:space="preserve"> Code</w:t>
            </w:r>
          </w:p>
          <w:p w14:paraId="63A6CE7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14B56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235662C" w14:textId="77777777" w:rsidR="00C8693F" w:rsidRDefault="00C8693F">
            <w:pPr>
              <w:spacing w:line="256" w:lineRule="auto"/>
              <w:rPr>
                <w:rFonts w:ascii="Times New Roman" w:hAnsi="Times New Roman"/>
                <w:color w:val="000000"/>
              </w:rPr>
            </w:pPr>
          </w:p>
          <w:p w14:paraId="259D6274" w14:textId="77777777" w:rsidR="00C8693F" w:rsidRDefault="00C8693F">
            <w:pPr>
              <w:spacing w:line="256" w:lineRule="auto"/>
              <w:rPr>
                <w:rFonts w:ascii="Times New Roman" w:hAnsi="Times New Roman"/>
                <w:color w:val="000000"/>
              </w:rPr>
            </w:pPr>
          </w:p>
          <w:p w14:paraId="21D6C606" w14:textId="77777777" w:rsidR="00C8693F" w:rsidRDefault="00C8693F">
            <w:pPr>
              <w:spacing w:line="256" w:lineRule="auto"/>
              <w:rPr>
                <w:rFonts w:ascii="Times New Roman" w:hAnsi="Times New Roman"/>
                <w:color w:val="000000"/>
              </w:rPr>
            </w:pPr>
          </w:p>
          <w:p w14:paraId="47778B6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02BC33C" w14:textId="77777777" w:rsidR="00C8693F" w:rsidRDefault="00C8693F">
            <w:pPr>
              <w:spacing w:line="256" w:lineRule="auto"/>
              <w:rPr>
                <w:rFonts w:ascii="Times New Roman" w:hAnsi="Times New Roman"/>
                <w:color w:val="000000"/>
              </w:rPr>
            </w:pPr>
            <w:r>
              <w:rPr>
                <w:rFonts w:ascii="Times New Roman" w:hAnsi="Times New Roman"/>
                <w:color w:val="000000"/>
              </w:rPr>
              <w:t>How a patient will be moved from their hospital room to the performing department</w:t>
            </w:r>
          </w:p>
        </w:tc>
        <w:tc>
          <w:tcPr>
            <w:tcW w:w="3060" w:type="dxa"/>
            <w:tcBorders>
              <w:top w:val="single" w:sz="2" w:space="0" w:color="auto"/>
              <w:left w:val="single" w:sz="2" w:space="0" w:color="auto"/>
              <w:bottom w:val="single" w:sz="2" w:space="0" w:color="auto"/>
              <w:right w:val="single" w:sz="2" w:space="0" w:color="auto"/>
            </w:tcBorders>
          </w:tcPr>
          <w:p w14:paraId="39EDC65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1DDCC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4E8B74D" w14:textId="77777777" w:rsidR="00C8693F" w:rsidRDefault="00C8693F">
            <w:pPr>
              <w:spacing w:line="256" w:lineRule="auto"/>
              <w:rPr>
                <w:rFonts w:ascii="Times New Roman" w:hAnsi="Times New Roman"/>
                <w:color w:val="000000"/>
              </w:rPr>
            </w:pPr>
          </w:p>
        </w:tc>
        <w:bookmarkEnd w:id="279"/>
      </w:tr>
      <w:bookmarkEnd w:id="270"/>
    </w:tbl>
    <w:p w14:paraId="29102F3F" w14:textId="77777777" w:rsidR="00C8693F" w:rsidRDefault="00C8693F" w:rsidP="00C8693F">
      <w:pPr>
        <w:rPr>
          <w:rFonts w:ascii="Times New Roman" w:hAnsi="Times New Roman" w:cs="Arial"/>
          <w:color w:val="000000"/>
          <w:lang w:val="en-AU"/>
        </w:rPr>
      </w:pPr>
    </w:p>
    <w:p w14:paraId="6CF1563B" w14:textId="77777777" w:rsidR="00C8693F" w:rsidRDefault="00C8693F" w:rsidP="00C8693F">
      <w:pPr>
        <w:pStyle w:val="Heading2"/>
        <w:rPr>
          <w:rFonts w:ascii="Arial" w:hAnsi="Arial"/>
          <w:color w:val="004080"/>
          <w:szCs w:val="24"/>
          <w:lang w:val="en-US"/>
        </w:rPr>
      </w:pPr>
      <w:bookmarkStart w:id="280" w:name="BKM_B8159BD5_A941_49CE_AB96_FCD2E8C7A781"/>
      <w:bookmarkStart w:id="281" w:name="_Toc374521854"/>
      <w:r>
        <w:rPr>
          <w:bCs/>
          <w:szCs w:val="24"/>
          <w:lang w:val="en-US"/>
        </w:rPr>
        <w:t>InferableDescriptor</w:t>
      </w:r>
      <w:bookmarkEnd w:id="281"/>
    </w:p>
    <w:p w14:paraId="0186072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0DCE1900" w14:textId="77777777" w:rsidR="00C8693F" w:rsidRDefault="00C8693F" w:rsidP="00C8693F">
      <w:pPr>
        <w:rPr>
          <w:rFonts w:ascii="Times New Roman" w:hAnsi="Times New Roman"/>
          <w:color w:val="000000"/>
        </w:rPr>
      </w:pPr>
    </w:p>
    <w:p w14:paraId="36A1CBB3" w14:textId="77777777" w:rsidR="00C8693F" w:rsidRDefault="00C8693F" w:rsidP="00C8693F">
      <w:pPr>
        <w:rPr>
          <w:rFonts w:ascii="Arial" w:eastAsiaTheme="minorEastAsia" w:hAnsi="Arial"/>
        </w:rPr>
      </w:pPr>
      <w:r>
        <w:rPr>
          <w:rFonts w:ascii="Times New Roman" w:hAnsi="Times New Roman"/>
          <w:color w:val="000000"/>
        </w:rPr>
        <w:t>An inference made, about the patient's health, from other statements.</w:t>
      </w:r>
    </w:p>
    <w:p w14:paraId="781067EE" w14:textId="77777777" w:rsidR="00C8693F" w:rsidRDefault="00C8693F" w:rsidP="00C8693F">
      <w:pPr>
        <w:rPr>
          <w:rFonts w:ascii="Times New Roman" w:hAnsi="Times New Roman"/>
        </w:rPr>
      </w:pPr>
    </w:p>
    <w:p w14:paraId="28700C26" w14:textId="77777777" w:rsidR="00C8693F" w:rsidRDefault="00C8693F" w:rsidP="00C8693F">
      <w:pPr>
        <w:rPr>
          <w:rFonts w:ascii="Times New Roman" w:hAnsi="Times New Roman"/>
        </w:rPr>
      </w:pPr>
    </w:p>
    <w:p w14:paraId="6D8EDCD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0FE92B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CBB893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18CAE5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D084C5D"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2667E0C"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BA2EF4E" w14:textId="77777777" w:rsidTr="00C8693F">
        <w:tc>
          <w:tcPr>
            <w:tcW w:w="2250" w:type="dxa"/>
            <w:tcBorders>
              <w:top w:val="single" w:sz="2" w:space="0" w:color="auto"/>
              <w:left w:val="single" w:sz="2" w:space="0" w:color="auto"/>
              <w:bottom w:val="single" w:sz="2" w:space="0" w:color="auto"/>
              <w:right w:val="single" w:sz="2" w:space="0" w:color="auto"/>
            </w:tcBorders>
          </w:tcPr>
          <w:p w14:paraId="214F2FCE"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5E9A3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F35A2B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7AFE5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FBA15E" w14:textId="77777777" w:rsidR="00C8693F" w:rsidRDefault="00C8693F">
            <w:pPr>
              <w:spacing w:line="256" w:lineRule="auto"/>
              <w:rPr>
                <w:rFonts w:ascii="Times New Roman" w:hAnsi="Times New Roman"/>
                <w:color w:val="000000"/>
              </w:rPr>
            </w:pPr>
            <w:r>
              <w:rPr>
                <w:rFonts w:ascii="Times New Roman" w:hAnsi="Times New Roman"/>
                <w:color w:val="000000"/>
              </w:rPr>
              <w:t>InferableDescriptor</w:t>
            </w:r>
          </w:p>
          <w:p w14:paraId="0D6A85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A8D0D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048C0E0"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221C26A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D03568B" w14:textId="77777777" w:rsidR="00C8693F" w:rsidRDefault="00C8693F">
            <w:pPr>
              <w:spacing w:line="256" w:lineRule="auto"/>
              <w:rPr>
                <w:rFonts w:ascii="Times New Roman" w:hAnsi="Times New Roman"/>
                <w:color w:val="000000"/>
              </w:rPr>
            </w:pPr>
          </w:p>
          <w:p w14:paraId="741BDA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3749923" w14:textId="77777777" w:rsidTr="00C8693F">
        <w:tc>
          <w:tcPr>
            <w:tcW w:w="2250" w:type="dxa"/>
            <w:tcBorders>
              <w:top w:val="single" w:sz="2" w:space="0" w:color="auto"/>
              <w:left w:val="single" w:sz="2" w:space="0" w:color="auto"/>
              <w:bottom w:val="single" w:sz="2" w:space="0" w:color="auto"/>
              <w:right w:val="single" w:sz="2" w:space="0" w:color="auto"/>
            </w:tcBorders>
          </w:tcPr>
          <w:p w14:paraId="64C3662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7334994"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Source -&gt; Destination </w:t>
            </w:r>
          </w:p>
          <w:p w14:paraId="459A70F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0EC37B3"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1121BFEC"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ContraindicationDescriptor</w:t>
            </w:r>
          </w:p>
          <w:p w14:paraId="56CC77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D1D0714"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5DA58406"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InferableDescriptor</w:t>
            </w:r>
          </w:p>
          <w:p w14:paraId="31C6BA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EC2A5E" w14:textId="77777777" w:rsidR="00C8693F" w:rsidRDefault="00C8693F">
            <w:pPr>
              <w:spacing w:line="256" w:lineRule="auto"/>
              <w:rPr>
                <w:rFonts w:ascii="Times New Roman" w:hAnsi="Times New Roman"/>
                <w:color w:val="000000"/>
              </w:rPr>
            </w:pPr>
          </w:p>
          <w:p w14:paraId="12222866"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r>
      <w:tr w:rsidR="00C8693F" w14:paraId="0B6D825D" w14:textId="77777777" w:rsidTr="00C8693F">
        <w:tc>
          <w:tcPr>
            <w:tcW w:w="2250" w:type="dxa"/>
            <w:tcBorders>
              <w:top w:val="single" w:sz="2" w:space="0" w:color="auto"/>
              <w:left w:val="single" w:sz="2" w:space="0" w:color="auto"/>
              <w:bottom w:val="single" w:sz="2" w:space="0" w:color="auto"/>
              <w:right w:val="single" w:sz="2" w:space="0" w:color="auto"/>
            </w:tcBorders>
          </w:tcPr>
          <w:p w14:paraId="6B23A38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5144C3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6103A0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78E94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D8662F" w14:textId="77777777" w:rsidR="00C8693F" w:rsidRDefault="00C8693F">
            <w:pPr>
              <w:spacing w:line="256" w:lineRule="auto"/>
              <w:rPr>
                <w:rFonts w:ascii="Times New Roman" w:hAnsi="Times New Roman"/>
                <w:color w:val="000000"/>
              </w:rPr>
            </w:pPr>
            <w:r>
              <w:rPr>
                <w:rFonts w:ascii="Times New Roman" w:hAnsi="Times New Roman"/>
                <w:color w:val="000000"/>
              </w:rPr>
              <w:t>PrognosisDescriptor</w:t>
            </w:r>
          </w:p>
          <w:p w14:paraId="5FD4E4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53BC6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37B85B" w14:textId="77777777" w:rsidR="00C8693F" w:rsidRDefault="00C8693F">
            <w:pPr>
              <w:spacing w:line="256" w:lineRule="auto"/>
              <w:rPr>
                <w:rFonts w:ascii="Times New Roman" w:hAnsi="Times New Roman"/>
                <w:color w:val="000000"/>
              </w:rPr>
            </w:pPr>
            <w:r>
              <w:rPr>
                <w:rFonts w:ascii="Times New Roman" w:hAnsi="Times New Roman"/>
                <w:color w:val="000000"/>
              </w:rPr>
              <w:t>InferableDescriptor</w:t>
            </w:r>
          </w:p>
          <w:p w14:paraId="31A871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6235B4F" w14:textId="77777777" w:rsidR="00C8693F" w:rsidRDefault="00C8693F">
            <w:pPr>
              <w:spacing w:line="256" w:lineRule="auto"/>
              <w:rPr>
                <w:rFonts w:ascii="Times New Roman" w:hAnsi="Times New Roman"/>
                <w:color w:val="000000"/>
              </w:rPr>
            </w:pPr>
          </w:p>
          <w:p w14:paraId="3572AD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32EE4E8" w14:textId="77777777" w:rsidR="00C8693F" w:rsidRDefault="00C8693F" w:rsidP="00C8693F">
      <w:pPr>
        <w:rPr>
          <w:rFonts w:ascii="Times New Roman" w:hAnsi="Times New Roman" w:cs="Arial"/>
          <w:color w:val="000000"/>
          <w:lang w:val="en-AU"/>
        </w:rPr>
      </w:pPr>
      <w:bookmarkStart w:id="282" w:name="BKM_E9BB7F91_F892_485C_AC32_745C2B6DCC0F"/>
      <w:bookmarkEnd w:id="282"/>
    </w:p>
    <w:p w14:paraId="391057D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37F5A4EC"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4305EE54"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594F19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4E052F55"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3D5DF5CD"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5C4D1CA"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inferenceMethod</w:t>
            </w:r>
            <w:r>
              <w:rPr>
                <w:rFonts w:ascii="Times New Roman" w:hAnsi="Times New Roman"/>
                <w:color w:val="000000"/>
              </w:rPr>
              <w:t xml:space="preserve"> Code</w:t>
            </w:r>
          </w:p>
          <w:p w14:paraId="4AB12D57"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A253F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1F70E4D" w14:textId="77777777" w:rsidR="00C8693F" w:rsidRDefault="00C8693F">
            <w:pPr>
              <w:spacing w:line="256" w:lineRule="auto"/>
              <w:rPr>
                <w:rFonts w:ascii="Times New Roman" w:hAnsi="Times New Roman"/>
                <w:color w:val="000000"/>
              </w:rPr>
            </w:pPr>
          </w:p>
          <w:p w14:paraId="0DEC7A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[0..1]</w:t>
            </w:r>
          </w:p>
          <w:p w14:paraId="441E1154" w14:textId="77777777" w:rsidR="00C8693F" w:rsidRDefault="00C8693F">
            <w:pPr>
              <w:spacing w:line="256" w:lineRule="auto"/>
              <w:rPr>
                <w:rFonts w:ascii="Times New Roman" w:hAnsi="Times New Roman"/>
                <w:color w:val="000000"/>
              </w:rPr>
            </w:pPr>
          </w:p>
          <w:p w14:paraId="508BA66C"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87C4E16" w14:textId="77777777" w:rsidR="00C8693F" w:rsidRDefault="00C8693F">
            <w:pPr>
              <w:spacing w:line="256" w:lineRule="auto"/>
              <w:rPr>
                <w:rFonts w:ascii="Times New Roman" w:hAnsi="Times New Roman"/>
                <w:color w:val="000000"/>
              </w:rPr>
            </w:pPr>
            <w:r>
              <w:rPr>
                <w:rFonts w:ascii="Times New Roman" w:hAnsi="Times New Roman"/>
                <w:color w:val="000000"/>
              </w:rPr>
              <w:t>The algorithm, tool, or instrument used to make the inference. E.g., Framingham Risk Score, Immunization Rule Set.</w:t>
            </w:r>
          </w:p>
        </w:tc>
        <w:tc>
          <w:tcPr>
            <w:tcW w:w="3060" w:type="dxa"/>
            <w:tcBorders>
              <w:top w:val="single" w:sz="2" w:space="0" w:color="auto"/>
              <w:left w:val="single" w:sz="2" w:space="0" w:color="auto"/>
              <w:bottom w:val="single" w:sz="2" w:space="0" w:color="auto"/>
              <w:right w:val="single" w:sz="2" w:space="0" w:color="auto"/>
            </w:tcBorders>
          </w:tcPr>
          <w:p w14:paraId="73CC5517"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0E94EE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1852EB8" w14:textId="77777777" w:rsidR="00C8693F" w:rsidRDefault="00C8693F">
            <w:pPr>
              <w:spacing w:line="256" w:lineRule="auto"/>
              <w:rPr>
                <w:rFonts w:ascii="Times New Roman" w:hAnsi="Times New Roman"/>
                <w:color w:val="000000"/>
              </w:rPr>
            </w:pPr>
          </w:p>
        </w:tc>
      </w:tr>
      <w:tr w:rsidR="00C8693F" w14:paraId="3C28D21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8AB9E36" w14:textId="77777777" w:rsidR="00C8693F" w:rsidRDefault="00C8693F">
            <w:pPr>
              <w:spacing w:line="256" w:lineRule="auto"/>
              <w:rPr>
                <w:rFonts w:ascii="Times New Roman" w:hAnsi="Times New Roman"/>
                <w:color w:val="000000"/>
              </w:rPr>
            </w:pPr>
            <w:bookmarkStart w:id="283" w:name="BKM_83BADBE9_D10B_467F_B0E1_68FE9FA1131C"/>
            <w:r>
              <w:rPr>
                <w:rFonts w:ascii="Times New Roman" w:hAnsi="Times New Roman"/>
                <w:b/>
                <w:color w:val="000000"/>
              </w:rPr>
              <w:t>inferredFrom</w:t>
            </w:r>
            <w:r>
              <w:rPr>
                <w:rFonts w:ascii="Times New Roman" w:hAnsi="Times New Roman"/>
                <w:color w:val="000000"/>
              </w:rPr>
              <w:t xml:space="preserve"> Statement</w:t>
            </w:r>
          </w:p>
          <w:p w14:paraId="4AE172F4"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603E5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E90669D" w14:textId="77777777" w:rsidR="00C8693F" w:rsidRDefault="00C8693F">
            <w:pPr>
              <w:spacing w:line="256" w:lineRule="auto"/>
              <w:rPr>
                <w:rFonts w:ascii="Times New Roman" w:hAnsi="Times New Roman"/>
                <w:color w:val="000000"/>
              </w:rPr>
            </w:pPr>
          </w:p>
          <w:p w14:paraId="24BD534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0E3188A4" w14:textId="77777777" w:rsidR="00C8693F" w:rsidRDefault="00C8693F">
            <w:pPr>
              <w:spacing w:line="256" w:lineRule="auto"/>
              <w:rPr>
                <w:rFonts w:ascii="Times New Roman" w:hAnsi="Times New Roman"/>
                <w:color w:val="000000"/>
              </w:rPr>
            </w:pPr>
          </w:p>
          <w:p w14:paraId="1D53C2F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16C1B5C" w14:textId="77777777" w:rsidR="00C8693F" w:rsidRDefault="00C8693F">
            <w:pPr>
              <w:spacing w:line="256" w:lineRule="auto"/>
              <w:rPr>
                <w:rFonts w:ascii="Times New Roman" w:hAnsi="Times New Roman"/>
                <w:color w:val="000000"/>
              </w:rPr>
            </w:pPr>
            <w:r>
              <w:rPr>
                <w:rFonts w:ascii="Times New Roman" w:hAnsi="Times New Roman"/>
                <w:color w:val="000000"/>
              </w:rPr>
              <w:t>The statements that form the basis for the inference. E.g., diagnosis of diabetes mellitus, and blood pressure observations to calculate risk of heart disease.</w:t>
            </w:r>
          </w:p>
        </w:tc>
        <w:tc>
          <w:tcPr>
            <w:tcW w:w="3060" w:type="dxa"/>
            <w:tcBorders>
              <w:top w:val="single" w:sz="2" w:space="0" w:color="auto"/>
              <w:left w:val="single" w:sz="2" w:space="0" w:color="auto"/>
              <w:bottom w:val="single" w:sz="2" w:space="0" w:color="auto"/>
              <w:right w:val="single" w:sz="2" w:space="0" w:color="auto"/>
            </w:tcBorders>
          </w:tcPr>
          <w:p w14:paraId="1B625BC9"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767EC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8F4A347" w14:textId="77777777" w:rsidR="00C8693F" w:rsidRDefault="00C8693F">
            <w:pPr>
              <w:spacing w:line="256" w:lineRule="auto"/>
              <w:rPr>
                <w:rFonts w:ascii="Times New Roman" w:hAnsi="Times New Roman"/>
                <w:color w:val="000000"/>
              </w:rPr>
            </w:pPr>
          </w:p>
        </w:tc>
        <w:bookmarkEnd w:id="283"/>
      </w:tr>
      <w:bookmarkEnd w:id="280"/>
    </w:tbl>
    <w:p w14:paraId="051029B4" w14:textId="77777777" w:rsidR="00C8693F" w:rsidRDefault="00C8693F" w:rsidP="00C8693F">
      <w:pPr>
        <w:rPr>
          <w:rFonts w:ascii="Times New Roman" w:hAnsi="Times New Roman" w:cs="Arial"/>
          <w:color w:val="000000"/>
          <w:lang w:val="en-AU"/>
        </w:rPr>
      </w:pPr>
    </w:p>
    <w:p w14:paraId="581C8919" w14:textId="77777777" w:rsidR="00C8693F" w:rsidRDefault="00C8693F" w:rsidP="00C8693F">
      <w:pPr>
        <w:pStyle w:val="Heading2"/>
        <w:rPr>
          <w:rFonts w:ascii="Arial" w:hAnsi="Arial"/>
          <w:color w:val="004080"/>
          <w:szCs w:val="24"/>
          <w:lang w:val="en-US"/>
        </w:rPr>
      </w:pPr>
      <w:bookmarkStart w:id="284" w:name="BKM_299D1DCA_398B_4530_BFA3_66969448940C"/>
      <w:bookmarkStart w:id="285" w:name="_Toc374521855"/>
      <w:r>
        <w:rPr>
          <w:bCs/>
          <w:szCs w:val="24"/>
          <w:lang w:val="en-US"/>
        </w:rPr>
        <w:t>LaboratoryTestProcedure</w:t>
      </w:r>
      <w:bookmarkEnd w:id="285"/>
    </w:p>
    <w:p w14:paraId="59C47273"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ProcedureParameters</w:t>
      </w:r>
    </w:p>
    <w:p w14:paraId="606794F8" w14:textId="77777777" w:rsidR="00C8693F" w:rsidRDefault="00C8693F" w:rsidP="00C8693F">
      <w:pPr>
        <w:rPr>
          <w:rFonts w:ascii="Times New Roman" w:hAnsi="Times New Roman"/>
          <w:color w:val="000000"/>
        </w:rPr>
      </w:pPr>
    </w:p>
    <w:p w14:paraId="00CADD37" w14:textId="77777777" w:rsidR="00C8693F" w:rsidRDefault="00C8693F" w:rsidP="00C8693F">
      <w:pPr>
        <w:rPr>
          <w:rFonts w:ascii="Arial" w:eastAsiaTheme="minorEastAsia" w:hAnsi="Arial"/>
        </w:rPr>
      </w:pPr>
      <w:r>
        <w:rPr>
          <w:rFonts w:ascii="Times New Roman" w:hAnsi="Times New Roman"/>
          <w:color w:val="000000"/>
        </w:rPr>
        <w:t>Parameters for a procedure to test a specimen from a patient.</w:t>
      </w:r>
    </w:p>
    <w:p w14:paraId="019548C6" w14:textId="77777777" w:rsidR="00C8693F" w:rsidRDefault="00C8693F" w:rsidP="00C8693F">
      <w:pPr>
        <w:rPr>
          <w:rFonts w:ascii="Times New Roman" w:hAnsi="Times New Roman"/>
        </w:rPr>
      </w:pPr>
    </w:p>
    <w:p w14:paraId="57157379" w14:textId="77777777" w:rsidR="00C8693F" w:rsidRDefault="00C8693F" w:rsidP="00C8693F">
      <w:pPr>
        <w:rPr>
          <w:rFonts w:ascii="Times New Roman" w:hAnsi="Times New Roman"/>
        </w:rPr>
      </w:pPr>
    </w:p>
    <w:p w14:paraId="6CFBE05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A295BDB"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5DAC3C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496408E"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3373A17"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48BC482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8C9EF9E" w14:textId="77777777" w:rsidTr="00C8693F">
        <w:tc>
          <w:tcPr>
            <w:tcW w:w="2250" w:type="dxa"/>
            <w:tcBorders>
              <w:top w:val="single" w:sz="2" w:space="0" w:color="auto"/>
              <w:left w:val="single" w:sz="2" w:space="0" w:color="auto"/>
              <w:bottom w:val="single" w:sz="2" w:space="0" w:color="auto"/>
              <w:right w:val="single" w:sz="2" w:space="0" w:color="auto"/>
            </w:tcBorders>
          </w:tcPr>
          <w:p w14:paraId="1FB5D047"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D04070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E8EDCE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9BD74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4327DEC" w14:textId="77777777" w:rsidR="00C8693F" w:rsidRDefault="00C8693F">
            <w:pPr>
              <w:spacing w:line="256" w:lineRule="auto"/>
              <w:rPr>
                <w:rFonts w:ascii="Times New Roman" w:hAnsi="Times New Roman"/>
                <w:color w:val="000000"/>
              </w:rPr>
            </w:pPr>
            <w:r>
              <w:rPr>
                <w:rFonts w:ascii="Times New Roman" w:hAnsi="Times New Roman"/>
                <w:color w:val="000000"/>
              </w:rPr>
              <w:t>LaboratoryTestProcedure</w:t>
            </w:r>
          </w:p>
          <w:p w14:paraId="601595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7148C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A53EF7A"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7116D87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47B091A" w14:textId="77777777" w:rsidR="00C8693F" w:rsidRDefault="00C8693F">
            <w:pPr>
              <w:spacing w:line="256" w:lineRule="auto"/>
              <w:rPr>
                <w:rFonts w:ascii="Times New Roman" w:hAnsi="Times New Roman"/>
                <w:color w:val="000000"/>
              </w:rPr>
            </w:pPr>
          </w:p>
          <w:p w14:paraId="4F18E3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5FA27BC" w14:textId="77777777" w:rsidR="00C8693F" w:rsidRDefault="00C8693F" w:rsidP="00C8693F">
      <w:pPr>
        <w:rPr>
          <w:rFonts w:ascii="Times New Roman" w:hAnsi="Times New Roman" w:cs="Arial"/>
          <w:color w:val="000000"/>
          <w:lang w:val="en-AU"/>
        </w:rPr>
      </w:pPr>
      <w:bookmarkStart w:id="286" w:name="BKM_521BC521_56E0_4F42_BADF_9EEDB47AF3CE"/>
      <w:bookmarkEnd w:id="286"/>
    </w:p>
    <w:p w14:paraId="28D33F00"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35A0248A"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4B24A576" w14:textId="77777777" w:rsidR="00C8693F" w:rsidRDefault="00C8693F">
            <w:pPr>
              <w:spacing w:line="256" w:lineRule="auto"/>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7EC7E2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6AF7ECC"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698E1F5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BA68019"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collectionMethod</w:t>
            </w:r>
            <w:r>
              <w:rPr>
                <w:rFonts w:ascii="Times New Roman" w:hAnsi="Times New Roman"/>
                <w:color w:val="000000"/>
              </w:rPr>
              <w:t xml:space="preserve"> Code</w:t>
            </w:r>
          </w:p>
          <w:p w14:paraId="1D8D213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A40F9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99F4409" w14:textId="77777777" w:rsidR="00C8693F" w:rsidRDefault="00C8693F">
            <w:pPr>
              <w:spacing w:line="256" w:lineRule="auto"/>
              <w:rPr>
                <w:rFonts w:ascii="Times New Roman" w:hAnsi="Times New Roman"/>
                <w:color w:val="000000"/>
              </w:rPr>
            </w:pPr>
          </w:p>
          <w:p w14:paraId="2E01DEB8" w14:textId="77777777" w:rsidR="00C8693F" w:rsidRDefault="00C8693F">
            <w:pPr>
              <w:spacing w:line="256" w:lineRule="auto"/>
              <w:rPr>
                <w:rFonts w:ascii="Times New Roman" w:hAnsi="Times New Roman"/>
                <w:color w:val="000000"/>
              </w:rPr>
            </w:pPr>
          </w:p>
          <w:p w14:paraId="18C9FD55" w14:textId="77777777" w:rsidR="00C8693F" w:rsidRDefault="00C8693F">
            <w:pPr>
              <w:spacing w:line="256" w:lineRule="auto"/>
              <w:rPr>
                <w:rFonts w:ascii="Times New Roman" w:hAnsi="Times New Roman"/>
                <w:color w:val="000000"/>
              </w:rPr>
            </w:pPr>
          </w:p>
          <w:p w14:paraId="18085A1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3758871"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how the specimen for testing should be obtained</w:t>
            </w:r>
          </w:p>
        </w:tc>
        <w:tc>
          <w:tcPr>
            <w:tcW w:w="3060" w:type="dxa"/>
            <w:tcBorders>
              <w:top w:val="single" w:sz="2" w:space="0" w:color="auto"/>
              <w:left w:val="single" w:sz="2" w:space="0" w:color="auto"/>
              <w:bottom w:val="single" w:sz="2" w:space="0" w:color="auto"/>
              <w:right w:val="single" w:sz="2" w:space="0" w:color="auto"/>
            </w:tcBorders>
          </w:tcPr>
          <w:p w14:paraId="1F00073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F22346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E4148AE" w14:textId="77777777" w:rsidR="00C8693F" w:rsidRDefault="00C8693F">
            <w:pPr>
              <w:spacing w:line="256" w:lineRule="auto"/>
              <w:rPr>
                <w:rFonts w:ascii="Times New Roman" w:hAnsi="Times New Roman"/>
                <w:color w:val="000000"/>
              </w:rPr>
            </w:pPr>
          </w:p>
        </w:tc>
      </w:tr>
      <w:tr w:rsidR="00C8693F" w14:paraId="1A498BE1"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C5433AE" w14:textId="77777777" w:rsidR="00C8693F" w:rsidRDefault="00C8693F">
            <w:pPr>
              <w:spacing w:line="256" w:lineRule="auto"/>
              <w:rPr>
                <w:rFonts w:ascii="Times New Roman" w:hAnsi="Times New Roman"/>
                <w:color w:val="000000"/>
              </w:rPr>
            </w:pPr>
            <w:bookmarkStart w:id="287" w:name="BKM_BEECA005_AC5C_43FE_B665_73D8813A07A2"/>
            <w:r>
              <w:rPr>
                <w:rFonts w:ascii="Times New Roman" w:hAnsi="Times New Roman"/>
                <w:b/>
                <w:color w:val="000000"/>
              </w:rPr>
              <w:t>specialHandling</w:t>
            </w:r>
            <w:r>
              <w:rPr>
                <w:rFonts w:ascii="Times New Roman" w:hAnsi="Times New Roman"/>
                <w:color w:val="000000"/>
              </w:rPr>
              <w:t xml:space="preserve"> Code</w:t>
            </w:r>
          </w:p>
          <w:p w14:paraId="154F581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FF3B8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3FEFADD" w14:textId="77777777" w:rsidR="00C8693F" w:rsidRDefault="00C8693F">
            <w:pPr>
              <w:spacing w:line="256" w:lineRule="auto"/>
              <w:rPr>
                <w:rFonts w:ascii="Times New Roman" w:hAnsi="Times New Roman"/>
                <w:color w:val="000000"/>
              </w:rPr>
            </w:pPr>
          </w:p>
          <w:p w14:paraId="47EACC3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15A97BAE" w14:textId="77777777" w:rsidR="00C8693F" w:rsidRDefault="00C8693F">
            <w:pPr>
              <w:spacing w:line="256" w:lineRule="auto"/>
              <w:rPr>
                <w:rFonts w:ascii="Times New Roman" w:hAnsi="Times New Roman"/>
                <w:color w:val="000000"/>
              </w:rPr>
            </w:pPr>
          </w:p>
          <w:p w14:paraId="21FA74F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064F3E8" w14:textId="77777777" w:rsidR="00C8693F" w:rsidRDefault="00C8693F">
            <w:pPr>
              <w:spacing w:line="256" w:lineRule="auto"/>
              <w:rPr>
                <w:rFonts w:ascii="Times New Roman" w:hAnsi="Times New Roman"/>
                <w:color w:val="000000"/>
              </w:rPr>
            </w:pPr>
            <w:r>
              <w:rPr>
                <w:rFonts w:ascii="Times New Roman" w:hAnsi="Times New Roman"/>
                <w:color w:val="000000"/>
              </w:rPr>
              <w:t>Special instructions on how to handle a laboratory specimen. For example, 'Keep on ice'.</w:t>
            </w:r>
          </w:p>
        </w:tc>
        <w:tc>
          <w:tcPr>
            <w:tcW w:w="3060" w:type="dxa"/>
            <w:tcBorders>
              <w:top w:val="single" w:sz="2" w:space="0" w:color="auto"/>
              <w:left w:val="single" w:sz="2" w:space="0" w:color="auto"/>
              <w:bottom w:val="single" w:sz="2" w:space="0" w:color="auto"/>
              <w:right w:val="single" w:sz="2" w:space="0" w:color="auto"/>
            </w:tcBorders>
          </w:tcPr>
          <w:p w14:paraId="5BEDC127"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B17E6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EDFC9B1" w14:textId="77777777" w:rsidR="00C8693F" w:rsidRDefault="00C8693F">
            <w:pPr>
              <w:spacing w:line="256" w:lineRule="auto"/>
              <w:rPr>
                <w:rFonts w:ascii="Times New Roman" w:hAnsi="Times New Roman"/>
                <w:color w:val="000000"/>
              </w:rPr>
            </w:pPr>
          </w:p>
        </w:tc>
        <w:bookmarkEnd w:id="287"/>
      </w:tr>
      <w:tr w:rsidR="00C8693F" w14:paraId="2D3A674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28804E4" w14:textId="77777777" w:rsidR="00C8693F" w:rsidRDefault="00C8693F">
            <w:pPr>
              <w:spacing w:line="256" w:lineRule="auto"/>
              <w:rPr>
                <w:rFonts w:ascii="Times New Roman" w:hAnsi="Times New Roman"/>
                <w:color w:val="000000"/>
              </w:rPr>
            </w:pPr>
            <w:bookmarkStart w:id="288" w:name="BKM_0D2A6874_269E_4720_A664_96CE95F1F0BB"/>
            <w:r>
              <w:rPr>
                <w:rFonts w:ascii="Times New Roman" w:hAnsi="Times New Roman"/>
                <w:b/>
                <w:color w:val="000000"/>
              </w:rPr>
              <w:t>specimenSource</w:t>
            </w:r>
            <w:r>
              <w:rPr>
                <w:rFonts w:ascii="Times New Roman" w:hAnsi="Times New Roman"/>
                <w:color w:val="000000"/>
              </w:rPr>
              <w:t xml:space="preserve"> Code</w:t>
            </w:r>
          </w:p>
          <w:p w14:paraId="0730639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66A4E2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7444EDD" w14:textId="77777777" w:rsidR="00C8693F" w:rsidRDefault="00C8693F">
            <w:pPr>
              <w:spacing w:line="256" w:lineRule="auto"/>
              <w:rPr>
                <w:rFonts w:ascii="Times New Roman" w:hAnsi="Times New Roman"/>
                <w:color w:val="000000"/>
              </w:rPr>
            </w:pPr>
          </w:p>
          <w:p w14:paraId="329225F7" w14:textId="77777777" w:rsidR="00C8693F" w:rsidRDefault="00C8693F">
            <w:pPr>
              <w:spacing w:line="256" w:lineRule="auto"/>
              <w:rPr>
                <w:rFonts w:ascii="Times New Roman" w:hAnsi="Times New Roman"/>
                <w:color w:val="000000"/>
              </w:rPr>
            </w:pPr>
          </w:p>
          <w:p w14:paraId="2BC7389E" w14:textId="77777777" w:rsidR="00C8693F" w:rsidRDefault="00C8693F">
            <w:pPr>
              <w:spacing w:line="256" w:lineRule="auto"/>
              <w:rPr>
                <w:rFonts w:ascii="Times New Roman" w:hAnsi="Times New Roman"/>
                <w:color w:val="000000"/>
              </w:rPr>
            </w:pPr>
          </w:p>
          <w:p w14:paraId="14D3CE9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CA9D58B" w14:textId="77777777" w:rsidR="00C8693F" w:rsidRDefault="00C8693F">
            <w:pPr>
              <w:spacing w:line="256" w:lineRule="auto"/>
              <w:rPr>
                <w:rFonts w:ascii="Times New Roman" w:hAnsi="Times New Roman"/>
                <w:color w:val="000000"/>
              </w:rPr>
            </w:pPr>
            <w:r>
              <w:rPr>
                <w:rFonts w:ascii="Times New Roman" w:hAnsi="Times New Roman"/>
                <w:color w:val="000000"/>
              </w:rPr>
              <w:t>The source of the laboratory specimen to be collected.</w:t>
            </w:r>
          </w:p>
        </w:tc>
        <w:tc>
          <w:tcPr>
            <w:tcW w:w="3060" w:type="dxa"/>
            <w:tcBorders>
              <w:top w:val="single" w:sz="2" w:space="0" w:color="auto"/>
              <w:left w:val="single" w:sz="2" w:space="0" w:color="auto"/>
              <w:bottom w:val="single" w:sz="2" w:space="0" w:color="auto"/>
              <w:right w:val="single" w:sz="2" w:space="0" w:color="auto"/>
            </w:tcBorders>
          </w:tcPr>
          <w:p w14:paraId="3A72090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3D1B2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EC45694" w14:textId="77777777" w:rsidR="00C8693F" w:rsidRDefault="00C8693F">
            <w:pPr>
              <w:spacing w:line="256" w:lineRule="auto"/>
              <w:rPr>
                <w:rFonts w:ascii="Times New Roman" w:hAnsi="Times New Roman"/>
                <w:color w:val="000000"/>
              </w:rPr>
            </w:pPr>
          </w:p>
        </w:tc>
        <w:bookmarkEnd w:id="288"/>
      </w:tr>
      <w:tr w:rsidR="00C8693F" w14:paraId="36D4E45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497C2EA" w14:textId="77777777" w:rsidR="00C8693F" w:rsidRDefault="00C8693F">
            <w:pPr>
              <w:spacing w:line="256" w:lineRule="auto"/>
              <w:rPr>
                <w:rFonts w:ascii="Times New Roman" w:hAnsi="Times New Roman"/>
                <w:color w:val="000000"/>
              </w:rPr>
            </w:pPr>
            <w:bookmarkStart w:id="289" w:name="BKM_3BD2A3E3_A4E5_437A_9A03_C5C352C2DB67"/>
            <w:r>
              <w:rPr>
                <w:rFonts w:ascii="Times New Roman" w:hAnsi="Times New Roman"/>
                <w:b/>
                <w:color w:val="000000"/>
              </w:rPr>
              <w:t>suspectedPathogen</w:t>
            </w:r>
            <w:r>
              <w:rPr>
                <w:rFonts w:ascii="Times New Roman" w:hAnsi="Times New Roman"/>
                <w:color w:val="000000"/>
              </w:rPr>
              <w:t xml:space="preserve"> Code</w:t>
            </w:r>
          </w:p>
          <w:p w14:paraId="3D1D5B7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A4B5A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7E23BEC" w14:textId="77777777" w:rsidR="00C8693F" w:rsidRDefault="00C8693F">
            <w:pPr>
              <w:spacing w:line="256" w:lineRule="auto"/>
              <w:rPr>
                <w:rFonts w:ascii="Times New Roman" w:hAnsi="Times New Roman"/>
                <w:color w:val="000000"/>
              </w:rPr>
            </w:pPr>
          </w:p>
          <w:p w14:paraId="2D21927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7BFDC9BB" w14:textId="77777777" w:rsidR="00C8693F" w:rsidRDefault="00C8693F">
            <w:pPr>
              <w:spacing w:line="256" w:lineRule="auto"/>
              <w:rPr>
                <w:rFonts w:ascii="Times New Roman" w:hAnsi="Times New Roman"/>
                <w:color w:val="000000"/>
              </w:rPr>
            </w:pPr>
          </w:p>
          <w:p w14:paraId="52310298"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D3D5E35" w14:textId="77777777" w:rsidR="00C8693F" w:rsidRDefault="00C8693F">
            <w:pPr>
              <w:spacing w:line="256" w:lineRule="auto"/>
              <w:rPr>
                <w:rFonts w:ascii="Times New Roman" w:hAnsi="Times New Roman"/>
                <w:color w:val="000000"/>
              </w:rPr>
            </w:pPr>
            <w:r>
              <w:rPr>
                <w:rFonts w:ascii="Times New Roman" w:hAnsi="Times New Roman"/>
                <w:color w:val="000000"/>
              </w:rPr>
              <w:t>The pathogen or pathogens that are felt to be the most likely cause of the patient's condition that led to the laboratory procedure proposal. For instance, Staphylococcus, Streptococcus, Pseudomonas, Neisseria.</w:t>
            </w:r>
          </w:p>
        </w:tc>
        <w:tc>
          <w:tcPr>
            <w:tcW w:w="3060" w:type="dxa"/>
            <w:tcBorders>
              <w:top w:val="single" w:sz="2" w:space="0" w:color="auto"/>
              <w:left w:val="single" w:sz="2" w:space="0" w:color="auto"/>
              <w:bottom w:val="single" w:sz="2" w:space="0" w:color="auto"/>
              <w:right w:val="single" w:sz="2" w:space="0" w:color="auto"/>
            </w:tcBorders>
          </w:tcPr>
          <w:p w14:paraId="7653DAB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9F97E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365E37C" w14:textId="77777777" w:rsidR="00C8693F" w:rsidRDefault="00C8693F">
            <w:pPr>
              <w:spacing w:line="256" w:lineRule="auto"/>
              <w:rPr>
                <w:rFonts w:ascii="Times New Roman" w:hAnsi="Times New Roman"/>
                <w:color w:val="000000"/>
              </w:rPr>
            </w:pPr>
          </w:p>
        </w:tc>
        <w:bookmarkEnd w:id="289"/>
      </w:tr>
      <w:bookmarkEnd w:id="284"/>
    </w:tbl>
    <w:p w14:paraId="2047A9DB" w14:textId="77777777" w:rsidR="00C8693F" w:rsidRDefault="00C8693F" w:rsidP="00C8693F">
      <w:pPr>
        <w:rPr>
          <w:rFonts w:ascii="Times New Roman" w:hAnsi="Times New Roman" w:cs="Arial"/>
          <w:color w:val="000000"/>
          <w:lang w:val="en-AU"/>
        </w:rPr>
      </w:pPr>
    </w:p>
    <w:p w14:paraId="784BF366" w14:textId="77777777" w:rsidR="00C8693F" w:rsidRDefault="00C8693F" w:rsidP="00C8693F">
      <w:pPr>
        <w:pStyle w:val="Heading2"/>
        <w:rPr>
          <w:rFonts w:ascii="Arial" w:hAnsi="Arial"/>
          <w:color w:val="004080"/>
          <w:szCs w:val="24"/>
          <w:lang w:val="en-US"/>
        </w:rPr>
      </w:pPr>
      <w:bookmarkStart w:id="290" w:name="BKM_4C9444BB_0BA4_4BB6_83C2_572602B3567C"/>
      <w:bookmarkStart w:id="291" w:name="_Toc374521856"/>
      <w:r>
        <w:rPr>
          <w:bCs/>
          <w:szCs w:val="24"/>
          <w:lang w:val="en-US"/>
        </w:rPr>
        <w:t>MedicationAdministrationDescriptor</w:t>
      </w:r>
      <w:bookmarkEnd w:id="291"/>
    </w:p>
    <w:p w14:paraId="14C57CC7"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7750A758" w14:textId="77777777" w:rsidR="00C8693F" w:rsidRDefault="00C8693F" w:rsidP="00C8693F">
      <w:pPr>
        <w:rPr>
          <w:rFonts w:ascii="Times New Roman" w:hAnsi="Times New Roman"/>
          <w:color w:val="000000"/>
        </w:rPr>
      </w:pPr>
    </w:p>
    <w:p w14:paraId="6C30DEFD" w14:textId="77777777" w:rsidR="00C8693F" w:rsidRDefault="00C8693F" w:rsidP="00C8693F">
      <w:pPr>
        <w:rPr>
          <w:rFonts w:ascii="Arial" w:eastAsiaTheme="minorEastAsia" w:hAnsi="Arial"/>
        </w:rPr>
      </w:pPr>
      <w:r>
        <w:rPr>
          <w:rFonts w:ascii="Times New Roman" w:hAnsi="Times New Roman"/>
          <w:color w:val="000000"/>
        </w:rPr>
        <w:t>A description of the action of prescribing or administering medication to a patient.</w:t>
      </w:r>
    </w:p>
    <w:p w14:paraId="29E79236" w14:textId="77777777" w:rsidR="00C8693F" w:rsidRDefault="00C8693F" w:rsidP="00C8693F">
      <w:pPr>
        <w:rPr>
          <w:rFonts w:ascii="Times New Roman" w:hAnsi="Times New Roman"/>
        </w:rPr>
      </w:pPr>
    </w:p>
    <w:p w14:paraId="33E0F6A9" w14:textId="77777777" w:rsidR="00C8693F" w:rsidRDefault="00C8693F" w:rsidP="00C8693F">
      <w:pPr>
        <w:rPr>
          <w:rFonts w:ascii="Times New Roman" w:hAnsi="Times New Roman"/>
        </w:rPr>
      </w:pPr>
    </w:p>
    <w:p w14:paraId="5863917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3B39CF0"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ECFE3B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8607FE9"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917D499"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243F25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ED89EF9" w14:textId="77777777" w:rsidTr="00C8693F">
        <w:tc>
          <w:tcPr>
            <w:tcW w:w="2250" w:type="dxa"/>
            <w:tcBorders>
              <w:top w:val="single" w:sz="2" w:space="0" w:color="auto"/>
              <w:left w:val="single" w:sz="2" w:space="0" w:color="auto"/>
              <w:bottom w:val="single" w:sz="2" w:space="0" w:color="auto"/>
              <w:right w:val="single" w:sz="2" w:space="0" w:color="auto"/>
            </w:tcBorders>
          </w:tcPr>
          <w:p w14:paraId="3C986DAB"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EB401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AB316C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37DEB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0B3BBC4"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3A3744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5520E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7FCFE9D"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6FC0B3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EA61BD6" w14:textId="77777777" w:rsidR="00C8693F" w:rsidRDefault="00C8693F">
            <w:pPr>
              <w:spacing w:line="256" w:lineRule="auto"/>
              <w:rPr>
                <w:rFonts w:ascii="Times New Roman" w:hAnsi="Times New Roman"/>
                <w:color w:val="000000"/>
              </w:rPr>
            </w:pPr>
          </w:p>
          <w:p w14:paraId="5586C8F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2110180" w14:textId="77777777" w:rsidTr="00C8693F">
        <w:tc>
          <w:tcPr>
            <w:tcW w:w="2250" w:type="dxa"/>
            <w:tcBorders>
              <w:top w:val="single" w:sz="2" w:space="0" w:color="auto"/>
              <w:left w:val="single" w:sz="2" w:space="0" w:color="auto"/>
              <w:bottom w:val="single" w:sz="2" w:space="0" w:color="auto"/>
              <w:right w:val="single" w:sz="2" w:space="0" w:color="auto"/>
            </w:tcBorders>
          </w:tcPr>
          <w:p w14:paraId="475777D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Association </w:t>
            </w:r>
            <w:r>
              <w:rPr>
                <w:rFonts w:ascii="Times New Roman" w:hAnsi="Times New Roman"/>
                <w:color w:val="000000"/>
              </w:rPr>
              <w:t xml:space="preserve">  </w:t>
            </w:r>
          </w:p>
          <w:p w14:paraId="019E6F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6261C3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F144A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88D79EA"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ContraindicationToMedication</w:t>
            </w:r>
          </w:p>
          <w:p w14:paraId="668AF4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BC836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contraindicatedMedication </w:t>
            </w:r>
          </w:p>
          <w:p w14:paraId="4ADBE562"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70FBC40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59C422C" w14:textId="77777777" w:rsidR="00C8693F" w:rsidRDefault="00C8693F">
            <w:pPr>
              <w:spacing w:line="256" w:lineRule="auto"/>
              <w:rPr>
                <w:rFonts w:ascii="Times New Roman" w:hAnsi="Times New Roman"/>
                <w:color w:val="000000"/>
              </w:rPr>
            </w:pPr>
          </w:p>
          <w:p w14:paraId="56A34EC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B7FD66F" w14:textId="77777777" w:rsidTr="00C8693F">
        <w:tc>
          <w:tcPr>
            <w:tcW w:w="2250" w:type="dxa"/>
            <w:tcBorders>
              <w:top w:val="single" w:sz="2" w:space="0" w:color="auto"/>
              <w:left w:val="single" w:sz="2" w:space="0" w:color="auto"/>
              <w:bottom w:val="single" w:sz="2" w:space="0" w:color="auto"/>
              <w:right w:val="single" w:sz="2" w:space="0" w:color="auto"/>
            </w:tcBorders>
          </w:tcPr>
          <w:p w14:paraId="71737EF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6DAA00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C3ACFC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74253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692A3CC" w14:textId="77777777" w:rsidR="00C8693F" w:rsidRDefault="00C8693F">
            <w:pPr>
              <w:spacing w:line="256" w:lineRule="auto"/>
              <w:rPr>
                <w:rFonts w:ascii="Times New Roman" w:hAnsi="Times New Roman"/>
                <w:color w:val="000000"/>
              </w:rPr>
            </w:pPr>
            <w:r>
              <w:rPr>
                <w:rFonts w:ascii="Times New Roman" w:hAnsi="Times New Roman"/>
                <w:color w:val="000000"/>
              </w:rPr>
              <w:t>MedicationStatement</w:t>
            </w:r>
          </w:p>
          <w:p w14:paraId="42A276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DA6A2C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CBF319D"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3DDF29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55A42C6" w14:textId="77777777" w:rsidR="00C8693F" w:rsidRDefault="00C8693F">
            <w:pPr>
              <w:spacing w:line="256" w:lineRule="auto"/>
              <w:rPr>
                <w:rFonts w:ascii="Times New Roman" w:hAnsi="Times New Roman"/>
                <w:color w:val="000000"/>
              </w:rPr>
            </w:pPr>
          </w:p>
          <w:p w14:paraId="62C06F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22328F8" w14:textId="77777777" w:rsidTr="00C8693F">
        <w:tc>
          <w:tcPr>
            <w:tcW w:w="2250" w:type="dxa"/>
            <w:tcBorders>
              <w:top w:val="single" w:sz="2" w:space="0" w:color="auto"/>
              <w:left w:val="single" w:sz="2" w:space="0" w:color="auto"/>
              <w:bottom w:val="single" w:sz="2" w:space="0" w:color="auto"/>
              <w:right w:val="single" w:sz="2" w:space="0" w:color="auto"/>
            </w:tcBorders>
          </w:tcPr>
          <w:p w14:paraId="4252236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424563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10D7B1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D37F0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61CF0D0" w14:textId="77777777" w:rsidR="00C8693F" w:rsidRDefault="00C8693F">
            <w:pPr>
              <w:spacing w:line="256" w:lineRule="auto"/>
              <w:rPr>
                <w:rFonts w:ascii="Times New Roman" w:hAnsi="Times New Roman"/>
                <w:color w:val="000000"/>
              </w:rPr>
            </w:pPr>
            <w:r>
              <w:rPr>
                <w:rFonts w:ascii="Times New Roman" w:hAnsi="Times New Roman"/>
                <w:color w:val="000000"/>
              </w:rPr>
              <w:t>MedicationDispensation</w:t>
            </w:r>
          </w:p>
          <w:p w14:paraId="5F4F325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C4AA7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704903A"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651DE64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718DAA9" w14:textId="77777777" w:rsidR="00C8693F" w:rsidRDefault="00C8693F">
            <w:pPr>
              <w:spacing w:line="256" w:lineRule="auto"/>
              <w:rPr>
                <w:rFonts w:ascii="Times New Roman" w:hAnsi="Times New Roman"/>
                <w:color w:val="000000"/>
              </w:rPr>
            </w:pPr>
          </w:p>
          <w:p w14:paraId="1F8952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20B0398" w14:textId="77777777" w:rsidTr="00C8693F">
        <w:tc>
          <w:tcPr>
            <w:tcW w:w="2250" w:type="dxa"/>
            <w:tcBorders>
              <w:top w:val="single" w:sz="2" w:space="0" w:color="auto"/>
              <w:left w:val="single" w:sz="2" w:space="0" w:color="auto"/>
              <w:bottom w:val="single" w:sz="2" w:space="0" w:color="auto"/>
              <w:right w:val="single" w:sz="2" w:space="0" w:color="auto"/>
            </w:tcBorders>
          </w:tcPr>
          <w:p w14:paraId="49E7A60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6D8749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8FCB05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1061F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2FBCA70" w14:textId="77777777" w:rsidR="00C8693F" w:rsidRDefault="00C8693F">
            <w:pPr>
              <w:spacing w:line="256" w:lineRule="auto"/>
              <w:rPr>
                <w:rFonts w:ascii="Times New Roman" w:hAnsi="Times New Roman"/>
                <w:color w:val="000000"/>
              </w:rPr>
            </w:pPr>
            <w:r>
              <w:rPr>
                <w:rFonts w:ascii="Times New Roman" w:hAnsi="Times New Roman"/>
                <w:color w:val="000000"/>
              </w:rPr>
              <w:t>MedicationPrescription</w:t>
            </w:r>
          </w:p>
          <w:p w14:paraId="1091D01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4E85B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1015169"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4A9CF49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60680E" w14:textId="77777777" w:rsidR="00C8693F" w:rsidRDefault="00C8693F">
            <w:pPr>
              <w:spacing w:line="256" w:lineRule="auto"/>
              <w:rPr>
                <w:rFonts w:ascii="Times New Roman" w:hAnsi="Times New Roman"/>
                <w:color w:val="000000"/>
              </w:rPr>
            </w:pPr>
          </w:p>
          <w:p w14:paraId="478485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CAFAAAB" w14:textId="77777777" w:rsidTr="00C8693F">
        <w:tc>
          <w:tcPr>
            <w:tcW w:w="2250" w:type="dxa"/>
            <w:tcBorders>
              <w:top w:val="single" w:sz="2" w:space="0" w:color="auto"/>
              <w:left w:val="single" w:sz="2" w:space="0" w:color="auto"/>
              <w:bottom w:val="single" w:sz="2" w:space="0" w:color="auto"/>
              <w:right w:val="single" w:sz="2" w:space="0" w:color="auto"/>
            </w:tcBorders>
          </w:tcPr>
          <w:p w14:paraId="3B95B29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8F112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361F1A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F7FAD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0203203" w14:textId="77777777" w:rsidR="00C8693F" w:rsidRDefault="00C8693F">
            <w:pPr>
              <w:spacing w:line="256" w:lineRule="auto"/>
              <w:rPr>
                <w:rFonts w:ascii="Times New Roman" w:hAnsi="Times New Roman"/>
                <w:color w:val="000000"/>
              </w:rPr>
            </w:pPr>
            <w:r>
              <w:rPr>
                <w:rFonts w:ascii="Times New Roman" w:hAnsi="Times New Roman"/>
                <w:color w:val="000000"/>
              </w:rPr>
              <w:t>MedicationDoseAdministration</w:t>
            </w:r>
          </w:p>
          <w:p w14:paraId="3E2B4A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DE426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4996C08"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1CD2470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FB7C08" w14:textId="77777777" w:rsidR="00C8693F" w:rsidRDefault="00C8693F">
            <w:pPr>
              <w:spacing w:line="256" w:lineRule="auto"/>
              <w:rPr>
                <w:rFonts w:ascii="Times New Roman" w:hAnsi="Times New Roman"/>
                <w:color w:val="000000"/>
              </w:rPr>
            </w:pPr>
          </w:p>
          <w:p w14:paraId="4FD22A5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3D3BD70" w14:textId="77777777" w:rsidTr="00C8693F">
        <w:tc>
          <w:tcPr>
            <w:tcW w:w="2250" w:type="dxa"/>
            <w:tcBorders>
              <w:top w:val="single" w:sz="2" w:space="0" w:color="auto"/>
              <w:left w:val="single" w:sz="2" w:space="0" w:color="auto"/>
              <w:bottom w:val="single" w:sz="2" w:space="0" w:color="auto"/>
              <w:right w:val="single" w:sz="2" w:space="0" w:color="auto"/>
            </w:tcBorders>
          </w:tcPr>
          <w:p w14:paraId="0A33322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69178E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7D50F5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3BA8C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dosageInstruction </w:t>
            </w:r>
          </w:p>
          <w:p w14:paraId="36BA0732" w14:textId="77777777" w:rsidR="00C8693F" w:rsidRDefault="00C8693F">
            <w:pPr>
              <w:spacing w:line="256" w:lineRule="auto"/>
              <w:rPr>
                <w:rFonts w:ascii="Times New Roman" w:hAnsi="Times New Roman"/>
                <w:color w:val="000000"/>
              </w:rPr>
            </w:pPr>
            <w:r>
              <w:rPr>
                <w:rFonts w:ascii="Times New Roman" w:hAnsi="Times New Roman"/>
                <w:color w:val="000000"/>
              </w:rPr>
              <w:t>Dosage</w:t>
            </w:r>
          </w:p>
          <w:p w14:paraId="19B2E3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EBB6F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79F85A8"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3DD772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57E977" w14:textId="77777777" w:rsidR="00C8693F" w:rsidRDefault="00C8693F">
            <w:pPr>
              <w:spacing w:line="256" w:lineRule="auto"/>
              <w:rPr>
                <w:rFonts w:ascii="Times New Roman" w:hAnsi="Times New Roman"/>
                <w:color w:val="000000"/>
              </w:rPr>
            </w:pPr>
          </w:p>
          <w:p w14:paraId="00A422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813AB15" w14:textId="77777777" w:rsidTr="00C8693F">
        <w:tc>
          <w:tcPr>
            <w:tcW w:w="2250" w:type="dxa"/>
            <w:tcBorders>
              <w:top w:val="single" w:sz="2" w:space="0" w:color="auto"/>
              <w:left w:val="single" w:sz="2" w:space="0" w:color="auto"/>
              <w:bottom w:val="single" w:sz="2" w:space="0" w:color="auto"/>
              <w:right w:val="single" w:sz="2" w:space="0" w:color="auto"/>
            </w:tcBorders>
          </w:tcPr>
          <w:p w14:paraId="5D17430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07485D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13F036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972B4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082845C"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MedicationAdministrationProposal</w:t>
            </w:r>
          </w:p>
          <w:p w14:paraId="0A1CA7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8593A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22D5D88"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016A24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FFFFF35" w14:textId="77777777" w:rsidR="00C8693F" w:rsidRDefault="00C8693F">
            <w:pPr>
              <w:spacing w:line="256" w:lineRule="auto"/>
              <w:rPr>
                <w:rFonts w:ascii="Times New Roman" w:hAnsi="Times New Roman"/>
                <w:color w:val="000000"/>
              </w:rPr>
            </w:pPr>
          </w:p>
          <w:p w14:paraId="7AEE6E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861D732" w14:textId="77777777" w:rsidTr="00C8693F">
        <w:tc>
          <w:tcPr>
            <w:tcW w:w="2250" w:type="dxa"/>
            <w:tcBorders>
              <w:top w:val="single" w:sz="2" w:space="0" w:color="auto"/>
              <w:left w:val="single" w:sz="2" w:space="0" w:color="auto"/>
              <w:bottom w:val="single" w:sz="2" w:space="0" w:color="auto"/>
              <w:right w:val="single" w:sz="2" w:space="0" w:color="auto"/>
            </w:tcBorders>
          </w:tcPr>
          <w:p w14:paraId="1596FD5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C822C6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8EF3D6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D141A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dispense </w:t>
            </w:r>
          </w:p>
          <w:p w14:paraId="67429D92" w14:textId="77777777" w:rsidR="00C8693F" w:rsidRDefault="00C8693F">
            <w:pPr>
              <w:spacing w:line="256" w:lineRule="auto"/>
              <w:rPr>
                <w:rFonts w:ascii="Times New Roman" w:hAnsi="Times New Roman"/>
                <w:color w:val="000000"/>
              </w:rPr>
            </w:pPr>
            <w:r>
              <w:rPr>
                <w:rFonts w:ascii="Times New Roman" w:hAnsi="Times New Roman"/>
                <w:color w:val="000000"/>
              </w:rPr>
              <w:t>Dispensation</w:t>
            </w:r>
          </w:p>
          <w:p w14:paraId="01A3C5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2DABDB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CAC253E"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131D76C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6C619048" w14:textId="77777777" w:rsidR="00C8693F" w:rsidRDefault="00C8693F">
            <w:pPr>
              <w:spacing w:line="256" w:lineRule="auto"/>
              <w:rPr>
                <w:rFonts w:ascii="Times New Roman" w:hAnsi="Times New Roman"/>
                <w:color w:val="000000"/>
              </w:rPr>
            </w:pPr>
            <w:r>
              <w:rPr>
                <w:rFonts w:ascii="Times New Roman" w:hAnsi="Times New Roman"/>
                <w:color w:val="000000"/>
              </w:rPr>
              <w:t>Dispensation details to be used only when needed, e.g., as part of a statement about a prescription or a dispensation event.</w:t>
            </w:r>
          </w:p>
          <w:p w14:paraId="75E90B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41B1A60" w14:textId="77777777" w:rsidTr="00C8693F">
        <w:tc>
          <w:tcPr>
            <w:tcW w:w="2250" w:type="dxa"/>
            <w:tcBorders>
              <w:top w:val="single" w:sz="2" w:space="0" w:color="auto"/>
              <w:left w:val="single" w:sz="2" w:space="0" w:color="auto"/>
              <w:bottom w:val="single" w:sz="2" w:space="0" w:color="auto"/>
              <w:right w:val="single" w:sz="2" w:space="0" w:color="auto"/>
            </w:tcBorders>
          </w:tcPr>
          <w:p w14:paraId="2C89422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8BB93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F10E4F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62BFE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0CC14ED" w14:textId="77777777" w:rsidR="00C8693F" w:rsidRDefault="00C8693F">
            <w:pPr>
              <w:spacing w:line="256" w:lineRule="auto"/>
              <w:rPr>
                <w:rFonts w:ascii="Times New Roman" w:hAnsi="Times New Roman"/>
                <w:color w:val="000000"/>
              </w:rPr>
            </w:pPr>
            <w:r>
              <w:rPr>
                <w:rFonts w:ascii="Times New Roman" w:hAnsi="Times New Roman"/>
                <w:color w:val="000000"/>
              </w:rPr>
              <w:t>UndeliveredMedicationDose</w:t>
            </w:r>
          </w:p>
          <w:p w14:paraId="104BC1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55BAE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947819F"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7744ABD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0824E33" w14:textId="77777777" w:rsidR="00C8693F" w:rsidRDefault="00C8693F">
            <w:pPr>
              <w:spacing w:line="256" w:lineRule="auto"/>
              <w:rPr>
                <w:rFonts w:ascii="Times New Roman" w:hAnsi="Times New Roman"/>
                <w:color w:val="000000"/>
              </w:rPr>
            </w:pPr>
          </w:p>
          <w:p w14:paraId="41FEB9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1054414" w14:textId="77777777" w:rsidTr="00C8693F">
        <w:tc>
          <w:tcPr>
            <w:tcW w:w="2250" w:type="dxa"/>
            <w:tcBorders>
              <w:top w:val="single" w:sz="2" w:space="0" w:color="auto"/>
              <w:left w:val="single" w:sz="2" w:space="0" w:color="auto"/>
              <w:bottom w:val="single" w:sz="2" w:space="0" w:color="auto"/>
              <w:right w:val="single" w:sz="2" w:space="0" w:color="auto"/>
            </w:tcBorders>
          </w:tcPr>
          <w:p w14:paraId="7ECFC80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043A08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162A49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05181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details </w:t>
            </w:r>
          </w:p>
          <w:p w14:paraId="51E9EDD2" w14:textId="77777777" w:rsidR="00C8693F" w:rsidRDefault="00C8693F">
            <w:pPr>
              <w:spacing w:line="256" w:lineRule="auto"/>
              <w:rPr>
                <w:rFonts w:ascii="Times New Roman" w:hAnsi="Times New Roman"/>
                <w:color w:val="000000"/>
              </w:rPr>
            </w:pPr>
            <w:r>
              <w:rPr>
                <w:rFonts w:ascii="Times New Roman" w:hAnsi="Times New Roman"/>
                <w:color w:val="000000"/>
              </w:rPr>
              <w:t>MedicationParameters</w:t>
            </w:r>
          </w:p>
          <w:p w14:paraId="16556E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6888AB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3E3299"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3027E0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04D06BA8"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parameters applicable to the particular type of medication administration.</w:t>
            </w:r>
          </w:p>
          <w:p w14:paraId="4ABEB3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12115D01" w14:textId="77777777" w:rsidR="00C8693F" w:rsidRDefault="00C8693F" w:rsidP="00C8693F">
      <w:pPr>
        <w:rPr>
          <w:rFonts w:ascii="Times New Roman" w:hAnsi="Times New Roman" w:cs="Arial"/>
          <w:color w:val="000000"/>
          <w:lang w:val="en-AU"/>
        </w:rPr>
      </w:pPr>
      <w:bookmarkStart w:id="292" w:name="BKM_5EDDD345_2722_4D70_916F_767CA060E044"/>
      <w:bookmarkEnd w:id="292"/>
    </w:p>
    <w:p w14:paraId="3F29A98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2E21A111"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3C58B845" w14:textId="77777777" w:rsidR="00C8693F" w:rsidRDefault="00C8693F">
            <w:pPr>
              <w:spacing w:line="256" w:lineRule="auto"/>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32A1F2F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09F243D9"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BB5005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B2CDCB8"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medication</w:t>
            </w:r>
            <w:r>
              <w:rPr>
                <w:rFonts w:ascii="Times New Roman" w:hAnsi="Times New Roman"/>
                <w:color w:val="000000"/>
              </w:rPr>
              <w:t xml:space="preserve"> Medication</w:t>
            </w:r>
          </w:p>
          <w:p w14:paraId="631C6CF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48E00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6AA79A5" w14:textId="77777777" w:rsidR="00C8693F" w:rsidRDefault="00C8693F">
            <w:pPr>
              <w:spacing w:line="256" w:lineRule="auto"/>
              <w:rPr>
                <w:rFonts w:ascii="Times New Roman" w:hAnsi="Times New Roman"/>
                <w:color w:val="000000"/>
              </w:rPr>
            </w:pPr>
          </w:p>
          <w:p w14:paraId="350995F8" w14:textId="77777777" w:rsidR="00C8693F" w:rsidRDefault="00C8693F">
            <w:pPr>
              <w:spacing w:line="256" w:lineRule="auto"/>
              <w:rPr>
                <w:rFonts w:ascii="Times New Roman" w:hAnsi="Times New Roman"/>
                <w:color w:val="000000"/>
              </w:rPr>
            </w:pPr>
          </w:p>
          <w:p w14:paraId="4BCB1B91" w14:textId="77777777" w:rsidR="00C8693F" w:rsidRDefault="00C8693F">
            <w:pPr>
              <w:spacing w:line="256" w:lineRule="auto"/>
              <w:rPr>
                <w:rFonts w:ascii="Times New Roman" w:hAnsi="Times New Roman"/>
                <w:color w:val="000000"/>
              </w:rPr>
            </w:pPr>
          </w:p>
          <w:p w14:paraId="49ED66A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3884B32" w14:textId="77777777" w:rsidR="00C8693F" w:rsidRDefault="00C8693F">
            <w:pPr>
              <w:spacing w:line="256" w:lineRule="auto"/>
              <w:rPr>
                <w:rFonts w:ascii="Times New Roman" w:hAnsi="Times New Roman"/>
                <w:color w:val="000000"/>
              </w:rPr>
            </w:pPr>
            <w:r>
              <w:rPr>
                <w:rFonts w:ascii="Times New Roman" w:hAnsi="Times New Roman"/>
                <w:color w:val="000000"/>
              </w:rPr>
              <w:t>Identifies the medication being dispensed or administered.</w:t>
            </w:r>
          </w:p>
        </w:tc>
        <w:tc>
          <w:tcPr>
            <w:tcW w:w="3060" w:type="dxa"/>
            <w:tcBorders>
              <w:top w:val="single" w:sz="2" w:space="0" w:color="auto"/>
              <w:left w:val="single" w:sz="2" w:space="0" w:color="auto"/>
              <w:bottom w:val="single" w:sz="2" w:space="0" w:color="auto"/>
              <w:right w:val="single" w:sz="2" w:space="0" w:color="auto"/>
            </w:tcBorders>
          </w:tcPr>
          <w:p w14:paraId="0EB982E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DE075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70FFEF7" w14:textId="77777777" w:rsidR="00C8693F" w:rsidRDefault="00C8693F">
            <w:pPr>
              <w:spacing w:line="256" w:lineRule="auto"/>
              <w:rPr>
                <w:rFonts w:ascii="Times New Roman" w:hAnsi="Times New Roman"/>
                <w:color w:val="000000"/>
              </w:rPr>
            </w:pPr>
          </w:p>
        </w:tc>
      </w:tr>
      <w:bookmarkEnd w:id="290"/>
    </w:tbl>
    <w:p w14:paraId="59DB667E" w14:textId="77777777" w:rsidR="00C8693F" w:rsidRDefault="00C8693F" w:rsidP="00C8693F">
      <w:pPr>
        <w:rPr>
          <w:rFonts w:ascii="Times New Roman" w:hAnsi="Times New Roman" w:cs="Arial"/>
          <w:color w:val="000000"/>
          <w:lang w:val="en-AU"/>
        </w:rPr>
      </w:pPr>
    </w:p>
    <w:p w14:paraId="50F7DBE5" w14:textId="77777777" w:rsidR="00C8693F" w:rsidRDefault="00C8693F" w:rsidP="00C8693F">
      <w:pPr>
        <w:pStyle w:val="Heading2"/>
        <w:rPr>
          <w:rFonts w:ascii="Arial" w:hAnsi="Arial"/>
          <w:color w:val="004080"/>
          <w:szCs w:val="24"/>
          <w:lang w:val="en-US"/>
        </w:rPr>
      </w:pPr>
      <w:bookmarkStart w:id="293" w:name="BKM_DCB397F6_2354_4DBD_B5F1_AD80F3DDA11E"/>
      <w:bookmarkStart w:id="294" w:name="_Toc374521857"/>
      <w:r>
        <w:rPr>
          <w:bCs/>
          <w:szCs w:val="24"/>
          <w:lang w:val="en-US"/>
        </w:rPr>
        <w:t>MedicationParameters</w:t>
      </w:r>
      <w:bookmarkEnd w:id="294"/>
    </w:p>
    <w:p w14:paraId="4FBBBE27"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707AAF76" w14:textId="77777777" w:rsidR="00C8693F" w:rsidRDefault="00C8693F" w:rsidP="00C8693F">
      <w:pPr>
        <w:rPr>
          <w:rFonts w:ascii="Times New Roman" w:hAnsi="Times New Roman"/>
          <w:color w:val="000000"/>
        </w:rPr>
      </w:pPr>
    </w:p>
    <w:p w14:paraId="2DAA4525" w14:textId="77777777" w:rsidR="00C8693F" w:rsidRDefault="00C8693F" w:rsidP="00C8693F">
      <w:pPr>
        <w:rPr>
          <w:rFonts w:ascii="Arial" w:eastAsiaTheme="minorEastAsia" w:hAnsi="Arial"/>
        </w:rPr>
      </w:pPr>
      <w:r>
        <w:rPr>
          <w:rFonts w:ascii="Times New Roman" w:hAnsi="Times New Roman"/>
          <w:color w:val="000000"/>
        </w:rPr>
        <w:t>Parameters for specific types of medications that can be administered.</w:t>
      </w:r>
    </w:p>
    <w:p w14:paraId="782B58E8" w14:textId="77777777" w:rsidR="00C8693F" w:rsidRDefault="00C8693F" w:rsidP="00C8693F">
      <w:pPr>
        <w:rPr>
          <w:rFonts w:ascii="Times New Roman" w:hAnsi="Times New Roman"/>
        </w:rPr>
      </w:pPr>
    </w:p>
    <w:p w14:paraId="31FEAC86" w14:textId="77777777" w:rsidR="00C8693F" w:rsidRDefault="00C8693F" w:rsidP="00C8693F">
      <w:pPr>
        <w:rPr>
          <w:rFonts w:ascii="Times New Roman" w:hAnsi="Times New Roman"/>
        </w:rPr>
      </w:pPr>
    </w:p>
    <w:p w14:paraId="122D6E6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A133F2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3F1BB4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BA9E29E"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F6782D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112675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FCF2E4C" w14:textId="77777777" w:rsidTr="00C8693F">
        <w:tc>
          <w:tcPr>
            <w:tcW w:w="2250" w:type="dxa"/>
            <w:tcBorders>
              <w:top w:val="single" w:sz="2" w:space="0" w:color="auto"/>
              <w:left w:val="single" w:sz="2" w:space="0" w:color="auto"/>
              <w:bottom w:val="single" w:sz="2" w:space="0" w:color="auto"/>
              <w:right w:val="single" w:sz="2" w:space="0" w:color="auto"/>
            </w:tcBorders>
          </w:tcPr>
          <w:p w14:paraId="2F6AD778"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0D8EC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CFCEA7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DBB987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0D5FBA2" w14:textId="77777777" w:rsidR="00C8693F" w:rsidRDefault="00C8693F">
            <w:pPr>
              <w:spacing w:line="256" w:lineRule="auto"/>
              <w:rPr>
                <w:rFonts w:ascii="Times New Roman" w:hAnsi="Times New Roman"/>
                <w:color w:val="000000"/>
              </w:rPr>
            </w:pPr>
            <w:r>
              <w:rPr>
                <w:rFonts w:ascii="Times New Roman" w:hAnsi="Times New Roman"/>
                <w:color w:val="000000"/>
              </w:rPr>
              <w:t>PatientControlledAnalgesia</w:t>
            </w:r>
          </w:p>
          <w:p w14:paraId="2C2331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D3CFE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7FA36DE" w14:textId="77777777" w:rsidR="00C8693F" w:rsidRDefault="00C8693F">
            <w:pPr>
              <w:spacing w:line="256" w:lineRule="auto"/>
              <w:rPr>
                <w:rFonts w:ascii="Times New Roman" w:hAnsi="Times New Roman"/>
                <w:color w:val="000000"/>
              </w:rPr>
            </w:pPr>
            <w:r>
              <w:rPr>
                <w:rFonts w:ascii="Times New Roman" w:hAnsi="Times New Roman"/>
                <w:color w:val="000000"/>
              </w:rPr>
              <w:t>MedicationParameters</w:t>
            </w:r>
          </w:p>
          <w:p w14:paraId="25179D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603AE7F" w14:textId="77777777" w:rsidR="00C8693F" w:rsidRDefault="00C8693F">
            <w:pPr>
              <w:spacing w:line="256" w:lineRule="auto"/>
              <w:rPr>
                <w:rFonts w:ascii="Times New Roman" w:hAnsi="Times New Roman"/>
                <w:color w:val="000000"/>
              </w:rPr>
            </w:pPr>
          </w:p>
          <w:p w14:paraId="2649FF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4196D80" w14:textId="77777777" w:rsidTr="00C8693F">
        <w:tc>
          <w:tcPr>
            <w:tcW w:w="2250" w:type="dxa"/>
            <w:tcBorders>
              <w:top w:val="single" w:sz="2" w:space="0" w:color="auto"/>
              <w:left w:val="single" w:sz="2" w:space="0" w:color="auto"/>
              <w:bottom w:val="single" w:sz="2" w:space="0" w:color="auto"/>
              <w:right w:val="single" w:sz="2" w:space="0" w:color="auto"/>
            </w:tcBorders>
          </w:tcPr>
          <w:p w14:paraId="4A30085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FBD50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CC6C06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FD011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C30ACF1" w14:textId="77777777" w:rsidR="00C8693F" w:rsidRDefault="00C8693F">
            <w:pPr>
              <w:spacing w:line="256" w:lineRule="auto"/>
              <w:rPr>
                <w:rFonts w:ascii="Times New Roman" w:hAnsi="Times New Roman"/>
                <w:color w:val="000000"/>
              </w:rPr>
            </w:pPr>
            <w:r>
              <w:rPr>
                <w:rFonts w:ascii="Times New Roman" w:hAnsi="Times New Roman"/>
                <w:color w:val="000000"/>
              </w:rPr>
              <w:t>CompositeIntravenousMedicationAdministration</w:t>
            </w:r>
          </w:p>
          <w:p w14:paraId="6267641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3782F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4BE98B2" w14:textId="77777777" w:rsidR="00C8693F" w:rsidRDefault="00C8693F">
            <w:pPr>
              <w:spacing w:line="256" w:lineRule="auto"/>
              <w:rPr>
                <w:rFonts w:ascii="Times New Roman" w:hAnsi="Times New Roman"/>
                <w:color w:val="000000"/>
              </w:rPr>
            </w:pPr>
            <w:r>
              <w:rPr>
                <w:rFonts w:ascii="Times New Roman" w:hAnsi="Times New Roman"/>
                <w:color w:val="000000"/>
              </w:rPr>
              <w:t>MedicationParameters</w:t>
            </w:r>
          </w:p>
          <w:p w14:paraId="3EF4B3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C8B2010" w14:textId="77777777" w:rsidR="00C8693F" w:rsidRDefault="00C8693F">
            <w:pPr>
              <w:spacing w:line="256" w:lineRule="auto"/>
              <w:rPr>
                <w:rFonts w:ascii="Times New Roman" w:hAnsi="Times New Roman"/>
                <w:color w:val="000000"/>
              </w:rPr>
            </w:pPr>
          </w:p>
          <w:p w14:paraId="1059E7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BC6CD38" w14:textId="77777777" w:rsidTr="00C8693F">
        <w:tc>
          <w:tcPr>
            <w:tcW w:w="2250" w:type="dxa"/>
            <w:tcBorders>
              <w:top w:val="single" w:sz="2" w:space="0" w:color="auto"/>
              <w:left w:val="single" w:sz="2" w:space="0" w:color="auto"/>
              <w:bottom w:val="single" w:sz="2" w:space="0" w:color="auto"/>
              <w:right w:val="single" w:sz="2" w:space="0" w:color="auto"/>
            </w:tcBorders>
          </w:tcPr>
          <w:p w14:paraId="3E8AB44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6A33978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84A1B8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E0E9D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details </w:t>
            </w:r>
          </w:p>
          <w:p w14:paraId="01C0E016" w14:textId="77777777" w:rsidR="00C8693F" w:rsidRDefault="00C8693F">
            <w:pPr>
              <w:spacing w:line="256" w:lineRule="auto"/>
              <w:rPr>
                <w:rFonts w:ascii="Times New Roman" w:hAnsi="Times New Roman"/>
                <w:color w:val="000000"/>
              </w:rPr>
            </w:pPr>
            <w:r>
              <w:rPr>
                <w:rFonts w:ascii="Times New Roman" w:hAnsi="Times New Roman"/>
                <w:color w:val="000000"/>
              </w:rPr>
              <w:t>MedicationParameters</w:t>
            </w:r>
          </w:p>
          <w:p w14:paraId="5F6155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42860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C173F18"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72DC374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0541D4DF"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parameters applicable to the particular type of medication administration.</w:t>
            </w:r>
          </w:p>
          <w:p w14:paraId="4990317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293"/>
    </w:tbl>
    <w:p w14:paraId="54BBA426" w14:textId="77777777" w:rsidR="00C8693F" w:rsidRDefault="00C8693F" w:rsidP="00C8693F">
      <w:pPr>
        <w:rPr>
          <w:rFonts w:ascii="Times New Roman" w:hAnsi="Times New Roman" w:cs="Arial"/>
          <w:color w:val="000000"/>
          <w:lang w:val="en-AU"/>
        </w:rPr>
      </w:pPr>
    </w:p>
    <w:p w14:paraId="3D953898" w14:textId="77777777" w:rsidR="00C8693F" w:rsidRDefault="00C8693F" w:rsidP="00C8693F">
      <w:pPr>
        <w:pStyle w:val="Heading2"/>
        <w:rPr>
          <w:rFonts w:ascii="Arial" w:hAnsi="Arial"/>
          <w:color w:val="004080"/>
          <w:szCs w:val="24"/>
          <w:lang w:val="en-US"/>
        </w:rPr>
      </w:pPr>
      <w:bookmarkStart w:id="295" w:name="BKM_826CA141_080E_48BB_94F0_E34988687398"/>
      <w:bookmarkStart w:id="296" w:name="_Toc374521858"/>
      <w:r>
        <w:rPr>
          <w:bCs/>
          <w:szCs w:val="24"/>
          <w:lang w:val="en-US"/>
        </w:rPr>
        <w:t>MicrobiologySensitivtyResult</w:t>
      </w:r>
      <w:bookmarkEnd w:id="296"/>
    </w:p>
    <w:p w14:paraId="20A9038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ResultDetail</w:t>
      </w:r>
    </w:p>
    <w:p w14:paraId="0EF9F405" w14:textId="77777777" w:rsidR="00C8693F" w:rsidRDefault="00C8693F" w:rsidP="00C8693F">
      <w:pPr>
        <w:rPr>
          <w:rFonts w:ascii="Times New Roman" w:hAnsi="Times New Roman"/>
          <w:color w:val="000000"/>
        </w:rPr>
      </w:pPr>
    </w:p>
    <w:p w14:paraId="26131559" w14:textId="77777777" w:rsidR="00C8693F" w:rsidRDefault="00C8693F" w:rsidP="00C8693F">
      <w:pPr>
        <w:rPr>
          <w:rFonts w:ascii="Arial" w:eastAsiaTheme="minorEastAsia" w:hAnsi="Arial"/>
        </w:rPr>
      </w:pPr>
    </w:p>
    <w:p w14:paraId="4526AD48" w14:textId="77777777" w:rsidR="00C8693F" w:rsidRDefault="00C8693F" w:rsidP="00C8693F">
      <w:pPr>
        <w:rPr>
          <w:rFonts w:ascii="Times New Roman" w:hAnsi="Times New Roman"/>
        </w:rPr>
      </w:pPr>
    </w:p>
    <w:p w14:paraId="77D2749A" w14:textId="77777777" w:rsidR="00C8693F" w:rsidRDefault="00C8693F" w:rsidP="00C8693F">
      <w:pPr>
        <w:rPr>
          <w:rFonts w:ascii="Times New Roman" w:hAnsi="Times New Roman"/>
        </w:rPr>
      </w:pPr>
    </w:p>
    <w:p w14:paraId="5FD022C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D990A9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ED3A07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7C08D9D"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1058E56"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D324BF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FC6C078" w14:textId="77777777" w:rsidTr="00C8693F">
        <w:tc>
          <w:tcPr>
            <w:tcW w:w="2250" w:type="dxa"/>
            <w:tcBorders>
              <w:top w:val="single" w:sz="2" w:space="0" w:color="auto"/>
              <w:left w:val="single" w:sz="2" w:space="0" w:color="auto"/>
              <w:bottom w:val="single" w:sz="2" w:space="0" w:color="auto"/>
              <w:right w:val="single" w:sz="2" w:space="0" w:color="auto"/>
            </w:tcBorders>
          </w:tcPr>
          <w:p w14:paraId="3337FDD3"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6115F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38E13A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C95C789"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7914BDFD"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MicrobiologySensitivtyResult</w:t>
            </w:r>
          </w:p>
          <w:p w14:paraId="2BC990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EB33624"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6C30E96E" w14:textId="77777777" w:rsidR="00C8693F" w:rsidRDefault="00C8693F">
            <w:pPr>
              <w:spacing w:line="256" w:lineRule="auto"/>
              <w:rPr>
                <w:rFonts w:ascii="Times New Roman" w:hAnsi="Times New Roman"/>
                <w:color w:val="000000"/>
              </w:rPr>
            </w:pPr>
            <w:r>
              <w:rPr>
                <w:rFonts w:ascii="Times New Roman" w:hAnsi="Times New Roman"/>
                <w:color w:val="000000"/>
              </w:rPr>
              <w:t>ResultDetail</w:t>
            </w:r>
          </w:p>
          <w:p w14:paraId="2B77FF99"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359553F2" w14:textId="77777777" w:rsidR="00C8693F" w:rsidRDefault="00C8693F">
            <w:pPr>
              <w:spacing w:line="256" w:lineRule="auto"/>
              <w:rPr>
                <w:rFonts w:ascii="Times New Roman" w:hAnsi="Times New Roman"/>
                <w:color w:val="000000"/>
              </w:rPr>
            </w:pPr>
          </w:p>
          <w:p w14:paraId="3CC229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8491F49" w14:textId="77777777" w:rsidTr="00C8693F">
        <w:tc>
          <w:tcPr>
            <w:tcW w:w="2250" w:type="dxa"/>
            <w:tcBorders>
              <w:top w:val="single" w:sz="2" w:space="0" w:color="auto"/>
              <w:left w:val="single" w:sz="2" w:space="0" w:color="auto"/>
              <w:bottom w:val="single" w:sz="2" w:space="0" w:color="auto"/>
              <w:right w:val="single" w:sz="2" w:space="0" w:color="auto"/>
            </w:tcBorders>
          </w:tcPr>
          <w:p w14:paraId="06D2B2E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lastRenderedPageBreak/>
              <w:t xml:space="preserve">Aggregation </w:t>
            </w:r>
            <w:r>
              <w:rPr>
                <w:rFonts w:ascii="Times New Roman" w:hAnsi="Times New Roman"/>
                <w:color w:val="000000"/>
              </w:rPr>
              <w:t xml:space="preserve">  </w:t>
            </w:r>
          </w:p>
          <w:p w14:paraId="5C2542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C68630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BACFE7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organismSensitivity </w:t>
            </w:r>
          </w:p>
          <w:p w14:paraId="66AA9755" w14:textId="77777777" w:rsidR="00C8693F" w:rsidRDefault="00C8693F">
            <w:pPr>
              <w:spacing w:line="256" w:lineRule="auto"/>
              <w:rPr>
                <w:rFonts w:ascii="Times New Roman" w:hAnsi="Times New Roman"/>
                <w:color w:val="000000"/>
              </w:rPr>
            </w:pPr>
            <w:r>
              <w:rPr>
                <w:rFonts w:ascii="Times New Roman" w:hAnsi="Times New Roman"/>
                <w:color w:val="000000"/>
              </w:rPr>
              <w:t>OrganismSensitivity</w:t>
            </w:r>
          </w:p>
          <w:p w14:paraId="397C87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953CC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EE4274B" w14:textId="77777777" w:rsidR="00C8693F" w:rsidRDefault="00C8693F">
            <w:pPr>
              <w:spacing w:line="256" w:lineRule="auto"/>
              <w:rPr>
                <w:rFonts w:ascii="Times New Roman" w:hAnsi="Times New Roman"/>
                <w:color w:val="000000"/>
              </w:rPr>
            </w:pPr>
            <w:r>
              <w:rPr>
                <w:rFonts w:ascii="Times New Roman" w:hAnsi="Times New Roman"/>
                <w:color w:val="000000"/>
              </w:rPr>
              <w:t>MicrobiologySensitivtyResult</w:t>
            </w:r>
          </w:p>
          <w:p w14:paraId="31C42D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E1FFA95" w14:textId="77777777" w:rsidR="00C8693F" w:rsidRDefault="00C8693F">
            <w:pPr>
              <w:spacing w:line="256" w:lineRule="auto"/>
              <w:rPr>
                <w:rFonts w:ascii="Times New Roman" w:hAnsi="Times New Roman"/>
                <w:color w:val="000000"/>
              </w:rPr>
            </w:pPr>
          </w:p>
          <w:p w14:paraId="3BDCFF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295"/>
    </w:tbl>
    <w:p w14:paraId="1841F708" w14:textId="77777777" w:rsidR="00C8693F" w:rsidRDefault="00C8693F" w:rsidP="00C8693F">
      <w:pPr>
        <w:rPr>
          <w:rFonts w:ascii="Times New Roman" w:hAnsi="Times New Roman" w:cs="Arial"/>
          <w:color w:val="000000"/>
          <w:lang w:val="en-AU"/>
        </w:rPr>
      </w:pPr>
    </w:p>
    <w:p w14:paraId="35AEBAA2" w14:textId="77777777" w:rsidR="00C8693F" w:rsidRDefault="00C8693F" w:rsidP="00C8693F">
      <w:pPr>
        <w:pStyle w:val="Heading2"/>
        <w:rPr>
          <w:rFonts w:ascii="Arial" w:hAnsi="Arial"/>
          <w:color w:val="004080"/>
          <w:szCs w:val="24"/>
          <w:lang w:val="en-US"/>
        </w:rPr>
      </w:pPr>
      <w:bookmarkStart w:id="297" w:name="BKM_084990D4_0C33_4707_9920_4D28AEDBCCF6"/>
      <w:bookmarkStart w:id="298" w:name="_Toc374521859"/>
      <w:r>
        <w:rPr>
          <w:bCs/>
          <w:szCs w:val="24"/>
          <w:lang w:val="en-US"/>
        </w:rPr>
        <w:t>ObservableDescriptor</w:t>
      </w:r>
      <w:bookmarkEnd w:id="298"/>
    </w:p>
    <w:p w14:paraId="0B3AB2B2"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65E601F8" w14:textId="77777777" w:rsidR="00C8693F" w:rsidRDefault="00C8693F" w:rsidP="00C8693F">
      <w:pPr>
        <w:rPr>
          <w:rFonts w:ascii="Times New Roman" w:hAnsi="Times New Roman"/>
          <w:color w:val="000000"/>
        </w:rPr>
      </w:pPr>
    </w:p>
    <w:p w14:paraId="43E686D9" w14:textId="77777777" w:rsidR="00C8693F" w:rsidRDefault="00C8693F" w:rsidP="00C8693F">
      <w:pPr>
        <w:rPr>
          <w:rFonts w:ascii="Arial" w:eastAsiaTheme="minorEastAsia" w:hAnsi="Arial"/>
        </w:rPr>
      </w:pPr>
      <w:r>
        <w:rPr>
          <w:rFonts w:ascii="Times New Roman" w:hAnsi="Times New Roman"/>
          <w:color w:val="000000"/>
        </w:rPr>
        <w:t>Description of the pathology, physiology, or behavior that is being recorded.</w:t>
      </w:r>
    </w:p>
    <w:p w14:paraId="7DD0010E" w14:textId="77777777" w:rsidR="00C8693F" w:rsidRDefault="00C8693F" w:rsidP="00C8693F">
      <w:pPr>
        <w:rPr>
          <w:rFonts w:ascii="Times New Roman" w:hAnsi="Times New Roman"/>
        </w:rPr>
      </w:pPr>
    </w:p>
    <w:p w14:paraId="2FC56834" w14:textId="77777777" w:rsidR="00C8693F" w:rsidRDefault="00C8693F" w:rsidP="00C8693F">
      <w:pPr>
        <w:rPr>
          <w:rFonts w:ascii="Times New Roman" w:hAnsi="Times New Roman"/>
        </w:rPr>
      </w:pPr>
    </w:p>
    <w:p w14:paraId="433B5EF1"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7D2F25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7B62B66"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2ABDED2"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68FCDF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5DC847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8650471" w14:textId="77777777" w:rsidTr="00C8693F">
        <w:tc>
          <w:tcPr>
            <w:tcW w:w="2250" w:type="dxa"/>
            <w:tcBorders>
              <w:top w:val="single" w:sz="2" w:space="0" w:color="auto"/>
              <w:left w:val="single" w:sz="2" w:space="0" w:color="auto"/>
              <w:bottom w:val="single" w:sz="2" w:space="0" w:color="auto"/>
              <w:right w:val="single" w:sz="2" w:space="0" w:color="auto"/>
            </w:tcBorders>
          </w:tcPr>
          <w:p w14:paraId="12A7F263"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00A805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DE9F17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2E1C2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9FAA7AF" w14:textId="77777777" w:rsidR="00C8693F" w:rsidRDefault="00C8693F">
            <w:pPr>
              <w:spacing w:line="256" w:lineRule="auto"/>
              <w:rPr>
                <w:rFonts w:ascii="Times New Roman" w:hAnsi="Times New Roman"/>
                <w:color w:val="000000"/>
              </w:rPr>
            </w:pPr>
            <w:r>
              <w:rPr>
                <w:rFonts w:ascii="Times New Roman" w:hAnsi="Times New Roman"/>
                <w:color w:val="000000"/>
              </w:rPr>
              <w:t>InferableDescriptor</w:t>
            </w:r>
          </w:p>
          <w:p w14:paraId="5FFFB8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052C4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24A38D9"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6473B3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BAFB96" w14:textId="77777777" w:rsidR="00C8693F" w:rsidRDefault="00C8693F">
            <w:pPr>
              <w:spacing w:line="256" w:lineRule="auto"/>
              <w:rPr>
                <w:rFonts w:ascii="Times New Roman" w:hAnsi="Times New Roman"/>
                <w:color w:val="000000"/>
              </w:rPr>
            </w:pPr>
          </w:p>
          <w:p w14:paraId="3152968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42A359E" w14:textId="77777777" w:rsidTr="00C8693F">
        <w:tc>
          <w:tcPr>
            <w:tcW w:w="2250" w:type="dxa"/>
            <w:tcBorders>
              <w:top w:val="single" w:sz="2" w:space="0" w:color="auto"/>
              <w:left w:val="single" w:sz="2" w:space="0" w:color="auto"/>
              <w:bottom w:val="single" w:sz="2" w:space="0" w:color="auto"/>
              <w:right w:val="single" w:sz="2" w:space="0" w:color="auto"/>
            </w:tcBorders>
          </w:tcPr>
          <w:p w14:paraId="66684F9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AC368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580188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E3ADEB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3801317" w14:textId="77777777" w:rsidR="00C8693F" w:rsidRDefault="00C8693F">
            <w:pPr>
              <w:spacing w:line="256" w:lineRule="auto"/>
              <w:rPr>
                <w:rFonts w:ascii="Times New Roman" w:hAnsi="Times New Roman"/>
                <w:color w:val="000000"/>
              </w:rPr>
            </w:pPr>
            <w:r>
              <w:rPr>
                <w:rFonts w:ascii="Times New Roman" w:hAnsi="Times New Roman"/>
                <w:color w:val="000000"/>
              </w:rPr>
              <w:t>FamilyHistoryDescriptor</w:t>
            </w:r>
          </w:p>
          <w:p w14:paraId="33691A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231E1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E9666E3"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5AF5D94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49D1EDC" w14:textId="77777777" w:rsidR="00C8693F" w:rsidRDefault="00C8693F">
            <w:pPr>
              <w:spacing w:line="256" w:lineRule="auto"/>
              <w:rPr>
                <w:rFonts w:ascii="Times New Roman" w:hAnsi="Times New Roman"/>
                <w:color w:val="000000"/>
              </w:rPr>
            </w:pPr>
          </w:p>
          <w:p w14:paraId="3AB59BE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28F5B5B" w14:textId="77777777" w:rsidTr="00C8693F">
        <w:tc>
          <w:tcPr>
            <w:tcW w:w="2250" w:type="dxa"/>
            <w:tcBorders>
              <w:top w:val="single" w:sz="2" w:space="0" w:color="auto"/>
              <w:left w:val="single" w:sz="2" w:space="0" w:color="auto"/>
              <w:bottom w:val="single" w:sz="2" w:space="0" w:color="auto"/>
              <w:right w:val="single" w:sz="2" w:space="0" w:color="auto"/>
            </w:tcBorders>
          </w:tcPr>
          <w:p w14:paraId="4257ECA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21E9E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BC5D4A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F7B0F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F0830D5"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AllergyIntoleranceDescriptor</w:t>
            </w:r>
          </w:p>
          <w:p w14:paraId="484626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62CF14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530B60A"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78C46C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848183" w14:textId="77777777" w:rsidR="00C8693F" w:rsidRDefault="00C8693F">
            <w:pPr>
              <w:spacing w:line="256" w:lineRule="auto"/>
              <w:rPr>
                <w:rFonts w:ascii="Times New Roman" w:hAnsi="Times New Roman"/>
                <w:color w:val="000000"/>
              </w:rPr>
            </w:pPr>
          </w:p>
          <w:p w14:paraId="50694B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81AD416" w14:textId="77777777" w:rsidTr="00C8693F">
        <w:tc>
          <w:tcPr>
            <w:tcW w:w="2250" w:type="dxa"/>
            <w:tcBorders>
              <w:top w:val="single" w:sz="2" w:space="0" w:color="auto"/>
              <w:left w:val="single" w:sz="2" w:space="0" w:color="auto"/>
              <w:bottom w:val="single" w:sz="2" w:space="0" w:color="auto"/>
              <w:right w:val="single" w:sz="2" w:space="0" w:color="auto"/>
            </w:tcBorders>
          </w:tcPr>
          <w:p w14:paraId="00B0B39D"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5E743C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41F4C6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FC227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6837D6D"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2D6FAA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FAF2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93A8DC9"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665E31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6A0171C" w14:textId="77777777" w:rsidR="00C8693F" w:rsidRDefault="00C8693F">
            <w:pPr>
              <w:spacing w:line="256" w:lineRule="auto"/>
              <w:rPr>
                <w:rFonts w:ascii="Times New Roman" w:hAnsi="Times New Roman"/>
                <w:color w:val="000000"/>
              </w:rPr>
            </w:pPr>
          </w:p>
          <w:p w14:paraId="06A377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8B5186E" w14:textId="77777777" w:rsidTr="00C8693F">
        <w:tc>
          <w:tcPr>
            <w:tcW w:w="2250" w:type="dxa"/>
            <w:tcBorders>
              <w:top w:val="single" w:sz="2" w:space="0" w:color="auto"/>
              <w:left w:val="single" w:sz="2" w:space="0" w:color="auto"/>
              <w:bottom w:val="single" w:sz="2" w:space="0" w:color="auto"/>
              <w:right w:val="single" w:sz="2" w:space="0" w:color="auto"/>
            </w:tcBorders>
          </w:tcPr>
          <w:p w14:paraId="484729D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D1CA20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E81A61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ECE74D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650889"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ObservationResultDescriptor</w:t>
            </w:r>
          </w:p>
          <w:p w14:paraId="7C0564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5FEE8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F1C7E86"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132EC59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45F8682" w14:textId="77777777" w:rsidR="00C8693F" w:rsidRDefault="00C8693F">
            <w:pPr>
              <w:spacing w:line="256" w:lineRule="auto"/>
              <w:rPr>
                <w:rFonts w:ascii="Times New Roman" w:hAnsi="Times New Roman"/>
                <w:color w:val="000000"/>
              </w:rPr>
            </w:pPr>
          </w:p>
          <w:p w14:paraId="5FB7C9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6770269" w14:textId="77777777" w:rsidR="00C8693F" w:rsidRDefault="00C8693F" w:rsidP="00C8693F">
      <w:pPr>
        <w:rPr>
          <w:rFonts w:ascii="Times New Roman" w:hAnsi="Times New Roman" w:cs="Arial"/>
          <w:color w:val="000000"/>
          <w:lang w:val="en-AU"/>
        </w:rPr>
      </w:pPr>
      <w:bookmarkStart w:id="299" w:name="BKM_22FDA216_5569_4B80_B031_4BF7C64ABC1C"/>
      <w:bookmarkEnd w:id="299"/>
    </w:p>
    <w:p w14:paraId="5EA456C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79548E02"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61A2DC73" w14:textId="77777777" w:rsidR="00C8693F" w:rsidRDefault="00C8693F">
            <w:pPr>
              <w:spacing w:line="256" w:lineRule="auto"/>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3FF009C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76B42DF9"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6D4FA4A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BD8D9F0"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observedAtTime</w:t>
            </w:r>
            <w:r>
              <w:rPr>
                <w:rFonts w:ascii="Times New Roman" w:hAnsi="Times New Roman"/>
                <w:color w:val="000000"/>
              </w:rPr>
              <w:t xml:space="preserve"> TimePoint</w:t>
            </w:r>
          </w:p>
          <w:p w14:paraId="092DA5B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73BAC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75E6BD0" w14:textId="77777777" w:rsidR="00C8693F" w:rsidRDefault="00C8693F">
            <w:pPr>
              <w:spacing w:line="256" w:lineRule="auto"/>
              <w:rPr>
                <w:rFonts w:ascii="Times New Roman" w:hAnsi="Times New Roman"/>
                <w:color w:val="000000"/>
              </w:rPr>
            </w:pPr>
          </w:p>
          <w:p w14:paraId="4C5AB0ED" w14:textId="77777777" w:rsidR="00C8693F" w:rsidRDefault="00C8693F">
            <w:pPr>
              <w:spacing w:line="256" w:lineRule="auto"/>
              <w:rPr>
                <w:rFonts w:ascii="Times New Roman" w:hAnsi="Times New Roman"/>
                <w:color w:val="000000"/>
              </w:rPr>
            </w:pPr>
          </w:p>
          <w:p w14:paraId="4E424DF0" w14:textId="77777777" w:rsidR="00C8693F" w:rsidRDefault="00C8693F">
            <w:pPr>
              <w:spacing w:line="256" w:lineRule="auto"/>
              <w:rPr>
                <w:rFonts w:ascii="Times New Roman" w:hAnsi="Times New Roman"/>
                <w:color w:val="000000"/>
              </w:rPr>
            </w:pPr>
          </w:p>
          <w:p w14:paraId="60B4C1DC"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17DEE51" w14:textId="77777777" w:rsidR="00C8693F" w:rsidRDefault="00C8693F">
            <w:pPr>
              <w:spacing w:line="256" w:lineRule="auto"/>
              <w:rPr>
                <w:rFonts w:ascii="Times New Roman" w:hAnsi="Times New Roman"/>
                <w:color w:val="000000"/>
              </w:rPr>
            </w:pPr>
            <w:r>
              <w:rPr>
                <w:rFonts w:ascii="Times New Roman" w:hAnsi="Times New Roman"/>
                <w:color w:val="000000"/>
              </w:rPr>
              <w:t>The time at which the observation was made. This may be different than the time at which the finding occurred and when the statement was created. This is the time at which history is elicited or an examination is conducted.</w:t>
            </w:r>
          </w:p>
        </w:tc>
        <w:tc>
          <w:tcPr>
            <w:tcW w:w="3060" w:type="dxa"/>
            <w:tcBorders>
              <w:top w:val="single" w:sz="2" w:space="0" w:color="auto"/>
              <w:left w:val="single" w:sz="2" w:space="0" w:color="auto"/>
              <w:bottom w:val="single" w:sz="2" w:space="0" w:color="auto"/>
              <w:right w:val="single" w:sz="2" w:space="0" w:color="auto"/>
            </w:tcBorders>
          </w:tcPr>
          <w:p w14:paraId="272C414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7D17FA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B1A5C31" w14:textId="77777777" w:rsidR="00C8693F" w:rsidRDefault="00C8693F">
            <w:pPr>
              <w:spacing w:line="256" w:lineRule="auto"/>
              <w:rPr>
                <w:rFonts w:ascii="Times New Roman" w:hAnsi="Times New Roman"/>
                <w:color w:val="000000"/>
              </w:rPr>
            </w:pPr>
          </w:p>
        </w:tc>
      </w:tr>
      <w:bookmarkEnd w:id="297"/>
    </w:tbl>
    <w:p w14:paraId="236DA22C" w14:textId="77777777" w:rsidR="00C8693F" w:rsidRDefault="00C8693F" w:rsidP="00C8693F">
      <w:pPr>
        <w:rPr>
          <w:rFonts w:ascii="Times New Roman" w:hAnsi="Times New Roman" w:cs="Arial"/>
          <w:color w:val="000000"/>
          <w:lang w:val="en-AU"/>
        </w:rPr>
      </w:pPr>
    </w:p>
    <w:p w14:paraId="3FF3284F" w14:textId="77777777" w:rsidR="00C8693F" w:rsidRDefault="00C8693F" w:rsidP="00C8693F">
      <w:pPr>
        <w:pStyle w:val="Heading2"/>
        <w:rPr>
          <w:rFonts w:ascii="Arial" w:hAnsi="Arial"/>
          <w:color w:val="004080"/>
          <w:szCs w:val="24"/>
          <w:lang w:val="en-US"/>
        </w:rPr>
      </w:pPr>
      <w:bookmarkStart w:id="300" w:name="BKM_9E81B36A_FC7B_4AEF_B20B_2D320C377B8B"/>
      <w:bookmarkStart w:id="301" w:name="_Toc374521860"/>
      <w:r>
        <w:rPr>
          <w:bCs/>
          <w:szCs w:val="24"/>
          <w:lang w:val="en-US"/>
        </w:rPr>
        <w:t>ObservableModifier</w:t>
      </w:r>
      <w:bookmarkEnd w:id="301"/>
    </w:p>
    <w:p w14:paraId="6E5E2C9F"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2DE2CC5E" w14:textId="77777777" w:rsidR="00C8693F" w:rsidRDefault="00C8693F" w:rsidP="00C8693F">
      <w:pPr>
        <w:rPr>
          <w:rFonts w:ascii="Times New Roman" w:hAnsi="Times New Roman"/>
          <w:color w:val="000000"/>
        </w:rPr>
      </w:pPr>
    </w:p>
    <w:p w14:paraId="70C70EAF" w14:textId="77777777" w:rsidR="00C8693F" w:rsidRDefault="00C8693F" w:rsidP="00C8693F">
      <w:pPr>
        <w:rPr>
          <w:rFonts w:ascii="Arial" w:eastAsiaTheme="minorEastAsia" w:hAnsi="Arial"/>
        </w:rPr>
      </w:pPr>
      <w:r>
        <w:rPr>
          <w:rFonts w:ascii="Times New Roman" w:hAnsi="Times New Roman"/>
          <w:color w:val="000000"/>
        </w:rPr>
        <w:t>Further modification or limitation on the finding, for example intensity, volume.</w:t>
      </w:r>
    </w:p>
    <w:p w14:paraId="1F8B35EE" w14:textId="77777777" w:rsidR="00C8693F" w:rsidRDefault="00C8693F" w:rsidP="00C8693F">
      <w:pPr>
        <w:rPr>
          <w:rFonts w:ascii="Times New Roman" w:hAnsi="Times New Roman"/>
        </w:rPr>
      </w:pPr>
    </w:p>
    <w:p w14:paraId="3AA0A3BC" w14:textId="77777777" w:rsidR="00C8693F" w:rsidRDefault="00C8693F" w:rsidP="00C8693F">
      <w:pPr>
        <w:rPr>
          <w:rFonts w:ascii="Times New Roman" w:hAnsi="Times New Roman"/>
        </w:rPr>
      </w:pPr>
    </w:p>
    <w:p w14:paraId="3FB6269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E85979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9F30050"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A5FE34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B9E784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9781335"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307D56D" w14:textId="77777777" w:rsidTr="00C8693F">
        <w:tc>
          <w:tcPr>
            <w:tcW w:w="2250" w:type="dxa"/>
            <w:tcBorders>
              <w:top w:val="single" w:sz="2" w:space="0" w:color="auto"/>
              <w:left w:val="single" w:sz="2" w:space="0" w:color="auto"/>
              <w:bottom w:val="single" w:sz="2" w:space="0" w:color="auto"/>
              <w:right w:val="single" w:sz="2" w:space="0" w:color="auto"/>
            </w:tcBorders>
          </w:tcPr>
          <w:p w14:paraId="6614822C"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BD2AC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C2D8E4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AB88B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conditionModifier </w:t>
            </w:r>
          </w:p>
          <w:p w14:paraId="34D2F058" w14:textId="77777777" w:rsidR="00C8693F" w:rsidRDefault="00C8693F">
            <w:pPr>
              <w:spacing w:line="256" w:lineRule="auto"/>
              <w:rPr>
                <w:rFonts w:ascii="Times New Roman" w:hAnsi="Times New Roman"/>
                <w:color w:val="000000"/>
              </w:rPr>
            </w:pPr>
            <w:r>
              <w:rPr>
                <w:rFonts w:ascii="Times New Roman" w:hAnsi="Times New Roman"/>
                <w:color w:val="000000"/>
              </w:rPr>
              <w:t>ObservableModifier</w:t>
            </w:r>
          </w:p>
          <w:p w14:paraId="1B5B35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530129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0464116"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523BCA1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5AC50A81" w14:textId="77777777" w:rsidR="00C8693F" w:rsidRDefault="00C8693F">
            <w:pPr>
              <w:spacing w:line="256" w:lineRule="auto"/>
              <w:rPr>
                <w:rFonts w:ascii="Times New Roman" w:hAnsi="Times New Roman"/>
                <w:color w:val="000000"/>
              </w:rPr>
            </w:pPr>
            <w:r>
              <w:rPr>
                <w:rFonts w:ascii="Times New Roman" w:hAnsi="Times New Roman"/>
                <w:color w:val="000000"/>
              </w:rPr>
              <w:t>The modifiers allow specifying more details or restrictions. e.g., severity, triggering factors, stage.</w:t>
            </w:r>
          </w:p>
          <w:p w14:paraId="5430E68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E93AC63" w14:textId="77777777" w:rsidR="00C8693F" w:rsidRDefault="00C8693F" w:rsidP="00C8693F">
      <w:pPr>
        <w:rPr>
          <w:rFonts w:ascii="Times New Roman" w:hAnsi="Times New Roman" w:cs="Arial"/>
          <w:color w:val="000000"/>
          <w:lang w:val="en-AU"/>
        </w:rPr>
      </w:pPr>
      <w:bookmarkStart w:id="302" w:name="BKM_A790A6E2_AF01_4139_BB88_12D1719F8856"/>
      <w:bookmarkEnd w:id="302"/>
    </w:p>
    <w:p w14:paraId="52491A1F"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532A68CC"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97BEE07"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0267696C"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44416C5"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71C80BD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D0333CD"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modifierName</w:t>
            </w:r>
            <w:r>
              <w:rPr>
                <w:rFonts w:ascii="Times New Roman" w:hAnsi="Times New Roman"/>
                <w:color w:val="000000"/>
              </w:rPr>
              <w:t xml:space="preserve"> Code</w:t>
            </w:r>
          </w:p>
          <w:p w14:paraId="1EE70336"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F72E9E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8376F2" w14:textId="77777777" w:rsidR="00C8693F" w:rsidRDefault="00C8693F">
            <w:pPr>
              <w:spacing w:line="256" w:lineRule="auto"/>
              <w:rPr>
                <w:rFonts w:ascii="Times New Roman" w:hAnsi="Times New Roman"/>
                <w:color w:val="000000"/>
              </w:rPr>
            </w:pPr>
          </w:p>
          <w:p w14:paraId="4C76CE59" w14:textId="77777777" w:rsidR="00C8693F" w:rsidRDefault="00C8693F">
            <w:pPr>
              <w:spacing w:line="256" w:lineRule="auto"/>
              <w:rPr>
                <w:rFonts w:ascii="Times New Roman" w:hAnsi="Times New Roman"/>
                <w:color w:val="000000"/>
              </w:rPr>
            </w:pPr>
          </w:p>
          <w:p w14:paraId="04D6FB29" w14:textId="77777777" w:rsidR="00C8693F" w:rsidRDefault="00C8693F">
            <w:pPr>
              <w:spacing w:line="256" w:lineRule="auto"/>
              <w:rPr>
                <w:rFonts w:ascii="Times New Roman" w:hAnsi="Times New Roman"/>
                <w:color w:val="000000"/>
              </w:rPr>
            </w:pPr>
          </w:p>
          <w:p w14:paraId="466E0AA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69C137F" w14:textId="77777777" w:rsidR="00C8693F" w:rsidRDefault="00C8693F">
            <w:pPr>
              <w:spacing w:line="256" w:lineRule="auto"/>
              <w:rPr>
                <w:rFonts w:ascii="Times New Roman" w:hAnsi="Times New Roman"/>
                <w:color w:val="000000"/>
              </w:rPr>
            </w:pPr>
            <w:r>
              <w:rPr>
                <w:rFonts w:ascii="Times New Roman" w:hAnsi="Times New Roman"/>
                <w:color w:val="000000"/>
              </w:rPr>
              <w:t>What about the observation is being modified. e.g.., color</w:t>
            </w:r>
          </w:p>
        </w:tc>
        <w:tc>
          <w:tcPr>
            <w:tcW w:w="3060" w:type="dxa"/>
            <w:tcBorders>
              <w:top w:val="single" w:sz="2" w:space="0" w:color="auto"/>
              <w:left w:val="single" w:sz="2" w:space="0" w:color="auto"/>
              <w:bottom w:val="single" w:sz="2" w:space="0" w:color="auto"/>
              <w:right w:val="single" w:sz="2" w:space="0" w:color="auto"/>
            </w:tcBorders>
          </w:tcPr>
          <w:p w14:paraId="2CA4ACA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48061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C24907F" w14:textId="77777777" w:rsidR="00C8693F" w:rsidRDefault="00C8693F">
            <w:pPr>
              <w:spacing w:line="256" w:lineRule="auto"/>
              <w:rPr>
                <w:rFonts w:ascii="Times New Roman" w:hAnsi="Times New Roman"/>
                <w:color w:val="000000"/>
              </w:rPr>
            </w:pPr>
          </w:p>
        </w:tc>
      </w:tr>
      <w:tr w:rsidR="00C8693F" w14:paraId="17E9358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27AF752" w14:textId="77777777" w:rsidR="00C8693F" w:rsidRDefault="00C8693F">
            <w:pPr>
              <w:spacing w:line="256" w:lineRule="auto"/>
              <w:rPr>
                <w:rFonts w:ascii="Times New Roman" w:hAnsi="Times New Roman"/>
                <w:color w:val="000000"/>
              </w:rPr>
            </w:pPr>
            <w:bookmarkStart w:id="303" w:name="BKM_96847C24_81B1_4928_BEEA_F5191A7B7B52"/>
            <w:r>
              <w:rPr>
                <w:rFonts w:ascii="Times New Roman" w:hAnsi="Times New Roman"/>
                <w:b/>
                <w:color w:val="000000"/>
              </w:rPr>
              <w:t>modifierValue</w:t>
            </w:r>
            <w:r>
              <w:rPr>
                <w:rFonts w:ascii="Times New Roman" w:hAnsi="Times New Roman"/>
                <w:color w:val="000000"/>
              </w:rPr>
              <w:t xml:space="preserve"> Value</w:t>
            </w:r>
          </w:p>
          <w:p w14:paraId="626ED1E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076EE2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D9AE4DE" w14:textId="77777777" w:rsidR="00C8693F" w:rsidRDefault="00C8693F">
            <w:pPr>
              <w:spacing w:line="256" w:lineRule="auto"/>
              <w:rPr>
                <w:rFonts w:ascii="Times New Roman" w:hAnsi="Times New Roman"/>
                <w:color w:val="000000"/>
              </w:rPr>
            </w:pPr>
          </w:p>
          <w:p w14:paraId="3A4B1A46" w14:textId="77777777" w:rsidR="00C8693F" w:rsidRDefault="00C8693F">
            <w:pPr>
              <w:spacing w:line="256" w:lineRule="auto"/>
              <w:rPr>
                <w:rFonts w:ascii="Times New Roman" w:hAnsi="Times New Roman"/>
                <w:color w:val="000000"/>
              </w:rPr>
            </w:pPr>
          </w:p>
          <w:p w14:paraId="6E3BD28F" w14:textId="77777777" w:rsidR="00C8693F" w:rsidRDefault="00C8693F">
            <w:pPr>
              <w:spacing w:line="256" w:lineRule="auto"/>
              <w:rPr>
                <w:rFonts w:ascii="Times New Roman" w:hAnsi="Times New Roman"/>
                <w:color w:val="000000"/>
              </w:rPr>
            </w:pPr>
          </w:p>
          <w:p w14:paraId="08099DB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3F3CFA4" w14:textId="77777777" w:rsidR="00C8693F" w:rsidRDefault="00C8693F">
            <w:pPr>
              <w:spacing w:line="256" w:lineRule="auto"/>
              <w:rPr>
                <w:rFonts w:ascii="Times New Roman" w:hAnsi="Times New Roman"/>
                <w:color w:val="000000"/>
              </w:rPr>
            </w:pPr>
            <w:r>
              <w:rPr>
                <w:rFonts w:ascii="Times New Roman" w:hAnsi="Times New Roman"/>
                <w:color w:val="000000"/>
              </w:rPr>
              <w:t>How the observation is being modified. e.g., red</w:t>
            </w:r>
          </w:p>
        </w:tc>
        <w:tc>
          <w:tcPr>
            <w:tcW w:w="3060" w:type="dxa"/>
            <w:tcBorders>
              <w:top w:val="single" w:sz="2" w:space="0" w:color="auto"/>
              <w:left w:val="single" w:sz="2" w:space="0" w:color="auto"/>
              <w:bottom w:val="single" w:sz="2" w:space="0" w:color="auto"/>
              <w:right w:val="single" w:sz="2" w:space="0" w:color="auto"/>
            </w:tcBorders>
          </w:tcPr>
          <w:p w14:paraId="6B71AAD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2B388B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C90BE81" w14:textId="77777777" w:rsidR="00C8693F" w:rsidRDefault="00C8693F">
            <w:pPr>
              <w:spacing w:line="256" w:lineRule="auto"/>
              <w:rPr>
                <w:rFonts w:ascii="Times New Roman" w:hAnsi="Times New Roman"/>
                <w:color w:val="000000"/>
              </w:rPr>
            </w:pPr>
          </w:p>
        </w:tc>
        <w:bookmarkEnd w:id="303"/>
      </w:tr>
      <w:bookmarkEnd w:id="300"/>
    </w:tbl>
    <w:p w14:paraId="68B764A4" w14:textId="77777777" w:rsidR="00C8693F" w:rsidRDefault="00C8693F" w:rsidP="00C8693F">
      <w:pPr>
        <w:rPr>
          <w:rFonts w:ascii="Times New Roman" w:hAnsi="Times New Roman" w:cs="Arial"/>
          <w:color w:val="000000"/>
          <w:lang w:val="en-AU"/>
        </w:rPr>
      </w:pPr>
    </w:p>
    <w:p w14:paraId="5E9CD74B" w14:textId="77777777" w:rsidR="00C8693F" w:rsidRDefault="00C8693F" w:rsidP="00C8693F">
      <w:pPr>
        <w:pStyle w:val="Heading2"/>
        <w:rPr>
          <w:rFonts w:ascii="Arial" w:hAnsi="Arial"/>
          <w:color w:val="004080"/>
          <w:szCs w:val="24"/>
          <w:lang w:val="en-US"/>
        </w:rPr>
      </w:pPr>
      <w:bookmarkStart w:id="304" w:name="BKM_1C9030A6_1EFB_4BB6_990D_AA196EB4972F"/>
      <w:bookmarkStart w:id="305" w:name="_Toc374521861"/>
      <w:r>
        <w:rPr>
          <w:bCs/>
          <w:szCs w:val="24"/>
          <w:lang w:val="en-US"/>
        </w:rPr>
        <w:lastRenderedPageBreak/>
        <w:t>ObservationResultDescriptor</w:t>
      </w:r>
      <w:bookmarkEnd w:id="305"/>
    </w:p>
    <w:p w14:paraId="41FC51C8"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07DA30F7" w14:textId="77777777" w:rsidR="00C8693F" w:rsidRDefault="00C8693F" w:rsidP="00C8693F">
      <w:pPr>
        <w:rPr>
          <w:rFonts w:ascii="Times New Roman" w:hAnsi="Times New Roman"/>
          <w:color w:val="000000"/>
        </w:rPr>
      </w:pPr>
    </w:p>
    <w:p w14:paraId="589515E6" w14:textId="77777777" w:rsidR="00C8693F" w:rsidRDefault="00C8693F" w:rsidP="00C8693F">
      <w:pPr>
        <w:rPr>
          <w:rFonts w:ascii="Times New Roman" w:hAnsi="Times New Roman"/>
          <w:color w:val="000000"/>
        </w:rPr>
      </w:pPr>
      <w:r>
        <w:rPr>
          <w:rFonts w:ascii="Times New Roman" w:hAnsi="Times New Roman"/>
          <w:color w:val="000000"/>
        </w:rPr>
        <w:t>Assertions and measurements made about a patient, device or other subject.</w:t>
      </w:r>
    </w:p>
    <w:p w14:paraId="6A75EBCC" w14:textId="77777777" w:rsidR="00C8693F" w:rsidRDefault="00C8693F" w:rsidP="00C8693F">
      <w:pPr>
        <w:rPr>
          <w:rFonts w:ascii="Times New Roman" w:hAnsi="Times New Roman"/>
          <w:color w:val="000000"/>
        </w:rPr>
      </w:pPr>
    </w:p>
    <w:p w14:paraId="48E3E9BE" w14:textId="77777777" w:rsidR="00C8693F" w:rsidRDefault="00C8693F" w:rsidP="00C8693F">
      <w:pPr>
        <w:rPr>
          <w:rFonts w:ascii="Times New Roman" w:hAnsi="Times New Roman"/>
          <w:color w:val="000000"/>
        </w:rPr>
      </w:pPr>
      <w:r>
        <w:rPr>
          <w:rFonts w:ascii="Times New Roman" w:hAnsi="Times New Roman"/>
          <w:color w:val="000000"/>
        </w:rPr>
        <w:t xml:space="preserve">ObservationResults are a central element in healthcare, used to support diagnosis, monitor progress, determine baselines and patterns and even capture demographic characteristics. Fundamentally, observations are name/value pair assertions. Simple observation values, such a body temperature, are specified in the value attribute. Richer values, e.g., result panels, aggregate observations from diagnostic imaging, and microbiology sensitivity results,  are specified in the detailedResult attribute., </w:t>
      </w:r>
    </w:p>
    <w:p w14:paraId="6A8B08CB" w14:textId="77777777" w:rsidR="00C8693F" w:rsidRDefault="00C8693F" w:rsidP="00C8693F">
      <w:pPr>
        <w:rPr>
          <w:rFonts w:ascii="Times New Roman" w:hAnsi="Times New Roman"/>
          <w:color w:val="000000"/>
        </w:rPr>
      </w:pPr>
    </w:p>
    <w:p w14:paraId="72DD4DBA" w14:textId="77777777" w:rsidR="00C8693F" w:rsidRDefault="00C8693F" w:rsidP="00C8693F">
      <w:pPr>
        <w:rPr>
          <w:rFonts w:ascii="Arial" w:eastAsiaTheme="minorEastAsia" w:hAnsi="Arial"/>
          <w:lang w:val="en-AU"/>
        </w:rPr>
      </w:pPr>
      <w:r>
        <w:rPr>
          <w:rFonts w:ascii="Times New Roman" w:hAnsi="Times New Roman"/>
          <w:color w:val="000000"/>
        </w:rPr>
        <w:t>This data type does not support the storage of the image or signal sequences such as electrocardiogram data.  However, the observations and interpretation made from the images and signals can be represented here.</w:t>
      </w:r>
    </w:p>
    <w:p w14:paraId="2EFBCDAF" w14:textId="77777777" w:rsidR="00C8693F" w:rsidRDefault="00C8693F" w:rsidP="00C8693F">
      <w:pPr>
        <w:rPr>
          <w:rFonts w:ascii="Times New Roman" w:hAnsi="Times New Roman"/>
        </w:rPr>
      </w:pPr>
    </w:p>
    <w:p w14:paraId="0D0E88D2" w14:textId="77777777" w:rsidR="00C8693F" w:rsidRDefault="00C8693F" w:rsidP="00C8693F">
      <w:pPr>
        <w:rPr>
          <w:rFonts w:ascii="Times New Roman" w:hAnsi="Times New Roman"/>
        </w:rPr>
      </w:pPr>
    </w:p>
    <w:p w14:paraId="01A3966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1DE8A5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BCD3358"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A37BFF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7CB411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B8BEBB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E7DF7DD" w14:textId="77777777" w:rsidTr="00C8693F">
        <w:tc>
          <w:tcPr>
            <w:tcW w:w="2250" w:type="dxa"/>
            <w:tcBorders>
              <w:top w:val="single" w:sz="2" w:space="0" w:color="auto"/>
              <w:left w:val="single" w:sz="2" w:space="0" w:color="auto"/>
              <w:bottom w:val="single" w:sz="2" w:space="0" w:color="auto"/>
              <w:right w:val="single" w:sz="2" w:space="0" w:color="auto"/>
            </w:tcBorders>
          </w:tcPr>
          <w:p w14:paraId="016E3B19"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CDDDB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63D06F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E412D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578F742"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ObservationResultDescriptor</w:t>
            </w:r>
          </w:p>
          <w:p w14:paraId="7CB2631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290211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E52C1AE"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57DD04E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5110F51" w14:textId="77777777" w:rsidR="00C8693F" w:rsidRDefault="00C8693F">
            <w:pPr>
              <w:spacing w:line="256" w:lineRule="auto"/>
              <w:rPr>
                <w:rFonts w:ascii="Times New Roman" w:hAnsi="Times New Roman"/>
                <w:color w:val="000000"/>
              </w:rPr>
            </w:pPr>
          </w:p>
          <w:p w14:paraId="0A857F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DB7F0E2" w14:textId="77777777" w:rsidTr="00C8693F">
        <w:tc>
          <w:tcPr>
            <w:tcW w:w="2250" w:type="dxa"/>
            <w:tcBorders>
              <w:top w:val="single" w:sz="2" w:space="0" w:color="auto"/>
              <w:left w:val="single" w:sz="2" w:space="0" w:color="auto"/>
              <w:bottom w:val="single" w:sz="2" w:space="0" w:color="auto"/>
              <w:right w:val="single" w:sz="2" w:space="0" w:color="auto"/>
            </w:tcBorders>
          </w:tcPr>
          <w:p w14:paraId="019AB1D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6A5C67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0BCC8D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57273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2BD5ABD"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w:t>
            </w:r>
          </w:p>
          <w:p w14:paraId="254EC66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A1D0F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7F48E95"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ObservationResultDescriptor</w:t>
            </w:r>
          </w:p>
          <w:p w14:paraId="6C0EB2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EE9063" w14:textId="77777777" w:rsidR="00C8693F" w:rsidRDefault="00C8693F">
            <w:pPr>
              <w:spacing w:line="256" w:lineRule="auto"/>
              <w:rPr>
                <w:rFonts w:ascii="Times New Roman" w:hAnsi="Times New Roman"/>
                <w:color w:val="000000"/>
              </w:rPr>
            </w:pPr>
          </w:p>
          <w:p w14:paraId="7D25C9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E80E478" w14:textId="77777777" w:rsidTr="00C8693F">
        <w:tc>
          <w:tcPr>
            <w:tcW w:w="2250" w:type="dxa"/>
            <w:tcBorders>
              <w:top w:val="single" w:sz="2" w:space="0" w:color="auto"/>
              <w:left w:val="single" w:sz="2" w:space="0" w:color="auto"/>
              <w:bottom w:val="single" w:sz="2" w:space="0" w:color="auto"/>
              <w:right w:val="single" w:sz="2" w:space="0" w:color="auto"/>
            </w:tcBorders>
          </w:tcPr>
          <w:p w14:paraId="04A0D69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2953F8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5669F7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D005C4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detailedResult </w:t>
            </w:r>
          </w:p>
          <w:p w14:paraId="31E073D9" w14:textId="77777777" w:rsidR="00C8693F" w:rsidRDefault="00C8693F">
            <w:pPr>
              <w:spacing w:line="256" w:lineRule="auto"/>
              <w:rPr>
                <w:rFonts w:ascii="Times New Roman" w:hAnsi="Times New Roman"/>
                <w:color w:val="000000"/>
              </w:rPr>
            </w:pPr>
            <w:r>
              <w:rPr>
                <w:rFonts w:ascii="Times New Roman" w:hAnsi="Times New Roman"/>
                <w:color w:val="000000"/>
              </w:rPr>
              <w:t>ResultDetail</w:t>
            </w:r>
          </w:p>
          <w:p w14:paraId="0AC908D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D645AF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E01DD03"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ObservationResultDescriptor</w:t>
            </w:r>
          </w:p>
          <w:p w14:paraId="5888B9E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10505F22" w14:textId="77777777" w:rsidR="00C8693F" w:rsidRDefault="00C8693F">
            <w:pPr>
              <w:spacing w:line="256" w:lineRule="auto"/>
              <w:rPr>
                <w:rFonts w:ascii="Times New Roman" w:hAnsi="Times New Roman"/>
                <w:color w:val="000000"/>
              </w:rPr>
            </w:pPr>
            <w:r>
              <w:rPr>
                <w:rFonts w:ascii="Times New Roman" w:hAnsi="Times New Roman"/>
                <w:color w:val="000000"/>
              </w:rPr>
              <w:t>Detailed complex result values.</w:t>
            </w:r>
          </w:p>
          <w:p w14:paraId="765E662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51C99966" w14:textId="77777777" w:rsidR="00C8693F" w:rsidRDefault="00C8693F" w:rsidP="00C8693F">
      <w:pPr>
        <w:rPr>
          <w:rFonts w:ascii="Times New Roman" w:hAnsi="Times New Roman" w:cs="Arial"/>
          <w:color w:val="000000"/>
          <w:lang w:val="en-AU"/>
        </w:rPr>
      </w:pPr>
      <w:bookmarkStart w:id="306" w:name="BKM_18C3DAA3_9DDC_4F5F_8DB1_C645CE3B4B92"/>
      <w:bookmarkEnd w:id="306"/>
    </w:p>
    <w:p w14:paraId="3E0EB4A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007166CB"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536036C"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142E376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4C0F425A"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58565E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9812309"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bodySite</w:t>
            </w:r>
            <w:r>
              <w:rPr>
                <w:rFonts w:ascii="Times New Roman" w:hAnsi="Times New Roman"/>
                <w:color w:val="000000"/>
              </w:rPr>
              <w:t xml:space="preserve"> BodySite</w:t>
            </w:r>
          </w:p>
          <w:p w14:paraId="0A29C6F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FC2ED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4314648" w14:textId="77777777" w:rsidR="00C8693F" w:rsidRDefault="00C8693F">
            <w:pPr>
              <w:spacing w:line="256" w:lineRule="auto"/>
              <w:rPr>
                <w:rFonts w:ascii="Times New Roman" w:hAnsi="Times New Roman"/>
                <w:color w:val="000000"/>
              </w:rPr>
            </w:pPr>
          </w:p>
          <w:p w14:paraId="21623D4E" w14:textId="77777777" w:rsidR="00C8693F" w:rsidRDefault="00C8693F">
            <w:pPr>
              <w:spacing w:line="256" w:lineRule="auto"/>
              <w:rPr>
                <w:rFonts w:ascii="Times New Roman" w:hAnsi="Times New Roman"/>
                <w:color w:val="000000"/>
              </w:rPr>
            </w:pPr>
          </w:p>
          <w:p w14:paraId="50D6AAA2" w14:textId="77777777" w:rsidR="00C8693F" w:rsidRDefault="00C8693F">
            <w:pPr>
              <w:spacing w:line="256" w:lineRule="auto"/>
              <w:rPr>
                <w:rFonts w:ascii="Times New Roman" w:hAnsi="Times New Roman"/>
                <w:color w:val="000000"/>
              </w:rPr>
            </w:pPr>
          </w:p>
          <w:p w14:paraId="565CE5C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4E74CAC" w14:textId="77777777" w:rsidR="00C8693F" w:rsidRDefault="00C8693F">
            <w:pPr>
              <w:spacing w:line="256" w:lineRule="auto"/>
              <w:rPr>
                <w:rFonts w:ascii="Times New Roman" w:hAnsi="Times New Roman"/>
                <w:color w:val="000000"/>
              </w:rPr>
            </w:pPr>
            <w:r>
              <w:rPr>
                <w:rFonts w:ascii="Times New Roman" w:hAnsi="Times New Roman"/>
                <w:color w:val="000000"/>
              </w:rPr>
              <w:t>Indicates where on the subject's body the observation was made.</w:t>
            </w:r>
          </w:p>
        </w:tc>
        <w:tc>
          <w:tcPr>
            <w:tcW w:w="3060" w:type="dxa"/>
            <w:tcBorders>
              <w:top w:val="single" w:sz="2" w:space="0" w:color="auto"/>
              <w:left w:val="single" w:sz="2" w:space="0" w:color="auto"/>
              <w:bottom w:val="single" w:sz="2" w:space="0" w:color="auto"/>
              <w:right w:val="single" w:sz="2" w:space="0" w:color="auto"/>
            </w:tcBorders>
          </w:tcPr>
          <w:p w14:paraId="78752C5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233C9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7C11668" w14:textId="77777777" w:rsidR="00C8693F" w:rsidRDefault="00C8693F">
            <w:pPr>
              <w:spacing w:line="256" w:lineRule="auto"/>
              <w:rPr>
                <w:rFonts w:ascii="Times New Roman" w:hAnsi="Times New Roman"/>
                <w:color w:val="000000"/>
              </w:rPr>
            </w:pPr>
          </w:p>
        </w:tc>
      </w:tr>
      <w:tr w:rsidR="00C8693F" w14:paraId="730CB21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9A32BC2" w14:textId="77777777" w:rsidR="00C8693F" w:rsidRDefault="00C8693F">
            <w:pPr>
              <w:spacing w:line="256" w:lineRule="auto"/>
              <w:rPr>
                <w:rFonts w:ascii="Times New Roman" w:hAnsi="Times New Roman"/>
                <w:color w:val="000000"/>
              </w:rPr>
            </w:pPr>
            <w:bookmarkStart w:id="307" w:name="BKM_5F2B2986_39BC_4064_96A9_5F583B3A97B9"/>
            <w:r>
              <w:rPr>
                <w:rFonts w:ascii="Times New Roman" w:hAnsi="Times New Roman"/>
                <w:b/>
                <w:color w:val="000000"/>
              </w:rPr>
              <w:lastRenderedPageBreak/>
              <w:t>interpretation</w:t>
            </w:r>
            <w:r>
              <w:rPr>
                <w:rFonts w:ascii="Times New Roman" w:hAnsi="Times New Roman"/>
                <w:color w:val="000000"/>
              </w:rPr>
              <w:t xml:space="preserve"> Code</w:t>
            </w:r>
          </w:p>
          <w:p w14:paraId="53D266F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9C552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2071F80" w14:textId="77777777" w:rsidR="00C8693F" w:rsidRDefault="00C8693F">
            <w:pPr>
              <w:spacing w:line="256" w:lineRule="auto"/>
              <w:rPr>
                <w:rFonts w:ascii="Times New Roman" w:hAnsi="Times New Roman"/>
                <w:color w:val="000000"/>
              </w:rPr>
            </w:pPr>
          </w:p>
          <w:p w14:paraId="565049D7" w14:textId="77777777" w:rsidR="00C8693F" w:rsidRDefault="00C8693F">
            <w:pPr>
              <w:spacing w:line="256" w:lineRule="auto"/>
              <w:rPr>
                <w:rFonts w:ascii="Times New Roman" w:hAnsi="Times New Roman"/>
                <w:color w:val="000000"/>
              </w:rPr>
            </w:pPr>
          </w:p>
          <w:p w14:paraId="612D9CDD" w14:textId="77777777" w:rsidR="00C8693F" w:rsidRDefault="00C8693F">
            <w:pPr>
              <w:spacing w:line="256" w:lineRule="auto"/>
              <w:rPr>
                <w:rFonts w:ascii="Times New Roman" w:hAnsi="Times New Roman"/>
                <w:color w:val="000000"/>
              </w:rPr>
            </w:pPr>
          </w:p>
          <w:p w14:paraId="2DE7A95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B59683F" w14:textId="77777777" w:rsidR="00C8693F" w:rsidRDefault="00C8693F">
            <w:pPr>
              <w:spacing w:line="256" w:lineRule="auto"/>
              <w:rPr>
                <w:rFonts w:ascii="Times New Roman" w:hAnsi="Times New Roman"/>
                <w:color w:val="000000"/>
              </w:rPr>
            </w:pPr>
            <w:r>
              <w:rPr>
                <w:rFonts w:ascii="Times New Roman" w:hAnsi="Times New Roman"/>
                <w:color w:val="000000"/>
              </w:rPr>
              <w:t>The assessment made based on the result of the observation.</w:t>
            </w:r>
          </w:p>
        </w:tc>
        <w:tc>
          <w:tcPr>
            <w:tcW w:w="3060" w:type="dxa"/>
            <w:tcBorders>
              <w:top w:val="single" w:sz="2" w:space="0" w:color="auto"/>
              <w:left w:val="single" w:sz="2" w:space="0" w:color="auto"/>
              <w:bottom w:val="single" w:sz="2" w:space="0" w:color="auto"/>
              <w:right w:val="single" w:sz="2" w:space="0" w:color="auto"/>
            </w:tcBorders>
          </w:tcPr>
          <w:p w14:paraId="2000FE59"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12A5E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17510A7" w14:textId="77777777" w:rsidR="00C8693F" w:rsidRDefault="00C8693F">
            <w:pPr>
              <w:spacing w:line="256" w:lineRule="auto"/>
              <w:rPr>
                <w:rFonts w:ascii="Times New Roman" w:hAnsi="Times New Roman"/>
                <w:color w:val="000000"/>
              </w:rPr>
            </w:pPr>
          </w:p>
        </w:tc>
        <w:bookmarkEnd w:id="307"/>
      </w:tr>
      <w:tr w:rsidR="00C8693F" w14:paraId="261B45F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9189A2F" w14:textId="77777777" w:rsidR="00C8693F" w:rsidRDefault="00C8693F">
            <w:pPr>
              <w:spacing w:line="256" w:lineRule="auto"/>
              <w:rPr>
                <w:rFonts w:ascii="Times New Roman" w:hAnsi="Times New Roman"/>
                <w:color w:val="000000"/>
              </w:rPr>
            </w:pPr>
            <w:bookmarkStart w:id="308" w:name="BKM_D55EE868_DE1C_4A71_AE60_414D31DA203E"/>
            <w:r>
              <w:rPr>
                <w:rFonts w:ascii="Times New Roman" w:hAnsi="Times New Roman"/>
                <w:b/>
                <w:color w:val="000000"/>
              </w:rPr>
              <w:t>method</w:t>
            </w:r>
            <w:r>
              <w:rPr>
                <w:rFonts w:ascii="Times New Roman" w:hAnsi="Times New Roman"/>
                <w:color w:val="000000"/>
              </w:rPr>
              <w:t xml:space="preserve"> Code</w:t>
            </w:r>
          </w:p>
          <w:p w14:paraId="4FDFCCB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7BDB2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36CCB79" w14:textId="77777777" w:rsidR="00C8693F" w:rsidRDefault="00C8693F">
            <w:pPr>
              <w:spacing w:line="256" w:lineRule="auto"/>
              <w:rPr>
                <w:rFonts w:ascii="Times New Roman" w:hAnsi="Times New Roman"/>
                <w:color w:val="000000"/>
              </w:rPr>
            </w:pPr>
          </w:p>
          <w:p w14:paraId="1FC6A299" w14:textId="77777777" w:rsidR="00C8693F" w:rsidRDefault="00C8693F">
            <w:pPr>
              <w:spacing w:line="256" w:lineRule="auto"/>
              <w:rPr>
                <w:rFonts w:ascii="Times New Roman" w:hAnsi="Times New Roman"/>
                <w:color w:val="000000"/>
              </w:rPr>
            </w:pPr>
          </w:p>
          <w:p w14:paraId="22587F8E" w14:textId="77777777" w:rsidR="00C8693F" w:rsidRDefault="00C8693F">
            <w:pPr>
              <w:spacing w:line="256" w:lineRule="auto"/>
              <w:rPr>
                <w:rFonts w:ascii="Times New Roman" w:hAnsi="Times New Roman"/>
                <w:color w:val="000000"/>
              </w:rPr>
            </w:pPr>
          </w:p>
          <w:p w14:paraId="3822385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3D91018" w14:textId="77777777" w:rsidR="00C8693F" w:rsidRDefault="00C8693F">
            <w:pPr>
              <w:spacing w:line="256" w:lineRule="auto"/>
              <w:rPr>
                <w:rFonts w:ascii="Times New Roman" w:hAnsi="Times New Roman"/>
                <w:color w:val="000000"/>
              </w:rPr>
            </w:pPr>
            <w:r>
              <w:rPr>
                <w:rFonts w:ascii="Times New Roman" w:hAnsi="Times New Roman"/>
                <w:color w:val="000000"/>
              </w:rPr>
              <w:t>The technique or mechanism used to perform the observation.</w:t>
            </w:r>
          </w:p>
        </w:tc>
        <w:tc>
          <w:tcPr>
            <w:tcW w:w="3060" w:type="dxa"/>
            <w:tcBorders>
              <w:top w:val="single" w:sz="2" w:space="0" w:color="auto"/>
              <w:left w:val="single" w:sz="2" w:space="0" w:color="auto"/>
              <w:bottom w:val="single" w:sz="2" w:space="0" w:color="auto"/>
              <w:right w:val="single" w:sz="2" w:space="0" w:color="auto"/>
            </w:tcBorders>
          </w:tcPr>
          <w:p w14:paraId="094B271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32649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ECE9448" w14:textId="77777777" w:rsidR="00C8693F" w:rsidRDefault="00C8693F">
            <w:pPr>
              <w:spacing w:line="256" w:lineRule="auto"/>
              <w:rPr>
                <w:rFonts w:ascii="Times New Roman" w:hAnsi="Times New Roman"/>
                <w:color w:val="000000"/>
              </w:rPr>
            </w:pPr>
          </w:p>
        </w:tc>
        <w:bookmarkEnd w:id="308"/>
      </w:tr>
      <w:tr w:rsidR="00C8693F" w14:paraId="44F2274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F586E05" w14:textId="77777777" w:rsidR="00C8693F" w:rsidRDefault="00C8693F">
            <w:pPr>
              <w:spacing w:line="256" w:lineRule="auto"/>
              <w:rPr>
                <w:rFonts w:ascii="Times New Roman" w:hAnsi="Times New Roman"/>
                <w:color w:val="000000"/>
              </w:rPr>
            </w:pPr>
            <w:bookmarkStart w:id="309" w:name="BKM_6166099C_F406_4730_97B5_942FEFBC0847"/>
            <w:r>
              <w:rPr>
                <w:rFonts w:ascii="Times New Roman" w:hAnsi="Times New Roman"/>
                <w:b/>
                <w:color w:val="000000"/>
              </w:rPr>
              <w:t>name</w:t>
            </w:r>
            <w:r>
              <w:rPr>
                <w:rFonts w:ascii="Times New Roman" w:hAnsi="Times New Roman"/>
                <w:color w:val="000000"/>
              </w:rPr>
              <w:t xml:space="preserve"> Code</w:t>
            </w:r>
          </w:p>
          <w:p w14:paraId="7E81ACB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FCC3F9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9B0BD4D" w14:textId="77777777" w:rsidR="00C8693F" w:rsidRDefault="00C8693F">
            <w:pPr>
              <w:spacing w:line="256" w:lineRule="auto"/>
              <w:rPr>
                <w:rFonts w:ascii="Times New Roman" w:hAnsi="Times New Roman"/>
                <w:color w:val="000000"/>
              </w:rPr>
            </w:pPr>
          </w:p>
          <w:p w14:paraId="3C5B2251" w14:textId="77777777" w:rsidR="00C8693F" w:rsidRDefault="00C8693F">
            <w:pPr>
              <w:spacing w:line="256" w:lineRule="auto"/>
              <w:rPr>
                <w:rFonts w:ascii="Times New Roman" w:hAnsi="Times New Roman"/>
                <w:color w:val="000000"/>
              </w:rPr>
            </w:pPr>
          </w:p>
          <w:p w14:paraId="0F40541F" w14:textId="77777777" w:rsidR="00C8693F" w:rsidRDefault="00C8693F">
            <w:pPr>
              <w:spacing w:line="256" w:lineRule="auto"/>
              <w:rPr>
                <w:rFonts w:ascii="Times New Roman" w:hAnsi="Times New Roman"/>
                <w:color w:val="000000"/>
              </w:rPr>
            </w:pPr>
          </w:p>
          <w:p w14:paraId="31E7E2C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7F4E5DC" w14:textId="77777777" w:rsidR="00C8693F" w:rsidRDefault="00C8693F">
            <w:pPr>
              <w:spacing w:line="256" w:lineRule="auto"/>
              <w:rPr>
                <w:rFonts w:ascii="Times New Roman" w:hAnsi="Times New Roman"/>
                <w:color w:val="000000"/>
              </w:rPr>
            </w:pPr>
            <w:r>
              <w:rPr>
                <w:rFonts w:ascii="Times New Roman" w:hAnsi="Times New Roman"/>
                <w:color w:val="000000"/>
              </w:rPr>
              <w:t>Identifies what type of observation was performed. e.g., body temperature</w:t>
            </w:r>
          </w:p>
        </w:tc>
        <w:tc>
          <w:tcPr>
            <w:tcW w:w="3060" w:type="dxa"/>
            <w:tcBorders>
              <w:top w:val="single" w:sz="2" w:space="0" w:color="auto"/>
              <w:left w:val="single" w:sz="2" w:space="0" w:color="auto"/>
              <w:bottom w:val="single" w:sz="2" w:space="0" w:color="auto"/>
              <w:right w:val="single" w:sz="2" w:space="0" w:color="auto"/>
            </w:tcBorders>
          </w:tcPr>
          <w:p w14:paraId="7922E769"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B1493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F73B4F6" w14:textId="77777777" w:rsidR="00C8693F" w:rsidRDefault="00C8693F">
            <w:pPr>
              <w:spacing w:line="256" w:lineRule="auto"/>
              <w:rPr>
                <w:rFonts w:ascii="Times New Roman" w:hAnsi="Times New Roman"/>
                <w:color w:val="000000"/>
              </w:rPr>
            </w:pPr>
          </w:p>
        </w:tc>
        <w:bookmarkEnd w:id="309"/>
      </w:tr>
      <w:tr w:rsidR="00C8693F" w14:paraId="0B9CEC0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8D95D1B" w14:textId="77777777" w:rsidR="00C8693F" w:rsidRDefault="00C8693F">
            <w:pPr>
              <w:spacing w:line="256" w:lineRule="auto"/>
              <w:rPr>
                <w:rFonts w:ascii="Times New Roman" w:hAnsi="Times New Roman"/>
                <w:color w:val="000000"/>
              </w:rPr>
            </w:pPr>
            <w:bookmarkStart w:id="310" w:name="BKM_6FA5F705_F255_4FDE_BC01_31099CFB7500"/>
            <w:r>
              <w:rPr>
                <w:rFonts w:ascii="Times New Roman" w:hAnsi="Times New Roman"/>
                <w:b/>
                <w:color w:val="000000"/>
              </w:rPr>
              <w:t>reliability</w:t>
            </w:r>
            <w:r>
              <w:rPr>
                <w:rFonts w:ascii="Times New Roman" w:hAnsi="Times New Roman"/>
                <w:color w:val="000000"/>
              </w:rPr>
              <w:t xml:space="preserve"> Code</w:t>
            </w:r>
          </w:p>
          <w:p w14:paraId="65D5A2E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FD69C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7364A5F" w14:textId="77777777" w:rsidR="00C8693F" w:rsidRDefault="00C8693F">
            <w:pPr>
              <w:spacing w:line="256" w:lineRule="auto"/>
              <w:rPr>
                <w:rFonts w:ascii="Times New Roman" w:hAnsi="Times New Roman"/>
                <w:color w:val="000000"/>
              </w:rPr>
            </w:pPr>
          </w:p>
          <w:p w14:paraId="78D02501" w14:textId="77777777" w:rsidR="00C8693F" w:rsidRDefault="00C8693F">
            <w:pPr>
              <w:spacing w:line="256" w:lineRule="auto"/>
              <w:rPr>
                <w:rFonts w:ascii="Times New Roman" w:hAnsi="Times New Roman"/>
                <w:color w:val="000000"/>
              </w:rPr>
            </w:pPr>
          </w:p>
          <w:p w14:paraId="6428995D" w14:textId="77777777" w:rsidR="00C8693F" w:rsidRDefault="00C8693F">
            <w:pPr>
              <w:spacing w:line="256" w:lineRule="auto"/>
              <w:rPr>
                <w:rFonts w:ascii="Times New Roman" w:hAnsi="Times New Roman"/>
                <w:color w:val="000000"/>
              </w:rPr>
            </w:pPr>
          </w:p>
          <w:p w14:paraId="0490645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26567F8" w14:textId="77777777" w:rsidR="00C8693F" w:rsidRDefault="00C8693F">
            <w:pPr>
              <w:spacing w:line="256" w:lineRule="auto"/>
              <w:rPr>
                <w:rFonts w:ascii="Times New Roman" w:hAnsi="Times New Roman"/>
                <w:color w:val="000000"/>
              </w:rPr>
            </w:pPr>
            <w:r>
              <w:rPr>
                <w:rFonts w:ascii="Times New Roman" w:hAnsi="Times New Roman"/>
                <w:color w:val="000000"/>
              </w:rPr>
              <w:t>An estimate of the degree to which quality issues have impacted on the value reported. e.g., ok, error, ongoing</w:t>
            </w:r>
          </w:p>
        </w:tc>
        <w:tc>
          <w:tcPr>
            <w:tcW w:w="3060" w:type="dxa"/>
            <w:tcBorders>
              <w:top w:val="single" w:sz="2" w:space="0" w:color="auto"/>
              <w:left w:val="single" w:sz="2" w:space="0" w:color="auto"/>
              <w:bottom w:val="single" w:sz="2" w:space="0" w:color="auto"/>
              <w:right w:val="single" w:sz="2" w:space="0" w:color="auto"/>
            </w:tcBorders>
          </w:tcPr>
          <w:p w14:paraId="7752683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F73E4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C03DF5F" w14:textId="77777777" w:rsidR="00C8693F" w:rsidRDefault="00C8693F">
            <w:pPr>
              <w:spacing w:line="256" w:lineRule="auto"/>
              <w:rPr>
                <w:rFonts w:ascii="Times New Roman" w:hAnsi="Times New Roman"/>
                <w:color w:val="000000"/>
              </w:rPr>
            </w:pPr>
          </w:p>
        </w:tc>
        <w:bookmarkEnd w:id="310"/>
      </w:tr>
      <w:tr w:rsidR="00C8693F" w14:paraId="6473CEE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E17519D" w14:textId="77777777" w:rsidR="00C8693F" w:rsidRDefault="00C8693F">
            <w:pPr>
              <w:spacing w:line="256" w:lineRule="auto"/>
              <w:rPr>
                <w:rFonts w:ascii="Times New Roman" w:hAnsi="Times New Roman"/>
                <w:color w:val="000000"/>
              </w:rPr>
            </w:pPr>
            <w:bookmarkStart w:id="311" w:name="BKM_E800B2FA_0EE7_4200_B9E5_7CF27CC36A8D"/>
            <w:r>
              <w:rPr>
                <w:rFonts w:ascii="Times New Roman" w:hAnsi="Times New Roman"/>
                <w:b/>
                <w:color w:val="000000"/>
              </w:rPr>
              <w:t>status</w:t>
            </w:r>
            <w:r>
              <w:rPr>
                <w:rFonts w:ascii="Times New Roman" w:hAnsi="Times New Roman"/>
                <w:color w:val="000000"/>
              </w:rPr>
              <w:t xml:space="preserve"> Code</w:t>
            </w:r>
          </w:p>
          <w:p w14:paraId="7FA2A6A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DE17F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EEC3D01" w14:textId="77777777" w:rsidR="00C8693F" w:rsidRDefault="00C8693F">
            <w:pPr>
              <w:spacing w:line="256" w:lineRule="auto"/>
              <w:rPr>
                <w:rFonts w:ascii="Times New Roman" w:hAnsi="Times New Roman"/>
                <w:color w:val="000000"/>
              </w:rPr>
            </w:pPr>
          </w:p>
          <w:p w14:paraId="77ED46CC" w14:textId="77777777" w:rsidR="00C8693F" w:rsidRDefault="00C8693F">
            <w:pPr>
              <w:spacing w:line="256" w:lineRule="auto"/>
              <w:rPr>
                <w:rFonts w:ascii="Times New Roman" w:hAnsi="Times New Roman"/>
                <w:color w:val="000000"/>
              </w:rPr>
            </w:pPr>
          </w:p>
          <w:p w14:paraId="64C1EEA0" w14:textId="77777777" w:rsidR="00C8693F" w:rsidRDefault="00C8693F">
            <w:pPr>
              <w:spacing w:line="256" w:lineRule="auto"/>
              <w:rPr>
                <w:rFonts w:ascii="Times New Roman" w:hAnsi="Times New Roman"/>
                <w:color w:val="000000"/>
              </w:rPr>
            </w:pPr>
          </w:p>
          <w:p w14:paraId="7EEC6D54"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F2B1D5C" w14:textId="77777777" w:rsidR="00C8693F" w:rsidRDefault="00C8693F">
            <w:pPr>
              <w:spacing w:line="256" w:lineRule="auto"/>
              <w:rPr>
                <w:rFonts w:ascii="Times New Roman" w:hAnsi="Times New Roman"/>
                <w:color w:val="000000"/>
              </w:rPr>
            </w:pPr>
            <w:r>
              <w:rPr>
                <w:rFonts w:ascii="Times New Roman" w:hAnsi="Times New Roman"/>
                <w:color w:val="000000"/>
              </w:rPr>
              <w:t>The status of the result value. e.g., preliminary, final</w:t>
            </w:r>
          </w:p>
        </w:tc>
        <w:tc>
          <w:tcPr>
            <w:tcW w:w="3060" w:type="dxa"/>
            <w:tcBorders>
              <w:top w:val="single" w:sz="2" w:space="0" w:color="auto"/>
              <w:left w:val="single" w:sz="2" w:space="0" w:color="auto"/>
              <w:bottom w:val="single" w:sz="2" w:space="0" w:color="auto"/>
              <w:right w:val="single" w:sz="2" w:space="0" w:color="auto"/>
            </w:tcBorders>
          </w:tcPr>
          <w:p w14:paraId="4412375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9E244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878FC4C" w14:textId="77777777" w:rsidR="00C8693F" w:rsidRDefault="00C8693F">
            <w:pPr>
              <w:spacing w:line="256" w:lineRule="auto"/>
              <w:rPr>
                <w:rFonts w:ascii="Times New Roman" w:hAnsi="Times New Roman"/>
                <w:color w:val="000000"/>
              </w:rPr>
            </w:pPr>
          </w:p>
        </w:tc>
        <w:bookmarkEnd w:id="311"/>
      </w:tr>
      <w:tr w:rsidR="00C8693F" w14:paraId="300D572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9D5E902" w14:textId="77777777" w:rsidR="00C8693F" w:rsidRDefault="00C8693F">
            <w:pPr>
              <w:spacing w:line="256" w:lineRule="auto"/>
              <w:rPr>
                <w:rFonts w:ascii="Times New Roman" w:hAnsi="Times New Roman"/>
                <w:color w:val="000000"/>
              </w:rPr>
            </w:pPr>
            <w:bookmarkStart w:id="312" w:name="BKM_CFDF751A_C7C9_481B_B26A_B5F2728C9580"/>
            <w:r>
              <w:rPr>
                <w:rFonts w:ascii="Times New Roman" w:hAnsi="Times New Roman"/>
                <w:b/>
                <w:color w:val="000000"/>
              </w:rPr>
              <w:t>value</w:t>
            </w:r>
            <w:r>
              <w:rPr>
                <w:rFonts w:ascii="Times New Roman" w:hAnsi="Times New Roman"/>
                <w:color w:val="000000"/>
              </w:rPr>
              <w:t xml:space="preserve"> Value</w:t>
            </w:r>
          </w:p>
          <w:p w14:paraId="2E58D13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05DE1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CA67485" w14:textId="77777777" w:rsidR="00C8693F" w:rsidRDefault="00C8693F">
            <w:pPr>
              <w:spacing w:line="256" w:lineRule="auto"/>
              <w:rPr>
                <w:rFonts w:ascii="Times New Roman" w:hAnsi="Times New Roman"/>
                <w:color w:val="000000"/>
              </w:rPr>
            </w:pPr>
          </w:p>
          <w:p w14:paraId="28D0FCA4" w14:textId="77777777" w:rsidR="00C8693F" w:rsidRDefault="00C8693F">
            <w:pPr>
              <w:spacing w:line="256" w:lineRule="auto"/>
              <w:rPr>
                <w:rFonts w:ascii="Times New Roman" w:hAnsi="Times New Roman"/>
                <w:color w:val="000000"/>
              </w:rPr>
            </w:pPr>
          </w:p>
          <w:p w14:paraId="7478EFC0" w14:textId="77777777" w:rsidR="00C8693F" w:rsidRDefault="00C8693F">
            <w:pPr>
              <w:spacing w:line="256" w:lineRule="auto"/>
              <w:rPr>
                <w:rFonts w:ascii="Times New Roman" w:hAnsi="Times New Roman"/>
                <w:color w:val="000000"/>
              </w:rPr>
            </w:pPr>
          </w:p>
          <w:p w14:paraId="5E92803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54E0511" w14:textId="77777777" w:rsidR="00C8693F" w:rsidRDefault="00C8693F">
            <w:pPr>
              <w:spacing w:line="256" w:lineRule="auto"/>
              <w:rPr>
                <w:rFonts w:ascii="Times New Roman" w:hAnsi="Times New Roman"/>
                <w:color w:val="000000"/>
              </w:rPr>
            </w:pPr>
            <w:r>
              <w:rPr>
                <w:rFonts w:ascii="Times New Roman" w:hAnsi="Times New Roman"/>
                <w:color w:val="000000"/>
              </w:rPr>
              <w:t>The information determined as a result of making the observation. e.g., 120 mm Hg, small, 2013-11-30</w:t>
            </w:r>
          </w:p>
        </w:tc>
        <w:tc>
          <w:tcPr>
            <w:tcW w:w="3060" w:type="dxa"/>
            <w:tcBorders>
              <w:top w:val="single" w:sz="2" w:space="0" w:color="auto"/>
              <w:left w:val="single" w:sz="2" w:space="0" w:color="auto"/>
              <w:bottom w:val="single" w:sz="2" w:space="0" w:color="auto"/>
              <w:right w:val="single" w:sz="2" w:space="0" w:color="auto"/>
            </w:tcBorders>
          </w:tcPr>
          <w:p w14:paraId="0D25286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58BDF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2040A56" w14:textId="77777777" w:rsidR="00C8693F" w:rsidRDefault="00C8693F">
            <w:pPr>
              <w:spacing w:line="256" w:lineRule="auto"/>
              <w:rPr>
                <w:rFonts w:ascii="Times New Roman" w:hAnsi="Times New Roman"/>
                <w:color w:val="000000"/>
              </w:rPr>
            </w:pPr>
          </w:p>
        </w:tc>
        <w:bookmarkEnd w:id="312"/>
      </w:tr>
      <w:bookmarkEnd w:id="304"/>
    </w:tbl>
    <w:p w14:paraId="0AD4C803" w14:textId="77777777" w:rsidR="00C8693F" w:rsidRDefault="00C8693F" w:rsidP="00C8693F">
      <w:pPr>
        <w:rPr>
          <w:rFonts w:ascii="Times New Roman" w:hAnsi="Times New Roman" w:cs="Arial"/>
          <w:color w:val="000000"/>
          <w:lang w:val="en-AU"/>
        </w:rPr>
      </w:pPr>
    </w:p>
    <w:p w14:paraId="2009DCF4" w14:textId="77777777" w:rsidR="00C8693F" w:rsidRDefault="00C8693F" w:rsidP="00C8693F">
      <w:pPr>
        <w:pStyle w:val="Heading2"/>
        <w:rPr>
          <w:rFonts w:ascii="Arial" w:hAnsi="Arial"/>
          <w:color w:val="004080"/>
          <w:szCs w:val="24"/>
          <w:lang w:val="en-US"/>
        </w:rPr>
      </w:pPr>
      <w:bookmarkStart w:id="313" w:name="BKM_700E0ECD_80F6_4750_A161_803452A414D1"/>
      <w:bookmarkStart w:id="314" w:name="_Toc374521862"/>
      <w:r>
        <w:rPr>
          <w:bCs/>
          <w:szCs w:val="24"/>
          <w:lang w:val="en-US"/>
        </w:rPr>
        <w:lastRenderedPageBreak/>
        <w:t>Order</w:t>
      </w:r>
      <w:bookmarkEnd w:id="314"/>
    </w:p>
    <w:p w14:paraId="356E498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EnactmentPhase</w:t>
      </w:r>
    </w:p>
    <w:p w14:paraId="630734BA" w14:textId="77777777" w:rsidR="00C8693F" w:rsidRDefault="00C8693F" w:rsidP="00C8693F">
      <w:pPr>
        <w:rPr>
          <w:rFonts w:ascii="Times New Roman" w:hAnsi="Times New Roman"/>
          <w:color w:val="000000"/>
        </w:rPr>
      </w:pPr>
    </w:p>
    <w:p w14:paraId="267EB35D" w14:textId="77777777" w:rsidR="00C8693F" w:rsidRDefault="00C8693F" w:rsidP="00C8693F">
      <w:pPr>
        <w:rPr>
          <w:rFonts w:ascii="Arial" w:eastAsiaTheme="minorEastAsia" w:hAnsi="Arial"/>
        </w:rPr>
      </w:pPr>
      <w:r>
        <w:rPr>
          <w:rFonts w:ascii="Times New Roman" w:hAnsi="Times New Roman"/>
          <w:color w:val="000000"/>
        </w:rPr>
        <w:t>An order is an instruction by a healthcare provider to another healthcare provider to perform some action.</w:t>
      </w:r>
    </w:p>
    <w:p w14:paraId="65B3D0EC" w14:textId="77777777" w:rsidR="00C8693F" w:rsidRDefault="00C8693F" w:rsidP="00C8693F">
      <w:pPr>
        <w:rPr>
          <w:rFonts w:ascii="Times New Roman" w:hAnsi="Times New Roman"/>
        </w:rPr>
      </w:pPr>
    </w:p>
    <w:p w14:paraId="3E62DB48" w14:textId="77777777" w:rsidR="00C8693F" w:rsidRDefault="00C8693F" w:rsidP="00C8693F">
      <w:pPr>
        <w:rPr>
          <w:rFonts w:ascii="Times New Roman" w:hAnsi="Times New Roman"/>
        </w:rPr>
      </w:pPr>
    </w:p>
    <w:p w14:paraId="7183220F"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B561DF7"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EBE8F8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F955EC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062A4C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35768A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2BC0FAB" w14:textId="77777777" w:rsidTr="00C8693F">
        <w:tc>
          <w:tcPr>
            <w:tcW w:w="2250" w:type="dxa"/>
            <w:tcBorders>
              <w:top w:val="single" w:sz="2" w:space="0" w:color="auto"/>
              <w:left w:val="single" w:sz="2" w:space="0" w:color="auto"/>
              <w:bottom w:val="single" w:sz="2" w:space="0" w:color="auto"/>
              <w:right w:val="single" w:sz="2" w:space="0" w:color="auto"/>
            </w:tcBorders>
          </w:tcPr>
          <w:p w14:paraId="41C8640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FB205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B7ACF3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16CA5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0182F58"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1ADD3F5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4D427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9F2ADFF"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7E09F11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E73F1CD" w14:textId="77777777" w:rsidR="00C8693F" w:rsidRDefault="00C8693F">
            <w:pPr>
              <w:spacing w:line="256" w:lineRule="auto"/>
              <w:rPr>
                <w:rFonts w:ascii="Times New Roman" w:hAnsi="Times New Roman"/>
                <w:color w:val="000000"/>
              </w:rPr>
            </w:pPr>
          </w:p>
          <w:p w14:paraId="211020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C4A8E77" w14:textId="77777777" w:rsidTr="00C8693F">
        <w:tc>
          <w:tcPr>
            <w:tcW w:w="2250" w:type="dxa"/>
            <w:tcBorders>
              <w:top w:val="single" w:sz="2" w:space="0" w:color="auto"/>
              <w:left w:val="single" w:sz="2" w:space="0" w:color="auto"/>
              <w:bottom w:val="single" w:sz="2" w:space="0" w:color="auto"/>
              <w:right w:val="single" w:sz="2" w:space="0" w:color="auto"/>
            </w:tcBorders>
          </w:tcPr>
          <w:p w14:paraId="03B1D0F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7A95B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7249BE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27DFC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65A34C6" w14:textId="77777777" w:rsidR="00C8693F" w:rsidRDefault="00C8693F">
            <w:pPr>
              <w:spacing w:line="256" w:lineRule="auto"/>
              <w:rPr>
                <w:rFonts w:ascii="Times New Roman" w:hAnsi="Times New Roman"/>
                <w:color w:val="000000"/>
              </w:rPr>
            </w:pPr>
            <w:r>
              <w:rPr>
                <w:rFonts w:ascii="Times New Roman" w:hAnsi="Times New Roman"/>
                <w:color w:val="000000"/>
              </w:rPr>
              <w:t>ProcedureOrder</w:t>
            </w:r>
          </w:p>
          <w:p w14:paraId="2DA77A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D09DF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EDB097F"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440821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E900B6" w14:textId="77777777" w:rsidR="00C8693F" w:rsidRDefault="00C8693F">
            <w:pPr>
              <w:spacing w:line="256" w:lineRule="auto"/>
              <w:rPr>
                <w:rFonts w:ascii="Times New Roman" w:hAnsi="Times New Roman"/>
                <w:color w:val="000000"/>
              </w:rPr>
            </w:pPr>
          </w:p>
          <w:p w14:paraId="33CD0BC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8F8FFC2" w14:textId="77777777" w:rsidTr="00C8693F">
        <w:tc>
          <w:tcPr>
            <w:tcW w:w="2250" w:type="dxa"/>
            <w:tcBorders>
              <w:top w:val="single" w:sz="2" w:space="0" w:color="auto"/>
              <w:left w:val="single" w:sz="2" w:space="0" w:color="auto"/>
              <w:bottom w:val="single" w:sz="2" w:space="0" w:color="auto"/>
              <w:right w:val="single" w:sz="2" w:space="0" w:color="auto"/>
            </w:tcBorders>
          </w:tcPr>
          <w:p w14:paraId="334840A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5E4FC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CC4AA7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FCC29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6530D70" w14:textId="77777777" w:rsidR="00C8693F" w:rsidRDefault="00C8693F">
            <w:pPr>
              <w:spacing w:line="256" w:lineRule="auto"/>
              <w:rPr>
                <w:rFonts w:ascii="Times New Roman" w:hAnsi="Times New Roman"/>
                <w:color w:val="000000"/>
              </w:rPr>
            </w:pPr>
            <w:r>
              <w:rPr>
                <w:rFonts w:ascii="Times New Roman" w:hAnsi="Times New Roman"/>
                <w:color w:val="000000"/>
              </w:rPr>
              <w:t>EncounterRequest</w:t>
            </w:r>
          </w:p>
          <w:p w14:paraId="1B3766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77128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B1F8A5D"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540BCB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39861A1" w14:textId="77777777" w:rsidR="00C8693F" w:rsidRDefault="00C8693F">
            <w:pPr>
              <w:spacing w:line="256" w:lineRule="auto"/>
              <w:rPr>
                <w:rFonts w:ascii="Times New Roman" w:hAnsi="Times New Roman"/>
                <w:color w:val="000000"/>
              </w:rPr>
            </w:pPr>
          </w:p>
          <w:p w14:paraId="67E64B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EADF6C9" w14:textId="77777777" w:rsidTr="00C8693F">
        <w:tc>
          <w:tcPr>
            <w:tcW w:w="2250" w:type="dxa"/>
            <w:tcBorders>
              <w:top w:val="single" w:sz="2" w:space="0" w:color="auto"/>
              <w:left w:val="single" w:sz="2" w:space="0" w:color="auto"/>
              <w:bottom w:val="single" w:sz="2" w:space="0" w:color="auto"/>
              <w:right w:val="single" w:sz="2" w:space="0" w:color="auto"/>
            </w:tcBorders>
          </w:tcPr>
          <w:p w14:paraId="537857D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ACFC7C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030C96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AAA7A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91C59C5" w14:textId="77777777" w:rsidR="00C8693F" w:rsidRDefault="00C8693F">
            <w:pPr>
              <w:spacing w:line="256" w:lineRule="auto"/>
              <w:rPr>
                <w:rFonts w:ascii="Times New Roman" w:hAnsi="Times New Roman"/>
                <w:color w:val="000000"/>
              </w:rPr>
            </w:pPr>
            <w:r>
              <w:rPr>
                <w:rFonts w:ascii="Times New Roman" w:hAnsi="Times New Roman"/>
                <w:color w:val="000000"/>
              </w:rPr>
              <w:t>MedicationPrescription</w:t>
            </w:r>
          </w:p>
          <w:p w14:paraId="5FACB8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02464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F3E12F5"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5B69FBF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BF465CB" w14:textId="77777777" w:rsidR="00C8693F" w:rsidRDefault="00C8693F">
            <w:pPr>
              <w:spacing w:line="256" w:lineRule="auto"/>
              <w:rPr>
                <w:rFonts w:ascii="Times New Roman" w:hAnsi="Times New Roman"/>
                <w:color w:val="000000"/>
              </w:rPr>
            </w:pPr>
          </w:p>
          <w:p w14:paraId="39F1DC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2E1325E" w14:textId="77777777" w:rsidR="00C8693F" w:rsidRDefault="00C8693F" w:rsidP="00C8693F">
      <w:pPr>
        <w:rPr>
          <w:rFonts w:ascii="Times New Roman" w:hAnsi="Times New Roman" w:cs="Arial"/>
          <w:color w:val="000000"/>
          <w:lang w:val="en-AU"/>
        </w:rPr>
      </w:pPr>
      <w:bookmarkStart w:id="315" w:name="BKM_EB54B91D_2313_4275_ACAF_8CA469F58B7A"/>
      <w:bookmarkEnd w:id="315"/>
    </w:p>
    <w:p w14:paraId="5456269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6EC1A73D"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0812BADC"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1973B2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31C5079C"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12C0B60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639B883"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orderedAtTime</w:t>
            </w:r>
            <w:r>
              <w:rPr>
                <w:rFonts w:ascii="Times New Roman" w:hAnsi="Times New Roman"/>
                <w:color w:val="000000"/>
              </w:rPr>
              <w:t xml:space="preserve"> TimePeriod</w:t>
            </w:r>
          </w:p>
          <w:p w14:paraId="3F683C0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CD49C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397365B" w14:textId="77777777" w:rsidR="00C8693F" w:rsidRDefault="00C8693F">
            <w:pPr>
              <w:spacing w:line="256" w:lineRule="auto"/>
              <w:rPr>
                <w:rFonts w:ascii="Times New Roman" w:hAnsi="Times New Roman"/>
                <w:color w:val="000000"/>
              </w:rPr>
            </w:pPr>
          </w:p>
          <w:p w14:paraId="7B0D0D7B" w14:textId="77777777" w:rsidR="00C8693F" w:rsidRDefault="00C8693F">
            <w:pPr>
              <w:spacing w:line="256" w:lineRule="auto"/>
              <w:rPr>
                <w:rFonts w:ascii="Times New Roman" w:hAnsi="Times New Roman"/>
                <w:color w:val="000000"/>
              </w:rPr>
            </w:pPr>
          </w:p>
          <w:p w14:paraId="3ECB3260" w14:textId="77777777" w:rsidR="00C8693F" w:rsidRDefault="00C8693F">
            <w:pPr>
              <w:spacing w:line="256" w:lineRule="auto"/>
              <w:rPr>
                <w:rFonts w:ascii="Times New Roman" w:hAnsi="Times New Roman"/>
                <w:color w:val="000000"/>
              </w:rPr>
            </w:pPr>
          </w:p>
          <w:p w14:paraId="14586F1C"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FAB3DAC" w14:textId="77777777" w:rsidR="00C8693F" w:rsidRDefault="00C8693F">
            <w:pPr>
              <w:spacing w:line="256" w:lineRule="auto"/>
              <w:rPr>
                <w:rFonts w:ascii="Times New Roman" w:hAnsi="Times New Roman"/>
                <w:color w:val="000000"/>
              </w:rPr>
            </w:pPr>
            <w:r>
              <w:rPr>
                <w:rFonts w:ascii="Times New Roman" w:hAnsi="Times New Roman"/>
                <w:color w:val="000000"/>
              </w:rPr>
              <w:t>The time at which the order was created.</w:t>
            </w:r>
          </w:p>
        </w:tc>
        <w:tc>
          <w:tcPr>
            <w:tcW w:w="3060" w:type="dxa"/>
            <w:tcBorders>
              <w:top w:val="single" w:sz="2" w:space="0" w:color="auto"/>
              <w:left w:val="single" w:sz="2" w:space="0" w:color="auto"/>
              <w:bottom w:val="single" w:sz="2" w:space="0" w:color="auto"/>
              <w:right w:val="single" w:sz="2" w:space="0" w:color="auto"/>
            </w:tcBorders>
          </w:tcPr>
          <w:p w14:paraId="0769A15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A5E4BE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E92046E" w14:textId="77777777" w:rsidR="00C8693F" w:rsidRDefault="00C8693F">
            <w:pPr>
              <w:spacing w:line="256" w:lineRule="auto"/>
              <w:rPr>
                <w:rFonts w:ascii="Times New Roman" w:hAnsi="Times New Roman"/>
                <w:color w:val="000000"/>
              </w:rPr>
            </w:pPr>
          </w:p>
        </w:tc>
      </w:tr>
      <w:tr w:rsidR="00C8693F" w14:paraId="3B5C530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613B14A" w14:textId="77777777" w:rsidR="00C8693F" w:rsidRDefault="00C8693F">
            <w:pPr>
              <w:spacing w:line="256" w:lineRule="auto"/>
              <w:rPr>
                <w:rFonts w:ascii="Times New Roman" w:hAnsi="Times New Roman"/>
                <w:color w:val="000000"/>
              </w:rPr>
            </w:pPr>
            <w:bookmarkStart w:id="316" w:name="BKM_096D020F_95C0_438A_B615_036D550076CA"/>
            <w:r>
              <w:rPr>
                <w:rFonts w:ascii="Times New Roman" w:hAnsi="Times New Roman"/>
                <w:b/>
                <w:color w:val="000000"/>
              </w:rPr>
              <w:t>originationMode</w:t>
            </w:r>
            <w:r>
              <w:rPr>
                <w:rFonts w:ascii="Times New Roman" w:hAnsi="Times New Roman"/>
                <w:color w:val="000000"/>
              </w:rPr>
              <w:t xml:space="preserve"> Code</w:t>
            </w:r>
          </w:p>
          <w:p w14:paraId="3C8524B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ADD9F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32C70A6" w14:textId="77777777" w:rsidR="00C8693F" w:rsidRDefault="00C8693F">
            <w:pPr>
              <w:spacing w:line="256" w:lineRule="auto"/>
              <w:rPr>
                <w:rFonts w:ascii="Times New Roman" w:hAnsi="Times New Roman"/>
                <w:color w:val="000000"/>
              </w:rPr>
            </w:pPr>
          </w:p>
          <w:p w14:paraId="5AEA547D" w14:textId="77777777" w:rsidR="00C8693F" w:rsidRDefault="00C8693F">
            <w:pPr>
              <w:spacing w:line="256" w:lineRule="auto"/>
              <w:rPr>
                <w:rFonts w:ascii="Times New Roman" w:hAnsi="Times New Roman"/>
                <w:color w:val="000000"/>
              </w:rPr>
            </w:pPr>
          </w:p>
          <w:p w14:paraId="6AB8247D" w14:textId="77777777" w:rsidR="00C8693F" w:rsidRDefault="00C8693F">
            <w:pPr>
              <w:spacing w:line="256" w:lineRule="auto"/>
              <w:rPr>
                <w:rFonts w:ascii="Times New Roman" w:hAnsi="Times New Roman"/>
                <w:color w:val="000000"/>
              </w:rPr>
            </w:pPr>
          </w:p>
          <w:p w14:paraId="355CC18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2792405" w14:textId="77777777" w:rsidR="00C8693F" w:rsidRDefault="00C8693F">
            <w:pPr>
              <w:spacing w:line="256" w:lineRule="auto"/>
              <w:rPr>
                <w:rFonts w:ascii="Times New Roman" w:hAnsi="Times New Roman"/>
                <w:color w:val="000000"/>
              </w:rPr>
            </w:pPr>
            <w:r>
              <w:rPr>
                <w:rFonts w:ascii="Times New Roman" w:hAnsi="Times New Roman"/>
                <w:color w:val="000000"/>
              </w:rPr>
              <w:t>The mode the order was received (such as by telephone, electronic, verbal, written).</w:t>
            </w:r>
          </w:p>
        </w:tc>
        <w:tc>
          <w:tcPr>
            <w:tcW w:w="3060" w:type="dxa"/>
            <w:tcBorders>
              <w:top w:val="single" w:sz="2" w:space="0" w:color="auto"/>
              <w:left w:val="single" w:sz="2" w:space="0" w:color="auto"/>
              <w:bottom w:val="single" w:sz="2" w:space="0" w:color="auto"/>
              <w:right w:val="single" w:sz="2" w:space="0" w:color="auto"/>
            </w:tcBorders>
          </w:tcPr>
          <w:p w14:paraId="3C67B4B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18C0B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4A3CF81" w14:textId="77777777" w:rsidR="00C8693F" w:rsidRDefault="00C8693F">
            <w:pPr>
              <w:spacing w:line="256" w:lineRule="auto"/>
              <w:rPr>
                <w:rFonts w:ascii="Times New Roman" w:hAnsi="Times New Roman"/>
                <w:color w:val="000000"/>
              </w:rPr>
            </w:pPr>
          </w:p>
        </w:tc>
        <w:bookmarkEnd w:id="316"/>
      </w:tr>
      <w:tr w:rsidR="00C8693F" w14:paraId="3CB83E8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FE9A169" w14:textId="77777777" w:rsidR="00C8693F" w:rsidRDefault="00C8693F">
            <w:pPr>
              <w:spacing w:line="256" w:lineRule="auto"/>
              <w:rPr>
                <w:rFonts w:ascii="Times New Roman" w:hAnsi="Times New Roman"/>
                <w:color w:val="000000"/>
              </w:rPr>
            </w:pPr>
            <w:bookmarkStart w:id="317" w:name="BKM_8155964A_E55E_4F0D_94D9_707F8F4B16D3"/>
            <w:r>
              <w:rPr>
                <w:rFonts w:ascii="Times New Roman" w:hAnsi="Times New Roman"/>
                <w:b/>
                <w:color w:val="000000"/>
              </w:rPr>
              <w:lastRenderedPageBreak/>
              <w:t>urgency</w:t>
            </w:r>
            <w:r>
              <w:rPr>
                <w:rFonts w:ascii="Times New Roman" w:hAnsi="Times New Roman"/>
                <w:color w:val="000000"/>
              </w:rPr>
              <w:t xml:space="preserve"> Code</w:t>
            </w:r>
          </w:p>
          <w:p w14:paraId="20E214A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C3E5C6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F6A9A55" w14:textId="77777777" w:rsidR="00C8693F" w:rsidRDefault="00C8693F">
            <w:pPr>
              <w:spacing w:line="256" w:lineRule="auto"/>
              <w:rPr>
                <w:rFonts w:ascii="Times New Roman" w:hAnsi="Times New Roman"/>
                <w:color w:val="000000"/>
              </w:rPr>
            </w:pPr>
          </w:p>
          <w:p w14:paraId="57AF5EFB" w14:textId="77777777" w:rsidR="00C8693F" w:rsidRDefault="00C8693F">
            <w:pPr>
              <w:spacing w:line="256" w:lineRule="auto"/>
              <w:rPr>
                <w:rFonts w:ascii="Times New Roman" w:hAnsi="Times New Roman"/>
                <w:color w:val="000000"/>
              </w:rPr>
            </w:pPr>
          </w:p>
          <w:p w14:paraId="7DDBB48C" w14:textId="77777777" w:rsidR="00C8693F" w:rsidRDefault="00C8693F">
            <w:pPr>
              <w:spacing w:line="256" w:lineRule="auto"/>
              <w:rPr>
                <w:rFonts w:ascii="Times New Roman" w:hAnsi="Times New Roman"/>
                <w:color w:val="000000"/>
              </w:rPr>
            </w:pPr>
          </w:p>
          <w:p w14:paraId="70AA583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2082641" w14:textId="77777777" w:rsidR="00C8693F" w:rsidRDefault="00C8693F">
            <w:pPr>
              <w:spacing w:line="256" w:lineRule="auto"/>
              <w:rPr>
                <w:rFonts w:ascii="Times New Roman" w:hAnsi="Times New Roman"/>
                <w:color w:val="000000"/>
              </w:rPr>
            </w:pPr>
            <w:r>
              <w:rPr>
                <w:rFonts w:ascii="Times New Roman" w:hAnsi="Times New Roman"/>
                <w:color w:val="000000"/>
              </w:rPr>
              <w:t>Characterizes how quickly the action must be initiated. Includes concepts such as stat, urgent, routine.</w:t>
            </w:r>
          </w:p>
        </w:tc>
        <w:tc>
          <w:tcPr>
            <w:tcW w:w="3060" w:type="dxa"/>
            <w:tcBorders>
              <w:top w:val="single" w:sz="2" w:space="0" w:color="auto"/>
              <w:left w:val="single" w:sz="2" w:space="0" w:color="auto"/>
              <w:bottom w:val="single" w:sz="2" w:space="0" w:color="auto"/>
              <w:right w:val="single" w:sz="2" w:space="0" w:color="auto"/>
            </w:tcBorders>
          </w:tcPr>
          <w:p w14:paraId="1DB05C77"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1D7F4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4C53613" w14:textId="77777777" w:rsidR="00C8693F" w:rsidRDefault="00C8693F">
            <w:pPr>
              <w:spacing w:line="256" w:lineRule="auto"/>
              <w:rPr>
                <w:rFonts w:ascii="Times New Roman" w:hAnsi="Times New Roman"/>
                <w:color w:val="000000"/>
              </w:rPr>
            </w:pPr>
          </w:p>
        </w:tc>
        <w:bookmarkEnd w:id="317"/>
      </w:tr>
      <w:bookmarkEnd w:id="313"/>
    </w:tbl>
    <w:p w14:paraId="0343DA20" w14:textId="77777777" w:rsidR="00C8693F" w:rsidRDefault="00C8693F" w:rsidP="00C8693F">
      <w:pPr>
        <w:rPr>
          <w:rFonts w:ascii="Times New Roman" w:hAnsi="Times New Roman" w:cs="Arial"/>
          <w:color w:val="000000"/>
          <w:lang w:val="en-AU"/>
        </w:rPr>
      </w:pPr>
    </w:p>
    <w:p w14:paraId="5D13B49F" w14:textId="77777777" w:rsidR="00C8693F" w:rsidRDefault="00C8693F" w:rsidP="00C8693F">
      <w:pPr>
        <w:pStyle w:val="Heading2"/>
        <w:rPr>
          <w:rFonts w:ascii="Arial" w:hAnsi="Arial"/>
          <w:color w:val="004080"/>
          <w:szCs w:val="24"/>
          <w:lang w:val="en-US"/>
        </w:rPr>
      </w:pPr>
      <w:bookmarkStart w:id="318" w:name="BKM_F5409F7F_130B_4B66_9A84_B65170D6DC5D"/>
      <w:bookmarkStart w:id="319" w:name="_Toc374521863"/>
      <w:r>
        <w:rPr>
          <w:bCs/>
          <w:szCs w:val="24"/>
          <w:lang w:val="en-US"/>
        </w:rPr>
        <w:t>OrganismSensitivity</w:t>
      </w:r>
      <w:bookmarkEnd w:id="319"/>
    </w:p>
    <w:p w14:paraId="58051E0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575E5427" w14:textId="77777777" w:rsidR="00C8693F" w:rsidRDefault="00C8693F" w:rsidP="00C8693F">
      <w:pPr>
        <w:rPr>
          <w:rFonts w:ascii="Times New Roman" w:hAnsi="Times New Roman"/>
          <w:color w:val="000000"/>
        </w:rPr>
      </w:pPr>
    </w:p>
    <w:p w14:paraId="58CF32EF" w14:textId="77777777" w:rsidR="00C8693F" w:rsidRDefault="00C8693F" w:rsidP="00C8693F">
      <w:pPr>
        <w:rPr>
          <w:rFonts w:ascii="Arial" w:eastAsiaTheme="minorEastAsia" w:hAnsi="Arial"/>
        </w:rPr>
      </w:pPr>
    </w:p>
    <w:p w14:paraId="1FE1E1B4" w14:textId="77777777" w:rsidR="00C8693F" w:rsidRDefault="00C8693F" w:rsidP="00C8693F">
      <w:pPr>
        <w:rPr>
          <w:rFonts w:ascii="Times New Roman" w:hAnsi="Times New Roman"/>
        </w:rPr>
      </w:pPr>
    </w:p>
    <w:p w14:paraId="379C78EE" w14:textId="77777777" w:rsidR="00C8693F" w:rsidRDefault="00C8693F" w:rsidP="00C8693F">
      <w:pPr>
        <w:rPr>
          <w:rFonts w:ascii="Times New Roman" w:hAnsi="Times New Roman"/>
        </w:rPr>
      </w:pPr>
    </w:p>
    <w:p w14:paraId="08D8015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BBE9DF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1B7B63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FD5B5B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4A8281C"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21787B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1CF3767" w14:textId="77777777" w:rsidTr="00C8693F">
        <w:tc>
          <w:tcPr>
            <w:tcW w:w="2250" w:type="dxa"/>
            <w:tcBorders>
              <w:top w:val="single" w:sz="2" w:space="0" w:color="auto"/>
              <w:left w:val="single" w:sz="2" w:space="0" w:color="auto"/>
              <w:bottom w:val="single" w:sz="2" w:space="0" w:color="auto"/>
              <w:right w:val="single" w:sz="2" w:space="0" w:color="auto"/>
            </w:tcBorders>
          </w:tcPr>
          <w:p w14:paraId="1ABF242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1DB16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CF761A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969531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organismSensitivity </w:t>
            </w:r>
          </w:p>
          <w:p w14:paraId="58A6D335" w14:textId="77777777" w:rsidR="00C8693F" w:rsidRDefault="00C8693F">
            <w:pPr>
              <w:spacing w:line="256" w:lineRule="auto"/>
              <w:rPr>
                <w:rFonts w:ascii="Times New Roman" w:hAnsi="Times New Roman"/>
                <w:color w:val="000000"/>
              </w:rPr>
            </w:pPr>
            <w:r>
              <w:rPr>
                <w:rFonts w:ascii="Times New Roman" w:hAnsi="Times New Roman"/>
                <w:color w:val="000000"/>
              </w:rPr>
              <w:t>OrganismSensitivity</w:t>
            </w:r>
          </w:p>
          <w:p w14:paraId="130177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A4C0B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25BCE11" w14:textId="77777777" w:rsidR="00C8693F" w:rsidRDefault="00C8693F">
            <w:pPr>
              <w:spacing w:line="256" w:lineRule="auto"/>
              <w:rPr>
                <w:rFonts w:ascii="Times New Roman" w:hAnsi="Times New Roman"/>
                <w:color w:val="000000"/>
              </w:rPr>
            </w:pPr>
            <w:r>
              <w:rPr>
                <w:rFonts w:ascii="Times New Roman" w:hAnsi="Times New Roman"/>
                <w:color w:val="000000"/>
              </w:rPr>
              <w:t>MicrobiologySensitivtyResult</w:t>
            </w:r>
          </w:p>
          <w:p w14:paraId="66FD244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650020" w14:textId="77777777" w:rsidR="00C8693F" w:rsidRDefault="00C8693F">
            <w:pPr>
              <w:spacing w:line="256" w:lineRule="auto"/>
              <w:rPr>
                <w:rFonts w:ascii="Times New Roman" w:hAnsi="Times New Roman"/>
                <w:color w:val="000000"/>
              </w:rPr>
            </w:pPr>
          </w:p>
          <w:p w14:paraId="75C280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58D3A11" w14:textId="77777777" w:rsidR="00C8693F" w:rsidRDefault="00C8693F" w:rsidP="00C8693F">
      <w:pPr>
        <w:rPr>
          <w:rFonts w:ascii="Times New Roman" w:hAnsi="Times New Roman" w:cs="Arial"/>
          <w:color w:val="000000"/>
          <w:lang w:val="en-AU"/>
        </w:rPr>
      </w:pPr>
      <w:bookmarkStart w:id="320" w:name="BKM_8F97CF44_50D6_4B6D_9646_B63C2AD15FF5"/>
      <w:bookmarkEnd w:id="320"/>
    </w:p>
    <w:p w14:paraId="55F97B3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2FCD12D5"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EF99D90"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291E855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12ED2C66"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11C16B0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9583DAF"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antiMicrobialAgent</w:t>
            </w:r>
            <w:r>
              <w:rPr>
                <w:rFonts w:ascii="Times New Roman" w:hAnsi="Times New Roman"/>
                <w:color w:val="000000"/>
              </w:rPr>
              <w:t xml:space="preserve"> Substance</w:t>
            </w:r>
          </w:p>
          <w:p w14:paraId="79434746"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5124D6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A313852" w14:textId="77777777" w:rsidR="00C8693F" w:rsidRDefault="00C8693F">
            <w:pPr>
              <w:spacing w:line="256" w:lineRule="auto"/>
              <w:rPr>
                <w:rFonts w:ascii="Times New Roman" w:hAnsi="Times New Roman"/>
                <w:color w:val="000000"/>
              </w:rPr>
            </w:pPr>
          </w:p>
          <w:p w14:paraId="5D4A86F1" w14:textId="77777777" w:rsidR="00C8693F" w:rsidRDefault="00C8693F">
            <w:pPr>
              <w:spacing w:line="256" w:lineRule="auto"/>
              <w:rPr>
                <w:rFonts w:ascii="Times New Roman" w:hAnsi="Times New Roman"/>
                <w:color w:val="000000"/>
              </w:rPr>
            </w:pPr>
          </w:p>
          <w:p w14:paraId="0F27ADA3" w14:textId="77777777" w:rsidR="00C8693F" w:rsidRDefault="00C8693F">
            <w:pPr>
              <w:spacing w:line="256" w:lineRule="auto"/>
              <w:rPr>
                <w:rFonts w:ascii="Times New Roman" w:hAnsi="Times New Roman"/>
                <w:color w:val="000000"/>
              </w:rPr>
            </w:pPr>
          </w:p>
          <w:p w14:paraId="003CF0C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CEDBC5D" w14:textId="77777777" w:rsidR="00C8693F" w:rsidRDefault="00C8693F">
            <w:pPr>
              <w:spacing w:line="256" w:lineRule="auto"/>
              <w:rPr>
                <w:rFonts w:ascii="Times New Roman" w:hAnsi="Times New Roman"/>
                <w:color w:val="000000"/>
              </w:rPr>
            </w:pPr>
            <w:r>
              <w:rPr>
                <w:rFonts w:ascii="Times New Roman" w:hAnsi="Times New Roman"/>
                <w:color w:val="000000"/>
              </w:rPr>
              <w:t>The antimicrobial agent that was tested for sensitivity, e.g., vancomycin</w:t>
            </w:r>
          </w:p>
        </w:tc>
        <w:tc>
          <w:tcPr>
            <w:tcW w:w="3060" w:type="dxa"/>
            <w:tcBorders>
              <w:top w:val="single" w:sz="2" w:space="0" w:color="auto"/>
              <w:left w:val="single" w:sz="2" w:space="0" w:color="auto"/>
              <w:bottom w:val="single" w:sz="2" w:space="0" w:color="auto"/>
              <w:right w:val="single" w:sz="2" w:space="0" w:color="auto"/>
            </w:tcBorders>
          </w:tcPr>
          <w:p w14:paraId="07600CD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ADA2A5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E962975" w14:textId="77777777" w:rsidR="00C8693F" w:rsidRDefault="00C8693F">
            <w:pPr>
              <w:spacing w:line="256" w:lineRule="auto"/>
              <w:rPr>
                <w:rFonts w:ascii="Times New Roman" w:hAnsi="Times New Roman"/>
                <w:color w:val="000000"/>
              </w:rPr>
            </w:pPr>
          </w:p>
        </w:tc>
      </w:tr>
      <w:tr w:rsidR="00C8693F" w14:paraId="1FE2E2B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4330F28" w14:textId="77777777" w:rsidR="00C8693F" w:rsidRDefault="00C8693F">
            <w:pPr>
              <w:spacing w:line="256" w:lineRule="auto"/>
              <w:rPr>
                <w:rFonts w:ascii="Times New Roman" w:hAnsi="Times New Roman"/>
                <w:color w:val="000000"/>
              </w:rPr>
            </w:pPr>
            <w:bookmarkStart w:id="321" w:name="BKM_B9CAAA00_AD40_4D49_992C_533D145565A7"/>
            <w:r>
              <w:rPr>
                <w:rFonts w:ascii="Times New Roman" w:hAnsi="Times New Roman"/>
                <w:b/>
                <w:color w:val="000000"/>
              </w:rPr>
              <w:t>organism</w:t>
            </w:r>
            <w:r>
              <w:rPr>
                <w:rFonts w:ascii="Times New Roman" w:hAnsi="Times New Roman"/>
                <w:color w:val="000000"/>
              </w:rPr>
              <w:t xml:space="preserve"> Code</w:t>
            </w:r>
          </w:p>
          <w:p w14:paraId="75D94CC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C63EA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030B977" w14:textId="77777777" w:rsidR="00C8693F" w:rsidRDefault="00C8693F">
            <w:pPr>
              <w:spacing w:line="256" w:lineRule="auto"/>
              <w:rPr>
                <w:rFonts w:ascii="Times New Roman" w:hAnsi="Times New Roman"/>
                <w:color w:val="000000"/>
              </w:rPr>
            </w:pPr>
          </w:p>
          <w:p w14:paraId="3847C02E" w14:textId="77777777" w:rsidR="00C8693F" w:rsidRDefault="00C8693F">
            <w:pPr>
              <w:spacing w:line="256" w:lineRule="auto"/>
              <w:rPr>
                <w:rFonts w:ascii="Times New Roman" w:hAnsi="Times New Roman"/>
                <w:color w:val="000000"/>
              </w:rPr>
            </w:pPr>
          </w:p>
          <w:p w14:paraId="33A47629" w14:textId="77777777" w:rsidR="00C8693F" w:rsidRDefault="00C8693F">
            <w:pPr>
              <w:spacing w:line="256" w:lineRule="auto"/>
              <w:rPr>
                <w:rFonts w:ascii="Times New Roman" w:hAnsi="Times New Roman"/>
                <w:color w:val="000000"/>
              </w:rPr>
            </w:pPr>
          </w:p>
          <w:p w14:paraId="4755C76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0CEAED4" w14:textId="77777777" w:rsidR="00C8693F" w:rsidRDefault="00C8693F">
            <w:pPr>
              <w:spacing w:line="256" w:lineRule="auto"/>
              <w:rPr>
                <w:rFonts w:ascii="Times New Roman" w:hAnsi="Times New Roman"/>
                <w:color w:val="000000"/>
              </w:rPr>
            </w:pPr>
            <w:r>
              <w:rPr>
                <w:rFonts w:ascii="Times New Roman" w:hAnsi="Times New Roman"/>
                <w:color w:val="000000"/>
              </w:rPr>
              <w:t>The microorganism whose sensitivity is being tested.</w:t>
            </w:r>
          </w:p>
        </w:tc>
        <w:tc>
          <w:tcPr>
            <w:tcW w:w="3060" w:type="dxa"/>
            <w:tcBorders>
              <w:top w:val="single" w:sz="2" w:space="0" w:color="auto"/>
              <w:left w:val="single" w:sz="2" w:space="0" w:color="auto"/>
              <w:bottom w:val="single" w:sz="2" w:space="0" w:color="auto"/>
              <w:right w:val="single" w:sz="2" w:space="0" w:color="auto"/>
            </w:tcBorders>
          </w:tcPr>
          <w:p w14:paraId="5415C5A5"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24C21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DAD6405" w14:textId="77777777" w:rsidR="00C8693F" w:rsidRDefault="00C8693F">
            <w:pPr>
              <w:spacing w:line="256" w:lineRule="auto"/>
              <w:rPr>
                <w:rFonts w:ascii="Times New Roman" w:hAnsi="Times New Roman"/>
                <w:color w:val="000000"/>
              </w:rPr>
            </w:pPr>
          </w:p>
        </w:tc>
        <w:bookmarkEnd w:id="321"/>
      </w:tr>
      <w:tr w:rsidR="00C8693F" w14:paraId="21DF5CF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E206A95" w14:textId="77777777" w:rsidR="00C8693F" w:rsidRDefault="00C8693F">
            <w:pPr>
              <w:spacing w:line="256" w:lineRule="auto"/>
              <w:rPr>
                <w:rFonts w:ascii="Times New Roman" w:hAnsi="Times New Roman"/>
                <w:color w:val="000000"/>
              </w:rPr>
            </w:pPr>
            <w:bookmarkStart w:id="322" w:name="BKM_695A2B78_A34D_413E_B10E_F49C0A1FAAB8"/>
            <w:r>
              <w:rPr>
                <w:rFonts w:ascii="Times New Roman" w:hAnsi="Times New Roman"/>
                <w:b/>
                <w:color w:val="000000"/>
              </w:rPr>
              <w:lastRenderedPageBreak/>
              <w:t>sensitivity</w:t>
            </w:r>
            <w:r>
              <w:rPr>
                <w:rFonts w:ascii="Times New Roman" w:hAnsi="Times New Roman"/>
                <w:color w:val="000000"/>
              </w:rPr>
              <w:t xml:space="preserve"> Code</w:t>
            </w:r>
          </w:p>
          <w:p w14:paraId="1CA5C9B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F3962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77C18FA" w14:textId="77777777" w:rsidR="00C8693F" w:rsidRDefault="00C8693F">
            <w:pPr>
              <w:spacing w:line="256" w:lineRule="auto"/>
              <w:rPr>
                <w:rFonts w:ascii="Times New Roman" w:hAnsi="Times New Roman"/>
                <w:color w:val="000000"/>
              </w:rPr>
            </w:pPr>
          </w:p>
          <w:p w14:paraId="6ED73131" w14:textId="77777777" w:rsidR="00C8693F" w:rsidRDefault="00C8693F">
            <w:pPr>
              <w:spacing w:line="256" w:lineRule="auto"/>
              <w:rPr>
                <w:rFonts w:ascii="Times New Roman" w:hAnsi="Times New Roman"/>
                <w:color w:val="000000"/>
              </w:rPr>
            </w:pPr>
          </w:p>
          <w:p w14:paraId="5087271A" w14:textId="77777777" w:rsidR="00C8693F" w:rsidRDefault="00C8693F">
            <w:pPr>
              <w:spacing w:line="256" w:lineRule="auto"/>
              <w:rPr>
                <w:rFonts w:ascii="Times New Roman" w:hAnsi="Times New Roman"/>
                <w:color w:val="000000"/>
              </w:rPr>
            </w:pPr>
          </w:p>
          <w:p w14:paraId="6BF3E57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6B7CC79" w14:textId="77777777" w:rsidR="00C8693F" w:rsidRDefault="00C8693F">
            <w:pPr>
              <w:spacing w:line="256" w:lineRule="auto"/>
              <w:rPr>
                <w:rFonts w:ascii="Times New Roman" w:hAnsi="Times New Roman"/>
                <w:color w:val="000000"/>
              </w:rPr>
            </w:pPr>
            <w:r>
              <w:rPr>
                <w:rFonts w:ascii="Times New Roman" w:hAnsi="Times New Roman"/>
                <w:color w:val="000000"/>
              </w:rPr>
              <w:t>The response of the microorgranism to the agent. For example, resistant, susceptible.</w:t>
            </w:r>
          </w:p>
        </w:tc>
        <w:tc>
          <w:tcPr>
            <w:tcW w:w="3060" w:type="dxa"/>
            <w:tcBorders>
              <w:top w:val="single" w:sz="2" w:space="0" w:color="auto"/>
              <w:left w:val="single" w:sz="2" w:space="0" w:color="auto"/>
              <w:bottom w:val="single" w:sz="2" w:space="0" w:color="auto"/>
              <w:right w:val="single" w:sz="2" w:space="0" w:color="auto"/>
            </w:tcBorders>
          </w:tcPr>
          <w:p w14:paraId="542BEC56"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41689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FB0EF76" w14:textId="77777777" w:rsidR="00C8693F" w:rsidRDefault="00C8693F">
            <w:pPr>
              <w:spacing w:line="256" w:lineRule="auto"/>
              <w:rPr>
                <w:rFonts w:ascii="Times New Roman" w:hAnsi="Times New Roman"/>
                <w:color w:val="000000"/>
              </w:rPr>
            </w:pPr>
          </w:p>
        </w:tc>
        <w:bookmarkEnd w:id="322"/>
      </w:tr>
      <w:bookmarkEnd w:id="318"/>
    </w:tbl>
    <w:p w14:paraId="10FEDE3B" w14:textId="77777777" w:rsidR="00C8693F" w:rsidRDefault="00C8693F" w:rsidP="00C8693F">
      <w:pPr>
        <w:rPr>
          <w:rFonts w:ascii="Times New Roman" w:hAnsi="Times New Roman" w:cs="Arial"/>
          <w:color w:val="000000"/>
          <w:lang w:val="en-AU"/>
        </w:rPr>
      </w:pPr>
    </w:p>
    <w:p w14:paraId="1CA03722" w14:textId="77777777" w:rsidR="00C8693F" w:rsidRDefault="00C8693F" w:rsidP="00C8693F">
      <w:pPr>
        <w:pStyle w:val="Heading2"/>
        <w:rPr>
          <w:rFonts w:ascii="Arial" w:hAnsi="Arial"/>
          <w:color w:val="004080"/>
          <w:szCs w:val="24"/>
          <w:lang w:val="en-US"/>
        </w:rPr>
      </w:pPr>
      <w:bookmarkStart w:id="323" w:name="BKM_407B8744_A03C_4A48_8B41_81D9D3E389AF"/>
      <w:bookmarkStart w:id="324" w:name="_Toc374521864"/>
      <w:r>
        <w:rPr>
          <w:bCs/>
          <w:szCs w:val="24"/>
          <w:lang w:val="en-US"/>
        </w:rPr>
        <w:t>PatientControlledAnalgesia</w:t>
      </w:r>
      <w:bookmarkEnd w:id="324"/>
    </w:p>
    <w:p w14:paraId="496FC19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MedicationParameters</w:t>
      </w:r>
    </w:p>
    <w:p w14:paraId="5F624DBD" w14:textId="77777777" w:rsidR="00C8693F" w:rsidRDefault="00C8693F" w:rsidP="00C8693F">
      <w:pPr>
        <w:rPr>
          <w:rFonts w:ascii="Times New Roman" w:hAnsi="Times New Roman"/>
          <w:color w:val="000000"/>
        </w:rPr>
      </w:pPr>
    </w:p>
    <w:p w14:paraId="594D38FB" w14:textId="77777777" w:rsidR="00C8693F" w:rsidRDefault="00C8693F" w:rsidP="00C8693F">
      <w:pPr>
        <w:rPr>
          <w:rFonts w:ascii="Arial" w:eastAsiaTheme="minorEastAsia" w:hAnsi="Arial"/>
        </w:rPr>
      </w:pPr>
      <w:r>
        <w:rPr>
          <w:rFonts w:ascii="Times New Roman" w:hAnsi="Times New Roman"/>
          <w:color w:val="000000"/>
        </w:rPr>
        <w:t>Parameters for Patient Controlled Analgesia administration. For instance, morphine PCA, 5 mg loading dose, followed by 10 mg/hr basal rate, 1 mg demand dose, lockout interval 10 min.</w:t>
      </w:r>
    </w:p>
    <w:p w14:paraId="028FCF8D" w14:textId="77777777" w:rsidR="00C8693F" w:rsidRDefault="00C8693F" w:rsidP="00C8693F">
      <w:pPr>
        <w:rPr>
          <w:rFonts w:ascii="Times New Roman" w:hAnsi="Times New Roman"/>
        </w:rPr>
      </w:pPr>
    </w:p>
    <w:p w14:paraId="621A09F2" w14:textId="77777777" w:rsidR="00C8693F" w:rsidRDefault="00C8693F" w:rsidP="00C8693F">
      <w:pPr>
        <w:rPr>
          <w:rFonts w:ascii="Times New Roman" w:hAnsi="Times New Roman"/>
        </w:rPr>
      </w:pPr>
    </w:p>
    <w:p w14:paraId="1BFC6BD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9EF03A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DC13F24"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9A0187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DD7D656"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C468F2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50100A1" w14:textId="77777777" w:rsidTr="00C8693F">
        <w:tc>
          <w:tcPr>
            <w:tcW w:w="2250" w:type="dxa"/>
            <w:tcBorders>
              <w:top w:val="single" w:sz="2" w:space="0" w:color="auto"/>
              <w:left w:val="single" w:sz="2" w:space="0" w:color="auto"/>
              <w:bottom w:val="single" w:sz="2" w:space="0" w:color="auto"/>
              <w:right w:val="single" w:sz="2" w:space="0" w:color="auto"/>
            </w:tcBorders>
          </w:tcPr>
          <w:p w14:paraId="116B8C3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5EEC1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372888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BEBFE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799F56E" w14:textId="77777777" w:rsidR="00C8693F" w:rsidRDefault="00C8693F">
            <w:pPr>
              <w:spacing w:line="256" w:lineRule="auto"/>
              <w:rPr>
                <w:rFonts w:ascii="Times New Roman" w:hAnsi="Times New Roman"/>
                <w:color w:val="000000"/>
              </w:rPr>
            </w:pPr>
            <w:r>
              <w:rPr>
                <w:rFonts w:ascii="Times New Roman" w:hAnsi="Times New Roman"/>
                <w:color w:val="000000"/>
              </w:rPr>
              <w:t>PatientControlledAnalgesia</w:t>
            </w:r>
          </w:p>
          <w:p w14:paraId="08694E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AEEF6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C7D4F2F" w14:textId="77777777" w:rsidR="00C8693F" w:rsidRDefault="00C8693F">
            <w:pPr>
              <w:spacing w:line="256" w:lineRule="auto"/>
              <w:rPr>
                <w:rFonts w:ascii="Times New Roman" w:hAnsi="Times New Roman"/>
                <w:color w:val="000000"/>
              </w:rPr>
            </w:pPr>
            <w:r>
              <w:rPr>
                <w:rFonts w:ascii="Times New Roman" w:hAnsi="Times New Roman"/>
                <w:color w:val="000000"/>
              </w:rPr>
              <w:t>MedicationParameters</w:t>
            </w:r>
          </w:p>
          <w:p w14:paraId="7E53AE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B61965D" w14:textId="77777777" w:rsidR="00C8693F" w:rsidRDefault="00C8693F">
            <w:pPr>
              <w:spacing w:line="256" w:lineRule="auto"/>
              <w:rPr>
                <w:rFonts w:ascii="Times New Roman" w:hAnsi="Times New Roman"/>
                <w:color w:val="000000"/>
              </w:rPr>
            </w:pPr>
          </w:p>
          <w:p w14:paraId="19D2548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281EE91" w14:textId="77777777" w:rsidR="00C8693F" w:rsidRDefault="00C8693F" w:rsidP="00C8693F">
      <w:pPr>
        <w:rPr>
          <w:rFonts w:ascii="Times New Roman" w:hAnsi="Times New Roman" w:cs="Arial"/>
          <w:color w:val="000000"/>
          <w:lang w:val="en-AU"/>
        </w:rPr>
      </w:pPr>
      <w:bookmarkStart w:id="325" w:name="BKM_273026C8_A5AA_4C50_A992_93685988946B"/>
      <w:bookmarkEnd w:id="325"/>
    </w:p>
    <w:p w14:paraId="4DA9EE7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745858E4"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0B2F2C00"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2BB7A66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3F77DCA4"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5D765A4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C571072"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lockoutInterval</w:t>
            </w:r>
            <w:r>
              <w:rPr>
                <w:rFonts w:ascii="Times New Roman" w:hAnsi="Times New Roman"/>
                <w:color w:val="000000"/>
              </w:rPr>
              <w:t xml:space="preserve"> IntervalOfQuantity</w:t>
            </w:r>
          </w:p>
          <w:p w14:paraId="331EDBB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1E041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332C23B" w14:textId="77777777" w:rsidR="00C8693F" w:rsidRDefault="00C8693F">
            <w:pPr>
              <w:spacing w:line="256" w:lineRule="auto"/>
              <w:rPr>
                <w:rFonts w:ascii="Times New Roman" w:hAnsi="Times New Roman"/>
                <w:color w:val="000000"/>
              </w:rPr>
            </w:pPr>
          </w:p>
          <w:p w14:paraId="5D5236CF" w14:textId="77777777" w:rsidR="00C8693F" w:rsidRDefault="00C8693F">
            <w:pPr>
              <w:spacing w:line="256" w:lineRule="auto"/>
              <w:rPr>
                <w:rFonts w:ascii="Times New Roman" w:hAnsi="Times New Roman"/>
                <w:color w:val="000000"/>
              </w:rPr>
            </w:pPr>
          </w:p>
          <w:p w14:paraId="360D9A30" w14:textId="77777777" w:rsidR="00C8693F" w:rsidRDefault="00C8693F">
            <w:pPr>
              <w:spacing w:line="256" w:lineRule="auto"/>
              <w:rPr>
                <w:rFonts w:ascii="Times New Roman" w:hAnsi="Times New Roman"/>
                <w:color w:val="000000"/>
              </w:rPr>
            </w:pPr>
          </w:p>
          <w:p w14:paraId="42E0E7F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9310331" w14:textId="77777777" w:rsidR="00C8693F" w:rsidRDefault="00C8693F">
            <w:pPr>
              <w:spacing w:line="256" w:lineRule="auto"/>
              <w:rPr>
                <w:rFonts w:ascii="Times New Roman" w:hAnsi="Times New Roman"/>
                <w:color w:val="000000"/>
              </w:rPr>
            </w:pPr>
            <w:r>
              <w:rPr>
                <w:rFonts w:ascii="Times New Roman" w:hAnsi="Times New Roman"/>
                <w:color w:val="000000"/>
              </w:rPr>
              <w:t>The amount of time that must elapse after a PCA demand dose is administered before the next PCA demand dose can be delivered. For example, 10 minutes.</w:t>
            </w:r>
          </w:p>
        </w:tc>
        <w:tc>
          <w:tcPr>
            <w:tcW w:w="3060" w:type="dxa"/>
            <w:tcBorders>
              <w:top w:val="single" w:sz="2" w:space="0" w:color="auto"/>
              <w:left w:val="single" w:sz="2" w:space="0" w:color="auto"/>
              <w:bottom w:val="single" w:sz="2" w:space="0" w:color="auto"/>
              <w:right w:val="single" w:sz="2" w:space="0" w:color="auto"/>
            </w:tcBorders>
          </w:tcPr>
          <w:p w14:paraId="78545BA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74DAC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9DBB9DE" w14:textId="77777777" w:rsidR="00C8693F" w:rsidRDefault="00C8693F">
            <w:pPr>
              <w:spacing w:line="256" w:lineRule="auto"/>
              <w:rPr>
                <w:rFonts w:ascii="Times New Roman" w:hAnsi="Times New Roman"/>
                <w:color w:val="000000"/>
              </w:rPr>
            </w:pPr>
          </w:p>
        </w:tc>
      </w:tr>
      <w:bookmarkEnd w:id="323"/>
    </w:tbl>
    <w:p w14:paraId="20734851" w14:textId="77777777" w:rsidR="00C8693F" w:rsidRDefault="00C8693F" w:rsidP="00C8693F">
      <w:pPr>
        <w:rPr>
          <w:rFonts w:ascii="Times New Roman" w:hAnsi="Times New Roman" w:cs="Arial"/>
          <w:color w:val="000000"/>
          <w:lang w:val="en-AU"/>
        </w:rPr>
      </w:pPr>
    </w:p>
    <w:p w14:paraId="01AA0713" w14:textId="77777777" w:rsidR="00C8693F" w:rsidRDefault="00C8693F" w:rsidP="00C8693F">
      <w:pPr>
        <w:pStyle w:val="Heading2"/>
        <w:rPr>
          <w:rFonts w:ascii="Arial" w:hAnsi="Arial"/>
          <w:color w:val="004080"/>
          <w:szCs w:val="24"/>
          <w:lang w:val="en-US"/>
        </w:rPr>
      </w:pPr>
      <w:bookmarkStart w:id="326" w:name="BKM_25350BD8_872F_45B4_BC53_E5629B289D5C"/>
      <w:bookmarkStart w:id="327" w:name="_Toc374521865"/>
      <w:r>
        <w:rPr>
          <w:bCs/>
          <w:szCs w:val="24"/>
          <w:lang w:val="en-US"/>
        </w:rPr>
        <w:t>Performance</w:t>
      </w:r>
      <w:bookmarkEnd w:id="327"/>
    </w:p>
    <w:p w14:paraId="72DE077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EnactmentPhase</w:t>
      </w:r>
    </w:p>
    <w:p w14:paraId="4AD25154" w14:textId="77777777" w:rsidR="00C8693F" w:rsidRDefault="00C8693F" w:rsidP="00C8693F">
      <w:pPr>
        <w:rPr>
          <w:rFonts w:ascii="Times New Roman" w:hAnsi="Times New Roman"/>
          <w:color w:val="000000"/>
        </w:rPr>
      </w:pPr>
    </w:p>
    <w:p w14:paraId="0186DFC2" w14:textId="77777777" w:rsidR="00C8693F" w:rsidRDefault="00C8693F" w:rsidP="00C8693F">
      <w:pPr>
        <w:rPr>
          <w:rFonts w:ascii="Arial" w:eastAsiaTheme="minorEastAsia" w:hAnsi="Arial"/>
        </w:rPr>
      </w:pPr>
      <w:r>
        <w:rPr>
          <w:rFonts w:ascii="Times New Roman" w:hAnsi="Times New Roman"/>
          <w:color w:val="000000"/>
        </w:rPr>
        <w:t>The actual performance of a healthcare-related action, e.g.., administer a medication, perform a procedure.</w:t>
      </w:r>
    </w:p>
    <w:p w14:paraId="2E42B998" w14:textId="77777777" w:rsidR="00C8693F" w:rsidRDefault="00C8693F" w:rsidP="00C8693F">
      <w:pPr>
        <w:rPr>
          <w:rFonts w:ascii="Times New Roman" w:hAnsi="Times New Roman"/>
        </w:rPr>
      </w:pPr>
    </w:p>
    <w:p w14:paraId="50D6C4D3" w14:textId="77777777" w:rsidR="00C8693F" w:rsidRDefault="00C8693F" w:rsidP="00C8693F">
      <w:pPr>
        <w:rPr>
          <w:rFonts w:ascii="Times New Roman" w:hAnsi="Times New Roman"/>
        </w:rPr>
      </w:pPr>
    </w:p>
    <w:p w14:paraId="5A49B85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9E12EA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932CAE9" w14:textId="77777777" w:rsidR="00C8693F" w:rsidRDefault="00C8693F">
            <w:pPr>
              <w:spacing w:line="256" w:lineRule="auto"/>
              <w:rPr>
                <w:rFonts w:ascii="Times New Roman" w:hAnsi="Times New Roman"/>
                <w:b/>
                <w:color w:val="000000"/>
              </w:rPr>
            </w:pPr>
            <w:r>
              <w:rPr>
                <w:rFonts w:ascii="Times New Roman" w:hAnsi="Times New Roman"/>
                <w:b/>
                <w:color w:val="000000"/>
              </w:rPr>
              <w:lastRenderedPageBreak/>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C9F218B"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FD67D4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290037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9FED37D" w14:textId="77777777" w:rsidTr="00C8693F">
        <w:tc>
          <w:tcPr>
            <w:tcW w:w="2250" w:type="dxa"/>
            <w:tcBorders>
              <w:top w:val="single" w:sz="2" w:space="0" w:color="auto"/>
              <w:left w:val="single" w:sz="2" w:space="0" w:color="auto"/>
              <w:bottom w:val="single" w:sz="2" w:space="0" w:color="auto"/>
              <w:right w:val="single" w:sz="2" w:space="0" w:color="auto"/>
            </w:tcBorders>
          </w:tcPr>
          <w:p w14:paraId="6EC717B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6E625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641D41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67264C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D91DC46"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4FBC2E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14004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FF33FFF"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01EACA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69F31B" w14:textId="77777777" w:rsidR="00C8693F" w:rsidRDefault="00C8693F">
            <w:pPr>
              <w:spacing w:line="256" w:lineRule="auto"/>
              <w:rPr>
                <w:rFonts w:ascii="Times New Roman" w:hAnsi="Times New Roman"/>
                <w:color w:val="000000"/>
              </w:rPr>
            </w:pPr>
          </w:p>
          <w:p w14:paraId="26A02D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9D9C7BD" w14:textId="77777777" w:rsidTr="00C8693F">
        <w:tc>
          <w:tcPr>
            <w:tcW w:w="2250" w:type="dxa"/>
            <w:tcBorders>
              <w:top w:val="single" w:sz="2" w:space="0" w:color="auto"/>
              <w:left w:val="single" w:sz="2" w:space="0" w:color="auto"/>
              <w:bottom w:val="single" w:sz="2" w:space="0" w:color="auto"/>
              <w:right w:val="single" w:sz="2" w:space="0" w:color="auto"/>
            </w:tcBorders>
          </w:tcPr>
          <w:p w14:paraId="7004633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360619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38BF74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B9A45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869DA48" w14:textId="77777777" w:rsidR="00C8693F" w:rsidRDefault="00C8693F">
            <w:pPr>
              <w:spacing w:line="256" w:lineRule="auto"/>
              <w:rPr>
                <w:rFonts w:ascii="Times New Roman" w:hAnsi="Times New Roman"/>
                <w:color w:val="000000"/>
              </w:rPr>
            </w:pPr>
            <w:r>
              <w:rPr>
                <w:rFonts w:ascii="Times New Roman" w:hAnsi="Times New Roman"/>
                <w:color w:val="000000"/>
              </w:rPr>
              <w:t>ProcedureEvent</w:t>
            </w:r>
          </w:p>
          <w:p w14:paraId="7FE7C3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93AC9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F566C6C"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118A4EF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042A82" w14:textId="77777777" w:rsidR="00C8693F" w:rsidRDefault="00C8693F">
            <w:pPr>
              <w:spacing w:line="256" w:lineRule="auto"/>
              <w:rPr>
                <w:rFonts w:ascii="Times New Roman" w:hAnsi="Times New Roman"/>
                <w:color w:val="000000"/>
              </w:rPr>
            </w:pPr>
          </w:p>
          <w:p w14:paraId="74DF69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5BB9081" w14:textId="77777777" w:rsidTr="00C8693F">
        <w:tc>
          <w:tcPr>
            <w:tcW w:w="2250" w:type="dxa"/>
            <w:tcBorders>
              <w:top w:val="single" w:sz="2" w:space="0" w:color="auto"/>
              <w:left w:val="single" w:sz="2" w:space="0" w:color="auto"/>
              <w:bottom w:val="single" w:sz="2" w:space="0" w:color="auto"/>
              <w:right w:val="single" w:sz="2" w:space="0" w:color="auto"/>
            </w:tcBorders>
          </w:tcPr>
          <w:p w14:paraId="72D07BF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331B3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4BCB1F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6041D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6D9AC1E" w14:textId="77777777" w:rsidR="00C8693F" w:rsidRDefault="00C8693F">
            <w:pPr>
              <w:spacing w:line="256" w:lineRule="auto"/>
              <w:rPr>
                <w:rFonts w:ascii="Times New Roman" w:hAnsi="Times New Roman"/>
                <w:color w:val="000000"/>
              </w:rPr>
            </w:pPr>
            <w:r>
              <w:rPr>
                <w:rFonts w:ascii="Times New Roman" w:hAnsi="Times New Roman"/>
                <w:color w:val="000000"/>
              </w:rPr>
              <w:t>MedicationStatement</w:t>
            </w:r>
          </w:p>
          <w:p w14:paraId="77ACE54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EE56BC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263882F"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3F6C27F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465E71" w14:textId="77777777" w:rsidR="00C8693F" w:rsidRDefault="00C8693F">
            <w:pPr>
              <w:spacing w:line="256" w:lineRule="auto"/>
              <w:rPr>
                <w:rFonts w:ascii="Times New Roman" w:hAnsi="Times New Roman"/>
                <w:color w:val="000000"/>
              </w:rPr>
            </w:pPr>
          </w:p>
          <w:p w14:paraId="2DA1DD8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E8C11CB" w14:textId="77777777" w:rsidTr="00C8693F">
        <w:tc>
          <w:tcPr>
            <w:tcW w:w="2250" w:type="dxa"/>
            <w:tcBorders>
              <w:top w:val="single" w:sz="2" w:space="0" w:color="auto"/>
              <w:left w:val="single" w:sz="2" w:space="0" w:color="auto"/>
              <w:bottom w:val="single" w:sz="2" w:space="0" w:color="auto"/>
              <w:right w:val="single" w:sz="2" w:space="0" w:color="auto"/>
            </w:tcBorders>
          </w:tcPr>
          <w:p w14:paraId="77A37B4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5BC570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562E53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E00EB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46278AD"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00BC6B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78620B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FA20BB6"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16A814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2320E9" w14:textId="77777777" w:rsidR="00C8693F" w:rsidRDefault="00C8693F">
            <w:pPr>
              <w:spacing w:line="256" w:lineRule="auto"/>
              <w:rPr>
                <w:rFonts w:ascii="Times New Roman" w:hAnsi="Times New Roman"/>
                <w:color w:val="000000"/>
              </w:rPr>
            </w:pPr>
          </w:p>
          <w:p w14:paraId="63B269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585EFF2" w14:textId="77777777" w:rsidTr="00C8693F">
        <w:tc>
          <w:tcPr>
            <w:tcW w:w="2250" w:type="dxa"/>
            <w:tcBorders>
              <w:top w:val="single" w:sz="2" w:space="0" w:color="auto"/>
              <w:left w:val="single" w:sz="2" w:space="0" w:color="auto"/>
              <w:bottom w:val="single" w:sz="2" w:space="0" w:color="auto"/>
              <w:right w:val="single" w:sz="2" w:space="0" w:color="auto"/>
            </w:tcBorders>
          </w:tcPr>
          <w:p w14:paraId="6E9388B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CEFB0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240487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728F4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92DCCE7" w14:textId="77777777" w:rsidR="00C8693F" w:rsidRDefault="00C8693F">
            <w:pPr>
              <w:spacing w:line="256" w:lineRule="auto"/>
              <w:rPr>
                <w:rFonts w:ascii="Times New Roman" w:hAnsi="Times New Roman"/>
                <w:color w:val="000000"/>
              </w:rPr>
            </w:pPr>
            <w:r>
              <w:rPr>
                <w:rFonts w:ascii="Times New Roman" w:hAnsi="Times New Roman"/>
                <w:color w:val="000000"/>
              </w:rPr>
              <w:t>MedicationDoseAdministration</w:t>
            </w:r>
          </w:p>
          <w:p w14:paraId="6D1AB27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43DD6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4F4150"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52896B4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CE5A575" w14:textId="77777777" w:rsidR="00C8693F" w:rsidRDefault="00C8693F">
            <w:pPr>
              <w:spacing w:line="256" w:lineRule="auto"/>
              <w:rPr>
                <w:rFonts w:ascii="Times New Roman" w:hAnsi="Times New Roman"/>
                <w:color w:val="000000"/>
              </w:rPr>
            </w:pPr>
          </w:p>
          <w:p w14:paraId="110986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9D7ADAE" w14:textId="77777777" w:rsidTr="00C8693F">
        <w:tc>
          <w:tcPr>
            <w:tcW w:w="2250" w:type="dxa"/>
            <w:tcBorders>
              <w:top w:val="single" w:sz="2" w:space="0" w:color="auto"/>
              <w:left w:val="single" w:sz="2" w:space="0" w:color="auto"/>
              <w:bottom w:val="single" w:sz="2" w:space="0" w:color="auto"/>
              <w:right w:val="single" w:sz="2" w:space="0" w:color="auto"/>
            </w:tcBorders>
          </w:tcPr>
          <w:p w14:paraId="6E52DF9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C58AB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0B4588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1B4D8E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1F1259A" w14:textId="77777777" w:rsidR="00C8693F" w:rsidRDefault="00C8693F">
            <w:pPr>
              <w:spacing w:line="256" w:lineRule="auto"/>
              <w:rPr>
                <w:rFonts w:ascii="Times New Roman" w:hAnsi="Times New Roman"/>
                <w:color w:val="000000"/>
              </w:rPr>
            </w:pPr>
            <w:r>
              <w:rPr>
                <w:rFonts w:ascii="Times New Roman" w:hAnsi="Times New Roman"/>
                <w:color w:val="000000"/>
              </w:rPr>
              <w:t>MedicationDispensation</w:t>
            </w:r>
          </w:p>
          <w:p w14:paraId="3B3C54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47209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5D73753"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5C7250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888421B" w14:textId="77777777" w:rsidR="00C8693F" w:rsidRDefault="00C8693F">
            <w:pPr>
              <w:spacing w:line="256" w:lineRule="auto"/>
              <w:rPr>
                <w:rFonts w:ascii="Times New Roman" w:hAnsi="Times New Roman"/>
                <w:color w:val="000000"/>
              </w:rPr>
            </w:pPr>
          </w:p>
          <w:p w14:paraId="0E5CD1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42EBD78" w14:textId="77777777" w:rsidTr="00C8693F">
        <w:tc>
          <w:tcPr>
            <w:tcW w:w="2250" w:type="dxa"/>
            <w:tcBorders>
              <w:top w:val="single" w:sz="2" w:space="0" w:color="auto"/>
              <w:left w:val="single" w:sz="2" w:space="0" w:color="auto"/>
              <w:bottom w:val="single" w:sz="2" w:space="0" w:color="auto"/>
              <w:right w:val="single" w:sz="2" w:space="0" w:color="auto"/>
            </w:tcBorders>
          </w:tcPr>
          <w:p w14:paraId="022EB31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499731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DE1FFB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21D15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subTask </w:t>
            </w:r>
          </w:p>
          <w:p w14:paraId="30D0DA41" w14:textId="77777777" w:rsidR="00C8693F" w:rsidRDefault="00C8693F">
            <w:pPr>
              <w:spacing w:line="256" w:lineRule="auto"/>
              <w:rPr>
                <w:rFonts w:ascii="Times New Roman" w:hAnsi="Times New Roman"/>
                <w:color w:val="000000"/>
              </w:rPr>
            </w:pPr>
            <w:r>
              <w:rPr>
                <w:rFonts w:ascii="Times New Roman" w:hAnsi="Times New Roman"/>
                <w:color w:val="000000"/>
              </w:rPr>
              <w:t>Activity</w:t>
            </w:r>
          </w:p>
          <w:p w14:paraId="5751B82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5124D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A3B4881"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2F5968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140C2A49" w14:textId="77777777" w:rsidR="00C8693F" w:rsidRDefault="00C8693F">
            <w:pPr>
              <w:spacing w:line="256" w:lineRule="auto"/>
              <w:rPr>
                <w:rFonts w:ascii="Times New Roman" w:hAnsi="Times New Roman"/>
                <w:color w:val="000000"/>
              </w:rPr>
            </w:pPr>
            <w:r>
              <w:rPr>
                <w:rFonts w:ascii="Times New Roman" w:hAnsi="Times New Roman"/>
                <w:color w:val="000000"/>
              </w:rPr>
              <w:t>The performance of an action may have multiple subtasks associated with it. For example, a surgical procedure may have anesthesia administration, incision, actual procedure, close up. A care plan might involve enrollment, executing the plan, and possibly discharging.</w:t>
            </w:r>
          </w:p>
          <w:p w14:paraId="31BEF62E" w14:textId="77777777" w:rsidR="00C8693F" w:rsidRDefault="00C8693F">
            <w:pPr>
              <w:spacing w:line="256" w:lineRule="auto"/>
              <w:rPr>
                <w:rFonts w:ascii="Times New Roman" w:hAnsi="Times New Roman"/>
                <w:color w:val="000000"/>
                <w:lang w:val="en-AU"/>
              </w:rPr>
            </w:pPr>
            <w:r>
              <w:rPr>
                <w:rFonts w:ascii="Times New Roman" w:hAnsi="Times New Roman"/>
                <w:color w:val="000000"/>
              </w:rPr>
              <w:t>Subtasks may not be used to specify instances of a repeating action.</w:t>
            </w:r>
          </w:p>
          <w:p w14:paraId="05F71D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32F1CB6" w14:textId="77777777" w:rsidTr="00C8693F">
        <w:tc>
          <w:tcPr>
            <w:tcW w:w="2250" w:type="dxa"/>
            <w:tcBorders>
              <w:top w:val="single" w:sz="2" w:space="0" w:color="auto"/>
              <w:left w:val="single" w:sz="2" w:space="0" w:color="auto"/>
              <w:bottom w:val="single" w:sz="2" w:space="0" w:color="auto"/>
              <w:right w:val="single" w:sz="2" w:space="0" w:color="auto"/>
            </w:tcBorders>
          </w:tcPr>
          <w:p w14:paraId="40279D6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ACD64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49899D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D53CF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34CA3B8" w14:textId="77777777" w:rsidR="00C8693F" w:rsidRDefault="00C8693F">
            <w:pPr>
              <w:spacing w:line="256" w:lineRule="auto"/>
              <w:rPr>
                <w:rFonts w:ascii="Times New Roman" w:hAnsi="Times New Roman"/>
                <w:color w:val="000000"/>
              </w:rPr>
            </w:pPr>
            <w:r>
              <w:rPr>
                <w:rFonts w:ascii="Times New Roman" w:hAnsi="Times New Roman"/>
                <w:color w:val="000000"/>
              </w:rPr>
              <w:t>UndeliveredMedicationDose</w:t>
            </w:r>
          </w:p>
          <w:p w14:paraId="2E31762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A8D90E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3FBDDC1"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507723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587D5A8" w14:textId="77777777" w:rsidR="00C8693F" w:rsidRDefault="00C8693F">
            <w:pPr>
              <w:spacing w:line="256" w:lineRule="auto"/>
              <w:rPr>
                <w:rFonts w:ascii="Times New Roman" w:hAnsi="Times New Roman"/>
                <w:color w:val="000000"/>
              </w:rPr>
            </w:pPr>
          </w:p>
          <w:p w14:paraId="471C492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D3B1F78" w14:textId="77777777" w:rsidTr="00C8693F">
        <w:tc>
          <w:tcPr>
            <w:tcW w:w="2250" w:type="dxa"/>
            <w:tcBorders>
              <w:top w:val="single" w:sz="2" w:space="0" w:color="auto"/>
              <w:left w:val="single" w:sz="2" w:space="0" w:color="auto"/>
              <w:bottom w:val="single" w:sz="2" w:space="0" w:color="auto"/>
              <w:right w:val="single" w:sz="2" w:space="0" w:color="auto"/>
            </w:tcBorders>
          </w:tcPr>
          <w:p w14:paraId="616D26C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37607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216E77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3BABA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D9D9DB2" w14:textId="77777777" w:rsidR="00C8693F" w:rsidRDefault="00C8693F">
            <w:pPr>
              <w:spacing w:line="256" w:lineRule="auto"/>
              <w:rPr>
                <w:rFonts w:ascii="Times New Roman" w:hAnsi="Times New Roman"/>
                <w:color w:val="000000"/>
              </w:rPr>
            </w:pPr>
            <w:r>
              <w:rPr>
                <w:rFonts w:ascii="Times New Roman" w:hAnsi="Times New Roman"/>
                <w:color w:val="000000"/>
              </w:rPr>
              <w:t>UndeliveredProcedure</w:t>
            </w:r>
          </w:p>
          <w:p w14:paraId="62B791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74B36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B78F9A5"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4B0E05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400B780" w14:textId="77777777" w:rsidR="00C8693F" w:rsidRDefault="00C8693F">
            <w:pPr>
              <w:spacing w:line="256" w:lineRule="auto"/>
              <w:rPr>
                <w:rFonts w:ascii="Times New Roman" w:hAnsi="Times New Roman"/>
                <w:color w:val="000000"/>
              </w:rPr>
            </w:pPr>
          </w:p>
          <w:p w14:paraId="5A8C8E4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0332B17" w14:textId="77777777" w:rsidR="00C8693F" w:rsidRDefault="00C8693F" w:rsidP="00C8693F">
      <w:pPr>
        <w:rPr>
          <w:rFonts w:ascii="Times New Roman" w:hAnsi="Times New Roman" w:cs="Arial"/>
          <w:color w:val="000000"/>
          <w:lang w:val="en-AU"/>
        </w:rPr>
      </w:pPr>
      <w:bookmarkStart w:id="328" w:name="BKM_2A49A4A1_2B58_44DB_A48F_20B1033B11A9"/>
      <w:bookmarkEnd w:id="328"/>
    </w:p>
    <w:p w14:paraId="0608EBC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08842B79"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1F4AADCE" w14:textId="77777777" w:rsidR="00C8693F" w:rsidRDefault="00C8693F">
            <w:pPr>
              <w:spacing w:line="256" w:lineRule="auto"/>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0EFA704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38B16533"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7FA14AE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184818B"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enactedAtTime</w:t>
            </w:r>
            <w:r>
              <w:rPr>
                <w:rFonts w:ascii="Times New Roman" w:hAnsi="Times New Roman"/>
                <w:color w:val="000000"/>
              </w:rPr>
              <w:t xml:space="preserve"> TimePeriod</w:t>
            </w:r>
          </w:p>
          <w:p w14:paraId="636AA15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CBD4DE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5620D40" w14:textId="77777777" w:rsidR="00C8693F" w:rsidRDefault="00C8693F">
            <w:pPr>
              <w:spacing w:line="256" w:lineRule="auto"/>
              <w:rPr>
                <w:rFonts w:ascii="Times New Roman" w:hAnsi="Times New Roman"/>
                <w:color w:val="000000"/>
              </w:rPr>
            </w:pPr>
          </w:p>
          <w:p w14:paraId="2DA33FE5" w14:textId="77777777" w:rsidR="00C8693F" w:rsidRDefault="00C8693F">
            <w:pPr>
              <w:spacing w:line="256" w:lineRule="auto"/>
              <w:rPr>
                <w:rFonts w:ascii="Times New Roman" w:hAnsi="Times New Roman"/>
                <w:color w:val="000000"/>
              </w:rPr>
            </w:pPr>
          </w:p>
          <w:p w14:paraId="6AD70064" w14:textId="77777777" w:rsidR="00C8693F" w:rsidRDefault="00C8693F">
            <w:pPr>
              <w:spacing w:line="256" w:lineRule="auto"/>
              <w:rPr>
                <w:rFonts w:ascii="Times New Roman" w:hAnsi="Times New Roman"/>
                <w:color w:val="000000"/>
              </w:rPr>
            </w:pPr>
          </w:p>
          <w:p w14:paraId="5536F21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7F3310E" w14:textId="77777777" w:rsidR="00C8693F" w:rsidRDefault="00C8693F">
            <w:pPr>
              <w:spacing w:line="256" w:lineRule="auto"/>
              <w:rPr>
                <w:rFonts w:ascii="Times New Roman" w:hAnsi="Times New Roman"/>
                <w:color w:val="000000"/>
              </w:rPr>
            </w:pPr>
            <w:r>
              <w:rPr>
                <w:rFonts w:ascii="Times New Roman" w:hAnsi="Times New Roman"/>
                <w:color w:val="000000"/>
              </w:rPr>
              <w:t>The overall time period in which the action is performed. This may be different than the scheduled time. Time for different activities performed within this action can be specified as subTasks.</w:t>
            </w:r>
          </w:p>
        </w:tc>
        <w:tc>
          <w:tcPr>
            <w:tcW w:w="3060" w:type="dxa"/>
            <w:tcBorders>
              <w:top w:val="single" w:sz="2" w:space="0" w:color="auto"/>
              <w:left w:val="single" w:sz="2" w:space="0" w:color="auto"/>
              <w:bottom w:val="single" w:sz="2" w:space="0" w:color="auto"/>
              <w:right w:val="single" w:sz="2" w:space="0" w:color="auto"/>
            </w:tcBorders>
          </w:tcPr>
          <w:p w14:paraId="07ADBCD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F32DE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D7E4170" w14:textId="77777777" w:rsidR="00C8693F" w:rsidRDefault="00C8693F">
            <w:pPr>
              <w:spacing w:line="256" w:lineRule="auto"/>
              <w:rPr>
                <w:rFonts w:ascii="Times New Roman" w:hAnsi="Times New Roman"/>
                <w:color w:val="000000"/>
              </w:rPr>
            </w:pPr>
          </w:p>
        </w:tc>
      </w:tr>
      <w:bookmarkEnd w:id="326"/>
    </w:tbl>
    <w:p w14:paraId="69C3DC0E" w14:textId="77777777" w:rsidR="00C8693F" w:rsidRDefault="00C8693F" w:rsidP="00C8693F">
      <w:pPr>
        <w:rPr>
          <w:rFonts w:ascii="Times New Roman" w:hAnsi="Times New Roman" w:cs="Arial"/>
          <w:color w:val="000000"/>
          <w:lang w:val="en-AU"/>
        </w:rPr>
      </w:pPr>
    </w:p>
    <w:p w14:paraId="19DDF867" w14:textId="77777777" w:rsidR="00C8693F" w:rsidRDefault="00C8693F" w:rsidP="00C8693F">
      <w:pPr>
        <w:pStyle w:val="Heading2"/>
        <w:rPr>
          <w:rFonts w:ascii="Arial" w:hAnsi="Arial"/>
          <w:color w:val="004080"/>
          <w:szCs w:val="24"/>
          <w:lang w:val="en-US"/>
        </w:rPr>
      </w:pPr>
      <w:bookmarkStart w:id="329" w:name="BKM_844E6F06_5E2A_4EC7_9E12_CD75A1A69E09"/>
      <w:bookmarkStart w:id="330" w:name="_Toc374521866"/>
      <w:r>
        <w:rPr>
          <w:bCs/>
          <w:szCs w:val="24"/>
          <w:lang w:val="en-US"/>
        </w:rPr>
        <w:t>Plan</w:t>
      </w:r>
      <w:bookmarkEnd w:id="330"/>
    </w:p>
    <w:p w14:paraId="738F4FCC"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EnactmentPhase</w:t>
      </w:r>
    </w:p>
    <w:p w14:paraId="5BF530C8" w14:textId="77777777" w:rsidR="00C8693F" w:rsidRDefault="00C8693F" w:rsidP="00C8693F">
      <w:pPr>
        <w:rPr>
          <w:rFonts w:ascii="Times New Roman" w:hAnsi="Times New Roman"/>
          <w:color w:val="000000"/>
        </w:rPr>
      </w:pPr>
    </w:p>
    <w:p w14:paraId="685D433E" w14:textId="77777777" w:rsidR="00C8693F" w:rsidRDefault="00C8693F" w:rsidP="00C8693F">
      <w:pPr>
        <w:rPr>
          <w:rFonts w:ascii="Arial" w:eastAsiaTheme="minorEastAsia" w:hAnsi="Arial"/>
        </w:rPr>
      </w:pPr>
      <w:r>
        <w:rPr>
          <w:rFonts w:ascii="Times New Roman" w:hAnsi="Times New Roman"/>
          <w:color w:val="000000"/>
        </w:rPr>
        <w:t>Description of action that is planned to be performed. Typically, this would include a time at which the action is scheduled to be performed.</w:t>
      </w:r>
    </w:p>
    <w:p w14:paraId="5CE99284" w14:textId="77777777" w:rsidR="00C8693F" w:rsidRDefault="00C8693F" w:rsidP="00C8693F">
      <w:pPr>
        <w:rPr>
          <w:rFonts w:ascii="Times New Roman" w:hAnsi="Times New Roman"/>
        </w:rPr>
      </w:pPr>
    </w:p>
    <w:p w14:paraId="07A6A880" w14:textId="77777777" w:rsidR="00C8693F" w:rsidRDefault="00C8693F" w:rsidP="00C8693F">
      <w:pPr>
        <w:rPr>
          <w:rFonts w:ascii="Times New Roman" w:hAnsi="Times New Roman"/>
        </w:rPr>
      </w:pPr>
    </w:p>
    <w:p w14:paraId="1F9AE21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394B84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3E11B1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DD865A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1C0383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638940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E419FCB" w14:textId="77777777" w:rsidTr="00C8693F">
        <w:tc>
          <w:tcPr>
            <w:tcW w:w="2250" w:type="dxa"/>
            <w:tcBorders>
              <w:top w:val="single" w:sz="2" w:space="0" w:color="auto"/>
              <w:left w:val="single" w:sz="2" w:space="0" w:color="auto"/>
              <w:bottom w:val="single" w:sz="2" w:space="0" w:color="auto"/>
              <w:right w:val="single" w:sz="2" w:space="0" w:color="auto"/>
            </w:tcBorders>
          </w:tcPr>
          <w:p w14:paraId="6B6E3170"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D6B97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3B299F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5C905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BEF587E"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0822B2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61DA20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9DE0A1D"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4636C2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DBDF83B" w14:textId="77777777" w:rsidR="00C8693F" w:rsidRDefault="00C8693F">
            <w:pPr>
              <w:spacing w:line="256" w:lineRule="auto"/>
              <w:rPr>
                <w:rFonts w:ascii="Times New Roman" w:hAnsi="Times New Roman"/>
                <w:color w:val="000000"/>
              </w:rPr>
            </w:pPr>
          </w:p>
          <w:p w14:paraId="3BE8D50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BCA3AAD" w14:textId="77777777" w:rsidTr="00C8693F">
        <w:tc>
          <w:tcPr>
            <w:tcW w:w="2250" w:type="dxa"/>
            <w:tcBorders>
              <w:top w:val="single" w:sz="2" w:space="0" w:color="auto"/>
              <w:left w:val="single" w:sz="2" w:space="0" w:color="auto"/>
              <w:bottom w:val="single" w:sz="2" w:space="0" w:color="auto"/>
              <w:right w:val="single" w:sz="2" w:space="0" w:color="auto"/>
            </w:tcBorders>
          </w:tcPr>
          <w:p w14:paraId="669C33A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17709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EC59F8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E858E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4C808BE" w14:textId="77777777" w:rsidR="00C8693F" w:rsidRDefault="00C8693F">
            <w:pPr>
              <w:spacing w:line="256" w:lineRule="auto"/>
              <w:rPr>
                <w:rFonts w:ascii="Times New Roman" w:hAnsi="Times New Roman"/>
                <w:color w:val="000000"/>
              </w:rPr>
            </w:pPr>
            <w:r>
              <w:rPr>
                <w:rFonts w:ascii="Times New Roman" w:hAnsi="Times New Roman"/>
                <w:color w:val="000000"/>
              </w:rPr>
              <w:t>ScheduledProcedure</w:t>
            </w:r>
          </w:p>
          <w:p w14:paraId="090405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A5FDD8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AC212CE"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12583A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C686BE" w14:textId="77777777" w:rsidR="00C8693F" w:rsidRDefault="00C8693F">
            <w:pPr>
              <w:spacing w:line="256" w:lineRule="auto"/>
              <w:rPr>
                <w:rFonts w:ascii="Times New Roman" w:hAnsi="Times New Roman"/>
                <w:color w:val="000000"/>
              </w:rPr>
            </w:pPr>
          </w:p>
          <w:p w14:paraId="242C1F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850DF02" w14:textId="77777777" w:rsidTr="00C8693F">
        <w:tc>
          <w:tcPr>
            <w:tcW w:w="2250" w:type="dxa"/>
            <w:tcBorders>
              <w:top w:val="single" w:sz="2" w:space="0" w:color="auto"/>
              <w:left w:val="single" w:sz="2" w:space="0" w:color="auto"/>
              <w:bottom w:val="single" w:sz="2" w:space="0" w:color="auto"/>
              <w:right w:val="single" w:sz="2" w:space="0" w:color="auto"/>
            </w:tcBorders>
          </w:tcPr>
          <w:p w14:paraId="2839CE5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CADFB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9948A2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284BB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908ED77" w14:textId="77777777" w:rsidR="00C8693F" w:rsidRDefault="00C8693F">
            <w:pPr>
              <w:spacing w:line="256" w:lineRule="auto"/>
              <w:rPr>
                <w:rFonts w:ascii="Times New Roman" w:hAnsi="Times New Roman"/>
                <w:color w:val="000000"/>
              </w:rPr>
            </w:pPr>
            <w:r>
              <w:rPr>
                <w:rFonts w:ascii="Times New Roman" w:hAnsi="Times New Roman"/>
                <w:color w:val="000000"/>
              </w:rPr>
              <w:t>MissedAppointment</w:t>
            </w:r>
          </w:p>
          <w:p w14:paraId="068ABE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3C89C1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21A0C75"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0C5CAB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A196901" w14:textId="77777777" w:rsidR="00C8693F" w:rsidRDefault="00C8693F">
            <w:pPr>
              <w:spacing w:line="256" w:lineRule="auto"/>
              <w:rPr>
                <w:rFonts w:ascii="Times New Roman" w:hAnsi="Times New Roman"/>
                <w:color w:val="000000"/>
              </w:rPr>
            </w:pPr>
          </w:p>
          <w:p w14:paraId="1BDE40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68ADB43" w14:textId="77777777" w:rsidTr="00C8693F">
        <w:tc>
          <w:tcPr>
            <w:tcW w:w="2250" w:type="dxa"/>
            <w:tcBorders>
              <w:top w:val="single" w:sz="2" w:space="0" w:color="auto"/>
              <w:left w:val="single" w:sz="2" w:space="0" w:color="auto"/>
              <w:bottom w:val="single" w:sz="2" w:space="0" w:color="auto"/>
              <w:right w:val="single" w:sz="2" w:space="0" w:color="auto"/>
            </w:tcBorders>
          </w:tcPr>
          <w:p w14:paraId="11880F5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BC15E9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45776F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A7CAC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BF121EE" w14:textId="77777777" w:rsidR="00C8693F" w:rsidRDefault="00C8693F">
            <w:pPr>
              <w:spacing w:line="256" w:lineRule="auto"/>
              <w:rPr>
                <w:rFonts w:ascii="Times New Roman" w:hAnsi="Times New Roman"/>
                <w:color w:val="000000"/>
              </w:rPr>
            </w:pPr>
            <w:r>
              <w:rPr>
                <w:rFonts w:ascii="Times New Roman" w:hAnsi="Times New Roman"/>
                <w:color w:val="000000"/>
              </w:rPr>
              <w:t>ScheduledEncounter</w:t>
            </w:r>
          </w:p>
          <w:p w14:paraId="2CAF72F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1DB315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100EA37"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0B2613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EC22A15" w14:textId="77777777" w:rsidR="00C8693F" w:rsidRDefault="00C8693F">
            <w:pPr>
              <w:spacing w:line="256" w:lineRule="auto"/>
              <w:rPr>
                <w:rFonts w:ascii="Times New Roman" w:hAnsi="Times New Roman"/>
                <w:color w:val="000000"/>
              </w:rPr>
            </w:pPr>
          </w:p>
          <w:p w14:paraId="09D54A2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280A8769" w14:textId="77777777" w:rsidR="00C8693F" w:rsidRDefault="00C8693F" w:rsidP="00C8693F">
      <w:pPr>
        <w:rPr>
          <w:rFonts w:ascii="Times New Roman" w:hAnsi="Times New Roman" w:cs="Arial"/>
          <w:color w:val="000000"/>
          <w:lang w:val="en-AU"/>
        </w:rPr>
      </w:pPr>
      <w:bookmarkStart w:id="331" w:name="BKM_8D1B5A31_B69B_4365_9DDB_FAB42E281BBD"/>
      <w:bookmarkEnd w:id="331"/>
    </w:p>
    <w:p w14:paraId="36F99A7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6EBCEF54"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20A7A079"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9C4023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4F96FEE1"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429936FF"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1365171"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plannedAtTime</w:t>
            </w:r>
            <w:r>
              <w:rPr>
                <w:rFonts w:ascii="Times New Roman" w:hAnsi="Times New Roman"/>
                <w:color w:val="000000"/>
              </w:rPr>
              <w:t xml:space="preserve"> TimePerioid</w:t>
            </w:r>
          </w:p>
          <w:p w14:paraId="7BDF337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CC741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32DF48A" w14:textId="77777777" w:rsidR="00C8693F" w:rsidRDefault="00C8693F">
            <w:pPr>
              <w:spacing w:line="256" w:lineRule="auto"/>
              <w:rPr>
                <w:rFonts w:ascii="Times New Roman" w:hAnsi="Times New Roman"/>
                <w:color w:val="000000"/>
              </w:rPr>
            </w:pPr>
          </w:p>
          <w:p w14:paraId="550B224E" w14:textId="77777777" w:rsidR="00C8693F" w:rsidRDefault="00C8693F">
            <w:pPr>
              <w:spacing w:line="256" w:lineRule="auto"/>
              <w:rPr>
                <w:rFonts w:ascii="Times New Roman" w:hAnsi="Times New Roman"/>
                <w:color w:val="000000"/>
              </w:rPr>
            </w:pPr>
          </w:p>
          <w:p w14:paraId="272FF1D0" w14:textId="77777777" w:rsidR="00C8693F" w:rsidRDefault="00C8693F">
            <w:pPr>
              <w:spacing w:line="256" w:lineRule="auto"/>
              <w:rPr>
                <w:rFonts w:ascii="Times New Roman" w:hAnsi="Times New Roman"/>
                <w:color w:val="000000"/>
              </w:rPr>
            </w:pPr>
          </w:p>
          <w:p w14:paraId="755C8C7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A86354E" w14:textId="77777777" w:rsidR="00C8693F" w:rsidRDefault="00C8693F">
            <w:pPr>
              <w:spacing w:line="256" w:lineRule="auto"/>
              <w:rPr>
                <w:rFonts w:ascii="Times New Roman" w:hAnsi="Times New Roman"/>
                <w:color w:val="000000"/>
              </w:rPr>
            </w:pPr>
            <w:r>
              <w:rPr>
                <w:rFonts w:ascii="Times New Roman" w:hAnsi="Times New Roman"/>
                <w:color w:val="000000"/>
              </w:rPr>
              <w:t>The time at which the plan was created.</w:t>
            </w:r>
          </w:p>
        </w:tc>
        <w:tc>
          <w:tcPr>
            <w:tcW w:w="3060" w:type="dxa"/>
            <w:tcBorders>
              <w:top w:val="single" w:sz="2" w:space="0" w:color="auto"/>
              <w:left w:val="single" w:sz="2" w:space="0" w:color="auto"/>
              <w:bottom w:val="single" w:sz="2" w:space="0" w:color="auto"/>
              <w:right w:val="single" w:sz="2" w:space="0" w:color="auto"/>
            </w:tcBorders>
          </w:tcPr>
          <w:p w14:paraId="09B7DD76"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DB7AF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AD61966" w14:textId="77777777" w:rsidR="00C8693F" w:rsidRDefault="00C8693F">
            <w:pPr>
              <w:spacing w:line="256" w:lineRule="auto"/>
              <w:rPr>
                <w:rFonts w:ascii="Times New Roman" w:hAnsi="Times New Roman"/>
                <w:color w:val="000000"/>
              </w:rPr>
            </w:pPr>
          </w:p>
        </w:tc>
      </w:tr>
      <w:bookmarkEnd w:id="329"/>
    </w:tbl>
    <w:p w14:paraId="0ADF9F6B" w14:textId="77777777" w:rsidR="00C8693F" w:rsidRDefault="00C8693F" w:rsidP="00C8693F">
      <w:pPr>
        <w:rPr>
          <w:rFonts w:ascii="Times New Roman" w:hAnsi="Times New Roman" w:cs="Arial"/>
          <w:color w:val="000000"/>
          <w:lang w:val="en-AU"/>
        </w:rPr>
      </w:pPr>
    </w:p>
    <w:p w14:paraId="3FF389FD" w14:textId="77777777" w:rsidR="00C8693F" w:rsidRDefault="00C8693F" w:rsidP="00C8693F">
      <w:pPr>
        <w:pStyle w:val="Heading2"/>
        <w:rPr>
          <w:rFonts w:ascii="Arial" w:hAnsi="Arial"/>
          <w:color w:val="004080"/>
          <w:szCs w:val="24"/>
          <w:lang w:val="en-US"/>
        </w:rPr>
      </w:pPr>
      <w:bookmarkStart w:id="332" w:name="BKM_3CE9C7BA_A6E5_40D5_B30F_694AFE3E8FE9"/>
      <w:bookmarkStart w:id="333" w:name="_Toc374521867"/>
      <w:r>
        <w:rPr>
          <w:bCs/>
          <w:szCs w:val="24"/>
          <w:lang w:val="en-US"/>
        </w:rPr>
        <w:t>ProcedureDescriptor</w:t>
      </w:r>
      <w:bookmarkEnd w:id="333"/>
    </w:p>
    <w:p w14:paraId="7D0178A3"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3C7DFB3A" w14:textId="77777777" w:rsidR="00C8693F" w:rsidRDefault="00C8693F" w:rsidP="00C8693F">
      <w:pPr>
        <w:rPr>
          <w:rFonts w:ascii="Times New Roman" w:hAnsi="Times New Roman"/>
          <w:color w:val="000000"/>
        </w:rPr>
      </w:pPr>
    </w:p>
    <w:p w14:paraId="481BBD35" w14:textId="77777777" w:rsidR="00C8693F" w:rsidRDefault="00C8693F" w:rsidP="00C8693F">
      <w:pPr>
        <w:rPr>
          <w:rFonts w:ascii="Arial" w:eastAsiaTheme="minorEastAsia" w:hAnsi="Arial"/>
        </w:rPr>
      </w:pPr>
      <w:r>
        <w:rPr>
          <w:rFonts w:ascii="Times New Roman" w:hAnsi="Times New Roman"/>
          <w:color w:val="000000"/>
        </w:rPr>
        <w:t xml:space="preserve">A procedure is an activity that is performed with or on a patient as part of the provision of care. This can be a physical 'thing' like an operation, or less invasive like counseling or hypnotherapy. Examples include surgical procedures, diagnostic procedures, endoscopic procedures, biopsies, and exclude things for which there are specific resources, such as immunizations, drug administrations. </w:t>
      </w:r>
    </w:p>
    <w:p w14:paraId="6B366BA0" w14:textId="77777777" w:rsidR="00C8693F" w:rsidRDefault="00C8693F" w:rsidP="00C8693F">
      <w:pPr>
        <w:rPr>
          <w:rFonts w:ascii="Times New Roman" w:hAnsi="Times New Roman"/>
        </w:rPr>
      </w:pPr>
    </w:p>
    <w:p w14:paraId="21CBBD02" w14:textId="77777777" w:rsidR="00C8693F" w:rsidRDefault="00C8693F" w:rsidP="00C8693F">
      <w:pPr>
        <w:rPr>
          <w:rFonts w:ascii="Times New Roman" w:hAnsi="Times New Roman"/>
        </w:rPr>
      </w:pPr>
    </w:p>
    <w:p w14:paraId="201EAE2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DB609F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40BB907"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0C6177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A7FD700"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567E48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9A70E2F" w14:textId="77777777" w:rsidTr="00C8693F">
        <w:tc>
          <w:tcPr>
            <w:tcW w:w="2250" w:type="dxa"/>
            <w:tcBorders>
              <w:top w:val="single" w:sz="2" w:space="0" w:color="auto"/>
              <w:left w:val="single" w:sz="2" w:space="0" w:color="auto"/>
              <w:bottom w:val="single" w:sz="2" w:space="0" w:color="auto"/>
              <w:right w:val="single" w:sz="2" w:space="0" w:color="auto"/>
            </w:tcBorders>
          </w:tcPr>
          <w:p w14:paraId="4BA9588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AB5AF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7212CA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EBAF45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53C4FC5"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55CD32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C0ABA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2A62A2D"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3BACAD9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A8CE20F" w14:textId="77777777" w:rsidR="00C8693F" w:rsidRDefault="00C8693F">
            <w:pPr>
              <w:spacing w:line="256" w:lineRule="auto"/>
              <w:rPr>
                <w:rFonts w:ascii="Times New Roman" w:hAnsi="Times New Roman"/>
                <w:color w:val="000000"/>
              </w:rPr>
            </w:pPr>
          </w:p>
          <w:p w14:paraId="39C946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7E7F5F6" w14:textId="77777777" w:rsidTr="00C8693F">
        <w:tc>
          <w:tcPr>
            <w:tcW w:w="2250" w:type="dxa"/>
            <w:tcBorders>
              <w:top w:val="single" w:sz="2" w:space="0" w:color="auto"/>
              <w:left w:val="single" w:sz="2" w:space="0" w:color="auto"/>
              <w:bottom w:val="single" w:sz="2" w:space="0" w:color="auto"/>
              <w:right w:val="single" w:sz="2" w:space="0" w:color="auto"/>
            </w:tcBorders>
          </w:tcPr>
          <w:p w14:paraId="18D82BC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813E0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D95E12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9ECA0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5CD2299" w14:textId="77777777" w:rsidR="00C8693F" w:rsidRDefault="00C8693F">
            <w:pPr>
              <w:spacing w:line="256" w:lineRule="auto"/>
              <w:rPr>
                <w:rFonts w:ascii="Times New Roman" w:hAnsi="Times New Roman"/>
                <w:color w:val="000000"/>
              </w:rPr>
            </w:pPr>
            <w:r>
              <w:rPr>
                <w:rFonts w:ascii="Times New Roman" w:hAnsi="Times New Roman"/>
                <w:color w:val="000000"/>
              </w:rPr>
              <w:t>ProcedureProposal</w:t>
            </w:r>
          </w:p>
          <w:p w14:paraId="59B535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7E0BA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36372D3"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3938CA1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ACB79B" w14:textId="77777777" w:rsidR="00C8693F" w:rsidRDefault="00C8693F">
            <w:pPr>
              <w:spacing w:line="256" w:lineRule="auto"/>
              <w:rPr>
                <w:rFonts w:ascii="Times New Roman" w:hAnsi="Times New Roman"/>
                <w:color w:val="000000"/>
              </w:rPr>
            </w:pPr>
          </w:p>
          <w:p w14:paraId="470C8F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6DDD8AB" w14:textId="77777777" w:rsidTr="00C8693F">
        <w:tc>
          <w:tcPr>
            <w:tcW w:w="2250" w:type="dxa"/>
            <w:tcBorders>
              <w:top w:val="single" w:sz="2" w:space="0" w:color="auto"/>
              <w:left w:val="single" w:sz="2" w:space="0" w:color="auto"/>
              <w:bottom w:val="single" w:sz="2" w:space="0" w:color="auto"/>
              <w:right w:val="single" w:sz="2" w:space="0" w:color="auto"/>
            </w:tcBorders>
          </w:tcPr>
          <w:p w14:paraId="28D3A74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AC4F82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170D43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0896E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36CE393" w14:textId="77777777" w:rsidR="00C8693F" w:rsidRDefault="00C8693F">
            <w:pPr>
              <w:spacing w:line="256" w:lineRule="auto"/>
              <w:rPr>
                <w:rFonts w:ascii="Times New Roman" w:hAnsi="Times New Roman"/>
                <w:color w:val="000000"/>
              </w:rPr>
            </w:pPr>
            <w:r>
              <w:rPr>
                <w:rFonts w:ascii="Times New Roman" w:hAnsi="Times New Roman"/>
                <w:color w:val="000000"/>
              </w:rPr>
              <w:t>ProcedureEvent</w:t>
            </w:r>
          </w:p>
          <w:p w14:paraId="6363594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56552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B166606"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3554C7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07EF25B" w14:textId="77777777" w:rsidR="00C8693F" w:rsidRDefault="00C8693F">
            <w:pPr>
              <w:spacing w:line="256" w:lineRule="auto"/>
              <w:rPr>
                <w:rFonts w:ascii="Times New Roman" w:hAnsi="Times New Roman"/>
                <w:color w:val="000000"/>
              </w:rPr>
            </w:pPr>
          </w:p>
          <w:p w14:paraId="712440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6985D31" w14:textId="77777777" w:rsidTr="00C8693F">
        <w:tc>
          <w:tcPr>
            <w:tcW w:w="2250" w:type="dxa"/>
            <w:tcBorders>
              <w:top w:val="single" w:sz="2" w:space="0" w:color="auto"/>
              <w:left w:val="single" w:sz="2" w:space="0" w:color="auto"/>
              <w:bottom w:val="single" w:sz="2" w:space="0" w:color="auto"/>
              <w:right w:val="single" w:sz="2" w:space="0" w:color="auto"/>
            </w:tcBorders>
          </w:tcPr>
          <w:p w14:paraId="57CDD8C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F02677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A4929C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3D3E14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276268D" w14:textId="77777777" w:rsidR="00C8693F" w:rsidRDefault="00C8693F">
            <w:pPr>
              <w:spacing w:line="256" w:lineRule="auto"/>
              <w:rPr>
                <w:rFonts w:ascii="Times New Roman" w:hAnsi="Times New Roman"/>
                <w:color w:val="000000"/>
              </w:rPr>
            </w:pPr>
            <w:r>
              <w:rPr>
                <w:rFonts w:ascii="Times New Roman" w:hAnsi="Times New Roman"/>
                <w:color w:val="000000"/>
              </w:rPr>
              <w:t>ProcedureOrder</w:t>
            </w:r>
          </w:p>
          <w:p w14:paraId="49B1CD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51955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7ECFA6B"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594FE4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8ED2A21" w14:textId="77777777" w:rsidR="00C8693F" w:rsidRDefault="00C8693F">
            <w:pPr>
              <w:spacing w:line="256" w:lineRule="auto"/>
              <w:rPr>
                <w:rFonts w:ascii="Times New Roman" w:hAnsi="Times New Roman"/>
                <w:color w:val="000000"/>
              </w:rPr>
            </w:pPr>
          </w:p>
          <w:p w14:paraId="6D7618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567619E" w14:textId="77777777" w:rsidTr="00C8693F">
        <w:tc>
          <w:tcPr>
            <w:tcW w:w="2250" w:type="dxa"/>
            <w:tcBorders>
              <w:top w:val="single" w:sz="2" w:space="0" w:color="auto"/>
              <w:left w:val="single" w:sz="2" w:space="0" w:color="auto"/>
              <w:bottom w:val="single" w:sz="2" w:space="0" w:color="auto"/>
              <w:right w:val="single" w:sz="2" w:space="0" w:color="auto"/>
            </w:tcBorders>
          </w:tcPr>
          <w:p w14:paraId="7E3C12C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1A8CD9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3E49C6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452221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DF2CF68" w14:textId="77777777" w:rsidR="00C8693F" w:rsidRDefault="00C8693F">
            <w:pPr>
              <w:spacing w:line="256" w:lineRule="auto"/>
              <w:rPr>
                <w:rFonts w:ascii="Times New Roman" w:hAnsi="Times New Roman"/>
                <w:color w:val="000000"/>
              </w:rPr>
            </w:pPr>
            <w:r>
              <w:rPr>
                <w:rFonts w:ascii="Times New Roman" w:hAnsi="Times New Roman"/>
                <w:color w:val="000000"/>
              </w:rPr>
              <w:t>ScheduledProcedure</w:t>
            </w:r>
          </w:p>
          <w:p w14:paraId="570B96B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2A173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6EBDA19"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111AD09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CC20794" w14:textId="77777777" w:rsidR="00C8693F" w:rsidRDefault="00C8693F">
            <w:pPr>
              <w:spacing w:line="256" w:lineRule="auto"/>
              <w:rPr>
                <w:rFonts w:ascii="Times New Roman" w:hAnsi="Times New Roman"/>
                <w:color w:val="000000"/>
              </w:rPr>
            </w:pPr>
          </w:p>
          <w:p w14:paraId="4AA98BD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0DB22AB" w14:textId="77777777" w:rsidTr="00C8693F">
        <w:tc>
          <w:tcPr>
            <w:tcW w:w="2250" w:type="dxa"/>
            <w:tcBorders>
              <w:top w:val="single" w:sz="2" w:space="0" w:color="auto"/>
              <w:left w:val="single" w:sz="2" w:space="0" w:color="auto"/>
              <w:bottom w:val="single" w:sz="2" w:space="0" w:color="auto"/>
              <w:right w:val="single" w:sz="2" w:space="0" w:color="auto"/>
            </w:tcBorders>
          </w:tcPr>
          <w:p w14:paraId="4A18DD6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36F2FE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315A50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068FC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6BBBB7C"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ContraindicationToProcedure</w:t>
            </w:r>
          </w:p>
          <w:p w14:paraId="0B143E0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29CF61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contraindicatedProcedure </w:t>
            </w:r>
          </w:p>
          <w:p w14:paraId="7A9A0F92"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035442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95BE46" w14:textId="77777777" w:rsidR="00C8693F" w:rsidRDefault="00C8693F">
            <w:pPr>
              <w:spacing w:line="256" w:lineRule="auto"/>
              <w:rPr>
                <w:rFonts w:ascii="Times New Roman" w:hAnsi="Times New Roman"/>
                <w:color w:val="000000"/>
              </w:rPr>
            </w:pPr>
          </w:p>
          <w:p w14:paraId="55B160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180874D" w14:textId="77777777" w:rsidTr="00C8693F">
        <w:tc>
          <w:tcPr>
            <w:tcW w:w="2250" w:type="dxa"/>
            <w:tcBorders>
              <w:top w:val="single" w:sz="2" w:space="0" w:color="auto"/>
              <w:left w:val="single" w:sz="2" w:space="0" w:color="auto"/>
              <w:bottom w:val="single" w:sz="2" w:space="0" w:color="auto"/>
              <w:right w:val="single" w:sz="2" w:space="0" w:color="auto"/>
            </w:tcBorders>
          </w:tcPr>
          <w:p w14:paraId="41CDA23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08D4AB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1D3EF9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A9C88C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details </w:t>
            </w:r>
          </w:p>
          <w:p w14:paraId="0237B786"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2E884D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E2034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4930CA5"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485910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1BE184B5"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parameters applicable to the particular procedure.</w:t>
            </w:r>
          </w:p>
          <w:p w14:paraId="35ACCE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379D250" w14:textId="77777777" w:rsidTr="00C8693F">
        <w:tc>
          <w:tcPr>
            <w:tcW w:w="2250" w:type="dxa"/>
            <w:tcBorders>
              <w:top w:val="single" w:sz="2" w:space="0" w:color="auto"/>
              <w:left w:val="single" w:sz="2" w:space="0" w:color="auto"/>
              <w:bottom w:val="single" w:sz="2" w:space="0" w:color="auto"/>
              <w:right w:val="single" w:sz="2" w:space="0" w:color="auto"/>
            </w:tcBorders>
          </w:tcPr>
          <w:p w14:paraId="7AD37C5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E573BD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39EFC7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5487A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8862630" w14:textId="77777777" w:rsidR="00C8693F" w:rsidRDefault="00C8693F">
            <w:pPr>
              <w:spacing w:line="256" w:lineRule="auto"/>
              <w:rPr>
                <w:rFonts w:ascii="Times New Roman" w:hAnsi="Times New Roman"/>
                <w:color w:val="000000"/>
              </w:rPr>
            </w:pPr>
            <w:r>
              <w:rPr>
                <w:rFonts w:ascii="Times New Roman" w:hAnsi="Times New Roman"/>
                <w:color w:val="000000"/>
              </w:rPr>
              <w:t>UndeliveredProcedure</w:t>
            </w:r>
          </w:p>
          <w:p w14:paraId="2D73E9D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2DE8DE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F5FA75"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7D962E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58E2F37" w14:textId="77777777" w:rsidR="00C8693F" w:rsidRDefault="00C8693F">
            <w:pPr>
              <w:spacing w:line="256" w:lineRule="auto"/>
              <w:rPr>
                <w:rFonts w:ascii="Times New Roman" w:hAnsi="Times New Roman"/>
                <w:color w:val="000000"/>
              </w:rPr>
            </w:pPr>
          </w:p>
          <w:p w14:paraId="3AB6020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2386313D" w14:textId="77777777" w:rsidR="00C8693F" w:rsidRDefault="00C8693F" w:rsidP="00C8693F">
      <w:pPr>
        <w:rPr>
          <w:rFonts w:ascii="Times New Roman" w:hAnsi="Times New Roman" w:cs="Arial"/>
          <w:color w:val="000000"/>
          <w:lang w:val="en-AU"/>
        </w:rPr>
      </w:pPr>
      <w:bookmarkStart w:id="334" w:name="BKM_21DBAC9A_FDA1_41FF_9393_7F90607F369A"/>
      <w:bookmarkEnd w:id="334"/>
    </w:p>
    <w:p w14:paraId="6E1BB378"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7269DFD5"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37C0F948" w14:textId="77777777" w:rsidR="00C8693F" w:rsidRDefault="00C8693F">
            <w:pPr>
              <w:spacing w:line="256" w:lineRule="auto"/>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01280E3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78B5D2EE"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04F53A1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2BCDEFF"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approachBodySite</w:t>
            </w:r>
            <w:r>
              <w:rPr>
                <w:rFonts w:ascii="Times New Roman" w:hAnsi="Times New Roman"/>
                <w:color w:val="000000"/>
              </w:rPr>
              <w:t xml:space="preserve"> BodySite</w:t>
            </w:r>
          </w:p>
          <w:p w14:paraId="02C3B6C8"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947B77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F568C3A" w14:textId="77777777" w:rsidR="00C8693F" w:rsidRDefault="00C8693F">
            <w:pPr>
              <w:spacing w:line="256" w:lineRule="auto"/>
              <w:rPr>
                <w:rFonts w:ascii="Times New Roman" w:hAnsi="Times New Roman"/>
                <w:color w:val="000000"/>
              </w:rPr>
            </w:pPr>
          </w:p>
          <w:p w14:paraId="764E73CB" w14:textId="77777777" w:rsidR="00C8693F" w:rsidRDefault="00C8693F">
            <w:pPr>
              <w:spacing w:line="256" w:lineRule="auto"/>
              <w:rPr>
                <w:rFonts w:ascii="Times New Roman" w:hAnsi="Times New Roman"/>
                <w:color w:val="000000"/>
              </w:rPr>
            </w:pPr>
          </w:p>
          <w:p w14:paraId="3ABD3413" w14:textId="77777777" w:rsidR="00C8693F" w:rsidRDefault="00C8693F">
            <w:pPr>
              <w:spacing w:line="256" w:lineRule="auto"/>
              <w:rPr>
                <w:rFonts w:ascii="Times New Roman" w:hAnsi="Times New Roman"/>
                <w:color w:val="000000"/>
              </w:rPr>
            </w:pPr>
          </w:p>
          <w:p w14:paraId="0783842A"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B71E8C4" w14:textId="77777777" w:rsidR="00C8693F" w:rsidRDefault="00C8693F">
            <w:pPr>
              <w:spacing w:line="256" w:lineRule="auto"/>
              <w:rPr>
                <w:rFonts w:ascii="Times New Roman" w:hAnsi="Times New Roman"/>
                <w:color w:val="000000"/>
              </w:rPr>
            </w:pPr>
            <w:r>
              <w:rPr>
                <w:rFonts w:ascii="Times New Roman" w:hAnsi="Times New Roman"/>
                <w:color w:val="000000"/>
              </w:rPr>
              <w:t>The body site used for gaining access to the target body site. E.g., femoral artery for a coronary angiography.</w:t>
            </w:r>
          </w:p>
        </w:tc>
        <w:tc>
          <w:tcPr>
            <w:tcW w:w="3060" w:type="dxa"/>
            <w:tcBorders>
              <w:top w:val="single" w:sz="2" w:space="0" w:color="auto"/>
              <w:left w:val="single" w:sz="2" w:space="0" w:color="auto"/>
              <w:bottom w:val="single" w:sz="2" w:space="0" w:color="auto"/>
              <w:right w:val="single" w:sz="2" w:space="0" w:color="auto"/>
            </w:tcBorders>
          </w:tcPr>
          <w:p w14:paraId="3BFB992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E2FEB0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F582E4E" w14:textId="77777777" w:rsidR="00C8693F" w:rsidRDefault="00C8693F">
            <w:pPr>
              <w:spacing w:line="256" w:lineRule="auto"/>
              <w:rPr>
                <w:rFonts w:ascii="Times New Roman" w:hAnsi="Times New Roman"/>
                <w:color w:val="000000"/>
              </w:rPr>
            </w:pPr>
          </w:p>
        </w:tc>
      </w:tr>
      <w:tr w:rsidR="00C8693F" w14:paraId="5EFE7C3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EC2FA7F" w14:textId="77777777" w:rsidR="00C8693F" w:rsidRDefault="00C8693F">
            <w:pPr>
              <w:spacing w:line="256" w:lineRule="auto"/>
              <w:rPr>
                <w:rFonts w:ascii="Times New Roman" w:hAnsi="Times New Roman"/>
                <w:color w:val="000000"/>
              </w:rPr>
            </w:pPr>
            <w:bookmarkStart w:id="335" w:name="BKM_85B3069A_2156_443A_AB9A_4351662BCDC5"/>
            <w:r>
              <w:rPr>
                <w:rFonts w:ascii="Times New Roman" w:hAnsi="Times New Roman"/>
                <w:b/>
                <w:color w:val="000000"/>
              </w:rPr>
              <w:t>procedureCode</w:t>
            </w:r>
            <w:r>
              <w:rPr>
                <w:rFonts w:ascii="Times New Roman" w:hAnsi="Times New Roman"/>
                <w:color w:val="000000"/>
              </w:rPr>
              <w:t xml:space="preserve"> Code</w:t>
            </w:r>
          </w:p>
          <w:p w14:paraId="2910A81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F0C44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49BA98D" w14:textId="77777777" w:rsidR="00C8693F" w:rsidRDefault="00C8693F">
            <w:pPr>
              <w:spacing w:line="256" w:lineRule="auto"/>
              <w:rPr>
                <w:rFonts w:ascii="Times New Roman" w:hAnsi="Times New Roman"/>
                <w:color w:val="000000"/>
              </w:rPr>
            </w:pPr>
          </w:p>
          <w:p w14:paraId="32C43F65" w14:textId="77777777" w:rsidR="00C8693F" w:rsidRDefault="00C8693F">
            <w:pPr>
              <w:spacing w:line="256" w:lineRule="auto"/>
              <w:rPr>
                <w:rFonts w:ascii="Times New Roman" w:hAnsi="Times New Roman"/>
                <w:color w:val="000000"/>
              </w:rPr>
            </w:pPr>
          </w:p>
          <w:p w14:paraId="2DC0CFDF" w14:textId="77777777" w:rsidR="00C8693F" w:rsidRDefault="00C8693F">
            <w:pPr>
              <w:spacing w:line="256" w:lineRule="auto"/>
              <w:rPr>
                <w:rFonts w:ascii="Times New Roman" w:hAnsi="Times New Roman"/>
                <w:color w:val="000000"/>
              </w:rPr>
            </w:pPr>
          </w:p>
          <w:p w14:paraId="58F3711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E470383" w14:textId="77777777" w:rsidR="00C8693F" w:rsidRDefault="00C8693F">
            <w:pPr>
              <w:spacing w:line="256" w:lineRule="auto"/>
              <w:rPr>
                <w:rFonts w:ascii="Times New Roman" w:hAnsi="Times New Roman"/>
                <w:color w:val="000000"/>
              </w:rPr>
            </w:pPr>
            <w:r>
              <w:rPr>
                <w:rFonts w:ascii="Times New Roman" w:hAnsi="Times New Roman"/>
                <w:color w:val="000000"/>
              </w:rPr>
              <w:t>This is the code that identifies the procedure with as much specificity as available, or as required.  E.g., appendectomy, coronary artery bypass graft surgery.</w:t>
            </w:r>
          </w:p>
        </w:tc>
        <w:tc>
          <w:tcPr>
            <w:tcW w:w="3060" w:type="dxa"/>
            <w:tcBorders>
              <w:top w:val="single" w:sz="2" w:space="0" w:color="auto"/>
              <w:left w:val="single" w:sz="2" w:space="0" w:color="auto"/>
              <w:bottom w:val="single" w:sz="2" w:space="0" w:color="auto"/>
              <w:right w:val="single" w:sz="2" w:space="0" w:color="auto"/>
            </w:tcBorders>
          </w:tcPr>
          <w:p w14:paraId="555E5EE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06AB0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8062677" w14:textId="77777777" w:rsidR="00C8693F" w:rsidRDefault="00C8693F">
            <w:pPr>
              <w:spacing w:line="256" w:lineRule="auto"/>
              <w:rPr>
                <w:rFonts w:ascii="Times New Roman" w:hAnsi="Times New Roman"/>
                <w:color w:val="000000"/>
              </w:rPr>
            </w:pPr>
          </w:p>
        </w:tc>
        <w:bookmarkEnd w:id="335"/>
      </w:tr>
      <w:tr w:rsidR="00C8693F" w14:paraId="04ADB44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3F14EA2" w14:textId="77777777" w:rsidR="00C8693F" w:rsidRDefault="00C8693F">
            <w:pPr>
              <w:spacing w:line="256" w:lineRule="auto"/>
              <w:rPr>
                <w:rFonts w:ascii="Times New Roman" w:hAnsi="Times New Roman"/>
                <w:color w:val="000000"/>
              </w:rPr>
            </w:pPr>
            <w:bookmarkStart w:id="336" w:name="BKM_7D07BA67_9616_4EBE_B1F6_E6D0423A884C"/>
            <w:r>
              <w:rPr>
                <w:rFonts w:ascii="Times New Roman" w:hAnsi="Times New Roman"/>
                <w:b/>
                <w:color w:val="000000"/>
              </w:rPr>
              <w:t>procedureMethod</w:t>
            </w:r>
            <w:r>
              <w:rPr>
                <w:rFonts w:ascii="Times New Roman" w:hAnsi="Times New Roman"/>
                <w:color w:val="000000"/>
              </w:rPr>
              <w:t xml:space="preserve"> Code</w:t>
            </w:r>
          </w:p>
          <w:p w14:paraId="3B627D36"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C6A4A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4C16756" w14:textId="77777777" w:rsidR="00C8693F" w:rsidRDefault="00C8693F">
            <w:pPr>
              <w:spacing w:line="256" w:lineRule="auto"/>
              <w:rPr>
                <w:rFonts w:ascii="Times New Roman" w:hAnsi="Times New Roman"/>
                <w:color w:val="000000"/>
              </w:rPr>
            </w:pPr>
          </w:p>
          <w:p w14:paraId="2AA616B3" w14:textId="77777777" w:rsidR="00C8693F" w:rsidRDefault="00C8693F">
            <w:pPr>
              <w:spacing w:line="256" w:lineRule="auto"/>
              <w:rPr>
                <w:rFonts w:ascii="Times New Roman" w:hAnsi="Times New Roman"/>
                <w:color w:val="000000"/>
              </w:rPr>
            </w:pPr>
          </w:p>
          <w:p w14:paraId="40C19D4E" w14:textId="77777777" w:rsidR="00C8693F" w:rsidRDefault="00C8693F">
            <w:pPr>
              <w:spacing w:line="256" w:lineRule="auto"/>
              <w:rPr>
                <w:rFonts w:ascii="Times New Roman" w:hAnsi="Times New Roman"/>
                <w:color w:val="000000"/>
              </w:rPr>
            </w:pPr>
          </w:p>
          <w:p w14:paraId="5EBC8FBA"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2E2BCF9" w14:textId="77777777" w:rsidR="00C8693F" w:rsidRDefault="00C8693F">
            <w:pPr>
              <w:spacing w:line="256" w:lineRule="auto"/>
              <w:rPr>
                <w:rFonts w:ascii="Times New Roman" w:hAnsi="Times New Roman"/>
                <w:color w:val="000000"/>
              </w:rPr>
            </w:pPr>
            <w:r>
              <w:rPr>
                <w:rFonts w:ascii="Times New Roman" w:hAnsi="Times New Roman"/>
                <w:color w:val="000000"/>
              </w:rPr>
              <w:t>Describes the method used for the procedure and can vary depending on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non-rebreather mask.</w:t>
            </w:r>
          </w:p>
        </w:tc>
        <w:tc>
          <w:tcPr>
            <w:tcW w:w="3060" w:type="dxa"/>
            <w:tcBorders>
              <w:top w:val="single" w:sz="2" w:space="0" w:color="auto"/>
              <w:left w:val="single" w:sz="2" w:space="0" w:color="auto"/>
              <w:bottom w:val="single" w:sz="2" w:space="0" w:color="auto"/>
              <w:right w:val="single" w:sz="2" w:space="0" w:color="auto"/>
            </w:tcBorders>
          </w:tcPr>
          <w:p w14:paraId="4F784D3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537DA2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AB8F577" w14:textId="77777777" w:rsidR="00C8693F" w:rsidRDefault="00C8693F">
            <w:pPr>
              <w:spacing w:line="256" w:lineRule="auto"/>
              <w:rPr>
                <w:rFonts w:ascii="Times New Roman" w:hAnsi="Times New Roman"/>
                <w:color w:val="000000"/>
              </w:rPr>
            </w:pPr>
          </w:p>
        </w:tc>
        <w:bookmarkEnd w:id="336"/>
      </w:tr>
      <w:tr w:rsidR="00C8693F" w14:paraId="053F966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6E96CF9" w14:textId="77777777" w:rsidR="00C8693F" w:rsidRDefault="00C8693F">
            <w:pPr>
              <w:spacing w:line="256" w:lineRule="auto"/>
              <w:rPr>
                <w:rFonts w:ascii="Times New Roman" w:hAnsi="Times New Roman"/>
                <w:color w:val="000000"/>
              </w:rPr>
            </w:pPr>
            <w:bookmarkStart w:id="337" w:name="BKM_BD15ECF1_4F20_4BF1_934E_4E9248133A4F"/>
            <w:r>
              <w:rPr>
                <w:rFonts w:ascii="Times New Roman" w:hAnsi="Times New Roman"/>
                <w:b/>
                <w:color w:val="000000"/>
              </w:rPr>
              <w:t>procedureSchedule</w:t>
            </w:r>
            <w:r>
              <w:rPr>
                <w:rFonts w:ascii="Times New Roman" w:hAnsi="Times New Roman"/>
                <w:color w:val="000000"/>
              </w:rPr>
              <w:t xml:space="preserve"> Schedule</w:t>
            </w:r>
          </w:p>
          <w:p w14:paraId="14063EE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EA7474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2676810" w14:textId="77777777" w:rsidR="00C8693F" w:rsidRDefault="00C8693F">
            <w:pPr>
              <w:spacing w:line="256" w:lineRule="auto"/>
              <w:rPr>
                <w:rFonts w:ascii="Times New Roman" w:hAnsi="Times New Roman"/>
                <w:color w:val="000000"/>
              </w:rPr>
            </w:pPr>
          </w:p>
          <w:p w14:paraId="540FD06E" w14:textId="77777777" w:rsidR="00C8693F" w:rsidRDefault="00C8693F">
            <w:pPr>
              <w:spacing w:line="256" w:lineRule="auto"/>
              <w:rPr>
                <w:rFonts w:ascii="Times New Roman" w:hAnsi="Times New Roman"/>
                <w:color w:val="000000"/>
              </w:rPr>
            </w:pPr>
          </w:p>
          <w:p w14:paraId="7DBBE2A7" w14:textId="77777777" w:rsidR="00C8693F" w:rsidRDefault="00C8693F">
            <w:pPr>
              <w:spacing w:line="256" w:lineRule="auto"/>
              <w:rPr>
                <w:rFonts w:ascii="Times New Roman" w:hAnsi="Times New Roman"/>
                <w:color w:val="000000"/>
              </w:rPr>
            </w:pPr>
          </w:p>
          <w:p w14:paraId="2BF3179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7DC6CCC" w14:textId="77777777" w:rsidR="00C8693F" w:rsidRDefault="00C8693F">
            <w:pPr>
              <w:spacing w:line="256" w:lineRule="auto"/>
              <w:rPr>
                <w:rFonts w:ascii="Times New Roman" w:hAnsi="Times New Roman"/>
                <w:color w:val="000000"/>
              </w:rPr>
            </w:pPr>
            <w:r>
              <w:rPr>
                <w:rFonts w:ascii="Times New Roman" w:hAnsi="Times New Roman"/>
                <w:color w:val="000000"/>
              </w:rPr>
              <w:t>If the procedure is repeated, the frequency pattern for repetitions.</w:t>
            </w:r>
          </w:p>
        </w:tc>
        <w:tc>
          <w:tcPr>
            <w:tcW w:w="3060" w:type="dxa"/>
            <w:tcBorders>
              <w:top w:val="single" w:sz="2" w:space="0" w:color="auto"/>
              <w:left w:val="single" w:sz="2" w:space="0" w:color="auto"/>
              <w:bottom w:val="single" w:sz="2" w:space="0" w:color="auto"/>
              <w:right w:val="single" w:sz="2" w:space="0" w:color="auto"/>
            </w:tcBorders>
          </w:tcPr>
          <w:p w14:paraId="4E46946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4B7A8B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4CFDC35" w14:textId="77777777" w:rsidR="00C8693F" w:rsidRDefault="00C8693F">
            <w:pPr>
              <w:spacing w:line="256" w:lineRule="auto"/>
              <w:rPr>
                <w:rFonts w:ascii="Times New Roman" w:hAnsi="Times New Roman"/>
                <w:color w:val="000000"/>
              </w:rPr>
            </w:pPr>
          </w:p>
        </w:tc>
        <w:bookmarkEnd w:id="337"/>
      </w:tr>
      <w:tr w:rsidR="00C8693F" w14:paraId="262B1E0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37A9DC6" w14:textId="77777777" w:rsidR="00C8693F" w:rsidRDefault="00C8693F">
            <w:pPr>
              <w:spacing w:line="256" w:lineRule="auto"/>
              <w:rPr>
                <w:rFonts w:ascii="Times New Roman" w:hAnsi="Times New Roman"/>
                <w:color w:val="000000"/>
              </w:rPr>
            </w:pPr>
            <w:bookmarkStart w:id="338" w:name="BKM_C6634A7D_3F6C_4B7E_AE4A_9D83D5E61C5B"/>
            <w:r>
              <w:rPr>
                <w:rFonts w:ascii="Times New Roman" w:hAnsi="Times New Roman"/>
                <w:b/>
                <w:color w:val="000000"/>
              </w:rPr>
              <w:t>targetBodySite</w:t>
            </w:r>
            <w:r>
              <w:rPr>
                <w:rFonts w:ascii="Times New Roman" w:hAnsi="Times New Roman"/>
                <w:color w:val="000000"/>
              </w:rPr>
              <w:t xml:space="preserve"> BodySite</w:t>
            </w:r>
          </w:p>
          <w:p w14:paraId="4203AE6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245F6B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1178447" w14:textId="77777777" w:rsidR="00C8693F" w:rsidRDefault="00C8693F">
            <w:pPr>
              <w:spacing w:line="256" w:lineRule="auto"/>
              <w:rPr>
                <w:rFonts w:ascii="Times New Roman" w:hAnsi="Times New Roman"/>
                <w:color w:val="000000"/>
              </w:rPr>
            </w:pPr>
          </w:p>
          <w:p w14:paraId="2E3A8CE8" w14:textId="77777777" w:rsidR="00C8693F" w:rsidRDefault="00C8693F">
            <w:pPr>
              <w:spacing w:line="256" w:lineRule="auto"/>
              <w:rPr>
                <w:rFonts w:ascii="Times New Roman" w:hAnsi="Times New Roman"/>
                <w:color w:val="000000"/>
              </w:rPr>
            </w:pPr>
          </w:p>
          <w:p w14:paraId="173C7687" w14:textId="77777777" w:rsidR="00C8693F" w:rsidRDefault="00C8693F">
            <w:pPr>
              <w:spacing w:line="256" w:lineRule="auto"/>
              <w:rPr>
                <w:rFonts w:ascii="Times New Roman" w:hAnsi="Times New Roman"/>
                <w:color w:val="000000"/>
              </w:rPr>
            </w:pPr>
          </w:p>
          <w:p w14:paraId="059BCF2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5667776" w14:textId="77777777" w:rsidR="00C8693F" w:rsidRDefault="00C8693F">
            <w:pPr>
              <w:spacing w:line="256" w:lineRule="auto"/>
              <w:rPr>
                <w:rFonts w:ascii="Times New Roman" w:hAnsi="Times New Roman"/>
                <w:color w:val="000000"/>
              </w:rPr>
            </w:pPr>
            <w:r>
              <w:rPr>
                <w:rFonts w:ascii="Times New Roman" w:hAnsi="Times New Roman"/>
                <w:color w:val="000000"/>
              </w:rPr>
              <w:t>The body site where the procedure takes place.  E.g., left lower arm for fracture reduction.</w:t>
            </w:r>
          </w:p>
        </w:tc>
        <w:tc>
          <w:tcPr>
            <w:tcW w:w="3060" w:type="dxa"/>
            <w:tcBorders>
              <w:top w:val="single" w:sz="2" w:space="0" w:color="auto"/>
              <w:left w:val="single" w:sz="2" w:space="0" w:color="auto"/>
              <w:bottom w:val="single" w:sz="2" w:space="0" w:color="auto"/>
              <w:right w:val="single" w:sz="2" w:space="0" w:color="auto"/>
            </w:tcBorders>
          </w:tcPr>
          <w:p w14:paraId="0701CC7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B0E194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ED3C33" w14:textId="77777777" w:rsidR="00C8693F" w:rsidRDefault="00C8693F">
            <w:pPr>
              <w:spacing w:line="256" w:lineRule="auto"/>
              <w:rPr>
                <w:rFonts w:ascii="Times New Roman" w:hAnsi="Times New Roman"/>
                <w:color w:val="000000"/>
              </w:rPr>
            </w:pPr>
          </w:p>
        </w:tc>
        <w:bookmarkEnd w:id="338"/>
      </w:tr>
      <w:bookmarkEnd w:id="332"/>
    </w:tbl>
    <w:p w14:paraId="5F2B1661" w14:textId="77777777" w:rsidR="00C8693F" w:rsidRDefault="00C8693F" w:rsidP="00C8693F">
      <w:pPr>
        <w:rPr>
          <w:rFonts w:ascii="Times New Roman" w:hAnsi="Times New Roman" w:cs="Arial"/>
          <w:color w:val="000000"/>
          <w:lang w:val="en-AU"/>
        </w:rPr>
      </w:pPr>
    </w:p>
    <w:p w14:paraId="13067769" w14:textId="77777777" w:rsidR="00C8693F" w:rsidRDefault="00C8693F" w:rsidP="00C8693F">
      <w:pPr>
        <w:pStyle w:val="Heading2"/>
        <w:rPr>
          <w:rFonts w:ascii="Arial" w:hAnsi="Arial"/>
          <w:color w:val="004080"/>
          <w:szCs w:val="24"/>
          <w:lang w:val="en-US"/>
        </w:rPr>
      </w:pPr>
      <w:bookmarkStart w:id="339" w:name="BKM_7A5BD7E2_4611_445A_953C_9A6C8DD335D4"/>
      <w:bookmarkStart w:id="340" w:name="_Toc374521868"/>
      <w:r>
        <w:rPr>
          <w:bCs/>
          <w:szCs w:val="24"/>
          <w:lang w:val="en-US"/>
        </w:rPr>
        <w:lastRenderedPageBreak/>
        <w:t>ProcedureParameters</w:t>
      </w:r>
      <w:bookmarkEnd w:id="340"/>
    </w:p>
    <w:p w14:paraId="7A1FA76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2B65CCFF" w14:textId="77777777" w:rsidR="00C8693F" w:rsidRDefault="00C8693F" w:rsidP="00C8693F">
      <w:pPr>
        <w:rPr>
          <w:rFonts w:ascii="Times New Roman" w:hAnsi="Times New Roman"/>
          <w:color w:val="000000"/>
        </w:rPr>
      </w:pPr>
    </w:p>
    <w:p w14:paraId="7B761D7D" w14:textId="77777777" w:rsidR="00C8693F" w:rsidRDefault="00C8693F" w:rsidP="00C8693F">
      <w:pPr>
        <w:rPr>
          <w:rFonts w:ascii="Arial" w:eastAsiaTheme="minorEastAsia" w:hAnsi="Arial"/>
        </w:rPr>
      </w:pPr>
      <w:r>
        <w:rPr>
          <w:rFonts w:ascii="Times New Roman" w:hAnsi="Times New Roman"/>
          <w:color w:val="000000"/>
        </w:rPr>
        <w:t>The parameters that are specific to different types of procedures.</w:t>
      </w:r>
    </w:p>
    <w:p w14:paraId="7D562FDB" w14:textId="77777777" w:rsidR="00C8693F" w:rsidRDefault="00C8693F" w:rsidP="00C8693F">
      <w:pPr>
        <w:rPr>
          <w:rFonts w:ascii="Times New Roman" w:hAnsi="Times New Roman"/>
        </w:rPr>
      </w:pPr>
    </w:p>
    <w:p w14:paraId="6E76D0AD" w14:textId="77777777" w:rsidR="00C8693F" w:rsidRDefault="00C8693F" w:rsidP="00C8693F">
      <w:pPr>
        <w:rPr>
          <w:rFonts w:ascii="Times New Roman" w:hAnsi="Times New Roman"/>
        </w:rPr>
      </w:pPr>
    </w:p>
    <w:p w14:paraId="5F30813F"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1EAC02B"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2DB263A"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C565ED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880CA19"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FD60E2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20F9119" w14:textId="77777777" w:rsidTr="00C8693F">
        <w:tc>
          <w:tcPr>
            <w:tcW w:w="2250" w:type="dxa"/>
            <w:tcBorders>
              <w:top w:val="single" w:sz="2" w:space="0" w:color="auto"/>
              <w:left w:val="single" w:sz="2" w:space="0" w:color="auto"/>
              <w:bottom w:val="single" w:sz="2" w:space="0" w:color="auto"/>
              <w:right w:val="single" w:sz="2" w:space="0" w:color="auto"/>
            </w:tcBorders>
          </w:tcPr>
          <w:p w14:paraId="65DB1A12"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184065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0F3533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1CBBC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00930FD" w14:textId="77777777" w:rsidR="00C8693F" w:rsidRDefault="00C8693F">
            <w:pPr>
              <w:spacing w:line="256" w:lineRule="auto"/>
              <w:rPr>
                <w:rFonts w:ascii="Times New Roman" w:hAnsi="Times New Roman"/>
                <w:color w:val="000000"/>
              </w:rPr>
            </w:pPr>
            <w:r>
              <w:rPr>
                <w:rFonts w:ascii="Times New Roman" w:hAnsi="Times New Roman"/>
                <w:color w:val="000000"/>
              </w:rPr>
              <w:t>ImagingProcedure</w:t>
            </w:r>
          </w:p>
          <w:p w14:paraId="6BA9302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4A924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7EF1405"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29DFF45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FAE40AC" w14:textId="77777777" w:rsidR="00C8693F" w:rsidRDefault="00C8693F">
            <w:pPr>
              <w:spacing w:line="256" w:lineRule="auto"/>
              <w:rPr>
                <w:rFonts w:ascii="Times New Roman" w:hAnsi="Times New Roman"/>
                <w:color w:val="000000"/>
              </w:rPr>
            </w:pPr>
          </w:p>
          <w:p w14:paraId="2AF3B2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4074E62" w14:textId="77777777" w:rsidTr="00C8693F">
        <w:tc>
          <w:tcPr>
            <w:tcW w:w="2250" w:type="dxa"/>
            <w:tcBorders>
              <w:top w:val="single" w:sz="2" w:space="0" w:color="auto"/>
              <w:left w:val="single" w:sz="2" w:space="0" w:color="auto"/>
              <w:bottom w:val="single" w:sz="2" w:space="0" w:color="auto"/>
              <w:right w:val="single" w:sz="2" w:space="0" w:color="auto"/>
            </w:tcBorders>
          </w:tcPr>
          <w:p w14:paraId="0A3E661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6DE68E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D6C224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86B603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A5641BE" w14:textId="77777777" w:rsidR="00C8693F" w:rsidRDefault="00C8693F">
            <w:pPr>
              <w:spacing w:line="256" w:lineRule="auto"/>
              <w:rPr>
                <w:rFonts w:ascii="Times New Roman" w:hAnsi="Times New Roman"/>
                <w:color w:val="000000"/>
              </w:rPr>
            </w:pPr>
            <w:r>
              <w:rPr>
                <w:rFonts w:ascii="Times New Roman" w:hAnsi="Times New Roman"/>
                <w:color w:val="000000"/>
              </w:rPr>
              <w:t>RespiratoryCareProcedure</w:t>
            </w:r>
          </w:p>
          <w:p w14:paraId="5A24FF3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86008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730D5FA"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278DCC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5EA83D9" w14:textId="77777777" w:rsidR="00C8693F" w:rsidRDefault="00C8693F">
            <w:pPr>
              <w:spacing w:line="256" w:lineRule="auto"/>
              <w:rPr>
                <w:rFonts w:ascii="Times New Roman" w:hAnsi="Times New Roman"/>
                <w:color w:val="000000"/>
              </w:rPr>
            </w:pPr>
          </w:p>
          <w:p w14:paraId="10D0C44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0D84F7B" w14:textId="77777777" w:rsidTr="00C8693F">
        <w:tc>
          <w:tcPr>
            <w:tcW w:w="2250" w:type="dxa"/>
            <w:tcBorders>
              <w:top w:val="single" w:sz="2" w:space="0" w:color="auto"/>
              <w:left w:val="single" w:sz="2" w:space="0" w:color="auto"/>
              <w:bottom w:val="single" w:sz="2" w:space="0" w:color="auto"/>
              <w:right w:val="single" w:sz="2" w:space="0" w:color="auto"/>
            </w:tcBorders>
          </w:tcPr>
          <w:p w14:paraId="1756D6F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981F25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93AABF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AE379E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details </w:t>
            </w:r>
          </w:p>
          <w:p w14:paraId="73C82041"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5F8A44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666D8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29BEC3C"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72C29D3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2F169556"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parameters applicable to the particular procedure.</w:t>
            </w:r>
          </w:p>
          <w:p w14:paraId="106BC10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F1F687D" w14:textId="77777777" w:rsidTr="00C8693F">
        <w:tc>
          <w:tcPr>
            <w:tcW w:w="2250" w:type="dxa"/>
            <w:tcBorders>
              <w:top w:val="single" w:sz="2" w:space="0" w:color="auto"/>
              <w:left w:val="single" w:sz="2" w:space="0" w:color="auto"/>
              <w:bottom w:val="single" w:sz="2" w:space="0" w:color="auto"/>
              <w:right w:val="single" w:sz="2" w:space="0" w:color="auto"/>
            </w:tcBorders>
          </w:tcPr>
          <w:p w14:paraId="556DEEC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56E6B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818A5A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49892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C456C3C" w14:textId="77777777" w:rsidR="00C8693F" w:rsidRDefault="00C8693F">
            <w:pPr>
              <w:spacing w:line="256" w:lineRule="auto"/>
              <w:rPr>
                <w:rFonts w:ascii="Times New Roman" w:hAnsi="Times New Roman"/>
                <w:color w:val="000000"/>
              </w:rPr>
            </w:pPr>
            <w:r>
              <w:rPr>
                <w:rFonts w:ascii="Times New Roman" w:hAnsi="Times New Roman"/>
                <w:color w:val="000000"/>
              </w:rPr>
              <w:t>LaboratoryTestProcedure</w:t>
            </w:r>
          </w:p>
          <w:p w14:paraId="0E5633D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C102E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3CF0BB6"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290116D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9D6FCA5" w14:textId="77777777" w:rsidR="00C8693F" w:rsidRDefault="00C8693F">
            <w:pPr>
              <w:spacing w:line="256" w:lineRule="auto"/>
              <w:rPr>
                <w:rFonts w:ascii="Times New Roman" w:hAnsi="Times New Roman"/>
                <w:color w:val="000000"/>
              </w:rPr>
            </w:pPr>
          </w:p>
          <w:p w14:paraId="37A7100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39"/>
    </w:tbl>
    <w:p w14:paraId="12F84BDE" w14:textId="77777777" w:rsidR="00C8693F" w:rsidRDefault="00C8693F" w:rsidP="00C8693F">
      <w:pPr>
        <w:rPr>
          <w:rFonts w:ascii="Times New Roman" w:hAnsi="Times New Roman" w:cs="Arial"/>
          <w:color w:val="000000"/>
          <w:lang w:val="en-AU"/>
        </w:rPr>
      </w:pPr>
    </w:p>
    <w:p w14:paraId="5A834FED" w14:textId="77777777" w:rsidR="00C8693F" w:rsidRDefault="00C8693F" w:rsidP="00C8693F">
      <w:pPr>
        <w:pStyle w:val="Heading2"/>
        <w:rPr>
          <w:rFonts w:ascii="Arial" w:hAnsi="Arial"/>
          <w:color w:val="004080"/>
          <w:szCs w:val="24"/>
          <w:lang w:val="en-US"/>
        </w:rPr>
      </w:pPr>
      <w:bookmarkStart w:id="341" w:name="BKM_49F63D50_5D82_4B2E_9ADA_17A784357CB9"/>
      <w:bookmarkStart w:id="342" w:name="_Toc374521869"/>
      <w:r>
        <w:rPr>
          <w:bCs/>
          <w:szCs w:val="24"/>
          <w:lang w:val="en-US"/>
        </w:rPr>
        <w:t>PrognosisDescriptor</w:t>
      </w:r>
      <w:bookmarkEnd w:id="342"/>
    </w:p>
    <w:p w14:paraId="7A9E0D7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InferableDescriptor</w:t>
      </w:r>
    </w:p>
    <w:p w14:paraId="1C785ED0" w14:textId="77777777" w:rsidR="00C8693F" w:rsidRDefault="00C8693F" w:rsidP="00C8693F">
      <w:pPr>
        <w:rPr>
          <w:rFonts w:ascii="Times New Roman" w:hAnsi="Times New Roman"/>
          <w:color w:val="000000"/>
        </w:rPr>
      </w:pPr>
    </w:p>
    <w:p w14:paraId="50DA0257" w14:textId="77777777" w:rsidR="00C8693F" w:rsidRDefault="00C8693F" w:rsidP="00C8693F">
      <w:pPr>
        <w:rPr>
          <w:rFonts w:ascii="Arial" w:eastAsiaTheme="minorEastAsia" w:hAnsi="Arial"/>
        </w:rPr>
      </w:pPr>
      <w:r>
        <w:rPr>
          <w:rFonts w:ascii="Times New Roman" w:hAnsi="Times New Roman"/>
          <w:color w:val="000000"/>
        </w:rPr>
        <w:t>An inference about the likelihood of a patient's risk for a condition in the specific timespan.</w:t>
      </w:r>
    </w:p>
    <w:p w14:paraId="5698A6F6" w14:textId="77777777" w:rsidR="00C8693F" w:rsidRDefault="00C8693F" w:rsidP="00C8693F">
      <w:pPr>
        <w:rPr>
          <w:rFonts w:ascii="Times New Roman" w:hAnsi="Times New Roman"/>
        </w:rPr>
      </w:pPr>
    </w:p>
    <w:p w14:paraId="3949FFAA" w14:textId="77777777" w:rsidR="00C8693F" w:rsidRDefault="00C8693F" w:rsidP="00C8693F">
      <w:pPr>
        <w:rPr>
          <w:rFonts w:ascii="Times New Roman" w:hAnsi="Times New Roman"/>
        </w:rPr>
      </w:pPr>
    </w:p>
    <w:p w14:paraId="66E1DD7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844875D"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1FB2895"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B508EA2"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C7CA0A9"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42C72F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70BF4E3" w14:textId="77777777" w:rsidTr="00C8693F">
        <w:tc>
          <w:tcPr>
            <w:tcW w:w="2250" w:type="dxa"/>
            <w:tcBorders>
              <w:top w:val="single" w:sz="2" w:space="0" w:color="auto"/>
              <w:left w:val="single" w:sz="2" w:space="0" w:color="auto"/>
              <w:bottom w:val="single" w:sz="2" w:space="0" w:color="auto"/>
              <w:right w:val="single" w:sz="2" w:space="0" w:color="auto"/>
            </w:tcBorders>
          </w:tcPr>
          <w:p w14:paraId="0809D5C0"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C59ED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106D2D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DD415C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C53E3DB" w14:textId="77777777" w:rsidR="00C8693F" w:rsidRDefault="00C8693F">
            <w:pPr>
              <w:spacing w:line="256" w:lineRule="auto"/>
              <w:rPr>
                <w:rFonts w:ascii="Times New Roman" w:hAnsi="Times New Roman"/>
                <w:color w:val="000000"/>
              </w:rPr>
            </w:pPr>
            <w:r>
              <w:rPr>
                <w:rFonts w:ascii="Times New Roman" w:hAnsi="Times New Roman"/>
                <w:color w:val="000000"/>
              </w:rPr>
              <w:t>PrognosisDescriptor</w:t>
            </w:r>
          </w:p>
          <w:p w14:paraId="695938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EE20E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4A003F" w14:textId="77777777" w:rsidR="00C8693F" w:rsidRDefault="00C8693F">
            <w:pPr>
              <w:spacing w:line="256" w:lineRule="auto"/>
              <w:rPr>
                <w:rFonts w:ascii="Times New Roman" w:hAnsi="Times New Roman"/>
                <w:color w:val="000000"/>
              </w:rPr>
            </w:pPr>
            <w:r>
              <w:rPr>
                <w:rFonts w:ascii="Times New Roman" w:hAnsi="Times New Roman"/>
                <w:color w:val="000000"/>
              </w:rPr>
              <w:t>InferableDescriptor</w:t>
            </w:r>
          </w:p>
          <w:p w14:paraId="6EF85DE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377222" w14:textId="77777777" w:rsidR="00C8693F" w:rsidRDefault="00C8693F">
            <w:pPr>
              <w:spacing w:line="256" w:lineRule="auto"/>
              <w:rPr>
                <w:rFonts w:ascii="Times New Roman" w:hAnsi="Times New Roman"/>
                <w:color w:val="000000"/>
              </w:rPr>
            </w:pPr>
          </w:p>
          <w:p w14:paraId="6F226F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DA612DD" w14:textId="77777777" w:rsidTr="00C8693F">
        <w:tc>
          <w:tcPr>
            <w:tcW w:w="2250" w:type="dxa"/>
            <w:tcBorders>
              <w:top w:val="single" w:sz="2" w:space="0" w:color="auto"/>
              <w:left w:val="single" w:sz="2" w:space="0" w:color="auto"/>
              <w:bottom w:val="single" w:sz="2" w:space="0" w:color="auto"/>
              <w:right w:val="single" w:sz="2" w:space="0" w:color="auto"/>
            </w:tcBorders>
          </w:tcPr>
          <w:p w14:paraId="40BE58F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16703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7FA1E7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16FC73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839AEB2" w14:textId="77777777" w:rsidR="00C8693F" w:rsidRDefault="00C8693F">
            <w:pPr>
              <w:spacing w:line="256" w:lineRule="auto"/>
              <w:rPr>
                <w:rFonts w:ascii="Times New Roman" w:hAnsi="Times New Roman"/>
                <w:color w:val="000000"/>
              </w:rPr>
            </w:pPr>
            <w:r>
              <w:rPr>
                <w:rFonts w:ascii="Times New Roman" w:hAnsi="Times New Roman"/>
                <w:color w:val="000000"/>
              </w:rPr>
              <w:t>Prognosis</w:t>
            </w:r>
          </w:p>
          <w:p w14:paraId="77EF9A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E14CC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FA1254" w14:textId="77777777" w:rsidR="00C8693F" w:rsidRDefault="00C8693F">
            <w:pPr>
              <w:spacing w:line="256" w:lineRule="auto"/>
              <w:rPr>
                <w:rFonts w:ascii="Times New Roman" w:hAnsi="Times New Roman"/>
                <w:color w:val="000000"/>
              </w:rPr>
            </w:pPr>
            <w:r>
              <w:rPr>
                <w:rFonts w:ascii="Times New Roman" w:hAnsi="Times New Roman"/>
                <w:color w:val="000000"/>
              </w:rPr>
              <w:t>PrognosisDescriptor</w:t>
            </w:r>
          </w:p>
          <w:p w14:paraId="1A9DE6F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6B1C83A" w14:textId="77777777" w:rsidR="00C8693F" w:rsidRDefault="00C8693F">
            <w:pPr>
              <w:spacing w:line="256" w:lineRule="auto"/>
              <w:rPr>
                <w:rFonts w:ascii="Times New Roman" w:hAnsi="Times New Roman"/>
                <w:color w:val="000000"/>
              </w:rPr>
            </w:pPr>
          </w:p>
          <w:p w14:paraId="5D5B2B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372E6B6C" w14:textId="77777777" w:rsidR="00C8693F" w:rsidRDefault="00C8693F" w:rsidP="00C8693F">
      <w:pPr>
        <w:rPr>
          <w:rFonts w:ascii="Times New Roman" w:hAnsi="Times New Roman" w:cs="Arial"/>
          <w:color w:val="000000"/>
          <w:lang w:val="en-AU"/>
        </w:rPr>
      </w:pPr>
      <w:bookmarkStart w:id="343" w:name="BKM_3F442EC1_53CE_44E0_BE7C_CF1683B9CBCB"/>
      <w:bookmarkEnd w:id="343"/>
    </w:p>
    <w:p w14:paraId="0ADBDE7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7BB0BBFA"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2FF30321" w14:textId="77777777" w:rsidR="00C8693F" w:rsidRDefault="00C8693F">
            <w:pPr>
              <w:spacing w:line="256" w:lineRule="auto"/>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18CBD8C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F488204"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342FA9E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6284E92"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condition</w:t>
            </w:r>
            <w:r>
              <w:rPr>
                <w:rFonts w:ascii="Times New Roman" w:hAnsi="Times New Roman"/>
                <w:color w:val="000000"/>
              </w:rPr>
              <w:t xml:space="preserve"> Code</w:t>
            </w:r>
          </w:p>
          <w:p w14:paraId="135B0E7C"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7475D8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7DCAE08" w14:textId="77777777" w:rsidR="00C8693F" w:rsidRDefault="00C8693F">
            <w:pPr>
              <w:spacing w:line="256" w:lineRule="auto"/>
              <w:rPr>
                <w:rFonts w:ascii="Times New Roman" w:hAnsi="Times New Roman"/>
                <w:color w:val="000000"/>
              </w:rPr>
            </w:pPr>
          </w:p>
          <w:p w14:paraId="680D5181" w14:textId="77777777" w:rsidR="00C8693F" w:rsidRDefault="00C8693F">
            <w:pPr>
              <w:spacing w:line="256" w:lineRule="auto"/>
              <w:rPr>
                <w:rFonts w:ascii="Times New Roman" w:hAnsi="Times New Roman"/>
                <w:color w:val="000000"/>
              </w:rPr>
            </w:pPr>
          </w:p>
          <w:p w14:paraId="61FCB194" w14:textId="77777777" w:rsidR="00C8693F" w:rsidRDefault="00C8693F">
            <w:pPr>
              <w:spacing w:line="256" w:lineRule="auto"/>
              <w:rPr>
                <w:rFonts w:ascii="Times New Roman" w:hAnsi="Times New Roman"/>
                <w:color w:val="000000"/>
              </w:rPr>
            </w:pPr>
          </w:p>
          <w:p w14:paraId="3635744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BBB7947" w14:textId="77777777" w:rsidR="00C8693F" w:rsidRDefault="00C8693F">
            <w:pPr>
              <w:spacing w:line="256" w:lineRule="auto"/>
              <w:rPr>
                <w:rFonts w:ascii="Times New Roman" w:hAnsi="Times New Roman"/>
                <w:color w:val="000000"/>
              </w:rPr>
            </w:pPr>
            <w:r>
              <w:rPr>
                <w:rFonts w:ascii="Times New Roman" w:hAnsi="Times New Roman"/>
                <w:color w:val="000000"/>
              </w:rPr>
              <w:t>The condition that is being predicted. e.g., heart disease</w:t>
            </w:r>
          </w:p>
        </w:tc>
        <w:tc>
          <w:tcPr>
            <w:tcW w:w="3060" w:type="dxa"/>
            <w:tcBorders>
              <w:top w:val="single" w:sz="2" w:space="0" w:color="auto"/>
              <w:left w:val="single" w:sz="2" w:space="0" w:color="auto"/>
              <w:bottom w:val="single" w:sz="2" w:space="0" w:color="auto"/>
              <w:right w:val="single" w:sz="2" w:space="0" w:color="auto"/>
            </w:tcBorders>
          </w:tcPr>
          <w:p w14:paraId="2228615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22A806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38C9B54" w14:textId="77777777" w:rsidR="00C8693F" w:rsidRDefault="00C8693F">
            <w:pPr>
              <w:spacing w:line="256" w:lineRule="auto"/>
              <w:rPr>
                <w:rFonts w:ascii="Times New Roman" w:hAnsi="Times New Roman"/>
                <w:color w:val="000000"/>
              </w:rPr>
            </w:pPr>
          </w:p>
        </w:tc>
      </w:tr>
      <w:tr w:rsidR="00C8693F" w14:paraId="36101FE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396D3B9" w14:textId="77777777" w:rsidR="00C8693F" w:rsidRDefault="00C8693F">
            <w:pPr>
              <w:spacing w:line="256" w:lineRule="auto"/>
              <w:rPr>
                <w:rFonts w:ascii="Times New Roman" w:hAnsi="Times New Roman"/>
                <w:color w:val="000000"/>
              </w:rPr>
            </w:pPr>
            <w:bookmarkStart w:id="344" w:name="BKM_09173DB1_1958_450B_9EA1_89799584CE61"/>
            <w:r>
              <w:rPr>
                <w:rFonts w:ascii="Times New Roman" w:hAnsi="Times New Roman"/>
                <w:b/>
                <w:color w:val="000000"/>
              </w:rPr>
              <w:t>likelihood</w:t>
            </w:r>
            <w:r>
              <w:rPr>
                <w:rFonts w:ascii="Times New Roman" w:hAnsi="Times New Roman"/>
                <w:color w:val="000000"/>
              </w:rPr>
              <w:t xml:space="preserve"> Value</w:t>
            </w:r>
          </w:p>
          <w:p w14:paraId="6C4525E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3CB72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F00B7C9" w14:textId="77777777" w:rsidR="00C8693F" w:rsidRDefault="00C8693F">
            <w:pPr>
              <w:spacing w:line="256" w:lineRule="auto"/>
              <w:rPr>
                <w:rFonts w:ascii="Times New Roman" w:hAnsi="Times New Roman"/>
                <w:color w:val="000000"/>
              </w:rPr>
            </w:pPr>
          </w:p>
          <w:p w14:paraId="79975728" w14:textId="77777777" w:rsidR="00C8693F" w:rsidRDefault="00C8693F">
            <w:pPr>
              <w:spacing w:line="256" w:lineRule="auto"/>
              <w:rPr>
                <w:rFonts w:ascii="Times New Roman" w:hAnsi="Times New Roman"/>
                <w:color w:val="000000"/>
              </w:rPr>
            </w:pPr>
          </w:p>
          <w:p w14:paraId="3DF7A220" w14:textId="77777777" w:rsidR="00C8693F" w:rsidRDefault="00C8693F">
            <w:pPr>
              <w:spacing w:line="256" w:lineRule="auto"/>
              <w:rPr>
                <w:rFonts w:ascii="Times New Roman" w:hAnsi="Times New Roman"/>
                <w:color w:val="000000"/>
              </w:rPr>
            </w:pPr>
          </w:p>
          <w:p w14:paraId="6013848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7D1411B" w14:textId="77777777" w:rsidR="00C8693F" w:rsidRDefault="00C8693F">
            <w:pPr>
              <w:spacing w:line="256" w:lineRule="auto"/>
              <w:rPr>
                <w:rFonts w:ascii="Times New Roman" w:hAnsi="Times New Roman"/>
                <w:color w:val="000000"/>
              </w:rPr>
            </w:pPr>
            <w:r>
              <w:rPr>
                <w:rFonts w:ascii="Times New Roman" w:hAnsi="Times New Roman"/>
                <w:color w:val="000000"/>
              </w:rPr>
              <w:t>The likelihood of acquiring the condition specified as a numeric probability or a coded ordinal value.</w:t>
            </w:r>
          </w:p>
        </w:tc>
        <w:tc>
          <w:tcPr>
            <w:tcW w:w="3060" w:type="dxa"/>
            <w:tcBorders>
              <w:top w:val="single" w:sz="2" w:space="0" w:color="auto"/>
              <w:left w:val="single" w:sz="2" w:space="0" w:color="auto"/>
              <w:bottom w:val="single" w:sz="2" w:space="0" w:color="auto"/>
              <w:right w:val="single" w:sz="2" w:space="0" w:color="auto"/>
            </w:tcBorders>
          </w:tcPr>
          <w:p w14:paraId="61BB9CDF"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57DFE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DA174F0" w14:textId="77777777" w:rsidR="00C8693F" w:rsidRDefault="00C8693F">
            <w:pPr>
              <w:spacing w:line="256" w:lineRule="auto"/>
              <w:rPr>
                <w:rFonts w:ascii="Times New Roman" w:hAnsi="Times New Roman"/>
                <w:color w:val="000000"/>
              </w:rPr>
            </w:pPr>
          </w:p>
        </w:tc>
        <w:bookmarkEnd w:id="344"/>
      </w:tr>
      <w:tr w:rsidR="00C8693F" w14:paraId="4458BAD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3A41551" w14:textId="77777777" w:rsidR="00C8693F" w:rsidRDefault="00C8693F">
            <w:pPr>
              <w:spacing w:line="256" w:lineRule="auto"/>
              <w:rPr>
                <w:rFonts w:ascii="Times New Roman" w:hAnsi="Times New Roman"/>
                <w:color w:val="000000"/>
              </w:rPr>
            </w:pPr>
            <w:bookmarkStart w:id="345" w:name="BKM_2E2FB86D_7494_4140_A7E8_A0169918DD0E"/>
            <w:r>
              <w:rPr>
                <w:rFonts w:ascii="Times New Roman" w:hAnsi="Times New Roman"/>
                <w:b/>
                <w:color w:val="000000"/>
              </w:rPr>
              <w:t>within</w:t>
            </w:r>
            <w:r>
              <w:rPr>
                <w:rFonts w:ascii="Times New Roman" w:hAnsi="Times New Roman"/>
                <w:color w:val="000000"/>
              </w:rPr>
              <w:t xml:space="preserve"> TimePerioid</w:t>
            </w:r>
          </w:p>
          <w:p w14:paraId="68D293B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1791A9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DFEB1AE" w14:textId="77777777" w:rsidR="00C8693F" w:rsidRDefault="00C8693F">
            <w:pPr>
              <w:spacing w:line="256" w:lineRule="auto"/>
              <w:rPr>
                <w:rFonts w:ascii="Times New Roman" w:hAnsi="Times New Roman"/>
                <w:color w:val="000000"/>
              </w:rPr>
            </w:pPr>
          </w:p>
          <w:p w14:paraId="3EF34657" w14:textId="77777777" w:rsidR="00C8693F" w:rsidRDefault="00C8693F">
            <w:pPr>
              <w:spacing w:line="256" w:lineRule="auto"/>
              <w:rPr>
                <w:rFonts w:ascii="Times New Roman" w:hAnsi="Times New Roman"/>
                <w:color w:val="000000"/>
              </w:rPr>
            </w:pPr>
          </w:p>
          <w:p w14:paraId="15DE4130" w14:textId="77777777" w:rsidR="00C8693F" w:rsidRDefault="00C8693F">
            <w:pPr>
              <w:spacing w:line="256" w:lineRule="auto"/>
              <w:rPr>
                <w:rFonts w:ascii="Times New Roman" w:hAnsi="Times New Roman"/>
                <w:color w:val="000000"/>
              </w:rPr>
            </w:pPr>
          </w:p>
          <w:p w14:paraId="0A77902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7E1E71C" w14:textId="77777777" w:rsidR="00C8693F" w:rsidRDefault="00C8693F">
            <w:pPr>
              <w:spacing w:line="256" w:lineRule="auto"/>
              <w:rPr>
                <w:rFonts w:ascii="Times New Roman" w:hAnsi="Times New Roman"/>
                <w:color w:val="000000"/>
              </w:rPr>
            </w:pPr>
            <w:r>
              <w:rPr>
                <w:rFonts w:ascii="Times New Roman" w:hAnsi="Times New Roman"/>
                <w:color w:val="000000"/>
              </w:rPr>
              <w:t>The time span within which the condition will be reached. e.g., 10 years.</w:t>
            </w:r>
          </w:p>
        </w:tc>
        <w:tc>
          <w:tcPr>
            <w:tcW w:w="3060" w:type="dxa"/>
            <w:tcBorders>
              <w:top w:val="single" w:sz="2" w:space="0" w:color="auto"/>
              <w:left w:val="single" w:sz="2" w:space="0" w:color="auto"/>
              <w:bottom w:val="single" w:sz="2" w:space="0" w:color="auto"/>
              <w:right w:val="single" w:sz="2" w:space="0" w:color="auto"/>
            </w:tcBorders>
          </w:tcPr>
          <w:p w14:paraId="206BE6D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6831B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ECA5CD8" w14:textId="77777777" w:rsidR="00C8693F" w:rsidRDefault="00C8693F">
            <w:pPr>
              <w:spacing w:line="256" w:lineRule="auto"/>
              <w:rPr>
                <w:rFonts w:ascii="Times New Roman" w:hAnsi="Times New Roman"/>
                <w:color w:val="000000"/>
              </w:rPr>
            </w:pPr>
          </w:p>
        </w:tc>
        <w:bookmarkEnd w:id="345"/>
      </w:tr>
      <w:bookmarkEnd w:id="341"/>
    </w:tbl>
    <w:p w14:paraId="1B057572" w14:textId="77777777" w:rsidR="00C8693F" w:rsidRDefault="00C8693F" w:rsidP="00C8693F">
      <w:pPr>
        <w:rPr>
          <w:rFonts w:ascii="Times New Roman" w:hAnsi="Times New Roman" w:cs="Arial"/>
          <w:color w:val="000000"/>
          <w:lang w:val="en-AU"/>
        </w:rPr>
      </w:pPr>
    </w:p>
    <w:p w14:paraId="3B7762FE" w14:textId="77777777" w:rsidR="00C8693F" w:rsidRDefault="00C8693F" w:rsidP="00C8693F">
      <w:pPr>
        <w:pStyle w:val="Heading2"/>
        <w:rPr>
          <w:rFonts w:ascii="Arial" w:hAnsi="Arial"/>
          <w:color w:val="004080"/>
          <w:szCs w:val="24"/>
          <w:lang w:val="en-US"/>
        </w:rPr>
      </w:pPr>
      <w:bookmarkStart w:id="346" w:name="BKM_D028696A_B9AB_4580_95CF_E9E73AEF0431"/>
      <w:bookmarkStart w:id="347" w:name="_Toc374521870"/>
      <w:r>
        <w:rPr>
          <w:bCs/>
          <w:szCs w:val="24"/>
          <w:lang w:val="en-US"/>
        </w:rPr>
        <w:t>Proposal</w:t>
      </w:r>
      <w:bookmarkEnd w:id="347"/>
    </w:p>
    <w:p w14:paraId="6E1D762C"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EnactmentPhase</w:t>
      </w:r>
    </w:p>
    <w:p w14:paraId="7B4B7642" w14:textId="77777777" w:rsidR="00C8693F" w:rsidRDefault="00C8693F" w:rsidP="00C8693F">
      <w:pPr>
        <w:rPr>
          <w:rFonts w:ascii="Times New Roman" w:hAnsi="Times New Roman"/>
          <w:color w:val="000000"/>
        </w:rPr>
      </w:pPr>
    </w:p>
    <w:p w14:paraId="1904C0FC" w14:textId="77777777" w:rsidR="00C8693F" w:rsidRDefault="00C8693F" w:rsidP="00C8693F">
      <w:pPr>
        <w:rPr>
          <w:rFonts w:ascii="Arial" w:eastAsiaTheme="minorEastAsia" w:hAnsi="Arial"/>
        </w:rPr>
      </w:pPr>
      <w:r>
        <w:rPr>
          <w:rFonts w:ascii="Times New Roman" w:hAnsi="Times New Roman"/>
          <w:color w:val="000000"/>
        </w:rPr>
        <w:t>Description of a an action that is being proposed to be performed. The proposal may be a recommendation from a clinical decision support system or advice from a consultation.</w:t>
      </w:r>
    </w:p>
    <w:p w14:paraId="666C3286" w14:textId="77777777" w:rsidR="00C8693F" w:rsidRDefault="00C8693F" w:rsidP="00C8693F">
      <w:pPr>
        <w:rPr>
          <w:rFonts w:ascii="Times New Roman" w:hAnsi="Times New Roman"/>
        </w:rPr>
      </w:pPr>
    </w:p>
    <w:p w14:paraId="5FDB3A9C" w14:textId="77777777" w:rsidR="00C8693F" w:rsidRDefault="00C8693F" w:rsidP="00C8693F">
      <w:pPr>
        <w:rPr>
          <w:rFonts w:ascii="Times New Roman" w:hAnsi="Times New Roman"/>
        </w:rPr>
      </w:pPr>
    </w:p>
    <w:p w14:paraId="78645D2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71F038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D56328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EDE2A7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C0F9F2D"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1E5A3E9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209F6C1" w14:textId="77777777" w:rsidTr="00C8693F">
        <w:tc>
          <w:tcPr>
            <w:tcW w:w="2250" w:type="dxa"/>
            <w:tcBorders>
              <w:top w:val="single" w:sz="2" w:space="0" w:color="auto"/>
              <w:left w:val="single" w:sz="2" w:space="0" w:color="auto"/>
              <w:bottom w:val="single" w:sz="2" w:space="0" w:color="auto"/>
              <w:right w:val="single" w:sz="2" w:space="0" w:color="auto"/>
            </w:tcBorders>
          </w:tcPr>
          <w:p w14:paraId="4BD6935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1DED6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CC7B1E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401CA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3B64BF0"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038BE8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956730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4873F89"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039D57D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640A51B" w14:textId="77777777" w:rsidR="00C8693F" w:rsidRDefault="00C8693F">
            <w:pPr>
              <w:spacing w:line="256" w:lineRule="auto"/>
              <w:rPr>
                <w:rFonts w:ascii="Times New Roman" w:hAnsi="Times New Roman"/>
                <w:color w:val="000000"/>
              </w:rPr>
            </w:pPr>
          </w:p>
          <w:p w14:paraId="390AE5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64703A8" w14:textId="77777777" w:rsidTr="00C8693F">
        <w:tc>
          <w:tcPr>
            <w:tcW w:w="2250" w:type="dxa"/>
            <w:tcBorders>
              <w:top w:val="single" w:sz="2" w:space="0" w:color="auto"/>
              <w:left w:val="single" w:sz="2" w:space="0" w:color="auto"/>
              <w:bottom w:val="single" w:sz="2" w:space="0" w:color="auto"/>
              <w:right w:val="single" w:sz="2" w:space="0" w:color="auto"/>
            </w:tcBorders>
          </w:tcPr>
          <w:p w14:paraId="034C4BE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10834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2CE632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2BFA2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CC7B4E0" w14:textId="77777777" w:rsidR="00C8693F" w:rsidRDefault="00C8693F">
            <w:pPr>
              <w:spacing w:line="256" w:lineRule="auto"/>
              <w:rPr>
                <w:rFonts w:ascii="Times New Roman" w:hAnsi="Times New Roman"/>
                <w:color w:val="000000"/>
              </w:rPr>
            </w:pPr>
            <w:r>
              <w:rPr>
                <w:rFonts w:ascii="Times New Roman" w:hAnsi="Times New Roman"/>
                <w:color w:val="000000"/>
              </w:rPr>
              <w:t>ProcedureProposal</w:t>
            </w:r>
          </w:p>
          <w:p w14:paraId="3472B77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F50B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6CCBAB7"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5723EF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A3EBA2" w14:textId="77777777" w:rsidR="00C8693F" w:rsidRDefault="00C8693F">
            <w:pPr>
              <w:spacing w:line="256" w:lineRule="auto"/>
              <w:rPr>
                <w:rFonts w:ascii="Times New Roman" w:hAnsi="Times New Roman"/>
                <w:color w:val="000000"/>
              </w:rPr>
            </w:pPr>
          </w:p>
          <w:p w14:paraId="639355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5E5EEB3" w14:textId="77777777" w:rsidTr="00C8693F">
        <w:tc>
          <w:tcPr>
            <w:tcW w:w="2250" w:type="dxa"/>
            <w:tcBorders>
              <w:top w:val="single" w:sz="2" w:space="0" w:color="auto"/>
              <w:left w:val="single" w:sz="2" w:space="0" w:color="auto"/>
              <w:bottom w:val="single" w:sz="2" w:space="0" w:color="auto"/>
              <w:right w:val="single" w:sz="2" w:space="0" w:color="auto"/>
            </w:tcBorders>
          </w:tcPr>
          <w:p w14:paraId="0D64054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12BF01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DA6F7D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97E467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C6179B9" w14:textId="77777777" w:rsidR="00C8693F" w:rsidRDefault="00C8693F">
            <w:pPr>
              <w:spacing w:line="256" w:lineRule="auto"/>
              <w:rPr>
                <w:rFonts w:ascii="Times New Roman" w:hAnsi="Times New Roman"/>
                <w:color w:val="000000"/>
              </w:rPr>
            </w:pPr>
            <w:r>
              <w:rPr>
                <w:rFonts w:ascii="Times New Roman" w:hAnsi="Times New Roman"/>
                <w:color w:val="000000"/>
              </w:rPr>
              <w:t>EncounterProposal</w:t>
            </w:r>
          </w:p>
          <w:p w14:paraId="7287A7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923F08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CEA2BD"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5C45FBA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3D360EE" w14:textId="77777777" w:rsidR="00C8693F" w:rsidRDefault="00C8693F">
            <w:pPr>
              <w:spacing w:line="256" w:lineRule="auto"/>
              <w:rPr>
                <w:rFonts w:ascii="Times New Roman" w:hAnsi="Times New Roman"/>
                <w:color w:val="000000"/>
              </w:rPr>
            </w:pPr>
          </w:p>
          <w:p w14:paraId="5F3A2D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0425386" w14:textId="77777777" w:rsidTr="00C8693F">
        <w:tc>
          <w:tcPr>
            <w:tcW w:w="2250" w:type="dxa"/>
            <w:tcBorders>
              <w:top w:val="single" w:sz="2" w:space="0" w:color="auto"/>
              <w:left w:val="single" w:sz="2" w:space="0" w:color="auto"/>
              <w:bottom w:val="single" w:sz="2" w:space="0" w:color="auto"/>
              <w:right w:val="single" w:sz="2" w:space="0" w:color="auto"/>
            </w:tcBorders>
          </w:tcPr>
          <w:p w14:paraId="710320B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00A1413"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Source -&gt; Destination </w:t>
            </w:r>
          </w:p>
          <w:p w14:paraId="3DB0D46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3D223ED"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6FB91C21"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MedicationAdministrationProposal</w:t>
            </w:r>
          </w:p>
          <w:p w14:paraId="2B7900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C12E2F7"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Public  </w:t>
            </w:r>
          </w:p>
          <w:p w14:paraId="5B99F77E"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Proposal</w:t>
            </w:r>
          </w:p>
          <w:p w14:paraId="3CB88D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F264E9F" w14:textId="77777777" w:rsidR="00C8693F" w:rsidRDefault="00C8693F">
            <w:pPr>
              <w:spacing w:line="256" w:lineRule="auto"/>
              <w:rPr>
                <w:rFonts w:ascii="Times New Roman" w:hAnsi="Times New Roman"/>
                <w:color w:val="000000"/>
              </w:rPr>
            </w:pPr>
          </w:p>
          <w:p w14:paraId="4BA2D140"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 xml:space="preserve"> </w:t>
            </w:r>
          </w:p>
        </w:tc>
      </w:tr>
    </w:tbl>
    <w:p w14:paraId="4B8B1C43" w14:textId="77777777" w:rsidR="00C8693F" w:rsidRDefault="00C8693F" w:rsidP="00C8693F">
      <w:pPr>
        <w:rPr>
          <w:rFonts w:ascii="Times New Roman" w:hAnsi="Times New Roman" w:cs="Arial"/>
          <w:color w:val="000000"/>
          <w:lang w:val="en-AU"/>
        </w:rPr>
      </w:pPr>
      <w:bookmarkStart w:id="348" w:name="BKM_5A867B9C_BF61_4331_A1F3_05DEB1E9E1EC"/>
      <w:bookmarkEnd w:id="348"/>
    </w:p>
    <w:p w14:paraId="32C8155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4A4612B7"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40E7DD76"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1A27C17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02351A7E"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17A5CEA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D48C022"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proposedAtTime</w:t>
            </w:r>
            <w:r>
              <w:rPr>
                <w:rFonts w:ascii="Times New Roman" w:hAnsi="Times New Roman"/>
                <w:color w:val="000000"/>
              </w:rPr>
              <w:t xml:space="preserve"> TimePeriod</w:t>
            </w:r>
          </w:p>
          <w:p w14:paraId="6AFFDE6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503C73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CFF8DC9" w14:textId="77777777" w:rsidR="00C8693F" w:rsidRDefault="00C8693F">
            <w:pPr>
              <w:spacing w:line="256" w:lineRule="auto"/>
              <w:rPr>
                <w:rFonts w:ascii="Times New Roman" w:hAnsi="Times New Roman"/>
                <w:color w:val="000000"/>
              </w:rPr>
            </w:pPr>
          </w:p>
          <w:p w14:paraId="62EF2006" w14:textId="77777777" w:rsidR="00C8693F" w:rsidRDefault="00C8693F">
            <w:pPr>
              <w:spacing w:line="256" w:lineRule="auto"/>
              <w:rPr>
                <w:rFonts w:ascii="Times New Roman" w:hAnsi="Times New Roman"/>
                <w:color w:val="000000"/>
              </w:rPr>
            </w:pPr>
          </w:p>
          <w:p w14:paraId="0AAC7560" w14:textId="77777777" w:rsidR="00C8693F" w:rsidRDefault="00C8693F">
            <w:pPr>
              <w:spacing w:line="256" w:lineRule="auto"/>
              <w:rPr>
                <w:rFonts w:ascii="Times New Roman" w:hAnsi="Times New Roman"/>
                <w:color w:val="000000"/>
              </w:rPr>
            </w:pPr>
          </w:p>
          <w:p w14:paraId="151FACA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B2E84A3" w14:textId="77777777" w:rsidR="00C8693F" w:rsidRDefault="00C8693F">
            <w:pPr>
              <w:spacing w:line="256" w:lineRule="auto"/>
              <w:rPr>
                <w:rFonts w:ascii="Times New Roman" w:hAnsi="Times New Roman"/>
                <w:color w:val="000000"/>
              </w:rPr>
            </w:pPr>
            <w:r>
              <w:rPr>
                <w:rFonts w:ascii="Times New Roman" w:hAnsi="Times New Roman"/>
                <w:color w:val="000000"/>
              </w:rPr>
              <w:t>The time when the proposal was made.</w:t>
            </w:r>
          </w:p>
        </w:tc>
        <w:tc>
          <w:tcPr>
            <w:tcW w:w="3060" w:type="dxa"/>
            <w:tcBorders>
              <w:top w:val="single" w:sz="2" w:space="0" w:color="auto"/>
              <w:left w:val="single" w:sz="2" w:space="0" w:color="auto"/>
              <w:bottom w:val="single" w:sz="2" w:space="0" w:color="auto"/>
              <w:right w:val="single" w:sz="2" w:space="0" w:color="auto"/>
            </w:tcBorders>
          </w:tcPr>
          <w:p w14:paraId="42A34D7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DE07A0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7B5E1D6" w14:textId="77777777" w:rsidR="00C8693F" w:rsidRDefault="00C8693F">
            <w:pPr>
              <w:spacing w:line="256" w:lineRule="auto"/>
              <w:rPr>
                <w:rFonts w:ascii="Times New Roman" w:hAnsi="Times New Roman"/>
                <w:color w:val="000000"/>
              </w:rPr>
            </w:pPr>
          </w:p>
        </w:tc>
      </w:tr>
      <w:tr w:rsidR="00C8693F" w14:paraId="2BDFC6F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EF56C2D" w14:textId="77777777" w:rsidR="00C8693F" w:rsidRDefault="00C8693F">
            <w:pPr>
              <w:spacing w:line="256" w:lineRule="auto"/>
              <w:rPr>
                <w:rFonts w:ascii="Times New Roman" w:hAnsi="Times New Roman"/>
                <w:color w:val="000000"/>
              </w:rPr>
            </w:pPr>
            <w:bookmarkStart w:id="349" w:name="BKM_A01A81AB_A00E_4906_81D7_608B21FA6EC8"/>
            <w:r>
              <w:rPr>
                <w:rFonts w:ascii="Times New Roman" w:hAnsi="Times New Roman"/>
                <w:b/>
                <w:color w:val="000000"/>
              </w:rPr>
              <w:t>urgency</w:t>
            </w:r>
            <w:r>
              <w:rPr>
                <w:rFonts w:ascii="Times New Roman" w:hAnsi="Times New Roman"/>
                <w:color w:val="000000"/>
              </w:rPr>
              <w:t xml:space="preserve"> Code</w:t>
            </w:r>
          </w:p>
          <w:p w14:paraId="3843EB3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0A27F6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4FE92FF" w14:textId="77777777" w:rsidR="00C8693F" w:rsidRDefault="00C8693F">
            <w:pPr>
              <w:spacing w:line="256" w:lineRule="auto"/>
              <w:rPr>
                <w:rFonts w:ascii="Times New Roman" w:hAnsi="Times New Roman"/>
                <w:color w:val="000000"/>
              </w:rPr>
            </w:pPr>
          </w:p>
          <w:p w14:paraId="055A0ECA" w14:textId="77777777" w:rsidR="00C8693F" w:rsidRDefault="00C8693F">
            <w:pPr>
              <w:spacing w:line="256" w:lineRule="auto"/>
              <w:rPr>
                <w:rFonts w:ascii="Times New Roman" w:hAnsi="Times New Roman"/>
                <w:color w:val="000000"/>
              </w:rPr>
            </w:pPr>
          </w:p>
          <w:p w14:paraId="6AF6202A" w14:textId="77777777" w:rsidR="00C8693F" w:rsidRDefault="00C8693F">
            <w:pPr>
              <w:spacing w:line="256" w:lineRule="auto"/>
              <w:rPr>
                <w:rFonts w:ascii="Times New Roman" w:hAnsi="Times New Roman"/>
                <w:color w:val="000000"/>
              </w:rPr>
            </w:pPr>
          </w:p>
          <w:p w14:paraId="7F3CE1B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DAC306D" w14:textId="77777777" w:rsidR="00C8693F" w:rsidRDefault="00C8693F">
            <w:pPr>
              <w:spacing w:line="256" w:lineRule="auto"/>
              <w:rPr>
                <w:rFonts w:ascii="Times New Roman" w:hAnsi="Times New Roman"/>
                <w:color w:val="000000"/>
              </w:rPr>
            </w:pPr>
            <w:r>
              <w:rPr>
                <w:rFonts w:ascii="Times New Roman" w:hAnsi="Times New Roman"/>
                <w:color w:val="000000"/>
              </w:rPr>
              <w:t>Characterizes how quickly an action must be initiated. Includes concepts such as stat, urgent, routine.</w:t>
            </w:r>
          </w:p>
        </w:tc>
        <w:tc>
          <w:tcPr>
            <w:tcW w:w="3060" w:type="dxa"/>
            <w:tcBorders>
              <w:top w:val="single" w:sz="2" w:space="0" w:color="auto"/>
              <w:left w:val="single" w:sz="2" w:space="0" w:color="auto"/>
              <w:bottom w:val="single" w:sz="2" w:space="0" w:color="auto"/>
              <w:right w:val="single" w:sz="2" w:space="0" w:color="auto"/>
            </w:tcBorders>
          </w:tcPr>
          <w:p w14:paraId="31CAA4AF"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61C944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1726028" w14:textId="77777777" w:rsidR="00C8693F" w:rsidRDefault="00C8693F">
            <w:pPr>
              <w:spacing w:line="256" w:lineRule="auto"/>
              <w:rPr>
                <w:rFonts w:ascii="Times New Roman" w:hAnsi="Times New Roman"/>
                <w:color w:val="000000"/>
              </w:rPr>
            </w:pPr>
          </w:p>
        </w:tc>
        <w:bookmarkEnd w:id="349"/>
      </w:tr>
      <w:bookmarkEnd w:id="346"/>
    </w:tbl>
    <w:p w14:paraId="42E16CF7" w14:textId="77777777" w:rsidR="00C8693F" w:rsidRDefault="00C8693F" w:rsidP="00C8693F">
      <w:pPr>
        <w:rPr>
          <w:rFonts w:ascii="Times New Roman" w:hAnsi="Times New Roman" w:cs="Arial"/>
          <w:color w:val="000000"/>
          <w:lang w:val="en-AU"/>
        </w:rPr>
      </w:pPr>
    </w:p>
    <w:p w14:paraId="5D1E1B24" w14:textId="77777777" w:rsidR="00C8693F" w:rsidRDefault="00C8693F" w:rsidP="00C8693F">
      <w:pPr>
        <w:pStyle w:val="Heading2"/>
        <w:rPr>
          <w:rFonts w:ascii="Arial" w:hAnsi="Arial"/>
          <w:color w:val="004080"/>
          <w:szCs w:val="24"/>
          <w:lang w:val="en-US"/>
        </w:rPr>
      </w:pPr>
      <w:bookmarkStart w:id="350" w:name="BKM_DC77DBDB_3D93_49E8_ABC4_4098214F4EF3"/>
      <w:bookmarkStart w:id="351" w:name="_Toc374521871"/>
      <w:r>
        <w:rPr>
          <w:bCs/>
          <w:szCs w:val="24"/>
          <w:lang w:val="en-US"/>
        </w:rPr>
        <w:t>RespiratoryCareProcedure</w:t>
      </w:r>
      <w:bookmarkEnd w:id="351"/>
    </w:p>
    <w:p w14:paraId="670424F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ProcedureParameters</w:t>
      </w:r>
    </w:p>
    <w:p w14:paraId="250C1A36" w14:textId="77777777" w:rsidR="00C8693F" w:rsidRDefault="00C8693F" w:rsidP="00C8693F">
      <w:pPr>
        <w:rPr>
          <w:rFonts w:ascii="Times New Roman" w:hAnsi="Times New Roman"/>
          <w:color w:val="000000"/>
        </w:rPr>
      </w:pPr>
    </w:p>
    <w:p w14:paraId="5C565FB5" w14:textId="77777777" w:rsidR="00C8693F" w:rsidRDefault="00C8693F" w:rsidP="00C8693F">
      <w:pPr>
        <w:rPr>
          <w:rFonts w:ascii="Times New Roman" w:hAnsi="Times New Roman"/>
          <w:color w:val="000000"/>
        </w:rPr>
      </w:pPr>
      <w:r>
        <w:rPr>
          <w:rFonts w:ascii="Times New Roman" w:hAnsi="Times New Roman"/>
          <w:color w:val="000000"/>
        </w:rPr>
        <w:t xml:space="preserve">Procedures that encompass supplemental oxygen (eg, nasal cannula, face mask), BiPAP/CPAP, and mechanical ventilation.  </w:t>
      </w:r>
    </w:p>
    <w:p w14:paraId="78A297A4" w14:textId="77777777" w:rsidR="00C8693F" w:rsidRDefault="00C8693F" w:rsidP="00C8693F">
      <w:pPr>
        <w:rPr>
          <w:rFonts w:ascii="Times New Roman" w:hAnsi="Times New Roman"/>
          <w:color w:val="000000"/>
        </w:rPr>
      </w:pPr>
    </w:p>
    <w:p w14:paraId="10A05635" w14:textId="77777777" w:rsidR="00C8693F" w:rsidRDefault="00C8693F" w:rsidP="00C8693F">
      <w:pPr>
        <w:rPr>
          <w:rFonts w:ascii="Arial" w:eastAsiaTheme="minorEastAsia" w:hAnsi="Arial"/>
          <w:lang w:val="en-AU"/>
        </w:rPr>
      </w:pPr>
      <w:r>
        <w:rPr>
          <w:rFonts w:ascii="Times New Roman" w:hAnsi="Times New Roman"/>
          <w:color w:val="000000"/>
        </w:rPr>
        <w:t>Note: While these are vastly different respiratory care concepts, the associated data elements can be constrained through templates.</w:t>
      </w:r>
    </w:p>
    <w:p w14:paraId="7217EAD2" w14:textId="77777777" w:rsidR="00C8693F" w:rsidRDefault="00C8693F" w:rsidP="00C8693F">
      <w:pPr>
        <w:rPr>
          <w:rFonts w:ascii="Times New Roman" w:hAnsi="Times New Roman"/>
        </w:rPr>
      </w:pPr>
    </w:p>
    <w:p w14:paraId="1A9863A4" w14:textId="77777777" w:rsidR="00C8693F" w:rsidRDefault="00C8693F" w:rsidP="00C8693F">
      <w:pPr>
        <w:rPr>
          <w:rFonts w:ascii="Times New Roman" w:hAnsi="Times New Roman"/>
        </w:rPr>
      </w:pPr>
    </w:p>
    <w:p w14:paraId="63334D0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0C6F542"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21F56E5"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7555600"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FD10A6E"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189DBE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121A3C5" w14:textId="77777777" w:rsidTr="00C8693F">
        <w:tc>
          <w:tcPr>
            <w:tcW w:w="2250" w:type="dxa"/>
            <w:tcBorders>
              <w:top w:val="single" w:sz="2" w:space="0" w:color="auto"/>
              <w:left w:val="single" w:sz="2" w:space="0" w:color="auto"/>
              <w:bottom w:val="single" w:sz="2" w:space="0" w:color="auto"/>
              <w:right w:val="single" w:sz="2" w:space="0" w:color="auto"/>
            </w:tcBorders>
          </w:tcPr>
          <w:p w14:paraId="0BBB9682"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689BA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CCB5EF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1062E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54018DD" w14:textId="77777777" w:rsidR="00C8693F" w:rsidRDefault="00C8693F">
            <w:pPr>
              <w:spacing w:line="256" w:lineRule="auto"/>
              <w:rPr>
                <w:rFonts w:ascii="Times New Roman" w:hAnsi="Times New Roman"/>
                <w:color w:val="000000"/>
              </w:rPr>
            </w:pPr>
            <w:r>
              <w:rPr>
                <w:rFonts w:ascii="Times New Roman" w:hAnsi="Times New Roman"/>
                <w:color w:val="000000"/>
              </w:rPr>
              <w:t>RespiratoryCareProcedure</w:t>
            </w:r>
          </w:p>
          <w:p w14:paraId="6706D4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C22F9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4C15A87"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78BAC9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0BFFA06" w14:textId="77777777" w:rsidR="00C8693F" w:rsidRDefault="00C8693F">
            <w:pPr>
              <w:spacing w:line="256" w:lineRule="auto"/>
              <w:rPr>
                <w:rFonts w:ascii="Times New Roman" w:hAnsi="Times New Roman"/>
                <w:color w:val="000000"/>
              </w:rPr>
            </w:pPr>
          </w:p>
          <w:p w14:paraId="4FE78D3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2946ACD" w14:textId="77777777" w:rsidR="00C8693F" w:rsidRDefault="00C8693F" w:rsidP="00C8693F">
      <w:pPr>
        <w:rPr>
          <w:rFonts w:ascii="Times New Roman" w:hAnsi="Times New Roman" w:cs="Arial"/>
          <w:color w:val="000000"/>
          <w:lang w:val="en-AU"/>
        </w:rPr>
      </w:pPr>
      <w:bookmarkStart w:id="352" w:name="BKM_DD748233_11EE_4209_96AB_AA1C1C4193AE"/>
      <w:bookmarkEnd w:id="352"/>
    </w:p>
    <w:p w14:paraId="12D1F0B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65649264"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1B0CBBAA" w14:textId="77777777" w:rsidR="00C8693F" w:rsidRDefault="00C8693F">
            <w:pPr>
              <w:spacing w:line="256" w:lineRule="auto"/>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2883AC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4F4356C5"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0F7244A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E50E376"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ePAP</w:t>
            </w:r>
            <w:r>
              <w:rPr>
                <w:rFonts w:ascii="Times New Roman" w:hAnsi="Times New Roman"/>
                <w:color w:val="000000"/>
              </w:rPr>
              <w:t xml:space="preserve"> IntervalOfQuantity</w:t>
            </w:r>
          </w:p>
          <w:p w14:paraId="60331D9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40380D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571FD5D" w14:textId="77777777" w:rsidR="00C8693F" w:rsidRDefault="00C8693F">
            <w:pPr>
              <w:spacing w:line="256" w:lineRule="auto"/>
              <w:rPr>
                <w:rFonts w:ascii="Times New Roman" w:hAnsi="Times New Roman"/>
                <w:color w:val="000000"/>
              </w:rPr>
            </w:pPr>
          </w:p>
          <w:p w14:paraId="7111A309" w14:textId="77777777" w:rsidR="00C8693F" w:rsidRDefault="00C8693F">
            <w:pPr>
              <w:spacing w:line="256" w:lineRule="auto"/>
              <w:rPr>
                <w:rFonts w:ascii="Times New Roman" w:hAnsi="Times New Roman"/>
                <w:color w:val="000000"/>
              </w:rPr>
            </w:pPr>
          </w:p>
          <w:p w14:paraId="4CA890B2" w14:textId="77777777" w:rsidR="00C8693F" w:rsidRDefault="00C8693F">
            <w:pPr>
              <w:spacing w:line="256" w:lineRule="auto"/>
              <w:rPr>
                <w:rFonts w:ascii="Times New Roman" w:hAnsi="Times New Roman"/>
                <w:color w:val="000000"/>
              </w:rPr>
            </w:pPr>
          </w:p>
          <w:p w14:paraId="79C3E36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AF74E4A" w14:textId="77777777" w:rsidR="00C8693F" w:rsidRDefault="00C8693F">
            <w:pPr>
              <w:spacing w:line="256" w:lineRule="auto"/>
              <w:rPr>
                <w:rFonts w:ascii="Times New Roman" w:hAnsi="Times New Roman"/>
                <w:color w:val="000000"/>
              </w:rPr>
            </w:pPr>
            <w:r>
              <w:rPr>
                <w:rFonts w:ascii="Times New Roman" w:hAnsi="Times New Roman"/>
                <w:color w:val="000000"/>
              </w:rPr>
              <w:t>Expiratory positive airway pressure, often expressed in cmH20 in the United States. Example: 5 cmH2O</w:t>
            </w:r>
          </w:p>
        </w:tc>
        <w:tc>
          <w:tcPr>
            <w:tcW w:w="3060" w:type="dxa"/>
            <w:tcBorders>
              <w:top w:val="single" w:sz="2" w:space="0" w:color="auto"/>
              <w:left w:val="single" w:sz="2" w:space="0" w:color="auto"/>
              <w:bottom w:val="single" w:sz="2" w:space="0" w:color="auto"/>
              <w:right w:val="single" w:sz="2" w:space="0" w:color="auto"/>
            </w:tcBorders>
          </w:tcPr>
          <w:p w14:paraId="2C835A8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633D6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DC4BC22" w14:textId="77777777" w:rsidR="00C8693F" w:rsidRDefault="00C8693F">
            <w:pPr>
              <w:spacing w:line="256" w:lineRule="auto"/>
              <w:rPr>
                <w:rFonts w:ascii="Times New Roman" w:hAnsi="Times New Roman"/>
                <w:color w:val="000000"/>
              </w:rPr>
            </w:pPr>
          </w:p>
        </w:tc>
      </w:tr>
      <w:tr w:rsidR="00C8693F" w14:paraId="15A8473F"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DBFE45A" w14:textId="77777777" w:rsidR="00C8693F" w:rsidRDefault="00C8693F">
            <w:pPr>
              <w:spacing w:line="256" w:lineRule="auto"/>
              <w:rPr>
                <w:rFonts w:ascii="Times New Roman" w:hAnsi="Times New Roman"/>
                <w:color w:val="000000"/>
              </w:rPr>
            </w:pPr>
            <w:bookmarkStart w:id="353" w:name="BKM_B7328248_A9E5_4570_9981_C17A89C0DCF1"/>
            <w:r>
              <w:rPr>
                <w:rFonts w:ascii="Times New Roman" w:hAnsi="Times New Roman"/>
                <w:b/>
                <w:color w:val="000000"/>
              </w:rPr>
              <w:t>fiO2</w:t>
            </w:r>
            <w:r>
              <w:rPr>
                <w:rFonts w:ascii="Times New Roman" w:hAnsi="Times New Roman"/>
                <w:color w:val="000000"/>
              </w:rPr>
              <w:t xml:space="preserve"> IntervalOfQuantity</w:t>
            </w:r>
          </w:p>
          <w:p w14:paraId="35A820F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E04AC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447256F" w14:textId="77777777" w:rsidR="00C8693F" w:rsidRDefault="00C8693F">
            <w:pPr>
              <w:spacing w:line="256" w:lineRule="auto"/>
              <w:rPr>
                <w:rFonts w:ascii="Times New Roman" w:hAnsi="Times New Roman"/>
                <w:color w:val="000000"/>
              </w:rPr>
            </w:pPr>
          </w:p>
          <w:p w14:paraId="1873FE53" w14:textId="77777777" w:rsidR="00C8693F" w:rsidRDefault="00C8693F">
            <w:pPr>
              <w:spacing w:line="256" w:lineRule="auto"/>
              <w:rPr>
                <w:rFonts w:ascii="Times New Roman" w:hAnsi="Times New Roman"/>
                <w:color w:val="000000"/>
              </w:rPr>
            </w:pPr>
          </w:p>
          <w:p w14:paraId="34F07851" w14:textId="77777777" w:rsidR="00C8693F" w:rsidRDefault="00C8693F">
            <w:pPr>
              <w:spacing w:line="256" w:lineRule="auto"/>
              <w:rPr>
                <w:rFonts w:ascii="Times New Roman" w:hAnsi="Times New Roman"/>
                <w:color w:val="000000"/>
              </w:rPr>
            </w:pPr>
          </w:p>
          <w:p w14:paraId="08447DD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69B6BDB" w14:textId="77777777" w:rsidR="00C8693F" w:rsidRDefault="00C8693F">
            <w:pPr>
              <w:spacing w:line="256" w:lineRule="auto"/>
              <w:rPr>
                <w:rFonts w:ascii="Times New Roman" w:hAnsi="Times New Roman"/>
                <w:color w:val="000000"/>
              </w:rPr>
            </w:pPr>
            <w:r>
              <w:rPr>
                <w:rFonts w:ascii="Times New Roman" w:hAnsi="Times New Roman"/>
                <w:color w:val="000000"/>
              </w:rPr>
              <w:t>Fraction of inspired oxygen, expressed as a percentage. For example, 100%.</w:t>
            </w:r>
          </w:p>
        </w:tc>
        <w:tc>
          <w:tcPr>
            <w:tcW w:w="3060" w:type="dxa"/>
            <w:tcBorders>
              <w:top w:val="single" w:sz="2" w:space="0" w:color="auto"/>
              <w:left w:val="single" w:sz="2" w:space="0" w:color="auto"/>
              <w:bottom w:val="single" w:sz="2" w:space="0" w:color="auto"/>
              <w:right w:val="single" w:sz="2" w:space="0" w:color="auto"/>
            </w:tcBorders>
          </w:tcPr>
          <w:p w14:paraId="53857B7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2DF367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83934B9" w14:textId="77777777" w:rsidR="00C8693F" w:rsidRDefault="00C8693F">
            <w:pPr>
              <w:spacing w:line="256" w:lineRule="auto"/>
              <w:rPr>
                <w:rFonts w:ascii="Times New Roman" w:hAnsi="Times New Roman"/>
                <w:color w:val="000000"/>
              </w:rPr>
            </w:pPr>
          </w:p>
        </w:tc>
        <w:bookmarkEnd w:id="353"/>
      </w:tr>
      <w:tr w:rsidR="00C8693F" w14:paraId="390F41E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3C1EB8A" w14:textId="77777777" w:rsidR="00C8693F" w:rsidRDefault="00C8693F">
            <w:pPr>
              <w:spacing w:line="256" w:lineRule="auto"/>
              <w:rPr>
                <w:rFonts w:ascii="Times New Roman" w:hAnsi="Times New Roman"/>
                <w:color w:val="000000"/>
              </w:rPr>
            </w:pPr>
            <w:bookmarkStart w:id="354" w:name="BKM_AB7B2EEE_0753_442C_A723_1699B19CDCCE"/>
            <w:r>
              <w:rPr>
                <w:rFonts w:ascii="Times New Roman" w:hAnsi="Times New Roman"/>
                <w:b/>
                <w:color w:val="000000"/>
              </w:rPr>
              <w:t>inspiratoryTime</w:t>
            </w:r>
            <w:r>
              <w:rPr>
                <w:rFonts w:ascii="Times New Roman" w:hAnsi="Times New Roman"/>
                <w:color w:val="000000"/>
              </w:rPr>
              <w:t xml:space="preserve"> IntervalOfQuantity</w:t>
            </w:r>
          </w:p>
          <w:p w14:paraId="7175FB0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62D0D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96D7606" w14:textId="77777777" w:rsidR="00C8693F" w:rsidRDefault="00C8693F">
            <w:pPr>
              <w:spacing w:line="256" w:lineRule="auto"/>
              <w:rPr>
                <w:rFonts w:ascii="Times New Roman" w:hAnsi="Times New Roman"/>
                <w:color w:val="000000"/>
              </w:rPr>
            </w:pPr>
          </w:p>
          <w:p w14:paraId="17558692" w14:textId="77777777" w:rsidR="00C8693F" w:rsidRDefault="00C8693F">
            <w:pPr>
              <w:spacing w:line="256" w:lineRule="auto"/>
              <w:rPr>
                <w:rFonts w:ascii="Times New Roman" w:hAnsi="Times New Roman"/>
                <w:color w:val="000000"/>
              </w:rPr>
            </w:pPr>
          </w:p>
          <w:p w14:paraId="47183FF8" w14:textId="77777777" w:rsidR="00C8693F" w:rsidRDefault="00C8693F">
            <w:pPr>
              <w:spacing w:line="256" w:lineRule="auto"/>
              <w:rPr>
                <w:rFonts w:ascii="Times New Roman" w:hAnsi="Times New Roman"/>
                <w:color w:val="000000"/>
              </w:rPr>
            </w:pPr>
          </w:p>
          <w:p w14:paraId="085AD80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01E2A3C"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the duration of the positive airway pressume applied by a mechanical ventilator. For example, 1 second.</w:t>
            </w:r>
          </w:p>
        </w:tc>
        <w:tc>
          <w:tcPr>
            <w:tcW w:w="3060" w:type="dxa"/>
            <w:tcBorders>
              <w:top w:val="single" w:sz="2" w:space="0" w:color="auto"/>
              <w:left w:val="single" w:sz="2" w:space="0" w:color="auto"/>
              <w:bottom w:val="single" w:sz="2" w:space="0" w:color="auto"/>
              <w:right w:val="single" w:sz="2" w:space="0" w:color="auto"/>
            </w:tcBorders>
          </w:tcPr>
          <w:p w14:paraId="40470149"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F091D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BCD9664" w14:textId="77777777" w:rsidR="00C8693F" w:rsidRDefault="00C8693F">
            <w:pPr>
              <w:spacing w:line="256" w:lineRule="auto"/>
              <w:rPr>
                <w:rFonts w:ascii="Times New Roman" w:hAnsi="Times New Roman"/>
                <w:color w:val="000000"/>
              </w:rPr>
            </w:pPr>
          </w:p>
        </w:tc>
        <w:bookmarkEnd w:id="354"/>
      </w:tr>
      <w:tr w:rsidR="00C8693F" w14:paraId="6D3A6BCA"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95F66DA" w14:textId="77777777" w:rsidR="00C8693F" w:rsidRDefault="00C8693F">
            <w:pPr>
              <w:spacing w:line="256" w:lineRule="auto"/>
              <w:rPr>
                <w:rFonts w:ascii="Times New Roman" w:hAnsi="Times New Roman"/>
                <w:color w:val="000000"/>
              </w:rPr>
            </w:pPr>
            <w:bookmarkStart w:id="355" w:name="BKM_C63AC57F_3F76_4EA0_A02C_1308A2F0F076"/>
            <w:r>
              <w:rPr>
                <w:rFonts w:ascii="Times New Roman" w:hAnsi="Times New Roman"/>
                <w:b/>
                <w:color w:val="000000"/>
              </w:rPr>
              <w:t>iPAP</w:t>
            </w:r>
            <w:r>
              <w:rPr>
                <w:rFonts w:ascii="Times New Roman" w:hAnsi="Times New Roman"/>
                <w:color w:val="000000"/>
              </w:rPr>
              <w:t xml:space="preserve"> IntervalOfQuantity</w:t>
            </w:r>
          </w:p>
          <w:p w14:paraId="7BF9744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BF006F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2480CC5" w14:textId="77777777" w:rsidR="00C8693F" w:rsidRDefault="00C8693F">
            <w:pPr>
              <w:spacing w:line="256" w:lineRule="auto"/>
              <w:rPr>
                <w:rFonts w:ascii="Times New Roman" w:hAnsi="Times New Roman"/>
                <w:color w:val="000000"/>
              </w:rPr>
            </w:pPr>
          </w:p>
          <w:p w14:paraId="111EAFA5" w14:textId="77777777" w:rsidR="00C8693F" w:rsidRDefault="00C8693F">
            <w:pPr>
              <w:spacing w:line="256" w:lineRule="auto"/>
              <w:rPr>
                <w:rFonts w:ascii="Times New Roman" w:hAnsi="Times New Roman"/>
                <w:color w:val="000000"/>
              </w:rPr>
            </w:pPr>
          </w:p>
          <w:p w14:paraId="61450AC1" w14:textId="77777777" w:rsidR="00C8693F" w:rsidRDefault="00C8693F">
            <w:pPr>
              <w:spacing w:line="256" w:lineRule="auto"/>
              <w:rPr>
                <w:rFonts w:ascii="Times New Roman" w:hAnsi="Times New Roman"/>
                <w:color w:val="000000"/>
              </w:rPr>
            </w:pPr>
          </w:p>
          <w:p w14:paraId="30BA88B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F1AF4CB" w14:textId="77777777" w:rsidR="00C8693F" w:rsidRDefault="00C8693F">
            <w:pPr>
              <w:spacing w:line="256" w:lineRule="auto"/>
              <w:rPr>
                <w:rFonts w:ascii="Times New Roman" w:hAnsi="Times New Roman"/>
                <w:color w:val="000000"/>
              </w:rPr>
            </w:pPr>
            <w:r>
              <w:rPr>
                <w:rFonts w:ascii="Times New Roman" w:hAnsi="Times New Roman"/>
                <w:color w:val="000000"/>
              </w:rPr>
              <w:t>Inspiratory positive airway pressure, often expressed in cmH20 in the United States. For example, 10 cmH2O.</w:t>
            </w:r>
          </w:p>
        </w:tc>
        <w:tc>
          <w:tcPr>
            <w:tcW w:w="3060" w:type="dxa"/>
            <w:tcBorders>
              <w:top w:val="single" w:sz="2" w:space="0" w:color="auto"/>
              <w:left w:val="single" w:sz="2" w:space="0" w:color="auto"/>
              <w:bottom w:val="single" w:sz="2" w:space="0" w:color="auto"/>
              <w:right w:val="single" w:sz="2" w:space="0" w:color="auto"/>
            </w:tcBorders>
          </w:tcPr>
          <w:p w14:paraId="482E11A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A68CC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16BBCE6" w14:textId="77777777" w:rsidR="00C8693F" w:rsidRDefault="00C8693F">
            <w:pPr>
              <w:spacing w:line="256" w:lineRule="auto"/>
              <w:rPr>
                <w:rFonts w:ascii="Times New Roman" w:hAnsi="Times New Roman"/>
                <w:color w:val="000000"/>
              </w:rPr>
            </w:pPr>
          </w:p>
        </w:tc>
        <w:bookmarkEnd w:id="355"/>
      </w:tr>
      <w:tr w:rsidR="00C8693F" w14:paraId="64701D51"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54612F9" w14:textId="77777777" w:rsidR="00C8693F" w:rsidRDefault="00C8693F">
            <w:pPr>
              <w:spacing w:line="256" w:lineRule="auto"/>
              <w:rPr>
                <w:rFonts w:ascii="Times New Roman" w:hAnsi="Times New Roman"/>
                <w:color w:val="000000"/>
              </w:rPr>
            </w:pPr>
            <w:bookmarkStart w:id="356" w:name="BKM_E20EEFBD_38AE_40DA_8CD1_341EE85F129B"/>
            <w:r>
              <w:rPr>
                <w:rFonts w:ascii="Times New Roman" w:hAnsi="Times New Roman"/>
                <w:b/>
                <w:color w:val="000000"/>
              </w:rPr>
              <w:t>isolationCode</w:t>
            </w:r>
            <w:r>
              <w:rPr>
                <w:rFonts w:ascii="Times New Roman" w:hAnsi="Times New Roman"/>
                <w:color w:val="000000"/>
              </w:rPr>
              <w:t xml:space="preserve"> Code</w:t>
            </w:r>
          </w:p>
          <w:p w14:paraId="1C52DE8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230D0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5B862C1" w14:textId="77777777" w:rsidR="00C8693F" w:rsidRDefault="00C8693F">
            <w:pPr>
              <w:spacing w:line="256" w:lineRule="auto"/>
              <w:rPr>
                <w:rFonts w:ascii="Times New Roman" w:hAnsi="Times New Roman"/>
                <w:color w:val="000000"/>
              </w:rPr>
            </w:pPr>
          </w:p>
          <w:p w14:paraId="5DB13D55" w14:textId="77777777" w:rsidR="00C8693F" w:rsidRDefault="00C8693F">
            <w:pPr>
              <w:spacing w:line="256" w:lineRule="auto"/>
              <w:rPr>
                <w:rFonts w:ascii="Times New Roman" w:hAnsi="Times New Roman"/>
                <w:color w:val="000000"/>
              </w:rPr>
            </w:pPr>
          </w:p>
          <w:p w14:paraId="738AE10F" w14:textId="77777777" w:rsidR="00C8693F" w:rsidRDefault="00C8693F">
            <w:pPr>
              <w:spacing w:line="256" w:lineRule="auto"/>
              <w:rPr>
                <w:rFonts w:ascii="Times New Roman" w:hAnsi="Times New Roman"/>
                <w:color w:val="000000"/>
              </w:rPr>
            </w:pPr>
          </w:p>
          <w:p w14:paraId="31E8EDF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FFDFDC3" w14:textId="77777777" w:rsidR="00C8693F" w:rsidRDefault="00C8693F">
            <w:pPr>
              <w:spacing w:line="256" w:lineRule="auto"/>
              <w:rPr>
                <w:rFonts w:ascii="Times New Roman" w:hAnsi="Times New Roman"/>
                <w:color w:val="000000"/>
              </w:rPr>
            </w:pPr>
            <w:r>
              <w:rPr>
                <w:rFonts w:ascii="Times New Roman" w:hAnsi="Times New Roman"/>
                <w:color w:val="000000"/>
              </w:rPr>
              <w:t>Describes the kinds of precautions that should be taken for the patient. Values include: Airborne Precautions, Contact Precautions, Droplet Precautions, Standard Precautions, Neutropenic (Reverse) Precautions.</w:t>
            </w:r>
          </w:p>
        </w:tc>
        <w:tc>
          <w:tcPr>
            <w:tcW w:w="3060" w:type="dxa"/>
            <w:tcBorders>
              <w:top w:val="single" w:sz="2" w:space="0" w:color="auto"/>
              <w:left w:val="single" w:sz="2" w:space="0" w:color="auto"/>
              <w:bottom w:val="single" w:sz="2" w:space="0" w:color="auto"/>
              <w:right w:val="single" w:sz="2" w:space="0" w:color="auto"/>
            </w:tcBorders>
          </w:tcPr>
          <w:p w14:paraId="5DFD044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E9AA5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DB92FEB" w14:textId="77777777" w:rsidR="00C8693F" w:rsidRDefault="00C8693F">
            <w:pPr>
              <w:spacing w:line="256" w:lineRule="auto"/>
              <w:rPr>
                <w:rFonts w:ascii="Times New Roman" w:hAnsi="Times New Roman"/>
                <w:color w:val="000000"/>
              </w:rPr>
            </w:pPr>
          </w:p>
        </w:tc>
        <w:bookmarkEnd w:id="356"/>
      </w:tr>
      <w:tr w:rsidR="00C8693F" w14:paraId="276A113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C218930" w14:textId="77777777" w:rsidR="00C8693F" w:rsidRDefault="00C8693F">
            <w:pPr>
              <w:spacing w:line="256" w:lineRule="auto"/>
              <w:rPr>
                <w:rFonts w:ascii="Times New Roman" w:hAnsi="Times New Roman"/>
                <w:color w:val="000000"/>
              </w:rPr>
            </w:pPr>
            <w:bookmarkStart w:id="357" w:name="BKM_D4F56A0E_9983_492C_BAB1_FA18411E6D89"/>
            <w:r>
              <w:rPr>
                <w:rFonts w:ascii="Times New Roman" w:hAnsi="Times New Roman"/>
                <w:b/>
                <w:color w:val="000000"/>
              </w:rPr>
              <w:t>oxygenFlowRate</w:t>
            </w:r>
            <w:r>
              <w:rPr>
                <w:rFonts w:ascii="Times New Roman" w:hAnsi="Times New Roman"/>
                <w:color w:val="000000"/>
              </w:rPr>
              <w:t xml:space="preserve"> IntervalOfQuantity</w:t>
            </w:r>
          </w:p>
          <w:p w14:paraId="6D98CB54"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9BD4E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E6632D7" w14:textId="77777777" w:rsidR="00C8693F" w:rsidRDefault="00C8693F">
            <w:pPr>
              <w:spacing w:line="256" w:lineRule="auto"/>
              <w:rPr>
                <w:rFonts w:ascii="Times New Roman" w:hAnsi="Times New Roman"/>
                <w:color w:val="000000"/>
              </w:rPr>
            </w:pPr>
          </w:p>
          <w:p w14:paraId="01B9179C" w14:textId="77777777" w:rsidR="00C8693F" w:rsidRDefault="00C8693F">
            <w:pPr>
              <w:spacing w:line="256" w:lineRule="auto"/>
              <w:rPr>
                <w:rFonts w:ascii="Times New Roman" w:hAnsi="Times New Roman"/>
                <w:color w:val="000000"/>
              </w:rPr>
            </w:pPr>
          </w:p>
          <w:p w14:paraId="34CB634F" w14:textId="77777777" w:rsidR="00C8693F" w:rsidRDefault="00C8693F">
            <w:pPr>
              <w:spacing w:line="256" w:lineRule="auto"/>
              <w:rPr>
                <w:rFonts w:ascii="Times New Roman" w:hAnsi="Times New Roman"/>
                <w:color w:val="000000"/>
              </w:rPr>
            </w:pPr>
          </w:p>
          <w:p w14:paraId="79ADAAE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6829BFE"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The rate at which oxygen is administered to the patient; generally in liters per minute</w:t>
            </w:r>
          </w:p>
        </w:tc>
        <w:tc>
          <w:tcPr>
            <w:tcW w:w="3060" w:type="dxa"/>
            <w:tcBorders>
              <w:top w:val="single" w:sz="2" w:space="0" w:color="auto"/>
              <w:left w:val="single" w:sz="2" w:space="0" w:color="auto"/>
              <w:bottom w:val="single" w:sz="2" w:space="0" w:color="auto"/>
              <w:right w:val="single" w:sz="2" w:space="0" w:color="auto"/>
            </w:tcBorders>
          </w:tcPr>
          <w:p w14:paraId="2BA70FC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31426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71979FF" w14:textId="77777777" w:rsidR="00C8693F" w:rsidRDefault="00C8693F">
            <w:pPr>
              <w:spacing w:line="256" w:lineRule="auto"/>
              <w:rPr>
                <w:rFonts w:ascii="Times New Roman" w:hAnsi="Times New Roman"/>
                <w:color w:val="000000"/>
              </w:rPr>
            </w:pPr>
          </w:p>
        </w:tc>
        <w:bookmarkEnd w:id="357"/>
      </w:tr>
      <w:tr w:rsidR="00C8693F" w14:paraId="253A97D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B2436B1" w14:textId="77777777" w:rsidR="00C8693F" w:rsidRDefault="00C8693F">
            <w:pPr>
              <w:spacing w:line="256" w:lineRule="auto"/>
              <w:rPr>
                <w:rFonts w:ascii="Times New Roman" w:hAnsi="Times New Roman"/>
                <w:color w:val="000000"/>
              </w:rPr>
            </w:pPr>
            <w:bookmarkStart w:id="358" w:name="BKM_A77DC5DC_DC96_43A1_8847_D040086329E1"/>
            <w:r>
              <w:rPr>
                <w:rFonts w:ascii="Times New Roman" w:hAnsi="Times New Roman"/>
                <w:b/>
                <w:color w:val="000000"/>
              </w:rPr>
              <w:lastRenderedPageBreak/>
              <w:t>peakFlowRate</w:t>
            </w:r>
            <w:r>
              <w:rPr>
                <w:rFonts w:ascii="Times New Roman" w:hAnsi="Times New Roman"/>
                <w:color w:val="000000"/>
              </w:rPr>
              <w:t xml:space="preserve"> IntervalOfQuantity</w:t>
            </w:r>
          </w:p>
          <w:p w14:paraId="2752DC8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0E1D6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2FAF23B" w14:textId="77777777" w:rsidR="00C8693F" w:rsidRDefault="00C8693F">
            <w:pPr>
              <w:spacing w:line="256" w:lineRule="auto"/>
              <w:rPr>
                <w:rFonts w:ascii="Times New Roman" w:hAnsi="Times New Roman"/>
                <w:color w:val="000000"/>
              </w:rPr>
            </w:pPr>
          </w:p>
          <w:p w14:paraId="502BA743" w14:textId="77777777" w:rsidR="00C8693F" w:rsidRDefault="00C8693F">
            <w:pPr>
              <w:spacing w:line="256" w:lineRule="auto"/>
              <w:rPr>
                <w:rFonts w:ascii="Times New Roman" w:hAnsi="Times New Roman"/>
                <w:color w:val="000000"/>
              </w:rPr>
            </w:pPr>
          </w:p>
          <w:p w14:paraId="35BC8969" w14:textId="77777777" w:rsidR="00C8693F" w:rsidRDefault="00C8693F">
            <w:pPr>
              <w:spacing w:line="256" w:lineRule="auto"/>
              <w:rPr>
                <w:rFonts w:ascii="Times New Roman" w:hAnsi="Times New Roman"/>
                <w:color w:val="000000"/>
              </w:rPr>
            </w:pPr>
          </w:p>
          <w:p w14:paraId="1CF05358"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ABA1469"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the maximum allowable rate of airflow delivered by a mechanical ventilator. For example, 60 L/min.</w:t>
            </w:r>
          </w:p>
        </w:tc>
        <w:tc>
          <w:tcPr>
            <w:tcW w:w="3060" w:type="dxa"/>
            <w:tcBorders>
              <w:top w:val="single" w:sz="2" w:space="0" w:color="auto"/>
              <w:left w:val="single" w:sz="2" w:space="0" w:color="auto"/>
              <w:bottom w:val="single" w:sz="2" w:space="0" w:color="auto"/>
              <w:right w:val="single" w:sz="2" w:space="0" w:color="auto"/>
            </w:tcBorders>
          </w:tcPr>
          <w:p w14:paraId="5FADD7E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B3FED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E942ACB" w14:textId="77777777" w:rsidR="00C8693F" w:rsidRDefault="00C8693F">
            <w:pPr>
              <w:spacing w:line="256" w:lineRule="auto"/>
              <w:rPr>
                <w:rFonts w:ascii="Times New Roman" w:hAnsi="Times New Roman"/>
                <w:color w:val="000000"/>
              </w:rPr>
            </w:pPr>
          </w:p>
        </w:tc>
        <w:bookmarkEnd w:id="358"/>
      </w:tr>
      <w:tr w:rsidR="00C8693F" w14:paraId="238396D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3E01B19" w14:textId="77777777" w:rsidR="00C8693F" w:rsidRDefault="00C8693F">
            <w:pPr>
              <w:spacing w:line="256" w:lineRule="auto"/>
              <w:rPr>
                <w:rFonts w:ascii="Times New Roman" w:hAnsi="Times New Roman"/>
                <w:color w:val="000000"/>
              </w:rPr>
            </w:pPr>
            <w:bookmarkStart w:id="359" w:name="BKM_56F99C17_EE59_4FFB_A930_E1E04BA2712F"/>
            <w:r>
              <w:rPr>
                <w:rFonts w:ascii="Times New Roman" w:hAnsi="Times New Roman"/>
                <w:b/>
                <w:color w:val="000000"/>
              </w:rPr>
              <w:t>peakInspiratoryPressure</w:t>
            </w:r>
            <w:r>
              <w:rPr>
                <w:rFonts w:ascii="Times New Roman" w:hAnsi="Times New Roman"/>
                <w:color w:val="000000"/>
              </w:rPr>
              <w:t xml:space="preserve"> IntervalOfQuantity</w:t>
            </w:r>
          </w:p>
          <w:p w14:paraId="577C81EC"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E910D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DC0E93A" w14:textId="77777777" w:rsidR="00C8693F" w:rsidRDefault="00C8693F">
            <w:pPr>
              <w:spacing w:line="256" w:lineRule="auto"/>
              <w:rPr>
                <w:rFonts w:ascii="Times New Roman" w:hAnsi="Times New Roman"/>
                <w:color w:val="000000"/>
              </w:rPr>
            </w:pPr>
          </w:p>
          <w:p w14:paraId="6CC05991" w14:textId="77777777" w:rsidR="00C8693F" w:rsidRDefault="00C8693F">
            <w:pPr>
              <w:spacing w:line="256" w:lineRule="auto"/>
              <w:rPr>
                <w:rFonts w:ascii="Times New Roman" w:hAnsi="Times New Roman"/>
                <w:color w:val="000000"/>
              </w:rPr>
            </w:pPr>
          </w:p>
          <w:p w14:paraId="2A39077D" w14:textId="77777777" w:rsidR="00C8693F" w:rsidRDefault="00C8693F">
            <w:pPr>
              <w:spacing w:line="256" w:lineRule="auto"/>
              <w:rPr>
                <w:rFonts w:ascii="Times New Roman" w:hAnsi="Times New Roman"/>
                <w:color w:val="000000"/>
              </w:rPr>
            </w:pPr>
          </w:p>
          <w:p w14:paraId="68E10AF8"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C6EADA7"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the maximum airway pressure allowed to be delivered by the ventilator in order to prevent barotrauma, applies to volume-controlled ventilation modes. For example, 35 cmH2O.</w:t>
            </w:r>
          </w:p>
        </w:tc>
        <w:tc>
          <w:tcPr>
            <w:tcW w:w="3060" w:type="dxa"/>
            <w:tcBorders>
              <w:top w:val="single" w:sz="2" w:space="0" w:color="auto"/>
              <w:left w:val="single" w:sz="2" w:space="0" w:color="auto"/>
              <w:bottom w:val="single" w:sz="2" w:space="0" w:color="auto"/>
              <w:right w:val="single" w:sz="2" w:space="0" w:color="auto"/>
            </w:tcBorders>
          </w:tcPr>
          <w:p w14:paraId="5D08A62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FDBE3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1AA7628" w14:textId="77777777" w:rsidR="00C8693F" w:rsidRDefault="00C8693F">
            <w:pPr>
              <w:spacing w:line="256" w:lineRule="auto"/>
              <w:rPr>
                <w:rFonts w:ascii="Times New Roman" w:hAnsi="Times New Roman"/>
                <w:color w:val="000000"/>
              </w:rPr>
            </w:pPr>
          </w:p>
        </w:tc>
        <w:bookmarkEnd w:id="359"/>
      </w:tr>
      <w:tr w:rsidR="00C8693F" w14:paraId="1024E2F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A3E02A2" w14:textId="77777777" w:rsidR="00C8693F" w:rsidRDefault="00C8693F">
            <w:pPr>
              <w:spacing w:line="256" w:lineRule="auto"/>
              <w:rPr>
                <w:rFonts w:ascii="Times New Roman" w:hAnsi="Times New Roman"/>
                <w:color w:val="000000"/>
              </w:rPr>
            </w:pPr>
            <w:bookmarkStart w:id="360" w:name="BKM_4E1198AB_CA3D_4860_93A9_6A03A03773DE"/>
            <w:r>
              <w:rPr>
                <w:rFonts w:ascii="Times New Roman" w:hAnsi="Times New Roman"/>
                <w:b/>
                <w:color w:val="000000"/>
              </w:rPr>
              <w:t>pEEP</w:t>
            </w:r>
            <w:r>
              <w:rPr>
                <w:rFonts w:ascii="Times New Roman" w:hAnsi="Times New Roman"/>
                <w:color w:val="000000"/>
              </w:rPr>
              <w:t xml:space="preserve"> IntervalOfQuantity</w:t>
            </w:r>
          </w:p>
          <w:p w14:paraId="07F7BC8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6071E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A1A3CE9" w14:textId="77777777" w:rsidR="00C8693F" w:rsidRDefault="00C8693F">
            <w:pPr>
              <w:spacing w:line="256" w:lineRule="auto"/>
              <w:rPr>
                <w:rFonts w:ascii="Times New Roman" w:hAnsi="Times New Roman"/>
                <w:color w:val="000000"/>
              </w:rPr>
            </w:pPr>
          </w:p>
          <w:p w14:paraId="7B9F8757" w14:textId="77777777" w:rsidR="00C8693F" w:rsidRDefault="00C8693F">
            <w:pPr>
              <w:spacing w:line="256" w:lineRule="auto"/>
              <w:rPr>
                <w:rFonts w:ascii="Times New Roman" w:hAnsi="Times New Roman"/>
                <w:color w:val="000000"/>
              </w:rPr>
            </w:pPr>
          </w:p>
          <w:p w14:paraId="3218067F" w14:textId="77777777" w:rsidR="00C8693F" w:rsidRDefault="00C8693F">
            <w:pPr>
              <w:spacing w:line="256" w:lineRule="auto"/>
              <w:rPr>
                <w:rFonts w:ascii="Times New Roman" w:hAnsi="Times New Roman"/>
                <w:color w:val="000000"/>
              </w:rPr>
            </w:pPr>
          </w:p>
          <w:p w14:paraId="5EBE139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D01B549" w14:textId="77777777" w:rsidR="00C8693F" w:rsidRDefault="00C8693F">
            <w:pPr>
              <w:spacing w:line="256" w:lineRule="auto"/>
              <w:rPr>
                <w:rFonts w:ascii="Times New Roman" w:hAnsi="Times New Roman"/>
                <w:color w:val="000000"/>
              </w:rPr>
            </w:pPr>
            <w:r>
              <w:rPr>
                <w:rFonts w:ascii="Times New Roman" w:hAnsi="Times New Roman"/>
                <w:color w:val="000000"/>
              </w:rPr>
              <w:t>Positive end expiratory pressure, the alveolar pressure above atmospheric pressure that exists at the end of expiration, often expressed in cmH20 in the United States. For example, 5 cmH2O.</w:t>
            </w:r>
          </w:p>
        </w:tc>
        <w:tc>
          <w:tcPr>
            <w:tcW w:w="3060" w:type="dxa"/>
            <w:tcBorders>
              <w:top w:val="single" w:sz="2" w:space="0" w:color="auto"/>
              <w:left w:val="single" w:sz="2" w:space="0" w:color="auto"/>
              <w:bottom w:val="single" w:sz="2" w:space="0" w:color="auto"/>
              <w:right w:val="single" w:sz="2" w:space="0" w:color="auto"/>
            </w:tcBorders>
          </w:tcPr>
          <w:p w14:paraId="059484E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DBBE5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C555184" w14:textId="77777777" w:rsidR="00C8693F" w:rsidRDefault="00C8693F">
            <w:pPr>
              <w:spacing w:line="256" w:lineRule="auto"/>
              <w:rPr>
                <w:rFonts w:ascii="Times New Roman" w:hAnsi="Times New Roman"/>
                <w:color w:val="000000"/>
              </w:rPr>
            </w:pPr>
          </w:p>
        </w:tc>
        <w:bookmarkEnd w:id="360"/>
      </w:tr>
      <w:tr w:rsidR="00C8693F" w14:paraId="3C1AF0B7"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223BF12" w14:textId="77777777" w:rsidR="00C8693F" w:rsidRDefault="00C8693F">
            <w:pPr>
              <w:spacing w:line="256" w:lineRule="auto"/>
              <w:rPr>
                <w:rFonts w:ascii="Times New Roman" w:hAnsi="Times New Roman"/>
                <w:color w:val="000000"/>
              </w:rPr>
            </w:pPr>
            <w:bookmarkStart w:id="361" w:name="BKM_FCCDFC2B_71B6_44EC_87AD_6EB9E75813DA"/>
            <w:r>
              <w:rPr>
                <w:rFonts w:ascii="Times New Roman" w:hAnsi="Times New Roman"/>
                <w:b/>
                <w:color w:val="000000"/>
              </w:rPr>
              <w:t>pressureSupport</w:t>
            </w:r>
            <w:r>
              <w:rPr>
                <w:rFonts w:ascii="Times New Roman" w:hAnsi="Times New Roman"/>
                <w:color w:val="000000"/>
              </w:rPr>
              <w:t xml:space="preserve"> IntervalOfQuantity</w:t>
            </w:r>
          </w:p>
          <w:p w14:paraId="60660F3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662D6F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8DCE891" w14:textId="77777777" w:rsidR="00C8693F" w:rsidRDefault="00C8693F">
            <w:pPr>
              <w:spacing w:line="256" w:lineRule="auto"/>
              <w:rPr>
                <w:rFonts w:ascii="Times New Roman" w:hAnsi="Times New Roman"/>
                <w:color w:val="000000"/>
              </w:rPr>
            </w:pPr>
          </w:p>
          <w:p w14:paraId="2DD2D6AC" w14:textId="77777777" w:rsidR="00C8693F" w:rsidRDefault="00C8693F">
            <w:pPr>
              <w:spacing w:line="256" w:lineRule="auto"/>
              <w:rPr>
                <w:rFonts w:ascii="Times New Roman" w:hAnsi="Times New Roman"/>
                <w:color w:val="000000"/>
              </w:rPr>
            </w:pPr>
          </w:p>
          <w:p w14:paraId="0C824FB7" w14:textId="77777777" w:rsidR="00C8693F" w:rsidRDefault="00C8693F">
            <w:pPr>
              <w:spacing w:line="256" w:lineRule="auto"/>
              <w:rPr>
                <w:rFonts w:ascii="Times New Roman" w:hAnsi="Times New Roman"/>
                <w:color w:val="000000"/>
              </w:rPr>
            </w:pPr>
          </w:p>
          <w:p w14:paraId="7E38E10A"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71E3A5C"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the additional amount of pressure that is added to a mechanical ventilation mode, often CPAP mode.  Not to be confused with pressure control ventilation mode. For example, 500 mL</w:t>
            </w:r>
          </w:p>
        </w:tc>
        <w:tc>
          <w:tcPr>
            <w:tcW w:w="3060" w:type="dxa"/>
            <w:tcBorders>
              <w:top w:val="single" w:sz="2" w:space="0" w:color="auto"/>
              <w:left w:val="single" w:sz="2" w:space="0" w:color="auto"/>
              <w:bottom w:val="single" w:sz="2" w:space="0" w:color="auto"/>
              <w:right w:val="single" w:sz="2" w:space="0" w:color="auto"/>
            </w:tcBorders>
          </w:tcPr>
          <w:p w14:paraId="0DB1D3D6"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A18683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56418DF" w14:textId="77777777" w:rsidR="00C8693F" w:rsidRDefault="00C8693F">
            <w:pPr>
              <w:spacing w:line="256" w:lineRule="auto"/>
              <w:rPr>
                <w:rFonts w:ascii="Times New Roman" w:hAnsi="Times New Roman"/>
                <w:color w:val="000000"/>
              </w:rPr>
            </w:pPr>
          </w:p>
        </w:tc>
        <w:bookmarkEnd w:id="361"/>
      </w:tr>
      <w:tr w:rsidR="00C8693F" w14:paraId="7557B15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0915DD1" w14:textId="77777777" w:rsidR="00C8693F" w:rsidRDefault="00C8693F">
            <w:pPr>
              <w:spacing w:line="256" w:lineRule="auto"/>
              <w:rPr>
                <w:rFonts w:ascii="Times New Roman" w:hAnsi="Times New Roman"/>
                <w:color w:val="000000"/>
              </w:rPr>
            </w:pPr>
            <w:bookmarkStart w:id="362" w:name="BKM_AD92B4B0_175C_427F_BBF5_08643F3CDD09"/>
            <w:r>
              <w:rPr>
                <w:rFonts w:ascii="Times New Roman" w:hAnsi="Times New Roman"/>
                <w:b/>
                <w:color w:val="000000"/>
              </w:rPr>
              <w:lastRenderedPageBreak/>
              <w:t>respiratoryRate</w:t>
            </w:r>
            <w:r>
              <w:rPr>
                <w:rFonts w:ascii="Times New Roman" w:hAnsi="Times New Roman"/>
                <w:color w:val="000000"/>
              </w:rPr>
              <w:t xml:space="preserve"> IntervalOfQuantity</w:t>
            </w:r>
          </w:p>
          <w:p w14:paraId="13C903C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1A1BB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49308C4" w14:textId="77777777" w:rsidR="00C8693F" w:rsidRDefault="00C8693F">
            <w:pPr>
              <w:spacing w:line="256" w:lineRule="auto"/>
              <w:rPr>
                <w:rFonts w:ascii="Times New Roman" w:hAnsi="Times New Roman"/>
                <w:color w:val="000000"/>
              </w:rPr>
            </w:pPr>
          </w:p>
          <w:p w14:paraId="27C435E0" w14:textId="77777777" w:rsidR="00C8693F" w:rsidRDefault="00C8693F">
            <w:pPr>
              <w:spacing w:line="256" w:lineRule="auto"/>
              <w:rPr>
                <w:rFonts w:ascii="Times New Roman" w:hAnsi="Times New Roman"/>
                <w:color w:val="000000"/>
              </w:rPr>
            </w:pPr>
          </w:p>
          <w:p w14:paraId="2D5390B8" w14:textId="77777777" w:rsidR="00C8693F" w:rsidRDefault="00C8693F">
            <w:pPr>
              <w:spacing w:line="256" w:lineRule="auto"/>
              <w:rPr>
                <w:rFonts w:ascii="Times New Roman" w:hAnsi="Times New Roman"/>
                <w:color w:val="000000"/>
              </w:rPr>
            </w:pPr>
          </w:p>
          <w:p w14:paraId="79E39B1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BC29130" w14:textId="77777777" w:rsidR="00C8693F" w:rsidRDefault="00C8693F">
            <w:pPr>
              <w:spacing w:line="256" w:lineRule="auto"/>
              <w:rPr>
                <w:rFonts w:ascii="Times New Roman" w:hAnsi="Times New Roman"/>
                <w:color w:val="000000"/>
              </w:rPr>
            </w:pPr>
            <w:r>
              <w:rPr>
                <w:rFonts w:ascii="Times New Roman" w:hAnsi="Times New Roman"/>
                <w:color w:val="000000"/>
              </w:rPr>
              <w:t>Number of machine-delivered breaths per minute, in the context of mechanical ventilation, expressed as breaths/minute.  For example, 14 breaths/minute.</w:t>
            </w:r>
          </w:p>
        </w:tc>
        <w:tc>
          <w:tcPr>
            <w:tcW w:w="3060" w:type="dxa"/>
            <w:tcBorders>
              <w:top w:val="single" w:sz="2" w:space="0" w:color="auto"/>
              <w:left w:val="single" w:sz="2" w:space="0" w:color="auto"/>
              <w:bottom w:val="single" w:sz="2" w:space="0" w:color="auto"/>
              <w:right w:val="single" w:sz="2" w:space="0" w:color="auto"/>
            </w:tcBorders>
          </w:tcPr>
          <w:p w14:paraId="6248966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5BF07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C9FB10A" w14:textId="77777777" w:rsidR="00C8693F" w:rsidRDefault="00C8693F">
            <w:pPr>
              <w:spacing w:line="256" w:lineRule="auto"/>
              <w:rPr>
                <w:rFonts w:ascii="Times New Roman" w:hAnsi="Times New Roman"/>
                <w:color w:val="000000"/>
              </w:rPr>
            </w:pPr>
          </w:p>
        </w:tc>
        <w:bookmarkEnd w:id="362"/>
      </w:tr>
      <w:tr w:rsidR="00C8693F" w14:paraId="37279D8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03B0EE0" w14:textId="77777777" w:rsidR="00C8693F" w:rsidRDefault="00C8693F">
            <w:pPr>
              <w:spacing w:line="256" w:lineRule="auto"/>
              <w:rPr>
                <w:rFonts w:ascii="Times New Roman" w:hAnsi="Times New Roman"/>
                <w:color w:val="000000"/>
              </w:rPr>
            </w:pPr>
            <w:bookmarkStart w:id="363" w:name="BKM_A675BA9F_008A_4E86_B869_779DCBCA752D"/>
            <w:r>
              <w:rPr>
                <w:rFonts w:ascii="Times New Roman" w:hAnsi="Times New Roman"/>
                <w:b/>
                <w:color w:val="000000"/>
              </w:rPr>
              <w:t>spO2Range</w:t>
            </w:r>
            <w:r>
              <w:rPr>
                <w:rFonts w:ascii="Times New Roman" w:hAnsi="Times New Roman"/>
                <w:color w:val="000000"/>
              </w:rPr>
              <w:t xml:space="preserve"> IntervalOfQuantity</w:t>
            </w:r>
          </w:p>
          <w:p w14:paraId="34B6911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AE951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3DE4CE1" w14:textId="77777777" w:rsidR="00C8693F" w:rsidRDefault="00C8693F">
            <w:pPr>
              <w:spacing w:line="256" w:lineRule="auto"/>
              <w:rPr>
                <w:rFonts w:ascii="Times New Roman" w:hAnsi="Times New Roman"/>
                <w:color w:val="000000"/>
              </w:rPr>
            </w:pPr>
          </w:p>
          <w:p w14:paraId="423824A9" w14:textId="77777777" w:rsidR="00C8693F" w:rsidRDefault="00C8693F">
            <w:pPr>
              <w:spacing w:line="256" w:lineRule="auto"/>
              <w:rPr>
                <w:rFonts w:ascii="Times New Roman" w:hAnsi="Times New Roman"/>
                <w:color w:val="000000"/>
              </w:rPr>
            </w:pPr>
          </w:p>
          <w:p w14:paraId="7EE347D3" w14:textId="77777777" w:rsidR="00C8693F" w:rsidRDefault="00C8693F">
            <w:pPr>
              <w:spacing w:line="256" w:lineRule="auto"/>
              <w:rPr>
                <w:rFonts w:ascii="Times New Roman" w:hAnsi="Times New Roman"/>
                <w:color w:val="000000"/>
              </w:rPr>
            </w:pPr>
          </w:p>
          <w:p w14:paraId="7047611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D647782" w14:textId="77777777" w:rsidR="00C8693F" w:rsidRDefault="00C8693F">
            <w:pPr>
              <w:spacing w:line="256" w:lineRule="auto"/>
              <w:rPr>
                <w:rFonts w:ascii="Times New Roman" w:hAnsi="Times New Roman"/>
                <w:color w:val="000000"/>
              </w:rPr>
            </w:pPr>
            <w:r>
              <w:rPr>
                <w:rFonts w:ascii="Times New Roman" w:hAnsi="Times New Roman"/>
                <w:color w:val="000000"/>
              </w:rPr>
              <w:t>Target oxygen saturation, expressed as a percentage. For instance, 95-100%.</w:t>
            </w:r>
          </w:p>
        </w:tc>
        <w:tc>
          <w:tcPr>
            <w:tcW w:w="3060" w:type="dxa"/>
            <w:tcBorders>
              <w:top w:val="single" w:sz="2" w:space="0" w:color="auto"/>
              <w:left w:val="single" w:sz="2" w:space="0" w:color="auto"/>
              <w:bottom w:val="single" w:sz="2" w:space="0" w:color="auto"/>
              <w:right w:val="single" w:sz="2" w:space="0" w:color="auto"/>
            </w:tcBorders>
          </w:tcPr>
          <w:p w14:paraId="1249B36F"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07570E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478537D" w14:textId="77777777" w:rsidR="00C8693F" w:rsidRDefault="00C8693F">
            <w:pPr>
              <w:spacing w:line="256" w:lineRule="auto"/>
              <w:rPr>
                <w:rFonts w:ascii="Times New Roman" w:hAnsi="Times New Roman"/>
                <w:color w:val="000000"/>
              </w:rPr>
            </w:pPr>
          </w:p>
        </w:tc>
        <w:bookmarkEnd w:id="363"/>
      </w:tr>
      <w:tr w:rsidR="00C8693F" w14:paraId="0AD42F4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5D329F3" w14:textId="77777777" w:rsidR="00C8693F" w:rsidRDefault="00C8693F">
            <w:pPr>
              <w:spacing w:line="256" w:lineRule="auto"/>
              <w:rPr>
                <w:rFonts w:ascii="Times New Roman" w:hAnsi="Times New Roman"/>
                <w:color w:val="000000"/>
              </w:rPr>
            </w:pPr>
            <w:bookmarkStart w:id="364" w:name="BKM_31CE024A_3665_46E6_AB6D_09CB2F6B9897"/>
            <w:r>
              <w:rPr>
                <w:rFonts w:ascii="Times New Roman" w:hAnsi="Times New Roman"/>
                <w:b/>
                <w:color w:val="000000"/>
              </w:rPr>
              <w:t>spO2Titration</w:t>
            </w:r>
            <w:r>
              <w:rPr>
                <w:rFonts w:ascii="Times New Roman" w:hAnsi="Times New Roman"/>
                <w:color w:val="000000"/>
              </w:rPr>
              <w:t xml:space="preserve"> IntervalOfQuantity</w:t>
            </w:r>
          </w:p>
          <w:p w14:paraId="10FD03F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58D75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EE9D1A9" w14:textId="77777777" w:rsidR="00C8693F" w:rsidRDefault="00C8693F">
            <w:pPr>
              <w:spacing w:line="256" w:lineRule="auto"/>
              <w:rPr>
                <w:rFonts w:ascii="Times New Roman" w:hAnsi="Times New Roman"/>
                <w:color w:val="000000"/>
              </w:rPr>
            </w:pPr>
          </w:p>
          <w:p w14:paraId="5B1D149D" w14:textId="77777777" w:rsidR="00C8693F" w:rsidRDefault="00C8693F">
            <w:pPr>
              <w:spacing w:line="256" w:lineRule="auto"/>
              <w:rPr>
                <w:rFonts w:ascii="Times New Roman" w:hAnsi="Times New Roman"/>
                <w:color w:val="000000"/>
              </w:rPr>
            </w:pPr>
          </w:p>
          <w:p w14:paraId="05ACAB2C" w14:textId="77777777" w:rsidR="00C8693F" w:rsidRDefault="00C8693F">
            <w:pPr>
              <w:spacing w:line="256" w:lineRule="auto"/>
              <w:rPr>
                <w:rFonts w:ascii="Times New Roman" w:hAnsi="Times New Roman"/>
                <w:color w:val="000000"/>
              </w:rPr>
            </w:pPr>
          </w:p>
          <w:p w14:paraId="4C2F6C2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2561F90" w14:textId="77777777" w:rsidR="00C8693F" w:rsidRDefault="00C8693F">
            <w:pPr>
              <w:spacing w:line="256" w:lineRule="auto"/>
              <w:rPr>
                <w:rFonts w:ascii="Times New Roman" w:hAnsi="Times New Roman"/>
                <w:color w:val="000000"/>
              </w:rPr>
            </w:pPr>
            <w:r>
              <w:rPr>
                <w:rFonts w:ascii="Times New Roman" w:hAnsi="Times New Roman"/>
                <w:color w:val="000000"/>
              </w:rPr>
              <w:t>Titration instructions to achieve target oxygen saturation. An example might include: "Titrate oxygen to maintain SpO2 &gt; 93%".</w:t>
            </w:r>
          </w:p>
        </w:tc>
        <w:tc>
          <w:tcPr>
            <w:tcW w:w="3060" w:type="dxa"/>
            <w:tcBorders>
              <w:top w:val="single" w:sz="2" w:space="0" w:color="auto"/>
              <w:left w:val="single" w:sz="2" w:space="0" w:color="auto"/>
              <w:bottom w:val="single" w:sz="2" w:space="0" w:color="auto"/>
              <w:right w:val="single" w:sz="2" w:space="0" w:color="auto"/>
            </w:tcBorders>
          </w:tcPr>
          <w:p w14:paraId="4D05C50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163B49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9130C86" w14:textId="77777777" w:rsidR="00C8693F" w:rsidRDefault="00C8693F">
            <w:pPr>
              <w:spacing w:line="256" w:lineRule="auto"/>
              <w:rPr>
                <w:rFonts w:ascii="Times New Roman" w:hAnsi="Times New Roman"/>
                <w:color w:val="000000"/>
              </w:rPr>
            </w:pPr>
          </w:p>
        </w:tc>
        <w:bookmarkEnd w:id="364"/>
      </w:tr>
      <w:tr w:rsidR="00C8693F" w14:paraId="33BD2F97"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9255111" w14:textId="77777777" w:rsidR="00C8693F" w:rsidRDefault="00C8693F">
            <w:pPr>
              <w:spacing w:line="256" w:lineRule="auto"/>
              <w:rPr>
                <w:rFonts w:ascii="Times New Roman" w:hAnsi="Times New Roman"/>
                <w:color w:val="000000"/>
              </w:rPr>
            </w:pPr>
            <w:bookmarkStart w:id="365" w:name="BKM_81577E6A_C12E_4AD5_897D_2C1A8BFAA4AC"/>
            <w:r>
              <w:rPr>
                <w:rFonts w:ascii="Times New Roman" w:hAnsi="Times New Roman"/>
                <w:b/>
                <w:color w:val="000000"/>
              </w:rPr>
              <w:t>tidalVolume</w:t>
            </w:r>
            <w:r>
              <w:rPr>
                <w:rFonts w:ascii="Times New Roman" w:hAnsi="Times New Roman"/>
                <w:color w:val="000000"/>
              </w:rPr>
              <w:t xml:space="preserve"> IntervalOfQuantity</w:t>
            </w:r>
          </w:p>
          <w:p w14:paraId="77A3B018"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DA78E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00E6DF8" w14:textId="77777777" w:rsidR="00C8693F" w:rsidRDefault="00C8693F">
            <w:pPr>
              <w:spacing w:line="256" w:lineRule="auto"/>
              <w:rPr>
                <w:rFonts w:ascii="Times New Roman" w:hAnsi="Times New Roman"/>
                <w:color w:val="000000"/>
              </w:rPr>
            </w:pPr>
          </w:p>
          <w:p w14:paraId="449D7C30" w14:textId="77777777" w:rsidR="00C8693F" w:rsidRDefault="00C8693F">
            <w:pPr>
              <w:spacing w:line="256" w:lineRule="auto"/>
              <w:rPr>
                <w:rFonts w:ascii="Times New Roman" w:hAnsi="Times New Roman"/>
                <w:color w:val="000000"/>
              </w:rPr>
            </w:pPr>
          </w:p>
          <w:p w14:paraId="68B22703" w14:textId="77777777" w:rsidR="00C8693F" w:rsidRDefault="00C8693F">
            <w:pPr>
              <w:spacing w:line="256" w:lineRule="auto"/>
              <w:rPr>
                <w:rFonts w:ascii="Times New Roman" w:hAnsi="Times New Roman"/>
                <w:color w:val="000000"/>
              </w:rPr>
            </w:pPr>
          </w:p>
          <w:p w14:paraId="158F82F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D9F441F" w14:textId="77777777" w:rsidR="00C8693F" w:rsidRDefault="00C8693F">
            <w:pPr>
              <w:spacing w:line="256" w:lineRule="auto"/>
              <w:rPr>
                <w:rFonts w:ascii="Times New Roman" w:hAnsi="Times New Roman"/>
                <w:color w:val="000000"/>
              </w:rPr>
            </w:pPr>
            <w:r>
              <w:rPr>
                <w:rFonts w:ascii="Times New Roman" w:hAnsi="Times New Roman"/>
                <w:color w:val="000000"/>
              </w:rPr>
              <w:t>Volume of air delivered with each machine-delivered breath, often expressed in mL in the United States. For example, 500 mL.</w:t>
            </w:r>
          </w:p>
        </w:tc>
        <w:tc>
          <w:tcPr>
            <w:tcW w:w="3060" w:type="dxa"/>
            <w:tcBorders>
              <w:top w:val="single" w:sz="2" w:space="0" w:color="auto"/>
              <w:left w:val="single" w:sz="2" w:space="0" w:color="auto"/>
              <w:bottom w:val="single" w:sz="2" w:space="0" w:color="auto"/>
              <w:right w:val="single" w:sz="2" w:space="0" w:color="auto"/>
            </w:tcBorders>
          </w:tcPr>
          <w:p w14:paraId="22053AA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DA891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6D1A540" w14:textId="77777777" w:rsidR="00C8693F" w:rsidRDefault="00C8693F">
            <w:pPr>
              <w:spacing w:line="256" w:lineRule="auto"/>
              <w:rPr>
                <w:rFonts w:ascii="Times New Roman" w:hAnsi="Times New Roman"/>
                <w:color w:val="000000"/>
              </w:rPr>
            </w:pPr>
          </w:p>
        </w:tc>
        <w:bookmarkEnd w:id="365"/>
      </w:tr>
      <w:tr w:rsidR="00C8693F" w14:paraId="4274718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BD77531" w14:textId="77777777" w:rsidR="00C8693F" w:rsidRDefault="00C8693F">
            <w:pPr>
              <w:spacing w:line="256" w:lineRule="auto"/>
              <w:rPr>
                <w:rFonts w:ascii="Times New Roman" w:hAnsi="Times New Roman"/>
                <w:color w:val="000000"/>
              </w:rPr>
            </w:pPr>
            <w:bookmarkStart w:id="366" w:name="BKM_9ECAD199_226E_4896_9798_D896D8317326"/>
            <w:r>
              <w:rPr>
                <w:rFonts w:ascii="Times New Roman" w:hAnsi="Times New Roman"/>
                <w:b/>
                <w:color w:val="000000"/>
              </w:rPr>
              <w:t>ventilatorMode</w:t>
            </w:r>
            <w:r>
              <w:rPr>
                <w:rFonts w:ascii="Times New Roman" w:hAnsi="Times New Roman"/>
                <w:color w:val="000000"/>
              </w:rPr>
              <w:t xml:space="preserve"> Code</w:t>
            </w:r>
          </w:p>
          <w:p w14:paraId="13B7C1A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B8BF5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3547DA5" w14:textId="77777777" w:rsidR="00C8693F" w:rsidRDefault="00C8693F">
            <w:pPr>
              <w:spacing w:line="256" w:lineRule="auto"/>
              <w:rPr>
                <w:rFonts w:ascii="Times New Roman" w:hAnsi="Times New Roman"/>
                <w:color w:val="000000"/>
              </w:rPr>
            </w:pPr>
          </w:p>
          <w:p w14:paraId="2B64EB40" w14:textId="77777777" w:rsidR="00C8693F" w:rsidRDefault="00C8693F">
            <w:pPr>
              <w:spacing w:line="256" w:lineRule="auto"/>
              <w:rPr>
                <w:rFonts w:ascii="Times New Roman" w:hAnsi="Times New Roman"/>
                <w:color w:val="000000"/>
              </w:rPr>
            </w:pPr>
          </w:p>
          <w:p w14:paraId="59A1B497" w14:textId="77777777" w:rsidR="00C8693F" w:rsidRDefault="00C8693F">
            <w:pPr>
              <w:spacing w:line="256" w:lineRule="auto"/>
              <w:rPr>
                <w:rFonts w:ascii="Times New Roman" w:hAnsi="Times New Roman"/>
                <w:color w:val="000000"/>
              </w:rPr>
            </w:pPr>
          </w:p>
          <w:p w14:paraId="2B99E37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9B91C0F" w14:textId="77777777" w:rsidR="00C8693F" w:rsidRDefault="00C8693F">
            <w:pPr>
              <w:spacing w:line="256" w:lineRule="auto"/>
              <w:rPr>
                <w:rFonts w:ascii="Times New Roman" w:hAnsi="Times New Roman"/>
                <w:color w:val="000000"/>
              </w:rPr>
            </w:pPr>
            <w:r>
              <w:rPr>
                <w:rFonts w:ascii="Times New Roman" w:hAnsi="Times New Roman"/>
                <w:color w:val="000000"/>
              </w:rPr>
              <w:t>Primary setting on a mechanical ventilator that specifies how machine breaths will be delivered to a patient.</w:t>
            </w:r>
          </w:p>
          <w:p w14:paraId="5D7649A2" w14:textId="77777777" w:rsidR="00C8693F" w:rsidRDefault="00C8693F">
            <w:pPr>
              <w:spacing w:line="256" w:lineRule="auto"/>
              <w:rPr>
                <w:rFonts w:ascii="Times New Roman" w:hAnsi="Times New Roman"/>
                <w:color w:val="000000"/>
                <w:lang w:val="en-AU"/>
              </w:rPr>
            </w:pPr>
            <w:r>
              <w:rPr>
                <w:rFonts w:ascii="Times New Roman" w:hAnsi="Times New Roman"/>
                <w:color w:val="000000"/>
              </w:rPr>
              <w:t>Examples:Assist Control (AC), Synchronized Intermittent Mandatory Ventilation (SIMV), Pressure Support Ventilation (PS or PSV), Pressure-Regulated Volume Control (PRVC).</w:t>
            </w:r>
          </w:p>
        </w:tc>
        <w:tc>
          <w:tcPr>
            <w:tcW w:w="3060" w:type="dxa"/>
            <w:tcBorders>
              <w:top w:val="single" w:sz="2" w:space="0" w:color="auto"/>
              <w:left w:val="single" w:sz="2" w:space="0" w:color="auto"/>
              <w:bottom w:val="single" w:sz="2" w:space="0" w:color="auto"/>
              <w:right w:val="single" w:sz="2" w:space="0" w:color="auto"/>
            </w:tcBorders>
          </w:tcPr>
          <w:p w14:paraId="1DF3B20E"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90293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2E691CE" w14:textId="77777777" w:rsidR="00C8693F" w:rsidRDefault="00C8693F">
            <w:pPr>
              <w:spacing w:line="256" w:lineRule="auto"/>
              <w:rPr>
                <w:rFonts w:ascii="Times New Roman" w:hAnsi="Times New Roman"/>
                <w:color w:val="000000"/>
              </w:rPr>
            </w:pPr>
          </w:p>
        </w:tc>
        <w:bookmarkEnd w:id="366"/>
      </w:tr>
      <w:bookmarkEnd w:id="350"/>
    </w:tbl>
    <w:p w14:paraId="08339B17" w14:textId="77777777" w:rsidR="00C8693F" w:rsidRDefault="00C8693F" w:rsidP="00C8693F">
      <w:pPr>
        <w:rPr>
          <w:rFonts w:ascii="Times New Roman" w:hAnsi="Times New Roman" w:cs="Arial"/>
          <w:color w:val="000000"/>
          <w:lang w:val="en-AU"/>
        </w:rPr>
      </w:pPr>
    </w:p>
    <w:p w14:paraId="3ED1756E" w14:textId="77777777" w:rsidR="00C8693F" w:rsidRDefault="00C8693F" w:rsidP="00C8693F">
      <w:pPr>
        <w:pStyle w:val="Heading2"/>
        <w:rPr>
          <w:rFonts w:ascii="Arial" w:hAnsi="Arial"/>
          <w:color w:val="004080"/>
          <w:szCs w:val="24"/>
          <w:lang w:val="en-US"/>
        </w:rPr>
      </w:pPr>
      <w:bookmarkStart w:id="367" w:name="BKM_D553A89A_274F_4B66_80DD_E17C7D79FC9F"/>
      <w:bookmarkStart w:id="368" w:name="_Toc374521872"/>
      <w:r>
        <w:rPr>
          <w:bCs/>
          <w:szCs w:val="24"/>
          <w:lang w:val="en-US"/>
        </w:rPr>
        <w:t>ResultDetail</w:t>
      </w:r>
      <w:bookmarkEnd w:id="368"/>
    </w:p>
    <w:p w14:paraId="0492E00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11A8D83E" w14:textId="77777777" w:rsidR="00C8693F" w:rsidRDefault="00C8693F" w:rsidP="00C8693F">
      <w:pPr>
        <w:rPr>
          <w:rFonts w:ascii="Times New Roman" w:hAnsi="Times New Roman"/>
          <w:color w:val="000000"/>
        </w:rPr>
      </w:pPr>
    </w:p>
    <w:p w14:paraId="157C6D63" w14:textId="77777777" w:rsidR="00C8693F" w:rsidRDefault="00C8693F" w:rsidP="00C8693F">
      <w:pPr>
        <w:rPr>
          <w:rFonts w:ascii="Times New Roman" w:hAnsi="Times New Roman"/>
          <w:color w:val="000000"/>
        </w:rPr>
      </w:pPr>
      <w:r>
        <w:rPr>
          <w:rFonts w:ascii="Times New Roman" w:hAnsi="Times New Roman"/>
          <w:color w:val="000000"/>
        </w:rPr>
        <w:t>Result values that have more complex structures than can be represented by the simple value attribute.</w:t>
      </w:r>
    </w:p>
    <w:p w14:paraId="617D1E8B" w14:textId="77777777" w:rsidR="00C8693F" w:rsidRDefault="00C8693F" w:rsidP="00C8693F">
      <w:pPr>
        <w:rPr>
          <w:rFonts w:ascii="Times New Roman" w:hAnsi="Times New Roman"/>
          <w:color w:val="000000"/>
        </w:rPr>
      </w:pPr>
    </w:p>
    <w:p w14:paraId="1809A173" w14:textId="77777777" w:rsidR="00C8693F" w:rsidRDefault="00C8693F" w:rsidP="00C8693F">
      <w:pPr>
        <w:rPr>
          <w:rFonts w:ascii="Arial" w:eastAsiaTheme="minorEastAsia" w:hAnsi="Arial"/>
          <w:lang w:val="en-AU"/>
        </w:rPr>
      </w:pPr>
      <w:r>
        <w:rPr>
          <w:rFonts w:ascii="Times New Roman" w:hAnsi="Times New Roman"/>
          <w:color w:val="000000"/>
        </w:rPr>
        <w:t>It is expected that this general type will be extended for representation of specific type of result values.</w:t>
      </w:r>
    </w:p>
    <w:p w14:paraId="44838248" w14:textId="77777777" w:rsidR="00C8693F" w:rsidRDefault="00C8693F" w:rsidP="00C8693F">
      <w:pPr>
        <w:rPr>
          <w:rFonts w:ascii="Times New Roman" w:hAnsi="Times New Roman"/>
        </w:rPr>
      </w:pPr>
    </w:p>
    <w:p w14:paraId="0429E544" w14:textId="77777777" w:rsidR="00C8693F" w:rsidRDefault="00C8693F" w:rsidP="00C8693F">
      <w:pPr>
        <w:rPr>
          <w:rFonts w:ascii="Times New Roman" w:hAnsi="Times New Roman"/>
        </w:rPr>
      </w:pPr>
    </w:p>
    <w:p w14:paraId="564D24C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4A0B52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8883C7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D852D40"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925BFAD"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837180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C0AC90C" w14:textId="77777777" w:rsidTr="00C8693F">
        <w:tc>
          <w:tcPr>
            <w:tcW w:w="2250" w:type="dxa"/>
            <w:tcBorders>
              <w:top w:val="single" w:sz="2" w:space="0" w:color="auto"/>
              <w:left w:val="single" w:sz="2" w:space="0" w:color="auto"/>
              <w:bottom w:val="single" w:sz="2" w:space="0" w:color="auto"/>
              <w:right w:val="single" w:sz="2" w:space="0" w:color="auto"/>
            </w:tcBorders>
          </w:tcPr>
          <w:p w14:paraId="645199DD"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9889C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8DC9C4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2651F0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C63F622" w14:textId="77777777" w:rsidR="00C8693F" w:rsidRDefault="00C8693F">
            <w:pPr>
              <w:spacing w:line="256" w:lineRule="auto"/>
              <w:rPr>
                <w:rFonts w:ascii="Times New Roman" w:hAnsi="Times New Roman"/>
                <w:color w:val="000000"/>
              </w:rPr>
            </w:pPr>
            <w:r>
              <w:rPr>
                <w:rFonts w:ascii="Times New Roman" w:hAnsi="Times New Roman"/>
                <w:color w:val="000000"/>
              </w:rPr>
              <w:t>ResultGroup</w:t>
            </w:r>
          </w:p>
          <w:p w14:paraId="61E63E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901779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8564FD3" w14:textId="77777777" w:rsidR="00C8693F" w:rsidRDefault="00C8693F">
            <w:pPr>
              <w:spacing w:line="256" w:lineRule="auto"/>
              <w:rPr>
                <w:rFonts w:ascii="Times New Roman" w:hAnsi="Times New Roman"/>
                <w:color w:val="000000"/>
              </w:rPr>
            </w:pPr>
            <w:r>
              <w:rPr>
                <w:rFonts w:ascii="Times New Roman" w:hAnsi="Times New Roman"/>
                <w:color w:val="000000"/>
              </w:rPr>
              <w:t>ResultDetail</w:t>
            </w:r>
          </w:p>
          <w:p w14:paraId="1241155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5DB78B9" w14:textId="77777777" w:rsidR="00C8693F" w:rsidRDefault="00C8693F">
            <w:pPr>
              <w:spacing w:line="256" w:lineRule="auto"/>
              <w:rPr>
                <w:rFonts w:ascii="Times New Roman" w:hAnsi="Times New Roman"/>
                <w:color w:val="000000"/>
              </w:rPr>
            </w:pPr>
          </w:p>
          <w:p w14:paraId="2FB349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2A68A39" w14:textId="77777777" w:rsidTr="00C8693F">
        <w:tc>
          <w:tcPr>
            <w:tcW w:w="2250" w:type="dxa"/>
            <w:tcBorders>
              <w:top w:val="single" w:sz="2" w:space="0" w:color="auto"/>
              <w:left w:val="single" w:sz="2" w:space="0" w:color="auto"/>
              <w:bottom w:val="single" w:sz="2" w:space="0" w:color="auto"/>
              <w:right w:val="single" w:sz="2" w:space="0" w:color="auto"/>
            </w:tcBorders>
          </w:tcPr>
          <w:p w14:paraId="14CF7D5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708645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7FE79D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894AF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detailedResult </w:t>
            </w:r>
          </w:p>
          <w:p w14:paraId="1B209A62" w14:textId="77777777" w:rsidR="00C8693F" w:rsidRDefault="00C8693F">
            <w:pPr>
              <w:spacing w:line="256" w:lineRule="auto"/>
              <w:rPr>
                <w:rFonts w:ascii="Times New Roman" w:hAnsi="Times New Roman"/>
                <w:color w:val="000000"/>
              </w:rPr>
            </w:pPr>
            <w:r>
              <w:rPr>
                <w:rFonts w:ascii="Times New Roman" w:hAnsi="Times New Roman"/>
                <w:color w:val="000000"/>
              </w:rPr>
              <w:t>ResultDetail</w:t>
            </w:r>
          </w:p>
          <w:p w14:paraId="4CCF5E5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A6421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E756804"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ObservationResultDescriptor</w:t>
            </w:r>
          </w:p>
          <w:p w14:paraId="79245E2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033C21C9" w14:textId="77777777" w:rsidR="00C8693F" w:rsidRDefault="00C8693F">
            <w:pPr>
              <w:spacing w:line="256" w:lineRule="auto"/>
              <w:rPr>
                <w:rFonts w:ascii="Times New Roman" w:hAnsi="Times New Roman"/>
                <w:color w:val="000000"/>
              </w:rPr>
            </w:pPr>
            <w:r>
              <w:rPr>
                <w:rFonts w:ascii="Times New Roman" w:hAnsi="Times New Roman"/>
                <w:color w:val="000000"/>
              </w:rPr>
              <w:t>Detailed complex result values.</w:t>
            </w:r>
          </w:p>
          <w:p w14:paraId="34E8D0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9F2417F" w14:textId="77777777" w:rsidTr="00C8693F">
        <w:tc>
          <w:tcPr>
            <w:tcW w:w="2250" w:type="dxa"/>
            <w:tcBorders>
              <w:top w:val="single" w:sz="2" w:space="0" w:color="auto"/>
              <w:left w:val="single" w:sz="2" w:space="0" w:color="auto"/>
              <w:bottom w:val="single" w:sz="2" w:space="0" w:color="auto"/>
              <w:right w:val="single" w:sz="2" w:space="0" w:color="auto"/>
            </w:tcBorders>
          </w:tcPr>
          <w:p w14:paraId="2A11976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FEA3D6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8439E3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518BA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0A884C3" w14:textId="77777777" w:rsidR="00C8693F" w:rsidRDefault="00C8693F">
            <w:pPr>
              <w:spacing w:line="256" w:lineRule="auto"/>
              <w:rPr>
                <w:rFonts w:ascii="Times New Roman" w:hAnsi="Times New Roman"/>
                <w:color w:val="000000"/>
              </w:rPr>
            </w:pPr>
            <w:r>
              <w:rPr>
                <w:rFonts w:ascii="Times New Roman" w:hAnsi="Times New Roman"/>
                <w:color w:val="000000"/>
              </w:rPr>
              <w:t>MicrobiologySensitivtyResult</w:t>
            </w:r>
          </w:p>
          <w:p w14:paraId="2BF9F65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6C6F1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DEE1553" w14:textId="77777777" w:rsidR="00C8693F" w:rsidRDefault="00C8693F">
            <w:pPr>
              <w:spacing w:line="256" w:lineRule="auto"/>
              <w:rPr>
                <w:rFonts w:ascii="Times New Roman" w:hAnsi="Times New Roman"/>
                <w:color w:val="000000"/>
              </w:rPr>
            </w:pPr>
            <w:r>
              <w:rPr>
                <w:rFonts w:ascii="Times New Roman" w:hAnsi="Times New Roman"/>
                <w:color w:val="000000"/>
              </w:rPr>
              <w:t>ResultDetail</w:t>
            </w:r>
          </w:p>
          <w:p w14:paraId="61B500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EC5E75" w14:textId="77777777" w:rsidR="00C8693F" w:rsidRDefault="00C8693F">
            <w:pPr>
              <w:spacing w:line="256" w:lineRule="auto"/>
              <w:rPr>
                <w:rFonts w:ascii="Times New Roman" w:hAnsi="Times New Roman"/>
                <w:color w:val="000000"/>
              </w:rPr>
            </w:pPr>
          </w:p>
          <w:p w14:paraId="41F0B2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67"/>
    </w:tbl>
    <w:p w14:paraId="6DC78A96" w14:textId="77777777" w:rsidR="00C8693F" w:rsidRDefault="00C8693F" w:rsidP="00C8693F">
      <w:pPr>
        <w:rPr>
          <w:rFonts w:ascii="Times New Roman" w:hAnsi="Times New Roman" w:cs="Arial"/>
          <w:color w:val="000000"/>
          <w:lang w:val="en-AU"/>
        </w:rPr>
      </w:pPr>
    </w:p>
    <w:p w14:paraId="1B1C9A73" w14:textId="77777777" w:rsidR="00C8693F" w:rsidRDefault="00C8693F" w:rsidP="00C8693F">
      <w:pPr>
        <w:pStyle w:val="Heading2"/>
        <w:rPr>
          <w:rFonts w:ascii="Arial" w:hAnsi="Arial"/>
          <w:color w:val="004080"/>
          <w:szCs w:val="24"/>
          <w:lang w:val="en-US"/>
        </w:rPr>
      </w:pPr>
      <w:bookmarkStart w:id="369" w:name="BKM_D0DE4523_3EB7_4412_B0C5_B933454BA011"/>
      <w:bookmarkStart w:id="370" w:name="_Toc374521873"/>
      <w:r>
        <w:rPr>
          <w:bCs/>
          <w:szCs w:val="24"/>
          <w:lang w:val="en-US"/>
        </w:rPr>
        <w:t>ResultGroup</w:t>
      </w:r>
      <w:bookmarkEnd w:id="370"/>
    </w:p>
    <w:p w14:paraId="335DEE4B"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ResultDetail</w:t>
      </w:r>
    </w:p>
    <w:p w14:paraId="358B75C9" w14:textId="77777777" w:rsidR="00C8693F" w:rsidRDefault="00C8693F" w:rsidP="00C8693F">
      <w:pPr>
        <w:rPr>
          <w:rFonts w:ascii="Times New Roman" w:hAnsi="Times New Roman"/>
          <w:color w:val="000000"/>
        </w:rPr>
      </w:pPr>
    </w:p>
    <w:p w14:paraId="42325EE2" w14:textId="77777777" w:rsidR="00C8693F" w:rsidRDefault="00C8693F" w:rsidP="00C8693F">
      <w:pPr>
        <w:rPr>
          <w:rFonts w:ascii="Arial" w:eastAsiaTheme="minorEastAsia" w:hAnsi="Arial"/>
        </w:rPr>
      </w:pPr>
      <w:r>
        <w:rPr>
          <w:rFonts w:ascii="Times New Roman" w:hAnsi="Times New Roman"/>
          <w:color w:val="000000"/>
        </w:rPr>
        <w:t>A group of related result values such as a laboratory result panel.  e.g., complete blood count, blood pressure</w:t>
      </w:r>
    </w:p>
    <w:p w14:paraId="216EED27" w14:textId="77777777" w:rsidR="00C8693F" w:rsidRDefault="00C8693F" w:rsidP="00C8693F">
      <w:pPr>
        <w:rPr>
          <w:rFonts w:ascii="Times New Roman" w:hAnsi="Times New Roman"/>
        </w:rPr>
      </w:pPr>
    </w:p>
    <w:p w14:paraId="378CBDF8" w14:textId="77777777" w:rsidR="00C8693F" w:rsidRDefault="00C8693F" w:rsidP="00C8693F">
      <w:pPr>
        <w:rPr>
          <w:rFonts w:ascii="Times New Roman" w:hAnsi="Times New Roman"/>
        </w:rPr>
      </w:pPr>
    </w:p>
    <w:p w14:paraId="2D60B3E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200B45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1E27277"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74E3F5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FE17747"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7A9A3E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69248ED" w14:textId="77777777" w:rsidTr="00C8693F">
        <w:tc>
          <w:tcPr>
            <w:tcW w:w="2250" w:type="dxa"/>
            <w:tcBorders>
              <w:top w:val="single" w:sz="2" w:space="0" w:color="auto"/>
              <w:left w:val="single" w:sz="2" w:space="0" w:color="auto"/>
              <w:bottom w:val="single" w:sz="2" w:space="0" w:color="auto"/>
              <w:right w:val="single" w:sz="2" w:space="0" w:color="auto"/>
            </w:tcBorders>
          </w:tcPr>
          <w:p w14:paraId="30138A6F"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8B27E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2AA99A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5D4C6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EC37C99" w14:textId="77777777" w:rsidR="00C8693F" w:rsidRDefault="00C8693F">
            <w:pPr>
              <w:spacing w:line="256" w:lineRule="auto"/>
              <w:rPr>
                <w:rFonts w:ascii="Times New Roman" w:hAnsi="Times New Roman"/>
                <w:color w:val="000000"/>
              </w:rPr>
            </w:pPr>
            <w:r>
              <w:rPr>
                <w:rFonts w:ascii="Times New Roman" w:hAnsi="Times New Roman"/>
                <w:color w:val="000000"/>
              </w:rPr>
              <w:t>ResultGroup</w:t>
            </w:r>
          </w:p>
          <w:p w14:paraId="4C8FC1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20566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43C4095" w14:textId="77777777" w:rsidR="00C8693F" w:rsidRDefault="00C8693F">
            <w:pPr>
              <w:spacing w:line="256" w:lineRule="auto"/>
              <w:rPr>
                <w:rFonts w:ascii="Times New Roman" w:hAnsi="Times New Roman"/>
                <w:color w:val="000000"/>
              </w:rPr>
            </w:pPr>
            <w:r>
              <w:rPr>
                <w:rFonts w:ascii="Times New Roman" w:hAnsi="Times New Roman"/>
                <w:color w:val="000000"/>
              </w:rPr>
              <w:t>ResultDetail</w:t>
            </w:r>
          </w:p>
          <w:p w14:paraId="76867C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068FB6C" w14:textId="77777777" w:rsidR="00C8693F" w:rsidRDefault="00C8693F">
            <w:pPr>
              <w:spacing w:line="256" w:lineRule="auto"/>
              <w:rPr>
                <w:rFonts w:ascii="Times New Roman" w:hAnsi="Times New Roman"/>
                <w:color w:val="000000"/>
              </w:rPr>
            </w:pPr>
          </w:p>
          <w:p w14:paraId="76820F4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6504966B" w14:textId="77777777" w:rsidR="00C8693F" w:rsidRDefault="00C8693F" w:rsidP="00C8693F">
      <w:pPr>
        <w:rPr>
          <w:rFonts w:ascii="Times New Roman" w:hAnsi="Times New Roman" w:cs="Arial"/>
          <w:color w:val="000000"/>
          <w:lang w:val="en-AU"/>
        </w:rPr>
      </w:pPr>
      <w:bookmarkStart w:id="371" w:name="BKM_B716951F_BCE0_4745_A8E6_DB3EA5C412D8"/>
      <w:bookmarkEnd w:id="371"/>
    </w:p>
    <w:p w14:paraId="7C0B7D7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49175EC2"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FD9C620"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4092AFF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6745CC2"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0E572B3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09B21FA"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component</w:t>
            </w:r>
            <w:r>
              <w:rPr>
                <w:rFonts w:ascii="Times New Roman" w:hAnsi="Times New Roman"/>
                <w:color w:val="000000"/>
              </w:rPr>
              <w:t xml:space="preserve"> ObservationResultDescriptor</w:t>
            </w:r>
          </w:p>
          <w:p w14:paraId="7A73441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3072E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59459B6" w14:textId="77777777" w:rsidR="00C8693F" w:rsidRDefault="00C8693F">
            <w:pPr>
              <w:spacing w:line="256" w:lineRule="auto"/>
              <w:rPr>
                <w:rFonts w:ascii="Times New Roman" w:hAnsi="Times New Roman"/>
                <w:color w:val="000000"/>
              </w:rPr>
            </w:pPr>
          </w:p>
          <w:p w14:paraId="17426D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6A76D938" w14:textId="77777777" w:rsidR="00C8693F" w:rsidRDefault="00C8693F">
            <w:pPr>
              <w:spacing w:line="256" w:lineRule="auto"/>
              <w:rPr>
                <w:rFonts w:ascii="Times New Roman" w:hAnsi="Times New Roman"/>
                <w:color w:val="000000"/>
              </w:rPr>
            </w:pPr>
          </w:p>
          <w:p w14:paraId="6C7822D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7DD88B7" w14:textId="77777777" w:rsidR="00C8693F" w:rsidRDefault="00C8693F">
            <w:pPr>
              <w:spacing w:line="256" w:lineRule="auto"/>
              <w:rPr>
                <w:rFonts w:ascii="Times New Roman" w:hAnsi="Times New Roman"/>
                <w:color w:val="000000"/>
              </w:rPr>
            </w:pPr>
            <w:r>
              <w:rPr>
                <w:rFonts w:ascii="Times New Roman" w:hAnsi="Times New Roman"/>
                <w:color w:val="000000"/>
              </w:rPr>
              <w:lastRenderedPageBreak/>
              <w:t>An observation result that is one of the components of the group, e.g., systolic blood pressure, white blood cell count.</w:t>
            </w:r>
          </w:p>
        </w:tc>
        <w:tc>
          <w:tcPr>
            <w:tcW w:w="3060" w:type="dxa"/>
            <w:tcBorders>
              <w:top w:val="single" w:sz="2" w:space="0" w:color="auto"/>
              <w:left w:val="single" w:sz="2" w:space="0" w:color="auto"/>
              <w:bottom w:val="single" w:sz="2" w:space="0" w:color="auto"/>
              <w:right w:val="single" w:sz="2" w:space="0" w:color="auto"/>
            </w:tcBorders>
          </w:tcPr>
          <w:p w14:paraId="68D2C2FF"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88FADC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B0A1F15" w14:textId="77777777" w:rsidR="00C8693F" w:rsidRDefault="00C8693F">
            <w:pPr>
              <w:spacing w:line="256" w:lineRule="auto"/>
              <w:rPr>
                <w:rFonts w:ascii="Times New Roman" w:hAnsi="Times New Roman"/>
                <w:color w:val="000000"/>
              </w:rPr>
            </w:pPr>
          </w:p>
        </w:tc>
      </w:tr>
      <w:bookmarkEnd w:id="369"/>
    </w:tbl>
    <w:p w14:paraId="4122AF5B" w14:textId="77777777" w:rsidR="00C8693F" w:rsidRDefault="00C8693F" w:rsidP="00C8693F">
      <w:pPr>
        <w:rPr>
          <w:rFonts w:ascii="Times New Roman" w:hAnsi="Times New Roman" w:cs="Arial"/>
          <w:color w:val="000000"/>
          <w:lang w:val="en-AU"/>
        </w:rPr>
      </w:pPr>
    </w:p>
    <w:p w14:paraId="6AAE1AFC" w14:textId="77777777" w:rsidR="00C8693F" w:rsidRDefault="00C8693F" w:rsidP="00C8693F">
      <w:pPr>
        <w:pStyle w:val="Heading2"/>
        <w:rPr>
          <w:rFonts w:ascii="Arial" w:hAnsi="Arial"/>
          <w:color w:val="004080"/>
          <w:szCs w:val="24"/>
          <w:lang w:val="en-US"/>
        </w:rPr>
      </w:pPr>
      <w:bookmarkStart w:id="372" w:name="BKM_38629BC6_F13A_4272_909F_F42EEEFFDD43"/>
      <w:bookmarkStart w:id="373" w:name="_Toc374521874"/>
      <w:r>
        <w:rPr>
          <w:bCs/>
          <w:szCs w:val="24"/>
          <w:lang w:val="en-US"/>
        </w:rPr>
        <w:t>TBDCarePlanParticipationDescriptor</w:t>
      </w:r>
      <w:bookmarkEnd w:id="373"/>
    </w:p>
    <w:p w14:paraId="344E2916"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358B0E47" w14:textId="77777777" w:rsidR="00C8693F" w:rsidRDefault="00C8693F" w:rsidP="00C8693F">
      <w:pPr>
        <w:rPr>
          <w:rFonts w:ascii="Times New Roman" w:hAnsi="Times New Roman"/>
          <w:color w:val="000000"/>
        </w:rPr>
      </w:pPr>
    </w:p>
    <w:p w14:paraId="32AF991A" w14:textId="77777777" w:rsidR="00C8693F" w:rsidRDefault="00C8693F" w:rsidP="00C8693F">
      <w:pPr>
        <w:rPr>
          <w:rFonts w:ascii="Arial" w:eastAsiaTheme="minorEastAsia" w:hAnsi="Arial"/>
        </w:rPr>
      </w:pPr>
      <w:r>
        <w:rPr>
          <w:rFonts w:ascii="Times New Roman" w:hAnsi="Times New Roman"/>
          <w:color w:val="000000"/>
        </w:rPr>
        <w:t>This concept has not been modeled yet. It will be developed in the next version of the specification.</w:t>
      </w:r>
    </w:p>
    <w:p w14:paraId="15915616" w14:textId="77777777" w:rsidR="00C8693F" w:rsidRDefault="00C8693F" w:rsidP="00C8693F">
      <w:pPr>
        <w:rPr>
          <w:rFonts w:ascii="Times New Roman" w:hAnsi="Times New Roman"/>
        </w:rPr>
      </w:pPr>
    </w:p>
    <w:p w14:paraId="03A04317" w14:textId="77777777" w:rsidR="00C8693F" w:rsidRDefault="00C8693F" w:rsidP="00C8693F">
      <w:pPr>
        <w:rPr>
          <w:rFonts w:ascii="Times New Roman" w:hAnsi="Times New Roman"/>
        </w:rPr>
      </w:pPr>
    </w:p>
    <w:p w14:paraId="363A8C91"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51D3E70"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F2F6DE4"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997AE26"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B00DE6B"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B6176F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846BA0F" w14:textId="77777777" w:rsidTr="00C8693F">
        <w:tc>
          <w:tcPr>
            <w:tcW w:w="2250" w:type="dxa"/>
            <w:tcBorders>
              <w:top w:val="single" w:sz="2" w:space="0" w:color="auto"/>
              <w:left w:val="single" w:sz="2" w:space="0" w:color="auto"/>
              <w:bottom w:val="single" w:sz="2" w:space="0" w:color="auto"/>
              <w:right w:val="single" w:sz="2" w:space="0" w:color="auto"/>
            </w:tcBorders>
          </w:tcPr>
          <w:p w14:paraId="0DF139B0"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A3ED71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7CEC2D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2153C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3CB1D27" w14:textId="77777777" w:rsidR="00C8693F" w:rsidRDefault="00C8693F">
            <w:pPr>
              <w:spacing w:line="256" w:lineRule="auto"/>
              <w:rPr>
                <w:rFonts w:ascii="Times New Roman" w:hAnsi="Times New Roman"/>
                <w:color w:val="000000"/>
              </w:rPr>
            </w:pPr>
            <w:r>
              <w:rPr>
                <w:rFonts w:ascii="Times New Roman" w:hAnsi="Times New Roman"/>
                <w:color w:val="000000"/>
              </w:rPr>
              <w:t>TBDCarePlanParticipationDescriptor</w:t>
            </w:r>
          </w:p>
          <w:p w14:paraId="522A4B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B9931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F04677A"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6702A8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C10000C" w14:textId="77777777" w:rsidR="00C8693F" w:rsidRDefault="00C8693F">
            <w:pPr>
              <w:spacing w:line="256" w:lineRule="auto"/>
              <w:rPr>
                <w:rFonts w:ascii="Times New Roman" w:hAnsi="Times New Roman"/>
                <w:color w:val="000000"/>
              </w:rPr>
            </w:pPr>
          </w:p>
          <w:p w14:paraId="3CDEBEB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72"/>
    </w:tbl>
    <w:p w14:paraId="5C5CB3E7" w14:textId="77777777" w:rsidR="00C8693F" w:rsidRDefault="00C8693F" w:rsidP="00C8693F">
      <w:pPr>
        <w:rPr>
          <w:rFonts w:ascii="Times New Roman" w:hAnsi="Times New Roman" w:cs="Arial"/>
          <w:color w:val="000000"/>
          <w:lang w:val="en-AU"/>
        </w:rPr>
      </w:pPr>
    </w:p>
    <w:p w14:paraId="6B6E98AE" w14:textId="77777777" w:rsidR="00C8693F" w:rsidRDefault="00C8693F" w:rsidP="00C8693F">
      <w:pPr>
        <w:pStyle w:val="Heading2"/>
        <w:rPr>
          <w:rFonts w:ascii="Arial" w:hAnsi="Arial"/>
          <w:color w:val="004080"/>
          <w:szCs w:val="24"/>
          <w:lang w:val="en-US"/>
        </w:rPr>
      </w:pPr>
      <w:bookmarkStart w:id="374" w:name="BKM_81A2ECEA_E56C_483D_9988_D81AA7EF2FDA"/>
      <w:bookmarkStart w:id="375" w:name="_Toc374521875"/>
      <w:r>
        <w:rPr>
          <w:bCs/>
          <w:szCs w:val="24"/>
          <w:lang w:val="en-US"/>
        </w:rPr>
        <w:t>TBDCommunicationDescriptor</w:t>
      </w:r>
      <w:bookmarkEnd w:id="375"/>
    </w:p>
    <w:p w14:paraId="0CE43D68"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2B146B5D" w14:textId="77777777" w:rsidR="00C8693F" w:rsidRDefault="00C8693F" w:rsidP="00C8693F">
      <w:pPr>
        <w:rPr>
          <w:rFonts w:ascii="Times New Roman" w:hAnsi="Times New Roman"/>
          <w:color w:val="000000"/>
        </w:rPr>
      </w:pPr>
    </w:p>
    <w:p w14:paraId="4967AB8C" w14:textId="77777777" w:rsidR="00C8693F" w:rsidRDefault="00C8693F" w:rsidP="00C8693F">
      <w:pPr>
        <w:rPr>
          <w:rFonts w:ascii="Arial" w:eastAsiaTheme="minorEastAsia" w:hAnsi="Arial"/>
        </w:rPr>
      </w:pPr>
      <w:r>
        <w:rPr>
          <w:rFonts w:ascii="Times New Roman" w:hAnsi="Times New Roman"/>
          <w:color w:val="000000"/>
        </w:rPr>
        <w:t>This concept has not been modeled yet. It will be developed in the next version of the specification.</w:t>
      </w:r>
    </w:p>
    <w:p w14:paraId="292CEEC1" w14:textId="77777777" w:rsidR="00C8693F" w:rsidRDefault="00C8693F" w:rsidP="00C8693F">
      <w:pPr>
        <w:rPr>
          <w:rFonts w:ascii="Times New Roman" w:hAnsi="Times New Roman"/>
        </w:rPr>
      </w:pPr>
    </w:p>
    <w:p w14:paraId="3BD0343C" w14:textId="77777777" w:rsidR="00C8693F" w:rsidRDefault="00C8693F" w:rsidP="00C8693F">
      <w:pPr>
        <w:rPr>
          <w:rFonts w:ascii="Times New Roman" w:hAnsi="Times New Roman"/>
        </w:rPr>
      </w:pPr>
    </w:p>
    <w:p w14:paraId="3D70BEA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449D33D"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94E28B7"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67CC27B"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B3DC5E4"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BDDBA8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5E1DFFE" w14:textId="77777777" w:rsidTr="00C8693F">
        <w:tc>
          <w:tcPr>
            <w:tcW w:w="2250" w:type="dxa"/>
            <w:tcBorders>
              <w:top w:val="single" w:sz="2" w:space="0" w:color="auto"/>
              <w:left w:val="single" w:sz="2" w:space="0" w:color="auto"/>
              <w:bottom w:val="single" w:sz="2" w:space="0" w:color="auto"/>
              <w:right w:val="single" w:sz="2" w:space="0" w:color="auto"/>
            </w:tcBorders>
          </w:tcPr>
          <w:p w14:paraId="5F39B13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3504D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ABD860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3CC85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83024EB" w14:textId="77777777" w:rsidR="00C8693F" w:rsidRDefault="00C8693F">
            <w:pPr>
              <w:spacing w:line="256" w:lineRule="auto"/>
              <w:rPr>
                <w:rFonts w:ascii="Times New Roman" w:hAnsi="Times New Roman"/>
                <w:color w:val="000000"/>
              </w:rPr>
            </w:pPr>
            <w:r>
              <w:rPr>
                <w:rFonts w:ascii="Times New Roman" w:hAnsi="Times New Roman"/>
                <w:color w:val="000000"/>
              </w:rPr>
              <w:t>TBDCommunicationDescriptor</w:t>
            </w:r>
          </w:p>
          <w:p w14:paraId="1A052F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400E85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1DD2113"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5B4AB1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B955A13" w14:textId="77777777" w:rsidR="00C8693F" w:rsidRDefault="00C8693F">
            <w:pPr>
              <w:spacing w:line="256" w:lineRule="auto"/>
              <w:rPr>
                <w:rFonts w:ascii="Times New Roman" w:hAnsi="Times New Roman"/>
                <w:color w:val="000000"/>
              </w:rPr>
            </w:pPr>
          </w:p>
          <w:p w14:paraId="0BAD63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74"/>
    </w:tbl>
    <w:p w14:paraId="155AC926" w14:textId="77777777" w:rsidR="00C8693F" w:rsidRDefault="00C8693F" w:rsidP="00C8693F">
      <w:pPr>
        <w:rPr>
          <w:rFonts w:ascii="Times New Roman" w:hAnsi="Times New Roman" w:cs="Arial"/>
          <w:color w:val="000000"/>
          <w:lang w:val="en-AU"/>
        </w:rPr>
      </w:pPr>
    </w:p>
    <w:p w14:paraId="56E38148" w14:textId="77777777" w:rsidR="00C8693F" w:rsidRDefault="00C8693F" w:rsidP="00C8693F">
      <w:pPr>
        <w:pStyle w:val="Heading2"/>
        <w:rPr>
          <w:rFonts w:ascii="Arial" w:hAnsi="Arial"/>
          <w:color w:val="004080"/>
          <w:szCs w:val="24"/>
          <w:lang w:val="en-US"/>
        </w:rPr>
      </w:pPr>
      <w:bookmarkStart w:id="376" w:name="BKM_1B0ABCEE_9223_4B41_8055_C527E1DE91F1"/>
      <w:bookmarkStart w:id="377" w:name="_Toc374521876"/>
      <w:r>
        <w:rPr>
          <w:bCs/>
          <w:szCs w:val="24"/>
          <w:lang w:val="en-US"/>
        </w:rPr>
        <w:t>TBDEducationDescriptor</w:t>
      </w:r>
      <w:bookmarkEnd w:id="377"/>
    </w:p>
    <w:p w14:paraId="70E3961F"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660323D6" w14:textId="77777777" w:rsidR="00C8693F" w:rsidRDefault="00C8693F" w:rsidP="00C8693F">
      <w:pPr>
        <w:rPr>
          <w:rFonts w:ascii="Times New Roman" w:hAnsi="Times New Roman"/>
          <w:color w:val="000000"/>
        </w:rPr>
      </w:pPr>
    </w:p>
    <w:p w14:paraId="2182BD42" w14:textId="77777777" w:rsidR="00C8693F" w:rsidRDefault="00C8693F" w:rsidP="00C8693F">
      <w:pPr>
        <w:rPr>
          <w:rFonts w:ascii="Arial" w:eastAsiaTheme="minorEastAsia" w:hAnsi="Arial"/>
        </w:rPr>
      </w:pPr>
      <w:r>
        <w:rPr>
          <w:rFonts w:ascii="Times New Roman" w:hAnsi="Times New Roman"/>
          <w:color w:val="000000"/>
        </w:rPr>
        <w:t>This concept has not been modeled yet. It will be developed in the next version of the specification.</w:t>
      </w:r>
    </w:p>
    <w:p w14:paraId="2FA351C3" w14:textId="77777777" w:rsidR="00C8693F" w:rsidRDefault="00C8693F" w:rsidP="00C8693F">
      <w:pPr>
        <w:rPr>
          <w:rFonts w:ascii="Times New Roman" w:hAnsi="Times New Roman"/>
        </w:rPr>
      </w:pPr>
    </w:p>
    <w:p w14:paraId="278475F1" w14:textId="77777777" w:rsidR="00C8693F" w:rsidRDefault="00C8693F" w:rsidP="00C8693F">
      <w:pPr>
        <w:rPr>
          <w:rFonts w:ascii="Times New Roman" w:hAnsi="Times New Roman"/>
        </w:rPr>
      </w:pPr>
    </w:p>
    <w:p w14:paraId="1FAD58B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C5D4C2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8307CB4"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72CEFA3"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1F22FC8"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31FF74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A694FF3" w14:textId="77777777" w:rsidTr="00C8693F">
        <w:tc>
          <w:tcPr>
            <w:tcW w:w="2250" w:type="dxa"/>
            <w:tcBorders>
              <w:top w:val="single" w:sz="2" w:space="0" w:color="auto"/>
              <w:left w:val="single" w:sz="2" w:space="0" w:color="auto"/>
              <w:bottom w:val="single" w:sz="2" w:space="0" w:color="auto"/>
              <w:right w:val="single" w:sz="2" w:space="0" w:color="auto"/>
            </w:tcBorders>
          </w:tcPr>
          <w:p w14:paraId="123F88C1"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A6E0F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B4290B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3B6F0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C395DA0" w14:textId="77777777" w:rsidR="00C8693F" w:rsidRDefault="00C8693F">
            <w:pPr>
              <w:spacing w:line="256" w:lineRule="auto"/>
              <w:rPr>
                <w:rFonts w:ascii="Times New Roman" w:hAnsi="Times New Roman"/>
                <w:color w:val="000000"/>
              </w:rPr>
            </w:pPr>
            <w:r>
              <w:rPr>
                <w:rFonts w:ascii="Times New Roman" w:hAnsi="Times New Roman"/>
                <w:color w:val="000000"/>
              </w:rPr>
              <w:t>TBDEducationDescriptor</w:t>
            </w:r>
          </w:p>
          <w:p w14:paraId="7FC98B8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1F9BF8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535C55C"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4AE125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A5A1A23" w14:textId="77777777" w:rsidR="00C8693F" w:rsidRDefault="00C8693F">
            <w:pPr>
              <w:spacing w:line="256" w:lineRule="auto"/>
              <w:rPr>
                <w:rFonts w:ascii="Times New Roman" w:hAnsi="Times New Roman"/>
                <w:color w:val="000000"/>
              </w:rPr>
            </w:pPr>
          </w:p>
          <w:p w14:paraId="2DA97E9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152CFDDD" w14:textId="77777777" w:rsidR="00C8693F" w:rsidRDefault="00C8693F" w:rsidP="00C8693F">
      <w:pPr>
        <w:rPr>
          <w:rFonts w:ascii="Times New Roman" w:hAnsi="Times New Roman" w:cs="Arial"/>
          <w:color w:val="000000"/>
          <w:lang w:val="en-AU"/>
        </w:rPr>
      </w:pPr>
      <w:bookmarkStart w:id="378" w:name="BKM_21FEA6AF_46A0_4807_B838_7F6ACBF8BD72"/>
      <w:bookmarkEnd w:id="378"/>
    </w:p>
    <w:p w14:paraId="7A13BFE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7414B33F"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62B6F396"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1FABB18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18C5B746"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533AF0A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92D6847"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topic</w:t>
            </w:r>
            <w:r>
              <w:rPr>
                <w:rFonts w:ascii="Times New Roman" w:hAnsi="Times New Roman"/>
                <w:color w:val="000000"/>
              </w:rPr>
              <w:t xml:space="preserve"> Code</w:t>
            </w:r>
          </w:p>
          <w:p w14:paraId="3E06575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4508B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0F17143" w14:textId="77777777" w:rsidR="00C8693F" w:rsidRDefault="00C8693F">
            <w:pPr>
              <w:spacing w:line="256" w:lineRule="auto"/>
              <w:rPr>
                <w:rFonts w:ascii="Times New Roman" w:hAnsi="Times New Roman"/>
                <w:color w:val="000000"/>
              </w:rPr>
            </w:pPr>
          </w:p>
          <w:p w14:paraId="7993179D" w14:textId="77777777" w:rsidR="00C8693F" w:rsidRDefault="00C8693F">
            <w:pPr>
              <w:spacing w:line="256" w:lineRule="auto"/>
              <w:rPr>
                <w:rFonts w:ascii="Times New Roman" w:hAnsi="Times New Roman"/>
                <w:color w:val="000000"/>
              </w:rPr>
            </w:pPr>
          </w:p>
          <w:p w14:paraId="1AFDE10B" w14:textId="77777777" w:rsidR="00C8693F" w:rsidRDefault="00C8693F">
            <w:pPr>
              <w:spacing w:line="256" w:lineRule="auto"/>
              <w:rPr>
                <w:rFonts w:ascii="Times New Roman" w:hAnsi="Times New Roman"/>
                <w:color w:val="000000"/>
              </w:rPr>
            </w:pPr>
          </w:p>
          <w:p w14:paraId="18AF11F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F517964" w14:textId="77777777" w:rsidR="00C8693F" w:rsidRDefault="00C8693F">
            <w:pPr>
              <w:spacing w:line="256" w:lineRule="auto"/>
              <w:rPr>
                <w:rFonts w:ascii="Times New Roman" w:hAnsi="Times New Roman"/>
                <w:color w:val="000000"/>
              </w:rPr>
            </w:pPr>
          </w:p>
        </w:tc>
        <w:tc>
          <w:tcPr>
            <w:tcW w:w="3060" w:type="dxa"/>
            <w:tcBorders>
              <w:top w:val="single" w:sz="2" w:space="0" w:color="auto"/>
              <w:left w:val="single" w:sz="2" w:space="0" w:color="auto"/>
              <w:bottom w:val="single" w:sz="2" w:space="0" w:color="auto"/>
              <w:right w:val="single" w:sz="2" w:space="0" w:color="auto"/>
            </w:tcBorders>
          </w:tcPr>
          <w:p w14:paraId="43AAB57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6FF67C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F3DDC59" w14:textId="77777777" w:rsidR="00C8693F" w:rsidRDefault="00C8693F">
            <w:pPr>
              <w:spacing w:line="256" w:lineRule="auto"/>
              <w:rPr>
                <w:rFonts w:ascii="Times New Roman" w:hAnsi="Times New Roman"/>
                <w:color w:val="000000"/>
              </w:rPr>
            </w:pPr>
          </w:p>
        </w:tc>
      </w:tr>
      <w:bookmarkEnd w:id="376"/>
    </w:tbl>
    <w:p w14:paraId="172E80CC" w14:textId="77777777" w:rsidR="00C8693F" w:rsidRDefault="00C8693F" w:rsidP="00C8693F">
      <w:pPr>
        <w:rPr>
          <w:rFonts w:ascii="Times New Roman" w:hAnsi="Times New Roman" w:cs="Arial"/>
          <w:color w:val="000000"/>
          <w:lang w:val="en-AU"/>
        </w:rPr>
      </w:pPr>
    </w:p>
    <w:p w14:paraId="6E0FD4F1" w14:textId="77777777" w:rsidR="00C8693F" w:rsidRDefault="00C8693F" w:rsidP="00C8693F">
      <w:pPr>
        <w:pStyle w:val="Heading2"/>
        <w:rPr>
          <w:rFonts w:ascii="Arial" w:hAnsi="Arial"/>
          <w:color w:val="004080"/>
          <w:szCs w:val="24"/>
          <w:lang w:val="en-US"/>
        </w:rPr>
      </w:pPr>
      <w:bookmarkStart w:id="379" w:name="BKM_02085025_9D38_48E4_ADDB_91351E08FB45"/>
      <w:bookmarkStart w:id="380" w:name="_Toc374521877"/>
      <w:r>
        <w:rPr>
          <w:bCs/>
          <w:szCs w:val="24"/>
          <w:lang w:val="en-US"/>
        </w:rPr>
        <w:t>TBDEquipmentOrSuppliesApplicationDescriptor</w:t>
      </w:r>
      <w:bookmarkEnd w:id="380"/>
    </w:p>
    <w:p w14:paraId="706922A6"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0C633950" w14:textId="77777777" w:rsidR="00C8693F" w:rsidRDefault="00C8693F" w:rsidP="00C8693F">
      <w:pPr>
        <w:rPr>
          <w:rFonts w:ascii="Times New Roman" w:hAnsi="Times New Roman"/>
          <w:color w:val="000000"/>
        </w:rPr>
      </w:pPr>
    </w:p>
    <w:p w14:paraId="559A610B" w14:textId="77777777" w:rsidR="00C8693F" w:rsidRDefault="00C8693F" w:rsidP="00C8693F">
      <w:pPr>
        <w:rPr>
          <w:rFonts w:ascii="Times New Roman" w:hAnsi="Times New Roman"/>
          <w:color w:val="000000"/>
        </w:rPr>
      </w:pPr>
      <w:r>
        <w:rPr>
          <w:rFonts w:ascii="Times New Roman" w:hAnsi="Times New Roman"/>
          <w:color w:val="000000"/>
        </w:rPr>
        <w:t>This concept has not been modeled yet. It will be developed in the next version of the specification.</w:t>
      </w:r>
    </w:p>
    <w:p w14:paraId="1E89B891" w14:textId="77777777" w:rsidR="00C8693F" w:rsidRDefault="00C8693F" w:rsidP="00C8693F">
      <w:pPr>
        <w:rPr>
          <w:rFonts w:ascii="Arial" w:eastAsiaTheme="minorEastAsia" w:hAnsi="Arial"/>
          <w:lang w:val="en-AU"/>
        </w:rPr>
      </w:pPr>
      <w:r>
        <w:rPr>
          <w:rFonts w:ascii="Times New Roman" w:hAnsi="Times New Roman"/>
          <w:color w:val="000000"/>
        </w:rPr>
        <w:t>=</w:t>
      </w:r>
    </w:p>
    <w:p w14:paraId="247A56CA" w14:textId="77777777" w:rsidR="00C8693F" w:rsidRDefault="00C8693F" w:rsidP="00C8693F">
      <w:pPr>
        <w:rPr>
          <w:rFonts w:ascii="Times New Roman" w:hAnsi="Times New Roman"/>
        </w:rPr>
      </w:pPr>
    </w:p>
    <w:p w14:paraId="04603B22" w14:textId="77777777" w:rsidR="00C8693F" w:rsidRDefault="00C8693F" w:rsidP="00C8693F">
      <w:pPr>
        <w:rPr>
          <w:rFonts w:ascii="Times New Roman" w:hAnsi="Times New Roman"/>
        </w:rPr>
      </w:pPr>
    </w:p>
    <w:p w14:paraId="7AC94038"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44E8CF2"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5B19F61"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A3C099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C495015"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392082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9684BF0" w14:textId="77777777" w:rsidTr="00C8693F">
        <w:tc>
          <w:tcPr>
            <w:tcW w:w="2250" w:type="dxa"/>
            <w:tcBorders>
              <w:top w:val="single" w:sz="2" w:space="0" w:color="auto"/>
              <w:left w:val="single" w:sz="2" w:space="0" w:color="auto"/>
              <w:bottom w:val="single" w:sz="2" w:space="0" w:color="auto"/>
              <w:right w:val="single" w:sz="2" w:space="0" w:color="auto"/>
            </w:tcBorders>
          </w:tcPr>
          <w:p w14:paraId="5481C0CF"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0CE95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039C58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35ACA4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D0E7BD3" w14:textId="77777777" w:rsidR="00C8693F" w:rsidRDefault="00C8693F">
            <w:pPr>
              <w:spacing w:line="256" w:lineRule="auto"/>
              <w:rPr>
                <w:rFonts w:ascii="Times New Roman" w:hAnsi="Times New Roman"/>
                <w:color w:val="000000"/>
              </w:rPr>
            </w:pPr>
            <w:r>
              <w:rPr>
                <w:rFonts w:ascii="Times New Roman" w:hAnsi="Times New Roman"/>
                <w:color w:val="000000"/>
              </w:rPr>
              <w:t>TBDEquipmentOrSuppliesApplicationDescriptor</w:t>
            </w:r>
          </w:p>
          <w:p w14:paraId="5FB147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1BC6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7A89B6B"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7A5F4C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4FC7702" w14:textId="77777777" w:rsidR="00C8693F" w:rsidRDefault="00C8693F">
            <w:pPr>
              <w:spacing w:line="256" w:lineRule="auto"/>
              <w:rPr>
                <w:rFonts w:ascii="Times New Roman" w:hAnsi="Times New Roman"/>
                <w:color w:val="000000"/>
              </w:rPr>
            </w:pPr>
          </w:p>
          <w:p w14:paraId="546E601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79"/>
    </w:tbl>
    <w:p w14:paraId="2135EEE9" w14:textId="77777777" w:rsidR="00C8693F" w:rsidRDefault="00C8693F" w:rsidP="00C8693F">
      <w:pPr>
        <w:rPr>
          <w:rFonts w:ascii="Times New Roman" w:hAnsi="Times New Roman" w:cs="Arial"/>
          <w:color w:val="000000"/>
          <w:lang w:val="en-AU"/>
        </w:rPr>
      </w:pPr>
    </w:p>
    <w:p w14:paraId="2D1B2761" w14:textId="77777777" w:rsidR="00C8693F" w:rsidRDefault="00C8693F" w:rsidP="00C8693F">
      <w:pPr>
        <w:pStyle w:val="Heading2"/>
        <w:rPr>
          <w:rFonts w:ascii="Arial" w:hAnsi="Arial"/>
          <w:color w:val="004080"/>
          <w:szCs w:val="24"/>
          <w:lang w:val="en-US"/>
        </w:rPr>
      </w:pPr>
      <w:bookmarkStart w:id="381" w:name="BKM_3E39417F_C4F8_494A_AA25_F80B41A1EE40"/>
      <w:bookmarkStart w:id="382" w:name="_Toc374521878"/>
      <w:r>
        <w:rPr>
          <w:bCs/>
          <w:szCs w:val="24"/>
          <w:lang w:val="en-US"/>
        </w:rPr>
        <w:t>TBDGoalDescriptor</w:t>
      </w:r>
      <w:bookmarkEnd w:id="382"/>
    </w:p>
    <w:p w14:paraId="05C279B3"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10C38A1E" w14:textId="77777777" w:rsidR="00C8693F" w:rsidRDefault="00C8693F" w:rsidP="00C8693F">
      <w:pPr>
        <w:rPr>
          <w:rFonts w:ascii="Times New Roman" w:hAnsi="Times New Roman"/>
          <w:color w:val="000000"/>
        </w:rPr>
      </w:pPr>
    </w:p>
    <w:p w14:paraId="38965C51" w14:textId="77777777" w:rsidR="00C8693F" w:rsidRDefault="00C8693F" w:rsidP="00C8693F">
      <w:pPr>
        <w:rPr>
          <w:rFonts w:ascii="Arial" w:eastAsiaTheme="minorEastAsia" w:hAnsi="Arial"/>
        </w:rPr>
      </w:pPr>
      <w:r>
        <w:rPr>
          <w:rFonts w:ascii="Times New Roman" w:hAnsi="Times New Roman"/>
          <w:color w:val="000000"/>
        </w:rPr>
        <w:t>This concept has not been modeled yet. It will be developed in the next version of the specification.</w:t>
      </w:r>
    </w:p>
    <w:p w14:paraId="7B606AD6" w14:textId="77777777" w:rsidR="00C8693F" w:rsidRDefault="00C8693F" w:rsidP="00C8693F">
      <w:pPr>
        <w:rPr>
          <w:rFonts w:ascii="Times New Roman" w:hAnsi="Times New Roman"/>
        </w:rPr>
      </w:pPr>
    </w:p>
    <w:p w14:paraId="3CEF84A9" w14:textId="77777777" w:rsidR="00C8693F" w:rsidRDefault="00C8693F" w:rsidP="00C8693F">
      <w:pPr>
        <w:rPr>
          <w:rFonts w:ascii="Times New Roman" w:hAnsi="Times New Roman"/>
        </w:rPr>
      </w:pPr>
    </w:p>
    <w:p w14:paraId="4BC1170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0043E47"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99DDE0F" w14:textId="77777777" w:rsidR="00C8693F" w:rsidRDefault="00C8693F">
            <w:pPr>
              <w:spacing w:line="256" w:lineRule="auto"/>
              <w:rPr>
                <w:rFonts w:ascii="Times New Roman" w:hAnsi="Times New Roman"/>
                <w:b/>
                <w:color w:val="000000"/>
              </w:rPr>
            </w:pPr>
            <w:r>
              <w:rPr>
                <w:rFonts w:ascii="Times New Roman" w:hAnsi="Times New Roman"/>
                <w:b/>
                <w:color w:val="000000"/>
              </w:rPr>
              <w:lastRenderedPageBreak/>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85CAFD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6D3263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D6D2A8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CA3F1C7" w14:textId="77777777" w:rsidTr="00C8693F">
        <w:tc>
          <w:tcPr>
            <w:tcW w:w="2250" w:type="dxa"/>
            <w:tcBorders>
              <w:top w:val="single" w:sz="2" w:space="0" w:color="auto"/>
              <w:left w:val="single" w:sz="2" w:space="0" w:color="auto"/>
              <w:bottom w:val="single" w:sz="2" w:space="0" w:color="auto"/>
              <w:right w:val="single" w:sz="2" w:space="0" w:color="auto"/>
            </w:tcBorders>
          </w:tcPr>
          <w:p w14:paraId="2DD5F21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3B58D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70D36A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0F68E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DBE979D" w14:textId="77777777" w:rsidR="00C8693F" w:rsidRDefault="00C8693F">
            <w:pPr>
              <w:spacing w:line="256" w:lineRule="auto"/>
              <w:rPr>
                <w:rFonts w:ascii="Times New Roman" w:hAnsi="Times New Roman"/>
                <w:color w:val="000000"/>
              </w:rPr>
            </w:pPr>
            <w:r>
              <w:rPr>
                <w:rFonts w:ascii="Times New Roman" w:hAnsi="Times New Roman"/>
                <w:color w:val="000000"/>
              </w:rPr>
              <w:t>TBDGoalDescriptor</w:t>
            </w:r>
          </w:p>
          <w:p w14:paraId="63CB21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2DF6A6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002A3E0"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10559E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B8C69B" w14:textId="77777777" w:rsidR="00C8693F" w:rsidRDefault="00C8693F">
            <w:pPr>
              <w:spacing w:line="256" w:lineRule="auto"/>
              <w:rPr>
                <w:rFonts w:ascii="Times New Roman" w:hAnsi="Times New Roman"/>
                <w:color w:val="000000"/>
              </w:rPr>
            </w:pPr>
          </w:p>
          <w:p w14:paraId="2EA7F66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81"/>
    </w:tbl>
    <w:p w14:paraId="387F59E0" w14:textId="77777777" w:rsidR="00C8693F" w:rsidRDefault="00C8693F" w:rsidP="00C8693F">
      <w:pPr>
        <w:rPr>
          <w:rFonts w:ascii="Times New Roman" w:hAnsi="Times New Roman" w:cs="Arial"/>
          <w:color w:val="000000"/>
          <w:lang w:val="en-AU"/>
        </w:rPr>
      </w:pPr>
    </w:p>
    <w:p w14:paraId="08A7C683" w14:textId="77777777" w:rsidR="00C8693F" w:rsidRDefault="00C8693F" w:rsidP="00C8693F">
      <w:pPr>
        <w:pStyle w:val="Heading2"/>
        <w:rPr>
          <w:rFonts w:ascii="Arial" w:hAnsi="Arial"/>
          <w:color w:val="004080"/>
          <w:szCs w:val="24"/>
          <w:lang w:val="en-US"/>
        </w:rPr>
      </w:pPr>
      <w:bookmarkStart w:id="383" w:name="BKM_282B5451_1FC5_4A66_9CA1_A1CCC5622030"/>
      <w:bookmarkStart w:id="384" w:name="_Toc374521879"/>
      <w:r>
        <w:rPr>
          <w:bCs/>
          <w:szCs w:val="24"/>
          <w:lang w:val="en-US"/>
        </w:rPr>
        <w:t>TBDNutritionDescriptor</w:t>
      </w:r>
      <w:bookmarkEnd w:id="384"/>
    </w:p>
    <w:p w14:paraId="277744C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2596D1E0" w14:textId="77777777" w:rsidR="00C8693F" w:rsidRDefault="00C8693F" w:rsidP="00C8693F">
      <w:pPr>
        <w:rPr>
          <w:rFonts w:ascii="Times New Roman" w:hAnsi="Times New Roman"/>
          <w:color w:val="000000"/>
        </w:rPr>
      </w:pPr>
    </w:p>
    <w:p w14:paraId="25FE45B5" w14:textId="77777777" w:rsidR="00C8693F" w:rsidRDefault="00C8693F" w:rsidP="00C8693F">
      <w:pPr>
        <w:rPr>
          <w:rFonts w:ascii="Arial" w:eastAsiaTheme="minorEastAsia" w:hAnsi="Arial"/>
        </w:rPr>
      </w:pPr>
      <w:r>
        <w:rPr>
          <w:rFonts w:ascii="Times New Roman" w:hAnsi="Times New Roman"/>
          <w:color w:val="000000"/>
        </w:rPr>
        <w:t>This concept has not been modeled yet. It will be developed in the next version of the specification.</w:t>
      </w:r>
    </w:p>
    <w:p w14:paraId="26C50799" w14:textId="77777777" w:rsidR="00C8693F" w:rsidRDefault="00C8693F" w:rsidP="00C8693F">
      <w:pPr>
        <w:rPr>
          <w:rFonts w:ascii="Times New Roman" w:hAnsi="Times New Roman"/>
        </w:rPr>
      </w:pPr>
    </w:p>
    <w:p w14:paraId="6FC14010" w14:textId="77777777" w:rsidR="00C8693F" w:rsidRDefault="00C8693F" w:rsidP="00C8693F">
      <w:pPr>
        <w:rPr>
          <w:rFonts w:ascii="Times New Roman" w:hAnsi="Times New Roman"/>
        </w:rPr>
      </w:pPr>
    </w:p>
    <w:p w14:paraId="63C38A9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68CC652"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FA8A888"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45655E7"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F2A595B"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6B2DB1C"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8E606B3" w14:textId="77777777" w:rsidTr="00C8693F">
        <w:tc>
          <w:tcPr>
            <w:tcW w:w="2250" w:type="dxa"/>
            <w:tcBorders>
              <w:top w:val="single" w:sz="2" w:space="0" w:color="auto"/>
              <w:left w:val="single" w:sz="2" w:space="0" w:color="auto"/>
              <w:bottom w:val="single" w:sz="2" w:space="0" w:color="auto"/>
              <w:right w:val="single" w:sz="2" w:space="0" w:color="auto"/>
            </w:tcBorders>
          </w:tcPr>
          <w:p w14:paraId="21A10917"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9E66D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81319B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FCFA4A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BEB9214" w14:textId="77777777" w:rsidR="00C8693F" w:rsidRDefault="00C8693F">
            <w:pPr>
              <w:spacing w:line="256" w:lineRule="auto"/>
              <w:rPr>
                <w:rFonts w:ascii="Times New Roman" w:hAnsi="Times New Roman"/>
                <w:color w:val="000000"/>
              </w:rPr>
            </w:pPr>
            <w:r>
              <w:rPr>
                <w:rFonts w:ascii="Times New Roman" w:hAnsi="Times New Roman"/>
                <w:color w:val="000000"/>
              </w:rPr>
              <w:t>TBDNutritionDescriptor</w:t>
            </w:r>
          </w:p>
          <w:p w14:paraId="674FB7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84ADF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B62B744"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451DAE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EA93169" w14:textId="77777777" w:rsidR="00C8693F" w:rsidRDefault="00C8693F">
            <w:pPr>
              <w:spacing w:line="256" w:lineRule="auto"/>
              <w:rPr>
                <w:rFonts w:ascii="Times New Roman" w:hAnsi="Times New Roman"/>
                <w:color w:val="000000"/>
              </w:rPr>
            </w:pPr>
          </w:p>
          <w:p w14:paraId="5BD942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83"/>
    </w:tbl>
    <w:p w14:paraId="6B9BDDA3" w14:textId="77777777" w:rsidR="00C8693F" w:rsidRDefault="00C8693F" w:rsidP="00C8693F">
      <w:pPr>
        <w:rPr>
          <w:rFonts w:ascii="Times New Roman" w:hAnsi="Times New Roman" w:cs="Arial"/>
          <w:color w:val="000000"/>
          <w:lang w:val="en-AU"/>
        </w:rPr>
      </w:pPr>
    </w:p>
    <w:p w14:paraId="5592A389" w14:textId="77777777" w:rsidR="00C8693F" w:rsidRDefault="00C8693F" w:rsidP="00C8693F">
      <w:pPr>
        <w:pStyle w:val="Heading2"/>
        <w:rPr>
          <w:rFonts w:ascii="Arial" w:hAnsi="Arial"/>
          <w:color w:val="004080"/>
          <w:szCs w:val="24"/>
          <w:lang w:val="en-US"/>
        </w:rPr>
      </w:pPr>
      <w:bookmarkStart w:id="385" w:name="BKM_A7210932_BF3C_49EB_867D_14D52AB20CD8"/>
      <w:bookmarkStart w:id="386" w:name="_Toc374521880"/>
      <w:r>
        <w:rPr>
          <w:bCs/>
          <w:szCs w:val="24"/>
          <w:lang w:val="en-US"/>
        </w:rPr>
        <w:t>TBDProtocolParticipationDescriptor</w:t>
      </w:r>
      <w:bookmarkEnd w:id="386"/>
    </w:p>
    <w:p w14:paraId="75989934"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7A3A694E" w14:textId="77777777" w:rsidR="00C8693F" w:rsidRDefault="00C8693F" w:rsidP="00C8693F">
      <w:pPr>
        <w:rPr>
          <w:rFonts w:ascii="Times New Roman" w:hAnsi="Times New Roman"/>
          <w:color w:val="000000"/>
        </w:rPr>
      </w:pPr>
    </w:p>
    <w:p w14:paraId="2DE6DAA3" w14:textId="77777777" w:rsidR="00C8693F" w:rsidRDefault="00C8693F" w:rsidP="00C8693F">
      <w:pPr>
        <w:rPr>
          <w:rFonts w:ascii="Arial" w:eastAsiaTheme="minorEastAsia" w:hAnsi="Arial"/>
        </w:rPr>
      </w:pPr>
      <w:r>
        <w:rPr>
          <w:rFonts w:ascii="Times New Roman" w:hAnsi="Times New Roman"/>
          <w:color w:val="000000"/>
        </w:rPr>
        <w:t>This concept has not been modeled yet. It will be developed in the next version of the specification.</w:t>
      </w:r>
    </w:p>
    <w:p w14:paraId="0C5E5817" w14:textId="77777777" w:rsidR="00C8693F" w:rsidRDefault="00C8693F" w:rsidP="00C8693F">
      <w:pPr>
        <w:rPr>
          <w:rFonts w:ascii="Times New Roman" w:hAnsi="Times New Roman"/>
        </w:rPr>
      </w:pPr>
    </w:p>
    <w:p w14:paraId="1A6618AA" w14:textId="77777777" w:rsidR="00C8693F" w:rsidRDefault="00C8693F" w:rsidP="00C8693F">
      <w:pPr>
        <w:rPr>
          <w:rFonts w:ascii="Times New Roman" w:hAnsi="Times New Roman"/>
        </w:rPr>
      </w:pPr>
    </w:p>
    <w:p w14:paraId="59CCEEF9"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71A376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5F8AFA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0779AC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779502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403F6A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9A69CD7" w14:textId="77777777" w:rsidTr="00C8693F">
        <w:tc>
          <w:tcPr>
            <w:tcW w:w="2250" w:type="dxa"/>
            <w:tcBorders>
              <w:top w:val="single" w:sz="2" w:space="0" w:color="auto"/>
              <w:left w:val="single" w:sz="2" w:space="0" w:color="auto"/>
              <w:bottom w:val="single" w:sz="2" w:space="0" w:color="auto"/>
              <w:right w:val="single" w:sz="2" w:space="0" w:color="auto"/>
            </w:tcBorders>
          </w:tcPr>
          <w:p w14:paraId="53CBBF2F"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A724F5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E5A40E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777B8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6F8773F" w14:textId="77777777" w:rsidR="00C8693F" w:rsidRDefault="00C8693F">
            <w:pPr>
              <w:spacing w:line="256" w:lineRule="auto"/>
              <w:rPr>
                <w:rFonts w:ascii="Times New Roman" w:hAnsi="Times New Roman"/>
                <w:color w:val="000000"/>
              </w:rPr>
            </w:pPr>
            <w:r>
              <w:rPr>
                <w:rFonts w:ascii="Times New Roman" w:hAnsi="Times New Roman"/>
                <w:color w:val="000000"/>
              </w:rPr>
              <w:t>TBDProtocolParticipationDescriptor</w:t>
            </w:r>
          </w:p>
          <w:p w14:paraId="550374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09040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9027D64"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2F9128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EDE5809" w14:textId="77777777" w:rsidR="00C8693F" w:rsidRDefault="00C8693F">
            <w:pPr>
              <w:spacing w:line="256" w:lineRule="auto"/>
              <w:rPr>
                <w:rFonts w:ascii="Times New Roman" w:hAnsi="Times New Roman"/>
                <w:color w:val="000000"/>
              </w:rPr>
            </w:pPr>
          </w:p>
          <w:p w14:paraId="62E4413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37DBD759" w14:textId="77777777" w:rsidR="00C8693F" w:rsidRDefault="00C8693F" w:rsidP="00C8693F">
      <w:pPr>
        <w:rPr>
          <w:rFonts w:ascii="Times New Roman" w:hAnsi="Times New Roman" w:cs="Arial"/>
          <w:color w:val="000000"/>
          <w:lang w:val="en-AU"/>
        </w:rPr>
      </w:pPr>
      <w:r>
        <w:rPr>
          <w:rFonts w:ascii="Times New Roman" w:hAnsi="Times New Roman"/>
          <w:color w:val="000000"/>
        </w:rPr>
        <w:t xml:space="preserve">  </w:t>
      </w:r>
      <w:bookmarkEnd w:id="385"/>
    </w:p>
    <w:p w14:paraId="07E132C0" w14:textId="77777777" w:rsidR="00C8693F" w:rsidRDefault="00C8693F" w:rsidP="00C8693F">
      <w:pPr>
        <w:rPr>
          <w:rFonts w:ascii="Times New Roman" w:hAnsi="Times New Roman"/>
          <w:color w:val="000000"/>
        </w:rPr>
      </w:pPr>
    </w:p>
    <w:p w14:paraId="528F3890" w14:textId="77777777" w:rsidR="006D1797" w:rsidRDefault="006D1797" w:rsidP="006D1797">
      <w:pPr>
        <w:rPr>
          <w:rFonts w:ascii="Times New Roman" w:hAnsi="Times New Roman"/>
        </w:rPr>
      </w:pPr>
    </w:p>
    <w:p w14:paraId="7D21D2EE" w14:textId="15A5F677" w:rsidR="008C35BE" w:rsidRDefault="008C35BE" w:rsidP="00DA3D43">
      <w:pPr>
        <w:pStyle w:val="Heading1"/>
        <w:rPr>
          <w:lang w:val="en-US"/>
        </w:rPr>
      </w:pPr>
      <w:bookmarkStart w:id="387" w:name="_Toc374521881"/>
      <w:bookmarkEnd w:id="37"/>
      <w:bookmarkEnd w:id="38"/>
      <w:r>
        <w:rPr>
          <w:lang w:val="en-US"/>
        </w:rPr>
        <w:lastRenderedPageBreak/>
        <w:t>Examples</w:t>
      </w:r>
      <w:bookmarkEnd w:id="387"/>
    </w:p>
    <w:p w14:paraId="373868C5" w14:textId="6239B8EB" w:rsidR="00524E7F" w:rsidRDefault="004B5419" w:rsidP="00524E7F">
      <w:pPr>
        <w:pStyle w:val="BodyText"/>
        <w:rPr>
          <w:lang w:eastAsia="x-none"/>
        </w:rPr>
      </w:pPr>
      <w:r>
        <w:rPr>
          <w:lang w:eastAsia="x-none"/>
        </w:rPr>
        <w:t>The examples below illustrate the use of the QIDAM in creating data mapping expressions. The leftmost column shows the identifier of the document from which the source expression was obtained. Where the source document is prefixed with NQF, it indicates the document was from the National Quality Forum. The subsequent digits provide the identifier assigned by NQF to that measure. The second column contains the original expression from the source document. The third column The expressions are written in pseudocode. For the semantic references, these examples use the QIDAM category.</w:t>
      </w:r>
    </w:p>
    <w:p w14:paraId="6D408F2E" w14:textId="2650E129" w:rsidR="00EE5B10" w:rsidRDefault="00EE5B10" w:rsidP="00EE5B10">
      <w:pPr>
        <w:pStyle w:val="Caption"/>
      </w:pPr>
      <w:bookmarkStart w:id="388" w:name="_Toc374521889"/>
      <w:r>
        <w:t xml:space="preserve">Table </w:t>
      </w:r>
      <w:r>
        <w:fldChar w:fldCharType="begin"/>
      </w:r>
      <w:r>
        <w:instrText xml:space="preserve"> SEQ Table \* ARABIC </w:instrText>
      </w:r>
      <w:r>
        <w:fldChar w:fldCharType="separate"/>
      </w:r>
      <w:r>
        <w:t>4</w:t>
      </w:r>
      <w:r>
        <w:fldChar w:fldCharType="end"/>
      </w:r>
      <w:r>
        <w:t>. Example expressions written with QIDAM</w:t>
      </w:r>
      <w:bookmarkEnd w:id="388"/>
    </w:p>
    <w:tbl>
      <w:tblPr>
        <w:tblW w:w="0" w:type="auto"/>
        <w:tblCellSpacing w:w="0" w:type="dxa"/>
        <w:tblLayout w:type="fixed"/>
        <w:tblCellMar>
          <w:left w:w="0" w:type="dxa"/>
          <w:right w:w="0" w:type="dxa"/>
        </w:tblCellMar>
        <w:tblLook w:val="04A0" w:firstRow="1" w:lastRow="0" w:firstColumn="1" w:lastColumn="0" w:noHBand="0" w:noVBand="1"/>
      </w:tblPr>
      <w:tblGrid>
        <w:gridCol w:w="1882"/>
        <w:gridCol w:w="3690"/>
        <w:gridCol w:w="3772"/>
      </w:tblGrid>
      <w:tr w:rsidR="00C8693F" w14:paraId="06DF0D53" w14:textId="77777777" w:rsidTr="004B5419">
        <w:trPr>
          <w:trHeight w:val="255"/>
          <w:tblCellSpacing w:w="0" w:type="dxa"/>
        </w:trPr>
        <w:tc>
          <w:tcPr>
            <w:tcW w:w="188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0A1C78" w14:textId="06A2F18B" w:rsidR="00C8693F" w:rsidRDefault="00C8693F">
            <w:pPr>
              <w:spacing w:after="0" w:line="240" w:lineRule="auto"/>
              <w:rPr>
                <w:rFonts w:ascii="Arial" w:hAnsi="Arial" w:cs="Arial"/>
                <w:b/>
                <w:bCs/>
                <w:color w:val="000000"/>
                <w:szCs w:val="20"/>
              </w:rPr>
            </w:pPr>
            <w:r>
              <w:rPr>
                <w:rFonts w:ascii="Arial" w:hAnsi="Arial" w:cs="Arial"/>
                <w:b/>
                <w:bCs/>
                <w:color w:val="000000"/>
                <w:szCs w:val="20"/>
              </w:rPr>
              <w:t>Source Document</w:t>
            </w:r>
            <w:r w:rsidR="004B5419">
              <w:rPr>
                <w:rFonts w:ascii="Arial" w:hAnsi="Arial" w:cs="Arial"/>
                <w:b/>
                <w:bCs/>
                <w:color w:val="000000"/>
                <w:szCs w:val="20"/>
              </w:rPr>
              <w:t xml:space="preserve"> Id</w:t>
            </w:r>
          </w:p>
        </w:tc>
        <w:tc>
          <w:tcPr>
            <w:tcW w:w="3690" w:type="dxa"/>
            <w:tcBorders>
              <w:top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F31BF5" w14:textId="77777777" w:rsidR="00C8693F" w:rsidRDefault="00C8693F">
            <w:pPr>
              <w:rPr>
                <w:rFonts w:ascii="Arial" w:hAnsi="Arial" w:cs="Arial"/>
                <w:b/>
                <w:bCs/>
                <w:color w:val="000000"/>
                <w:szCs w:val="20"/>
              </w:rPr>
            </w:pPr>
            <w:r>
              <w:rPr>
                <w:rFonts w:ascii="Arial" w:hAnsi="Arial" w:cs="Arial"/>
                <w:b/>
                <w:bCs/>
                <w:color w:val="000000"/>
                <w:szCs w:val="20"/>
              </w:rPr>
              <w:t>Source Expression</w:t>
            </w:r>
          </w:p>
        </w:tc>
        <w:tc>
          <w:tcPr>
            <w:tcW w:w="3772" w:type="dxa"/>
            <w:tcBorders>
              <w:top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846338" w14:textId="77777777" w:rsidR="00C8693F" w:rsidRDefault="00C8693F">
            <w:pPr>
              <w:rPr>
                <w:rFonts w:ascii="Arial" w:hAnsi="Arial" w:cs="Arial"/>
                <w:b/>
                <w:bCs/>
                <w:color w:val="000000"/>
                <w:szCs w:val="20"/>
              </w:rPr>
            </w:pPr>
            <w:r>
              <w:rPr>
                <w:rFonts w:ascii="Arial" w:hAnsi="Arial" w:cs="Arial"/>
                <w:b/>
                <w:bCs/>
                <w:color w:val="000000"/>
                <w:szCs w:val="20"/>
              </w:rPr>
              <w:t>QIDAM based expression</w:t>
            </w:r>
          </w:p>
        </w:tc>
      </w:tr>
      <w:tr w:rsidR="00C8693F" w14:paraId="6A1512C3" w14:textId="77777777" w:rsidTr="004B5419">
        <w:trPr>
          <w:trHeight w:val="255"/>
          <w:tblCellSpacing w:w="0" w:type="dxa"/>
        </w:trPr>
        <w:tc>
          <w:tcPr>
            <w:tcW w:w="1882" w:type="dxa"/>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0EE28C" w14:textId="77777777" w:rsidR="00C8693F" w:rsidRDefault="00C8693F">
            <w:pPr>
              <w:rPr>
                <w:rFonts w:ascii="Arial" w:hAnsi="Arial" w:cs="Arial"/>
                <w:color w:val="000000"/>
                <w:szCs w:val="20"/>
              </w:rPr>
            </w:pPr>
            <w:r>
              <w:rPr>
                <w:rFonts w:ascii="Arial" w:hAnsi="Arial" w:cs="Arial"/>
                <w:color w:val="000000"/>
                <w:szCs w:val="20"/>
              </w:rPr>
              <w:t>NQF 0068</w:t>
            </w:r>
          </w:p>
        </w:tc>
        <w:tc>
          <w:tcPr>
            <w:tcW w:w="3690" w:type="dxa"/>
            <w:tcBorders>
              <w:bottom w:val="single" w:sz="6" w:space="0" w:color="CCCCCC"/>
              <w:right w:val="single" w:sz="6" w:space="0" w:color="CCCCCC"/>
            </w:tcBorders>
            <w:tcMar>
              <w:top w:w="0" w:type="dxa"/>
              <w:left w:w="45" w:type="dxa"/>
              <w:bottom w:w="0" w:type="dxa"/>
              <w:right w:w="45" w:type="dxa"/>
            </w:tcMar>
            <w:vAlign w:val="bottom"/>
            <w:hideMark/>
          </w:tcPr>
          <w:p w14:paraId="7415F3F1" w14:textId="77777777" w:rsidR="00C8693F" w:rsidRDefault="00C8693F">
            <w:pPr>
              <w:spacing w:after="240"/>
              <w:rPr>
                <w:rFonts w:ascii="Arial" w:hAnsi="Arial" w:cs="Arial"/>
                <w:color w:val="000000"/>
                <w:szCs w:val="20"/>
              </w:rPr>
            </w:pPr>
            <w:r>
              <w:rPr>
                <w:rFonts w:ascii="Arial" w:hAnsi="Arial" w:cs="Arial"/>
                <w:color w:val="000000"/>
                <w:szCs w:val="20"/>
              </w:rPr>
              <w:t>Diagnosis, Active: Acute Myocardial Infarction" &lt;= 12 month(s) starts before start of "Measurement Period"</w:t>
            </w:r>
            <w:r>
              <w:rPr>
                <w:rFonts w:ascii="Arial" w:hAnsi="Arial" w:cs="Arial"/>
                <w:color w:val="000000"/>
                <w:szCs w:val="20"/>
              </w:rPr>
              <w:br/>
              <w:t>using "Acute Myocardial Infarction Grouping Value Set (2.16.840.1.113883.3.464.1003.104.12.1001)"</w:t>
            </w:r>
          </w:p>
        </w:tc>
        <w:tc>
          <w:tcPr>
            <w:tcW w:w="3772" w:type="dxa"/>
            <w:tcBorders>
              <w:bottom w:val="single" w:sz="6" w:space="0" w:color="CCCCCC"/>
              <w:right w:val="single" w:sz="6" w:space="0" w:color="CCCCCC"/>
            </w:tcBorders>
            <w:tcMar>
              <w:top w:w="0" w:type="dxa"/>
              <w:left w:w="45" w:type="dxa"/>
              <w:bottom w:w="0" w:type="dxa"/>
              <w:right w:w="45" w:type="dxa"/>
            </w:tcMar>
            <w:vAlign w:val="bottom"/>
            <w:hideMark/>
          </w:tcPr>
          <w:p w14:paraId="093C51A6" w14:textId="77777777" w:rsidR="00C8693F" w:rsidRDefault="00C8693F">
            <w:pPr>
              <w:spacing w:after="0"/>
              <w:rPr>
                <w:rFonts w:ascii="Arial" w:hAnsi="Arial" w:cs="Arial"/>
                <w:color w:val="000000"/>
                <w:szCs w:val="20"/>
              </w:rPr>
            </w:pPr>
            <w:r>
              <w:rPr>
                <w:rFonts w:ascii="Arial" w:hAnsi="Arial" w:cs="Arial"/>
                <w:color w:val="000000"/>
                <w:szCs w:val="20"/>
              </w:rPr>
              <w:t>Condition with</w:t>
            </w:r>
            <w:r>
              <w:rPr>
                <w:rFonts w:ascii="Arial" w:hAnsi="Arial" w:cs="Arial"/>
                <w:color w:val="000000"/>
                <w:szCs w:val="20"/>
              </w:rPr>
              <w:br/>
              <w:t>- semanticReference = "Diagnosis, Active"</w:t>
            </w:r>
            <w:r>
              <w:rPr>
                <w:rFonts w:ascii="Arial" w:hAnsi="Arial" w:cs="Arial"/>
                <w:color w:val="000000"/>
                <w:szCs w:val="20"/>
              </w:rPr>
              <w:br/>
              <w:t>- name in AMI Grouping VS</w:t>
            </w:r>
            <w:r>
              <w:rPr>
                <w:rFonts w:ascii="Arial" w:hAnsi="Arial" w:cs="Arial"/>
                <w:color w:val="000000"/>
                <w:szCs w:val="20"/>
              </w:rPr>
              <w:br/>
              <w:t>- status = Active</w:t>
            </w:r>
            <w:r>
              <w:rPr>
                <w:rFonts w:ascii="Arial" w:hAnsi="Arial" w:cs="Arial"/>
                <w:color w:val="000000"/>
                <w:szCs w:val="20"/>
              </w:rPr>
              <w:br/>
              <w:t>- onset &lt;= 12 months before start of "Measurement period"</w:t>
            </w:r>
          </w:p>
        </w:tc>
      </w:tr>
      <w:tr w:rsidR="00C8693F" w14:paraId="2294528B" w14:textId="77777777" w:rsidTr="004B5419">
        <w:trPr>
          <w:trHeight w:val="255"/>
          <w:tblCellSpacing w:w="0" w:type="dxa"/>
        </w:trPr>
        <w:tc>
          <w:tcPr>
            <w:tcW w:w="1882" w:type="dxa"/>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7DAB4A" w14:textId="77777777" w:rsidR="00C8693F" w:rsidRDefault="00C8693F">
            <w:pPr>
              <w:rPr>
                <w:rFonts w:ascii="Arial" w:hAnsi="Arial" w:cs="Arial"/>
                <w:color w:val="000000"/>
                <w:szCs w:val="20"/>
              </w:rPr>
            </w:pPr>
            <w:r>
              <w:rPr>
                <w:rFonts w:ascii="Arial" w:hAnsi="Arial" w:cs="Arial"/>
                <w:color w:val="000000"/>
                <w:szCs w:val="20"/>
              </w:rPr>
              <w:t>NQF 0068</w:t>
            </w:r>
          </w:p>
        </w:tc>
        <w:tc>
          <w:tcPr>
            <w:tcW w:w="3690" w:type="dxa"/>
            <w:tcBorders>
              <w:bottom w:val="single" w:sz="6" w:space="0" w:color="CCCCCC"/>
              <w:right w:val="single" w:sz="6" w:space="0" w:color="CCCCCC"/>
            </w:tcBorders>
            <w:tcMar>
              <w:top w:w="0" w:type="dxa"/>
              <w:left w:w="45" w:type="dxa"/>
              <w:bottom w:w="0" w:type="dxa"/>
              <w:right w:w="45" w:type="dxa"/>
            </w:tcMar>
            <w:vAlign w:val="bottom"/>
            <w:hideMark/>
          </w:tcPr>
          <w:p w14:paraId="012117AB" w14:textId="77777777" w:rsidR="00C8693F" w:rsidRDefault="00C8693F">
            <w:pPr>
              <w:rPr>
                <w:rFonts w:ascii="Arial" w:hAnsi="Arial" w:cs="Arial"/>
                <w:color w:val="000000"/>
                <w:szCs w:val="20"/>
              </w:rPr>
            </w:pPr>
            <w:r>
              <w:rPr>
                <w:rFonts w:ascii="Arial" w:hAnsi="Arial" w:cs="Arial"/>
                <w:color w:val="000000"/>
                <w:szCs w:val="20"/>
              </w:rPr>
              <w:t>Procedure, Performed: Percutaneous Coronary Interventions</w:t>
            </w:r>
            <w:r>
              <w:rPr>
                <w:rFonts w:ascii="Arial" w:hAnsi="Arial" w:cs="Arial"/>
                <w:color w:val="000000"/>
                <w:szCs w:val="20"/>
              </w:rPr>
              <w:br/>
              <w:t>&lt;= 12 month(s) ends before start of "Measurement Period"</w:t>
            </w:r>
            <w:r>
              <w:rPr>
                <w:rFonts w:ascii="Arial" w:hAnsi="Arial" w:cs="Arial"/>
                <w:color w:val="000000"/>
                <w:szCs w:val="20"/>
              </w:rPr>
              <w:br/>
              <w:t>using "Percutaneous Coronary Interventions Grouping Value Set (2.16.840.1.113883.3.464.1003.104.12.1010)</w:t>
            </w:r>
          </w:p>
        </w:tc>
        <w:tc>
          <w:tcPr>
            <w:tcW w:w="3772" w:type="dxa"/>
            <w:tcBorders>
              <w:bottom w:val="single" w:sz="6" w:space="0" w:color="CCCCCC"/>
              <w:right w:val="single" w:sz="6" w:space="0" w:color="CCCCCC"/>
            </w:tcBorders>
            <w:tcMar>
              <w:top w:w="0" w:type="dxa"/>
              <w:left w:w="45" w:type="dxa"/>
              <w:bottom w:w="0" w:type="dxa"/>
              <w:right w:w="45" w:type="dxa"/>
            </w:tcMar>
            <w:vAlign w:val="bottom"/>
            <w:hideMark/>
          </w:tcPr>
          <w:p w14:paraId="6D95B02B" w14:textId="77777777" w:rsidR="00C8693F" w:rsidRDefault="00C8693F">
            <w:pPr>
              <w:rPr>
                <w:rFonts w:ascii="Arial" w:hAnsi="Arial" w:cs="Arial"/>
                <w:color w:val="000000"/>
                <w:szCs w:val="20"/>
              </w:rPr>
            </w:pPr>
            <w:r>
              <w:rPr>
                <w:rFonts w:ascii="Arial" w:hAnsi="Arial" w:cs="Arial"/>
                <w:color w:val="000000"/>
                <w:szCs w:val="20"/>
              </w:rPr>
              <w:t>ProcedureEvent with</w:t>
            </w:r>
            <w:r>
              <w:rPr>
                <w:rFonts w:ascii="Arial" w:hAnsi="Arial" w:cs="Arial"/>
                <w:color w:val="000000"/>
                <w:szCs w:val="20"/>
              </w:rPr>
              <w:br/>
              <w:t>- semanticReference = "Procedure, Performed"</w:t>
            </w:r>
            <w:r>
              <w:rPr>
                <w:rFonts w:ascii="Arial" w:hAnsi="Arial" w:cs="Arial"/>
                <w:color w:val="000000"/>
                <w:szCs w:val="20"/>
              </w:rPr>
              <w:br/>
              <w:t>- procedureCode in PCI Grouping VS</w:t>
            </w:r>
            <w:r>
              <w:rPr>
                <w:rFonts w:ascii="Arial" w:hAnsi="Arial" w:cs="Arial"/>
                <w:color w:val="000000"/>
                <w:szCs w:val="20"/>
              </w:rPr>
              <w:br/>
              <w:t>- enactedAtTime.end &lt;= 12 months before start of "Measurement period"</w:t>
            </w:r>
          </w:p>
        </w:tc>
      </w:tr>
      <w:tr w:rsidR="00C8693F" w14:paraId="31BD011D" w14:textId="77777777" w:rsidTr="004B5419">
        <w:trPr>
          <w:trHeight w:val="255"/>
          <w:tblCellSpacing w:w="0" w:type="dxa"/>
        </w:trPr>
        <w:tc>
          <w:tcPr>
            <w:tcW w:w="1882" w:type="dxa"/>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2F5352" w14:textId="77777777" w:rsidR="00C8693F" w:rsidRDefault="00C8693F">
            <w:pPr>
              <w:rPr>
                <w:rFonts w:ascii="Arial" w:hAnsi="Arial" w:cs="Arial"/>
                <w:color w:val="000000"/>
                <w:szCs w:val="20"/>
              </w:rPr>
            </w:pPr>
            <w:r>
              <w:rPr>
                <w:rFonts w:ascii="Arial" w:hAnsi="Arial" w:cs="Arial"/>
                <w:color w:val="000000"/>
                <w:szCs w:val="20"/>
              </w:rPr>
              <w:t>NQF 0068</w:t>
            </w:r>
          </w:p>
        </w:tc>
        <w:tc>
          <w:tcPr>
            <w:tcW w:w="3690" w:type="dxa"/>
            <w:tcBorders>
              <w:bottom w:val="single" w:sz="6" w:space="0" w:color="CCCCCC"/>
              <w:right w:val="single" w:sz="6" w:space="0" w:color="CCCCCC"/>
            </w:tcBorders>
            <w:tcMar>
              <w:top w:w="0" w:type="dxa"/>
              <w:left w:w="45" w:type="dxa"/>
              <w:bottom w:w="0" w:type="dxa"/>
              <w:right w:w="45" w:type="dxa"/>
            </w:tcMar>
            <w:vAlign w:val="bottom"/>
            <w:hideMark/>
          </w:tcPr>
          <w:p w14:paraId="459C4CCD" w14:textId="77777777" w:rsidR="00C8693F" w:rsidRDefault="00C8693F">
            <w:pPr>
              <w:rPr>
                <w:rFonts w:ascii="Arial" w:hAnsi="Arial" w:cs="Arial"/>
                <w:color w:val="000000"/>
                <w:szCs w:val="20"/>
              </w:rPr>
            </w:pPr>
            <w:r>
              <w:rPr>
                <w:rFonts w:ascii="Arial" w:hAnsi="Arial" w:cs="Arial"/>
                <w:color w:val="000000"/>
                <w:szCs w:val="20"/>
              </w:rPr>
              <w:t>Medication, Active: Aspirin and Other Anti-thrombotics" ends before start of "Measurement Period</w:t>
            </w:r>
          </w:p>
        </w:tc>
        <w:tc>
          <w:tcPr>
            <w:tcW w:w="3772" w:type="dxa"/>
            <w:tcBorders>
              <w:bottom w:val="single" w:sz="6" w:space="0" w:color="CCCCCC"/>
              <w:right w:val="single" w:sz="6" w:space="0" w:color="CCCCCC"/>
            </w:tcBorders>
            <w:tcMar>
              <w:top w:w="0" w:type="dxa"/>
              <w:left w:w="45" w:type="dxa"/>
              <w:bottom w:w="0" w:type="dxa"/>
              <w:right w:w="45" w:type="dxa"/>
            </w:tcMar>
            <w:vAlign w:val="bottom"/>
            <w:hideMark/>
          </w:tcPr>
          <w:p w14:paraId="183B306A" w14:textId="77777777" w:rsidR="00C8693F" w:rsidRDefault="00C8693F">
            <w:pPr>
              <w:rPr>
                <w:rFonts w:ascii="Arial" w:hAnsi="Arial" w:cs="Arial"/>
                <w:color w:val="000000"/>
                <w:szCs w:val="20"/>
              </w:rPr>
            </w:pPr>
            <w:r>
              <w:rPr>
                <w:rFonts w:ascii="Arial" w:hAnsi="Arial" w:cs="Arial"/>
                <w:color w:val="000000"/>
                <w:szCs w:val="20"/>
              </w:rPr>
              <w:t>MedicationStatement with</w:t>
            </w:r>
            <w:r>
              <w:rPr>
                <w:rFonts w:ascii="Arial" w:hAnsi="Arial" w:cs="Arial"/>
                <w:color w:val="000000"/>
                <w:szCs w:val="20"/>
              </w:rPr>
              <w:br/>
              <w:t>- semanticReference = "Medication, Active"</w:t>
            </w:r>
            <w:r>
              <w:rPr>
                <w:rFonts w:ascii="Arial" w:hAnsi="Arial" w:cs="Arial"/>
                <w:color w:val="000000"/>
                <w:szCs w:val="20"/>
              </w:rPr>
              <w:br/>
              <w:t>- medication in ASA+AT Grouping VS</w:t>
            </w:r>
            <w:r>
              <w:rPr>
                <w:rFonts w:ascii="Arial" w:hAnsi="Arial" w:cs="Arial"/>
                <w:color w:val="000000"/>
                <w:szCs w:val="20"/>
              </w:rPr>
              <w:br/>
              <w:t>- enactedAtTime.end &lt;= start of "Measurement period"</w:t>
            </w:r>
          </w:p>
        </w:tc>
      </w:tr>
      <w:tr w:rsidR="00C8693F" w14:paraId="77B7E672" w14:textId="77777777" w:rsidTr="004B5419">
        <w:trPr>
          <w:trHeight w:val="255"/>
          <w:tblCellSpacing w:w="0" w:type="dxa"/>
        </w:trPr>
        <w:tc>
          <w:tcPr>
            <w:tcW w:w="1882" w:type="dxa"/>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E08EA0" w14:textId="77777777" w:rsidR="00C8693F" w:rsidRDefault="00C8693F">
            <w:pPr>
              <w:rPr>
                <w:rFonts w:ascii="Arial" w:hAnsi="Arial" w:cs="Arial"/>
                <w:color w:val="000000"/>
                <w:szCs w:val="20"/>
              </w:rPr>
            </w:pPr>
            <w:r>
              <w:rPr>
                <w:rFonts w:ascii="Arial" w:hAnsi="Arial" w:cs="Arial"/>
                <w:color w:val="000000"/>
                <w:szCs w:val="20"/>
              </w:rPr>
              <w:t>NQF 0440</w:t>
            </w:r>
          </w:p>
        </w:tc>
        <w:tc>
          <w:tcPr>
            <w:tcW w:w="3690" w:type="dxa"/>
            <w:tcBorders>
              <w:bottom w:val="single" w:sz="6" w:space="0" w:color="CCCCCC"/>
              <w:right w:val="single" w:sz="6" w:space="0" w:color="CCCCCC"/>
            </w:tcBorders>
            <w:tcMar>
              <w:top w:w="0" w:type="dxa"/>
              <w:left w:w="45" w:type="dxa"/>
              <w:bottom w:w="0" w:type="dxa"/>
              <w:right w:w="45" w:type="dxa"/>
            </w:tcMar>
            <w:vAlign w:val="bottom"/>
            <w:hideMark/>
          </w:tcPr>
          <w:p w14:paraId="53CC68D7" w14:textId="77777777" w:rsidR="00C8693F" w:rsidRDefault="00C8693F">
            <w:pPr>
              <w:rPr>
                <w:rFonts w:ascii="Arial" w:hAnsi="Arial" w:cs="Arial"/>
                <w:color w:val="000000"/>
                <w:szCs w:val="20"/>
              </w:rPr>
            </w:pPr>
            <w:r>
              <w:rPr>
                <w:rFonts w:ascii="Arial" w:hAnsi="Arial" w:cs="Arial"/>
                <w:color w:val="000000"/>
                <w:szCs w:val="20"/>
              </w:rPr>
              <w:t>Encounter, Performed: Non-Elective Inpatient Encounter (admission datetime)" &lt;= 1 hour(s) starts after end of "Occurrence A of Encounter, Performed: Emergency Department Visit (facility location departure datetime)"</w:t>
            </w:r>
          </w:p>
        </w:tc>
        <w:tc>
          <w:tcPr>
            <w:tcW w:w="3772" w:type="dxa"/>
            <w:tcBorders>
              <w:bottom w:val="single" w:sz="6" w:space="0" w:color="CCCCCC"/>
              <w:right w:val="single" w:sz="6" w:space="0" w:color="CCCCCC"/>
            </w:tcBorders>
            <w:tcMar>
              <w:top w:w="0" w:type="dxa"/>
              <w:left w:w="45" w:type="dxa"/>
              <w:bottom w:w="0" w:type="dxa"/>
              <w:right w:w="45" w:type="dxa"/>
            </w:tcMar>
            <w:vAlign w:val="bottom"/>
            <w:hideMark/>
          </w:tcPr>
          <w:p w14:paraId="63DEDC57" w14:textId="77777777" w:rsidR="00C8693F" w:rsidRDefault="00C8693F">
            <w:pPr>
              <w:rPr>
                <w:rFonts w:ascii="Arial" w:hAnsi="Arial" w:cs="Arial"/>
                <w:color w:val="000000"/>
                <w:szCs w:val="20"/>
              </w:rPr>
            </w:pPr>
            <w:r>
              <w:rPr>
                <w:rFonts w:ascii="Arial" w:hAnsi="Arial" w:cs="Arial"/>
                <w:color w:val="000000"/>
                <w:szCs w:val="20"/>
              </w:rPr>
              <w:t>EncounterEvent with</w:t>
            </w:r>
            <w:r>
              <w:rPr>
                <w:rFonts w:ascii="Arial" w:hAnsi="Arial" w:cs="Arial"/>
                <w:color w:val="000000"/>
                <w:szCs w:val="20"/>
              </w:rPr>
              <w:br/>
              <w:t>-semanticReference="Encounter, Performed"</w:t>
            </w:r>
            <w:r>
              <w:rPr>
                <w:rFonts w:ascii="Arial" w:hAnsi="Arial" w:cs="Arial"/>
                <w:color w:val="000000"/>
                <w:szCs w:val="20"/>
              </w:rPr>
              <w:br/>
              <w:t>-serviceTypeCode in Non-Elective Inpatient Encounter VS</w:t>
            </w:r>
            <w:r>
              <w:rPr>
                <w:rFonts w:ascii="Arial" w:hAnsi="Arial" w:cs="Arial"/>
                <w:color w:val="000000"/>
                <w:szCs w:val="20"/>
              </w:rPr>
              <w:br/>
              <w:t>-enactedAtTime.begin&lt;=1 hour after end of "Encounter, Performed: Emergency Department Visit"</w:t>
            </w:r>
          </w:p>
        </w:tc>
      </w:tr>
      <w:tr w:rsidR="00C8693F" w14:paraId="0A4438F2" w14:textId="77777777" w:rsidTr="004B5419">
        <w:trPr>
          <w:trHeight w:val="255"/>
          <w:tblCellSpacing w:w="0" w:type="dxa"/>
        </w:trPr>
        <w:tc>
          <w:tcPr>
            <w:tcW w:w="1882" w:type="dxa"/>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109262" w14:textId="77777777" w:rsidR="00C8693F" w:rsidRDefault="00C8693F">
            <w:pPr>
              <w:rPr>
                <w:rFonts w:ascii="Arial" w:hAnsi="Arial" w:cs="Arial"/>
                <w:color w:val="000000"/>
                <w:szCs w:val="20"/>
              </w:rPr>
            </w:pPr>
            <w:r>
              <w:rPr>
                <w:rFonts w:ascii="Arial" w:hAnsi="Arial" w:cs="Arial"/>
                <w:color w:val="000000"/>
                <w:szCs w:val="20"/>
              </w:rPr>
              <w:t>NQF 0002</w:t>
            </w:r>
          </w:p>
        </w:tc>
        <w:tc>
          <w:tcPr>
            <w:tcW w:w="3690" w:type="dxa"/>
            <w:tcBorders>
              <w:bottom w:val="single" w:sz="6" w:space="0" w:color="CCCCCC"/>
              <w:right w:val="single" w:sz="6" w:space="0" w:color="CCCCCC"/>
            </w:tcBorders>
            <w:tcMar>
              <w:top w:w="0" w:type="dxa"/>
              <w:left w:w="45" w:type="dxa"/>
              <w:bottom w:w="0" w:type="dxa"/>
              <w:right w:w="45" w:type="dxa"/>
            </w:tcMar>
            <w:vAlign w:val="bottom"/>
            <w:hideMark/>
          </w:tcPr>
          <w:p w14:paraId="47CC93E4" w14:textId="77777777" w:rsidR="00C8693F" w:rsidRDefault="00C8693F">
            <w:pPr>
              <w:rPr>
                <w:rFonts w:ascii="Arial" w:hAnsi="Arial" w:cs="Arial"/>
                <w:color w:val="000000"/>
                <w:szCs w:val="20"/>
              </w:rPr>
            </w:pPr>
            <w:r>
              <w:rPr>
                <w:rFonts w:ascii="Arial" w:hAnsi="Arial" w:cs="Arial"/>
                <w:color w:val="000000"/>
                <w:szCs w:val="20"/>
              </w:rPr>
              <w:t xml:space="preserve">"Laboratory Test, Result: Group A Streptococcus Test (result)" &lt;= 3 day(s) starts before or during "Occurrence A of </w:t>
            </w:r>
            <w:r>
              <w:rPr>
                <w:rFonts w:ascii="Arial" w:hAnsi="Arial" w:cs="Arial"/>
                <w:color w:val="000000"/>
                <w:szCs w:val="20"/>
              </w:rPr>
              <w:lastRenderedPageBreak/>
              <w:t>Encounter, Performed: Ambulatory/ED Visit"</w:t>
            </w:r>
          </w:p>
        </w:tc>
        <w:tc>
          <w:tcPr>
            <w:tcW w:w="3772" w:type="dxa"/>
            <w:tcBorders>
              <w:bottom w:val="single" w:sz="6" w:space="0" w:color="CCCCCC"/>
              <w:right w:val="single" w:sz="6" w:space="0" w:color="CCCCCC"/>
            </w:tcBorders>
            <w:tcMar>
              <w:top w:w="0" w:type="dxa"/>
              <w:left w:w="45" w:type="dxa"/>
              <w:bottom w:w="0" w:type="dxa"/>
              <w:right w:w="45" w:type="dxa"/>
            </w:tcMar>
            <w:vAlign w:val="bottom"/>
            <w:hideMark/>
          </w:tcPr>
          <w:p w14:paraId="0E5266F3" w14:textId="77777777" w:rsidR="00C8693F" w:rsidRDefault="00C8693F">
            <w:pPr>
              <w:rPr>
                <w:rFonts w:ascii="Arial" w:hAnsi="Arial" w:cs="Arial"/>
                <w:color w:val="000000"/>
                <w:szCs w:val="20"/>
              </w:rPr>
            </w:pPr>
            <w:r>
              <w:rPr>
                <w:rFonts w:ascii="Arial" w:hAnsi="Arial" w:cs="Arial"/>
                <w:color w:val="000000"/>
                <w:szCs w:val="20"/>
              </w:rPr>
              <w:lastRenderedPageBreak/>
              <w:t>ObservationResult with</w:t>
            </w:r>
            <w:r>
              <w:rPr>
                <w:rFonts w:ascii="Arial" w:hAnsi="Arial" w:cs="Arial"/>
                <w:color w:val="000000"/>
                <w:szCs w:val="20"/>
              </w:rPr>
              <w:br/>
              <w:t>-semanticReference="Laboratory Test, Result"</w:t>
            </w:r>
            <w:r>
              <w:rPr>
                <w:rFonts w:ascii="Arial" w:hAnsi="Arial" w:cs="Arial"/>
                <w:color w:val="000000"/>
                <w:szCs w:val="20"/>
              </w:rPr>
              <w:br/>
              <w:t xml:space="preserve">-name in Group A Streptococcus Test </w:t>
            </w:r>
            <w:r>
              <w:rPr>
                <w:rFonts w:ascii="Arial" w:hAnsi="Arial" w:cs="Arial"/>
                <w:color w:val="000000"/>
                <w:szCs w:val="20"/>
              </w:rPr>
              <w:lastRenderedPageBreak/>
              <w:t>VS</w:t>
            </w:r>
            <w:r>
              <w:rPr>
                <w:rFonts w:ascii="Arial" w:hAnsi="Arial" w:cs="Arial"/>
                <w:color w:val="000000"/>
                <w:szCs w:val="20"/>
              </w:rPr>
              <w:br/>
              <w:t>-observedAtTime.begin&lt;=3 days before "Encounter, Performed: Ambulatory/ED visit"</w:t>
            </w:r>
          </w:p>
        </w:tc>
      </w:tr>
      <w:tr w:rsidR="00C8693F" w14:paraId="6ECD9F27" w14:textId="77777777" w:rsidTr="004B5419">
        <w:trPr>
          <w:trHeight w:val="255"/>
          <w:tblCellSpacing w:w="0" w:type="dxa"/>
        </w:trPr>
        <w:tc>
          <w:tcPr>
            <w:tcW w:w="1882" w:type="dxa"/>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494605" w14:textId="77777777" w:rsidR="00C8693F" w:rsidRDefault="00C8693F">
            <w:pPr>
              <w:rPr>
                <w:rFonts w:ascii="Arial" w:hAnsi="Arial" w:cs="Arial"/>
                <w:color w:val="000000"/>
                <w:szCs w:val="20"/>
              </w:rPr>
            </w:pPr>
            <w:r>
              <w:rPr>
                <w:rFonts w:ascii="Arial" w:hAnsi="Arial" w:cs="Arial"/>
                <w:color w:val="000000"/>
                <w:szCs w:val="20"/>
              </w:rPr>
              <w:lastRenderedPageBreak/>
              <w:t>NQF 0565</w:t>
            </w:r>
          </w:p>
        </w:tc>
        <w:tc>
          <w:tcPr>
            <w:tcW w:w="3690" w:type="dxa"/>
            <w:tcBorders>
              <w:bottom w:val="single" w:sz="6" w:space="0" w:color="CCCCCC"/>
              <w:right w:val="single" w:sz="6" w:space="0" w:color="CCCCCC"/>
            </w:tcBorders>
            <w:tcMar>
              <w:top w:w="0" w:type="dxa"/>
              <w:left w:w="45" w:type="dxa"/>
              <w:bottom w:w="0" w:type="dxa"/>
              <w:right w:w="45" w:type="dxa"/>
            </w:tcMar>
            <w:vAlign w:val="bottom"/>
            <w:hideMark/>
          </w:tcPr>
          <w:p w14:paraId="7410312A" w14:textId="77777777" w:rsidR="00C8693F" w:rsidRDefault="00C8693F">
            <w:pPr>
              <w:rPr>
                <w:rFonts w:ascii="Arial" w:hAnsi="Arial" w:cs="Arial"/>
                <w:color w:val="000000"/>
                <w:szCs w:val="20"/>
              </w:rPr>
            </w:pPr>
            <w:r>
              <w:rPr>
                <w:rFonts w:ascii="Arial" w:hAnsi="Arial" w:cs="Arial"/>
                <w:color w:val="000000"/>
                <w:szCs w:val="20"/>
              </w:rPr>
              <w:t>AND: "Physical Exam, Finding: Best Corrected Visual Acuity (result: 'Visual acuity 20/40 or Better')" &lt;= 90 day(s) starts after end of "Occurrence A of Procedure, Performed: Cataract Surgery"</w:t>
            </w:r>
          </w:p>
        </w:tc>
        <w:tc>
          <w:tcPr>
            <w:tcW w:w="3772" w:type="dxa"/>
            <w:tcBorders>
              <w:bottom w:val="single" w:sz="6" w:space="0" w:color="CCCCCC"/>
              <w:right w:val="single" w:sz="6" w:space="0" w:color="CCCCCC"/>
            </w:tcBorders>
            <w:tcMar>
              <w:top w:w="0" w:type="dxa"/>
              <w:left w:w="45" w:type="dxa"/>
              <w:bottom w:w="0" w:type="dxa"/>
              <w:right w:w="45" w:type="dxa"/>
            </w:tcMar>
            <w:vAlign w:val="bottom"/>
            <w:hideMark/>
          </w:tcPr>
          <w:p w14:paraId="2C3B0222" w14:textId="77777777" w:rsidR="00C8693F" w:rsidRDefault="00C8693F">
            <w:pPr>
              <w:rPr>
                <w:rFonts w:ascii="Arial" w:hAnsi="Arial" w:cs="Arial"/>
                <w:color w:val="000000"/>
                <w:szCs w:val="20"/>
              </w:rPr>
            </w:pPr>
            <w:r>
              <w:rPr>
                <w:rFonts w:ascii="Arial" w:hAnsi="Arial" w:cs="Arial"/>
                <w:color w:val="000000"/>
                <w:szCs w:val="20"/>
              </w:rPr>
              <w:t>ObservationResult with</w:t>
            </w:r>
            <w:r>
              <w:rPr>
                <w:rFonts w:ascii="Arial" w:hAnsi="Arial" w:cs="Arial"/>
                <w:color w:val="000000"/>
                <w:szCs w:val="20"/>
              </w:rPr>
              <w:br/>
              <w:t>-semanticReference="Physical Exam, Finding"</w:t>
            </w:r>
            <w:r>
              <w:rPr>
                <w:rFonts w:ascii="Arial" w:hAnsi="Arial" w:cs="Arial"/>
                <w:color w:val="000000"/>
                <w:szCs w:val="20"/>
              </w:rPr>
              <w:br/>
              <w:t>-name in Best Corrected Visual Acuity VS</w:t>
            </w:r>
            <w:r>
              <w:rPr>
                <w:rFonts w:ascii="Arial" w:hAnsi="Arial" w:cs="Arial"/>
                <w:color w:val="000000"/>
                <w:szCs w:val="20"/>
              </w:rPr>
              <w:br/>
              <w:t>-value &gt; Visual acuity 20/40</w:t>
            </w:r>
            <w:r>
              <w:rPr>
                <w:rFonts w:ascii="Arial" w:hAnsi="Arial" w:cs="Arial"/>
                <w:color w:val="000000"/>
                <w:szCs w:val="20"/>
              </w:rPr>
              <w:br/>
              <w:t>-observedAtTime.begin &lt;=90 days after" Procedure, performed: Cataract surgery"</w:t>
            </w:r>
          </w:p>
        </w:tc>
      </w:tr>
      <w:tr w:rsidR="00C8693F" w14:paraId="0BD33780" w14:textId="77777777" w:rsidTr="004B5419">
        <w:trPr>
          <w:trHeight w:val="255"/>
          <w:tblCellSpacing w:w="0" w:type="dxa"/>
        </w:trPr>
        <w:tc>
          <w:tcPr>
            <w:tcW w:w="1882" w:type="dxa"/>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15F7BF9" w14:textId="77777777" w:rsidR="00C8693F" w:rsidRDefault="00C8693F">
            <w:pPr>
              <w:rPr>
                <w:rFonts w:ascii="Arial" w:hAnsi="Arial" w:cs="Arial"/>
                <w:color w:val="000000"/>
                <w:szCs w:val="20"/>
              </w:rPr>
            </w:pPr>
            <w:r>
              <w:rPr>
                <w:rFonts w:ascii="Arial" w:hAnsi="Arial" w:cs="Arial"/>
                <w:color w:val="000000"/>
                <w:szCs w:val="20"/>
              </w:rPr>
              <w:t>NQF 0018</w:t>
            </w:r>
          </w:p>
        </w:tc>
        <w:tc>
          <w:tcPr>
            <w:tcW w:w="3690" w:type="dxa"/>
            <w:tcBorders>
              <w:bottom w:val="single" w:sz="6" w:space="0" w:color="CCCCCC"/>
              <w:right w:val="single" w:sz="6" w:space="0" w:color="CCCCCC"/>
            </w:tcBorders>
            <w:tcMar>
              <w:top w:w="0" w:type="dxa"/>
              <w:left w:w="45" w:type="dxa"/>
              <w:bottom w:w="0" w:type="dxa"/>
              <w:right w:w="45" w:type="dxa"/>
            </w:tcMar>
            <w:vAlign w:val="bottom"/>
            <w:hideMark/>
          </w:tcPr>
          <w:p w14:paraId="2723F35F" w14:textId="77777777" w:rsidR="00C8693F" w:rsidRDefault="00C8693F">
            <w:pPr>
              <w:rPr>
                <w:rFonts w:ascii="Arial" w:hAnsi="Arial" w:cs="Arial"/>
                <w:color w:val="000000"/>
                <w:szCs w:val="20"/>
              </w:rPr>
            </w:pPr>
            <w:r>
              <w:rPr>
                <w:rFonts w:ascii="Arial" w:hAnsi="Arial" w:cs="Arial"/>
                <w:color w:val="000000"/>
                <w:szCs w:val="20"/>
              </w:rPr>
              <w:t>AND: "Physical Exam, Finding: Systolic Blood Pressure (result &lt; 140 mmHg)"</w:t>
            </w:r>
            <w:r>
              <w:rPr>
                <w:rFonts w:ascii="Arial" w:hAnsi="Arial" w:cs="Arial"/>
                <w:color w:val="000000"/>
                <w:szCs w:val="20"/>
              </w:rPr>
              <w:br/>
              <w:t>during MOST RECENT: "Encounter, Performed: Office Visit"</w:t>
            </w:r>
          </w:p>
        </w:tc>
        <w:tc>
          <w:tcPr>
            <w:tcW w:w="3772" w:type="dxa"/>
            <w:tcBorders>
              <w:bottom w:val="single" w:sz="6" w:space="0" w:color="CCCCCC"/>
              <w:right w:val="single" w:sz="6" w:space="0" w:color="CCCCCC"/>
            </w:tcBorders>
            <w:tcMar>
              <w:top w:w="0" w:type="dxa"/>
              <w:left w:w="45" w:type="dxa"/>
              <w:bottom w:w="0" w:type="dxa"/>
              <w:right w:w="45" w:type="dxa"/>
            </w:tcMar>
            <w:vAlign w:val="bottom"/>
            <w:hideMark/>
          </w:tcPr>
          <w:p w14:paraId="293C5D47" w14:textId="77777777" w:rsidR="00C8693F" w:rsidRDefault="00C8693F">
            <w:pPr>
              <w:rPr>
                <w:rFonts w:ascii="Arial" w:hAnsi="Arial" w:cs="Arial"/>
                <w:color w:val="000000"/>
                <w:szCs w:val="20"/>
              </w:rPr>
            </w:pPr>
            <w:r>
              <w:rPr>
                <w:rFonts w:ascii="Arial" w:hAnsi="Arial" w:cs="Arial"/>
                <w:color w:val="000000"/>
                <w:szCs w:val="20"/>
              </w:rPr>
              <w:t>ObservationResult with</w:t>
            </w:r>
            <w:r>
              <w:rPr>
                <w:rFonts w:ascii="Arial" w:hAnsi="Arial" w:cs="Arial"/>
                <w:color w:val="000000"/>
                <w:szCs w:val="20"/>
              </w:rPr>
              <w:br/>
              <w:t>- semanticReference="Physical Exam, Finding"</w:t>
            </w:r>
            <w:r>
              <w:rPr>
                <w:rFonts w:ascii="Arial" w:hAnsi="Arial" w:cs="Arial"/>
                <w:color w:val="000000"/>
                <w:szCs w:val="20"/>
              </w:rPr>
              <w:br/>
              <w:t>- name in Systolic BP VS</w:t>
            </w:r>
            <w:r>
              <w:rPr>
                <w:rFonts w:ascii="Arial" w:hAnsi="Arial" w:cs="Arial"/>
                <w:color w:val="000000"/>
                <w:szCs w:val="20"/>
              </w:rPr>
              <w:br/>
              <w:t>- value &lt; 140 mm Hg</w:t>
            </w:r>
            <w:r>
              <w:rPr>
                <w:rFonts w:ascii="Arial" w:hAnsi="Arial" w:cs="Arial"/>
                <w:color w:val="000000"/>
                <w:szCs w:val="20"/>
              </w:rPr>
              <w:br/>
              <w:t>- observedAtTime within (mostRecentOfficeVisitEnc - enactedAtTime)</w:t>
            </w:r>
          </w:p>
        </w:tc>
      </w:tr>
      <w:tr w:rsidR="00C8693F" w14:paraId="63923691" w14:textId="77777777" w:rsidTr="004B5419">
        <w:trPr>
          <w:trHeight w:val="255"/>
          <w:tblCellSpacing w:w="0" w:type="dxa"/>
        </w:trPr>
        <w:tc>
          <w:tcPr>
            <w:tcW w:w="1882" w:type="dxa"/>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04E0A6" w14:textId="77777777" w:rsidR="00C8693F" w:rsidRDefault="00C8693F">
            <w:pPr>
              <w:rPr>
                <w:rFonts w:ascii="Arial" w:hAnsi="Arial" w:cs="Arial"/>
                <w:color w:val="000000"/>
                <w:szCs w:val="20"/>
              </w:rPr>
            </w:pPr>
            <w:r>
              <w:rPr>
                <w:rFonts w:ascii="Arial" w:hAnsi="Arial" w:cs="Arial"/>
                <w:color w:val="000000"/>
                <w:szCs w:val="20"/>
              </w:rPr>
              <w:t>NQF 0059</w:t>
            </w:r>
          </w:p>
        </w:tc>
        <w:tc>
          <w:tcPr>
            <w:tcW w:w="3690" w:type="dxa"/>
            <w:tcBorders>
              <w:bottom w:val="single" w:sz="6" w:space="0" w:color="CCCCCC"/>
              <w:right w:val="single" w:sz="6" w:space="0" w:color="CCCCCC"/>
            </w:tcBorders>
            <w:tcMar>
              <w:top w:w="0" w:type="dxa"/>
              <w:left w:w="45" w:type="dxa"/>
              <w:bottom w:w="0" w:type="dxa"/>
              <w:right w:w="45" w:type="dxa"/>
            </w:tcMar>
            <w:vAlign w:val="bottom"/>
            <w:hideMark/>
          </w:tcPr>
          <w:p w14:paraId="732B0E27" w14:textId="77777777" w:rsidR="00C8693F" w:rsidRDefault="00C8693F">
            <w:pPr>
              <w:rPr>
                <w:rFonts w:ascii="Arial" w:hAnsi="Arial" w:cs="Arial"/>
                <w:color w:val="000000"/>
                <w:szCs w:val="20"/>
              </w:rPr>
            </w:pPr>
            <w:r>
              <w:rPr>
                <w:rFonts w:ascii="Arial" w:hAnsi="Arial" w:cs="Arial"/>
                <w:color w:val="000000"/>
                <w:szCs w:val="20"/>
              </w:rPr>
              <w:t>Laboratory Test, Result: HbA1c Laboratory Test" during "Measurement Period"</w:t>
            </w:r>
            <w:r>
              <w:rPr>
                <w:rFonts w:ascii="Arial" w:hAnsi="Arial" w:cs="Arial"/>
                <w:color w:val="000000"/>
                <w:szCs w:val="20"/>
              </w:rPr>
              <w:br/>
              <w:t>AND: "Occurrence A of Laboratory Test, Result: HbA1c Laboratory Test (result &gt; 9 %)"</w:t>
            </w:r>
          </w:p>
        </w:tc>
        <w:tc>
          <w:tcPr>
            <w:tcW w:w="3772" w:type="dxa"/>
            <w:tcBorders>
              <w:bottom w:val="single" w:sz="6" w:space="0" w:color="CCCCCC"/>
              <w:right w:val="single" w:sz="6" w:space="0" w:color="CCCCCC"/>
            </w:tcBorders>
            <w:tcMar>
              <w:top w:w="0" w:type="dxa"/>
              <w:left w:w="45" w:type="dxa"/>
              <w:bottom w:w="0" w:type="dxa"/>
              <w:right w:w="45" w:type="dxa"/>
            </w:tcMar>
            <w:vAlign w:val="bottom"/>
            <w:hideMark/>
          </w:tcPr>
          <w:p w14:paraId="55CAE3CE" w14:textId="77777777" w:rsidR="00C8693F" w:rsidRDefault="00C8693F">
            <w:pPr>
              <w:rPr>
                <w:rFonts w:ascii="Arial" w:hAnsi="Arial" w:cs="Arial"/>
                <w:color w:val="000000"/>
                <w:szCs w:val="20"/>
              </w:rPr>
            </w:pPr>
            <w:r>
              <w:rPr>
                <w:rFonts w:ascii="Arial" w:hAnsi="Arial" w:cs="Arial"/>
                <w:color w:val="000000"/>
                <w:szCs w:val="20"/>
              </w:rPr>
              <w:t>ObservationResult with</w:t>
            </w:r>
            <w:r>
              <w:rPr>
                <w:rFonts w:ascii="Arial" w:hAnsi="Arial" w:cs="Arial"/>
                <w:color w:val="000000"/>
                <w:szCs w:val="20"/>
              </w:rPr>
              <w:br/>
              <w:t>-semanticReference="Laboratory Test, Result"</w:t>
            </w:r>
            <w:r>
              <w:rPr>
                <w:rFonts w:ascii="Arial" w:hAnsi="Arial" w:cs="Arial"/>
                <w:color w:val="000000"/>
                <w:szCs w:val="20"/>
              </w:rPr>
              <w:br/>
              <w:t>-name in HbA1c Laboratory Test in</w:t>
            </w:r>
            <w:r>
              <w:rPr>
                <w:rFonts w:ascii="Arial" w:hAnsi="Arial" w:cs="Arial"/>
                <w:color w:val="000000"/>
                <w:szCs w:val="20"/>
              </w:rPr>
              <w:br/>
              <w:t>-observedAtTime within measurement period</w:t>
            </w:r>
            <w:r>
              <w:rPr>
                <w:rFonts w:ascii="Arial" w:hAnsi="Arial" w:cs="Arial"/>
                <w:color w:val="000000"/>
                <w:szCs w:val="20"/>
              </w:rPr>
              <w:br/>
              <w:t>-value &gt; 9%</w:t>
            </w:r>
          </w:p>
        </w:tc>
      </w:tr>
      <w:tr w:rsidR="00C8693F" w14:paraId="21CC1BC2" w14:textId="77777777" w:rsidTr="004B5419">
        <w:trPr>
          <w:trHeight w:val="255"/>
          <w:tblCellSpacing w:w="0" w:type="dxa"/>
        </w:trPr>
        <w:tc>
          <w:tcPr>
            <w:tcW w:w="1882" w:type="dxa"/>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44459E" w14:textId="77777777" w:rsidR="00C8693F" w:rsidRDefault="00C8693F">
            <w:pPr>
              <w:rPr>
                <w:rFonts w:ascii="Arial" w:hAnsi="Arial" w:cs="Arial"/>
                <w:color w:val="000000"/>
                <w:szCs w:val="20"/>
              </w:rPr>
            </w:pPr>
            <w:r>
              <w:rPr>
                <w:rFonts w:ascii="Arial" w:hAnsi="Arial" w:cs="Arial"/>
                <w:color w:val="000000"/>
                <w:szCs w:val="20"/>
              </w:rPr>
              <w:t>NQF 1659</w:t>
            </w:r>
          </w:p>
        </w:tc>
        <w:tc>
          <w:tcPr>
            <w:tcW w:w="3690" w:type="dxa"/>
            <w:tcBorders>
              <w:bottom w:val="single" w:sz="6" w:space="0" w:color="CCCCCC"/>
              <w:right w:val="single" w:sz="6" w:space="0" w:color="CCCCCC"/>
            </w:tcBorders>
            <w:tcMar>
              <w:top w:w="0" w:type="dxa"/>
              <w:left w:w="45" w:type="dxa"/>
              <w:bottom w:w="0" w:type="dxa"/>
              <w:right w:w="45" w:type="dxa"/>
            </w:tcMar>
            <w:vAlign w:val="bottom"/>
            <w:hideMark/>
          </w:tcPr>
          <w:p w14:paraId="052FC2A7" w14:textId="77777777" w:rsidR="00C8693F" w:rsidRDefault="00C8693F">
            <w:pPr>
              <w:rPr>
                <w:rFonts w:ascii="Arial" w:hAnsi="Arial" w:cs="Arial"/>
                <w:color w:val="000000"/>
                <w:szCs w:val="20"/>
              </w:rPr>
            </w:pPr>
            <w:r>
              <w:rPr>
                <w:rFonts w:ascii="Arial" w:hAnsi="Arial" w:cs="Arial"/>
                <w:color w:val="000000"/>
                <w:szCs w:val="20"/>
              </w:rPr>
              <w:t xml:space="preserve">AND: "Procedure, Performed not done: Drug not available" during "Occurrence A of Encounter, Performed: Encounter Inpatient" </w:t>
            </w:r>
          </w:p>
        </w:tc>
        <w:tc>
          <w:tcPr>
            <w:tcW w:w="3772" w:type="dxa"/>
            <w:tcBorders>
              <w:bottom w:val="single" w:sz="6" w:space="0" w:color="CCCCCC"/>
              <w:right w:val="single" w:sz="6" w:space="0" w:color="CCCCCC"/>
            </w:tcBorders>
            <w:tcMar>
              <w:top w:w="0" w:type="dxa"/>
              <w:left w:w="45" w:type="dxa"/>
              <w:bottom w:w="0" w:type="dxa"/>
              <w:right w:w="45" w:type="dxa"/>
            </w:tcMar>
            <w:vAlign w:val="bottom"/>
            <w:hideMark/>
          </w:tcPr>
          <w:p w14:paraId="144B24B6" w14:textId="77777777" w:rsidR="00C8693F" w:rsidRDefault="00C8693F">
            <w:pPr>
              <w:rPr>
                <w:rFonts w:ascii="Arial" w:hAnsi="Arial" w:cs="Arial"/>
                <w:color w:val="000000"/>
                <w:szCs w:val="20"/>
              </w:rPr>
            </w:pPr>
            <w:r>
              <w:rPr>
                <w:rFonts w:ascii="Arial" w:hAnsi="Arial" w:cs="Arial"/>
                <w:color w:val="000000"/>
                <w:szCs w:val="20"/>
              </w:rPr>
              <w:t>UndeliveredProcedure with</w:t>
            </w:r>
            <w:r>
              <w:rPr>
                <w:rFonts w:ascii="Arial" w:hAnsi="Arial" w:cs="Arial"/>
                <w:color w:val="000000"/>
                <w:szCs w:val="20"/>
              </w:rPr>
              <w:br/>
              <w:t>-semanticReference="Procedure, Performed"</w:t>
            </w:r>
            <w:r>
              <w:rPr>
                <w:rFonts w:ascii="Arial" w:hAnsi="Arial" w:cs="Arial"/>
                <w:color w:val="000000"/>
                <w:szCs w:val="20"/>
              </w:rPr>
              <w:br/>
              <w:t>-reasonCode in Drug not available VS</w:t>
            </w:r>
            <w:r>
              <w:rPr>
                <w:rFonts w:ascii="Arial" w:hAnsi="Arial" w:cs="Arial"/>
                <w:color w:val="000000"/>
                <w:szCs w:val="20"/>
              </w:rPr>
              <w:br/>
              <w:t>-occurredDuring = "Encounter, Performed: Encounter Inpatient</w:t>
            </w:r>
          </w:p>
        </w:tc>
      </w:tr>
      <w:tr w:rsidR="00C8693F" w14:paraId="75229087" w14:textId="77777777" w:rsidTr="004B5419">
        <w:trPr>
          <w:trHeight w:val="255"/>
          <w:tblCellSpacing w:w="0" w:type="dxa"/>
        </w:trPr>
        <w:tc>
          <w:tcPr>
            <w:tcW w:w="1882" w:type="dxa"/>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519973" w14:textId="77777777" w:rsidR="00C8693F" w:rsidRDefault="00C8693F">
            <w:pPr>
              <w:rPr>
                <w:rFonts w:ascii="Arial" w:hAnsi="Arial" w:cs="Arial"/>
                <w:color w:val="000000"/>
                <w:szCs w:val="20"/>
              </w:rPr>
            </w:pPr>
            <w:r>
              <w:rPr>
                <w:rFonts w:ascii="Arial" w:hAnsi="Arial" w:cs="Arial"/>
                <w:color w:val="000000"/>
                <w:szCs w:val="20"/>
              </w:rPr>
              <w:t>NQF 528</w:t>
            </w:r>
          </w:p>
        </w:tc>
        <w:tc>
          <w:tcPr>
            <w:tcW w:w="3690" w:type="dxa"/>
            <w:tcBorders>
              <w:bottom w:val="single" w:sz="6" w:space="0" w:color="CCCCCC"/>
              <w:right w:val="single" w:sz="6" w:space="0" w:color="CCCCCC"/>
            </w:tcBorders>
            <w:tcMar>
              <w:top w:w="0" w:type="dxa"/>
              <w:left w:w="45" w:type="dxa"/>
              <w:bottom w:w="0" w:type="dxa"/>
              <w:right w:w="45" w:type="dxa"/>
            </w:tcMar>
            <w:vAlign w:val="bottom"/>
            <w:hideMark/>
          </w:tcPr>
          <w:p w14:paraId="0B789E8E" w14:textId="77777777" w:rsidR="00C8693F" w:rsidRDefault="00C8693F">
            <w:pPr>
              <w:rPr>
                <w:rFonts w:ascii="Arial" w:hAnsi="Arial" w:cs="Arial"/>
                <w:color w:val="000000"/>
                <w:szCs w:val="20"/>
              </w:rPr>
            </w:pPr>
            <w:r>
              <w:rPr>
                <w:rFonts w:ascii="Arial" w:hAnsi="Arial" w:cs="Arial"/>
                <w:color w:val="000000"/>
                <w:szCs w:val="20"/>
              </w:rPr>
              <w:t xml:space="preserve">OR: "Medication, Administered: Hospital measures-IV Vancomycin (route: "Hospital measures-Route IV")" &lt;=1440 minutes(s) starts before start of "Occurrence A of Procedure, Performed: Hospital measures-Joint Commission evidence of a surgical procedure requiring general or neuraxial anesthesia (incision datetime)" </w:t>
            </w:r>
          </w:p>
        </w:tc>
        <w:tc>
          <w:tcPr>
            <w:tcW w:w="3772" w:type="dxa"/>
            <w:tcBorders>
              <w:bottom w:val="single" w:sz="6" w:space="0" w:color="CCCCCC"/>
              <w:right w:val="single" w:sz="6" w:space="0" w:color="CCCCCC"/>
            </w:tcBorders>
            <w:tcMar>
              <w:top w:w="0" w:type="dxa"/>
              <w:left w:w="45" w:type="dxa"/>
              <w:bottom w:w="0" w:type="dxa"/>
              <w:right w:w="45" w:type="dxa"/>
            </w:tcMar>
            <w:vAlign w:val="bottom"/>
            <w:hideMark/>
          </w:tcPr>
          <w:p w14:paraId="2D6775E5" w14:textId="77777777" w:rsidR="00C8693F" w:rsidRDefault="00C8693F">
            <w:pPr>
              <w:rPr>
                <w:rFonts w:ascii="Arial" w:hAnsi="Arial" w:cs="Arial"/>
                <w:color w:val="000000"/>
                <w:szCs w:val="20"/>
              </w:rPr>
            </w:pPr>
            <w:r>
              <w:rPr>
                <w:rFonts w:ascii="Arial" w:hAnsi="Arial" w:cs="Arial"/>
                <w:color w:val="000000"/>
                <w:szCs w:val="20"/>
              </w:rPr>
              <w:t>MedicationDoseAdministration with</w:t>
            </w:r>
            <w:r>
              <w:rPr>
                <w:rFonts w:ascii="Arial" w:hAnsi="Arial" w:cs="Arial"/>
                <w:color w:val="000000"/>
                <w:szCs w:val="20"/>
              </w:rPr>
              <w:br/>
              <w:t>-semanticReference="Medication, Administered"</w:t>
            </w:r>
            <w:r>
              <w:rPr>
                <w:rFonts w:ascii="Arial" w:hAnsi="Arial" w:cs="Arial"/>
                <w:color w:val="000000"/>
                <w:szCs w:val="20"/>
              </w:rPr>
              <w:br/>
              <w:t>-medication in -IV Vancomycin VS</w:t>
            </w:r>
            <w:r>
              <w:rPr>
                <w:rFonts w:ascii="Arial" w:hAnsi="Arial" w:cs="Arial"/>
                <w:color w:val="000000"/>
                <w:szCs w:val="20"/>
              </w:rPr>
              <w:br/>
              <w:t>-deliveryRoute in Hospital measures-Route IV VS</w:t>
            </w:r>
            <w:r>
              <w:rPr>
                <w:rFonts w:ascii="Arial" w:hAnsi="Arial" w:cs="Arial"/>
                <w:color w:val="000000"/>
                <w:szCs w:val="20"/>
              </w:rPr>
              <w:br/>
              <w:t>-enactedAtTime.begin&lt;=1440 minute(s) before (Procedure, Performed: Hospital measures-Joint commission evidence of a surgical procedure requiring general or neuraxial anesthesia" - enactedAtTime.begin)</w:t>
            </w:r>
          </w:p>
        </w:tc>
      </w:tr>
      <w:tr w:rsidR="00C8693F" w14:paraId="2EB1E5AE" w14:textId="77777777" w:rsidTr="004B5419">
        <w:trPr>
          <w:trHeight w:val="255"/>
          <w:tblCellSpacing w:w="0" w:type="dxa"/>
        </w:trPr>
        <w:tc>
          <w:tcPr>
            <w:tcW w:w="1882" w:type="dxa"/>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ED7DF2" w14:textId="77777777" w:rsidR="00C8693F" w:rsidRDefault="00C8693F">
            <w:pPr>
              <w:rPr>
                <w:rFonts w:ascii="Arial" w:hAnsi="Arial" w:cs="Arial"/>
                <w:color w:val="000000"/>
                <w:szCs w:val="20"/>
              </w:rPr>
            </w:pPr>
            <w:hyperlink r:id="rId38" w:tgtFrame="_blank" w:history="1">
              <w:r>
                <w:rPr>
                  <w:rStyle w:val="Hyperlink"/>
                  <w:rFonts w:ascii="Arial" w:hAnsi="Arial"/>
                  <w:szCs w:val="20"/>
                </w:rPr>
                <w:t>https://www.icsi.org/_asset/dwy1nl/ACSOS1112.doc</w:t>
              </w:r>
            </w:hyperlink>
          </w:p>
        </w:tc>
        <w:tc>
          <w:tcPr>
            <w:tcW w:w="3690" w:type="dxa"/>
            <w:tcBorders>
              <w:bottom w:val="single" w:sz="6" w:space="0" w:color="CCCCCC"/>
              <w:right w:val="single" w:sz="6" w:space="0" w:color="CCCCCC"/>
            </w:tcBorders>
            <w:tcMar>
              <w:top w:w="0" w:type="dxa"/>
              <w:left w:w="45" w:type="dxa"/>
              <w:bottom w:w="0" w:type="dxa"/>
              <w:right w:w="45" w:type="dxa"/>
            </w:tcMar>
            <w:vAlign w:val="bottom"/>
            <w:hideMark/>
          </w:tcPr>
          <w:p w14:paraId="1C05B3B6" w14:textId="77777777" w:rsidR="00C8693F" w:rsidRDefault="00C8693F">
            <w:pPr>
              <w:rPr>
                <w:rFonts w:ascii="Arial" w:hAnsi="Arial" w:cs="Arial"/>
                <w:color w:val="000000"/>
                <w:szCs w:val="20"/>
              </w:rPr>
            </w:pPr>
            <w:r>
              <w:rPr>
                <w:rFonts w:ascii="Arial" w:hAnsi="Arial" w:cs="Arial"/>
                <w:color w:val="000000"/>
                <w:szCs w:val="20"/>
              </w:rPr>
              <w:t>Glucose by finger stick screening 4 times daily (before meals and at bedtime) for 24 hours</w:t>
            </w:r>
          </w:p>
        </w:tc>
        <w:tc>
          <w:tcPr>
            <w:tcW w:w="3772" w:type="dxa"/>
            <w:tcBorders>
              <w:bottom w:val="single" w:sz="6" w:space="0" w:color="CCCCCC"/>
              <w:right w:val="single" w:sz="6" w:space="0" w:color="CCCCCC"/>
            </w:tcBorders>
            <w:tcMar>
              <w:top w:w="0" w:type="dxa"/>
              <w:left w:w="45" w:type="dxa"/>
              <w:bottom w:w="0" w:type="dxa"/>
              <w:right w:w="45" w:type="dxa"/>
            </w:tcMar>
            <w:vAlign w:val="bottom"/>
            <w:hideMark/>
          </w:tcPr>
          <w:p w14:paraId="21CC1E44" w14:textId="77777777" w:rsidR="00C8693F" w:rsidRDefault="00C8693F">
            <w:pPr>
              <w:rPr>
                <w:rFonts w:ascii="Arial" w:hAnsi="Arial" w:cs="Arial"/>
                <w:color w:val="000000"/>
                <w:szCs w:val="20"/>
              </w:rPr>
            </w:pPr>
            <w:r>
              <w:rPr>
                <w:rFonts w:ascii="Arial" w:hAnsi="Arial" w:cs="Arial"/>
                <w:color w:val="000000"/>
                <w:szCs w:val="20"/>
              </w:rPr>
              <w:t>ProcedureOrder with</w:t>
            </w:r>
            <w:r>
              <w:rPr>
                <w:rFonts w:ascii="Arial" w:hAnsi="Arial" w:cs="Arial"/>
                <w:color w:val="000000"/>
                <w:szCs w:val="20"/>
              </w:rPr>
              <w:br/>
              <w:t>-semanticReference="Procedure, Order"</w:t>
            </w:r>
            <w:r>
              <w:rPr>
                <w:rFonts w:ascii="Arial" w:hAnsi="Arial" w:cs="Arial"/>
                <w:color w:val="000000"/>
                <w:szCs w:val="20"/>
              </w:rPr>
              <w:br/>
              <w:t>-procedureCode=Glucose Measurement by Finger stick screening VS</w:t>
            </w:r>
            <w:r>
              <w:rPr>
                <w:rFonts w:ascii="Arial" w:hAnsi="Arial" w:cs="Arial"/>
                <w:color w:val="000000"/>
                <w:szCs w:val="20"/>
              </w:rPr>
              <w:br/>
              <w:t>-performanceTime=4 times daily (before meals and at bedtime) for 24 hrs</w:t>
            </w:r>
          </w:p>
        </w:tc>
      </w:tr>
      <w:tr w:rsidR="00C8693F" w14:paraId="7527A0AC" w14:textId="77777777" w:rsidTr="004B5419">
        <w:trPr>
          <w:trHeight w:val="255"/>
          <w:tblCellSpacing w:w="0" w:type="dxa"/>
        </w:trPr>
        <w:tc>
          <w:tcPr>
            <w:tcW w:w="1882" w:type="dxa"/>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C508EB" w14:textId="77777777" w:rsidR="00C8693F" w:rsidRDefault="00C8693F">
            <w:pPr>
              <w:rPr>
                <w:rFonts w:ascii="Arial" w:hAnsi="Arial" w:cs="Arial"/>
                <w:color w:val="000000"/>
                <w:szCs w:val="20"/>
              </w:rPr>
            </w:pPr>
            <w:hyperlink r:id="rId39" w:tgtFrame="_blank" w:history="1">
              <w:r>
                <w:rPr>
                  <w:rStyle w:val="Hyperlink"/>
                  <w:rFonts w:ascii="Arial" w:hAnsi="Arial"/>
                  <w:szCs w:val="20"/>
                </w:rPr>
                <w:t>https://www.icsi.org/_asset/dwy1nl/ACSOS1112.doc</w:t>
              </w:r>
            </w:hyperlink>
          </w:p>
        </w:tc>
        <w:tc>
          <w:tcPr>
            <w:tcW w:w="3690" w:type="dxa"/>
            <w:tcBorders>
              <w:bottom w:val="single" w:sz="6" w:space="0" w:color="CCCCCC"/>
              <w:right w:val="single" w:sz="6" w:space="0" w:color="CCCCCC"/>
            </w:tcBorders>
            <w:tcMar>
              <w:top w:w="0" w:type="dxa"/>
              <w:left w:w="45" w:type="dxa"/>
              <w:bottom w:w="0" w:type="dxa"/>
              <w:right w:w="45" w:type="dxa"/>
            </w:tcMar>
            <w:vAlign w:val="bottom"/>
            <w:hideMark/>
          </w:tcPr>
          <w:p w14:paraId="16F40EDE" w14:textId="77777777" w:rsidR="00C8693F" w:rsidRDefault="00C8693F">
            <w:pPr>
              <w:rPr>
                <w:rFonts w:ascii="Arial" w:hAnsi="Arial" w:cs="Arial"/>
                <w:color w:val="000000"/>
                <w:szCs w:val="20"/>
              </w:rPr>
            </w:pPr>
            <w:r>
              <w:rPr>
                <w:rFonts w:ascii="Arial" w:hAnsi="Arial" w:cs="Arial"/>
                <w:color w:val="000000"/>
                <w:szCs w:val="20"/>
              </w:rPr>
              <w:t>Ticagrelor</w:t>
            </w:r>
            <w:r>
              <w:rPr>
                <w:rFonts w:ascii="Arial" w:hAnsi="Arial" w:cs="Arial"/>
                <w:color w:val="000000"/>
                <w:szCs w:val="20"/>
              </w:rPr>
              <w:br/>
              <w:t>180 mg loading dose by mouth once</w:t>
            </w:r>
            <w:r>
              <w:rPr>
                <w:rFonts w:ascii="Arial" w:hAnsi="Arial" w:cs="Arial"/>
                <w:color w:val="000000"/>
                <w:szCs w:val="20"/>
              </w:rPr>
              <w:br/>
              <w:t>90 mg by mouth twice daily</w:t>
            </w:r>
          </w:p>
        </w:tc>
        <w:tc>
          <w:tcPr>
            <w:tcW w:w="3772" w:type="dxa"/>
            <w:tcBorders>
              <w:bottom w:val="single" w:sz="6" w:space="0" w:color="CCCCCC"/>
              <w:right w:val="single" w:sz="6" w:space="0" w:color="CCCCCC"/>
            </w:tcBorders>
            <w:tcMar>
              <w:top w:w="0" w:type="dxa"/>
              <w:left w:w="45" w:type="dxa"/>
              <w:bottom w:w="0" w:type="dxa"/>
              <w:right w:w="45" w:type="dxa"/>
            </w:tcMar>
            <w:vAlign w:val="bottom"/>
            <w:hideMark/>
          </w:tcPr>
          <w:p w14:paraId="2BEB18EA" w14:textId="77777777" w:rsidR="00C8693F" w:rsidRDefault="00C8693F">
            <w:pPr>
              <w:rPr>
                <w:rFonts w:ascii="Arial" w:hAnsi="Arial" w:cs="Arial"/>
                <w:color w:val="000000"/>
                <w:szCs w:val="20"/>
              </w:rPr>
            </w:pPr>
            <w:r>
              <w:rPr>
                <w:rFonts w:ascii="Arial" w:hAnsi="Arial" w:cs="Arial"/>
                <w:color w:val="000000"/>
                <w:szCs w:val="20"/>
              </w:rPr>
              <w:t>MedicationPrescription with</w:t>
            </w:r>
            <w:r>
              <w:rPr>
                <w:rFonts w:ascii="Arial" w:hAnsi="Arial" w:cs="Arial"/>
                <w:color w:val="000000"/>
                <w:szCs w:val="20"/>
              </w:rPr>
              <w:br/>
              <w:t>-semantic type="Medication, Order"</w:t>
            </w:r>
            <w:r>
              <w:rPr>
                <w:rFonts w:ascii="Arial" w:hAnsi="Arial" w:cs="Arial"/>
                <w:color w:val="000000"/>
                <w:szCs w:val="20"/>
              </w:rPr>
              <w:br/>
              <w:t>-medicationCode in Ticagrelor VS</w:t>
            </w:r>
            <w:r>
              <w:rPr>
                <w:rFonts w:ascii="Arial" w:hAnsi="Arial" w:cs="Arial"/>
                <w:color w:val="000000"/>
                <w:szCs w:val="20"/>
              </w:rPr>
              <w:br/>
              <w:t>-dosage</w:t>
            </w:r>
            <w:r>
              <w:rPr>
                <w:rFonts w:ascii="Arial" w:hAnsi="Arial" w:cs="Arial"/>
                <w:color w:val="000000"/>
                <w:szCs w:val="20"/>
              </w:rPr>
              <w:br/>
              <w:t>- doseType=loadingDose</w:t>
            </w:r>
            <w:r>
              <w:rPr>
                <w:rFonts w:ascii="Arial" w:hAnsi="Arial" w:cs="Arial"/>
                <w:color w:val="000000"/>
                <w:szCs w:val="20"/>
              </w:rPr>
              <w:br/>
              <w:t>- deliveryRoute=oral</w:t>
            </w:r>
            <w:r>
              <w:rPr>
                <w:rFonts w:ascii="Arial" w:hAnsi="Arial" w:cs="Arial"/>
                <w:color w:val="000000"/>
                <w:szCs w:val="20"/>
              </w:rPr>
              <w:br/>
              <w:t>- doseQuantity=180 mg</w:t>
            </w:r>
            <w:r>
              <w:rPr>
                <w:rFonts w:ascii="Arial" w:hAnsi="Arial" w:cs="Arial"/>
                <w:color w:val="000000"/>
                <w:szCs w:val="20"/>
              </w:rPr>
              <w:br/>
              <w:t>- schedule=Once on day 1</w:t>
            </w:r>
            <w:r>
              <w:rPr>
                <w:rFonts w:ascii="Arial" w:hAnsi="Arial" w:cs="Arial"/>
                <w:color w:val="000000"/>
                <w:szCs w:val="20"/>
              </w:rPr>
              <w:br/>
              <w:t>-dosage</w:t>
            </w:r>
            <w:r>
              <w:rPr>
                <w:rFonts w:ascii="Arial" w:hAnsi="Arial" w:cs="Arial"/>
                <w:color w:val="000000"/>
                <w:szCs w:val="20"/>
              </w:rPr>
              <w:br/>
              <w:t>- deliveryRoute=oral</w:t>
            </w:r>
            <w:r>
              <w:rPr>
                <w:rFonts w:ascii="Arial" w:hAnsi="Arial" w:cs="Arial"/>
                <w:color w:val="000000"/>
                <w:szCs w:val="20"/>
              </w:rPr>
              <w:br/>
              <w:t>- doseQuantity=90 mg</w:t>
            </w:r>
            <w:r>
              <w:rPr>
                <w:rFonts w:ascii="Arial" w:hAnsi="Arial" w:cs="Arial"/>
                <w:color w:val="000000"/>
                <w:szCs w:val="20"/>
              </w:rPr>
              <w:br/>
              <w:t>- administrationSchedule=twice daily one day starting day 2</w:t>
            </w:r>
          </w:p>
        </w:tc>
      </w:tr>
    </w:tbl>
    <w:p w14:paraId="7C35D6D8" w14:textId="77777777" w:rsidR="00C8693F" w:rsidRDefault="00C8693F" w:rsidP="00524E7F">
      <w:pPr>
        <w:pStyle w:val="BodyText"/>
        <w:rPr>
          <w:lang w:eastAsia="x-none"/>
        </w:rPr>
      </w:pPr>
    </w:p>
    <w:p w14:paraId="38802058" w14:textId="77777777" w:rsidR="00C8693F" w:rsidRPr="00524E7F" w:rsidRDefault="00C8693F" w:rsidP="00524E7F">
      <w:pPr>
        <w:pStyle w:val="BodyText"/>
        <w:rPr>
          <w:lang w:eastAsia="x-none"/>
        </w:rPr>
      </w:pPr>
    </w:p>
    <w:p w14:paraId="7B33255F" w14:textId="77777777" w:rsidR="007606A3" w:rsidRDefault="007606A3" w:rsidP="00DA3D43">
      <w:pPr>
        <w:pStyle w:val="Heading1"/>
      </w:pPr>
      <w:bookmarkStart w:id="389" w:name="_Toc374521882"/>
      <w:r>
        <w:lastRenderedPageBreak/>
        <w:t>References</w:t>
      </w:r>
      <w:bookmarkEnd w:id="389"/>
    </w:p>
    <w:p w14:paraId="5C82ACC2" w14:textId="4D2421C8" w:rsidR="00906D07" w:rsidRPr="00906D07" w:rsidRDefault="00906D07" w:rsidP="00363B1C">
      <w:pPr>
        <w:pStyle w:val="ListBullet"/>
        <w:numPr>
          <w:ilvl w:val="0"/>
          <w:numId w:val="4"/>
        </w:numPr>
        <w:rPr>
          <w:rFonts w:cs="Arial"/>
          <w:color w:val="333399"/>
          <w:sz w:val="18"/>
          <w:u w:val="single"/>
          <w:lang w:eastAsia="zh-CN"/>
        </w:rPr>
      </w:pPr>
      <w:r>
        <w:rPr>
          <w:i/>
        </w:rPr>
        <w:t>HL7 Implementation Guide: Clinical Decision Support Knowledge Artifact Implementation Guide, Release 1</w:t>
      </w:r>
      <w:r w:rsidR="00D55D2A">
        <w:rPr>
          <w:i/>
        </w:rPr>
        <w:t xml:space="preserve"> (pending publication)</w:t>
      </w:r>
    </w:p>
    <w:p w14:paraId="3557972B" w14:textId="7E30D57C" w:rsidR="00906D07" w:rsidRPr="00906D07" w:rsidRDefault="00906D07" w:rsidP="00363B1C">
      <w:pPr>
        <w:pStyle w:val="ListBullet"/>
        <w:numPr>
          <w:ilvl w:val="0"/>
          <w:numId w:val="4"/>
        </w:numPr>
        <w:rPr>
          <w:rFonts w:cs="Arial"/>
          <w:color w:val="333399"/>
          <w:sz w:val="18"/>
          <w:u w:val="single"/>
          <w:lang w:eastAsia="zh-CN"/>
        </w:rPr>
      </w:pPr>
      <w:r>
        <w:rPr>
          <w:i/>
        </w:rPr>
        <w:t>HL7 Version 3 DSTU: Representation of the Health Quality Measures Format (eMeasure), DSTU Release 2</w:t>
      </w:r>
      <w:r w:rsidR="00D55D2A">
        <w:rPr>
          <w:i/>
        </w:rPr>
        <w:t xml:space="preserve"> (pending publication)</w:t>
      </w:r>
    </w:p>
    <w:p w14:paraId="7F7330C0" w14:textId="3CBB5C71" w:rsidR="00906D07" w:rsidRPr="00906D07" w:rsidRDefault="00906D07" w:rsidP="00794272">
      <w:pPr>
        <w:pStyle w:val="ListBullet"/>
        <w:numPr>
          <w:ilvl w:val="0"/>
          <w:numId w:val="0"/>
        </w:numPr>
        <w:tabs>
          <w:tab w:val="clear" w:pos="1440"/>
        </w:tabs>
        <w:ind w:left="1080"/>
        <w:rPr>
          <w:rFonts w:cs="Arial"/>
          <w:color w:val="333399"/>
          <w:sz w:val="18"/>
          <w:u w:val="single"/>
          <w:lang w:eastAsia="zh-CN"/>
        </w:rPr>
      </w:pPr>
    </w:p>
    <w:bookmarkEnd w:id="26"/>
    <w:p w14:paraId="7B332566" w14:textId="60C5308B" w:rsidR="007606A3" w:rsidRPr="00F57B88" w:rsidRDefault="007606A3" w:rsidP="007606A3">
      <w:pPr>
        <w:pStyle w:val="BodyText"/>
      </w:pPr>
    </w:p>
    <w:sectPr w:rsidR="007606A3" w:rsidRPr="00F57B88" w:rsidSect="00CB4BD4">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72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3D0AE4" w14:textId="77777777" w:rsidR="00B40856" w:rsidRDefault="00B40856">
      <w:r>
        <w:separator/>
      </w:r>
    </w:p>
    <w:p w14:paraId="5FD7938F" w14:textId="77777777" w:rsidR="00B40856" w:rsidRDefault="00B40856"/>
    <w:p w14:paraId="6C44C0C5" w14:textId="77777777" w:rsidR="00B40856" w:rsidRDefault="00B40856"/>
    <w:p w14:paraId="24A42E05" w14:textId="77777777" w:rsidR="00B40856" w:rsidRDefault="00B40856"/>
    <w:p w14:paraId="49863162" w14:textId="77777777" w:rsidR="00B40856" w:rsidRDefault="00B40856"/>
  </w:endnote>
  <w:endnote w:type="continuationSeparator" w:id="0">
    <w:p w14:paraId="685103F3" w14:textId="77777777" w:rsidR="00B40856" w:rsidRDefault="00B40856">
      <w:r>
        <w:continuationSeparator/>
      </w:r>
    </w:p>
    <w:p w14:paraId="071177F8" w14:textId="77777777" w:rsidR="00B40856" w:rsidRDefault="00B40856"/>
    <w:p w14:paraId="44340DC8" w14:textId="77777777" w:rsidR="00B40856" w:rsidRDefault="00B40856"/>
    <w:p w14:paraId="1C017D56" w14:textId="77777777" w:rsidR="00B40856" w:rsidRDefault="00B40856"/>
    <w:p w14:paraId="00321141" w14:textId="77777777" w:rsidR="00B40856" w:rsidRDefault="00B408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32A41" w14:textId="289B91FD" w:rsidR="004B5419" w:rsidRPr="00CB4BD4" w:rsidRDefault="004B5419"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xml:space="preserve">Page </w:t>
    </w:r>
    <w:r w:rsidRPr="00CB4BD4">
      <w:rPr>
        <w:sz w:val="18"/>
        <w:szCs w:val="18"/>
      </w:rPr>
      <w:fldChar w:fldCharType="begin"/>
    </w:r>
    <w:r w:rsidRPr="00CB4BD4">
      <w:rPr>
        <w:sz w:val="18"/>
        <w:szCs w:val="18"/>
      </w:rPr>
      <w:instrText xml:space="preserve"> PAGE </w:instrText>
    </w:r>
    <w:r w:rsidRPr="00CB4BD4">
      <w:rPr>
        <w:sz w:val="18"/>
        <w:szCs w:val="18"/>
      </w:rPr>
      <w:fldChar w:fldCharType="separate"/>
    </w:r>
    <w:r>
      <w:rPr>
        <w:noProof/>
        <w:sz w:val="18"/>
        <w:szCs w:val="18"/>
      </w:rPr>
      <w:t>370</w:t>
    </w:r>
    <w:r w:rsidRPr="00CB4BD4">
      <w:rPr>
        <w:sz w:val="18"/>
        <w:szCs w:val="18"/>
      </w:rPr>
      <w:fldChar w:fldCharType="end"/>
    </w:r>
    <w:r>
      <w:rPr>
        <w:sz w:val="18"/>
        <w:szCs w:val="18"/>
      </w:rPr>
      <w:tab/>
    </w:r>
    <w:r w:rsidRPr="00CB4BD4">
      <w:rPr>
        <w:sz w:val="18"/>
        <w:szCs w:val="18"/>
      </w:rPr>
      <w:t>CDA R2 Clinical Oncology Treatment Plan and Summary</w:t>
    </w:r>
    <w:r w:rsidRPr="00CB4BD4">
      <w:rPr>
        <w:sz w:val="18"/>
        <w:szCs w:val="18"/>
      </w:rPr>
      <w:tab/>
    </w:r>
  </w:p>
  <w:p w14:paraId="7B332A42" w14:textId="0ED0F197" w:rsidR="004B5419" w:rsidRPr="00CB4BD4" w:rsidRDefault="004B5419"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2013 Health Level Seven International. All rights reserved.</w:t>
    </w:r>
    <w:r>
      <w:rPr>
        <w:sz w:val="18"/>
        <w:szCs w:val="18"/>
      </w:rPr>
      <w:tab/>
      <w:t>May 2013</w:t>
    </w:r>
    <w:r w:rsidRPr="00CB4BD4">
      <w:rPr>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32A43" w14:textId="41578379" w:rsidR="004B5419" w:rsidRPr="00CB4BD4" w:rsidRDefault="004B5419"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xml:space="preserve">Page </w:t>
    </w:r>
    <w:r w:rsidRPr="00CB4BD4">
      <w:rPr>
        <w:sz w:val="18"/>
        <w:szCs w:val="18"/>
      </w:rPr>
      <w:fldChar w:fldCharType="begin"/>
    </w:r>
    <w:r w:rsidRPr="00CB4BD4">
      <w:rPr>
        <w:sz w:val="18"/>
        <w:szCs w:val="18"/>
      </w:rPr>
      <w:instrText xml:space="preserve"> PAGE </w:instrText>
    </w:r>
    <w:r w:rsidRPr="00CB4BD4">
      <w:rPr>
        <w:sz w:val="18"/>
        <w:szCs w:val="18"/>
      </w:rPr>
      <w:fldChar w:fldCharType="separate"/>
    </w:r>
    <w:r w:rsidR="00D40744">
      <w:rPr>
        <w:noProof/>
        <w:sz w:val="18"/>
        <w:szCs w:val="18"/>
      </w:rPr>
      <w:t>24</w:t>
    </w:r>
    <w:r w:rsidRPr="00CB4BD4">
      <w:rPr>
        <w:sz w:val="18"/>
        <w:szCs w:val="18"/>
      </w:rPr>
      <w:fldChar w:fldCharType="end"/>
    </w:r>
    <w:r>
      <w:rPr>
        <w:sz w:val="18"/>
        <w:szCs w:val="18"/>
      </w:rPr>
      <w:tab/>
    </w:r>
    <w:r>
      <w:t>Health Quality Domain Analysis Model, Release 1</w:t>
    </w:r>
  </w:p>
  <w:p w14:paraId="7B332A44" w14:textId="78A5084A" w:rsidR="004B5419" w:rsidRPr="00CB4BD4" w:rsidRDefault="004B5419" w:rsidP="00CB4BD4">
    <w:pPr>
      <w:pStyle w:val="Footer"/>
      <w:pBdr>
        <w:top w:val="single" w:sz="4" w:space="0" w:color="auto"/>
      </w:pBdr>
      <w:tabs>
        <w:tab w:val="clear" w:pos="4680"/>
        <w:tab w:val="clear" w:pos="12960"/>
      </w:tabs>
      <w:spacing w:after="0" w:line="240" w:lineRule="auto"/>
      <w:rPr>
        <w:sz w:val="18"/>
        <w:szCs w:val="18"/>
      </w:rPr>
    </w:pPr>
    <w:r>
      <w:rPr>
        <w:sz w:val="18"/>
        <w:szCs w:val="18"/>
      </w:rPr>
      <w:t>© 2014</w:t>
    </w:r>
    <w:r w:rsidRPr="00CB4BD4">
      <w:rPr>
        <w:sz w:val="18"/>
        <w:szCs w:val="18"/>
      </w:rPr>
      <w:t xml:space="preserve"> Health Level Seven International. All rights reserved.</w:t>
    </w:r>
    <w:r>
      <w:rPr>
        <w:sz w:val="18"/>
        <w:szCs w:val="18"/>
      </w:rPr>
      <w:tab/>
    </w:r>
    <w:r>
      <w:t>Ballot cycle January 2014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CC478" w14:textId="77777777" w:rsidR="00D40744" w:rsidRDefault="00D407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83C2F" w14:textId="77777777" w:rsidR="00B40856" w:rsidRDefault="00B40856">
      <w:r>
        <w:separator/>
      </w:r>
    </w:p>
  </w:footnote>
  <w:footnote w:type="continuationSeparator" w:id="0">
    <w:p w14:paraId="398363B2" w14:textId="77777777" w:rsidR="00B40856" w:rsidRDefault="00B40856">
      <w:r>
        <w:continuationSeparator/>
      </w:r>
    </w:p>
    <w:p w14:paraId="0094720B" w14:textId="77777777" w:rsidR="00B40856" w:rsidRDefault="00B40856"/>
  </w:footnote>
  <w:footnote w:id="1">
    <w:p w14:paraId="2F03AFF2" w14:textId="77777777" w:rsidR="004B5419" w:rsidRDefault="004B5419" w:rsidP="001F5C6F">
      <w:pPr>
        <w:spacing w:after="0"/>
      </w:pPr>
      <w:r>
        <w:rPr>
          <w:vertAlign w:val="superscript"/>
        </w:rPr>
        <w:footnoteRef/>
      </w:r>
      <w:r>
        <w:t xml:space="preserve"> </w:t>
      </w:r>
      <w:hyperlink r:id="rId1">
        <w:r>
          <w:rPr>
            <w:color w:val="1155CC"/>
            <w:u w:val="single"/>
          </w:rPr>
          <w:t>http://hl7.org/implement/standards/fhir/extensibility.htm</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D6545" w14:textId="77777777" w:rsidR="00D40744" w:rsidRDefault="00D407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D9548" w14:textId="77777777" w:rsidR="00D40744" w:rsidRDefault="00D4074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3417C" w14:textId="77777777" w:rsidR="00D40744" w:rsidRDefault="00D407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4186CE6"/>
    <w:lvl w:ilvl="0">
      <w:start w:val="1"/>
      <w:numFmt w:val="bullet"/>
      <w:lvlText w:val=""/>
      <w:lvlJc w:val="left"/>
      <w:pPr>
        <w:tabs>
          <w:tab w:val="num" w:pos="1440"/>
        </w:tabs>
        <w:ind w:left="1440" w:hanging="360"/>
      </w:pPr>
      <w:rPr>
        <w:rFonts w:ascii="Symbol" w:hAnsi="Symbol" w:hint="default"/>
      </w:rPr>
    </w:lvl>
  </w:abstractNum>
  <w:abstractNum w:abstractNumId="1">
    <w:nsid w:val="00000002"/>
    <w:multiLevelType w:val="singleLevel"/>
    <w:tmpl w:val="21366B98"/>
    <w:lvl w:ilvl="0">
      <w:start w:val="1"/>
      <w:numFmt w:val="decimal"/>
      <w:pStyle w:val="ConformanceStatement"/>
      <w:lvlText w:val="CONF-xx-%1: "/>
      <w:lvlJc w:val="left"/>
      <w:pPr>
        <w:tabs>
          <w:tab w:val="num" w:pos="1188"/>
        </w:tabs>
        <w:ind w:left="1188" w:hanging="283"/>
      </w:pPr>
      <w:rPr>
        <w:rFonts w:ascii="Arial" w:hAnsi="Arial" w:hint="default"/>
        <w:b/>
        <w:color w:val="000000"/>
        <w:kern w:val="20"/>
      </w:rPr>
    </w:lvl>
  </w:abstractNum>
  <w:abstractNum w:abstractNumId="2">
    <w:nsid w:val="00E74AFE"/>
    <w:multiLevelType w:val="hybridMultilevel"/>
    <w:tmpl w:val="4B5EB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A422C7"/>
    <w:multiLevelType w:val="hybridMultilevel"/>
    <w:tmpl w:val="BB7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DC0700"/>
    <w:multiLevelType w:val="hybridMultilevel"/>
    <w:tmpl w:val="9C98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457583"/>
    <w:multiLevelType w:val="hybridMultilevel"/>
    <w:tmpl w:val="38D6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B10854"/>
    <w:multiLevelType w:val="hybridMultilevel"/>
    <w:tmpl w:val="5FFC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F84AD2"/>
    <w:multiLevelType w:val="hybridMultilevel"/>
    <w:tmpl w:val="3B70B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1C68CC"/>
    <w:multiLevelType w:val="hybridMultilevel"/>
    <w:tmpl w:val="669A9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3863C7"/>
    <w:multiLevelType w:val="hybridMultilevel"/>
    <w:tmpl w:val="04DE1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7052F2"/>
    <w:multiLevelType w:val="multilevel"/>
    <w:tmpl w:val="F0DAA35E"/>
    <w:name w:val="WW8Num1"/>
    <w:lvl w:ilvl="0">
      <w:start w:val="1"/>
      <w:numFmt w:val="decimal"/>
      <w:lvlText w:val="%1"/>
      <w:lvlJc w:val="left"/>
      <w:pPr>
        <w:ind w:left="432" w:hanging="432"/>
      </w:pPr>
      <w:rPr>
        <w:rFonts w:hint="default"/>
        <w:b/>
        <w:i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3E18517E"/>
    <w:multiLevelType w:val="hybridMultilevel"/>
    <w:tmpl w:val="2FF63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227DAD"/>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3">
    <w:nsid w:val="41282CB1"/>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4">
    <w:nsid w:val="41282F9F"/>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5">
    <w:nsid w:val="412834C0"/>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6">
    <w:nsid w:val="42CD729A"/>
    <w:multiLevelType w:val="hybridMultilevel"/>
    <w:tmpl w:val="65A4DA00"/>
    <w:lvl w:ilvl="0" w:tplc="D170333C">
      <w:start w:val="1"/>
      <w:numFmt w:val="bullet"/>
      <w:pStyle w:val="ListBullet"/>
      <w:lvlText w:val=""/>
      <w:lvlJc w:val="left"/>
      <w:pPr>
        <w:ind w:left="720" w:hanging="360"/>
      </w:pPr>
      <w:rPr>
        <w:rFonts w:ascii="Symbol" w:hAnsi="Symbol" w:hint="default"/>
      </w:rPr>
    </w:lvl>
    <w:lvl w:ilvl="1" w:tplc="FF92342E">
      <w:start w:val="1"/>
      <w:numFmt w:val="bullet"/>
      <w:lvlText w:val="o"/>
      <w:lvlJc w:val="left"/>
      <w:pPr>
        <w:ind w:left="1440" w:hanging="360"/>
      </w:pPr>
      <w:rPr>
        <w:rFonts w:ascii="Courier New" w:hAnsi="Courier New" w:hint="default"/>
      </w:rPr>
    </w:lvl>
    <w:lvl w:ilvl="2" w:tplc="37DC7A1C">
      <w:start w:val="1"/>
      <w:numFmt w:val="bullet"/>
      <w:lvlText w:val=""/>
      <w:lvlJc w:val="left"/>
      <w:pPr>
        <w:ind w:left="2160" w:hanging="360"/>
      </w:pPr>
      <w:rPr>
        <w:rFonts w:ascii="Wingdings" w:hAnsi="Wingdings" w:hint="default"/>
      </w:rPr>
    </w:lvl>
    <w:lvl w:ilvl="3" w:tplc="E612CEA4">
      <w:start w:val="1"/>
      <w:numFmt w:val="bullet"/>
      <w:lvlText w:val=""/>
      <w:lvlJc w:val="left"/>
      <w:pPr>
        <w:ind w:left="2880" w:hanging="360"/>
      </w:pPr>
      <w:rPr>
        <w:rFonts w:ascii="Symbol" w:hAnsi="Symbol" w:hint="default"/>
      </w:rPr>
    </w:lvl>
    <w:lvl w:ilvl="4" w:tplc="0F2ED06C" w:tentative="1">
      <w:start w:val="1"/>
      <w:numFmt w:val="bullet"/>
      <w:lvlText w:val="o"/>
      <w:lvlJc w:val="left"/>
      <w:pPr>
        <w:ind w:left="3600" w:hanging="360"/>
      </w:pPr>
      <w:rPr>
        <w:rFonts w:ascii="Courier New" w:hAnsi="Courier New" w:hint="default"/>
      </w:rPr>
    </w:lvl>
    <w:lvl w:ilvl="5" w:tplc="521A2410" w:tentative="1">
      <w:start w:val="1"/>
      <w:numFmt w:val="bullet"/>
      <w:lvlText w:val=""/>
      <w:lvlJc w:val="left"/>
      <w:pPr>
        <w:ind w:left="4320" w:hanging="360"/>
      </w:pPr>
      <w:rPr>
        <w:rFonts w:ascii="Wingdings" w:hAnsi="Wingdings" w:hint="default"/>
      </w:rPr>
    </w:lvl>
    <w:lvl w:ilvl="6" w:tplc="FBB6142E" w:tentative="1">
      <w:start w:val="1"/>
      <w:numFmt w:val="bullet"/>
      <w:lvlText w:val=""/>
      <w:lvlJc w:val="left"/>
      <w:pPr>
        <w:ind w:left="5040" w:hanging="360"/>
      </w:pPr>
      <w:rPr>
        <w:rFonts w:ascii="Symbol" w:hAnsi="Symbol" w:hint="default"/>
      </w:rPr>
    </w:lvl>
    <w:lvl w:ilvl="7" w:tplc="904C536E" w:tentative="1">
      <w:start w:val="1"/>
      <w:numFmt w:val="bullet"/>
      <w:lvlText w:val="o"/>
      <w:lvlJc w:val="left"/>
      <w:pPr>
        <w:ind w:left="5760" w:hanging="360"/>
      </w:pPr>
      <w:rPr>
        <w:rFonts w:ascii="Courier New" w:hAnsi="Courier New" w:hint="default"/>
      </w:rPr>
    </w:lvl>
    <w:lvl w:ilvl="8" w:tplc="3B488ADA" w:tentative="1">
      <w:start w:val="1"/>
      <w:numFmt w:val="bullet"/>
      <w:lvlText w:val=""/>
      <w:lvlJc w:val="left"/>
      <w:pPr>
        <w:ind w:left="6480" w:hanging="360"/>
      </w:pPr>
      <w:rPr>
        <w:rFonts w:ascii="Wingdings" w:hAnsi="Wingdings" w:hint="default"/>
      </w:rPr>
    </w:lvl>
  </w:abstractNum>
  <w:abstractNum w:abstractNumId="17">
    <w:nsid w:val="43417281"/>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8">
    <w:nsid w:val="434175BD"/>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9">
    <w:nsid w:val="43417ACE"/>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0">
    <w:nsid w:val="49C30B85"/>
    <w:multiLevelType w:val="hybridMultilevel"/>
    <w:tmpl w:val="57F4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447890"/>
    <w:multiLevelType w:val="hybridMultilevel"/>
    <w:tmpl w:val="EBCE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2C6ED6"/>
    <w:multiLevelType w:val="hybridMultilevel"/>
    <w:tmpl w:val="A9F0E086"/>
    <w:lvl w:ilvl="0" w:tplc="1728C28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1FA3D5B"/>
    <w:multiLevelType w:val="hybridMultilevel"/>
    <w:tmpl w:val="1668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584203"/>
    <w:multiLevelType w:val="hybridMultilevel"/>
    <w:tmpl w:val="7736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B70BC8"/>
    <w:multiLevelType w:val="hybridMultilevel"/>
    <w:tmpl w:val="1E4EE2D0"/>
    <w:lvl w:ilvl="0" w:tplc="054811AE">
      <w:start w:val="1"/>
      <w:numFmt w:val="upperLetter"/>
      <w:pStyle w:val="Appendix1"/>
      <w:lvlText w:val="Appendix %1 —"/>
      <w:lvlJc w:val="left"/>
      <w:pPr>
        <w:tabs>
          <w:tab w:val="num" w:pos="2160"/>
        </w:tabs>
        <w:ind w:left="360" w:hanging="360"/>
      </w:pPr>
      <w:rPr>
        <w:rFonts w:ascii="Gill Sans MT" w:hAnsi="Gill Sans MT" w:cs="Times New Roman" w:hint="default"/>
        <w:b/>
        <w:bCs w:val="0"/>
        <w:i w:val="0"/>
        <w:iCs w:val="0"/>
        <w:caps/>
        <w:smallCaps w:val="0"/>
        <w:strike w:val="0"/>
        <w:dstrike w:val="0"/>
        <w:noProof w:val="0"/>
        <w:vanish w:val="0"/>
        <w:color w:val="4F81BD"/>
        <w:spacing w:val="4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B1B4F6CC" w:tentative="1">
      <w:start w:val="1"/>
      <w:numFmt w:val="lowerLetter"/>
      <w:lvlText w:val="%2."/>
      <w:lvlJc w:val="left"/>
      <w:pPr>
        <w:tabs>
          <w:tab w:val="num" w:pos="-2970"/>
        </w:tabs>
        <w:ind w:left="-2970" w:hanging="360"/>
      </w:pPr>
    </w:lvl>
    <w:lvl w:ilvl="2" w:tplc="BAA4DEAC" w:tentative="1">
      <w:start w:val="1"/>
      <w:numFmt w:val="lowerRoman"/>
      <w:lvlText w:val="%3."/>
      <w:lvlJc w:val="right"/>
      <w:pPr>
        <w:tabs>
          <w:tab w:val="num" w:pos="-2250"/>
        </w:tabs>
        <w:ind w:left="-2250" w:hanging="180"/>
      </w:pPr>
    </w:lvl>
    <w:lvl w:ilvl="3" w:tplc="30F82824" w:tentative="1">
      <w:start w:val="1"/>
      <w:numFmt w:val="decimal"/>
      <w:lvlText w:val="%4."/>
      <w:lvlJc w:val="left"/>
      <w:pPr>
        <w:tabs>
          <w:tab w:val="num" w:pos="-1530"/>
        </w:tabs>
        <w:ind w:left="-1530" w:hanging="360"/>
      </w:pPr>
    </w:lvl>
    <w:lvl w:ilvl="4" w:tplc="492EFE10" w:tentative="1">
      <w:start w:val="1"/>
      <w:numFmt w:val="lowerLetter"/>
      <w:lvlText w:val="%5."/>
      <w:lvlJc w:val="left"/>
      <w:pPr>
        <w:tabs>
          <w:tab w:val="num" w:pos="-810"/>
        </w:tabs>
        <w:ind w:left="-810" w:hanging="360"/>
      </w:pPr>
    </w:lvl>
    <w:lvl w:ilvl="5" w:tplc="71DC720A" w:tentative="1">
      <w:start w:val="1"/>
      <w:numFmt w:val="lowerRoman"/>
      <w:lvlText w:val="%6."/>
      <w:lvlJc w:val="right"/>
      <w:pPr>
        <w:tabs>
          <w:tab w:val="num" w:pos="-90"/>
        </w:tabs>
        <w:ind w:left="-90" w:hanging="180"/>
      </w:pPr>
    </w:lvl>
    <w:lvl w:ilvl="6" w:tplc="826C0D54" w:tentative="1">
      <w:start w:val="1"/>
      <w:numFmt w:val="decimal"/>
      <w:lvlText w:val="%7."/>
      <w:lvlJc w:val="left"/>
      <w:pPr>
        <w:tabs>
          <w:tab w:val="num" w:pos="630"/>
        </w:tabs>
        <w:ind w:left="630" w:hanging="360"/>
      </w:pPr>
    </w:lvl>
    <w:lvl w:ilvl="7" w:tplc="AB4270EC" w:tentative="1">
      <w:start w:val="1"/>
      <w:numFmt w:val="lowerLetter"/>
      <w:lvlText w:val="%8."/>
      <w:lvlJc w:val="left"/>
      <w:pPr>
        <w:tabs>
          <w:tab w:val="num" w:pos="1350"/>
        </w:tabs>
        <w:ind w:left="1350" w:hanging="360"/>
      </w:pPr>
    </w:lvl>
    <w:lvl w:ilvl="8" w:tplc="AE2C41F0" w:tentative="1">
      <w:start w:val="1"/>
      <w:numFmt w:val="lowerRoman"/>
      <w:lvlText w:val="%9."/>
      <w:lvlJc w:val="right"/>
      <w:pPr>
        <w:tabs>
          <w:tab w:val="num" w:pos="2070"/>
        </w:tabs>
        <w:ind w:left="2070" w:hanging="180"/>
      </w:pPr>
    </w:lvl>
  </w:abstractNum>
  <w:abstractNum w:abstractNumId="26">
    <w:nsid w:val="628B3624"/>
    <w:multiLevelType w:val="multilevel"/>
    <w:tmpl w:val="8146D3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nsid w:val="70053866"/>
    <w:multiLevelType w:val="hybridMultilevel"/>
    <w:tmpl w:val="6B76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28"/>
  </w:num>
  <w:num w:numId="2">
    <w:abstractNumId w:val="16"/>
  </w:num>
  <w:num w:numId="3">
    <w:abstractNumId w:val="1"/>
  </w:num>
  <w:num w:numId="4">
    <w:abstractNumId w:val="0"/>
  </w:num>
  <w:num w:numId="5">
    <w:abstractNumId w:val="25"/>
  </w:num>
  <w:num w:numId="6">
    <w:abstractNumId w:val="26"/>
  </w:num>
  <w:num w:numId="7">
    <w:abstractNumId w:val="27"/>
  </w:num>
  <w:num w:numId="8">
    <w:abstractNumId w:val="21"/>
  </w:num>
  <w:num w:numId="9">
    <w:abstractNumId w:val="6"/>
  </w:num>
  <w:num w:numId="10">
    <w:abstractNumId w:val="11"/>
  </w:num>
  <w:num w:numId="11">
    <w:abstractNumId w:val="4"/>
  </w:num>
  <w:num w:numId="12">
    <w:abstractNumId w:val="24"/>
  </w:num>
  <w:num w:numId="13">
    <w:abstractNumId w:val="22"/>
  </w:num>
  <w:num w:numId="14">
    <w:abstractNumId w:val="5"/>
  </w:num>
  <w:num w:numId="15">
    <w:abstractNumId w:val="9"/>
  </w:num>
  <w:num w:numId="16">
    <w:abstractNumId w:val="7"/>
  </w:num>
  <w:num w:numId="17">
    <w:abstractNumId w:val="3"/>
  </w:num>
  <w:num w:numId="18">
    <w:abstractNumId w:val="20"/>
  </w:num>
  <w:num w:numId="19">
    <w:abstractNumId w:val="8"/>
  </w:num>
  <w:num w:numId="20">
    <w:abstractNumId w:val="2"/>
  </w:num>
  <w:num w:numId="21">
    <w:abstractNumId w:val="13"/>
  </w:num>
  <w:num w:numId="22">
    <w:abstractNumId w:val="14"/>
  </w:num>
  <w:num w:numId="23">
    <w:abstractNumId w:val="15"/>
  </w:num>
  <w:num w:numId="24">
    <w:abstractNumId w:val="23"/>
  </w:num>
  <w:num w:numId="25">
    <w:abstractNumId w:val="17"/>
  </w:num>
  <w:num w:numId="26">
    <w:abstractNumId w:val="17"/>
    <w:lvlOverride w:ilvl="0"/>
    <w:lvlOverride w:ilvl="1"/>
    <w:lvlOverride w:ilvl="2"/>
    <w:lvlOverride w:ilvl="3"/>
    <w:lvlOverride w:ilvl="4"/>
    <w:lvlOverride w:ilvl="5"/>
    <w:lvlOverride w:ilvl="6"/>
    <w:lvlOverride w:ilvl="7">
      <w:startOverride w:val="1"/>
    </w:lvlOverride>
    <w:lvlOverride w:ilvl="8">
      <w:startOverride w:val="1"/>
    </w:lvlOverride>
  </w:num>
  <w:num w:numId="27">
    <w:abstractNumId w:val="18"/>
  </w:num>
  <w:num w:numId="28">
    <w:abstractNumId w:val="18"/>
    <w:lvlOverride w:ilvl="0"/>
    <w:lvlOverride w:ilvl="1"/>
    <w:lvlOverride w:ilvl="2"/>
    <w:lvlOverride w:ilvl="3"/>
    <w:lvlOverride w:ilvl="4"/>
    <w:lvlOverride w:ilvl="5"/>
    <w:lvlOverride w:ilvl="6"/>
    <w:lvlOverride w:ilvl="7">
      <w:startOverride w:val="1"/>
    </w:lvlOverride>
    <w:lvlOverride w:ilvl="8">
      <w:startOverride w:val="1"/>
    </w:lvlOverride>
  </w:num>
  <w:num w:numId="29">
    <w:abstractNumId w:val="19"/>
  </w:num>
  <w:num w:numId="30">
    <w:abstractNumId w:val="19"/>
    <w:lvlOverride w:ilvl="0"/>
    <w:lvlOverride w:ilvl="1"/>
    <w:lvlOverride w:ilvl="2"/>
    <w:lvlOverride w:ilvl="3"/>
    <w:lvlOverride w:ilvl="4"/>
    <w:lvlOverride w:ilvl="5"/>
    <w:lvlOverride w:ilvl="6"/>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activeWritingStyle w:appName="MSWord" w:lang="en-US" w:vendorID="64" w:dllVersion="131078" w:nlCheck="1" w:checkStyle="1"/>
  <w:activeWritingStyle w:appName="MSWord" w:lang="es-ES_tradnl" w:vendorID="64" w:dllVersion="131078" w:nlCheck="1" w:checkStyle="1"/>
  <w:activeWritingStyle w:appName="MSWord" w:lang="fr-FR" w:vendorID="64" w:dllVersion="131078" w:nlCheck="1" w:checkStyle="1"/>
  <w:activeWritingStyle w:appName="MSWord" w:lang="en-CA" w:vendorID="64" w:dllVersion="131078" w:nlCheck="1" w:checkStyle="1"/>
  <w:activeWritingStyle w:appName="MSWord" w:lang="en-AU" w:vendorID="64" w:dllVersion="131078" w:nlCheck="1" w:checkStyle="1"/>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69D"/>
    <w:rsid w:val="00000066"/>
    <w:rsid w:val="000015F9"/>
    <w:rsid w:val="000027A5"/>
    <w:rsid w:val="00003725"/>
    <w:rsid w:val="00003A05"/>
    <w:rsid w:val="00004B3A"/>
    <w:rsid w:val="000106C8"/>
    <w:rsid w:val="00010916"/>
    <w:rsid w:val="00010BF4"/>
    <w:rsid w:val="000120F4"/>
    <w:rsid w:val="0001274B"/>
    <w:rsid w:val="00014094"/>
    <w:rsid w:val="000143E3"/>
    <w:rsid w:val="0001497E"/>
    <w:rsid w:val="00014AA3"/>
    <w:rsid w:val="00014AE9"/>
    <w:rsid w:val="00015CBE"/>
    <w:rsid w:val="00015DBE"/>
    <w:rsid w:val="00015E22"/>
    <w:rsid w:val="00016495"/>
    <w:rsid w:val="00017041"/>
    <w:rsid w:val="00020A85"/>
    <w:rsid w:val="000217D2"/>
    <w:rsid w:val="00021A6B"/>
    <w:rsid w:val="000223B3"/>
    <w:rsid w:val="0002284B"/>
    <w:rsid w:val="00022BA6"/>
    <w:rsid w:val="000233B8"/>
    <w:rsid w:val="00023DBE"/>
    <w:rsid w:val="00025950"/>
    <w:rsid w:val="00026414"/>
    <w:rsid w:val="00026A5C"/>
    <w:rsid w:val="0002736F"/>
    <w:rsid w:val="000275FF"/>
    <w:rsid w:val="000278AF"/>
    <w:rsid w:val="00027B31"/>
    <w:rsid w:val="00031484"/>
    <w:rsid w:val="00031F69"/>
    <w:rsid w:val="000332EC"/>
    <w:rsid w:val="00033DBA"/>
    <w:rsid w:val="00034D0D"/>
    <w:rsid w:val="00035E3E"/>
    <w:rsid w:val="00036321"/>
    <w:rsid w:val="00036771"/>
    <w:rsid w:val="00036BE9"/>
    <w:rsid w:val="00036CCC"/>
    <w:rsid w:val="00041029"/>
    <w:rsid w:val="0004132D"/>
    <w:rsid w:val="00041F39"/>
    <w:rsid w:val="000420C9"/>
    <w:rsid w:val="00042277"/>
    <w:rsid w:val="000426D8"/>
    <w:rsid w:val="000440FC"/>
    <w:rsid w:val="00044234"/>
    <w:rsid w:val="000449B9"/>
    <w:rsid w:val="00044D8E"/>
    <w:rsid w:val="00045103"/>
    <w:rsid w:val="0004651D"/>
    <w:rsid w:val="00050913"/>
    <w:rsid w:val="00051246"/>
    <w:rsid w:val="00052420"/>
    <w:rsid w:val="0005276A"/>
    <w:rsid w:val="00052C78"/>
    <w:rsid w:val="00054075"/>
    <w:rsid w:val="00054349"/>
    <w:rsid w:val="0005508A"/>
    <w:rsid w:val="00056255"/>
    <w:rsid w:val="00056B55"/>
    <w:rsid w:val="00056BFC"/>
    <w:rsid w:val="00057DDD"/>
    <w:rsid w:val="00057FC6"/>
    <w:rsid w:val="0006013F"/>
    <w:rsid w:val="000610FA"/>
    <w:rsid w:val="00061244"/>
    <w:rsid w:val="0006164B"/>
    <w:rsid w:val="00061865"/>
    <w:rsid w:val="00066838"/>
    <w:rsid w:val="00066A8E"/>
    <w:rsid w:val="00066AC1"/>
    <w:rsid w:val="000670DF"/>
    <w:rsid w:val="0007078B"/>
    <w:rsid w:val="000709A5"/>
    <w:rsid w:val="000733A3"/>
    <w:rsid w:val="00073574"/>
    <w:rsid w:val="00073853"/>
    <w:rsid w:val="00074913"/>
    <w:rsid w:val="00074F29"/>
    <w:rsid w:val="00075704"/>
    <w:rsid w:val="00076D12"/>
    <w:rsid w:val="00076ED8"/>
    <w:rsid w:val="0008294C"/>
    <w:rsid w:val="00085F68"/>
    <w:rsid w:val="0008668B"/>
    <w:rsid w:val="00087D6E"/>
    <w:rsid w:val="00090770"/>
    <w:rsid w:val="00092107"/>
    <w:rsid w:val="000936A5"/>
    <w:rsid w:val="0009384D"/>
    <w:rsid w:val="00093CF0"/>
    <w:rsid w:val="00094C4E"/>
    <w:rsid w:val="000975D0"/>
    <w:rsid w:val="00097F80"/>
    <w:rsid w:val="000A11B5"/>
    <w:rsid w:val="000A2A1C"/>
    <w:rsid w:val="000A3AAC"/>
    <w:rsid w:val="000A4109"/>
    <w:rsid w:val="000A4ADB"/>
    <w:rsid w:val="000A788F"/>
    <w:rsid w:val="000B144E"/>
    <w:rsid w:val="000B17D3"/>
    <w:rsid w:val="000B26AE"/>
    <w:rsid w:val="000B3A11"/>
    <w:rsid w:val="000B4062"/>
    <w:rsid w:val="000B5455"/>
    <w:rsid w:val="000B5929"/>
    <w:rsid w:val="000B599A"/>
    <w:rsid w:val="000B5FA8"/>
    <w:rsid w:val="000B78FB"/>
    <w:rsid w:val="000B79DC"/>
    <w:rsid w:val="000C00A6"/>
    <w:rsid w:val="000C1112"/>
    <w:rsid w:val="000C171B"/>
    <w:rsid w:val="000C17A5"/>
    <w:rsid w:val="000C3D5C"/>
    <w:rsid w:val="000C4C73"/>
    <w:rsid w:val="000C5EED"/>
    <w:rsid w:val="000C5F0E"/>
    <w:rsid w:val="000C6DE2"/>
    <w:rsid w:val="000C7ABF"/>
    <w:rsid w:val="000C7B35"/>
    <w:rsid w:val="000D1E29"/>
    <w:rsid w:val="000D3B5E"/>
    <w:rsid w:val="000D4047"/>
    <w:rsid w:val="000D4050"/>
    <w:rsid w:val="000D535E"/>
    <w:rsid w:val="000D55D5"/>
    <w:rsid w:val="000D7B0C"/>
    <w:rsid w:val="000E134E"/>
    <w:rsid w:val="000E1D72"/>
    <w:rsid w:val="000E5773"/>
    <w:rsid w:val="000E675A"/>
    <w:rsid w:val="000E6FEB"/>
    <w:rsid w:val="000E7326"/>
    <w:rsid w:val="000F07F7"/>
    <w:rsid w:val="000F134C"/>
    <w:rsid w:val="000F1C18"/>
    <w:rsid w:val="000F23E7"/>
    <w:rsid w:val="000F34EB"/>
    <w:rsid w:val="000F47BC"/>
    <w:rsid w:val="000F5792"/>
    <w:rsid w:val="000F5816"/>
    <w:rsid w:val="000F7BA1"/>
    <w:rsid w:val="00100694"/>
    <w:rsid w:val="0010088D"/>
    <w:rsid w:val="00101763"/>
    <w:rsid w:val="001023D3"/>
    <w:rsid w:val="001027AB"/>
    <w:rsid w:val="00102A90"/>
    <w:rsid w:val="00102DAB"/>
    <w:rsid w:val="00103812"/>
    <w:rsid w:val="00104014"/>
    <w:rsid w:val="00104C4B"/>
    <w:rsid w:val="00105420"/>
    <w:rsid w:val="0010615A"/>
    <w:rsid w:val="001071F4"/>
    <w:rsid w:val="00107A81"/>
    <w:rsid w:val="00110280"/>
    <w:rsid w:val="00110AAF"/>
    <w:rsid w:val="00111BB2"/>
    <w:rsid w:val="00111CBC"/>
    <w:rsid w:val="00112D75"/>
    <w:rsid w:val="00117EE5"/>
    <w:rsid w:val="00123CD9"/>
    <w:rsid w:val="00123FC6"/>
    <w:rsid w:val="00124B29"/>
    <w:rsid w:val="00124C35"/>
    <w:rsid w:val="00124E84"/>
    <w:rsid w:val="00125E61"/>
    <w:rsid w:val="0012651D"/>
    <w:rsid w:val="00127421"/>
    <w:rsid w:val="00133767"/>
    <w:rsid w:val="00134217"/>
    <w:rsid w:val="001348B5"/>
    <w:rsid w:val="0014015C"/>
    <w:rsid w:val="001430D4"/>
    <w:rsid w:val="0014559E"/>
    <w:rsid w:val="00145B72"/>
    <w:rsid w:val="00145F5E"/>
    <w:rsid w:val="0014755E"/>
    <w:rsid w:val="00150262"/>
    <w:rsid w:val="00153613"/>
    <w:rsid w:val="001541C5"/>
    <w:rsid w:val="001551EC"/>
    <w:rsid w:val="00155258"/>
    <w:rsid w:val="00155F0B"/>
    <w:rsid w:val="0015627D"/>
    <w:rsid w:val="00156510"/>
    <w:rsid w:val="001621A3"/>
    <w:rsid w:val="0016284E"/>
    <w:rsid w:val="001644EE"/>
    <w:rsid w:val="00164AE6"/>
    <w:rsid w:val="00164E3C"/>
    <w:rsid w:val="00164ED3"/>
    <w:rsid w:val="0016600F"/>
    <w:rsid w:val="001661F6"/>
    <w:rsid w:val="00166F6A"/>
    <w:rsid w:val="001677CB"/>
    <w:rsid w:val="00170226"/>
    <w:rsid w:val="00171290"/>
    <w:rsid w:val="001712FF"/>
    <w:rsid w:val="00171458"/>
    <w:rsid w:val="001714CC"/>
    <w:rsid w:val="00172488"/>
    <w:rsid w:val="0017461D"/>
    <w:rsid w:val="00174C4B"/>
    <w:rsid w:val="001811AF"/>
    <w:rsid w:val="001823CA"/>
    <w:rsid w:val="0018260E"/>
    <w:rsid w:val="00182CA8"/>
    <w:rsid w:val="00185DAB"/>
    <w:rsid w:val="00187852"/>
    <w:rsid w:val="0019114B"/>
    <w:rsid w:val="001938B8"/>
    <w:rsid w:val="00193E59"/>
    <w:rsid w:val="0019460E"/>
    <w:rsid w:val="00195477"/>
    <w:rsid w:val="001954D1"/>
    <w:rsid w:val="001A047F"/>
    <w:rsid w:val="001A075F"/>
    <w:rsid w:val="001A218E"/>
    <w:rsid w:val="001A3B6D"/>
    <w:rsid w:val="001A3F7A"/>
    <w:rsid w:val="001A43B5"/>
    <w:rsid w:val="001A4A06"/>
    <w:rsid w:val="001A637E"/>
    <w:rsid w:val="001A6BB1"/>
    <w:rsid w:val="001A6FB4"/>
    <w:rsid w:val="001B048C"/>
    <w:rsid w:val="001B13ED"/>
    <w:rsid w:val="001B2237"/>
    <w:rsid w:val="001B2D2B"/>
    <w:rsid w:val="001B317D"/>
    <w:rsid w:val="001B3F7E"/>
    <w:rsid w:val="001B4B7E"/>
    <w:rsid w:val="001B5EFD"/>
    <w:rsid w:val="001B64A8"/>
    <w:rsid w:val="001B6663"/>
    <w:rsid w:val="001B7B4D"/>
    <w:rsid w:val="001C0129"/>
    <w:rsid w:val="001C1360"/>
    <w:rsid w:val="001C1B45"/>
    <w:rsid w:val="001C1D7D"/>
    <w:rsid w:val="001C4CFF"/>
    <w:rsid w:val="001C5330"/>
    <w:rsid w:val="001C534E"/>
    <w:rsid w:val="001C5FA7"/>
    <w:rsid w:val="001C6133"/>
    <w:rsid w:val="001C706F"/>
    <w:rsid w:val="001D27A9"/>
    <w:rsid w:val="001D39CE"/>
    <w:rsid w:val="001D499D"/>
    <w:rsid w:val="001D4F53"/>
    <w:rsid w:val="001D5443"/>
    <w:rsid w:val="001D553F"/>
    <w:rsid w:val="001D5649"/>
    <w:rsid w:val="001D6615"/>
    <w:rsid w:val="001D7AA3"/>
    <w:rsid w:val="001D7AAC"/>
    <w:rsid w:val="001E0399"/>
    <w:rsid w:val="001E0702"/>
    <w:rsid w:val="001E4BFD"/>
    <w:rsid w:val="001E64DF"/>
    <w:rsid w:val="001E6BA1"/>
    <w:rsid w:val="001E7FC9"/>
    <w:rsid w:val="001F0DD8"/>
    <w:rsid w:val="001F152A"/>
    <w:rsid w:val="001F27D6"/>
    <w:rsid w:val="001F2883"/>
    <w:rsid w:val="001F2C9F"/>
    <w:rsid w:val="001F4263"/>
    <w:rsid w:val="001F4593"/>
    <w:rsid w:val="001F52E1"/>
    <w:rsid w:val="001F56A7"/>
    <w:rsid w:val="001F599F"/>
    <w:rsid w:val="001F5BDD"/>
    <w:rsid w:val="001F5C6F"/>
    <w:rsid w:val="001F60FE"/>
    <w:rsid w:val="0020068C"/>
    <w:rsid w:val="00200794"/>
    <w:rsid w:val="00201B60"/>
    <w:rsid w:val="00205C11"/>
    <w:rsid w:val="002067F5"/>
    <w:rsid w:val="00207497"/>
    <w:rsid w:val="002075E8"/>
    <w:rsid w:val="00207ABF"/>
    <w:rsid w:val="00210942"/>
    <w:rsid w:val="00210E8F"/>
    <w:rsid w:val="002119D3"/>
    <w:rsid w:val="00211F55"/>
    <w:rsid w:val="00211F87"/>
    <w:rsid w:val="00212444"/>
    <w:rsid w:val="0021479C"/>
    <w:rsid w:val="00215831"/>
    <w:rsid w:val="00215E70"/>
    <w:rsid w:val="0021742C"/>
    <w:rsid w:val="00217FBC"/>
    <w:rsid w:val="002206B9"/>
    <w:rsid w:val="00222344"/>
    <w:rsid w:val="002223CE"/>
    <w:rsid w:val="00223510"/>
    <w:rsid w:val="00223A31"/>
    <w:rsid w:val="002242B6"/>
    <w:rsid w:val="00224623"/>
    <w:rsid w:val="002254BE"/>
    <w:rsid w:val="00225816"/>
    <w:rsid w:val="00227401"/>
    <w:rsid w:val="00227D59"/>
    <w:rsid w:val="00230F51"/>
    <w:rsid w:val="002330E3"/>
    <w:rsid w:val="00233401"/>
    <w:rsid w:val="00234D31"/>
    <w:rsid w:val="002373B3"/>
    <w:rsid w:val="00237C46"/>
    <w:rsid w:val="0024048B"/>
    <w:rsid w:val="00241615"/>
    <w:rsid w:val="00243791"/>
    <w:rsid w:val="00243853"/>
    <w:rsid w:val="00243DC7"/>
    <w:rsid w:val="00244412"/>
    <w:rsid w:val="00244E5B"/>
    <w:rsid w:val="0024509B"/>
    <w:rsid w:val="00246474"/>
    <w:rsid w:val="0024648E"/>
    <w:rsid w:val="0024650A"/>
    <w:rsid w:val="00246543"/>
    <w:rsid w:val="0024697A"/>
    <w:rsid w:val="00247272"/>
    <w:rsid w:val="002479E6"/>
    <w:rsid w:val="00247C6A"/>
    <w:rsid w:val="00247E70"/>
    <w:rsid w:val="00251FD2"/>
    <w:rsid w:val="00252805"/>
    <w:rsid w:val="002552FB"/>
    <w:rsid w:val="00256D90"/>
    <w:rsid w:val="002574FB"/>
    <w:rsid w:val="00257D38"/>
    <w:rsid w:val="00260EE6"/>
    <w:rsid w:val="00262EA8"/>
    <w:rsid w:val="0026635A"/>
    <w:rsid w:val="002669D8"/>
    <w:rsid w:val="00267DAA"/>
    <w:rsid w:val="002727E9"/>
    <w:rsid w:val="00272C8B"/>
    <w:rsid w:val="0027313B"/>
    <w:rsid w:val="00273299"/>
    <w:rsid w:val="002738E6"/>
    <w:rsid w:val="002757A9"/>
    <w:rsid w:val="00276BB3"/>
    <w:rsid w:val="00281F94"/>
    <w:rsid w:val="00283839"/>
    <w:rsid w:val="00283CC0"/>
    <w:rsid w:val="00283F2B"/>
    <w:rsid w:val="00285013"/>
    <w:rsid w:val="00285AD6"/>
    <w:rsid w:val="00286363"/>
    <w:rsid w:val="00287805"/>
    <w:rsid w:val="002907A7"/>
    <w:rsid w:val="00290A8F"/>
    <w:rsid w:val="002912D7"/>
    <w:rsid w:val="002924FF"/>
    <w:rsid w:val="00293D65"/>
    <w:rsid w:val="002944F0"/>
    <w:rsid w:val="00295010"/>
    <w:rsid w:val="00295F2C"/>
    <w:rsid w:val="00297247"/>
    <w:rsid w:val="00297FF8"/>
    <w:rsid w:val="002A0591"/>
    <w:rsid w:val="002A2B04"/>
    <w:rsid w:val="002A4DB6"/>
    <w:rsid w:val="002A69A8"/>
    <w:rsid w:val="002A7017"/>
    <w:rsid w:val="002A7782"/>
    <w:rsid w:val="002B0060"/>
    <w:rsid w:val="002B0798"/>
    <w:rsid w:val="002B1A1C"/>
    <w:rsid w:val="002B3147"/>
    <w:rsid w:val="002B494B"/>
    <w:rsid w:val="002B55AF"/>
    <w:rsid w:val="002B608C"/>
    <w:rsid w:val="002C2551"/>
    <w:rsid w:val="002C28C6"/>
    <w:rsid w:val="002C3C59"/>
    <w:rsid w:val="002C478C"/>
    <w:rsid w:val="002C48EB"/>
    <w:rsid w:val="002C5A60"/>
    <w:rsid w:val="002C5C92"/>
    <w:rsid w:val="002C6CF7"/>
    <w:rsid w:val="002D0DCA"/>
    <w:rsid w:val="002D173E"/>
    <w:rsid w:val="002D4F76"/>
    <w:rsid w:val="002D5A1D"/>
    <w:rsid w:val="002D5B7E"/>
    <w:rsid w:val="002D61E6"/>
    <w:rsid w:val="002D628F"/>
    <w:rsid w:val="002D62DA"/>
    <w:rsid w:val="002D6A84"/>
    <w:rsid w:val="002D79BE"/>
    <w:rsid w:val="002E13FD"/>
    <w:rsid w:val="002E1F17"/>
    <w:rsid w:val="002E431B"/>
    <w:rsid w:val="002E49B6"/>
    <w:rsid w:val="002E4C52"/>
    <w:rsid w:val="002E6666"/>
    <w:rsid w:val="002E6835"/>
    <w:rsid w:val="002F0042"/>
    <w:rsid w:val="002F05C8"/>
    <w:rsid w:val="002F13EC"/>
    <w:rsid w:val="002F197B"/>
    <w:rsid w:val="002F2ECF"/>
    <w:rsid w:val="002F351D"/>
    <w:rsid w:val="002F3B74"/>
    <w:rsid w:val="002F4911"/>
    <w:rsid w:val="002F4E0F"/>
    <w:rsid w:val="002F5041"/>
    <w:rsid w:val="002F6062"/>
    <w:rsid w:val="002F7D50"/>
    <w:rsid w:val="003007BE"/>
    <w:rsid w:val="003008DB"/>
    <w:rsid w:val="00302526"/>
    <w:rsid w:val="003041AB"/>
    <w:rsid w:val="003041CF"/>
    <w:rsid w:val="00304757"/>
    <w:rsid w:val="0030574B"/>
    <w:rsid w:val="00306029"/>
    <w:rsid w:val="003062AF"/>
    <w:rsid w:val="003064A4"/>
    <w:rsid w:val="00307E49"/>
    <w:rsid w:val="0031028D"/>
    <w:rsid w:val="00310724"/>
    <w:rsid w:val="00310D5D"/>
    <w:rsid w:val="00311560"/>
    <w:rsid w:val="003115F0"/>
    <w:rsid w:val="00312141"/>
    <w:rsid w:val="00312ABF"/>
    <w:rsid w:val="00313011"/>
    <w:rsid w:val="003138D4"/>
    <w:rsid w:val="00313D35"/>
    <w:rsid w:val="00315BB9"/>
    <w:rsid w:val="00317A7B"/>
    <w:rsid w:val="00322052"/>
    <w:rsid w:val="003234B7"/>
    <w:rsid w:val="003237BB"/>
    <w:rsid w:val="00323A21"/>
    <w:rsid w:val="0032442C"/>
    <w:rsid w:val="00324946"/>
    <w:rsid w:val="00325C3B"/>
    <w:rsid w:val="0032654E"/>
    <w:rsid w:val="00330863"/>
    <w:rsid w:val="00330D8E"/>
    <w:rsid w:val="003321E9"/>
    <w:rsid w:val="00332352"/>
    <w:rsid w:val="003352F3"/>
    <w:rsid w:val="00336B96"/>
    <w:rsid w:val="00340B88"/>
    <w:rsid w:val="00341CEA"/>
    <w:rsid w:val="003424AF"/>
    <w:rsid w:val="00342AB9"/>
    <w:rsid w:val="00342DA4"/>
    <w:rsid w:val="00346FD1"/>
    <w:rsid w:val="00351B6D"/>
    <w:rsid w:val="00352913"/>
    <w:rsid w:val="00352D4F"/>
    <w:rsid w:val="003532E1"/>
    <w:rsid w:val="00355C1A"/>
    <w:rsid w:val="00360464"/>
    <w:rsid w:val="00363B1C"/>
    <w:rsid w:val="0036401E"/>
    <w:rsid w:val="003646B9"/>
    <w:rsid w:val="00364851"/>
    <w:rsid w:val="003662CA"/>
    <w:rsid w:val="00366872"/>
    <w:rsid w:val="00366A37"/>
    <w:rsid w:val="00373773"/>
    <w:rsid w:val="0037408E"/>
    <w:rsid w:val="00374099"/>
    <w:rsid w:val="003776D7"/>
    <w:rsid w:val="00380373"/>
    <w:rsid w:val="00380E34"/>
    <w:rsid w:val="00381744"/>
    <w:rsid w:val="00382473"/>
    <w:rsid w:val="00383B18"/>
    <w:rsid w:val="00384F4C"/>
    <w:rsid w:val="00385807"/>
    <w:rsid w:val="003859F6"/>
    <w:rsid w:val="00386A41"/>
    <w:rsid w:val="00386BD8"/>
    <w:rsid w:val="003873B7"/>
    <w:rsid w:val="00387696"/>
    <w:rsid w:val="00387F2A"/>
    <w:rsid w:val="003901EA"/>
    <w:rsid w:val="00390755"/>
    <w:rsid w:val="003938AD"/>
    <w:rsid w:val="0039396E"/>
    <w:rsid w:val="00394194"/>
    <w:rsid w:val="003942A0"/>
    <w:rsid w:val="003948C1"/>
    <w:rsid w:val="00394F4D"/>
    <w:rsid w:val="00395961"/>
    <w:rsid w:val="00396C70"/>
    <w:rsid w:val="003A0246"/>
    <w:rsid w:val="003A2A00"/>
    <w:rsid w:val="003A42B1"/>
    <w:rsid w:val="003A6486"/>
    <w:rsid w:val="003A7925"/>
    <w:rsid w:val="003A7F07"/>
    <w:rsid w:val="003B0A7D"/>
    <w:rsid w:val="003B0ECA"/>
    <w:rsid w:val="003B262B"/>
    <w:rsid w:val="003B38D1"/>
    <w:rsid w:val="003B475F"/>
    <w:rsid w:val="003B507A"/>
    <w:rsid w:val="003B6A84"/>
    <w:rsid w:val="003B7472"/>
    <w:rsid w:val="003C05CE"/>
    <w:rsid w:val="003C05E2"/>
    <w:rsid w:val="003C12F7"/>
    <w:rsid w:val="003C3383"/>
    <w:rsid w:val="003C676B"/>
    <w:rsid w:val="003D05DB"/>
    <w:rsid w:val="003D0B77"/>
    <w:rsid w:val="003D1A43"/>
    <w:rsid w:val="003D3464"/>
    <w:rsid w:val="003D380B"/>
    <w:rsid w:val="003D3ECB"/>
    <w:rsid w:val="003D4D2D"/>
    <w:rsid w:val="003E2505"/>
    <w:rsid w:val="003E4251"/>
    <w:rsid w:val="003E5647"/>
    <w:rsid w:val="003E7090"/>
    <w:rsid w:val="003F03C2"/>
    <w:rsid w:val="003F0C38"/>
    <w:rsid w:val="003F1FC3"/>
    <w:rsid w:val="003F3071"/>
    <w:rsid w:val="003F347D"/>
    <w:rsid w:val="003F47AC"/>
    <w:rsid w:val="003F579A"/>
    <w:rsid w:val="003F72B8"/>
    <w:rsid w:val="0040107E"/>
    <w:rsid w:val="004010F2"/>
    <w:rsid w:val="004027B0"/>
    <w:rsid w:val="0040354A"/>
    <w:rsid w:val="004038DF"/>
    <w:rsid w:val="004068B0"/>
    <w:rsid w:val="00407FDB"/>
    <w:rsid w:val="004111E9"/>
    <w:rsid w:val="004120D0"/>
    <w:rsid w:val="0041253C"/>
    <w:rsid w:val="004141BB"/>
    <w:rsid w:val="00414C8F"/>
    <w:rsid w:val="004161E0"/>
    <w:rsid w:val="004163E4"/>
    <w:rsid w:val="00417AD5"/>
    <w:rsid w:val="00417B8D"/>
    <w:rsid w:val="00417ECB"/>
    <w:rsid w:val="00420A76"/>
    <w:rsid w:val="0042302A"/>
    <w:rsid w:val="004239B2"/>
    <w:rsid w:val="00424ABC"/>
    <w:rsid w:val="0042504C"/>
    <w:rsid w:val="00425D3B"/>
    <w:rsid w:val="00430CD9"/>
    <w:rsid w:val="00430D50"/>
    <w:rsid w:val="00431B5D"/>
    <w:rsid w:val="00433E78"/>
    <w:rsid w:val="00434CD0"/>
    <w:rsid w:val="0043531E"/>
    <w:rsid w:val="0043540B"/>
    <w:rsid w:val="00435F19"/>
    <w:rsid w:val="004379D4"/>
    <w:rsid w:val="00441C4D"/>
    <w:rsid w:val="00442AC5"/>
    <w:rsid w:val="00442EBC"/>
    <w:rsid w:val="00443E4E"/>
    <w:rsid w:val="0044508C"/>
    <w:rsid w:val="00445809"/>
    <w:rsid w:val="004513D2"/>
    <w:rsid w:val="00451D9F"/>
    <w:rsid w:val="00451E6E"/>
    <w:rsid w:val="004550D3"/>
    <w:rsid w:val="00457425"/>
    <w:rsid w:val="00461599"/>
    <w:rsid w:val="00461A92"/>
    <w:rsid w:val="004632B4"/>
    <w:rsid w:val="00464B42"/>
    <w:rsid w:val="004657FE"/>
    <w:rsid w:val="004658D8"/>
    <w:rsid w:val="00466593"/>
    <w:rsid w:val="00467842"/>
    <w:rsid w:val="00471719"/>
    <w:rsid w:val="0047231E"/>
    <w:rsid w:val="0047251B"/>
    <w:rsid w:val="00472EFD"/>
    <w:rsid w:val="00474F2D"/>
    <w:rsid w:val="00477347"/>
    <w:rsid w:val="004775DD"/>
    <w:rsid w:val="0047764C"/>
    <w:rsid w:val="00477823"/>
    <w:rsid w:val="00477F57"/>
    <w:rsid w:val="00481949"/>
    <w:rsid w:val="00484A8D"/>
    <w:rsid w:val="00484F9E"/>
    <w:rsid w:val="00485120"/>
    <w:rsid w:val="00486071"/>
    <w:rsid w:val="00486B85"/>
    <w:rsid w:val="00486FC8"/>
    <w:rsid w:val="0049089C"/>
    <w:rsid w:val="00490AEA"/>
    <w:rsid w:val="004910C3"/>
    <w:rsid w:val="004912C8"/>
    <w:rsid w:val="004938B4"/>
    <w:rsid w:val="004945DA"/>
    <w:rsid w:val="0049510A"/>
    <w:rsid w:val="00495733"/>
    <w:rsid w:val="00497B4C"/>
    <w:rsid w:val="004A004F"/>
    <w:rsid w:val="004A03CA"/>
    <w:rsid w:val="004A0562"/>
    <w:rsid w:val="004A23D4"/>
    <w:rsid w:val="004A3275"/>
    <w:rsid w:val="004A4175"/>
    <w:rsid w:val="004A5698"/>
    <w:rsid w:val="004A5A12"/>
    <w:rsid w:val="004A641E"/>
    <w:rsid w:val="004A6530"/>
    <w:rsid w:val="004A7059"/>
    <w:rsid w:val="004A7283"/>
    <w:rsid w:val="004A7F8C"/>
    <w:rsid w:val="004B4A4C"/>
    <w:rsid w:val="004B4A4F"/>
    <w:rsid w:val="004B5419"/>
    <w:rsid w:val="004C1FBF"/>
    <w:rsid w:val="004C39DE"/>
    <w:rsid w:val="004C55EA"/>
    <w:rsid w:val="004C799B"/>
    <w:rsid w:val="004D0763"/>
    <w:rsid w:val="004D07CF"/>
    <w:rsid w:val="004D20C1"/>
    <w:rsid w:val="004D2F4F"/>
    <w:rsid w:val="004D343C"/>
    <w:rsid w:val="004D4943"/>
    <w:rsid w:val="004D4BA6"/>
    <w:rsid w:val="004D4E40"/>
    <w:rsid w:val="004D5E20"/>
    <w:rsid w:val="004D66B5"/>
    <w:rsid w:val="004D67B0"/>
    <w:rsid w:val="004D7D29"/>
    <w:rsid w:val="004E0C31"/>
    <w:rsid w:val="004E1940"/>
    <w:rsid w:val="004E2BA1"/>
    <w:rsid w:val="004E32C8"/>
    <w:rsid w:val="004E3E0D"/>
    <w:rsid w:val="004E6184"/>
    <w:rsid w:val="004E7279"/>
    <w:rsid w:val="004F01FD"/>
    <w:rsid w:val="004F03AC"/>
    <w:rsid w:val="004F229D"/>
    <w:rsid w:val="004F312C"/>
    <w:rsid w:val="004F50BC"/>
    <w:rsid w:val="004F58DE"/>
    <w:rsid w:val="004F6C64"/>
    <w:rsid w:val="0050052C"/>
    <w:rsid w:val="005016DF"/>
    <w:rsid w:val="00502031"/>
    <w:rsid w:val="00502E71"/>
    <w:rsid w:val="00503CD3"/>
    <w:rsid w:val="00504D56"/>
    <w:rsid w:val="00505605"/>
    <w:rsid w:val="005057C5"/>
    <w:rsid w:val="005061EE"/>
    <w:rsid w:val="00510798"/>
    <w:rsid w:val="005110CE"/>
    <w:rsid w:val="00511DBF"/>
    <w:rsid w:val="00512E77"/>
    <w:rsid w:val="00513D9C"/>
    <w:rsid w:val="00515DF2"/>
    <w:rsid w:val="00516524"/>
    <w:rsid w:val="00516C89"/>
    <w:rsid w:val="00517D13"/>
    <w:rsid w:val="00517D80"/>
    <w:rsid w:val="00520102"/>
    <w:rsid w:val="0052171B"/>
    <w:rsid w:val="00521B1D"/>
    <w:rsid w:val="005223BB"/>
    <w:rsid w:val="00522E37"/>
    <w:rsid w:val="00522FDD"/>
    <w:rsid w:val="00524C6A"/>
    <w:rsid w:val="00524E7F"/>
    <w:rsid w:val="005250AD"/>
    <w:rsid w:val="005255F8"/>
    <w:rsid w:val="00526F7B"/>
    <w:rsid w:val="00530D29"/>
    <w:rsid w:val="00532445"/>
    <w:rsid w:val="00532A37"/>
    <w:rsid w:val="00532CF7"/>
    <w:rsid w:val="0053344C"/>
    <w:rsid w:val="00533DB1"/>
    <w:rsid w:val="00534501"/>
    <w:rsid w:val="00534F6A"/>
    <w:rsid w:val="0053680D"/>
    <w:rsid w:val="0053697F"/>
    <w:rsid w:val="00536D9C"/>
    <w:rsid w:val="00541828"/>
    <w:rsid w:val="00541C9B"/>
    <w:rsid w:val="005420DB"/>
    <w:rsid w:val="00542ACF"/>
    <w:rsid w:val="00543A9A"/>
    <w:rsid w:val="005470C2"/>
    <w:rsid w:val="005529CA"/>
    <w:rsid w:val="0055337B"/>
    <w:rsid w:val="00553BF4"/>
    <w:rsid w:val="005551F0"/>
    <w:rsid w:val="00555D5A"/>
    <w:rsid w:val="00556497"/>
    <w:rsid w:val="00556A42"/>
    <w:rsid w:val="00557794"/>
    <w:rsid w:val="005611EC"/>
    <w:rsid w:val="00561D04"/>
    <w:rsid w:val="00562660"/>
    <w:rsid w:val="00562CDB"/>
    <w:rsid w:val="00562D99"/>
    <w:rsid w:val="005641C1"/>
    <w:rsid w:val="005643E4"/>
    <w:rsid w:val="00564955"/>
    <w:rsid w:val="00564D85"/>
    <w:rsid w:val="005650C8"/>
    <w:rsid w:val="00565BA9"/>
    <w:rsid w:val="005660CB"/>
    <w:rsid w:val="00566D91"/>
    <w:rsid w:val="00570EC8"/>
    <w:rsid w:val="00570EE1"/>
    <w:rsid w:val="00570FB3"/>
    <w:rsid w:val="0057210B"/>
    <w:rsid w:val="00572406"/>
    <w:rsid w:val="0057254A"/>
    <w:rsid w:val="00574114"/>
    <w:rsid w:val="00574B5E"/>
    <w:rsid w:val="00574FBE"/>
    <w:rsid w:val="00576F37"/>
    <w:rsid w:val="00576FB7"/>
    <w:rsid w:val="00577B26"/>
    <w:rsid w:val="00577CED"/>
    <w:rsid w:val="005816F2"/>
    <w:rsid w:val="00581C91"/>
    <w:rsid w:val="00583CBC"/>
    <w:rsid w:val="00586A26"/>
    <w:rsid w:val="005879E5"/>
    <w:rsid w:val="00591D1A"/>
    <w:rsid w:val="0059211F"/>
    <w:rsid w:val="00593BE4"/>
    <w:rsid w:val="00593E9C"/>
    <w:rsid w:val="005958EE"/>
    <w:rsid w:val="00596031"/>
    <w:rsid w:val="00596934"/>
    <w:rsid w:val="00596FB2"/>
    <w:rsid w:val="005977F2"/>
    <w:rsid w:val="005978BA"/>
    <w:rsid w:val="005A0CEE"/>
    <w:rsid w:val="005A1445"/>
    <w:rsid w:val="005A1C47"/>
    <w:rsid w:val="005A2FCE"/>
    <w:rsid w:val="005A30DF"/>
    <w:rsid w:val="005A3D11"/>
    <w:rsid w:val="005A3DAC"/>
    <w:rsid w:val="005A7D3F"/>
    <w:rsid w:val="005A7FAD"/>
    <w:rsid w:val="005B0456"/>
    <w:rsid w:val="005B0E28"/>
    <w:rsid w:val="005B14D3"/>
    <w:rsid w:val="005B365D"/>
    <w:rsid w:val="005B50CE"/>
    <w:rsid w:val="005B51DB"/>
    <w:rsid w:val="005B69D0"/>
    <w:rsid w:val="005B6E39"/>
    <w:rsid w:val="005C0BA2"/>
    <w:rsid w:val="005C183E"/>
    <w:rsid w:val="005C2045"/>
    <w:rsid w:val="005C2063"/>
    <w:rsid w:val="005C2BD5"/>
    <w:rsid w:val="005C4C02"/>
    <w:rsid w:val="005C657D"/>
    <w:rsid w:val="005C6973"/>
    <w:rsid w:val="005C7623"/>
    <w:rsid w:val="005D01CF"/>
    <w:rsid w:val="005D0A49"/>
    <w:rsid w:val="005D1A1A"/>
    <w:rsid w:val="005D1BA1"/>
    <w:rsid w:val="005D3535"/>
    <w:rsid w:val="005D60C3"/>
    <w:rsid w:val="005D6337"/>
    <w:rsid w:val="005E02B4"/>
    <w:rsid w:val="005E05D1"/>
    <w:rsid w:val="005E09DB"/>
    <w:rsid w:val="005E15F5"/>
    <w:rsid w:val="005E355B"/>
    <w:rsid w:val="005E367F"/>
    <w:rsid w:val="005F08E1"/>
    <w:rsid w:val="005F29DA"/>
    <w:rsid w:val="005F5DC5"/>
    <w:rsid w:val="005F77B1"/>
    <w:rsid w:val="005F7854"/>
    <w:rsid w:val="005F7B94"/>
    <w:rsid w:val="005F7C49"/>
    <w:rsid w:val="00600051"/>
    <w:rsid w:val="006004F8"/>
    <w:rsid w:val="00600CA8"/>
    <w:rsid w:val="0060105C"/>
    <w:rsid w:val="0060157D"/>
    <w:rsid w:val="00601F45"/>
    <w:rsid w:val="00605112"/>
    <w:rsid w:val="00607C51"/>
    <w:rsid w:val="00610511"/>
    <w:rsid w:val="00611CF2"/>
    <w:rsid w:val="006150C1"/>
    <w:rsid w:val="00615E55"/>
    <w:rsid w:val="00616F67"/>
    <w:rsid w:val="00617352"/>
    <w:rsid w:val="00620237"/>
    <w:rsid w:val="00620544"/>
    <w:rsid w:val="00622EEF"/>
    <w:rsid w:val="00623461"/>
    <w:rsid w:val="00623FB1"/>
    <w:rsid w:val="00624246"/>
    <w:rsid w:val="00624588"/>
    <w:rsid w:val="00624B03"/>
    <w:rsid w:val="00624BA4"/>
    <w:rsid w:val="00625228"/>
    <w:rsid w:val="006256AD"/>
    <w:rsid w:val="00625C23"/>
    <w:rsid w:val="006266E4"/>
    <w:rsid w:val="00630841"/>
    <w:rsid w:val="00630B21"/>
    <w:rsid w:val="0063326E"/>
    <w:rsid w:val="0063346C"/>
    <w:rsid w:val="00634074"/>
    <w:rsid w:val="006354E1"/>
    <w:rsid w:val="006358D7"/>
    <w:rsid w:val="006362C3"/>
    <w:rsid w:val="00636D21"/>
    <w:rsid w:val="00637AD6"/>
    <w:rsid w:val="00642D7D"/>
    <w:rsid w:val="00642E11"/>
    <w:rsid w:val="00642EEB"/>
    <w:rsid w:val="0064302C"/>
    <w:rsid w:val="0064384C"/>
    <w:rsid w:val="00643936"/>
    <w:rsid w:val="0064402C"/>
    <w:rsid w:val="00644652"/>
    <w:rsid w:val="00644AAD"/>
    <w:rsid w:val="00645017"/>
    <w:rsid w:val="00645052"/>
    <w:rsid w:val="006455D3"/>
    <w:rsid w:val="006467D6"/>
    <w:rsid w:val="00647759"/>
    <w:rsid w:val="006500E6"/>
    <w:rsid w:val="00650391"/>
    <w:rsid w:val="00650B2B"/>
    <w:rsid w:val="00651109"/>
    <w:rsid w:val="006537AA"/>
    <w:rsid w:val="0065634A"/>
    <w:rsid w:val="00656713"/>
    <w:rsid w:val="00656B3B"/>
    <w:rsid w:val="0065774F"/>
    <w:rsid w:val="00657755"/>
    <w:rsid w:val="006609CA"/>
    <w:rsid w:val="00660CA5"/>
    <w:rsid w:val="006639BA"/>
    <w:rsid w:val="006671E9"/>
    <w:rsid w:val="00667649"/>
    <w:rsid w:val="00670755"/>
    <w:rsid w:val="00672F4A"/>
    <w:rsid w:val="00675386"/>
    <w:rsid w:val="006755F5"/>
    <w:rsid w:val="00675713"/>
    <w:rsid w:val="006760CD"/>
    <w:rsid w:val="00676597"/>
    <w:rsid w:val="006771DC"/>
    <w:rsid w:val="00677A40"/>
    <w:rsid w:val="00677A94"/>
    <w:rsid w:val="00677B3A"/>
    <w:rsid w:val="00680312"/>
    <w:rsid w:val="00680585"/>
    <w:rsid w:val="006810C8"/>
    <w:rsid w:val="006813EB"/>
    <w:rsid w:val="00682C4E"/>
    <w:rsid w:val="0068326C"/>
    <w:rsid w:val="00683B32"/>
    <w:rsid w:val="00685DB6"/>
    <w:rsid w:val="006866F7"/>
    <w:rsid w:val="00687953"/>
    <w:rsid w:val="00690018"/>
    <w:rsid w:val="00690113"/>
    <w:rsid w:val="00692BF1"/>
    <w:rsid w:val="006936B6"/>
    <w:rsid w:val="00693B9F"/>
    <w:rsid w:val="00693BDF"/>
    <w:rsid w:val="006956EE"/>
    <w:rsid w:val="006959B5"/>
    <w:rsid w:val="00696704"/>
    <w:rsid w:val="00696FC5"/>
    <w:rsid w:val="006972EB"/>
    <w:rsid w:val="00697911"/>
    <w:rsid w:val="006A0559"/>
    <w:rsid w:val="006A1807"/>
    <w:rsid w:val="006A219D"/>
    <w:rsid w:val="006A2823"/>
    <w:rsid w:val="006A2B12"/>
    <w:rsid w:val="006A2E8C"/>
    <w:rsid w:val="006A3212"/>
    <w:rsid w:val="006A3C79"/>
    <w:rsid w:val="006A4243"/>
    <w:rsid w:val="006A491D"/>
    <w:rsid w:val="006A57AB"/>
    <w:rsid w:val="006A5FE5"/>
    <w:rsid w:val="006A6034"/>
    <w:rsid w:val="006A6300"/>
    <w:rsid w:val="006A6881"/>
    <w:rsid w:val="006A7C82"/>
    <w:rsid w:val="006B0D93"/>
    <w:rsid w:val="006B0E9F"/>
    <w:rsid w:val="006B22CF"/>
    <w:rsid w:val="006B2710"/>
    <w:rsid w:val="006B2C25"/>
    <w:rsid w:val="006B37EA"/>
    <w:rsid w:val="006B3E33"/>
    <w:rsid w:val="006B4F3C"/>
    <w:rsid w:val="006B5AF4"/>
    <w:rsid w:val="006B600B"/>
    <w:rsid w:val="006C00DD"/>
    <w:rsid w:val="006C03AE"/>
    <w:rsid w:val="006C0F69"/>
    <w:rsid w:val="006C25E8"/>
    <w:rsid w:val="006C34AA"/>
    <w:rsid w:val="006C374C"/>
    <w:rsid w:val="006C4328"/>
    <w:rsid w:val="006C5CEA"/>
    <w:rsid w:val="006C631B"/>
    <w:rsid w:val="006C6425"/>
    <w:rsid w:val="006C6631"/>
    <w:rsid w:val="006C6CAC"/>
    <w:rsid w:val="006C70A9"/>
    <w:rsid w:val="006D1797"/>
    <w:rsid w:val="006D1AD1"/>
    <w:rsid w:val="006D262E"/>
    <w:rsid w:val="006D36BC"/>
    <w:rsid w:val="006D3D8C"/>
    <w:rsid w:val="006D454D"/>
    <w:rsid w:val="006D465E"/>
    <w:rsid w:val="006D489D"/>
    <w:rsid w:val="006D4EBA"/>
    <w:rsid w:val="006D65B5"/>
    <w:rsid w:val="006D6711"/>
    <w:rsid w:val="006D6AE1"/>
    <w:rsid w:val="006D78E1"/>
    <w:rsid w:val="006E0422"/>
    <w:rsid w:val="006E1381"/>
    <w:rsid w:val="006E1802"/>
    <w:rsid w:val="006E1F32"/>
    <w:rsid w:val="006E21DE"/>
    <w:rsid w:val="006E23D0"/>
    <w:rsid w:val="006E3F89"/>
    <w:rsid w:val="006E3FC8"/>
    <w:rsid w:val="006E44D4"/>
    <w:rsid w:val="006E5556"/>
    <w:rsid w:val="006E5A2B"/>
    <w:rsid w:val="006E5C33"/>
    <w:rsid w:val="006E6A28"/>
    <w:rsid w:val="006E7317"/>
    <w:rsid w:val="006F0178"/>
    <w:rsid w:val="006F05FE"/>
    <w:rsid w:val="006F0753"/>
    <w:rsid w:val="006F3F97"/>
    <w:rsid w:val="006F4D38"/>
    <w:rsid w:val="006F50E0"/>
    <w:rsid w:val="006F59C1"/>
    <w:rsid w:val="006F6DC3"/>
    <w:rsid w:val="007005CB"/>
    <w:rsid w:val="007016B9"/>
    <w:rsid w:val="00701A07"/>
    <w:rsid w:val="0070200A"/>
    <w:rsid w:val="007027D8"/>
    <w:rsid w:val="007028E1"/>
    <w:rsid w:val="00702E99"/>
    <w:rsid w:val="0070423D"/>
    <w:rsid w:val="00707CF3"/>
    <w:rsid w:val="00710D2C"/>
    <w:rsid w:val="00711337"/>
    <w:rsid w:val="0071267D"/>
    <w:rsid w:val="00715263"/>
    <w:rsid w:val="00717073"/>
    <w:rsid w:val="0071778C"/>
    <w:rsid w:val="00717919"/>
    <w:rsid w:val="00717F8D"/>
    <w:rsid w:val="00720FB4"/>
    <w:rsid w:val="00721E34"/>
    <w:rsid w:val="00722A6A"/>
    <w:rsid w:val="00723585"/>
    <w:rsid w:val="0072370D"/>
    <w:rsid w:val="00724C2C"/>
    <w:rsid w:val="0072545C"/>
    <w:rsid w:val="00725640"/>
    <w:rsid w:val="00726F17"/>
    <w:rsid w:val="007273E8"/>
    <w:rsid w:val="007275F9"/>
    <w:rsid w:val="00732350"/>
    <w:rsid w:val="007339CD"/>
    <w:rsid w:val="007346D3"/>
    <w:rsid w:val="0073573B"/>
    <w:rsid w:val="007357B5"/>
    <w:rsid w:val="00735F63"/>
    <w:rsid w:val="00735FC9"/>
    <w:rsid w:val="0073671F"/>
    <w:rsid w:val="00736994"/>
    <w:rsid w:val="00736BDA"/>
    <w:rsid w:val="00737828"/>
    <w:rsid w:val="00737ACA"/>
    <w:rsid w:val="007402A3"/>
    <w:rsid w:val="0074169D"/>
    <w:rsid w:val="007425CF"/>
    <w:rsid w:val="0074296B"/>
    <w:rsid w:val="00742C89"/>
    <w:rsid w:val="00743818"/>
    <w:rsid w:val="007443B7"/>
    <w:rsid w:val="00746B41"/>
    <w:rsid w:val="00747AD2"/>
    <w:rsid w:val="00747B2A"/>
    <w:rsid w:val="0075017C"/>
    <w:rsid w:val="00752352"/>
    <w:rsid w:val="0075279C"/>
    <w:rsid w:val="007534C7"/>
    <w:rsid w:val="00753AAB"/>
    <w:rsid w:val="007547BF"/>
    <w:rsid w:val="0075529A"/>
    <w:rsid w:val="00756C9A"/>
    <w:rsid w:val="00757376"/>
    <w:rsid w:val="00757C54"/>
    <w:rsid w:val="00757DFC"/>
    <w:rsid w:val="007601D8"/>
    <w:rsid w:val="007606A3"/>
    <w:rsid w:val="007614F5"/>
    <w:rsid w:val="00761810"/>
    <w:rsid w:val="00761836"/>
    <w:rsid w:val="0076287D"/>
    <w:rsid w:val="007646D6"/>
    <w:rsid w:val="00765228"/>
    <w:rsid w:val="007656DD"/>
    <w:rsid w:val="00771FF8"/>
    <w:rsid w:val="00772DE8"/>
    <w:rsid w:val="00772F5C"/>
    <w:rsid w:val="00773C6A"/>
    <w:rsid w:val="00774A75"/>
    <w:rsid w:val="007752CD"/>
    <w:rsid w:val="00775D34"/>
    <w:rsid w:val="0077657E"/>
    <w:rsid w:val="007829CB"/>
    <w:rsid w:val="00782DBD"/>
    <w:rsid w:val="0078410F"/>
    <w:rsid w:val="00784FC2"/>
    <w:rsid w:val="0078558B"/>
    <w:rsid w:val="007857BA"/>
    <w:rsid w:val="0078666C"/>
    <w:rsid w:val="0078707D"/>
    <w:rsid w:val="007904D5"/>
    <w:rsid w:val="00792B8A"/>
    <w:rsid w:val="00793E55"/>
    <w:rsid w:val="00794272"/>
    <w:rsid w:val="0079437F"/>
    <w:rsid w:val="00795F7C"/>
    <w:rsid w:val="00796849"/>
    <w:rsid w:val="00797DA1"/>
    <w:rsid w:val="007A1175"/>
    <w:rsid w:val="007A1228"/>
    <w:rsid w:val="007A20BB"/>
    <w:rsid w:val="007A3E4F"/>
    <w:rsid w:val="007A4686"/>
    <w:rsid w:val="007A46A0"/>
    <w:rsid w:val="007A5558"/>
    <w:rsid w:val="007A57EA"/>
    <w:rsid w:val="007A62A9"/>
    <w:rsid w:val="007A6783"/>
    <w:rsid w:val="007A750D"/>
    <w:rsid w:val="007B06B6"/>
    <w:rsid w:val="007B20B7"/>
    <w:rsid w:val="007B298D"/>
    <w:rsid w:val="007B4062"/>
    <w:rsid w:val="007B57A7"/>
    <w:rsid w:val="007B5B35"/>
    <w:rsid w:val="007B6412"/>
    <w:rsid w:val="007B6A5A"/>
    <w:rsid w:val="007C03FB"/>
    <w:rsid w:val="007C0F27"/>
    <w:rsid w:val="007C217E"/>
    <w:rsid w:val="007C647D"/>
    <w:rsid w:val="007C65C5"/>
    <w:rsid w:val="007C7B30"/>
    <w:rsid w:val="007D0331"/>
    <w:rsid w:val="007D040A"/>
    <w:rsid w:val="007D20CD"/>
    <w:rsid w:val="007D3235"/>
    <w:rsid w:val="007D4BF5"/>
    <w:rsid w:val="007D5017"/>
    <w:rsid w:val="007D56BB"/>
    <w:rsid w:val="007D5B9D"/>
    <w:rsid w:val="007D660D"/>
    <w:rsid w:val="007D7BD1"/>
    <w:rsid w:val="007E15DD"/>
    <w:rsid w:val="007E164A"/>
    <w:rsid w:val="007E26A2"/>
    <w:rsid w:val="007E6F70"/>
    <w:rsid w:val="007E79AD"/>
    <w:rsid w:val="007F0C4D"/>
    <w:rsid w:val="007F216D"/>
    <w:rsid w:val="007F23ED"/>
    <w:rsid w:val="007F299E"/>
    <w:rsid w:val="007F38DB"/>
    <w:rsid w:val="007F456C"/>
    <w:rsid w:val="007F58AA"/>
    <w:rsid w:val="007F59AF"/>
    <w:rsid w:val="007F6381"/>
    <w:rsid w:val="007F671D"/>
    <w:rsid w:val="00800B6B"/>
    <w:rsid w:val="00800D9C"/>
    <w:rsid w:val="00801B54"/>
    <w:rsid w:val="0080474F"/>
    <w:rsid w:val="00805857"/>
    <w:rsid w:val="00806DA6"/>
    <w:rsid w:val="008076E2"/>
    <w:rsid w:val="00810655"/>
    <w:rsid w:val="00811D06"/>
    <w:rsid w:val="00814170"/>
    <w:rsid w:val="00814A99"/>
    <w:rsid w:val="008159E8"/>
    <w:rsid w:val="008217EF"/>
    <w:rsid w:val="00822104"/>
    <w:rsid w:val="00822C2C"/>
    <w:rsid w:val="00825BA0"/>
    <w:rsid w:val="00825C1A"/>
    <w:rsid w:val="0082697C"/>
    <w:rsid w:val="00826A37"/>
    <w:rsid w:val="00827BD7"/>
    <w:rsid w:val="008322D5"/>
    <w:rsid w:val="00832A64"/>
    <w:rsid w:val="00832DDE"/>
    <w:rsid w:val="008355B3"/>
    <w:rsid w:val="00835A6E"/>
    <w:rsid w:val="00836AAA"/>
    <w:rsid w:val="00841C20"/>
    <w:rsid w:val="00841DFA"/>
    <w:rsid w:val="00841E26"/>
    <w:rsid w:val="0084450D"/>
    <w:rsid w:val="00844865"/>
    <w:rsid w:val="00846DEE"/>
    <w:rsid w:val="00847295"/>
    <w:rsid w:val="00847416"/>
    <w:rsid w:val="00854178"/>
    <w:rsid w:val="00855560"/>
    <w:rsid w:val="00855591"/>
    <w:rsid w:val="00855E5E"/>
    <w:rsid w:val="00857352"/>
    <w:rsid w:val="00857D6E"/>
    <w:rsid w:val="00860847"/>
    <w:rsid w:val="00862488"/>
    <w:rsid w:val="00863499"/>
    <w:rsid w:val="00863F9D"/>
    <w:rsid w:val="0086477F"/>
    <w:rsid w:val="008659A8"/>
    <w:rsid w:val="00866A4E"/>
    <w:rsid w:val="00866D4C"/>
    <w:rsid w:val="00867B49"/>
    <w:rsid w:val="0087095C"/>
    <w:rsid w:val="00871806"/>
    <w:rsid w:val="00872B03"/>
    <w:rsid w:val="00873B3A"/>
    <w:rsid w:val="00874E0C"/>
    <w:rsid w:val="008760B4"/>
    <w:rsid w:val="00876690"/>
    <w:rsid w:val="0087692D"/>
    <w:rsid w:val="008771F7"/>
    <w:rsid w:val="00877202"/>
    <w:rsid w:val="00883236"/>
    <w:rsid w:val="0088622D"/>
    <w:rsid w:val="00886986"/>
    <w:rsid w:val="0088771F"/>
    <w:rsid w:val="00890348"/>
    <w:rsid w:val="00890CB2"/>
    <w:rsid w:val="00890D41"/>
    <w:rsid w:val="00892085"/>
    <w:rsid w:val="00892F37"/>
    <w:rsid w:val="008933F3"/>
    <w:rsid w:val="00894906"/>
    <w:rsid w:val="0089526B"/>
    <w:rsid w:val="00897D4C"/>
    <w:rsid w:val="008A08F2"/>
    <w:rsid w:val="008A0D97"/>
    <w:rsid w:val="008A0F8F"/>
    <w:rsid w:val="008A10BF"/>
    <w:rsid w:val="008A24A7"/>
    <w:rsid w:val="008A2E4D"/>
    <w:rsid w:val="008A48E0"/>
    <w:rsid w:val="008A5EF7"/>
    <w:rsid w:val="008B0166"/>
    <w:rsid w:val="008B0C23"/>
    <w:rsid w:val="008B1370"/>
    <w:rsid w:val="008B1900"/>
    <w:rsid w:val="008B2262"/>
    <w:rsid w:val="008B373E"/>
    <w:rsid w:val="008B420E"/>
    <w:rsid w:val="008B68E6"/>
    <w:rsid w:val="008B74AB"/>
    <w:rsid w:val="008C0327"/>
    <w:rsid w:val="008C071E"/>
    <w:rsid w:val="008C0B6E"/>
    <w:rsid w:val="008C10B9"/>
    <w:rsid w:val="008C20D3"/>
    <w:rsid w:val="008C25B3"/>
    <w:rsid w:val="008C2EF9"/>
    <w:rsid w:val="008C3128"/>
    <w:rsid w:val="008C35BE"/>
    <w:rsid w:val="008C4274"/>
    <w:rsid w:val="008C52DC"/>
    <w:rsid w:val="008C5B3B"/>
    <w:rsid w:val="008C6775"/>
    <w:rsid w:val="008C718B"/>
    <w:rsid w:val="008C73BF"/>
    <w:rsid w:val="008C7AB3"/>
    <w:rsid w:val="008D193B"/>
    <w:rsid w:val="008D1C3C"/>
    <w:rsid w:val="008D4DF0"/>
    <w:rsid w:val="008D4F91"/>
    <w:rsid w:val="008D7AC9"/>
    <w:rsid w:val="008E17EB"/>
    <w:rsid w:val="008E24A3"/>
    <w:rsid w:val="008E2847"/>
    <w:rsid w:val="008E42F5"/>
    <w:rsid w:val="008E7953"/>
    <w:rsid w:val="008E798A"/>
    <w:rsid w:val="008F00BE"/>
    <w:rsid w:val="008F1ED9"/>
    <w:rsid w:val="008F2DB7"/>
    <w:rsid w:val="008F2E85"/>
    <w:rsid w:val="008F43CB"/>
    <w:rsid w:val="008F6AB9"/>
    <w:rsid w:val="008F71CC"/>
    <w:rsid w:val="008F72EA"/>
    <w:rsid w:val="00900DBC"/>
    <w:rsid w:val="00901295"/>
    <w:rsid w:val="00901359"/>
    <w:rsid w:val="00902AAB"/>
    <w:rsid w:val="00902DC9"/>
    <w:rsid w:val="00903515"/>
    <w:rsid w:val="00903C4A"/>
    <w:rsid w:val="009051F2"/>
    <w:rsid w:val="0090649C"/>
    <w:rsid w:val="00906CFD"/>
    <w:rsid w:val="00906D07"/>
    <w:rsid w:val="00907018"/>
    <w:rsid w:val="00907201"/>
    <w:rsid w:val="00907438"/>
    <w:rsid w:val="00907613"/>
    <w:rsid w:val="00907956"/>
    <w:rsid w:val="00907E43"/>
    <w:rsid w:val="0091211E"/>
    <w:rsid w:val="00913D95"/>
    <w:rsid w:val="00914D09"/>
    <w:rsid w:val="0091665A"/>
    <w:rsid w:val="00916CF0"/>
    <w:rsid w:val="00917AEA"/>
    <w:rsid w:val="00917AFE"/>
    <w:rsid w:val="0092070C"/>
    <w:rsid w:val="00921EE0"/>
    <w:rsid w:val="00922439"/>
    <w:rsid w:val="00922B27"/>
    <w:rsid w:val="00922B39"/>
    <w:rsid w:val="00926504"/>
    <w:rsid w:val="00926D13"/>
    <w:rsid w:val="0092715A"/>
    <w:rsid w:val="00927412"/>
    <w:rsid w:val="00930D4B"/>
    <w:rsid w:val="00932137"/>
    <w:rsid w:val="00934BAA"/>
    <w:rsid w:val="00936319"/>
    <w:rsid w:val="009406BE"/>
    <w:rsid w:val="00940964"/>
    <w:rsid w:val="009416E4"/>
    <w:rsid w:val="0094262F"/>
    <w:rsid w:val="00942BF1"/>
    <w:rsid w:val="00942E05"/>
    <w:rsid w:val="00944239"/>
    <w:rsid w:val="009442DB"/>
    <w:rsid w:val="0094486C"/>
    <w:rsid w:val="00944945"/>
    <w:rsid w:val="00945A17"/>
    <w:rsid w:val="0094606F"/>
    <w:rsid w:val="0094726E"/>
    <w:rsid w:val="00947DF7"/>
    <w:rsid w:val="00947F47"/>
    <w:rsid w:val="00951928"/>
    <w:rsid w:val="00951A59"/>
    <w:rsid w:val="00951F32"/>
    <w:rsid w:val="0095223B"/>
    <w:rsid w:val="009534FF"/>
    <w:rsid w:val="00955605"/>
    <w:rsid w:val="00955A72"/>
    <w:rsid w:val="0095695F"/>
    <w:rsid w:val="00961D29"/>
    <w:rsid w:val="00961E9A"/>
    <w:rsid w:val="0096201E"/>
    <w:rsid w:val="0096321A"/>
    <w:rsid w:val="00964375"/>
    <w:rsid w:val="00964522"/>
    <w:rsid w:val="0096534E"/>
    <w:rsid w:val="00965C88"/>
    <w:rsid w:val="0096655D"/>
    <w:rsid w:val="00971180"/>
    <w:rsid w:val="00974154"/>
    <w:rsid w:val="00974219"/>
    <w:rsid w:val="009746B0"/>
    <w:rsid w:val="009746EA"/>
    <w:rsid w:val="0097516B"/>
    <w:rsid w:val="00977788"/>
    <w:rsid w:val="00977877"/>
    <w:rsid w:val="00981353"/>
    <w:rsid w:val="0098136E"/>
    <w:rsid w:val="00981A8B"/>
    <w:rsid w:val="00981D39"/>
    <w:rsid w:val="00983C72"/>
    <w:rsid w:val="00984127"/>
    <w:rsid w:val="00984F86"/>
    <w:rsid w:val="0098506D"/>
    <w:rsid w:val="00985647"/>
    <w:rsid w:val="00985CB0"/>
    <w:rsid w:val="0098644C"/>
    <w:rsid w:val="00986E5C"/>
    <w:rsid w:val="00987122"/>
    <w:rsid w:val="00987632"/>
    <w:rsid w:val="00987BB2"/>
    <w:rsid w:val="009909C9"/>
    <w:rsid w:val="0099135E"/>
    <w:rsid w:val="00991D43"/>
    <w:rsid w:val="00991E68"/>
    <w:rsid w:val="009927CA"/>
    <w:rsid w:val="00994515"/>
    <w:rsid w:val="00994589"/>
    <w:rsid w:val="00994A59"/>
    <w:rsid w:val="0099562E"/>
    <w:rsid w:val="00996C4C"/>
    <w:rsid w:val="009A0D41"/>
    <w:rsid w:val="009A2205"/>
    <w:rsid w:val="009A365C"/>
    <w:rsid w:val="009A3776"/>
    <w:rsid w:val="009A4185"/>
    <w:rsid w:val="009A41F0"/>
    <w:rsid w:val="009A4C8F"/>
    <w:rsid w:val="009A735C"/>
    <w:rsid w:val="009B1CA9"/>
    <w:rsid w:val="009B2DE2"/>
    <w:rsid w:val="009B3729"/>
    <w:rsid w:val="009B4CF0"/>
    <w:rsid w:val="009B522C"/>
    <w:rsid w:val="009B7A7E"/>
    <w:rsid w:val="009C06B9"/>
    <w:rsid w:val="009C09DA"/>
    <w:rsid w:val="009C0BB0"/>
    <w:rsid w:val="009C1669"/>
    <w:rsid w:val="009C7542"/>
    <w:rsid w:val="009D043F"/>
    <w:rsid w:val="009D15D3"/>
    <w:rsid w:val="009D2635"/>
    <w:rsid w:val="009D3531"/>
    <w:rsid w:val="009D3FE3"/>
    <w:rsid w:val="009D42DE"/>
    <w:rsid w:val="009D461F"/>
    <w:rsid w:val="009D5B10"/>
    <w:rsid w:val="009D5D91"/>
    <w:rsid w:val="009D740B"/>
    <w:rsid w:val="009E03B0"/>
    <w:rsid w:val="009E081E"/>
    <w:rsid w:val="009E0B6D"/>
    <w:rsid w:val="009E0F01"/>
    <w:rsid w:val="009E1B00"/>
    <w:rsid w:val="009E1B5A"/>
    <w:rsid w:val="009E1B81"/>
    <w:rsid w:val="009E1E32"/>
    <w:rsid w:val="009E21FE"/>
    <w:rsid w:val="009E28C1"/>
    <w:rsid w:val="009E39C6"/>
    <w:rsid w:val="009E77C1"/>
    <w:rsid w:val="009E78B7"/>
    <w:rsid w:val="009F1AD8"/>
    <w:rsid w:val="009F1CED"/>
    <w:rsid w:val="009F224D"/>
    <w:rsid w:val="009F28AA"/>
    <w:rsid w:val="009F2C90"/>
    <w:rsid w:val="009F3C3D"/>
    <w:rsid w:val="009F4841"/>
    <w:rsid w:val="009F55A9"/>
    <w:rsid w:val="009F6B72"/>
    <w:rsid w:val="009F6F65"/>
    <w:rsid w:val="009F7F6D"/>
    <w:rsid w:val="00A010A8"/>
    <w:rsid w:val="00A049C6"/>
    <w:rsid w:val="00A05C92"/>
    <w:rsid w:val="00A10527"/>
    <w:rsid w:val="00A1087E"/>
    <w:rsid w:val="00A12916"/>
    <w:rsid w:val="00A12EB1"/>
    <w:rsid w:val="00A13CB2"/>
    <w:rsid w:val="00A1448B"/>
    <w:rsid w:val="00A14CE4"/>
    <w:rsid w:val="00A14D85"/>
    <w:rsid w:val="00A15BB9"/>
    <w:rsid w:val="00A15D9D"/>
    <w:rsid w:val="00A16145"/>
    <w:rsid w:val="00A167AB"/>
    <w:rsid w:val="00A17794"/>
    <w:rsid w:val="00A17EB6"/>
    <w:rsid w:val="00A21001"/>
    <w:rsid w:val="00A22227"/>
    <w:rsid w:val="00A23F18"/>
    <w:rsid w:val="00A24198"/>
    <w:rsid w:val="00A2597F"/>
    <w:rsid w:val="00A25A92"/>
    <w:rsid w:val="00A2767D"/>
    <w:rsid w:val="00A27ABE"/>
    <w:rsid w:val="00A30F7A"/>
    <w:rsid w:val="00A311D9"/>
    <w:rsid w:val="00A31383"/>
    <w:rsid w:val="00A3257A"/>
    <w:rsid w:val="00A32674"/>
    <w:rsid w:val="00A326C2"/>
    <w:rsid w:val="00A32718"/>
    <w:rsid w:val="00A32D54"/>
    <w:rsid w:val="00A33AFE"/>
    <w:rsid w:val="00A34BCE"/>
    <w:rsid w:val="00A37F61"/>
    <w:rsid w:val="00A41785"/>
    <w:rsid w:val="00A41854"/>
    <w:rsid w:val="00A41D45"/>
    <w:rsid w:val="00A42A9D"/>
    <w:rsid w:val="00A437A3"/>
    <w:rsid w:val="00A43F2D"/>
    <w:rsid w:val="00A43FEE"/>
    <w:rsid w:val="00A45864"/>
    <w:rsid w:val="00A45A42"/>
    <w:rsid w:val="00A45FAF"/>
    <w:rsid w:val="00A47C04"/>
    <w:rsid w:val="00A5067B"/>
    <w:rsid w:val="00A51E6A"/>
    <w:rsid w:val="00A52F5A"/>
    <w:rsid w:val="00A53CE3"/>
    <w:rsid w:val="00A54978"/>
    <w:rsid w:val="00A56D09"/>
    <w:rsid w:val="00A5766A"/>
    <w:rsid w:val="00A602E1"/>
    <w:rsid w:val="00A60A6A"/>
    <w:rsid w:val="00A60A7D"/>
    <w:rsid w:val="00A612CE"/>
    <w:rsid w:val="00A61328"/>
    <w:rsid w:val="00A61F95"/>
    <w:rsid w:val="00A633F5"/>
    <w:rsid w:val="00A63945"/>
    <w:rsid w:val="00A64299"/>
    <w:rsid w:val="00A65227"/>
    <w:rsid w:val="00A6597E"/>
    <w:rsid w:val="00A65ECD"/>
    <w:rsid w:val="00A66226"/>
    <w:rsid w:val="00A662DA"/>
    <w:rsid w:val="00A66B41"/>
    <w:rsid w:val="00A66E2F"/>
    <w:rsid w:val="00A67C79"/>
    <w:rsid w:val="00A7018D"/>
    <w:rsid w:val="00A71033"/>
    <w:rsid w:val="00A71761"/>
    <w:rsid w:val="00A72D6E"/>
    <w:rsid w:val="00A73C86"/>
    <w:rsid w:val="00A742B3"/>
    <w:rsid w:val="00A75D16"/>
    <w:rsid w:val="00A77543"/>
    <w:rsid w:val="00A77BD4"/>
    <w:rsid w:val="00A81234"/>
    <w:rsid w:val="00A835D4"/>
    <w:rsid w:val="00A84511"/>
    <w:rsid w:val="00A847A5"/>
    <w:rsid w:val="00A85A16"/>
    <w:rsid w:val="00A87B8D"/>
    <w:rsid w:val="00A90529"/>
    <w:rsid w:val="00A90A1C"/>
    <w:rsid w:val="00A93C8F"/>
    <w:rsid w:val="00A93D39"/>
    <w:rsid w:val="00A942BC"/>
    <w:rsid w:val="00A961C1"/>
    <w:rsid w:val="00A97098"/>
    <w:rsid w:val="00A97CD3"/>
    <w:rsid w:val="00A97F3A"/>
    <w:rsid w:val="00AA007D"/>
    <w:rsid w:val="00AA1070"/>
    <w:rsid w:val="00AA1A82"/>
    <w:rsid w:val="00AA1F0D"/>
    <w:rsid w:val="00AA26B7"/>
    <w:rsid w:val="00AA2855"/>
    <w:rsid w:val="00AA2C15"/>
    <w:rsid w:val="00AA34E2"/>
    <w:rsid w:val="00AA3EB0"/>
    <w:rsid w:val="00AA3FB4"/>
    <w:rsid w:val="00AA47CC"/>
    <w:rsid w:val="00AA48FA"/>
    <w:rsid w:val="00AA4F3C"/>
    <w:rsid w:val="00AA57F3"/>
    <w:rsid w:val="00AA61BD"/>
    <w:rsid w:val="00AA6AEC"/>
    <w:rsid w:val="00AB02F1"/>
    <w:rsid w:val="00AB0412"/>
    <w:rsid w:val="00AB0B63"/>
    <w:rsid w:val="00AB23E7"/>
    <w:rsid w:val="00AB2A87"/>
    <w:rsid w:val="00AB32F3"/>
    <w:rsid w:val="00AB58E5"/>
    <w:rsid w:val="00AB64FC"/>
    <w:rsid w:val="00AB72C0"/>
    <w:rsid w:val="00AC1815"/>
    <w:rsid w:val="00AC1DBB"/>
    <w:rsid w:val="00AC51F2"/>
    <w:rsid w:val="00AC598F"/>
    <w:rsid w:val="00AC638E"/>
    <w:rsid w:val="00AC685E"/>
    <w:rsid w:val="00AC71B0"/>
    <w:rsid w:val="00AC76A9"/>
    <w:rsid w:val="00AD1150"/>
    <w:rsid w:val="00AD1499"/>
    <w:rsid w:val="00AD155B"/>
    <w:rsid w:val="00AD1F52"/>
    <w:rsid w:val="00AD2EB8"/>
    <w:rsid w:val="00AD4150"/>
    <w:rsid w:val="00AD53CC"/>
    <w:rsid w:val="00AD5C22"/>
    <w:rsid w:val="00AD6E64"/>
    <w:rsid w:val="00AE119F"/>
    <w:rsid w:val="00AE17DC"/>
    <w:rsid w:val="00AE2B40"/>
    <w:rsid w:val="00AE3518"/>
    <w:rsid w:val="00AE4274"/>
    <w:rsid w:val="00AE5530"/>
    <w:rsid w:val="00AE603F"/>
    <w:rsid w:val="00AE7CA2"/>
    <w:rsid w:val="00AF0188"/>
    <w:rsid w:val="00AF0C5F"/>
    <w:rsid w:val="00AF1EF4"/>
    <w:rsid w:val="00AF2519"/>
    <w:rsid w:val="00AF60C6"/>
    <w:rsid w:val="00AF6120"/>
    <w:rsid w:val="00AF6635"/>
    <w:rsid w:val="00AF671D"/>
    <w:rsid w:val="00AF7DEB"/>
    <w:rsid w:val="00B00638"/>
    <w:rsid w:val="00B00E12"/>
    <w:rsid w:val="00B0196B"/>
    <w:rsid w:val="00B030F2"/>
    <w:rsid w:val="00B04E65"/>
    <w:rsid w:val="00B0666A"/>
    <w:rsid w:val="00B0673A"/>
    <w:rsid w:val="00B101B9"/>
    <w:rsid w:val="00B103C3"/>
    <w:rsid w:val="00B10410"/>
    <w:rsid w:val="00B10FAB"/>
    <w:rsid w:val="00B11AB6"/>
    <w:rsid w:val="00B12669"/>
    <w:rsid w:val="00B12F82"/>
    <w:rsid w:val="00B13381"/>
    <w:rsid w:val="00B1569F"/>
    <w:rsid w:val="00B15C18"/>
    <w:rsid w:val="00B16AE7"/>
    <w:rsid w:val="00B17B64"/>
    <w:rsid w:val="00B17BE3"/>
    <w:rsid w:val="00B17D76"/>
    <w:rsid w:val="00B20F1D"/>
    <w:rsid w:val="00B216FA"/>
    <w:rsid w:val="00B220C2"/>
    <w:rsid w:val="00B247B2"/>
    <w:rsid w:val="00B26BCD"/>
    <w:rsid w:val="00B273E4"/>
    <w:rsid w:val="00B2781F"/>
    <w:rsid w:val="00B30241"/>
    <w:rsid w:val="00B30417"/>
    <w:rsid w:val="00B30C87"/>
    <w:rsid w:val="00B30DC8"/>
    <w:rsid w:val="00B31966"/>
    <w:rsid w:val="00B33251"/>
    <w:rsid w:val="00B338F9"/>
    <w:rsid w:val="00B347C2"/>
    <w:rsid w:val="00B34D31"/>
    <w:rsid w:val="00B35ADC"/>
    <w:rsid w:val="00B35E8D"/>
    <w:rsid w:val="00B36E71"/>
    <w:rsid w:val="00B372F5"/>
    <w:rsid w:val="00B37F6F"/>
    <w:rsid w:val="00B40856"/>
    <w:rsid w:val="00B40B69"/>
    <w:rsid w:val="00B4210C"/>
    <w:rsid w:val="00B4384E"/>
    <w:rsid w:val="00B43D7D"/>
    <w:rsid w:val="00B447DC"/>
    <w:rsid w:val="00B46584"/>
    <w:rsid w:val="00B4716F"/>
    <w:rsid w:val="00B50B44"/>
    <w:rsid w:val="00B51B09"/>
    <w:rsid w:val="00B51D5B"/>
    <w:rsid w:val="00B52A18"/>
    <w:rsid w:val="00B55105"/>
    <w:rsid w:val="00B57CF9"/>
    <w:rsid w:val="00B61F2A"/>
    <w:rsid w:val="00B62395"/>
    <w:rsid w:val="00B6248F"/>
    <w:rsid w:val="00B62F74"/>
    <w:rsid w:val="00B64B29"/>
    <w:rsid w:val="00B64DCC"/>
    <w:rsid w:val="00B654CD"/>
    <w:rsid w:val="00B703F8"/>
    <w:rsid w:val="00B724DE"/>
    <w:rsid w:val="00B72AF6"/>
    <w:rsid w:val="00B730D1"/>
    <w:rsid w:val="00B754FB"/>
    <w:rsid w:val="00B75565"/>
    <w:rsid w:val="00B80354"/>
    <w:rsid w:val="00B80528"/>
    <w:rsid w:val="00B8315B"/>
    <w:rsid w:val="00B83AF5"/>
    <w:rsid w:val="00B84AA0"/>
    <w:rsid w:val="00B84F2C"/>
    <w:rsid w:val="00B8518E"/>
    <w:rsid w:val="00B86806"/>
    <w:rsid w:val="00B87FCF"/>
    <w:rsid w:val="00B90B95"/>
    <w:rsid w:val="00B9174E"/>
    <w:rsid w:val="00B95A96"/>
    <w:rsid w:val="00B969FA"/>
    <w:rsid w:val="00B9797C"/>
    <w:rsid w:val="00BA091D"/>
    <w:rsid w:val="00BA0CA0"/>
    <w:rsid w:val="00BA1432"/>
    <w:rsid w:val="00BA22FF"/>
    <w:rsid w:val="00BA263D"/>
    <w:rsid w:val="00BA2862"/>
    <w:rsid w:val="00BA32C0"/>
    <w:rsid w:val="00BA32F0"/>
    <w:rsid w:val="00BA44ED"/>
    <w:rsid w:val="00BA7F94"/>
    <w:rsid w:val="00BB063E"/>
    <w:rsid w:val="00BB419B"/>
    <w:rsid w:val="00BB51B1"/>
    <w:rsid w:val="00BB5A9C"/>
    <w:rsid w:val="00BB6E8F"/>
    <w:rsid w:val="00BB7297"/>
    <w:rsid w:val="00BC0934"/>
    <w:rsid w:val="00BC13AC"/>
    <w:rsid w:val="00BC29C4"/>
    <w:rsid w:val="00BC384F"/>
    <w:rsid w:val="00BC3F8A"/>
    <w:rsid w:val="00BC4253"/>
    <w:rsid w:val="00BC448C"/>
    <w:rsid w:val="00BC65E1"/>
    <w:rsid w:val="00BC6A50"/>
    <w:rsid w:val="00BD1FC1"/>
    <w:rsid w:val="00BD28F0"/>
    <w:rsid w:val="00BD3833"/>
    <w:rsid w:val="00BD3996"/>
    <w:rsid w:val="00BD3A38"/>
    <w:rsid w:val="00BD3A4F"/>
    <w:rsid w:val="00BD5AF2"/>
    <w:rsid w:val="00BD7E3F"/>
    <w:rsid w:val="00BE1668"/>
    <w:rsid w:val="00BE351E"/>
    <w:rsid w:val="00BE3594"/>
    <w:rsid w:val="00BE3C8F"/>
    <w:rsid w:val="00BE45BB"/>
    <w:rsid w:val="00BE6408"/>
    <w:rsid w:val="00BE6B39"/>
    <w:rsid w:val="00BE76BF"/>
    <w:rsid w:val="00BE797E"/>
    <w:rsid w:val="00BE7DCF"/>
    <w:rsid w:val="00BF1E7A"/>
    <w:rsid w:val="00BF292A"/>
    <w:rsid w:val="00BF3EF4"/>
    <w:rsid w:val="00BF47B8"/>
    <w:rsid w:val="00BF4B84"/>
    <w:rsid w:val="00BF5CFE"/>
    <w:rsid w:val="00BF76DC"/>
    <w:rsid w:val="00C02094"/>
    <w:rsid w:val="00C03226"/>
    <w:rsid w:val="00C035D2"/>
    <w:rsid w:val="00C03895"/>
    <w:rsid w:val="00C03F32"/>
    <w:rsid w:val="00C0469F"/>
    <w:rsid w:val="00C047B1"/>
    <w:rsid w:val="00C04996"/>
    <w:rsid w:val="00C07A93"/>
    <w:rsid w:val="00C11904"/>
    <w:rsid w:val="00C122EC"/>
    <w:rsid w:val="00C1341F"/>
    <w:rsid w:val="00C14923"/>
    <w:rsid w:val="00C16175"/>
    <w:rsid w:val="00C1776C"/>
    <w:rsid w:val="00C210A5"/>
    <w:rsid w:val="00C234D2"/>
    <w:rsid w:val="00C23964"/>
    <w:rsid w:val="00C248AC"/>
    <w:rsid w:val="00C26708"/>
    <w:rsid w:val="00C26BD3"/>
    <w:rsid w:val="00C27008"/>
    <w:rsid w:val="00C27813"/>
    <w:rsid w:val="00C30142"/>
    <w:rsid w:val="00C30561"/>
    <w:rsid w:val="00C30848"/>
    <w:rsid w:val="00C31378"/>
    <w:rsid w:val="00C3163D"/>
    <w:rsid w:val="00C34254"/>
    <w:rsid w:val="00C3530F"/>
    <w:rsid w:val="00C363E2"/>
    <w:rsid w:val="00C365FE"/>
    <w:rsid w:val="00C371AC"/>
    <w:rsid w:val="00C40C64"/>
    <w:rsid w:val="00C419C2"/>
    <w:rsid w:val="00C41E41"/>
    <w:rsid w:val="00C42568"/>
    <w:rsid w:val="00C42F8E"/>
    <w:rsid w:val="00C44C11"/>
    <w:rsid w:val="00C47B88"/>
    <w:rsid w:val="00C51468"/>
    <w:rsid w:val="00C51AC0"/>
    <w:rsid w:val="00C533CB"/>
    <w:rsid w:val="00C544F4"/>
    <w:rsid w:val="00C54EDB"/>
    <w:rsid w:val="00C55572"/>
    <w:rsid w:val="00C55B87"/>
    <w:rsid w:val="00C575AC"/>
    <w:rsid w:val="00C60979"/>
    <w:rsid w:val="00C62A07"/>
    <w:rsid w:val="00C62B8F"/>
    <w:rsid w:val="00C63DC9"/>
    <w:rsid w:val="00C648A8"/>
    <w:rsid w:val="00C64B4D"/>
    <w:rsid w:val="00C656D7"/>
    <w:rsid w:val="00C660D6"/>
    <w:rsid w:val="00C67480"/>
    <w:rsid w:val="00C67CD2"/>
    <w:rsid w:val="00C70FE3"/>
    <w:rsid w:val="00C74351"/>
    <w:rsid w:val="00C743A3"/>
    <w:rsid w:val="00C74663"/>
    <w:rsid w:val="00C74F65"/>
    <w:rsid w:val="00C7594C"/>
    <w:rsid w:val="00C76A76"/>
    <w:rsid w:val="00C80588"/>
    <w:rsid w:val="00C8108E"/>
    <w:rsid w:val="00C81494"/>
    <w:rsid w:val="00C822DC"/>
    <w:rsid w:val="00C84708"/>
    <w:rsid w:val="00C84B5E"/>
    <w:rsid w:val="00C84D28"/>
    <w:rsid w:val="00C85142"/>
    <w:rsid w:val="00C855C1"/>
    <w:rsid w:val="00C85CEB"/>
    <w:rsid w:val="00C85D1A"/>
    <w:rsid w:val="00C862E7"/>
    <w:rsid w:val="00C86307"/>
    <w:rsid w:val="00C8693F"/>
    <w:rsid w:val="00C8703A"/>
    <w:rsid w:val="00C87138"/>
    <w:rsid w:val="00C8770A"/>
    <w:rsid w:val="00C9031E"/>
    <w:rsid w:val="00C907FC"/>
    <w:rsid w:val="00C92DF6"/>
    <w:rsid w:val="00C93D8F"/>
    <w:rsid w:val="00C9429F"/>
    <w:rsid w:val="00C96855"/>
    <w:rsid w:val="00CA16CB"/>
    <w:rsid w:val="00CA2FD0"/>
    <w:rsid w:val="00CA42FC"/>
    <w:rsid w:val="00CA653F"/>
    <w:rsid w:val="00CA6787"/>
    <w:rsid w:val="00CB0F9A"/>
    <w:rsid w:val="00CB15C9"/>
    <w:rsid w:val="00CB2233"/>
    <w:rsid w:val="00CB2BE9"/>
    <w:rsid w:val="00CB45A1"/>
    <w:rsid w:val="00CB4BD4"/>
    <w:rsid w:val="00CB7032"/>
    <w:rsid w:val="00CC1194"/>
    <w:rsid w:val="00CC1AEF"/>
    <w:rsid w:val="00CC2A42"/>
    <w:rsid w:val="00CC3F0B"/>
    <w:rsid w:val="00CC41CB"/>
    <w:rsid w:val="00CC4305"/>
    <w:rsid w:val="00CC49AB"/>
    <w:rsid w:val="00CC4BD2"/>
    <w:rsid w:val="00CC567B"/>
    <w:rsid w:val="00CC6A1A"/>
    <w:rsid w:val="00CC7C83"/>
    <w:rsid w:val="00CC7D14"/>
    <w:rsid w:val="00CC7E59"/>
    <w:rsid w:val="00CD08C8"/>
    <w:rsid w:val="00CD1495"/>
    <w:rsid w:val="00CD17B6"/>
    <w:rsid w:val="00CD28CA"/>
    <w:rsid w:val="00CD5755"/>
    <w:rsid w:val="00CD7F3D"/>
    <w:rsid w:val="00CE072D"/>
    <w:rsid w:val="00CE09B1"/>
    <w:rsid w:val="00CE0E45"/>
    <w:rsid w:val="00CE14A7"/>
    <w:rsid w:val="00CE18D8"/>
    <w:rsid w:val="00CE1BF0"/>
    <w:rsid w:val="00CE2F31"/>
    <w:rsid w:val="00CE3D6A"/>
    <w:rsid w:val="00CE4146"/>
    <w:rsid w:val="00CE4785"/>
    <w:rsid w:val="00CE5D90"/>
    <w:rsid w:val="00CE6FD6"/>
    <w:rsid w:val="00CE74B7"/>
    <w:rsid w:val="00CE74E0"/>
    <w:rsid w:val="00CE7665"/>
    <w:rsid w:val="00CE7824"/>
    <w:rsid w:val="00CE7C0C"/>
    <w:rsid w:val="00CE7C22"/>
    <w:rsid w:val="00CE7F1D"/>
    <w:rsid w:val="00CF1860"/>
    <w:rsid w:val="00CF2013"/>
    <w:rsid w:val="00CF236D"/>
    <w:rsid w:val="00CF32FC"/>
    <w:rsid w:val="00CF350C"/>
    <w:rsid w:val="00CF4029"/>
    <w:rsid w:val="00CF4CC9"/>
    <w:rsid w:val="00CF69F3"/>
    <w:rsid w:val="00CF6D20"/>
    <w:rsid w:val="00CF6FCB"/>
    <w:rsid w:val="00CF70EE"/>
    <w:rsid w:val="00CF7411"/>
    <w:rsid w:val="00CF78AC"/>
    <w:rsid w:val="00D006EC"/>
    <w:rsid w:val="00D0098A"/>
    <w:rsid w:val="00D02393"/>
    <w:rsid w:val="00D02E5A"/>
    <w:rsid w:val="00D03DFC"/>
    <w:rsid w:val="00D069F9"/>
    <w:rsid w:val="00D07ED4"/>
    <w:rsid w:val="00D10806"/>
    <w:rsid w:val="00D12217"/>
    <w:rsid w:val="00D1223D"/>
    <w:rsid w:val="00D12613"/>
    <w:rsid w:val="00D135A2"/>
    <w:rsid w:val="00D15B29"/>
    <w:rsid w:val="00D15DDB"/>
    <w:rsid w:val="00D15E2E"/>
    <w:rsid w:val="00D17C22"/>
    <w:rsid w:val="00D228E6"/>
    <w:rsid w:val="00D23BD5"/>
    <w:rsid w:val="00D247FB"/>
    <w:rsid w:val="00D25C1F"/>
    <w:rsid w:val="00D25FF8"/>
    <w:rsid w:val="00D2619D"/>
    <w:rsid w:val="00D26B3E"/>
    <w:rsid w:val="00D26B9A"/>
    <w:rsid w:val="00D27D36"/>
    <w:rsid w:val="00D27E30"/>
    <w:rsid w:val="00D30826"/>
    <w:rsid w:val="00D30A25"/>
    <w:rsid w:val="00D31368"/>
    <w:rsid w:val="00D3175B"/>
    <w:rsid w:val="00D31E8E"/>
    <w:rsid w:val="00D326C3"/>
    <w:rsid w:val="00D32FF1"/>
    <w:rsid w:val="00D33E97"/>
    <w:rsid w:val="00D33F1E"/>
    <w:rsid w:val="00D341D5"/>
    <w:rsid w:val="00D348D4"/>
    <w:rsid w:val="00D34B8D"/>
    <w:rsid w:val="00D3562A"/>
    <w:rsid w:val="00D36B71"/>
    <w:rsid w:val="00D40744"/>
    <w:rsid w:val="00D40A50"/>
    <w:rsid w:val="00D4261D"/>
    <w:rsid w:val="00D42EC2"/>
    <w:rsid w:val="00D50192"/>
    <w:rsid w:val="00D50370"/>
    <w:rsid w:val="00D50A45"/>
    <w:rsid w:val="00D50CDC"/>
    <w:rsid w:val="00D52E81"/>
    <w:rsid w:val="00D53025"/>
    <w:rsid w:val="00D5447A"/>
    <w:rsid w:val="00D5579B"/>
    <w:rsid w:val="00D55D2A"/>
    <w:rsid w:val="00D56F8B"/>
    <w:rsid w:val="00D61427"/>
    <w:rsid w:val="00D61B71"/>
    <w:rsid w:val="00D620B0"/>
    <w:rsid w:val="00D62213"/>
    <w:rsid w:val="00D62A8A"/>
    <w:rsid w:val="00D63D53"/>
    <w:rsid w:val="00D65CF3"/>
    <w:rsid w:val="00D66230"/>
    <w:rsid w:val="00D7058C"/>
    <w:rsid w:val="00D723E9"/>
    <w:rsid w:val="00D728F5"/>
    <w:rsid w:val="00D72CD9"/>
    <w:rsid w:val="00D73DE6"/>
    <w:rsid w:val="00D74A69"/>
    <w:rsid w:val="00D752AB"/>
    <w:rsid w:val="00D75388"/>
    <w:rsid w:val="00D80730"/>
    <w:rsid w:val="00D82726"/>
    <w:rsid w:val="00D82BC4"/>
    <w:rsid w:val="00D834BC"/>
    <w:rsid w:val="00D83645"/>
    <w:rsid w:val="00D84C93"/>
    <w:rsid w:val="00D872FD"/>
    <w:rsid w:val="00D902E1"/>
    <w:rsid w:val="00D91A80"/>
    <w:rsid w:val="00D921F1"/>
    <w:rsid w:val="00D93165"/>
    <w:rsid w:val="00D94A54"/>
    <w:rsid w:val="00D96AC6"/>
    <w:rsid w:val="00D971FB"/>
    <w:rsid w:val="00D9743E"/>
    <w:rsid w:val="00D97B67"/>
    <w:rsid w:val="00D97BF4"/>
    <w:rsid w:val="00DA081D"/>
    <w:rsid w:val="00DA0F70"/>
    <w:rsid w:val="00DA1123"/>
    <w:rsid w:val="00DA17A2"/>
    <w:rsid w:val="00DA20BD"/>
    <w:rsid w:val="00DA382E"/>
    <w:rsid w:val="00DA3BF8"/>
    <w:rsid w:val="00DA3D43"/>
    <w:rsid w:val="00DA56FF"/>
    <w:rsid w:val="00DA6277"/>
    <w:rsid w:val="00DA67B2"/>
    <w:rsid w:val="00DA7F5C"/>
    <w:rsid w:val="00DB0659"/>
    <w:rsid w:val="00DB1ECE"/>
    <w:rsid w:val="00DB2A41"/>
    <w:rsid w:val="00DB2DF4"/>
    <w:rsid w:val="00DB3191"/>
    <w:rsid w:val="00DB32A2"/>
    <w:rsid w:val="00DB423C"/>
    <w:rsid w:val="00DB446D"/>
    <w:rsid w:val="00DB6B4E"/>
    <w:rsid w:val="00DB6FA7"/>
    <w:rsid w:val="00DC11E6"/>
    <w:rsid w:val="00DC1D47"/>
    <w:rsid w:val="00DC26CD"/>
    <w:rsid w:val="00DC2825"/>
    <w:rsid w:val="00DC2BBA"/>
    <w:rsid w:val="00DC2E4A"/>
    <w:rsid w:val="00DC33EA"/>
    <w:rsid w:val="00DC34E0"/>
    <w:rsid w:val="00DC397C"/>
    <w:rsid w:val="00DC3E5D"/>
    <w:rsid w:val="00DC6E34"/>
    <w:rsid w:val="00DC713E"/>
    <w:rsid w:val="00DC7A95"/>
    <w:rsid w:val="00DC7B75"/>
    <w:rsid w:val="00DC7B8E"/>
    <w:rsid w:val="00DD0AD2"/>
    <w:rsid w:val="00DD168F"/>
    <w:rsid w:val="00DD3264"/>
    <w:rsid w:val="00DD331B"/>
    <w:rsid w:val="00DD387A"/>
    <w:rsid w:val="00DD39A7"/>
    <w:rsid w:val="00DD4B1C"/>
    <w:rsid w:val="00DD5D45"/>
    <w:rsid w:val="00DD6EC8"/>
    <w:rsid w:val="00DE0A86"/>
    <w:rsid w:val="00DE0D8D"/>
    <w:rsid w:val="00DE15FE"/>
    <w:rsid w:val="00DE1C18"/>
    <w:rsid w:val="00DE200F"/>
    <w:rsid w:val="00DE2372"/>
    <w:rsid w:val="00DE2F00"/>
    <w:rsid w:val="00DE3EB3"/>
    <w:rsid w:val="00DE4161"/>
    <w:rsid w:val="00DE49F3"/>
    <w:rsid w:val="00DE5635"/>
    <w:rsid w:val="00DF11FC"/>
    <w:rsid w:val="00DF137B"/>
    <w:rsid w:val="00DF1772"/>
    <w:rsid w:val="00DF3B97"/>
    <w:rsid w:val="00DF3C37"/>
    <w:rsid w:val="00DF5A3C"/>
    <w:rsid w:val="00DF6398"/>
    <w:rsid w:val="00DF7669"/>
    <w:rsid w:val="00E04724"/>
    <w:rsid w:val="00E04768"/>
    <w:rsid w:val="00E04FAF"/>
    <w:rsid w:val="00E069C6"/>
    <w:rsid w:val="00E11580"/>
    <w:rsid w:val="00E12EF9"/>
    <w:rsid w:val="00E13C1D"/>
    <w:rsid w:val="00E14F68"/>
    <w:rsid w:val="00E151DE"/>
    <w:rsid w:val="00E207BD"/>
    <w:rsid w:val="00E20EAB"/>
    <w:rsid w:val="00E2130A"/>
    <w:rsid w:val="00E21350"/>
    <w:rsid w:val="00E238E7"/>
    <w:rsid w:val="00E242E1"/>
    <w:rsid w:val="00E26813"/>
    <w:rsid w:val="00E26CAD"/>
    <w:rsid w:val="00E30332"/>
    <w:rsid w:val="00E3135E"/>
    <w:rsid w:val="00E31E18"/>
    <w:rsid w:val="00E330A7"/>
    <w:rsid w:val="00E3377B"/>
    <w:rsid w:val="00E34B19"/>
    <w:rsid w:val="00E35014"/>
    <w:rsid w:val="00E365C0"/>
    <w:rsid w:val="00E3673D"/>
    <w:rsid w:val="00E3751E"/>
    <w:rsid w:val="00E40D04"/>
    <w:rsid w:val="00E4184E"/>
    <w:rsid w:val="00E43107"/>
    <w:rsid w:val="00E43392"/>
    <w:rsid w:val="00E434DE"/>
    <w:rsid w:val="00E44910"/>
    <w:rsid w:val="00E45613"/>
    <w:rsid w:val="00E46367"/>
    <w:rsid w:val="00E46B06"/>
    <w:rsid w:val="00E50173"/>
    <w:rsid w:val="00E503D6"/>
    <w:rsid w:val="00E5059E"/>
    <w:rsid w:val="00E5075C"/>
    <w:rsid w:val="00E50972"/>
    <w:rsid w:val="00E52183"/>
    <w:rsid w:val="00E52208"/>
    <w:rsid w:val="00E53495"/>
    <w:rsid w:val="00E540DF"/>
    <w:rsid w:val="00E542C2"/>
    <w:rsid w:val="00E5454B"/>
    <w:rsid w:val="00E55224"/>
    <w:rsid w:val="00E55925"/>
    <w:rsid w:val="00E55C58"/>
    <w:rsid w:val="00E55CDF"/>
    <w:rsid w:val="00E55E2D"/>
    <w:rsid w:val="00E56A0D"/>
    <w:rsid w:val="00E56C6B"/>
    <w:rsid w:val="00E56D73"/>
    <w:rsid w:val="00E57456"/>
    <w:rsid w:val="00E57640"/>
    <w:rsid w:val="00E57E46"/>
    <w:rsid w:val="00E60425"/>
    <w:rsid w:val="00E627E3"/>
    <w:rsid w:val="00E6285A"/>
    <w:rsid w:val="00E62ED3"/>
    <w:rsid w:val="00E65DAB"/>
    <w:rsid w:val="00E67A47"/>
    <w:rsid w:val="00E716E7"/>
    <w:rsid w:val="00E72311"/>
    <w:rsid w:val="00E72DF7"/>
    <w:rsid w:val="00E744B2"/>
    <w:rsid w:val="00E75F63"/>
    <w:rsid w:val="00E75FB6"/>
    <w:rsid w:val="00E76389"/>
    <w:rsid w:val="00E77660"/>
    <w:rsid w:val="00E81CCD"/>
    <w:rsid w:val="00E826EB"/>
    <w:rsid w:val="00E83095"/>
    <w:rsid w:val="00E8341F"/>
    <w:rsid w:val="00E8359F"/>
    <w:rsid w:val="00E8382C"/>
    <w:rsid w:val="00E83D8F"/>
    <w:rsid w:val="00E84277"/>
    <w:rsid w:val="00E85C33"/>
    <w:rsid w:val="00E86E64"/>
    <w:rsid w:val="00E871D6"/>
    <w:rsid w:val="00E873C8"/>
    <w:rsid w:val="00E87B8D"/>
    <w:rsid w:val="00E90CA1"/>
    <w:rsid w:val="00E91B69"/>
    <w:rsid w:val="00E92379"/>
    <w:rsid w:val="00E928D8"/>
    <w:rsid w:val="00E92E8B"/>
    <w:rsid w:val="00E93D4F"/>
    <w:rsid w:val="00E94E1B"/>
    <w:rsid w:val="00E94E2C"/>
    <w:rsid w:val="00E96C61"/>
    <w:rsid w:val="00E979B6"/>
    <w:rsid w:val="00EA11EA"/>
    <w:rsid w:val="00EA2B41"/>
    <w:rsid w:val="00EA2CC0"/>
    <w:rsid w:val="00EA3032"/>
    <w:rsid w:val="00EA3067"/>
    <w:rsid w:val="00EA4058"/>
    <w:rsid w:val="00EA488A"/>
    <w:rsid w:val="00EA5311"/>
    <w:rsid w:val="00EA565E"/>
    <w:rsid w:val="00EB23CC"/>
    <w:rsid w:val="00EB24AB"/>
    <w:rsid w:val="00EB24FE"/>
    <w:rsid w:val="00EB37A5"/>
    <w:rsid w:val="00EB4260"/>
    <w:rsid w:val="00EB4998"/>
    <w:rsid w:val="00EB4C5F"/>
    <w:rsid w:val="00EB4DC0"/>
    <w:rsid w:val="00EB4FBC"/>
    <w:rsid w:val="00EB52C2"/>
    <w:rsid w:val="00EB5F49"/>
    <w:rsid w:val="00EB79F4"/>
    <w:rsid w:val="00EB7D08"/>
    <w:rsid w:val="00EC1407"/>
    <w:rsid w:val="00EC230B"/>
    <w:rsid w:val="00EC38FC"/>
    <w:rsid w:val="00EC5346"/>
    <w:rsid w:val="00EC72D5"/>
    <w:rsid w:val="00EC797E"/>
    <w:rsid w:val="00ED0A0A"/>
    <w:rsid w:val="00ED5AEF"/>
    <w:rsid w:val="00ED6637"/>
    <w:rsid w:val="00ED6E8A"/>
    <w:rsid w:val="00EE0119"/>
    <w:rsid w:val="00EE018C"/>
    <w:rsid w:val="00EE1E7E"/>
    <w:rsid w:val="00EE2BDF"/>
    <w:rsid w:val="00EE46BA"/>
    <w:rsid w:val="00EE5B10"/>
    <w:rsid w:val="00EE62E1"/>
    <w:rsid w:val="00EE694C"/>
    <w:rsid w:val="00EE7123"/>
    <w:rsid w:val="00EE7CF4"/>
    <w:rsid w:val="00EF01A7"/>
    <w:rsid w:val="00EF375B"/>
    <w:rsid w:val="00EF6890"/>
    <w:rsid w:val="00EF69CD"/>
    <w:rsid w:val="00EF6F22"/>
    <w:rsid w:val="00EF77EB"/>
    <w:rsid w:val="00F01B1F"/>
    <w:rsid w:val="00F021B8"/>
    <w:rsid w:val="00F03140"/>
    <w:rsid w:val="00F0461F"/>
    <w:rsid w:val="00F04FD3"/>
    <w:rsid w:val="00F0552F"/>
    <w:rsid w:val="00F05E42"/>
    <w:rsid w:val="00F06189"/>
    <w:rsid w:val="00F06437"/>
    <w:rsid w:val="00F0646D"/>
    <w:rsid w:val="00F101CD"/>
    <w:rsid w:val="00F101D9"/>
    <w:rsid w:val="00F10C45"/>
    <w:rsid w:val="00F11FB9"/>
    <w:rsid w:val="00F13430"/>
    <w:rsid w:val="00F13CCC"/>
    <w:rsid w:val="00F140C1"/>
    <w:rsid w:val="00F140F5"/>
    <w:rsid w:val="00F1426C"/>
    <w:rsid w:val="00F14316"/>
    <w:rsid w:val="00F1499F"/>
    <w:rsid w:val="00F14ABE"/>
    <w:rsid w:val="00F15251"/>
    <w:rsid w:val="00F15626"/>
    <w:rsid w:val="00F15EB3"/>
    <w:rsid w:val="00F1658F"/>
    <w:rsid w:val="00F17334"/>
    <w:rsid w:val="00F17E76"/>
    <w:rsid w:val="00F2081B"/>
    <w:rsid w:val="00F21B34"/>
    <w:rsid w:val="00F25047"/>
    <w:rsid w:val="00F25E0A"/>
    <w:rsid w:val="00F27B7F"/>
    <w:rsid w:val="00F304EB"/>
    <w:rsid w:val="00F30A46"/>
    <w:rsid w:val="00F30E8D"/>
    <w:rsid w:val="00F315D5"/>
    <w:rsid w:val="00F330BD"/>
    <w:rsid w:val="00F35C8E"/>
    <w:rsid w:val="00F37D7C"/>
    <w:rsid w:val="00F40E34"/>
    <w:rsid w:val="00F45BE9"/>
    <w:rsid w:val="00F45C5E"/>
    <w:rsid w:val="00F4714E"/>
    <w:rsid w:val="00F47CD2"/>
    <w:rsid w:val="00F50BD0"/>
    <w:rsid w:val="00F51589"/>
    <w:rsid w:val="00F515DB"/>
    <w:rsid w:val="00F51798"/>
    <w:rsid w:val="00F52A08"/>
    <w:rsid w:val="00F53514"/>
    <w:rsid w:val="00F54008"/>
    <w:rsid w:val="00F5426B"/>
    <w:rsid w:val="00F5430F"/>
    <w:rsid w:val="00F543D7"/>
    <w:rsid w:val="00F55CA3"/>
    <w:rsid w:val="00F638C8"/>
    <w:rsid w:val="00F63959"/>
    <w:rsid w:val="00F64968"/>
    <w:rsid w:val="00F65103"/>
    <w:rsid w:val="00F65219"/>
    <w:rsid w:val="00F6636C"/>
    <w:rsid w:val="00F70466"/>
    <w:rsid w:val="00F718C6"/>
    <w:rsid w:val="00F71BF1"/>
    <w:rsid w:val="00F72B43"/>
    <w:rsid w:val="00F74847"/>
    <w:rsid w:val="00F74F9A"/>
    <w:rsid w:val="00F75A12"/>
    <w:rsid w:val="00F76AAC"/>
    <w:rsid w:val="00F76BA8"/>
    <w:rsid w:val="00F76CC6"/>
    <w:rsid w:val="00F77E5D"/>
    <w:rsid w:val="00F81CFE"/>
    <w:rsid w:val="00F81F95"/>
    <w:rsid w:val="00F83CC8"/>
    <w:rsid w:val="00F84F93"/>
    <w:rsid w:val="00F87454"/>
    <w:rsid w:val="00F87DB4"/>
    <w:rsid w:val="00F90297"/>
    <w:rsid w:val="00F906CE"/>
    <w:rsid w:val="00F90977"/>
    <w:rsid w:val="00F909F7"/>
    <w:rsid w:val="00F90B9B"/>
    <w:rsid w:val="00F93EBF"/>
    <w:rsid w:val="00F95A8D"/>
    <w:rsid w:val="00F97CEC"/>
    <w:rsid w:val="00FA0BC9"/>
    <w:rsid w:val="00FA1480"/>
    <w:rsid w:val="00FA172C"/>
    <w:rsid w:val="00FA30AC"/>
    <w:rsid w:val="00FA3104"/>
    <w:rsid w:val="00FA5CC8"/>
    <w:rsid w:val="00FA6FFD"/>
    <w:rsid w:val="00FA7216"/>
    <w:rsid w:val="00FB049F"/>
    <w:rsid w:val="00FB0BF1"/>
    <w:rsid w:val="00FB0CCF"/>
    <w:rsid w:val="00FB2092"/>
    <w:rsid w:val="00FB2C31"/>
    <w:rsid w:val="00FB3E80"/>
    <w:rsid w:val="00FB425C"/>
    <w:rsid w:val="00FB4DC0"/>
    <w:rsid w:val="00FB521E"/>
    <w:rsid w:val="00FB66DB"/>
    <w:rsid w:val="00FB7BD2"/>
    <w:rsid w:val="00FC0DD0"/>
    <w:rsid w:val="00FC1149"/>
    <w:rsid w:val="00FC1C98"/>
    <w:rsid w:val="00FC4004"/>
    <w:rsid w:val="00FC4787"/>
    <w:rsid w:val="00FC4A37"/>
    <w:rsid w:val="00FC4A91"/>
    <w:rsid w:val="00FC5403"/>
    <w:rsid w:val="00FC5CB0"/>
    <w:rsid w:val="00FC5E15"/>
    <w:rsid w:val="00FC5FC2"/>
    <w:rsid w:val="00FC78E0"/>
    <w:rsid w:val="00FD1C58"/>
    <w:rsid w:val="00FD3D73"/>
    <w:rsid w:val="00FD4AB2"/>
    <w:rsid w:val="00FD685A"/>
    <w:rsid w:val="00FD7060"/>
    <w:rsid w:val="00FE1333"/>
    <w:rsid w:val="00FE16A4"/>
    <w:rsid w:val="00FE218A"/>
    <w:rsid w:val="00FE33D1"/>
    <w:rsid w:val="00FE39BA"/>
    <w:rsid w:val="00FE3CD5"/>
    <w:rsid w:val="00FE3F07"/>
    <w:rsid w:val="00FE4D86"/>
    <w:rsid w:val="00FE584E"/>
    <w:rsid w:val="00FE7034"/>
    <w:rsid w:val="00FF0444"/>
    <w:rsid w:val="00FF0BE8"/>
    <w:rsid w:val="00FF186C"/>
    <w:rsid w:val="00FF1EE8"/>
    <w:rsid w:val="00FF2563"/>
    <w:rsid w:val="00FF33AC"/>
    <w:rsid w:val="00FF37CD"/>
    <w:rsid w:val="00FF6B8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32C18E"/>
  <w15:docId w15:val="{B4D305BD-1CC6-4DE9-B429-EFFC825BF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Hyperlink" w:uiPriority="99"/>
    <w:lsdException w:name="FollowedHyperlink" w:uiPriority="99"/>
    <w:lsdException w:name="Strong" w:uiPriority="99" w:qFormat="1"/>
    <w:lsdException w:name="Emphasis" w:uiPriority="99"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63"/>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BodyText"/>
    <w:link w:val="Heading1Char"/>
    <w:uiPriority w:val="99"/>
    <w:qFormat/>
    <w:rsid w:val="00DC1D47"/>
    <w:pPr>
      <w:keepNext/>
      <w:pageBreakBefore/>
      <w:numPr>
        <w:numId w:val="6"/>
      </w:numPr>
      <w:tabs>
        <w:tab w:val="left" w:pos="720"/>
      </w:tabs>
      <w:spacing w:before="480" w:after="240" w:line="240" w:lineRule="auto"/>
      <w:outlineLvl w:val="0"/>
    </w:pPr>
    <w:rPr>
      <w:rFonts w:ascii="Gill Sans MT" w:hAnsi="Gill Sans MT"/>
      <w:b/>
      <w:caps/>
      <w:color w:val="4F81BD"/>
      <w:spacing w:val="40"/>
      <w:kern w:val="32"/>
      <w:sz w:val="28"/>
      <w:szCs w:val="32"/>
      <w:lang w:val="x-none" w:eastAsia="x-none"/>
    </w:rPr>
  </w:style>
  <w:style w:type="paragraph" w:styleId="Heading2">
    <w:name w:val="heading 2"/>
    <w:basedOn w:val="Normal"/>
    <w:next w:val="BodyText"/>
    <w:link w:val="Heading2Char"/>
    <w:uiPriority w:val="99"/>
    <w:qFormat/>
    <w:rsid w:val="00DC1D47"/>
    <w:pPr>
      <w:keepNext/>
      <w:numPr>
        <w:ilvl w:val="1"/>
        <w:numId w:val="6"/>
      </w:numPr>
      <w:tabs>
        <w:tab w:val="left" w:pos="720"/>
        <w:tab w:val="left" w:pos="864"/>
      </w:tabs>
      <w:spacing w:before="360" w:after="120" w:line="240" w:lineRule="auto"/>
      <w:outlineLvl w:val="1"/>
    </w:pPr>
    <w:rPr>
      <w:rFonts w:ascii="Gill Sans MT" w:hAnsi="Gill Sans MT"/>
      <w:b/>
      <w:i/>
      <w:sz w:val="28"/>
      <w:szCs w:val="28"/>
      <w:lang w:val="x-none" w:eastAsia="x-none"/>
    </w:rPr>
  </w:style>
  <w:style w:type="paragraph" w:styleId="Heading3">
    <w:name w:val="heading 3"/>
    <w:basedOn w:val="Normal"/>
    <w:next w:val="BodyText"/>
    <w:link w:val="Heading3Char"/>
    <w:uiPriority w:val="99"/>
    <w:qFormat/>
    <w:rsid w:val="00DC1D47"/>
    <w:pPr>
      <w:keepNext/>
      <w:numPr>
        <w:ilvl w:val="2"/>
        <w:numId w:val="6"/>
      </w:numPr>
      <w:tabs>
        <w:tab w:val="left" w:pos="936"/>
      </w:tabs>
      <w:spacing w:before="360" w:after="120" w:line="240" w:lineRule="auto"/>
      <w:outlineLvl w:val="2"/>
    </w:pPr>
    <w:rPr>
      <w:rFonts w:ascii="Gill Sans MT" w:hAnsi="Gill Sans MT"/>
      <w:sz w:val="28"/>
      <w:szCs w:val="26"/>
      <w:lang w:val="x-none" w:eastAsia="x-none"/>
    </w:rPr>
  </w:style>
  <w:style w:type="paragraph" w:styleId="Heading4">
    <w:name w:val="heading 4"/>
    <w:basedOn w:val="Heading3"/>
    <w:next w:val="BodyText"/>
    <w:link w:val="Heading4Char"/>
    <w:uiPriority w:val="99"/>
    <w:qFormat/>
    <w:rsid w:val="00DC1D47"/>
    <w:pPr>
      <w:numPr>
        <w:ilvl w:val="3"/>
      </w:numPr>
      <w:spacing w:after="60"/>
      <w:outlineLvl w:val="3"/>
    </w:pPr>
    <w:rPr>
      <w:rFonts w:ascii="Garamond" w:hAnsi="Garamond"/>
      <w:sz w:val="24"/>
    </w:rPr>
  </w:style>
  <w:style w:type="paragraph" w:styleId="Heading5">
    <w:name w:val="heading 5"/>
    <w:basedOn w:val="Normal"/>
    <w:next w:val="BodyText"/>
    <w:link w:val="Heading5Char"/>
    <w:uiPriority w:val="99"/>
    <w:qFormat/>
    <w:rsid w:val="00DC1D47"/>
    <w:pPr>
      <w:keepNext/>
      <w:numPr>
        <w:ilvl w:val="4"/>
        <w:numId w:val="6"/>
      </w:numPr>
      <w:tabs>
        <w:tab w:val="left" w:pos="1152"/>
      </w:tabs>
      <w:spacing w:before="240" w:after="60" w:line="240" w:lineRule="auto"/>
      <w:outlineLvl w:val="4"/>
    </w:pPr>
    <w:rPr>
      <w:rFonts w:ascii="Garamond" w:hAnsi="Garamond"/>
      <w:sz w:val="22"/>
      <w:lang w:val="x-none" w:eastAsia="x-none"/>
    </w:rPr>
  </w:style>
  <w:style w:type="paragraph" w:styleId="Heading6">
    <w:name w:val="heading 6"/>
    <w:basedOn w:val="Normal"/>
    <w:next w:val="BodyText"/>
    <w:link w:val="Heading6Char"/>
    <w:uiPriority w:val="99"/>
    <w:qFormat/>
    <w:rsid w:val="00DC1D47"/>
    <w:pPr>
      <w:numPr>
        <w:ilvl w:val="5"/>
        <w:numId w:val="6"/>
      </w:numPr>
      <w:spacing w:before="240" w:after="60" w:line="240" w:lineRule="auto"/>
      <w:outlineLvl w:val="5"/>
    </w:pPr>
    <w:rPr>
      <w:rFonts w:ascii="Garamond" w:hAnsi="Garamond"/>
      <w:sz w:val="22"/>
      <w:lang w:val="x-none" w:eastAsia="x-none"/>
    </w:rPr>
  </w:style>
  <w:style w:type="paragraph" w:styleId="Heading7">
    <w:name w:val="heading 7"/>
    <w:aliases w:val="appendix"/>
    <w:basedOn w:val="Normal"/>
    <w:next w:val="BodyText"/>
    <w:link w:val="Heading7Char"/>
    <w:uiPriority w:val="99"/>
    <w:qFormat/>
    <w:rsid w:val="00DC1D47"/>
    <w:pPr>
      <w:numPr>
        <w:ilvl w:val="6"/>
        <w:numId w:val="6"/>
      </w:numPr>
      <w:spacing w:before="240" w:after="60" w:line="240" w:lineRule="auto"/>
      <w:outlineLvl w:val="6"/>
    </w:pPr>
    <w:rPr>
      <w:rFonts w:ascii="Garamond" w:hAnsi="Garamond"/>
      <w:sz w:val="22"/>
      <w:lang w:val="x-none" w:eastAsia="x-none"/>
    </w:rPr>
  </w:style>
  <w:style w:type="paragraph" w:styleId="Heading8">
    <w:name w:val="heading 8"/>
    <w:basedOn w:val="Normal"/>
    <w:next w:val="BodyText"/>
    <w:link w:val="Heading8Char"/>
    <w:uiPriority w:val="99"/>
    <w:qFormat/>
    <w:rsid w:val="00DC1D47"/>
    <w:pPr>
      <w:numPr>
        <w:ilvl w:val="7"/>
        <w:numId w:val="6"/>
      </w:numPr>
      <w:spacing w:before="240" w:after="60" w:line="240" w:lineRule="auto"/>
      <w:outlineLvl w:val="7"/>
    </w:pPr>
    <w:rPr>
      <w:rFonts w:ascii="Garamond" w:hAnsi="Garamond"/>
      <w:sz w:val="22"/>
      <w:lang w:val="x-none" w:eastAsia="x-none"/>
    </w:rPr>
  </w:style>
  <w:style w:type="paragraph" w:styleId="Heading9">
    <w:name w:val="heading 9"/>
    <w:basedOn w:val="Normal"/>
    <w:next w:val="BodyText"/>
    <w:link w:val="Heading9Char"/>
    <w:uiPriority w:val="99"/>
    <w:qFormat/>
    <w:rsid w:val="00DC1D47"/>
    <w:pPr>
      <w:numPr>
        <w:ilvl w:val="8"/>
        <w:numId w:val="6"/>
      </w:numPr>
      <w:spacing w:before="240" w:after="60" w:line="240" w:lineRule="auto"/>
      <w:outlineLvl w:val="8"/>
    </w:pPr>
    <w:rPr>
      <w:rFonts w:ascii="Garamond" w:hAnsi="Garamond"/>
      <w:sz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uiPriority w:val="99"/>
    <w:rsid w:val="00DC1D47"/>
    <w:rPr>
      <w:rFonts w:ascii="Garamond" w:hAnsi="Garamond"/>
      <w:sz w:val="22"/>
      <w:szCs w:val="24"/>
      <w:lang w:val="x-none" w:eastAsia="x-none"/>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2"/>
      </w:numPr>
      <w:tabs>
        <w:tab w:val="left" w:pos="1440"/>
      </w:tabs>
      <w:spacing w:after="120"/>
      <w:ind w:left="1440"/>
    </w:pPr>
  </w:style>
  <w:style w:type="paragraph" w:styleId="Title">
    <w:name w:val="Title"/>
    <w:basedOn w:val="Normal"/>
    <w:link w:val="TitleChar"/>
    <w:uiPriority w:val="99"/>
    <w:qFormat/>
    <w:rsid w:val="00907956"/>
    <w:pPr>
      <w:spacing w:before="240" w:after="60"/>
      <w:jc w:val="right"/>
    </w:pPr>
    <w:rPr>
      <w:rFonts w:ascii="Verdana" w:hAnsi="Verdana"/>
      <w:b/>
      <w:kern w:val="28"/>
      <w:sz w:val="32"/>
    </w:rPr>
  </w:style>
  <w:style w:type="character" w:customStyle="1" w:styleId="TitleChar">
    <w:name w:val="Title Char"/>
    <w:link w:val="Title"/>
    <w:uiPriority w:val="99"/>
    <w:rsid w:val="00907956"/>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9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9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9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99"/>
    <w:rsid w:val="001C6A49"/>
    <w:pPr>
      <w:ind w:left="1320"/>
    </w:pPr>
    <w:rPr>
      <w:sz w:val="18"/>
    </w:rPr>
  </w:style>
  <w:style w:type="paragraph" w:styleId="TOC8">
    <w:name w:val="toc 8"/>
    <w:basedOn w:val="Normal"/>
    <w:next w:val="Normal"/>
    <w:autoRedefine/>
    <w:uiPriority w:val="99"/>
    <w:rsid w:val="001C6A49"/>
    <w:pPr>
      <w:ind w:left="1540"/>
    </w:pPr>
    <w:rPr>
      <w:sz w:val="18"/>
    </w:rPr>
  </w:style>
  <w:style w:type="paragraph" w:styleId="TOC9">
    <w:name w:val="toc 9"/>
    <w:basedOn w:val="Normal"/>
    <w:next w:val="Normal"/>
    <w:autoRedefine/>
    <w:uiPriority w:val="9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uiPriority w:val="99"/>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uiPriority w:val="99"/>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uiPriority w:val="99"/>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uiPriority w:val="99"/>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310724"/>
    <w:pPr>
      <w:keepNext/>
      <w:tabs>
        <w:tab w:val="left" w:pos="144"/>
        <w:tab w:val="left" w:pos="288"/>
        <w:tab w:val="left" w:pos="432"/>
        <w:tab w:val="left" w:pos="576"/>
        <w:tab w:val="left" w:pos="720"/>
        <w:tab w:val="left" w:pos="864"/>
        <w:tab w:val="left" w:pos="1008"/>
      </w:tabs>
      <w:spacing w:before="60" w:after="60" w:line="220" w:lineRule="exact"/>
    </w:pPr>
    <w:rPr>
      <w:noProof/>
      <w:sz w:val="18"/>
      <w:szCs w:val="18"/>
    </w:rPr>
  </w:style>
  <w:style w:type="character" w:customStyle="1" w:styleId="TableTextChar">
    <w:name w:val="TableText Char"/>
    <w:link w:val="TableText"/>
    <w:rsid w:val="00310724"/>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DC1D47"/>
    <w:pPr>
      <w:pageBreakBefore/>
      <w:widowControl w:val="0"/>
      <w:numPr>
        <w:numId w:val="5"/>
      </w:numPr>
      <w:tabs>
        <w:tab w:val="left" w:pos="2700"/>
      </w:tabs>
      <w:spacing w:before="480" w:after="240"/>
      <w:outlineLvl w:val="0"/>
    </w:pPr>
    <w:rPr>
      <w:rFonts w:ascii="Gill Sans MT" w:eastAsia="MS Mincho" w:hAnsi="Gill Sans MT" w:cs="Arial"/>
      <w:b/>
      <w:bCs/>
      <w:caps/>
      <w:color w:val="4F81BD"/>
      <w:spacing w:val="40"/>
      <w:kern w:val="32"/>
      <w:sz w:val="28"/>
      <w:szCs w:val="28"/>
      <w:lang w:eastAsia="ja-JP"/>
    </w:rPr>
  </w:style>
  <w:style w:type="numbering" w:customStyle="1" w:styleId="Constraints">
    <w:name w:val="Constraints"/>
    <w:rsid w:val="00C52BA5"/>
    <w:pPr>
      <w:numPr>
        <w:numId w:val="1"/>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BodyText"/>
    <w:rsid w:val="00DC1D47"/>
    <w:pPr>
      <w:numPr>
        <w:ilvl w:val="0"/>
        <w:numId w:val="0"/>
      </w:numPr>
    </w:p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3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150262"/>
    <w:pPr>
      <w:spacing w:before="0" w:after="0" w:line="300" w:lineRule="exact"/>
    </w:pPr>
    <w:rPr>
      <w:bCs/>
      <w:sz w:val="24"/>
    </w:rPr>
  </w:style>
  <w:style w:type="paragraph" w:styleId="Header">
    <w:name w:val="header"/>
    <w:basedOn w:val="Normal"/>
    <w:link w:val="HeaderChar"/>
    <w:uiPriority w:val="99"/>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42302A"/>
    <w:pPr>
      <w:tabs>
        <w:tab w:val="left" w:pos="1080"/>
        <w:tab w:val="left" w:pos="1440"/>
      </w:tabs>
      <w:spacing w:after="120" w:line="260" w:lineRule="exact"/>
    </w:pPr>
    <w:rPr>
      <w:rFonts w:ascii="Bookman Old Style" w:eastAsia="?l?r ??’c" w:hAnsi="Bookman Old Style"/>
      <w:noProof/>
      <w:szCs w:val="24"/>
    </w:rPr>
  </w:style>
  <w:style w:type="character" w:customStyle="1" w:styleId="BodyTextChar">
    <w:name w:val="BodyText Char"/>
    <w:link w:val="BodyText"/>
    <w:rsid w:val="0042302A"/>
    <w:rPr>
      <w:rFonts w:ascii="Bookman Old Style" w:eastAsia="?l?r ??’c" w:hAnsi="Bookman Old Style"/>
      <w:noProof/>
      <w:szCs w:val="24"/>
    </w:rPr>
  </w:style>
  <w:style w:type="character" w:customStyle="1" w:styleId="XMLnameBold">
    <w:name w:val="XMLnameBold"/>
    <w:qFormat/>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uiPriority w:val="99"/>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43540B"/>
    <w:pPr>
      <w:spacing w:line="240" w:lineRule="auto"/>
      <w:jc w:val="center"/>
    </w:pPr>
  </w:style>
  <w:style w:type="character" w:customStyle="1" w:styleId="Heading3Char">
    <w:name w:val="Heading 3 Char"/>
    <w:link w:val="Heading3"/>
    <w:uiPriority w:val="99"/>
    <w:rsid w:val="00DC1D47"/>
    <w:rPr>
      <w:rFonts w:ascii="Gill Sans MT" w:hAnsi="Gill Sans MT"/>
      <w:sz w:val="28"/>
      <w:szCs w:val="26"/>
      <w:lang w:val="x-none" w:eastAsia="x-none"/>
    </w:rPr>
  </w:style>
  <w:style w:type="character" w:customStyle="1" w:styleId="Heading4Char">
    <w:name w:val="Heading 4 Char"/>
    <w:link w:val="Heading4"/>
    <w:uiPriority w:val="99"/>
    <w:rsid w:val="00DC1D47"/>
    <w:rPr>
      <w:rFonts w:ascii="Garamond" w:hAnsi="Garamond"/>
      <w:sz w:val="24"/>
      <w:szCs w:val="26"/>
      <w:lang w:val="x-none" w:eastAsia="x-none"/>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link w:val="Heading2"/>
    <w:uiPriority w:val="99"/>
    <w:rsid w:val="00DC1D47"/>
    <w:rPr>
      <w:rFonts w:ascii="Gill Sans MT" w:hAnsi="Gill Sans MT"/>
      <w:b/>
      <w:i/>
      <w:sz w:val="28"/>
      <w:szCs w:val="28"/>
      <w:lang w:val="x-none" w:eastAsia="x-none"/>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Normal"/>
    <w:rsid w:val="00474F2D"/>
    <w:pPr>
      <w:spacing w:after="120"/>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Heading3"/>
    <w:next w:val="BodyText"/>
    <w:rsid w:val="00DC1D47"/>
    <w:pPr>
      <w:numPr>
        <w:ilvl w:val="0"/>
        <w:numId w:val="0"/>
      </w:numPr>
    </w:pPr>
    <w:rPr>
      <w:b/>
      <w:sz w:val="22"/>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uiPriority w:val="99"/>
    <w:rsid w:val="00DC1D47"/>
    <w:rPr>
      <w:rFonts w:ascii="Gill Sans MT" w:hAnsi="Gill Sans MT"/>
      <w:b/>
      <w:caps/>
      <w:color w:val="4F81BD"/>
      <w:spacing w:val="40"/>
      <w:kern w:val="32"/>
      <w:sz w:val="28"/>
      <w:szCs w:val="32"/>
      <w:lang w:val="x-none" w:eastAsia="x-none"/>
    </w:rPr>
  </w:style>
  <w:style w:type="character" w:customStyle="1" w:styleId="Heading5Char">
    <w:name w:val="Heading 5 Char"/>
    <w:link w:val="Heading5"/>
    <w:uiPriority w:val="99"/>
    <w:rsid w:val="00DC1D47"/>
    <w:rPr>
      <w:rFonts w:ascii="Garamond" w:hAnsi="Garamond"/>
      <w:sz w:val="22"/>
      <w:szCs w:val="24"/>
      <w:lang w:val="x-none" w:eastAsia="x-none"/>
    </w:rPr>
  </w:style>
  <w:style w:type="character" w:customStyle="1" w:styleId="Heading6Char">
    <w:name w:val="Heading 6 Char"/>
    <w:link w:val="Heading6"/>
    <w:uiPriority w:val="99"/>
    <w:rsid w:val="00DC1D47"/>
    <w:rPr>
      <w:rFonts w:ascii="Garamond" w:hAnsi="Garamond"/>
      <w:sz w:val="22"/>
      <w:szCs w:val="24"/>
      <w:lang w:val="x-none" w:eastAsia="x-none"/>
    </w:rPr>
  </w:style>
  <w:style w:type="character" w:customStyle="1" w:styleId="Heading8Char">
    <w:name w:val="Heading 8 Char"/>
    <w:link w:val="Heading8"/>
    <w:uiPriority w:val="99"/>
    <w:rsid w:val="00DC1D47"/>
    <w:rPr>
      <w:rFonts w:ascii="Garamond" w:hAnsi="Garamond"/>
      <w:sz w:val="22"/>
      <w:szCs w:val="24"/>
      <w:lang w:val="x-none" w:eastAsia="x-none"/>
    </w:rPr>
  </w:style>
  <w:style w:type="character" w:customStyle="1" w:styleId="Heading9Char">
    <w:name w:val="Heading 9 Char"/>
    <w:link w:val="Heading9"/>
    <w:uiPriority w:val="99"/>
    <w:rsid w:val="00DC1D47"/>
    <w:rPr>
      <w:rFonts w:ascii="Garamond" w:hAnsi="Garamond"/>
      <w:sz w:val="18"/>
      <w:szCs w:val="24"/>
      <w:lang w:val="x-none" w:eastAsia="x-none"/>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customStyle="1" w:styleId="LogoLeft">
    <w:name w:val="LogoLeft"/>
    <w:basedOn w:val="BodyText"/>
    <w:rsid w:val="00451E6E"/>
    <w:pPr>
      <w:tabs>
        <w:tab w:val="clear" w:pos="1080"/>
        <w:tab w:val="clear" w:pos="1440"/>
      </w:tabs>
      <w:spacing w:line="240" w:lineRule="auto"/>
    </w:pPr>
    <w:rPr>
      <w:rFonts w:eastAsia="Times New Roman"/>
      <w:noProof w:val="0"/>
    </w:rPr>
  </w:style>
  <w:style w:type="paragraph" w:styleId="CommentSubject">
    <w:name w:val="annotation subject"/>
    <w:basedOn w:val="CommentText"/>
    <w:next w:val="CommentText"/>
    <w:link w:val="CommentSubjectChar"/>
    <w:rsid w:val="00451E6E"/>
    <w:pPr>
      <w:spacing w:after="0" w:line="240" w:lineRule="auto"/>
    </w:pPr>
    <w:rPr>
      <w:b/>
      <w:bCs/>
      <w:sz w:val="20"/>
      <w:szCs w:val="20"/>
    </w:rPr>
  </w:style>
  <w:style w:type="character" w:customStyle="1" w:styleId="CommentSubjectChar">
    <w:name w:val="Comment Subject Char"/>
    <w:basedOn w:val="CommentTextChar"/>
    <w:link w:val="CommentSubject"/>
    <w:rsid w:val="00451E6E"/>
    <w:rPr>
      <w:rFonts w:ascii="Bookman Old Style" w:hAnsi="Bookman Old Style"/>
      <w:b/>
      <w:bCs/>
      <w:sz w:val="24"/>
      <w:szCs w:val="24"/>
    </w:rPr>
  </w:style>
  <w:style w:type="paragraph" w:customStyle="1" w:styleId="Heading3noSpace0">
    <w:name w:val="Heading 3 noSpace"/>
    <w:basedOn w:val="Heading3"/>
    <w:next w:val="BracketData"/>
    <w:rsid w:val="00451E6E"/>
    <w:pPr>
      <w:tabs>
        <w:tab w:val="clear" w:pos="720"/>
      </w:tabs>
      <w:spacing w:after="0"/>
    </w:pPr>
  </w:style>
  <w:style w:type="paragraph" w:customStyle="1" w:styleId="Heading3noTOC">
    <w:name w:val="Heading 3 noTOC"/>
    <w:basedOn w:val="Heading3"/>
    <w:rsid w:val="00451E6E"/>
    <w:pPr>
      <w:tabs>
        <w:tab w:val="clear" w:pos="720"/>
      </w:tabs>
      <w:outlineLvl w:val="3"/>
    </w:pPr>
  </w:style>
  <w:style w:type="paragraph" w:customStyle="1" w:styleId="copyright">
    <w:name w:val="copyright"/>
    <w:basedOn w:val="Normal"/>
    <w:rsid w:val="00CE18D8"/>
    <w:pPr>
      <w:spacing w:before="120" w:after="0"/>
    </w:pPr>
    <w:rPr>
      <w:sz w:val="18"/>
      <w:szCs w:val="18"/>
    </w:rPr>
  </w:style>
  <w:style w:type="character" w:customStyle="1" w:styleId="XMLdisplayName">
    <w:name w:val="XMLdisplayName"/>
    <w:rsid w:val="00451E6E"/>
    <w:rPr>
      <w:rFonts w:ascii="Courier New" w:hAnsi="Courier New"/>
      <w:i/>
      <w:iCs/>
      <w:dstrike w:val="0"/>
      <w:noProof/>
      <w:sz w:val="20"/>
      <w:vertAlign w:val="baseline"/>
    </w:rPr>
  </w:style>
  <w:style w:type="paragraph" w:styleId="Index1">
    <w:name w:val="index 1"/>
    <w:basedOn w:val="Normal"/>
    <w:next w:val="Normal"/>
    <w:autoRedefine/>
    <w:rsid w:val="00451E6E"/>
    <w:pPr>
      <w:spacing w:after="0" w:line="240" w:lineRule="auto"/>
      <w:ind w:left="240" w:hanging="240"/>
    </w:pPr>
  </w:style>
  <w:style w:type="paragraph" w:customStyle="1" w:styleId="ConformanceStatement">
    <w:name w:val="ConformanceStatement"/>
    <w:rsid w:val="00451E6E"/>
    <w:pPr>
      <w:numPr>
        <w:numId w:val="3"/>
      </w:numPr>
      <w:spacing w:after="120" w:line="260" w:lineRule="exact"/>
      <w:ind w:left="1901" w:hanging="1181"/>
    </w:pPr>
    <w:rPr>
      <w:rFonts w:ascii="Bookman Old Style" w:hAnsi="Bookman Old Style"/>
      <w:bCs/>
      <w:kern w:val="1"/>
      <w:lang w:eastAsia="ar-SA"/>
    </w:rPr>
  </w:style>
  <w:style w:type="paragraph" w:styleId="Index2">
    <w:name w:val="index 2"/>
    <w:basedOn w:val="Normal"/>
    <w:next w:val="Normal"/>
    <w:autoRedefine/>
    <w:rsid w:val="00451E6E"/>
    <w:pPr>
      <w:spacing w:after="0" w:line="240" w:lineRule="auto"/>
      <w:ind w:left="480" w:hanging="240"/>
    </w:pPr>
  </w:style>
  <w:style w:type="paragraph" w:styleId="Index3">
    <w:name w:val="index 3"/>
    <w:basedOn w:val="Normal"/>
    <w:next w:val="Normal"/>
    <w:autoRedefine/>
    <w:rsid w:val="00451E6E"/>
    <w:pPr>
      <w:spacing w:after="0" w:line="240" w:lineRule="auto"/>
      <w:ind w:left="720" w:hanging="240"/>
    </w:pPr>
  </w:style>
  <w:style w:type="paragraph" w:styleId="Index4">
    <w:name w:val="index 4"/>
    <w:basedOn w:val="Normal"/>
    <w:next w:val="Normal"/>
    <w:autoRedefine/>
    <w:rsid w:val="00451E6E"/>
    <w:pPr>
      <w:spacing w:after="0" w:line="240" w:lineRule="auto"/>
      <w:ind w:left="960" w:hanging="240"/>
    </w:pPr>
  </w:style>
  <w:style w:type="paragraph" w:styleId="Index5">
    <w:name w:val="index 5"/>
    <w:basedOn w:val="Normal"/>
    <w:next w:val="Normal"/>
    <w:autoRedefine/>
    <w:rsid w:val="00451E6E"/>
    <w:pPr>
      <w:spacing w:after="0" w:line="240" w:lineRule="auto"/>
      <w:ind w:left="1200" w:hanging="240"/>
    </w:pPr>
  </w:style>
  <w:style w:type="paragraph" w:styleId="Index6">
    <w:name w:val="index 6"/>
    <w:basedOn w:val="Normal"/>
    <w:next w:val="Normal"/>
    <w:autoRedefine/>
    <w:rsid w:val="00451E6E"/>
    <w:pPr>
      <w:spacing w:after="0" w:line="240" w:lineRule="auto"/>
      <w:ind w:left="1440" w:hanging="240"/>
    </w:pPr>
  </w:style>
  <w:style w:type="paragraph" w:styleId="Index7">
    <w:name w:val="index 7"/>
    <w:basedOn w:val="Normal"/>
    <w:next w:val="Normal"/>
    <w:autoRedefine/>
    <w:rsid w:val="00451E6E"/>
    <w:pPr>
      <w:spacing w:after="0" w:line="240" w:lineRule="auto"/>
      <w:ind w:left="1680" w:hanging="240"/>
    </w:pPr>
  </w:style>
  <w:style w:type="paragraph" w:styleId="Index8">
    <w:name w:val="index 8"/>
    <w:basedOn w:val="Normal"/>
    <w:next w:val="Normal"/>
    <w:autoRedefine/>
    <w:rsid w:val="00451E6E"/>
    <w:pPr>
      <w:spacing w:after="0" w:line="240" w:lineRule="auto"/>
      <w:ind w:left="1920" w:hanging="240"/>
    </w:pPr>
  </w:style>
  <w:style w:type="paragraph" w:styleId="Index9">
    <w:name w:val="index 9"/>
    <w:basedOn w:val="Normal"/>
    <w:next w:val="Normal"/>
    <w:autoRedefine/>
    <w:rsid w:val="00451E6E"/>
    <w:pPr>
      <w:spacing w:after="0" w:line="240" w:lineRule="auto"/>
      <w:ind w:left="2160" w:hanging="240"/>
    </w:pPr>
  </w:style>
  <w:style w:type="paragraph" w:customStyle="1" w:styleId="HeadingAttachment">
    <w:name w:val="Heading (Attachment)"/>
    <w:basedOn w:val="Heading1"/>
    <w:next w:val="Normal"/>
    <w:semiHidden/>
    <w:rsid w:val="00451E6E"/>
    <w:pPr>
      <w:keepNext w:val="0"/>
      <w:widowControl w:val="0"/>
      <w:numPr>
        <w:numId w:val="0"/>
      </w:numPr>
      <w:suppressAutoHyphens/>
      <w:overflowPunct w:val="0"/>
      <w:autoSpaceDE w:val="0"/>
      <w:autoSpaceDN w:val="0"/>
      <w:adjustRightInd w:val="0"/>
      <w:ind w:left="2880" w:hanging="2880"/>
      <w:textAlignment w:val="baseline"/>
    </w:pPr>
    <w:rPr>
      <w:rFonts w:cs="Arial"/>
      <w:bCs/>
      <w:noProof/>
      <w:szCs w:val="28"/>
    </w:rPr>
  </w:style>
  <w:style w:type="paragraph" w:customStyle="1" w:styleId="MainText">
    <w:name w:val="Main Text"/>
    <w:basedOn w:val="Normal"/>
    <w:semiHidden/>
    <w:rsid w:val="00451E6E"/>
    <w:pPr>
      <w:spacing w:after="120" w:line="480" w:lineRule="auto"/>
      <w:ind w:firstLine="720"/>
    </w:pPr>
    <w:rPr>
      <w:rFonts w:ascii="Courier New" w:eastAsia="SimSun" w:hAnsi="Courier New" w:cs="Courier New"/>
      <w:noProof/>
      <w:sz w:val="22"/>
      <w:szCs w:val="20"/>
      <w:lang w:eastAsia="zh-CN"/>
    </w:rPr>
  </w:style>
  <w:style w:type="paragraph" w:customStyle="1" w:styleId="abstract">
    <w:name w:val="abstract"/>
    <w:basedOn w:val="Normal"/>
    <w:semiHidden/>
    <w:rsid w:val="00451E6E"/>
    <w:pPr>
      <w:spacing w:before="100" w:beforeAutospacing="1" w:after="100" w:afterAutospacing="1" w:line="240" w:lineRule="auto"/>
    </w:pPr>
    <w:rPr>
      <w:rFonts w:ascii="Courier New" w:eastAsia="SimSun" w:hAnsi="Courier New" w:cs="Arial"/>
      <w:noProof/>
      <w:sz w:val="18"/>
      <w:szCs w:val="20"/>
      <w:lang w:eastAsia="ja-JP"/>
    </w:rPr>
  </w:style>
  <w:style w:type="paragraph" w:customStyle="1" w:styleId="default0">
    <w:name w:val="default"/>
    <w:basedOn w:val="Normal"/>
    <w:semiHidden/>
    <w:rsid w:val="00451E6E"/>
    <w:pPr>
      <w:spacing w:before="100" w:beforeAutospacing="1" w:after="100" w:afterAutospacing="1" w:line="240" w:lineRule="auto"/>
    </w:pPr>
    <w:rPr>
      <w:rFonts w:ascii="Courier New" w:eastAsia="MS Mincho" w:hAnsi="Courier New" w:cs="Courier New"/>
      <w:noProof/>
      <w:szCs w:val="20"/>
      <w:lang w:eastAsia="ja-JP"/>
    </w:rPr>
  </w:style>
  <w:style w:type="character" w:customStyle="1" w:styleId="HyperlinkText">
    <w:name w:val="Hyperlink Text"/>
    <w:qFormat/>
    <w:rsid w:val="00451E6E"/>
    <w:rPr>
      <w:rFonts w:ascii="Bookman Old Style" w:eastAsia="SimSun" w:hAnsi="Bookman Old Style" w:cs="Arial"/>
      <w:b w:val="0"/>
      <w:dstrike w:val="0"/>
      <w:color w:val="333399"/>
      <w:kern w:val="20"/>
      <w:sz w:val="20"/>
      <w:szCs w:val="24"/>
      <w:u w:val="single"/>
      <w:vertAlign w:val="baseline"/>
      <w:lang w:val="en-US" w:eastAsia="zh-CN" w:bidi="ar-SA"/>
    </w:rPr>
  </w:style>
  <w:style w:type="character" w:styleId="CommentReference">
    <w:name w:val="annotation reference"/>
    <w:rsid w:val="00451E6E"/>
    <w:rPr>
      <w:sz w:val="16"/>
      <w:szCs w:val="16"/>
    </w:rPr>
  </w:style>
  <w:style w:type="paragraph" w:customStyle="1" w:styleId="Published">
    <w:name w:val="Published"/>
    <w:basedOn w:val="Normal"/>
    <w:qFormat/>
    <w:rsid w:val="00451E6E"/>
    <w:pPr>
      <w:keepNext/>
      <w:spacing w:after="0" w:line="300" w:lineRule="exact"/>
      <w:ind w:left="720"/>
    </w:pPr>
    <w:rPr>
      <w:rFonts w:ascii="Century Gothic" w:hAnsi="Century Gothic"/>
      <w:b/>
      <w:i/>
      <w:sz w:val="24"/>
    </w:rPr>
  </w:style>
  <w:style w:type="paragraph" w:customStyle="1" w:styleId="LogoRight">
    <w:name w:val="LogoRight"/>
    <w:basedOn w:val="BodyImage"/>
    <w:rsid w:val="00451E6E"/>
    <w:pPr>
      <w:spacing w:after="120"/>
      <w:jc w:val="right"/>
    </w:pPr>
  </w:style>
  <w:style w:type="paragraph" w:styleId="ListParagraph">
    <w:name w:val="List Paragraph"/>
    <w:basedOn w:val="Normal"/>
    <w:uiPriority w:val="34"/>
    <w:qFormat/>
    <w:rsid w:val="00451E6E"/>
    <w:pPr>
      <w:spacing w:after="0" w:line="240" w:lineRule="auto"/>
      <w:ind w:left="720"/>
    </w:pPr>
  </w:style>
  <w:style w:type="character" w:styleId="PageNumber">
    <w:name w:val="page number"/>
    <w:basedOn w:val="DefaultParagraphFont"/>
    <w:rsid w:val="00451E6E"/>
  </w:style>
  <w:style w:type="paragraph" w:styleId="List">
    <w:name w:val="List"/>
    <w:basedOn w:val="Normal"/>
    <w:rsid w:val="00451E6E"/>
    <w:pPr>
      <w:spacing w:after="0" w:line="240" w:lineRule="auto"/>
      <w:ind w:left="360" w:hanging="360"/>
      <w:contextualSpacing/>
    </w:pPr>
  </w:style>
  <w:style w:type="paragraph" w:styleId="Revision">
    <w:name w:val="Revision"/>
    <w:hidden/>
    <w:rsid w:val="00211F55"/>
    <w:rPr>
      <w:rFonts w:ascii="Bookman Old Style" w:hAnsi="Bookman Old Style"/>
      <w:szCs w:val="24"/>
    </w:rPr>
  </w:style>
  <w:style w:type="paragraph" w:customStyle="1" w:styleId="BodyTextdescription">
    <w:name w:val="BodyText description"/>
    <w:basedOn w:val="BodyText"/>
    <w:qFormat/>
    <w:rsid w:val="00F06437"/>
    <w:pPr>
      <w:spacing w:before="120"/>
    </w:pPr>
  </w:style>
  <w:style w:type="character" w:customStyle="1" w:styleId="HyperlinkCourier">
    <w:name w:val="Hyperlink Courier"/>
    <w:basedOn w:val="HyperlinkCourierBold"/>
    <w:uiPriority w:val="1"/>
    <w:qFormat/>
    <w:rsid w:val="000610FA"/>
    <w:rPr>
      <w:rFonts w:ascii="Courier New" w:hAnsi="Courier New" w:cs="Arial"/>
      <w:b w:val="0"/>
      <w:dstrike w:val="0"/>
      <w:color w:val="333399"/>
      <w:sz w:val="20"/>
      <w:szCs w:val="24"/>
      <w:u w:val="single"/>
      <w:vertAlign w:val="baseline"/>
      <w:lang w:val="en-US" w:eastAsia="zh-CN" w:bidi="ar-SA"/>
    </w:rPr>
  </w:style>
  <w:style w:type="paragraph" w:customStyle="1" w:styleId="TableValueSet">
    <w:name w:val="TableValueSet"/>
    <w:basedOn w:val="TableText"/>
    <w:qFormat/>
    <w:rsid w:val="00A32674"/>
    <w:pPr>
      <w:tabs>
        <w:tab w:val="left" w:pos="1170"/>
      </w:tabs>
      <w:ind w:left="1152" w:hanging="1152"/>
    </w:pPr>
    <w:rPr>
      <w:noProof w:val="0"/>
    </w:rPr>
  </w:style>
  <w:style w:type="paragraph" w:customStyle="1" w:styleId="HeadingNoNumber">
    <w:name w:val="Heading NoNumber"/>
    <w:basedOn w:val="Heading1"/>
    <w:next w:val="BodyText"/>
    <w:qFormat/>
    <w:rsid w:val="00DC1D47"/>
    <w:pPr>
      <w:numPr>
        <w:numId w:val="0"/>
      </w:numPr>
    </w:pPr>
  </w:style>
  <w:style w:type="paragraph" w:styleId="Subtitle0">
    <w:name w:val="Subtitle"/>
    <w:basedOn w:val="Normal"/>
    <w:next w:val="Normal"/>
    <w:link w:val="SubtitleChar"/>
    <w:uiPriority w:val="11"/>
    <w:qFormat/>
    <w:rsid w:val="00B90B95"/>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0"/>
    <w:uiPriority w:val="11"/>
    <w:rsid w:val="00B90B95"/>
    <w:rPr>
      <w:rFonts w:asciiTheme="minorHAnsi" w:eastAsiaTheme="minorEastAsia" w:hAnsiTheme="minorHAnsi" w:cstheme="minorBidi"/>
      <w:color w:val="5A5A5A" w:themeColor="text1" w:themeTint="A5"/>
      <w:spacing w:val="15"/>
      <w:sz w:val="22"/>
      <w:szCs w:val="22"/>
    </w:rPr>
  </w:style>
  <w:style w:type="table" w:styleId="ListTable4-Accent1">
    <w:name w:val="List Table 4 Accent 1"/>
    <w:basedOn w:val="TableNormal"/>
    <w:uiPriority w:val="49"/>
    <w:rsid w:val="00B90B95"/>
    <w:rPr>
      <w:rFonts w:asciiTheme="minorHAnsi" w:eastAsiaTheme="minorHAnsi" w:hAnsiTheme="minorHAnsi" w:cstheme="minorBidi"/>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5">
    <w:name w:val="List Table 4 Accent 5"/>
    <w:basedOn w:val="TableNormal"/>
    <w:uiPriority w:val="49"/>
    <w:rsid w:val="00B90B95"/>
    <w:rPr>
      <w:rFonts w:asciiTheme="minorHAnsi" w:eastAsiaTheme="minorHAnsi" w:hAnsiTheme="minorHAnsi" w:cstheme="minorBidi"/>
      <w:sz w:val="22"/>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MediumShading1-Accent1">
    <w:name w:val="Medium Shading 1 Accent 1"/>
    <w:basedOn w:val="TableNormal"/>
    <w:uiPriority w:val="63"/>
    <w:rsid w:val="00B90B95"/>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Table4">
    <w:name w:val="List Table 4"/>
    <w:basedOn w:val="TableNormal"/>
    <w:uiPriority w:val="49"/>
    <w:rsid w:val="00BB41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BB41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99"/>
    <w:qFormat/>
    <w:rsid w:val="00EF01A7"/>
    <w:rPr>
      <w:i/>
      <w:iCs/>
    </w:rPr>
  </w:style>
  <w:style w:type="paragraph" w:customStyle="1" w:styleId="NumberedList">
    <w:name w:val="Numbered List"/>
    <w:next w:val="Normal"/>
    <w:uiPriority w:val="99"/>
    <w:rsid w:val="00D069F9"/>
    <w:pPr>
      <w:widowControl w:val="0"/>
      <w:shd w:val="clear" w:color="auto" w:fill="FFFFFF"/>
      <w:autoSpaceDE w:val="0"/>
      <w:autoSpaceDN w:val="0"/>
      <w:adjustRightInd w:val="0"/>
      <w:ind w:left="360" w:hanging="360"/>
    </w:pPr>
    <w:rPr>
      <w:rFonts w:ascii="Arial" w:eastAsiaTheme="minorEastAsia" w:hAnsi="Arial" w:cs="Arial"/>
      <w:shd w:val="clear" w:color="auto" w:fill="FFFFFF"/>
      <w:lang w:val="en-AU"/>
    </w:rPr>
  </w:style>
  <w:style w:type="paragraph" w:customStyle="1" w:styleId="BulletedList">
    <w:name w:val="Bulleted List"/>
    <w:next w:val="Normal"/>
    <w:uiPriority w:val="99"/>
    <w:rsid w:val="00D069F9"/>
    <w:pPr>
      <w:widowControl w:val="0"/>
      <w:shd w:val="clear" w:color="auto" w:fill="FFFFFF"/>
      <w:autoSpaceDE w:val="0"/>
      <w:autoSpaceDN w:val="0"/>
      <w:adjustRightInd w:val="0"/>
      <w:ind w:left="360" w:hanging="360"/>
    </w:pPr>
    <w:rPr>
      <w:rFonts w:ascii="Arial" w:eastAsiaTheme="minorEastAsia" w:hAnsi="Arial" w:cs="Arial"/>
      <w:shd w:val="clear" w:color="auto" w:fill="FFFFFF"/>
      <w:lang w:val="en-AU"/>
    </w:rPr>
  </w:style>
  <w:style w:type="paragraph" w:styleId="BodyText0">
    <w:name w:val="Body Text"/>
    <w:basedOn w:val="Normal"/>
    <w:next w:val="Normal"/>
    <w:link w:val="BodyTextChar0"/>
    <w:uiPriority w:val="99"/>
    <w:rsid w:val="00D069F9"/>
    <w:pPr>
      <w:widowControl w:val="0"/>
      <w:shd w:val="clear" w:color="auto" w:fill="FFFFFF"/>
      <w:autoSpaceDE w:val="0"/>
      <w:autoSpaceDN w:val="0"/>
      <w:adjustRightInd w:val="0"/>
      <w:spacing w:after="120" w:line="240" w:lineRule="auto"/>
    </w:pPr>
    <w:rPr>
      <w:rFonts w:ascii="Arial" w:eastAsiaTheme="minorEastAsia" w:hAnsi="Arial" w:cs="Arial"/>
      <w:szCs w:val="20"/>
      <w:shd w:val="clear" w:color="auto" w:fill="FFFFFF"/>
      <w:lang w:val="en-AU"/>
    </w:rPr>
  </w:style>
  <w:style w:type="character" w:customStyle="1" w:styleId="BodyTextChar0">
    <w:name w:val="Body Text Char"/>
    <w:basedOn w:val="DefaultParagraphFont"/>
    <w:link w:val="BodyText0"/>
    <w:uiPriority w:val="99"/>
    <w:rsid w:val="00D069F9"/>
    <w:rPr>
      <w:rFonts w:ascii="Arial" w:eastAsiaTheme="minorEastAsia" w:hAnsi="Arial" w:cs="Arial"/>
      <w:shd w:val="clear" w:color="auto" w:fill="FFFFFF"/>
      <w:lang w:val="en-AU"/>
    </w:rPr>
  </w:style>
  <w:style w:type="paragraph" w:styleId="BodyText2">
    <w:name w:val="Body Text 2"/>
    <w:basedOn w:val="Normal"/>
    <w:next w:val="Normal"/>
    <w:link w:val="BodyText2Char"/>
    <w:uiPriority w:val="99"/>
    <w:rsid w:val="00D069F9"/>
    <w:pPr>
      <w:widowControl w:val="0"/>
      <w:shd w:val="clear" w:color="auto" w:fill="FFFFFF"/>
      <w:autoSpaceDE w:val="0"/>
      <w:autoSpaceDN w:val="0"/>
      <w:adjustRightInd w:val="0"/>
      <w:spacing w:after="120" w:line="480" w:lineRule="auto"/>
    </w:pPr>
    <w:rPr>
      <w:rFonts w:ascii="Arial" w:eastAsiaTheme="minorEastAsia" w:hAnsi="Arial" w:cs="Arial"/>
      <w:sz w:val="18"/>
      <w:szCs w:val="18"/>
      <w:shd w:val="clear" w:color="auto" w:fill="FFFFFF"/>
      <w:lang w:val="en-AU"/>
    </w:rPr>
  </w:style>
  <w:style w:type="character" w:customStyle="1" w:styleId="BodyText2Char">
    <w:name w:val="Body Text 2 Char"/>
    <w:basedOn w:val="DefaultParagraphFont"/>
    <w:link w:val="BodyText2"/>
    <w:uiPriority w:val="99"/>
    <w:rsid w:val="00D069F9"/>
    <w:rPr>
      <w:rFonts w:ascii="Arial" w:eastAsiaTheme="minorEastAsia" w:hAnsi="Arial" w:cs="Arial"/>
      <w:sz w:val="18"/>
      <w:szCs w:val="18"/>
      <w:shd w:val="clear" w:color="auto" w:fill="FFFFFF"/>
      <w:lang w:val="en-AU"/>
    </w:rPr>
  </w:style>
  <w:style w:type="paragraph" w:styleId="BodyText3">
    <w:name w:val="Body Text 3"/>
    <w:basedOn w:val="Normal"/>
    <w:next w:val="Normal"/>
    <w:link w:val="BodyText3Char"/>
    <w:uiPriority w:val="99"/>
    <w:rsid w:val="00D069F9"/>
    <w:pPr>
      <w:widowControl w:val="0"/>
      <w:shd w:val="clear" w:color="auto" w:fill="FFFFFF"/>
      <w:autoSpaceDE w:val="0"/>
      <w:autoSpaceDN w:val="0"/>
      <w:adjustRightInd w:val="0"/>
      <w:spacing w:after="120" w:line="240" w:lineRule="auto"/>
    </w:pPr>
    <w:rPr>
      <w:rFonts w:ascii="Arial" w:eastAsiaTheme="minorEastAsia" w:hAnsi="Arial" w:cs="Arial"/>
      <w:sz w:val="16"/>
      <w:szCs w:val="16"/>
      <w:shd w:val="clear" w:color="auto" w:fill="FFFFFF"/>
      <w:lang w:val="en-AU"/>
    </w:rPr>
  </w:style>
  <w:style w:type="character" w:customStyle="1" w:styleId="BodyText3Char">
    <w:name w:val="Body Text 3 Char"/>
    <w:basedOn w:val="DefaultParagraphFont"/>
    <w:link w:val="BodyText3"/>
    <w:uiPriority w:val="99"/>
    <w:rsid w:val="00D069F9"/>
    <w:rPr>
      <w:rFonts w:ascii="Arial" w:eastAsiaTheme="minorEastAsia" w:hAnsi="Arial" w:cs="Arial"/>
      <w:sz w:val="16"/>
      <w:szCs w:val="16"/>
      <w:shd w:val="clear" w:color="auto" w:fill="FFFFFF"/>
      <w:lang w:val="en-AU"/>
    </w:rPr>
  </w:style>
  <w:style w:type="paragraph" w:styleId="NoteHeading">
    <w:name w:val="Note Heading"/>
    <w:basedOn w:val="Normal"/>
    <w:next w:val="Normal"/>
    <w:link w:val="NoteHeadingChar"/>
    <w:uiPriority w:val="99"/>
    <w:rsid w:val="00D069F9"/>
    <w:pPr>
      <w:widowControl w:val="0"/>
      <w:shd w:val="clear" w:color="auto" w:fill="FFFFFF"/>
      <w:autoSpaceDE w:val="0"/>
      <w:autoSpaceDN w:val="0"/>
      <w:adjustRightInd w:val="0"/>
      <w:spacing w:after="0" w:line="240" w:lineRule="auto"/>
    </w:pPr>
    <w:rPr>
      <w:rFonts w:ascii="Arial" w:eastAsiaTheme="minorEastAsia" w:hAnsi="Arial" w:cs="Arial"/>
      <w:szCs w:val="20"/>
      <w:shd w:val="clear" w:color="auto" w:fill="FFFFFF"/>
      <w:lang w:val="en-AU"/>
    </w:rPr>
  </w:style>
  <w:style w:type="character" w:customStyle="1" w:styleId="NoteHeadingChar">
    <w:name w:val="Note Heading Char"/>
    <w:basedOn w:val="DefaultParagraphFont"/>
    <w:link w:val="NoteHeading"/>
    <w:uiPriority w:val="99"/>
    <w:rsid w:val="00D069F9"/>
    <w:rPr>
      <w:rFonts w:ascii="Arial" w:eastAsiaTheme="minorEastAsia" w:hAnsi="Arial" w:cs="Arial"/>
      <w:shd w:val="clear" w:color="auto" w:fill="FFFFFF"/>
      <w:lang w:val="en-AU"/>
    </w:rPr>
  </w:style>
  <w:style w:type="paragraph" w:styleId="PlainText">
    <w:name w:val="Plain Text"/>
    <w:basedOn w:val="Normal"/>
    <w:next w:val="Normal"/>
    <w:link w:val="PlainTextChar"/>
    <w:uiPriority w:val="99"/>
    <w:rsid w:val="00D069F9"/>
    <w:pPr>
      <w:widowControl w:val="0"/>
      <w:shd w:val="clear" w:color="auto" w:fill="FFFFFF"/>
      <w:autoSpaceDE w:val="0"/>
      <w:autoSpaceDN w:val="0"/>
      <w:adjustRightInd w:val="0"/>
      <w:spacing w:after="0" w:line="240" w:lineRule="auto"/>
    </w:pPr>
    <w:rPr>
      <w:rFonts w:ascii="Arial" w:eastAsiaTheme="minorEastAsia" w:hAnsi="Arial" w:cs="Arial"/>
      <w:szCs w:val="20"/>
      <w:shd w:val="clear" w:color="auto" w:fill="FFFFFF"/>
      <w:lang w:val="en-AU"/>
    </w:rPr>
  </w:style>
  <w:style w:type="character" w:customStyle="1" w:styleId="PlainTextChar">
    <w:name w:val="Plain Text Char"/>
    <w:basedOn w:val="DefaultParagraphFont"/>
    <w:link w:val="PlainText"/>
    <w:uiPriority w:val="99"/>
    <w:rsid w:val="00D069F9"/>
    <w:rPr>
      <w:rFonts w:ascii="Arial" w:eastAsiaTheme="minorEastAsia" w:hAnsi="Arial" w:cs="Arial"/>
      <w:shd w:val="clear" w:color="auto" w:fill="FFFFFF"/>
      <w:lang w:val="en-AU"/>
    </w:rPr>
  </w:style>
  <w:style w:type="character" w:styleId="Strong">
    <w:name w:val="Strong"/>
    <w:basedOn w:val="DefaultParagraphFont"/>
    <w:uiPriority w:val="99"/>
    <w:qFormat/>
    <w:rsid w:val="00D069F9"/>
    <w:rPr>
      <w:b/>
      <w:bCs/>
      <w:sz w:val="20"/>
      <w:szCs w:val="20"/>
      <w:shd w:val="clear" w:color="auto" w:fill="FFFFFF"/>
    </w:rPr>
  </w:style>
  <w:style w:type="paragraph" w:customStyle="1" w:styleId="Code">
    <w:name w:val="Code"/>
    <w:next w:val="Normal"/>
    <w:uiPriority w:val="99"/>
    <w:rsid w:val="00D069F9"/>
    <w:pPr>
      <w:widowControl w:val="0"/>
      <w:shd w:val="clear" w:color="auto" w:fill="FFFFFF"/>
      <w:autoSpaceDE w:val="0"/>
      <w:autoSpaceDN w:val="0"/>
      <w:adjustRightInd w:val="0"/>
    </w:pPr>
    <w:rPr>
      <w:rFonts w:ascii="Arial" w:eastAsiaTheme="minorEastAsia" w:hAnsi="Arial" w:cs="Arial"/>
      <w:sz w:val="18"/>
      <w:szCs w:val="18"/>
      <w:shd w:val="clear" w:color="auto" w:fill="FFFFFF"/>
      <w:lang w:val="en-AU"/>
    </w:rPr>
  </w:style>
  <w:style w:type="character" w:customStyle="1" w:styleId="FieldLabel">
    <w:name w:val="Field Label"/>
    <w:uiPriority w:val="99"/>
    <w:rsid w:val="00D069F9"/>
    <w:rPr>
      <w:i/>
      <w:iCs/>
      <w:color w:val="004080"/>
      <w:sz w:val="20"/>
      <w:szCs w:val="20"/>
      <w:shd w:val="clear" w:color="auto" w:fill="FFFFFF"/>
    </w:rPr>
  </w:style>
  <w:style w:type="character" w:customStyle="1" w:styleId="TableHeading0">
    <w:name w:val="Table Heading"/>
    <w:uiPriority w:val="99"/>
    <w:rsid w:val="00D069F9"/>
    <w:rPr>
      <w:b/>
      <w:bCs/>
      <w:sz w:val="22"/>
      <w:szCs w:val="22"/>
      <w:shd w:val="clear" w:color="auto" w:fill="FFFFFF"/>
    </w:rPr>
  </w:style>
  <w:style w:type="character" w:customStyle="1" w:styleId="SSBookmark">
    <w:name w:val="SSBookmark"/>
    <w:uiPriority w:val="99"/>
    <w:rsid w:val="00D069F9"/>
    <w:rPr>
      <w:rFonts w:ascii="Lucida Sans" w:hAnsi="Lucida Sans" w:cs="Lucida Sans"/>
      <w:b/>
      <w:bCs/>
      <w:color w:val="000000"/>
      <w:sz w:val="16"/>
      <w:szCs w:val="16"/>
      <w:shd w:val="clear" w:color="auto" w:fill="FFFF80"/>
    </w:rPr>
  </w:style>
  <w:style w:type="character" w:customStyle="1" w:styleId="Objecttype">
    <w:name w:val="Object type"/>
    <w:uiPriority w:val="99"/>
    <w:rsid w:val="00D069F9"/>
    <w:rPr>
      <w:b/>
      <w:bCs/>
      <w:sz w:val="20"/>
      <w:szCs w:val="20"/>
      <w:u w:val="single"/>
      <w:shd w:val="clear" w:color="auto" w:fill="FFFFFF"/>
    </w:rPr>
  </w:style>
  <w:style w:type="paragraph" w:customStyle="1" w:styleId="ListHeader">
    <w:name w:val="List Header"/>
    <w:next w:val="Normal"/>
    <w:uiPriority w:val="99"/>
    <w:rsid w:val="00D069F9"/>
    <w:pPr>
      <w:widowControl w:val="0"/>
      <w:shd w:val="clear" w:color="auto" w:fill="FFFFFF"/>
      <w:autoSpaceDE w:val="0"/>
      <w:autoSpaceDN w:val="0"/>
      <w:adjustRightInd w:val="0"/>
    </w:pPr>
    <w:rPr>
      <w:rFonts w:ascii="Arial" w:eastAsiaTheme="minorEastAsia" w:hAnsi="Arial" w:cs="Arial"/>
      <w:b/>
      <w:bCs/>
      <w:i/>
      <w:iCs/>
      <w:color w:val="0000A0"/>
      <w:shd w:val="clear" w:color="auto" w:fill="FFFFFF"/>
      <w:lang w:val="en-AU"/>
    </w:rPr>
  </w:style>
  <w:style w:type="character" w:customStyle="1" w:styleId="SSTemplateField">
    <w:name w:val="SSTemplateField"/>
    <w:uiPriority w:val="99"/>
    <w:rsid w:val="00D069F9"/>
    <w:rPr>
      <w:rFonts w:ascii="Lucida Sans" w:hAnsi="Lucida Sans" w:cs="Lucida Sans"/>
      <w:b/>
      <w:bCs/>
      <w:color w:val="FFFFFF"/>
      <w:sz w:val="16"/>
      <w:szCs w:val="16"/>
      <w:shd w:val="clear" w:color="auto" w:fill="FF0000"/>
    </w:rPr>
  </w:style>
  <w:style w:type="table" w:styleId="PlainTable5">
    <w:name w:val="Plain Table 5"/>
    <w:basedOn w:val="TableNormal"/>
    <w:rsid w:val="00CC7D1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8863">
      <w:bodyDiv w:val="1"/>
      <w:marLeft w:val="0"/>
      <w:marRight w:val="0"/>
      <w:marTop w:val="0"/>
      <w:marBottom w:val="0"/>
      <w:divBdr>
        <w:top w:val="none" w:sz="0" w:space="0" w:color="auto"/>
        <w:left w:val="none" w:sz="0" w:space="0" w:color="auto"/>
        <w:bottom w:val="none" w:sz="0" w:space="0" w:color="auto"/>
        <w:right w:val="none" w:sz="0" w:space="0" w:color="auto"/>
      </w:divBdr>
    </w:div>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88766462">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5314">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89369084">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41940091">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49103845">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78321611">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893351491">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86127576">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31109328">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194734333">
      <w:bodyDiv w:val="1"/>
      <w:marLeft w:val="0"/>
      <w:marRight w:val="0"/>
      <w:marTop w:val="0"/>
      <w:marBottom w:val="0"/>
      <w:divBdr>
        <w:top w:val="none" w:sz="0" w:space="0" w:color="auto"/>
        <w:left w:val="none" w:sz="0" w:space="0" w:color="auto"/>
        <w:bottom w:val="none" w:sz="0" w:space="0" w:color="auto"/>
        <w:right w:val="none" w:sz="0" w:space="0" w:color="auto"/>
      </w:divBdr>
    </w:div>
    <w:div w:id="1197932747">
      <w:bodyDiv w:val="1"/>
      <w:marLeft w:val="0"/>
      <w:marRight w:val="0"/>
      <w:marTop w:val="0"/>
      <w:marBottom w:val="0"/>
      <w:divBdr>
        <w:top w:val="none" w:sz="0" w:space="0" w:color="auto"/>
        <w:left w:val="none" w:sz="0" w:space="0" w:color="auto"/>
        <w:bottom w:val="none" w:sz="0" w:space="0" w:color="auto"/>
        <w:right w:val="none" w:sz="0" w:space="0" w:color="auto"/>
      </w:divBdr>
    </w:div>
    <w:div w:id="1201014579">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3077856">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4312154">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0139174">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294868787">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095788">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31719807">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346444">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041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052215">
          <w:marLeft w:val="0"/>
          <w:marRight w:val="0"/>
          <w:marTop w:val="0"/>
          <w:marBottom w:val="0"/>
          <w:divBdr>
            <w:top w:val="none" w:sz="0" w:space="0" w:color="auto"/>
            <w:left w:val="none" w:sz="0" w:space="0" w:color="auto"/>
            <w:bottom w:val="none" w:sz="0" w:space="0" w:color="auto"/>
            <w:right w:val="none" w:sz="0" w:space="0" w:color="auto"/>
          </w:divBdr>
        </w:div>
        <w:div w:id="767115937">
          <w:marLeft w:val="0"/>
          <w:marRight w:val="0"/>
          <w:marTop w:val="0"/>
          <w:marBottom w:val="0"/>
          <w:divBdr>
            <w:top w:val="none" w:sz="0" w:space="0" w:color="auto"/>
            <w:left w:val="none" w:sz="0" w:space="0" w:color="auto"/>
            <w:bottom w:val="none" w:sz="0" w:space="0" w:color="auto"/>
            <w:right w:val="none" w:sz="0" w:space="0" w:color="auto"/>
          </w:divBdr>
        </w:div>
        <w:div w:id="792748320">
          <w:marLeft w:val="0"/>
          <w:marRight w:val="0"/>
          <w:marTop w:val="0"/>
          <w:marBottom w:val="0"/>
          <w:divBdr>
            <w:top w:val="none" w:sz="0" w:space="0" w:color="auto"/>
            <w:left w:val="none" w:sz="0" w:space="0" w:color="auto"/>
            <w:bottom w:val="none" w:sz="0" w:space="0" w:color="auto"/>
            <w:right w:val="none" w:sz="0" w:space="0" w:color="auto"/>
          </w:divBdr>
        </w:div>
        <w:div w:id="977223138">
          <w:marLeft w:val="0"/>
          <w:marRight w:val="0"/>
          <w:marTop w:val="0"/>
          <w:marBottom w:val="0"/>
          <w:divBdr>
            <w:top w:val="none" w:sz="0" w:space="0" w:color="auto"/>
            <w:left w:val="none" w:sz="0" w:space="0" w:color="auto"/>
            <w:bottom w:val="none" w:sz="0" w:space="0" w:color="auto"/>
            <w:right w:val="none" w:sz="0" w:space="0" w:color="auto"/>
          </w:divBdr>
        </w:div>
        <w:div w:id="251011841">
          <w:marLeft w:val="0"/>
          <w:marRight w:val="0"/>
          <w:marTop w:val="0"/>
          <w:marBottom w:val="0"/>
          <w:divBdr>
            <w:top w:val="none" w:sz="0" w:space="0" w:color="auto"/>
            <w:left w:val="none" w:sz="0" w:space="0" w:color="auto"/>
            <w:bottom w:val="none" w:sz="0" w:space="0" w:color="auto"/>
            <w:right w:val="none" w:sz="0" w:space="0" w:color="auto"/>
          </w:divBdr>
        </w:div>
        <w:div w:id="1619028610">
          <w:marLeft w:val="0"/>
          <w:marRight w:val="0"/>
          <w:marTop w:val="0"/>
          <w:marBottom w:val="0"/>
          <w:divBdr>
            <w:top w:val="none" w:sz="0" w:space="0" w:color="auto"/>
            <w:left w:val="none" w:sz="0" w:space="0" w:color="auto"/>
            <w:bottom w:val="none" w:sz="0" w:space="0" w:color="auto"/>
            <w:right w:val="none" w:sz="0" w:space="0" w:color="auto"/>
          </w:divBdr>
        </w:div>
        <w:div w:id="316349989">
          <w:marLeft w:val="0"/>
          <w:marRight w:val="0"/>
          <w:marTop w:val="0"/>
          <w:marBottom w:val="0"/>
          <w:divBdr>
            <w:top w:val="none" w:sz="0" w:space="0" w:color="auto"/>
            <w:left w:val="none" w:sz="0" w:space="0" w:color="auto"/>
            <w:bottom w:val="none" w:sz="0" w:space="0" w:color="auto"/>
            <w:right w:val="none" w:sz="0" w:space="0" w:color="auto"/>
          </w:divBdr>
        </w:div>
        <w:div w:id="139229684">
          <w:marLeft w:val="0"/>
          <w:marRight w:val="0"/>
          <w:marTop w:val="0"/>
          <w:marBottom w:val="0"/>
          <w:divBdr>
            <w:top w:val="none" w:sz="0" w:space="0" w:color="auto"/>
            <w:left w:val="none" w:sz="0" w:space="0" w:color="auto"/>
            <w:bottom w:val="none" w:sz="0" w:space="0" w:color="auto"/>
            <w:right w:val="none" w:sz="0" w:space="0" w:color="auto"/>
          </w:divBdr>
        </w:div>
        <w:div w:id="927350739">
          <w:marLeft w:val="0"/>
          <w:marRight w:val="0"/>
          <w:marTop w:val="0"/>
          <w:marBottom w:val="0"/>
          <w:divBdr>
            <w:top w:val="none" w:sz="0" w:space="0" w:color="auto"/>
            <w:left w:val="none" w:sz="0" w:space="0" w:color="auto"/>
            <w:bottom w:val="none" w:sz="0" w:space="0" w:color="auto"/>
            <w:right w:val="none" w:sz="0" w:space="0" w:color="auto"/>
          </w:divBdr>
        </w:div>
        <w:div w:id="168721073">
          <w:marLeft w:val="0"/>
          <w:marRight w:val="0"/>
          <w:marTop w:val="0"/>
          <w:marBottom w:val="0"/>
          <w:divBdr>
            <w:top w:val="none" w:sz="0" w:space="0" w:color="auto"/>
            <w:left w:val="none" w:sz="0" w:space="0" w:color="auto"/>
            <w:bottom w:val="none" w:sz="0" w:space="0" w:color="auto"/>
            <w:right w:val="none" w:sz="0" w:space="0" w:color="auto"/>
          </w:divBdr>
        </w:div>
        <w:div w:id="106241706">
          <w:marLeft w:val="0"/>
          <w:marRight w:val="0"/>
          <w:marTop w:val="0"/>
          <w:marBottom w:val="0"/>
          <w:divBdr>
            <w:top w:val="none" w:sz="0" w:space="0" w:color="auto"/>
            <w:left w:val="none" w:sz="0" w:space="0" w:color="auto"/>
            <w:bottom w:val="none" w:sz="0" w:space="0" w:color="auto"/>
            <w:right w:val="none" w:sz="0" w:space="0" w:color="auto"/>
          </w:divBdr>
        </w:div>
        <w:div w:id="1586573492">
          <w:marLeft w:val="0"/>
          <w:marRight w:val="0"/>
          <w:marTop w:val="0"/>
          <w:marBottom w:val="0"/>
          <w:divBdr>
            <w:top w:val="none" w:sz="0" w:space="0" w:color="auto"/>
            <w:left w:val="none" w:sz="0" w:space="0" w:color="auto"/>
            <w:bottom w:val="none" w:sz="0" w:space="0" w:color="auto"/>
            <w:right w:val="none" w:sz="0" w:space="0" w:color="auto"/>
          </w:divBdr>
        </w:div>
        <w:div w:id="267929427">
          <w:marLeft w:val="0"/>
          <w:marRight w:val="0"/>
          <w:marTop w:val="0"/>
          <w:marBottom w:val="0"/>
          <w:divBdr>
            <w:top w:val="none" w:sz="0" w:space="0" w:color="auto"/>
            <w:left w:val="none" w:sz="0" w:space="0" w:color="auto"/>
            <w:bottom w:val="none" w:sz="0" w:space="0" w:color="auto"/>
            <w:right w:val="none" w:sz="0" w:space="0" w:color="auto"/>
          </w:divBdr>
        </w:div>
        <w:div w:id="1698895942">
          <w:marLeft w:val="0"/>
          <w:marRight w:val="0"/>
          <w:marTop w:val="0"/>
          <w:marBottom w:val="0"/>
          <w:divBdr>
            <w:top w:val="none" w:sz="0" w:space="0" w:color="auto"/>
            <w:left w:val="none" w:sz="0" w:space="0" w:color="auto"/>
            <w:bottom w:val="none" w:sz="0" w:space="0" w:color="auto"/>
            <w:right w:val="none" w:sz="0" w:space="0" w:color="auto"/>
          </w:divBdr>
        </w:div>
        <w:div w:id="1068193543">
          <w:marLeft w:val="0"/>
          <w:marRight w:val="0"/>
          <w:marTop w:val="0"/>
          <w:marBottom w:val="0"/>
          <w:divBdr>
            <w:top w:val="none" w:sz="0" w:space="0" w:color="auto"/>
            <w:left w:val="none" w:sz="0" w:space="0" w:color="auto"/>
            <w:bottom w:val="none" w:sz="0" w:space="0" w:color="auto"/>
            <w:right w:val="none" w:sz="0" w:space="0" w:color="auto"/>
          </w:divBdr>
        </w:div>
        <w:div w:id="1190412840">
          <w:marLeft w:val="0"/>
          <w:marRight w:val="0"/>
          <w:marTop w:val="0"/>
          <w:marBottom w:val="0"/>
          <w:divBdr>
            <w:top w:val="none" w:sz="0" w:space="0" w:color="auto"/>
            <w:left w:val="none" w:sz="0" w:space="0" w:color="auto"/>
            <w:bottom w:val="none" w:sz="0" w:space="0" w:color="auto"/>
            <w:right w:val="none" w:sz="0" w:space="0" w:color="auto"/>
          </w:divBdr>
        </w:div>
        <w:div w:id="139661638">
          <w:marLeft w:val="0"/>
          <w:marRight w:val="0"/>
          <w:marTop w:val="0"/>
          <w:marBottom w:val="0"/>
          <w:divBdr>
            <w:top w:val="none" w:sz="0" w:space="0" w:color="auto"/>
            <w:left w:val="none" w:sz="0" w:space="0" w:color="auto"/>
            <w:bottom w:val="none" w:sz="0" w:space="0" w:color="auto"/>
            <w:right w:val="none" w:sz="0" w:space="0" w:color="auto"/>
          </w:divBdr>
        </w:div>
        <w:div w:id="813986658">
          <w:marLeft w:val="0"/>
          <w:marRight w:val="0"/>
          <w:marTop w:val="0"/>
          <w:marBottom w:val="0"/>
          <w:divBdr>
            <w:top w:val="none" w:sz="0" w:space="0" w:color="auto"/>
            <w:left w:val="none" w:sz="0" w:space="0" w:color="auto"/>
            <w:bottom w:val="none" w:sz="0" w:space="0" w:color="auto"/>
            <w:right w:val="none" w:sz="0" w:space="0" w:color="auto"/>
          </w:divBdr>
        </w:div>
        <w:div w:id="423570016">
          <w:marLeft w:val="0"/>
          <w:marRight w:val="0"/>
          <w:marTop w:val="0"/>
          <w:marBottom w:val="0"/>
          <w:divBdr>
            <w:top w:val="none" w:sz="0" w:space="0" w:color="auto"/>
            <w:left w:val="none" w:sz="0" w:space="0" w:color="auto"/>
            <w:bottom w:val="none" w:sz="0" w:space="0" w:color="auto"/>
            <w:right w:val="none" w:sz="0" w:space="0" w:color="auto"/>
          </w:divBdr>
        </w:div>
        <w:div w:id="1219434501">
          <w:marLeft w:val="0"/>
          <w:marRight w:val="0"/>
          <w:marTop w:val="0"/>
          <w:marBottom w:val="0"/>
          <w:divBdr>
            <w:top w:val="none" w:sz="0" w:space="0" w:color="auto"/>
            <w:left w:val="none" w:sz="0" w:space="0" w:color="auto"/>
            <w:bottom w:val="none" w:sz="0" w:space="0" w:color="auto"/>
            <w:right w:val="none" w:sz="0" w:space="0" w:color="auto"/>
          </w:divBdr>
        </w:div>
        <w:div w:id="203179633">
          <w:marLeft w:val="0"/>
          <w:marRight w:val="0"/>
          <w:marTop w:val="0"/>
          <w:marBottom w:val="0"/>
          <w:divBdr>
            <w:top w:val="none" w:sz="0" w:space="0" w:color="auto"/>
            <w:left w:val="none" w:sz="0" w:space="0" w:color="auto"/>
            <w:bottom w:val="none" w:sz="0" w:space="0" w:color="auto"/>
            <w:right w:val="none" w:sz="0" w:space="0" w:color="auto"/>
          </w:divBdr>
        </w:div>
        <w:div w:id="2108311389">
          <w:marLeft w:val="0"/>
          <w:marRight w:val="0"/>
          <w:marTop w:val="0"/>
          <w:marBottom w:val="0"/>
          <w:divBdr>
            <w:top w:val="none" w:sz="0" w:space="0" w:color="auto"/>
            <w:left w:val="none" w:sz="0" w:space="0" w:color="auto"/>
            <w:bottom w:val="none" w:sz="0" w:space="0" w:color="auto"/>
            <w:right w:val="none" w:sz="0" w:space="0" w:color="auto"/>
          </w:divBdr>
        </w:div>
        <w:div w:id="1511607439">
          <w:marLeft w:val="0"/>
          <w:marRight w:val="0"/>
          <w:marTop w:val="0"/>
          <w:marBottom w:val="0"/>
          <w:divBdr>
            <w:top w:val="none" w:sz="0" w:space="0" w:color="auto"/>
            <w:left w:val="none" w:sz="0" w:space="0" w:color="auto"/>
            <w:bottom w:val="none" w:sz="0" w:space="0" w:color="auto"/>
            <w:right w:val="none" w:sz="0" w:space="0" w:color="auto"/>
          </w:divBdr>
        </w:div>
        <w:div w:id="558593156">
          <w:marLeft w:val="0"/>
          <w:marRight w:val="0"/>
          <w:marTop w:val="0"/>
          <w:marBottom w:val="0"/>
          <w:divBdr>
            <w:top w:val="none" w:sz="0" w:space="0" w:color="auto"/>
            <w:left w:val="none" w:sz="0" w:space="0" w:color="auto"/>
            <w:bottom w:val="none" w:sz="0" w:space="0" w:color="auto"/>
            <w:right w:val="none" w:sz="0" w:space="0" w:color="auto"/>
          </w:divBdr>
        </w:div>
        <w:div w:id="231936125">
          <w:marLeft w:val="0"/>
          <w:marRight w:val="0"/>
          <w:marTop w:val="0"/>
          <w:marBottom w:val="0"/>
          <w:divBdr>
            <w:top w:val="none" w:sz="0" w:space="0" w:color="auto"/>
            <w:left w:val="none" w:sz="0" w:space="0" w:color="auto"/>
            <w:bottom w:val="none" w:sz="0" w:space="0" w:color="auto"/>
            <w:right w:val="none" w:sz="0" w:space="0" w:color="auto"/>
          </w:divBdr>
        </w:div>
        <w:div w:id="281815103">
          <w:marLeft w:val="0"/>
          <w:marRight w:val="0"/>
          <w:marTop w:val="0"/>
          <w:marBottom w:val="0"/>
          <w:divBdr>
            <w:top w:val="none" w:sz="0" w:space="0" w:color="auto"/>
            <w:left w:val="none" w:sz="0" w:space="0" w:color="auto"/>
            <w:bottom w:val="none" w:sz="0" w:space="0" w:color="auto"/>
            <w:right w:val="none" w:sz="0" w:space="0" w:color="auto"/>
          </w:divBdr>
        </w:div>
        <w:div w:id="282620105">
          <w:marLeft w:val="0"/>
          <w:marRight w:val="0"/>
          <w:marTop w:val="0"/>
          <w:marBottom w:val="0"/>
          <w:divBdr>
            <w:top w:val="none" w:sz="0" w:space="0" w:color="auto"/>
            <w:left w:val="none" w:sz="0" w:space="0" w:color="auto"/>
            <w:bottom w:val="none" w:sz="0" w:space="0" w:color="auto"/>
            <w:right w:val="none" w:sz="0" w:space="0" w:color="auto"/>
          </w:divBdr>
        </w:div>
        <w:div w:id="2075203557">
          <w:marLeft w:val="0"/>
          <w:marRight w:val="0"/>
          <w:marTop w:val="0"/>
          <w:marBottom w:val="0"/>
          <w:divBdr>
            <w:top w:val="none" w:sz="0" w:space="0" w:color="auto"/>
            <w:left w:val="none" w:sz="0" w:space="0" w:color="auto"/>
            <w:bottom w:val="none" w:sz="0" w:space="0" w:color="auto"/>
            <w:right w:val="none" w:sz="0" w:space="0" w:color="auto"/>
          </w:divBdr>
        </w:div>
        <w:div w:id="1069229176">
          <w:marLeft w:val="0"/>
          <w:marRight w:val="0"/>
          <w:marTop w:val="0"/>
          <w:marBottom w:val="0"/>
          <w:divBdr>
            <w:top w:val="none" w:sz="0" w:space="0" w:color="auto"/>
            <w:left w:val="none" w:sz="0" w:space="0" w:color="auto"/>
            <w:bottom w:val="none" w:sz="0" w:space="0" w:color="auto"/>
            <w:right w:val="none" w:sz="0" w:space="0" w:color="auto"/>
          </w:divBdr>
        </w:div>
        <w:div w:id="870142322">
          <w:marLeft w:val="0"/>
          <w:marRight w:val="0"/>
          <w:marTop w:val="0"/>
          <w:marBottom w:val="0"/>
          <w:divBdr>
            <w:top w:val="none" w:sz="0" w:space="0" w:color="auto"/>
            <w:left w:val="none" w:sz="0" w:space="0" w:color="auto"/>
            <w:bottom w:val="none" w:sz="0" w:space="0" w:color="auto"/>
            <w:right w:val="none" w:sz="0" w:space="0" w:color="auto"/>
          </w:divBdr>
        </w:div>
        <w:div w:id="651446577">
          <w:marLeft w:val="0"/>
          <w:marRight w:val="0"/>
          <w:marTop w:val="0"/>
          <w:marBottom w:val="0"/>
          <w:divBdr>
            <w:top w:val="none" w:sz="0" w:space="0" w:color="auto"/>
            <w:left w:val="none" w:sz="0" w:space="0" w:color="auto"/>
            <w:bottom w:val="none" w:sz="0" w:space="0" w:color="auto"/>
            <w:right w:val="none" w:sz="0" w:space="0" w:color="auto"/>
          </w:divBdr>
        </w:div>
        <w:div w:id="1805923087">
          <w:marLeft w:val="0"/>
          <w:marRight w:val="0"/>
          <w:marTop w:val="0"/>
          <w:marBottom w:val="0"/>
          <w:divBdr>
            <w:top w:val="none" w:sz="0" w:space="0" w:color="auto"/>
            <w:left w:val="none" w:sz="0" w:space="0" w:color="auto"/>
            <w:bottom w:val="none" w:sz="0" w:space="0" w:color="auto"/>
            <w:right w:val="none" w:sz="0" w:space="0" w:color="auto"/>
          </w:divBdr>
        </w:div>
      </w:divsChild>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17559695">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75159704">
      <w:bodyDiv w:val="1"/>
      <w:marLeft w:val="0"/>
      <w:marRight w:val="0"/>
      <w:marTop w:val="0"/>
      <w:marBottom w:val="0"/>
      <w:divBdr>
        <w:top w:val="none" w:sz="0" w:space="0" w:color="auto"/>
        <w:left w:val="none" w:sz="0" w:space="0" w:color="auto"/>
        <w:bottom w:val="none" w:sz="0" w:space="0" w:color="auto"/>
        <w:right w:val="none" w:sz="0" w:space="0" w:color="auto"/>
      </w:divBdr>
    </w:div>
    <w:div w:id="1581327103">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892619534">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18859013">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barton@ofmq.com" TargetMode="External"/><Relationship Id="rId18" Type="http://schemas.openxmlformats.org/officeDocument/2006/relationships/hyperlink" Target="mailto:cmillet@qualityforum.org" TargetMode="External"/><Relationship Id="rId26" Type="http://schemas.openxmlformats.org/officeDocument/2006/relationships/image" Target="media/image8.emf"/><Relationship Id="rId39" Type="http://schemas.openxmlformats.org/officeDocument/2006/relationships/hyperlink" Target="https://www.google.com/url?q=https://www.icsi.org/_asset/dwy1nl/ACSOS1112.doc&amp;sa=D&amp;usg=ALhdy293yqCgXMDh4Sqs4psot1WwM8XFmQ" TargetMode="External"/><Relationship Id="rId3" Type="http://schemas.openxmlformats.org/officeDocument/2006/relationships/customXml" Target="../customXml/item3.xml"/><Relationship Id="rId21" Type="http://schemas.openxmlformats.org/officeDocument/2006/relationships/image" Target="media/image3.emf"/><Relationship Id="rId34" Type="http://schemas.openxmlformats.org/officeDocument/2006/relationships/image" Target="media/image16.emf"/><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hl7.org/legal/ippolicy.cfm?ref=nav" TargetMode="External"/><Relationship Id="rId17" Type="http://schemas.openxmlformats.org/officeDocument/2006/relationships/hyperlink" Target="mailto:mathews@mitre.org" TargetMode="External"/><Relationship Id="rId25" Type="http://schemas.openxmlformats.org/officeDocument/2006/relationships/image" Target="media/image7.emf"/><Relationship Id="rId33" Type="http://schemas.openxmlformats.org/officeDocument/2006/relationships/image" Target="media/image15.emf"/><Relationship Id="rId38" Type="http://schemas.openxmlformats.org/officeDocument/2006/relationships/hyperlink" Target="https://www.google.com/url?q=https://www.icsi.org/_asset/dwy1nl/ACSOS1112.doc&amp;sa=D&amp;usg=ALhdy293yqCgXMDh4Sqs4psot1WwM8XFmQ"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amartinsbaptista@jointcommission.org" TargetMode="External"/><Relationship Id="rId20" Type="http://schemas.openxmlformats.org/officeDocument/2006/relationships/image" Target="media/image2.png"/><Relationship Id="rId29" Type="http://schemas.openxmlformats.org/officeDocument/2006/relationships/image" Target="media/image11.emf"/><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image" Target="media/image14.emf"/><Relationship Id="rId37" Type="http://schemas.openxmlformats.org/officeDocument/2006/relationships/image" Target="media/image19.emf"/><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mailto:mhadley@mitre.org" TargetMode="Externa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image" Target="media/image18.emf"/><Relationship Id="rId10" Type="http://schemas.openxmlformats.org/officeDocument/2006/relationships/endnotes" Target="endnotes.xml"/><Relationship Id="rId19" Type="http://schemas.openxmlformats.org/officeDocument/2006/relationships/hyperlink" Target="mailto:email@email_email.com" TargetMode="External"/><Relationship Id="rId31" Type="http://schemas.openxmlformats.org/officeDocument/2006/relationships/image" Target="media/image13.emf"/><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FEisenberg@iParsimony.com" TargetMode="External"/><Relationship Id="rId22" Type="http://schemas.openxmlformats.org/officeDocument/2006/relationships/image" Target="media/image4.emf"/><Relationship Id="rId27" Type="http://schemas.openxmlformats.org/officeDocument/2006/relationships/image" Target="media/image9.emf"/><Relationship Id="rId30" Type="http://schemas.openxmlformats.org/officeDocument/2006/relationships/image" Target="media/image12.emf"/><Relationship Id="rId35" Type="http://schemas.openxmlformats.org/officeDocument/2006/relationships/image" Target="media/image17.emf"/><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hl7.org/implement/standards/fhir/extensibilit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80E800-E2B7-4E5E-BF1E-EF5714C7E8D9}">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2B6CDBF46D1444A8ECA4BE02CA351F" ma:contentTypeVersion="1" ma:contentTypeDescription="Create a new document." ma:contentTypeScope="" ma:versionID="b06cb8a8d30b4561ce4d045690c5f27f">
  <xsd:schema xmlns:xsd="http://www.w3.org/2001/XMLSchema" xmlns:xs="http://www.w3.org/2001/XMLSchema" xmlns:p="http://schemas.microsoft.com/office/2006/metadata/properties" xmlns:ns2="a8103459-c238-47bd-9706-232528402f9d" targetNamespace="http://schemas.microsoft.com/office/2006/metadata/properties" ma:root="true" ma:fieldsID="d7846c22d7aec1f918864c35e7babbf1" ns2:_="">
    <xsd:import namespace="a8103459-c238-47bd-9706-232528402f9d"/>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103459-c238-47bd-9706-232528402f9d" elementFormDefault="qualified">
    <xsd:import namespace="http://schemas.microsoft.com/office/2006/documentManagement/types"/>
    <xsd:import namespace="http://schemas.microsoft.com/office/infopath/2007/PartnerControls"/>
    <xsd:element name="Description0" ma:index="1"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escription0 xmlns="a8103459-c238-47bd-9706-232528402f9d">Updated April 2013 for HL7 title and footer requirements and latest Introductory text editing. Contains added bookmarks and comments for IG training.</Description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43677-985D-4E6A-87BF-BCC31E211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103459-c238-47bd-9706-232528402f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7C5B5F-E19D-4D61-A513-DB158DCB9985}">
  <ds:schemaRefs>
    <ds:schemaRef ds:uri="http://schemas.microsoft.com/office/2006/metadata/properties"/>
    <ds:schemaRef ds:uri="http://schemas.microsoft.com/office/infopath/2007/PartnerControls"/>
    <ds:schemaRef ds:uri="a8103459-c238-47bd-9706-232528402f9d"/>
  </ds:schemaRefs>
</ds:datastoreItem>
</file>

<file path=customXml/itemProps3.xml><?xml version="1.0" encoding="utf-8"?>
<ds:datastoreItem xmlns:ds="http://schemas.openxmlformats.org/officeDocument/2006/customXml" ds:itemID="{AFB40CA7-8D25-4550-965C-9566579CF423}">
  <ds:schemaRefs>
    <ds:schemaRef ds:uri="http://schemas.microsoft.com/sharepoint/v3/contenttype/forms"/>
  </ds:schemaRefs>
</ds:datastoreItem>
</file>

<file path=customXml/itemProps4.xml><?xml version="1.0" encoding="utf-8"?>
<ds:datastoreItem xmlns:ds="http://schemas.openxmlformats.org/officeDocument/2006/customXml" ds:itemID="{3A806F17-0BDD-4F37-9AFC-066C45A08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1725</TotalTime>
  <Pages>1</Pages>
  <Words>17485</Words>
  <Characters>99669</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HL7 CDA IG</vt:lpstr>
    </vt:vector>
  </TitlesOfParts>
  <Company>Microsoft</Company>
  <LinksUpToDate>false</LinksUpToDate>
  <CharactersWithSpaces>116921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CDA IG</dc:title>
  <dc:creator/>
  <cp:lastModifiedBy>Aziz Boxwala</cp:lastModifiedBy>
  <cp:revision>102</cp:revision>
  <cp:lastPrinted>2013-01-13T14:07:00Z</cp:lastPrinted>
  <dcterms:created xsi:type="dcterms:W3CDTF">2013-12-09T23:27:00Z</dcterms:created>
  <dcterms:modified xsi:type="dcterms:W3CDTF">2013-12-11T18:41:00Z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0x010100052B6CDBF46D1444A8ECA4BE02CA351F</vt:lpwstr>
  </property>
  <property fmtid="{D5CDD505-2E9C-101B-9397-08002B2CF9AE}" pid="3" name="Order">
    <vt:r8>3700</vt:r8>
  </property>
</Properties>
</file>
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3B4B586E" w:rsidR="00CE18D8" w:rsidRPr="00A167AB" w:rsidRDefault="00207615" w:rsidP="00CE18D8">
      <w:pPr>
        <w:pStyle w:val="Title"/>
      </w:pPr>
      <w:r>
        <w:t>Sep</w:t>
      </w:r>
      <w:r w:rsidR="006D515C">
        <w:t>tember</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0F4C17A2" w:rsidR="00FC5FC2" w:rsidRPr="003532E1" w:rsidRDefault="00FC5FC2" w:rsidP="003532E1">
      <w:pPr>
        <w:pStyle w:val="copyright"/>
        <w:rPr>
          <w:b/>
        </w:rPr>
      </w:pPr>
      <w:r w:rsidRPr="003532E1">
        <w:t xml:space="preserve">Copyright © </w:t>
      </w:r>
      <w:r w:rsidRPr="00086830">
        <w:rPr>
          <w:highlight w:val="yellow"/>
        </w:rPr>
        <w:t>201</w:t>
      </w:r>
      <w:r w:rsidR="00F95C60">
        <w:rPr>
          <w:highlight w:val="yellow"/>
        </w:rPr>
        <w:t>4</w:t>
      </w:r>
      <w:r w:rsidRPr="003532E1">
        <w:t xml:space="preserve"> Health Level Seven International ® ALL RIGHTS RESERVED. The reproduction of this material in any form is strictly forbidden without the written permission of the publisher</w:t>
      </w:r>
      <w:r w:rsidR="00F65C97">
        <w:t xml:space="preserve">. </w:t>
      </w:r>
      <w:r w:rsidRPr="003532E1">
        <w:t>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3" w:history="1">
        <w:r w:rsidRPr="003532E1">
          <w:rPr>
            <w:rStyle w:val="HyperlinkText9pt"/>
          </w:rPr>
          <w:t>IP Compliance Policy</w:t>
        </w:r>
      </w:hyperlink>
    </w:p>
    <w:p w14:paraId="6DFCF51C" w14:textId="540B1096" w:rsidR="00D12613" w:rsidRDefault="00D12613" w:rsidP="00086830">
      <w:pPr>
        <w:pStyle w:val="BodyText"/>
        <w:spacing w:line="360" w:lineRule="exac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4DE455B8" w:rsidR="00CC7D14" w:rsidRPr="00921EE0" w:rsidRDefault="004B0F14" w:rsidP="001E43AE">
            <w:pPr>
              <w:pStyle w:val="TableText"/>
            </w:pPr>
            <w:r w:rsidRPr="00086830">
              <w:t>cnanjo@gmail.com</w:t>
            </w:r>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75334AC2"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healthcare community.</w:t>
      </w:r>
    </w:p>
    <w:p w14:paraId="44C89CE7" w14:textId="112C1AEC" w:rsidR="00417AD5" w:rsidRDefault="007E41A2" w:rsidP="00451E6E">
      <w:pPr>
        <w:pStyle w:val="BodyText"/>
      </w:pPr>
      <w:r>
        <w:t xml:space="preserve">The </w:t>
      </w:r>
      <w:r w:rsidR="00417AD5">
        <w:t>QIDAM learns from and builds upon work done in several other projects and specifications</w:t>
      </w:r>
      <w:r w:rsidR="00F95C60">
        <w:t>,</w:t>
      </w:r>
      <w:r w:rsidR="00417AD5">
        <w:t xml:space="preserve"> including HL7 FHIR, </w:t>
      </w:r>
      <w:r w:rsidR="00CF6E2D">
        <w:t>vMR</w:t>
      </w:r>
      <w:r w:rsidR="00417AD5">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c>
          <w:tcPr>
            <w:tcW w:w="824" w:type="dxa"/>
          </w:tcPr>
          <w:p w14:paraId="0FF03E89" w14:textId="7E00C1A0" w:rsidR="00AE3867" w:rsidRDefault="00AE3867" w:rsidP="00352913">
            <w:pPr>
              <w:pStyle w:val="TableText"/>
            </w:pPr>
            <w:r>
              <w:t>4</w:t>
            </w:r>
          </w:p>
        </w:tc>
        <w:tc>
          <w:tcPr>
            <w:tcW w:w="1102" w:type="dxa"/>
          </w:tcPr>
          <w:p w14:paraId="0E9BC465" w14:textId="0D11C0A5" w:rsidR="00AE3867" w:rsidRDefault="00161661" w:rsidP="00161661">
            <w:pPr>
              <w:pStyle w:val="TableText"/>
            </w:pPr>
            <w:r>
              <w:t>9</w:t>
            </w:r>
            <w:r w:rsidR="00AE3867">
              <w:t>/</w:t>
            </w:r>
            <w:r>
              <w:t>9</w:t>
            </w:r>
            <w:r w:rsidR="00AE3867">
              <w:t>/14</w:t>
            </w:r>
          </w:p>
        </w:tc>
        <w:tc>
          <w:tcPr>
            <w:tcW w:w="1606" w:type="dxa"/>
          </w:tcPr>
          <w:p w14:paraId="08CA1A21" w14:textId="712E9DE2" w:rsidR="00AE3867" w:rsidRDefault="00AE3867" w:rsidP="00352913">
            <w:pPr>
              <w:pStyle w:val="TableText"/>
            </w:pPr>
            <w:r>
              <w:t>Aziz Boxwala</w:t>
            </w:r>
          </w:p>
        </w:tc>
        <w:tc>
          <w:tcPr>
            <w:tcW w:w="6026" w:type="dxa"/>
          </w:tcPr>
          <w:p w14:paraId="4C5929BF" w14:textId="58340880" w:rsidR="00AE3867" w:rsidRDefault="00AE3867" w:rsidP="00352913">
            <w:pPr>
              <w:pStyle w:val="TableText"/>
            </w:pPr>
            <w:r>
              <w:t>Revised draft for review by WGs, incorporating ballot comments from May</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1FD5E15D" w14:textId="77777777" w:rsidR="00110E46" w:rsidRDefault="00AB7094">
      <w:pPr>
        <w:pStyle w:val="TOC1"/>
        <w:rPr>
          <w:rFonts w:eastAsiaTheme="minorEastAsia" w:cstheme="minorBidi"/>
          <w:b w:val="0"/>
          <w:sz w:val="22"/>
          <w:szCs w:val="22"/>
        </w:rPr>
      </w:pPr>
      <w:r>
        <w:rPr>
          <w:caps/>
        </w:rPr>
        <w:fldChar w:fldCharType="begin"/>
      </w:r>
      <w:r>
        <w:rPr>
          <w:caps/>
        </w:rPr>
        <w:instrText xml:space="preserve"> TOC \o "1-4" \h \z </w:instrText>
      </w:r>
      <w:r>
        <w:rPr>
          <w:caps/>
        </w:rPr>
        <w:fldChar w:fldCharType="separate"/>
      </w:r>
      <w:hyperlink w:anchor="_Toc398046612" w:history="1">
        <w:r w:rsidR="00110E46" w:rsidRPr="00FF5E35">
          <w:rPr>
            <w:rStyle w:val="Hyperlink"/>
          </w:rPr>
          <w:t>1</w:t>
        </w:r>
        <w:r w:rsidR="00110E46">
          <w:rPr>
            <w:rFonts w:eastAsiaTheme="minorEastAsia" w:cstheme="minorBidi"/>
            <w:b w:val="0"/>
            <w:sz w:val="22"/>
            <w:szCs w:val="22"/>
          </w:rPr>
          <w:tab/>
        </w:r>
        <w:r w:rsidR="00110E46" w:rsidRPr="00FF5E35">
          <w:rPr>
            <w:rStyle w:val="Hyperlink"/>
          </w:rPr>
          <w:t>Introduction</w:t>
        </w:r>
        <w:r w:rsidR="00110E46">
          <w:rPr>
            <w:webHidden/>
          </w:rPr>
          <w:tab/>
        </w:r>
        <w:r w:rsidR="00110E46">
          <w:rPr>
            <w:webHidden/>
          </w:rPr>
          <w:fldChar w:fldCharType="begin"/>
        </w:r>
        <w:r w:rsidR="00110E46">
          <w:rPr>
            <w:webHidden/>
          </w:rPr>
          <w:instrText xml:space="preserve"> PAGEREF _Toc398046612 \h </w:instrText>
        </w:r>
        <w:r w:rsidR="00110E46">
          <w:rPr>
            <w:webHidden/>
          </w:rPr>
        </w:r>
        <w:r w:rsidR="00110E46">
          <w:rPr>
            <w:webHidden/>
          </w:rPr>
          <w:fldChar w:fldCharType="separate"/>
        </w:r>
        <w:r w:rsidR="00110E46">
          <w:rPr>
            <w:webHidden/>
          </w:rPr>
          <w:t>1</w:t>
        </w:r>
        <w:r w:rsidR="00110E46">
          <w:rPr>
            <w:webHidden/>
          </w:rPr>
          <w:fldChar w:fldCharType="end"/>
        </w:r>
      </w:hyperlink>
    </w:p>
    <w:p w14:paraId="6B336C79" w14:textId="77777777" w:rsidR="00110E46" w:rsidRDefault="00D34F46">
      <w:pPr>
        <w:pStyle w:val="TOC2"/>
        <w:rPr>
          <w:rFonts w:eastAsiaTheme="minorEastAsia" w:cstheme="minorBidi"/>
          <w:szCs w:val="22"/>
        </w:rPr>
      </w:pPr>
      <w:hyperlink w:anchor="_Toc398046613" w:history="1">
        <w:r w:rsidR="00110E46" w:rsidRPr="00FF5E35">
          <w:rPr>
            <w:rStyle w:val="Hyperlink"/>
          </w:rPr>
          <w:t>1.1</w:t>
        </w:r>
        <w:r w:rsidR="00110E46">
          <w:rPr>
            <w:rFonts w:eastAsiaTheme="minorEastAsia" w:cstheme="minorBidi"/>
            <w:szCs w:val="22"/>
          </w:rPr>
          <w:tab/>
        </w:r>
        <w:r w:rsidR="00110E46" w:rsidRPr="00FF5E35">
          <w:rPr>
            <w:rStyle w:val="Hyperlink"/>
          </w:rPr>
          <w:t>Purpose</w:t>
        </w:r>
        <w:r w:rsidR="00110E46">
          <w:rPr>
            <w:webHidden/>
          </w:rPr>
          <w:tab/>
        </w:r>
        <w:r w:rsidR="00110E46">
          <w:rPr>
            <w:webHidden/>
          </w:rPr>
          <w:fldChar w:fldCharType="begin"/>
        </w:r>
        <w:r w:rsidR="00110E46">
          <w:rPr>
            <w:webHidden/>
          </w:rPr>
          <w:instrText xml:space="preserve"> PAGEREF _Toc398046613 \h </w:instrText>
        </w:r>
        <w:r w:rsidR="00110E46">
          <w:rPr>
            <w:webHidden/>
          </w:rPr>
        </w:r>
        <w:r w:rsidR="00110E46">
          <w:rPr>
            <w:webHidden/>
          </w:rPr>
          <w:fldChar w:fldCharType="separate"/>
        </w:r>
        <w:r w:rsidR="00110E46">
          <w:rPr>
            <w:webHidden/>
          </w:rPr>
          <w:t>2</w:t>
        </w:r>
        <w:r w:rsidR="00110E46">
          <w:rPr>
            <w:webHidden/>
          </w:rPr>
          <w:fldChar w:fldCharType="end"/>
        </w:r>
      </w:hyperlink>
    </w:p>
    <w:p w14:paraId="2ED546EF" w14:textId="77777777" w:rsidR="00110E46" w:rsidRDefault="00D34F46">
      <w:pPr>
        <w:pStyle w:val="TOC2"/>
        <w:rPr>
          <w:rFonts w:eastAsiaTheme="minorEastAsia" w:cstheme="minorBidi"/>
          <w:szCs w:val="22"/>
        </w:rPr>
      </w:pPr>
      <w:hyperlink w:anchor="_Toc398046614" w:history="1">
        <w:r w:rsidR="00110E46" w:rsidRPr="00FF5E35">
          <w:rPr>
            <w:rStyle w:val="Hyperlink"/>
          </w:rPr>
          <w:t>1.2</w:t>
        </w:r>
        <w:r w:rsidR="00110E46">
          <w:rPr>
            <w:rFonts w:eastAsiaTheme="minorEastAsia" w:cstheme="minorBidi"/>
            <w:szCs w:val="22"/>
          </w:rPr>
          <w:tab/>
        </w:r>
        <w:r w:rsidR="00110E46" w:rsidRPr="00FF5E35">
          <w:rPr>
            <w:rStyle w:val="Hyperlink"/>
          </w:rPr>
          <w:t>Audience</w:t>
        </w:r>
        <w:r w:rsidR="00110E46">
          <w:rPr>
            <w:webHidden/>
          </w:rPr>
          <w:tab/>
        </w:r>
        <w:r w:rsidR="00110E46">
          <w:rPr>
            <w:webHidden/>
          </w:rPr>
          <w:fldChar w:fldCharType="begin"/>
        </w:r>
        <w:r w:rsidR="00110E46">
          <w:rPr>
            <w:webHidden/>
          </w:rPr>
          <w:instrText xml:space="preserve"> PAGEREF _Toc398046614 \h </w:instrText>
        </w:r>
        <w:r w:rsidR="00110E46">
          <w:rPr>
            <w:webHidden/>
          </w:rPr>
        </w:r>
        <w:r w:rsidR="00110E46">
          <w:rPr>
            <w:webHidden/>
          </w:rPr>
          <w:fldChar w:fldCharType="separate"/>
        </w:r>
        <w:r w:rsidR="00110E46">
          <w:rPr>
            <w:webHidden/>
          </w:rPr>
          <w:t>2</w:t>
        </w:r>
        <w:r w:rsidR="00110E46">
          <w:rPr>
            <w:webHidden/>
          </w:rPr>
          <w:fldChar w:fldCharType="end"/>
        </w:r>
      </w:hyperlink>
    </w:p>
    <w:p w14:paraId="470F04BB" w14:textId="77777777" w:rsidR="00110E46" w:rsidRDefault="00D34F46">
      <w:pPr>
        <w:pStyle w:val="TOC2"/>
        <w:rPr>
          <w:rFonts w:eastAsiaTheme="minorEastAsia" w:cstheme="minorBidi"/>
          <w:szCs w:val="22"/>
        </w:rPr>
      </w:pPr>
      <w:hyperlink w:anchor="_Toc398046615" w:history="1">
        <w:r w:rsidR="00110E46" w:rsidRPr="00FF5E35">
          <w:rPr>
            <w:rStyle w:val="Hyperlink"/>
          </w:rPr>
          <w:t>1.3</w:t>
        </w:r>
        <w:r w:rsidR="00110E46">
          <w:rPr>
            <w:rFonts w:eastAsiaTheme="minorEastAsia" w:cstheme="minorBidi"/>
            <w:szCs w:val="22"/>
          </w:rPr>
          <w:tab/>
        </w:r>
        <w:r w:rsidR="00110E46" w:rsidRPr="00FF5E35">
          <w:rPr>
            <w:rStyle w:val="Hyperlink"/>
          </w:rPr>
          <w:t>Background</w:t>
        </w:r>
        <w:r w:rsidR="00110E46">
          <w:rPr>
            <w:webHidden/>
          </w:rPr>
          <w:tab/>
        </w:r>
        <w:r w:rsidR="00110E46">
          <w:rPr>
            <w:webHidden/>
          </w:rPr>
          <w:fldChar w:fldCharType="begin"/>
        </w:r>
        <w:r w:rsidR="00110E46">
          <w:rPr>
            <w:webHidden/>
          </w:rPr>
          <w:instrText xml:space="preserve"> PAGEREF _Toc398046615 \h </w:instrText>
        </w:r>
        <w:r w:rsidR="00110E46">
          <w:rPr>
            <w:webHidden/>
          </w:rPr>
        </w:r>
        <w:r w:rsidR="00110E46">
          <w:rPr>
            <w:webHidden/>
          </w:rPr>
          <w:fldChar w:fldCharType="separate"/>
        </w:r>
        <w:r w:rsidR="00110E46">
          <w:rPr>
            <w:webHidden/>
          </w:rPr>
          <w:t>2</w:t>
        </w:r>
        <w:r w:rsidR="00110E46">
          <w:rPr>
            <w:webHidden/>
          </w:rPr>
          <w:fldChar w:fldCharType="end"/>
        </w:r>
      </w:hyperlink>
    </w:p>
    <w:p w14:paraId="263565D5" w14:textId="77777777" w:rsidR="00110E46" w:rsidRDefault="00D34F46">
      <w:pPr>
        <w:pStyle w:val="TOC2"/>
        <w:rPr>
          <w:rFonts w:eastAsiaTheme="minorEastAsia" w:cstheme="minorBidi"/>
          <w:szCs w:val="22"/>
        </w:rPr>
      </w:pPr>
      <w:hyperlink w:anchor="_Toc398046616" w:history="1">
        <w:r w:rsidR="00110E46" w:rsidRPr="00FF5E35">
          <w:rPr>
            <w:rStyle w:val="Hyperlink"/>
          </w:rPr>
          <w:t>1.4</w:t>
        </w:r>
        <w:r w:rsidR="00110E46">
          <w:rPr>
            <w:rFonts w:eastAsiaTheme="minorEastAsia" w:cstheme="minorBidi"/>
            <w:szCs w:val="22"/>
          </w:rPr>
          <w:tab/>
        </w:r>
        <w:r w:rsidR="00110E46" w:rsidRPr="00FF5E35">
          <w:rPr>
            <w:rStyle w:val="Hyperlink"/>
          </w:rPr>
          <w:t>Approach</w:t>
        </w:r>
        <w:r w:rsidR="00110E46">
          <w:rPr>
            <w:webHidden/>
          </w:rPr>
          <w:tab/>
        </w:r>
        <w:r w:rsidR="00110E46">
          <w:rPr>
            <w:webHidden/>
          </w:rPr>
          <w:fldChar w:fldCharType="begin"/>
        </w:r>
        <w:r w:rsidR="00110E46">
          <w:rPr>
            <w:webHidden/>
          </w:rPr>
          <w:instrText xml:space="preserve"> PAGEREF _Toc398046616 \h </w:instrText>
        </w:r>
        <w:r w:rsidR="00110E46">
          <w:rPr>
            <w:webHidden/>
          </w:rPr>
        </w:r>
        <w:r w:rsidR="00110E46">
          <w:rPr>
            <w:webHidden/>
          </w:rPr>
          <w:fldChar w:fldCharType="separate"/>
        </w:r>
        <w:r w:rsidR="00110E46">
          <w:rPr>
            <w:webHidden/>
          </w:rPr>
          <w:t>3</w:t>
        </w:r>
        <w:r w:rsidR="00110E46">
          <w:rPr>
            <w:webHidden/>
          </w:rPr>
          <w:fldChar w:fldCharType="end"/>
        </w:r>
      </w:hyperlink>
    </w:p>
    <w:p w14:paraId="6990656F" w14:textId="77777777" w:rsidR="00110E46" w:rsidRDefault="00D34F46">
      <w:pPr>
        <w:pStyle w:val="TOC2"/>
        <w:rPr>
          <w:rFonts w:eastAsiaTheme="minorEastAsia" w:cstheme="minorBidi"/>
          <w:szCs w:val="22"/>
        </w:rPr>
      </w:pPr>
      <w:hyperlink w:anchor="_Toc398046617" w:history="1">
        <w:r w:rsidR="00110E46" w:rsidRPr="00FF5E35">
          <w:rPr>
            <w:rStyle w:val="Hyperlink"/>
          </w:rPr>
          <w:t>1.5</w:t>
        </w:r>
        <w:r w:rsidR="00110E46">
          <w:rPr>
            <w:rFonts w:eastAsiaTheme="minorEastAsia" w:cstheme="minorBidi"/>
            <w:szCs w:val="22"/>
          </w:rPr>
          <w:tab/>
        </w:r>
        <w:r w:rsidR="00110E46" w:rsidRPr="00FF5E35">
          <w:rPr>
            <w:rStyle w:val="Hyperlink"/>
          </w:rPr>
          <w:t>Scope</w:t>
        </w:r>
        <w:r w:rsidR="00110E46">
          <w:rPr>
            <w:webHidden/>
          </w:rPr>
          <w:tab/>
        </w:r>
        <w:r w:rsidR="00110E46">
          <w:rPr>
            <w:webHidden/>
          </w:rPr>
          <w:fldChar w:fldCharType="begin"/>
        </w:r>
        <w:r w:rsidR="00110E46">
          <w:rPr>
            <w:webHidden/>
          </w:rPr>
          <w:instrText xml:space="preserve"> PAGEREF _Toc398046617 \h </w:instrText>
        </w:r>
        <w:r w:rsidR="00110E46">
          <w:rPr>
            <w:webHidden/>
          </w:rPr>
        </w:r>
        <w:r w:rsidR="00110E46">
          <w:rPr>
            <w:webHidden/>
          </w:rPr>
          <w:fldChar w:fldCharType="separate"/>
        </w:r>
        <w:r w:rsidR="00110E46">
          <w:rPr>
            <w:webHidden/>
          </w:rPr>
          <w:t>3</w:t>
        </w:r>
        <w:r w:rsidR="00110E46">
          <w:rPr>
            <w:webHidden/>
          </w:rPr>
          <w:fldChar w:fldCharType="end"/>
        </w:r>
      </w:hyperlink>
    </w:p>
    <w:p w14:paraId="639030FC" w14:textId="77777777" w:rsidR="00110E46" w:rsidRDefault="00D34F46">
      <w:pPr>
        <w:pStyle w:val="TOC1"/>
        <w:rPr>
          <w:rFonts w:eastAsiaTheme="minorEastAsia" w:cstheme="minorBidi"/>
          <w:b w:val="0"/>
          <w:sz w:val="22"/>
          <w:szCs w:val="22"/>
        </w:rPr>
      </w:pPr>
      <w:hyperlink w:anchor="_Toc398046618" w:history="1">
        <w:r w:rsidR="00110E46" w:rsidRPr="00FF5E35">
          <w:rPr>
            <w:rStyle w:val="Hyperlink"/>
          </w:rPr>
          <w:t>2</w:t>
        </w:r>
        <w:r w:rsidR="00110E46">
          <w:rPr>
            <w:rFonts w:eastAsiaTheme="minorEastAsia" w:cstheme="minorBidi"/>
            <w:b w:val="0"/>
            <w:sz w:val="22"/>
            <w:szCs w:val="22"/>
          </w:rPr>
          <w:tab/>
        </w:r>
        <w:r w:rsidR="00110E46" w:rsidRPr="00FF5E35">
          <w:rPr>
            <w:rStyle w:val="Hyperlink"/>
          </w:rPr>
          <w:t>Use Cases</w:t>
        </w:r>
        <w:r w:rsidR="00110E46">
          <w:rPr>
            <w:webHidden/>
          </w:rPr>
          <w:tab/>
        </w:r>
        <w:r w:rsidR="00110E46">
          <w:rPr>
            <w:webHidden/>
          </w:rPr>
          <w:fldChar w:fldCharType="begin"/>
        </w:r>
        <w:r w:rsidR="00110E46">
          <w:rPr>
            <w:webHidden/>
          </w:rPr>
          <w:instrText xml:space="preserve"> PAGEREF _Toc398046618 \h </w:instrText>
        </w:r>
        <w:r w:rsidR="00110E46">
          <w:rPr>
            <w:webHidden/>
          </w:rPr>
        </w:r>
        <w:r w:rsidR="00110E46">
          <w:rPr>
            <w:webHidden/>
          </w:rPr>
          <w:fldChar w:fldCharType="separate"/>
        </w:r>
        <w:r w:rsidR="00110E46">
          <w:rPr>
            <w:webHidden/>
          </w:rPr>
          <w:t>5</w:t>
        </w:r>
        <w:r w:rsidR="00110E46">
          <w:rPr>
            <w:webHidden/>
          </w:rPr>
          <w:fldChar w:fldCharType="end"/>
        </w:r>
      </w:hyperlink>
    </w:p>
    <w:p w14:paraId="2DB40F56" w14:textId="77777777" w:rsidR="00110E46" w:rsidRDefault="00D34F46">
      <w:pPr>
        <w:pStyle w:val="TOC2"/>
        <w:rPr>
          <w:rFonts w:eastAsiaTheme="minorEastAsia" w:cstheme="minorBidi"/>
          <w:szCs w:val="22"/>
        </w:rPr>
      </w:pPr>
      <w:hyperlink w:anchor="_Toc398046619" w:history="1">
        <w:r w:rsidR="00110E46" w:rsidRPr="00FF5E35">
          <w:rPr>
            <w:rStyle w:val="Hyperlink"/>
          </w:rPr>
          <w:t>2.1</w:t>
        </w:r>
        <w:r w:rsidR="00110E46">
          <w:rPr>
            <w:rFonts w:eastAsiaTheme="minorEastAsia" w:cstheme="minorBidi"/>
            <w:szCs w:val="22"/>
          </w:rPr>
          <w:tab/>
        </w:r>
        <w:r w:rsidR="00110E46" w:rsidRPr="00FF5E35">
          <w:rPr>
            <w:rStyle w:val="Hyperlink"/>
          </w:rPr>
          <w:t>eCQM and CDS Artifact Development</w:t>
        </w:r>
        <w:r w:rsidR="00110E46">
          <w:rPr>
            <w:webHidden/>
          </w:rPr>
          <w:tab/>
        </w:r>
        <w:r w:rsidR="00110E46">
          <w:rPr>
            <w:webHidden/>
          </w:rPr>
          <w:fldChar w:fldCharType="begin"/>
        </w:r>
        <w:r w:rsidR="00110E46">
          <w:rPr>
            <w:webHidden/>
          </w:rPr>
          <w:instrText xml:space="preserve"> PAGEREF _Toc398046619 \h </w:instrText>
        </w:r>
        <w:r w:rsidR="00110E46">
          <w:rPr>
            <w:webHidden/>
          </w:rPr>
        </w:r>
        <w:r w:rsidR="00110E46">
          <w:rPr>
            <w:webHidden/>
          </w:rPr>
          <w:fldChar w:fldCharType="separate"/>
        </w:r>
        <w:r w:rsidR="00110E46">
          <w:rPr>
            <w:webHidden/>
          </w:rPr>
          <w:t>5</w:t>
        </w:r>
        <w:r w:rsidR="00110E46">
          <w:rPr>
            <w:webHidden/>
          </w:rPr>
          <w:fldChar w:fldCharType="end"/>
        </w:r>
      </w:hyperlink>
    </w:p>
    <w:p w14:paraId="6FBD1D46" w14:textId="77777777" w:rsidR="00110E46" w:rsidRDefault="00D34F46">
      <w:pPr>
        <w:pStyle w:val="TOC2"/>
        <w:rPr>
          <w:rFonts w:eastAsiaTheme="minorEastAsia" w:cstheme="minorBidi"/>
          <w:szCs w:val="22"/>
        </w:rPr>
      </w:pPr>
      <w:hyperlink w:anchor="_Toc398046620" w:history="1">
        <w:r w:rsidR="00110E46" w:rsidRPr="00FF5E35">
          <w:rPr>
            <w:rStyle w:val="Hyperlink"/>
          </w:rPr>
          <w:t>2.2</w:t>
        </w:r>
        <w:r w:rsidR="00110E46">
          <w:rPr>
            <w:rFonts w:eastAsiaTheme="minorEastAsia" w:cstheme="minorBidi"/>
            <w:szCs w:val="22"/>
          </w:rPr>
          <w:tab/>
        </w:r>
        <w:r w:rsidR="00110E46" w:rsidRPr="00FF5E35">
          <w:rPr>
            <w:rStyle w:val="Hyperlink"/>
          </w:rPr>
          <w:t>eCQM and CDS Artifact Implementation</w:t>
        </w:r>
        <w:r w:rsidR="00110E46">
          <w:rPr>
            <w:webHidden/>
          </w:rPr>
          <w:tab/>
        </w:r>
        <w:r w:rsidR="00110E46">
          <w:rPr>
            <w:webHidden/>
          </w:rPr>
          <w:fldChar w:fldCharType="begin"/>
        </w:r>
        <w:r w:rsidR="00110E46">
          <w:rPr>
            <w:webHidden/>
          </w:rPr>
          <w:instrText xml:space="preserve"> PAGEREF _Toc398046620 \h </w:instrText>
        </w:r>
        <w:r w:rsidR="00110E46">
          <w:rPr>
            <w:webHidden/>
          </w:rPr>
        </w:r>
        <w:r w:rsidR="00110E46">
          <w:rPr>
            <w:webHidden/>
          </w:rPr>
          <w:fldChar w:fldCharType="separate"/>
        </w:r>
        <w:r w:rsidR="00110E46">
          <w:rPr>
            <w:webHidden/>
          </w:rPr>
          <w:t>6</w:t>
        </w:r>
        <w:r w:rsidR="00110E46">
          <w:rPr>
            <w:webHidden/>
          </w:rPr>
          <w:fldChar w:fldCharType="end"/>
        </w:r>
      </w:hyperlink>
    </w:p>
    <w:p w14:paraId="4518E7C3" w14:textId="77777777" w:rsidR="00110E46" w:rsidRDefault="00D34F46">
      <w:pPr>
        <w:pStyle w:val="TOC2"/>
        <w:rPr>
          <w:rFonts w:eastAsiaTheme="minorEastAsia" w:cstheme="minorBidi"/>
          <w:szCs w:val="22"/>
        </w:rPr>
      </w:pPr>
      <w:hyperlink w:anchor="_Toc398046621" w:history="1">
        <w:r w:rsidR="00110E46" w:rsidRPr="00FF5E35">
          <w:rPr>
            <w:rStyle w:val="Hyperlink"/>
          </w:rPr>
          <w:t>2.3</w:t>
        </w:r>
        <w:r w:rsidR="00110E46">
          <w:rPr>
            <w:rFonts w:eastAsiaTheme="minorEastAsia" w:cstheme="minorBidi"/>
            <w:szCs w:val="22"/>
          </w:rPr>
          <w:tab/>
        </w:r>
        <w:r w:rsidR="00110E46" w:rsidRPr="00FF5E35">
          <w:rPr>
            <w:rStyle w:val="Hyperlink"/>
          </w:rPr>
          <w:t>eCQM and CDS Artifact Evaluation</w:t>
        </w:r>
        <w:r w:rsidR="00110E46">
          <w:rPr>
            <w:webHidden/>
          </w:rPr>
          <w:tab/>
        </w:r>
        <w:r w:rsidR="00110E46">
          <w:rPr>
            <w:webHidden/>
          </w:rPr>
          <w:fldChar w:fldCharType="begin"/>
        </w:r>
        <w:r w:rsidR="00110E46">
          <w:rPr>
            <w:webHidden/>
          </w:rPr>
          <w:instrText xml:space="preserve"> PAGEREF _Toc398046621 \h </w:instrText>
        </w:r>
        <w:r w:rsidR="00110E46">
          <w:rPr>
            <w:webHidden/>
          </w:rPr>
        </w:r>
        <w:r w:rsidR="00110E46">
          <w:rPr>
            <w:webHidden/>
          </w:rPr>
          <w:fldChar w:fldCharType="separate"/>
        </w:r>
        <w:r w:rsidR="00110E46">
          <w:rPr>
            <w:webHidden/>
          </w:rPr>
          <w:t>6</w:t>
        </w:r>
        <w:r w:rsidR="00110E46">
          <w:rPr>
            <w:webHidden/>
          </w:rPr>
          <w:fldChar w:fldCharType="end"/>
        </w:r>
      </w:hyperlink>
    </w:p>
    <w:p w14:paraId="677FFBE1" w14:textId="77777777" w:rsidR="00110E46" w:rsidRDefault="00D34F46">
      <w:pPr>
        <w:pStyle w:val="TOC1"/>
        <w:rPr>
          <w:rFonts w:eastAsiaTheme="minorEastAsia" w:cstheme="minorBidi"/>
          <w:b w:val="0"/>
          <w:sz w:val="22"/>
          <w:szCs w:val="22"/>
        </w:rPr>
      </w:pPr>
      <w:hyperlink w:anchor="_Toc398046622" w:history="1">
        <w:r w:rsidR="00110E46" w:rsidRPr="00FF5E35">
          <w:rPr>
            <w:rStyle w:val="Hyperlink"/>
          </w:rPr>
          <w:t>3</w:t>
        </w:r>
        <w:r w:rsidR="00110E46">
          <w:rPr>
            <w:rFonts w:eastAsiaTheme="minorEastAsia" w:cstheme="minorBidi"/>
            <w:b w:val="0"/>
            <w:sz w:val="22"/>
            <w:szCs w:val="22"/>
          </w:rPr>
          <w:tab/>
        </w:r>
        <w:r w:rsidR="00110E46" w:rsidRPr="00FF5E35">
          <w:rPr>
            <w:rStyle w:val="Hyperlink"/>
          </w:rPr>
          <w:t>Requirements</w:t>
        </w:r>
        <w:r w:rsidR="00110E46">
          <w:rPr>
            <w:webHidden/>
          </w:rPr>
          <w:tab/>
        </w:r>
        <w:r w:rsidR="00110E46">
          <w:rPr>
            <w:webHidden/>
          </w:rPr>
          <w:fldChar w:fldCharType="begin"/>
        </w:r>
        <w:r w:rsidR="00110E46">
          <w:rPr>
            <w:webHidden/>
          </w:rPr>
          <w:instrText xml:space="preserve"> PAGEREF _Toc398046622 \h </w:instrText>
        </w:r>
        <w:r w:rsidR="00110E46">
          <w:rPr>
            <w:webHidden/>
          </w:rPr>
        </w:r>
        <w:r w:rsidR="00110E46">
          <w:rPr>
            <w:webHidden/>
          </w:rPr>
          <w:fldChar w:fldCharType="separate"/>
        </w:r>
        <w:r w:rsidR="00110E46">
          <w:rPr>
            <w:webHidden/>
          </w:rPr>
          <w:t>8</w:t>
        </w:r>
        <w:r w:rsidR="00110E46">
          <w:rPr>
            <w:webHidden/>
          </w:rPr>
          <w:fldChar w:fldCharType="end"/>
        </w:r>
      </w:hyperlink>
    </w:p>
    <w:p w14:paraId="33EED0FD" w14:textId="77777777" w:rsidR="00110E46" w:rsidRDefault="00D34F46">
      <w:pPr>
        <w:pStyle w:val="TOC2"/>
        <w:rPr>
          <w:rFonts w:eastAsiaTheme="minorEastAsia" w:cstheme="minorBidi"/>
          <w:szCs w:val="22"/>
        </w:rPr>
      </w:pPr>
      <w:hyperlink w:anchor="_Toc398046623" w:history="1">
        <w:r w:rsidR="00110E46" w:rsidRPr="00FF5E35">
          <w:rPr>
            <w:rStyle w:val="Hyperlink"/>
          </w:rPr>
          <w:t>3.1</w:t>
        </w:r>
        <w:r w:rsidR="00110E46">
          <w:rPr>
            <w:rFonts w:eastAsiaTheme="minorEastAsia" w:cstheme="minorBidi"/>
            <w:szCs w:val="22"/>
          </w:rPr>
          <w:tab/>
        </w:r>
        <w:r w:rsidR="00110E46" w:rsidRPr="00FF5E35">
          <w:rPr>
            <w:rStyle w:val="Hyperlink"/>
          </w:rPr>
          <w:t>Coverage</w:t>
        </w:r>
        <w:r w:rsidR="00110E46">
          <w:rPr>
            <w:webHidden/>
          </w:rPr>
          <w:tab/>
        </w:r>
        <w:r w:rsidR="00110E46">
          <w:rPr>
            <w:webHidden/>
          </w:rPr>
          <w:fldChar w:fldCharType="begin"/>
        </w:r>
        <w:r w:rsidR="00110E46">
          <w:rPr>
            <w:webHidden/>
          </w:rPr>
          <w:instrText xml:space="preserve"> PAGEREF _Toc398046623 \h </w:instrText>
        </w:r>
        <w:r w:rsidR="00110E46">
          <w:rPr>
            <w:webHidden/>
          </w:rPr>
        </w:r>
        <w:r w:rsidR="00110E46">
          <w:rPr>
            <w:webHidden/>
          </w:rPr>
          <w:fldChar w:fldCharType="separate"/>
        </w:r>
        <w:r w:rsidR="00110E46">
          <w:rPr>
            <w:webHidden/>
          </w:rPr>
          <w:t>8</w:t>
        </w:r>
        <w:r w:rsidR="00110E46">
          <w:rPr>
            <w:webHidden/>
          </w:rPr>
          <w:fldChar w:fldCharType="end"/>
        </w:r>
      </w:hyperlink>
    </w:p>
    <w:p w14:paraId="6BD4431D" w14:textId="77777777" w:rsidR="00110E46" w:rsidRDefault="00D34F46">
      <w:pPr>
        <w:pStyle w:val="TOC2"/>
        <w:rPr>
          <w:rFonts w:eastAsiaTheme="minorEastAsia" w:cstheme="minorBidi"/>
          <w:szCs w:val="22"/>
        </w:rPr>
      </w:pPr>
      <w:hyperlink w:anchor="_Toc398046624" w:history="1">
        <w:r w:rsidR="00110E46" w:rsidRPr="00FF5E35">
          <w:rPr>
            <w:rStyle w:val="Hyperlink"/>
          </w:rPr>
          <w:t>3.2</w:t>
        </w:r>
        <w:r w:rsidR="00110E46">
          <w:rPr>
            <w:rFonts w:eastAsiaTheme="minorEastAsia" w:cstheme="minorBidi"/>
            <w:szCs w:val="22"/>
          </w:rPr>
          <w:tab/>
        </w:r>
        <w:r w:rsidR="00110E46" w:rsidRPr="00FF5E35">
          <w:rPr>
            <w:rStyle w:val="Hyperlink"/>
          </w:rPr>
          <w:t>Format</w:t>
        </w:r>
        <w:r w:rsidR="00110E46">
          <w:rPr>
            <w:webHidden/>
          </w:rPr>
          <w:tab/>
        </w:r>
        <w:r w:rsidR="00110E46">
          <w:rPr>
            <w:webHidden/>
          </w:rPr>
          <w:fldChar w:fldCharType="begin"/>
        </w:r>
        <w:r w:rsidR="00110E46">
          <w:rPr>
            <w:webHidden/>
          </w:rPr>
          <w:instrText xml:space="preserve"> PAGEREF _Toc398046624 \h </w:instrText>
        </w:r>
        <w:r w:rsidR="00110E46">
          <w:rPr>
            <w:webHidden/>
          </w:rPr>
        </w:r>
        <w:r w:rsidR="00110E46">
          <w:rPr>
            <w:webHidden/>
          </w:rPr>
          <w:fldChar w:fldCharType="separate"/>
        </w:r>
        <w:r w:rsidR="00110E46">
          <w:rPr>
            <w:webHidden/>
          </w:rPr>
          <w:t>8</w:t>
        </w:r>
        <w:r w:rsidR="00110E46">
          <w:rPr>
            <w:webHidden/>
          </w:rPr>
          <w:fldChar w:fldCharType="end"/>
        </w:r>
      </w:hyperlink>
    </w:p>
    <w:p w14:paraId="491F9B22" w14:textId="77777777" w:rsidR="00110E46" w:rsidRDefault="00D34F46">
      <w:pPr>
        <w:pStyle w:val="TOC2"/>
        <w:rPr>
          <w:rFonts w:eastAsiaTheme="minorEastAsia" w:cstheme="minorBidi"/>
          <w:szCs w:val="22"/>
        </w:rPr>
      </w:pPr>
      <w:hyperlink w:anchor="_Toc398046625" w:history="1">
        <w:r w:rsidR="00110E46" w:rsidRPr="00FF5E35">
          <w:rPr>
            <w:rStyle w:val="Hyperlink"/>
          </w:rPr>
          <w:t>3.3</w:t>
        </w:r>
        <w:r w:rsidR="00110E46">
          <w:rPr>
            <w:rFonts w:eastAsiaTheme="minorEastAsia" w:cstheme="minorBidi"/>
            <w:szCs w:val="22"/>
          </w:rPr>
          <w:tab/>
        </w:r>
        <w:r w:rsidR="00110E46" w:rsidRPr="00FF5E35">
          <w:rPr>
            <w:rStyle w:val="Hyperlink"/>
          </w:rPr>
          <w:t>Usability</w:t>
        </w:r>
        <w:r w:rsidR="00110E46">
          <w:rPr>
            <w:webHidden/>
          </w:rPr>
          <w:tab/>
        </w:r>
        <w:r w:rsidR="00110E46">
          <w:rPr>
            <w:webHidden/>
          </w:rPr>
          <w:fldChar w:fldCharType="begin"/>
        </w:r>
        <w:r w:rsidR="00110E46">
          <w:rPr>
            <w:webHidden/>
          </w:rPr>
          <w:instrText xml:space="preserve"> PAGEREF _Toc398046625 \h </w:instrText>
        </w:r>
        <w:r w:rsidR="00110E46">
          <w:rPr>
            <w:webHidden/>
          </w:rPr>
        </w:r>
        <w:r w:rsidR="00110E46">
          <w:rPr>
            <w:webHidden/>
          </w:rPr>
          <w:fldChar w:fldCharType="separate"/>
        </w:r>
        <w:r w:rsidR="00110E46">
          <w:rPr>
            <w:webHidden/>
          </w:rPr>
          <w:t>8</w:t>
        </w:r>
        <w:r w:rsidR="00110E46">
          <w:rPr>
            <w:webHidden/>
          </w:rPr>
          <w:fldChar w:fldCharType="end"/>
        </w:r>
      </w:hyperlink>
    </w:p>
    <w:p w14:paraId="5C8F3AE5" w14:textId="77777777" w:rsidR="00110E46" w:rsidRDefault="00D34F46">
      <w:pPr>
        <w:pStyle w:val="TOC2"/>
        <w:rPr>
          <w:rFonts w:eastAsiaTheme="minorEastAsia" w:cstheme="minorBidi"/>
          <w:szCs w:val="22"/>
        </w:rPr>
      </w:pPr>
      <w:hyperlink w:anchor="_Toc398046626" w:history="1">
        <w:r w:rsidR="00110E46" w:rsidRPr="00FF5E35">
          <w:rPr>
            <w:rStyle w:val="Hyperlink"/>
          </w:rPr>
          <w:t>3.4</w:t>
        </w:r>
        <w:r w:rsidR="00110E46">
          <w:rPr>
            <w:rFonts w:eastAsiaTheme="minorEastAsia" w:cstheme="minorBidi"/>
            <w:szCs w:val="22"/>
          </w:rPr>
          <w:tab/>
        </w:r>
        <w:r w:rsidR="00110E46" w:rsidRPr="00FF5E35">
          <w:rPr>
            <w:rStyle w:val="Hyperlink"/>
          </w:rPr>
          <w:t>Computability</w:t>
        </w:r>
        <w:r w:rsidR="00110E46">
          <w:rPr>
            <w:webHidden/>
          </w:rPr>
          <w:tab/>
        </w:r>
        <w:r w:rsidR="00110E46">
          <w:rPr>
            <w:webHidden/>
          </w:rPr>
          <w:fldChar w:fldCharType="begin"/>
        </w:r>
        <w:r w:rsidR="00110E46">
          <w:rPr>
            <w:webHidden/>
          </w:rPr>
          <w:instrText xml:space="preserve"> PAGEREF _Toc398046626 \h </w:instrText>
        </w:r>
        <w:r w:rsidR="00110E46">
          <w:rPr>
            <w:webHidden/>
          </w:rPr>
        </w:r>
        <w:r w:rsidR="00110E46">
          <w:rPr>
            <w:webHidden/>
          </w:rPr>
          <w:fldChar w:fldCharType="separate"/>
        </w:r>
        <w:r w:rsidR="00110E46">
          <w:rPr>
            <w:webHidden/>
          </w:rPr>
          <w:t>9</w:t>
        </w:r>
        <w:r w:rsidR="00110E46">
          <w:rPr>
            <w:webHidden/>
          </w:rPr>
          <w:fldChar w:fldCharType="end"/>
        </w:r>
      </w:hyperlink>
    </w:p>
    <w:p w14:paraId="7DD35155" w14:textId="77777777" w:rsidR="00110E46" w:rsidRDefault="00D34F46">
      <w:pPr>
        <w:pStyle w:val="TOC2"/>
        <w:rPr>
          <w:rFonts w:eastAsiaTheme="minorEastAsia" w:cstheme="minorBidi"/>
          <w:szCs w:val="22"/>
        </w:rPr>
      </w:pPr>
      <w:hyperlink w:anchor="_Toc398046627" w:history="1">
        <w:r w:rsidR="00110E46" w:rsidRPr="00FF5E35">
          <w:rPr>
            <w:rStyle w:val="Hyperlink"/>
          </w:rPr>
          <w:t>3.5</w:t>
        </w:r>
        <w:r w:rsidR="00110E46">
          <w:rPr>
            <w:rFonts w:eastAsiaTheme="minorEastAsia" w:cstheme="minorBidi"/>
            <w:szCs w:val="22"/>
          </w:rPr>
          <w:tab/>
        </w:r>
        <w:r w:rsidR="00110E46" w:rsidRPr="00FF5E35">
          <w:rPr>
            <w:rStyle w:val="Hyperlink"/>
          </w:rPr>
          <w:t>Interoperability</w:t>
        </w:r>
        <w:r w:rsidR="00110E46">
          <w:rPr>
            <w:webHidden/>
          </w:rPr>
          <w:tab/>
        </w:r>
        <w:r w:rsidR="00110E46">
          <w:rPr>
            <w:webHidden/>
          </w:rPr>
          <w:fldChar w:fldCharType="begin"/>
        </w:r>
        <w:r w:rsidR="00110E46">
          <w:rPr>
            <w:webHidden/>
          </w:rPr>
          <w:instrText xml:space="preserve"> PAGEREF _Toc398046627 \h </w:instrText>
        </w:r>
        <w:r w:rsidR="00110E46">
          <w:rPr>
            <w:webHidden/>
          </w:rPr>
        </w:r>
        <w:r w:rsidR="00110E46">
          <w:rPr>
            <w:webHidden/>
          </w:rPr>
          <w:fldChar w:fldCharType="separate"/>
        </w:r>
        <w:r w:rsidR="00110E46">
          <w:rPr>
            <w:webHidden/>
          </w:rPr>
          <w:t>9</w:t>
        </w:r>
        <w:r w:rsidR="00110E46">
          <w:rPr>
            <w:webHidden/>
          </w:rPr>
          <w:fldChar w:fldCharType="end"/>
        </w:r>
      </w:hyperlink>
    </w:p>
    <w:p w14:paraId="2EE42A88" w14:textId="77777777" w:rsidR="00110E46" w:rsidRDefault="00D34F46">
      <w:pPr>
        <w:pStyle w:val="TOC2"/>
        <w:rPr>
          <w:rFonts w:eastAsiaTheme="minorEastAsia" w:cstheme="minorBidi"/>
          <w:szCs w:val="22"/>
        </w:rPr>
      </w:pPr>
      <w:hyperlink w:anchor="_Toc398046628" w:history="1">
        <w:r w:rsidR="00110E46" w:rsidRPr="00FF5E35">
          <w:rPr>
            <w:rStyle w:val="Hyperlink"/>
          </w:rPr>
          <w:t>3.6</w:t>
        </w:r>
        <w:r w:rsidR="00110E46">
          <w:rPr>
            <w:rFonts w:eastAsiaTheme="minorEastAsia" w:cstheme="minorBidi"/>
            <w:szCs w:val="22"/>
          </w:rPr>
          <w:tab/>
        </w:r>
        <w:r w:rsidR="00110E46" w:rsidRPr="00FF5E35">
          <w:rPr>
            <w:rStyle w:val="Hyperlink"/>
          </w:rPr>
          <w:t>Extensibility</w:t>
        </w:r>
        <w:r w:rsidR="00110E46">
          <w:rPr>
            <w:webHidden/>
          </w:rPr>
          <w:tab/>
        </w:r>
        <w:r w:rsidR="00110E46">
          <w:rPr>
            <w:webHidden/>
          </w:rPr>
          <w:fldChar w:fldCharType="begin"/>
        </w:r>
        <w:r w:rsidR="00110E46">
          <w:rPr>
            <w:webHidden/>
          </w:rPr>
          <w:instrText xml:space="preserve"> PAGEREF _Toc398046628 \h </w:instrText>
        </w:r>
        <w:r w:rsidR="00110E46">
          <w:rPr>
            <w:webHidden/>
          </w:rPr>
        </w:r>
        <w:r w:rsidR="00110E46">
          <w:rPr>
            <w:webHidden/>
          </w:rPr>
          <w:fldChar w:fldCharType="separate"/>
        </w:r>
        <w:r w:rsidR="00110E46">
          <w:rPr>
            <w:webHidden/>
          </w:rPr>
          <w:t>9</w:t>
        </w:r>
        <w:r w:rsidR="00110E46">
          <w:rPr>
            <w:webHidden/>
          </w:rPr>
          <w:fldChar w:fldCharType="end"/>
        </w:r>
      </w:hyperlink>
    </w:p>
    <w:p w14:paraId="0240789B" w14:textId="77777777" w:rsidR="00110E46" w:rsidRDefault="00D34F46">
      <w:pPr>
        <w:pStyle w:val="TOC2"/>
        <w:rPr>
          <w:rFonts w:eastAsiaTheme="minorEastAsia" w:cstheme="minorBidi"/>
          <w:szCs w:val="22"/>
        </w:rPr>
      </w:pPr>
      <w:hyperlink w:anchor="_Toc398046629" w:history="1">
        <w:r w:rsidR="00110E46" w:rsidRPr="00FF5E35">
          <w:rPr>
            <w:rStyle w:val="Hyperlink"/>
          </w:rPr>
          <w:t>3.7</w:t>
        </w:r>
        <w:r w:rsidR="00110E46">
          <w:rPr>
            <w:rFonts w:eastAsiaTheme="minorEastAsia" w:cstheme="minorBidi"/>
            <w:szCs w:val="22"/>
          </w:rPr>
          <w:tab/>
        </w:r>
        <w:r w:rsidR="00110E46" w:rsidRPr="00FF5E35">
          <w:rPr>
            <w:rStyle w:val="Hyperlink"/>
          </w:rPr>
          <w:t>Out of Scope</w:t>
        </w:r>
        <w:r w:rsidR="00110E46">
          <w:rPr>
            <w:webHidden/>
          </w:rPr>
          <w:tab/>
        </w:r>
        <w:r w:rsidR="00110E46">
          <w:rPr>
            <w:webHidden/>
          </w:rPr>
          <w:fldChar w:fldCharType="begin"/>
        </w:r>
        <w:r w:rsidR="00110E46">
          <w:rPr>
            <w:webHidden/>
          </w:rPr>
          <w:instrText xml:space="preserve"> PAGEREF _Toc398046629 \h </w:instrText>
        </w:r>
        <w:r w:rsidR="00110E46">
          <w:rPr>
            <w:webHidden/>
          </w:rPr>
        </w:r>
        <w:r w:rsidR="00110E46">
          <w:rPr>
            <w:webHidden/>
          </w:rPr>
          <w:fldChar w:fldCharType="separate"/>
        </w:r>
        <w:r w:rsidR="00110E46">
          <w:rPr>
            <w:webHidden/>
          </w:rPr>
          <w:t>10</w:t>
        </w:r>
        <w:r w:rsidR="00110E46">
          <w:rPr>
            <w:webHidden/>
          </w:rPr>
          <w:fldChar w:fldCharType="end"/>
        </w:r>
      </w:hyperlink>
    </w:p>
    <w:p w14:paraId="7E5F7393" w14:textId="77777777" w:rsidR="00110E46" w:rsidRDefault="00D34F46">
      <w:pPr>
        <w:pStyle w:val="TOC1"/>
        <w:rPr>
          <w:rFonts w:eastAsiaTheme="minorEastAsia" w:cstheme="minorBidi"/>
          <w:b w:val="0"/>
          <w:sz w:val="22"/>
          <w:szCs w:val="22"/>
        </w:rPr>
      </w:pPr>
      <w:hyperlink w:anchor="_Toc398046630" w:history="1">
        <w:r w:rsidR="00110E46" w:rsidRPr="00FF5E35">
          <w:rPr>
            <w:rStyle w:val="Hyperlink"/>
          </w:rPr>
          <w:t>4</w:t>
        </w:r>
        <w:r w:rsidR="00110E46">
          <w:rPr>
            <w:rFonts w:eastAsiaTheme="minorEastAsia" w:cstheme="minorBidi"/>
            <w:b w:val="0"/>
            <w:sz w:val="22"/>
            <w:szCs w:val="22"/>
          </w:rPr>
          <w:tab/>
        </w:r>
        <w:r w:rsidR="00110E46" w:rsidRPr="00FF5E35">
          <w:rPr>
            <w:rStyle w:val="Hyperlink"/>
          </w:rPr>
          <w:t>Model Overview</w:t>
        </w:r>
        <w:r w:rsidR="00110E46">
          <w:rPr>
            <w:webHidden/>
          </w:rPr>
          <w:tab/>
        </w:r>
        <w:r w:rsidR="00110E46">
          <w:rPr>
            <w:webHidden/>
          </w:rPr>
          <w:fldChar w:fldCharType="begin"/>
        </w:r>
        <w:r w:rsidR="00110E46">
          <w:rPr>
            <w:webHidden/>
          </w:rPr>
          <w:instrText xml:space="preserve"> PAGEREF _Toc398046630 \h </w:instrText>
        </w:r>
        <w:r w:rsidR="00110E46">
          <w:rPr>
            <w:webHidden/>
          </w:rPr>
        </w:r>
        <w:r w:rsidR="00110E46">
          <w:rPr>
            <w:webHidden/>
          </w:rPr>
          <w:fldChar w:fldCharType="separate"/>
        </w:r>
        <w:r w:rsidR="00110E46">
          <w:rPr>
            <w:webHidden/>
          </w:rPr>
          <w:t>11</w:t>
        </w:r>
        <w:r w:rsidR="00110E46">
          <w:rPr>
            <w:webHidden/>
          </w:rPr>
          <w:fldChar w:fldCharType="end"/>
        </w:r>
      </w:hyperlink>
    </w:p>
    <w:p w14:paraId="2EE1C11F" w14:textId="77777777" w:rsidR="00110E46" w:rsidRDefault="00D34F46">
      <w:pPr>
        <w:pStyle w:val="TOC2"/>
        <w:rPr>
          <w:rFonts w:eastAsiaTheme="minorEastAsia" w:cstheme="minorBidi"/>
          <w:szCs w:val="22"/>
        </w:rPr>
      </w:pPr>
      <w:hyperlink w:anchor="_Toc398046631" w:history="1">
        <w:r w:rsidR="00110E46" w:rsidRPr="00FF5E35">
          <w:rPr>
            <w:rStyle w:val="Hyperlink"/>
          </w:rPr>
          <w:t>4.1</w:t>
        </w:r>
        <w:r w:rsidR="00110E46">
          <w:rPr>
            <w:rFonts w:eastAsiaTheme="minorEastAsia" w:cstheme="minorBidi"/>
            <w:szCs w:val="22"/>
          </w:rPr>
          <w:tab/>
        </w:r>
        <w:r w:rsidR="00110E46" w:rsidRPr="00FF5E35">
          <w:rPr>
            <w:rStyle w:val="Hyperlink"/>
          </w:rPr>
          <w:t>Design</w:t>
        </w:r>
        <w:r w:rsidR="00110E46">
          <w:rPr>
            <w:webHidden/>
          </w:rPr>
          <w:tab/>
        </w:r>
        <w:r w:rsidR="00110E46">
          <w:rPr>
            <w:webHidden/>
          </w:rPr>
          <w:fldChar w:fldCharType="begin"/>
        </w:r>
        <w:r w:rsidR="00110E46">
          <w:rPr>
            <w:webHidden/>
          </w:rPr>
          <w:instrText xml:space="preserve"> PAGEREF _Toc398046631 \h </w:instrText>
        </w:r>
        <w:r w:rsidR="00110E46">
          <w:rPr>
            <w:webHidden/>
          </w:rPr>
        </w:r>
        <w:r w:rsidR="00110E46">
          <w:rPr>
            <w:webHidden/>
          </w:rPr>
          <w:fldChar w:fldCharType="separate"/>
        </w:r>
        <w:r w:rsidR="00110E46">
          <w:rPr>
            <w:webHidden/>
          </w:rPr>
          <w:t>11</w:t>
        </w:r>
        <w:r w:rsidR="00110E46">
          <w:rPr>
            <w:webHidden/>
          </w:rPr>
          <w:fldChar w:fldCharType="end"/>
        </w:r>
      </w:hyperlink>
    </w:p>
    <w:p w14:paraId="25BA9044" w14:textId="77777777" w:rsidR="00110E46" w:rsidRDefault="00D34F46">
      <w:pPr>
        <w:pStyle w:val="TOC3"/>
        <w:rPr>
          <w:rFonts w:eastAsiaTheme="minorEastAsia" w:cstheme="minorBidi"/>
          <w:szCs w:val="22"/>
        </w:rPr>
      </w:pPr>
      <w:hyperlink w:anchor="_Toc398046632" w:history="1">
        <w:r w:rsidR="00110E46" w:rsidRPr="00FF5E35">
          <w:rPr>
            <w:rStyle w:val="Hyperlink"/>
          </w:rPr>
          <w:t>4.1.1</w:t>
        </w:r>
        <w:r w:rsidR="00110E46">
          <w:rPr>
            <w:rFonts w:eastAsiaTheme="minorEastAsia" w:cstheme="minorBidi"/>
            <w:szCs w:val="22"/>
          </w:rPr>
          <w:tab/>
        </w:r>
        <w:r w:rsidR="00110E46" w:rsidRPr="00FF5E35">
          <w:rPr>
            <w:rStyle w:val="Hyperlink"/>
          </w:rPr>
          <w:t>Approach</w:t>
        </w:r>
        <w:r w:rsidR="00110E46">
          <w:rPr>
            <w:webHidden/>
          </w:rPr>
          <w:tab/>
        </w:r>
        <w:r w:rsidR="00110E46">
          <w:rPr>
            <w:webHidden/>
          </w:rPr>
          <w:fldChar w:fldCharType="begin"/>
        </w:r>
        <w:r w:rsidR="00110E46">
          <w:rPr>
            <w:webHidden/>
          </w:rPr>
          <w:instrText xml:space="preserve"> PAGEREF _Toc398046632 \h </w:instrText>
        </w:r>
        <w:r w:rsidR="00110E46">
          <w:rPr>
            <w:webHidden/>
          </w:rPr>
        </w:r>
        <w:r w:rsidR="00110E46">
          <w:rPr>
            <w:webHidden/>
          </w:rPr>
          <w:fldChar w:fldCharType="separate"/>
        </w:r>
        <w:r w:rsidR="00110E46">
          <w:rPr>
            <w:webHidden/>
          </w:rPr>
          <w:t>11</w:t>
        </w:r>
        <w:r w:rsidR="00110E46">
          <w:rPr>
            <w:webHidden/>
          </w:rPr>
          <w:fldChar w:fldCharType="end"/>
        </w:r>
      </w:hyperlink>
    </w:p>
    <w:p w14:paraId="013D378E" w14:textId="77777777" w:rsidR="00110E46" w:rsidRDefault="00D34F46">
      <w:pPr>
        <w:pStyle w:val="TOC3"/>
        <w:rPr>
          <w:rFonts w:eastAsiaTheme="minorEastAsia" w:cstheme="minorBidi"/>
          <w:szCs w:val="22"/>
        </w:rPr>
      </w:pPr>
      <w:hyperlink w:anchor="_Toc398046633" w:history="1">
        <w:r w:rsidR="00110E46" w:rsidRPr="00FF5E35">
          <w:rPr>
            <w:rStyle w:val="Hyperlink"/>
          </w:rPr>
          <w:t>4.1.2</w:t>
        </w:r>
        <w:r w:rsidR="00110E46">
          <w:rPr>
            <w:rFonts w:eastAsiaTheme="minorEastAsia" w:cstheme="minorBidi"/>
            <w:szCs w:val="22"/>
          </w:rPr>
          <w:tab/>
        </w:r>
        <w:r w:rsidR="00110E46" w:rsidRPr="00FF5E35">
          <w:rPr>
            <w:rStyle w:val="Hyperlink"/>
          </w:rPr>
          <w:t>Statements about Actions</w:t>
        </w:r>
        <w:r w:rsidR="00110E46">
          <w:rPr>
            <w:webHidden/>
          </w:rPr>
          <w:tab/>
        </w:r>
        <w:r w:rsidR="00110E46">
          <w:rPr>
            <w:webHidden/>
          </w:rPr>
          <w:fldChar w:fldCharType="begin"/>
        </w:r>
        <w:r w:rsidR="00110E46">
          <w:rPr>
            <w:webHidden/>
          </w:rPr>
          <w:instrText xml:space="preserve"> PAGEREF _Toc398046633 \h </w:instrText>
        </w:r>
        <w:r w:rsidR="00110E46">
          <w:rPr>
            <w:webHidden/>
          </w:rPr>
        </w:r>
        <w:r w:rsidR="00110E46">
          <w:rPr>
            <w:webHidden/>
          </w:rPr>
          <w:fldChar w:fldCharType="separate"/>
        </w:r>
        <w:r w:rsidR="00110E46">
          <w:rPr>
            <w:webHidden/>
          </w:rPr>
          <w:t>13</w:t>
        </w:r>
        <w:r w:rsidR="00110E46">
          <w:rPr>
            <w:webHidden/>
          </w:rPr>
          <w:fldChar w:fldCharType="end"/>
        </w:r>
      </w:hyperlink>
    </w:p>
    <w:p w14:paraId="2488F491" w14:textId="77777777" w:rsidR="00110E46" w:rsidRDefault="00D34F46">
      <w:pPr>
        <w:pStyle w:val="TOC3"/>
        <w:rPr>
          <w:rFonts w:eastAsiaTheme="minorEastAsia" w:cstheme="minorBidi"/>
          <w:szCs w:val="22"/>
        </w:rPr>
      </w:pPr>
      <w:hyperlink w:anchor="_Toc398046634" w:history="1">
        <w:r w:rsidR="00110E46" w:rsidRPr="00FF5E35">
          <w:rPr>
            <w:rStyle w:val="Hyperlink"/>
          </w:rPr>
          <w:t>4.1.3</w:t>
        </w:r>
        <w:r w:rsidR="00110E46">
          <w:rPr>
            <w:rFonts w:eastAsiaTheme="minorEastAsia" w:cstheme="minorBidi"/>
            <w:szCs w:val="22"/>
          </w:rPr>
          <w:tab/>
        </w:r>
        <w:r w:rsidR="00110E46" w:rsidRPr="00FF5E35">
          <w:rPr>
            <w:rStyle w:val="Hyperlink"/>
          </w:rPr>
          <w:t>Statements about Observations</w:t>
        </w:r>
        <w:r w:rsidR="00110E46">
          <w:rPr>
            <w:webHidden/>
          </w:rPr>
          <w:tab/>
        </w:r>
        <w:r w:rsidR="00110E46">
          <w:rPr>
            <w:webHidden/>
          </w:rPr>
          <w:fldChar w:fldCharType="begin"/>
        </w:r>
        <w:r w:rsidR="00110E46">
          <w:rPr>
            <w:webHidden/>
          </w:rPr>
          <w:instrText xml:space="preserve"> PAGEREF _Toc398046634 \h </w:instrText>
        </w:r>
        <w:r w:rsidR="00110E46">
          <w:rPr>
            <w:webHidden/>
          </w:rPr>
        </w:r>
        <w:r w:rsidR="00110E46">
          <w:rPr>
            <w:webHidden/>
          </w:rPr>
          <w:fldChar w:fldCharType="separate"/>
        </w:r>
        <w:r w:rsidR="00110E46">
          <w:rPr>
            <w:webHidden/>
          </w:rPr>
          <w:t>16</w:t>
        </w:r>
        <w:r w:rsidR="00110E46">
          <w:rPr>
            <w:webHidden/>
          </w:rPr>
          <w:fldChar w:fldCharType="end"/>
        </w:r>
      </w:hyperlink>
    </w:p>
    <w:p w14:paraId="351B1813" w14:textId="77777777" w:rsidR="00110E46" w:rsidRDefault="00D34F46">
      <w:pPr>
        <w:pStyle w:val="TOC3"/>
        <w:rPr>
          <w:rFonts w:eastAsiaTheme="minorEastAsia" w:cstheme="minorBidi"/>
          <w:szCs w:val="22"/>
        </w:rPr>
      </w:pPr>
      <w:hyperlink w:anchor="_Toc398046635" w:history="1">
        <w:r w:rsidR="00110E46" w:rsidRPr="00FF5E35">
          <w:rPr>
            <w:rStyle w:val="Hyperlink"/>
          </w:rPr>
          <w:t>4.1.4</w:t>
        </w:r>
        <w:r w:rsidR="00110E46">
          <w:rPr>
            <w:rFonts w:eastAsiaTheme="minorEastAsia" w:cstheme="minorBidi"/>
            <w:szCs w:val="22"/>
          </w:rPr>
          <w:tab/>
        </w:r>
        <w:r w:rsidR="00110E46" w:rsidRPr="00FF5E35">
          <w:rPr>
            <w:rStyle w:val="Hyperlink"/>
          </w:rPr>
          <w:t>Rationale for Design</w:t>
        </w:r>
        <w:r w:rsidR="00110E46">
          <w:rPr>
            <w:webHidden/>
          </w:rPr>
          <w:tab/>
        </w:r>
        <w:r w:rsidR="00110E46">
          <w:rPr>
            <w:webHidden/>
          </w:rPr>
          <w:fldChar w:fldCharType="begin"/>
        </w:r>
        <w:r w:rsidR="00110E46">
          <w:rPr>
            <w:webHidden/>
          </w:rPr>
          <w:instrText xml:space="preserve"> PAGEREF _Toc398046635 \h </w:instrText>
        </w:r>
        <w:r w:rsidR="00110E46">
          <w:rPr>
            <w:webHidden/>
          </w:rPr>
        </w:r>
        <w:r w:rsidR="00110E46">
          <w:rPr>
            <w:webHidden/>
          </w:rPr>
          <w:fldChar w:fldCharType="separate"/>
        </w:r>
        <w:r w:rsidR="00110E46">
          <w:rPr>
            <w:webHidden/>
          </w:rPr>
          <w:t>18</w:t>
        </w:r>
        <w:r w:rsidR="00110E46">
          <w:rPr>
            <w:webHidden/>
          </w:rPr>
          <w:fldChar w:fldCharType="end"/>
        </w:r>
      </w:hyperlink>
    </w:p>
    <w:p w14:paraId="6B77551F" w14:textId="77777777" w:rsidR="00110E46" w:rsidRDefault="00D34F46">
      <w:pPr>
        <w:pStyle w:val="TOC2"/>
        <w:rPr>
          <w:rFonts w:eastAsiaTheme="minorEastAsia" w:cstheme="minorBidi"/>
          <w:szCs w:val="22"/>
        </w:rPr>
      </w:pPr>
      <w:hyperlink w:anchor="_Toc398046636" w:history="1">
        <w:r w:rsidR="00110E46" w:rsidRPr="00FF5E35">
          <w:rPr>
            <w:rStyle w:val="Hyperlink"/>
          </w:rPr>
          <w:t>4.2</w:t>
        </w:r>
        <w:r w:rsidR="00110E46">
          <w:rPr>
            <w:rFonts w:eastAsiaTheme="minorEastAsia" w:cstheme="minorBidi"/>
            <w:szCs w:val="22"/>
          </w:rPr>
          <w:tab/>
        </w:r>
        <w:r w:rsidR="00110E46" w:rsidRPr="00FF5E35">
          <w:rPr>
            <w:rStyle w:val="Hyperlink"/>
          </w:rPr>
          <w:t>Datatypes, Entities, and Extended Types</w:t>
        </w:r>
        <w:r w:rsidR="00110E46">
          <w:rPr>
            <w:webHidden/>
          </w:rPr>
          <w:tab/>
        </w:r>
        <w:r w:rsidR="00110E46">
          <w:rPr>
            <w:webHidden/>
          </w:rPr>
          <w:fldChar w:fldCharType="begin"/>
        </w:r>
        <w:r w:rsidR="00110E46">
          <w:rPr>
            <w:webHidden/>
          </w:rPr>
          <w:instrText xml:space="preserve"> PAGEREF _Toc398046636 \h </w:instrText>
        </w:r>
        <w:r w:rsidR="00110E46">
          <w:rPr>
            <w:webHidden/>
          </w:rPr>
        </w:r>
        <w:r w:rsidR="00110E46">
          <w:rPr>
            <w:webHidden/>
          </w:rPr>
          <w:fldChar w:fldCharType="separate"/>
        </w:r>
        <w:r w:rsidR="00110E46">
          <w:rPr>
            <w:webHidden/>
          </w:rPr>
          <w:t>18</w:t>
        </w:r>
        <w:r w:rsidR="00110E46">
          <w:rPr>
            <w:webHidden/>
          </w:rPr>
          <w:fldChar w:fldCharType="end"/>
        </w:r>
      </w:hyperlink>
    </w:p>
    <w:p w14:paraId="5C098201" w14:textId="77777777" w:rsidR="00110E46" w:rsidRDefault="00D34F46">
      <w:pPr>
        <w:pStyle w:val="TOC2"/>
        <w:rPr>
          <w:rFonts w:eastAsiaTheme="minorEastAsia" w:cstheme="minorBidi"/>
          <w:szCs w:val="22"/>
        </w:rPr>
      </w:pPr>
      <w:hyperlink w:anchor="_Toc398046637" w:history="1">
        <w:r w:rsidR="00110E46" w:rsidRPr="00FF5E35">
          <w:rPr>
            <w:rStyle w:val="Hyperlink"/>
          </w:rPr>
          <w:t>4.3</w:t>
        </w:r>
        <w:r w:rsidR="00110E46">
          <w:rPr>
            <w:rFonts w:eastAsiaTheme="minorEastAsia" w:cstheme="minorBidi"/>
            <w:szCs w:val="22"/>
          </w:rPr>
          <w:tab/>
        </w:r>
        <w:r w:rsidR="00110E46" w:rsidRPr="00FF5E35">
          <w:rPr>
            <w:rStyle w:val="Hyperlink"/>
          </w:rPr>
          <w:t>Cardinality and Optionality</w:t>
        </w:r>
        <w:r w:rsidR="00110E46">
          <w:rPr>
            <w:webHidden/>
          </w:rPr>
          <w:tab/>
        </w:r>
        <w:r w:rsidR="00110E46">
          <w:rPr>
            <w:webHidden/>
          </w:rPr>
          <w:fldChar w:fldCharType="begin"/>
        </w:r>
        <w:r w:rsidR="00110E46">
          <w:rPr>
            <w:webHidden/>
          </w:rPr>
          <w:instrText xml:space="preserve"> PAGEREF _Toc398046637 \h </w:instrText>
        </w:r>
        <w:r w:rsidR="00110E46">
          <w:rPr>
            <w:webHidden/>
          </w:rPr>
        </w:r>
        <w:r w:rsidR="00110E46">
          <w:rPr>
            <w:webHidden/>
          </w:rPr>
          <w:fldChar w:fldCharType="separate"/>
        </w:r>
        <w:r w:rsidR="00110E46">
          <w:rPr>
            <w:webHidden/>
          </w:rPr>
          <w:t>19</w:t>
        </w:r>
        <w:r w:rsidR="00110E46">
          <w:rPr>
            <w:webHidden/>
          </w:rPr>
          <w:fldChar w:fldCharType="end"/>
        </w:r>
      </w:hyperlink>
    </w:p>
    <w:p w14:paraId="73CD4CA2" w14:textId="77777777" w:rsidR="00110E46" w:rsidRDefault="00D34F46">
      <w:pPr>
        <w:pStyle w:val="TOC2"/>
        <w:rPr>
          <w:rFonts w:eastAsiaTheme="minorEastAsia" w:cstheme="minorBidi"/>
          <w:szCs w:val="22"/>
        </w:rPr>
      </w:pPr>
      <w:hyperlink w:anchor="_Toc398046638" w:history="1">
        <w:r w:rsidR="00110E46" w:rsidRPr="00FF5E35">
          <w:rPr>
            <w:rStyle w:val="Hyperlink"/>
          </w:rPr>
          <w:t>4.4</w:t>
        </w:r>
        <w:r w:rsidR="00110E46">
          <w:rPr>
            <w:rFonts w:eastAsiaTheme="minorEastAsia" w:cstheme="minorBidi"/>
            <w:szCs w:val="22"/>
          </w:rPr>
          <w:tab/>
        </w:r>
        <w:r w:rsidR="00110E46" w:rsidRPr="00FF5E35">
          <w:rPr>
            <w:rStyle w:val="Hyperlink"/>
          </w:rPr>
          <w:t>Logical Model for Quality Improvement</w:t>
        </w:r>
        <w:r w:rsidR="00110E46">
          <w:rPr>
            <w:webHidden/>
          </w:rPr>
          <w:tab/>
        </w:r>
        <w:r w:rsidR="00110E46">
          <w:rPr>
            <w:webHidden/>
          </w:rPr>
          <w:fldChar w:fldCharType="begin"/>
        </w:r>
        <w:r w:rsidR="00110E46">
          <w:rPr>
            <w:webHidden/>
          </w:rPr>
          <w:instrText xml:space="preserve"> PAGEREF _Toc398046638 \h </w:instrText>
        </w:r>
        <w:r w:rsidR="00110E46">
          <w:rPr>
            <w:webHidden/>
          </w:rPr>
        </w:r>
        <w:r w:rsidR="00110E46">
          <w:rPr>
            <w:webHidden/>
          </w:rPr>
          <w:fldChar w:fldCharType="separate"/>
        </w:r>
        <w:r w:rsidR="00110E46">
          <w:rPr>
            <w:webHidden/>
          </w:rPr>
          <w:t>19</w:t>
        </w:r>
        <w:r w:rsidR="00110E46">
          <w:rPr>
            <w:webHidden/>
          </w:rPr>
          <w:fldChar w:fldCharType="end"/>
        </w:r>
      </w:hyperlink>
    </w:p>
    <w:p w14:paraId="2601CEC0" w14:textId="77777777" w:rsidR="00110E46" w:rsidRDefault="00D34F46">
      <w:pPr>
        <w:pStyle w:val="TOC1"/>
        <w:rPr>
          <w:rFonts w:eastAsiaTheme="minorEastAsia" w:cstheme="minorBidi"/>
          <w:b w:val="0"/>
          <w:sz w:val="22"/>
          <w:szCs w:val="22"/>
        </w:rPr>
      </w:pPr>
      <w:hyperlink w:anchor="_Toc398046639" w:history="1">
        <w:r w:rsidR="00110E46" w:rsidRPr="00FF5E35">
          <w:rPr>
            <w:rStyle w:val="Hyperlink"/>
          </w:rPr>
          <w:t>5</w:t>
        </w:r>
        <w:r w:rsidR="00110E46">
          <w:rPr>
            <w:rFonts w:eastAsiaTheme="minorEastAsia" w:cstheme="minorBidi"/>
            <w:b w:val="0"/>
            <w:sz w:val="22"/>
            <w:szCs w:val="22"/>
          </w:rPr>
          <w:tab/>
        </w:r>
        <w:r w:rsidR="00110E46" w:rsidRPr="00FF5E35">
          <w:rPr>
            <w:rStyle w:val="Hyperlink"/>
          </w:rPr>
          <w:t>Model Specification</w:t>
        </w:r>
        <w:r w:rsidR="00110E46">
          <w:rPr>
            <w:webHidden/>
          </w:rPr>
          <w:tab/>
        </w:r>
        <w:r w:rsidR="00110E46">
          <w:rPr>
            <w:webHidden/>
          </w:rPr>
          <w:fldChar w:fldCharType="begin"/>
        </w:r>
        <w:r w:rsidR="00110E46">
          <w:rPr>
            <w:webHidden/>
          </w:rPr>
          <w:instrText xml:space="preserve"> PAGEREF _Toc398046639 \h </w:instrText>
        </w:r>
        <w:r w:rsidR="00110E46">
          <w:rPr>
            <w:webHidden/>
          </w:rPr>
        </w:r>
        <w:r w:rsidR="00110E46">
          <w:rPr>
            <w:webHidden/>
          </w:rPr>
          <w:fldChar w:fldCharType="separate"/>
        </w:r>
        <w:r w:rsidR="00110E46">
          <w:rPr>
            <w:webHidden/>
          </w:rPr>
          <w:t>21</w:t>
        </w:r>
        <w:r w:rsidR="00110E46">
          <w:rPr>
            <w:webHidden/>
          </w:rPr>
          <w:fldChar w:fldCharType="end"/>
        </w:r>
      </w:hyperlink>
    </w:p>
    <w:p w14:paraId="2E6564CE" w14:textId="77777777" w:rsidR="00110E46" w:rsidRDefault="00D34F46">
      <w:pPr>
        <w:pStyle w:val="TOC2"/>
        <w:rPr>
          <w:rFonts w:eastAsiaTheme="minorEastAsia" w:cstheme="minorBidi"/>
          <w:szCs w:val="22"/>
        </w:rPr>
      </w:pPr>
      <w:hyperlink w:anchor="_Toc398046640" w:history="1">
        <w:r w:rsidR="00110E46" w:rsidRPr="00FF5E35">
          <w:rPr>
            <w:rStyle w:val="Hyperlink"/>
            <w:bCs/>
          </w:rPr>
          <w:t>5.1</w:t>
        </w:r>
        <w:r w:rsidR="00110E46">
          <w:rPr>
            <w:rFonts w:eastAsiaTheme="minorEastAsia" w:cstheme="minorBidi"/>
            <w:szCs w:val="22"/>
          </w:rPr>
          <w:tab/>
        </w:r>
        <w:r w:rsidR="00110E46" w:rsidRPr="00FF5E35">
          <w:rPr>
            <w:rStyle w:val="Hyperlink"/>
            <w:bCs/>
          </w:rPr>
          <w:t>action</w:t>
        </w:r>
        <w:r w:rsidR="00110E46">
          <w:rPr>
            <w:webHidden/>
          </w:rPr>
          <w:tab/>
        </w:r>
        <w:r w:rsidR="00110E46">
          <w:rPr>
            <w:webHidden/>
          </w:rPr>
          <w:fldChar w:fldCharType="begin"/>
        </w:r>
        <w:r w:rsidR="00110E46">
          <w:rPr>
            <w:webHidden/>
          </w:rPr>
          <w:instrText xml:space="preserve"> PAGEREF _Toc398046640 \h </w:instrText>
        </w:r>
        <w:r w:rsidR="00110E46">
          <w:rPr>
            <w:webHidden/>
          </w:rPr>
        </w:r>
        <w:r w:rsidR="00110E46">
          <w:rPr>
            <w:webHidden/>
          </w:rPr>
          <w:fldChar w:fldCharType="separate"/>
        </w:r>
        <w:r w:rsidR="00110E46">
          <w:rPr>
            <w:webHidden/>
          </w:rPr>
          <w:t>22</w:t>
        </w:r>
        <w:r w:rsidR="00110E46">
          <w:rPr>
            <w:webHidden/>
          </w:rPr>
          <w:fldChar w:fldCharType="end"/>
        </w:r>
      </w:hyperlink>
    </w:p>
    <w:p w14:paraId="02D91080" w14:textId="77777777" w:rsidR="00110E46" w:rsidRDefault="00D34F46">
      <w:pPr>
        <w:pStyle w:val="TOC3"/>
        <w:rPr>
          <w:rFonts w:eastAsiaTheme="minorEastAsia" w:cstheme="minorBidi"/>
          <w:szCs w:val="22"/>
        </w:rPr>
      </w:pPr>
      <w:hyperlink w:anchor="_Toc398046641" w:history="1">
        <w:r w:rsidR="00110E46" w:rsidRPr="00FF5E35">
          <w:rPr>
            <w:rStyle w:val="Hyperlink"/>
            <w:bCs/>
          </w:rPr>
          <w:t>5.1.1</w:t>
        </w:r>
        <w:r w:rsidR="00110E46">
          <w:rPr>
            <w:rFonts w:eastAsiaTheme="minorEastAsia" w:cstheme="minorBidi"/>
            <w:szCs w:val="22"/>
          </w:rPr>
          <w:tab/>
        </w:r>
        <w:r w:rsidR="00110E46" w:rsidRPr="00FF5E35">
          <w:rPr>
            <w:rStyle w:val="Hyperlink"/>
            <w:bCs/>
          </w:rPr>
          <w:t>action.act</w:t>
        </w:r>
        <w:r w:rsidR="00110E46">
          <w:rPr>
            <w:webHidden/>
          </w:rPr>
          <w:tab/>
        </w:r>
        <w:r w:rsidR="00110E46">
          <w:rPr>
            <w:webHidden/>
          </w:rPr>
          <w:fldChar w:fldCharType="begin"/>
        </w:r>
        <w:r w:rsidR="00110E46">
          <w:rPr>
            <w:webHidden/>
          </w:rPr>
          <w:instrText xml:space="preserve"> PAGEREF _Toc398046641 \h </w:instrText>
        </w:r>
        <w:r w:rsidR="00110E46">
          <w:rPr>
            <w:webHidden/>
          </w:rPr>
        </w:r>
        <w:r w:rsidR="00110E46">
          <w:rPr>
            <w:webHidden/>
          </w:rPr>
          <w:fldChar w:fldCharType="separate"/>
        </w:r>
        <w:r w:rsidR="00110E46">
          <w:rPr>
            <w:webHidden/>
          </w:rPr>
          <w:t>23</w:t>
        </w:r>
        <w:r w:rsidR="00110E46">
          <w:rPr>
            <w:webHidden/>
          </w:rPr>
          <w:fldChar w:fldCharType="end"/>
        </w:r>
      </w:hyperlink>
    </w:p>
    <w:p w14:paraId="5C5AB3EC" w14:textId="77777777" w:rsidR="00110E46" w:rsidRDefault="00D34F46">
      <w:pPr>
        <w:pStyle w:val="TOC4"/>
        <w:rPr>
          <w:rFonts w:eastAsiaTheme="minorEastAsia" w:cstheme="minorBidi"/>
          <w:noProof/>
          <w:szCs w:val="22"/>
          <w:lang w:eastAsia="en-US"/>
        </w:rPr>
      </w:pPr>
      <w:hyperlink w:anchor="_Toc398046642" w:history="1">
        <w:r w:rsidR="00110E46" w:rsidRPr="00FF5E35">
          <w:rPr>
            <w:rStyle w:val="Hyperlink"/>
            <w:bCs/>
            <w:noProof/>
            <w:u w:color="000000"/>
          </w:rPr>
          <w:t>5.1.1.1</w:t>
        </w:r>
        <w:r w:rsidR="00110E46">
          <w:rPr>
            <w:rFonts w:eastAsiaTheme="minorEastAsia" w:cstheme="minorBidi"/>
            <w:noProof/>
            <w:szCs w:val="22"/>
            <w:lang w:eastAsia="en-US"/>
          </w:rPr>
          <w:tab/>
        </w:r>
        <w:r w:rsidR="00110E46" w:rsidRPr="00FF5E35">
          <w:rPr>
            <w:rStyle w:val="Hyperlink"/>
            <w:bCs/>
            <w:noProof/>
            <w:u w:color="000000"/>
          </w:rPr>
          <w:t>Act</w:t>
        </w:r>
        <w:r w:rsidR="00110E46">
          <w:rPr>
            <w:noProof/>
            <w:webHidden/>
          </w:rPr>
          <w:tab/>
        </w:r>
        <w:r w:rsidR="00110E46">
          <w:rPr>
            <w:noProof/>
            <w:webHidden/>
          </w:rPr>
          <w:fldChar w:fldCharType="begin"/>
        </w:r>
        <w:r w:rsidR="00110E46">
          <w:rPr>
            <w:noProof/>
            <w:webHidden/>
          </w:rPr>
          <w:instrText xml:space="preserve"> PAGEREF _Toc398046642 \h </w:instrText>
        </w:r>
        <w:r w:rsidR="00110E46">
          <w:rPr>
            <w:noProof/>
            <w:webHidden/>
          </w:rPr>
        </w:r>
        <w:r w:rsidR="00110E46">
          <w:rPr>
            <w:noProof/>
            <w:webHidden/>
          </w:rPr>
          <w:fldChar w:fldCharType="separate"/>
        </w:r>
        <w:r w:rsidR="00110E46">
          <w:rPr>
            <w:noProof/>
            <w:webHidden/>
          </w:rPr>
          <w:t>26</w:t>
        </w:r>
        <w:r w:rsidR="00110E46">
          <w:rPr>
            <w:noProof/>
            <w:webHidden/>
          </w:rPr>
          <w:fldChar w:fldCharType="end"/>
        </w:r>
      </w:hyperlink>
    </w:p>
    <w:p w14:paraId="1EB55222" w14:textId="77777777" w:rsidR="00110E46" w:rsidRDefault="00D34F46">
      <w:pPr>
        <w:pStyle w:val="TOC4"/>
        <w:rPr>
          <w:rFonts w:eastAsiaTheme="minorEastAsia" w:cstheme="minorBidi"/>
          <w:noProof/>
          <w:szCs w:val="22"/>
          <w:lang w:eastAsia="en-US"/>
        </w:rPr>
      </w:pPr>
      <w:hyperlink w:anchor="_Toc398046643" w:history="1">
        <w:r w:rsidR="00110E46" w:rsidRPr="00FF5E35">
          <w:rPr>
            <w:rStyle w:val="Hyperlink"/>
            <w:bCs/>
            <w:noProof/>
            <w:u w:color="000000"/>
          </w:rPr>
          <w:t>5.1.1.2</w:t>
        </w:r>
        <w:r w:rsidR="00110E46">
          <w:rPr>
            <w:rFonts w:eastAsiaTheme="minorEastAsia" w:cstheme="minorBidi"/>
            <w:noProof/>
            <w:szCs w:val="22"/>
            <w:lang w:eastAsia="en-US"/>
          </w:rPr>
          <w:tab/>
        </w:r>
        <w:r w:rsidR="00110E46" w:rsidRPr="00FF5E35">
          <w:rPr>
            <w:rStyle w:val="Hyperlink"/>
            <w:bCs/>
            <w:noProof/>
            <w:u w:color="000000"/>
          </w:rPr>
          <w:t>CareProgramParticipation</w:t>
        </w:r>
        <w:r w:rsidR="00110E46">
          <w:rPr>
            <w:noProof/>
            <w:webHidden/>
          </w:rPr>
          <w:tab/>
        </w:r>
        <w:r w:rsidR="00110E46">
          <w:rPr>
            <w:noProof/>
            <w:webHidden/>
          </w:rPr>
          <w:fldChar w:fldCharType="begin"/>
        </w:r>
        <w:r w:rsidR="00110E46">
          <w:rPr>
            <w:noProof/>
            <w:webHidden/>
          </w:rPr>
          <w:instrText xml:space="preserve"> PAGEREF _Toc398046643 \h </w:instrText>
        </w:r>
        <w:r w:rsidR="00110E46">
          <w:rPr>
            <w:noProof/>
            <w:webHidden/>
          </w:rPr>
        </w:r>
        <w:r w:rsidR="00110E46">
          <w:rPr>
            <w:noProof/>
            <w:webHidden/>
          </w:rPr>
          <w:fldChar w:fldCharType="separate"/>
        </w:r>
        <w:r w:rsidR="00110E46">
          <w:rPr>
            <w:noProof/>
            <w:webHidden/>
          </w:rPr>
          <w:t>26</w:t>
        </w:r>
        <w:r w:rsidR="00110E46">
          <w:rPr>
            <w:noProof/>
            <w:webHidden/>
          </w:rPr>
          <w:fldChar w:fldCharType="end"/>
        </w:r>
      </w:hyperlink>
    </w:p>
    <w:p w14:paraId="2D1CB453" w14:textId="77777777" w:rsidR="00110E46" w:rsidRDefault="00D34F46">
      <w:pPr>
        <w:pStyle w:val="TOC4"/>
        <w:rPr>
          <w:rFonts w:eastAsiaTheme="minorEastAsia" w:cstheme="minorBidi"/>
          <w:noProof/>
          <w:szCs w:val="22"/>
          <w:lang w:eastAsia="en-US"/>
        </w:rPr>
      </w:pPr>
      <w:hyperlink w:anchor="_Toc398046644" w:history="1">
        <w:r w:rsidR="00110E46" w:rsidRPr="00FF5E35">
          <w:rPr>
            <w:rStyle w:val="Hyperlink"/>
            <w:bCs/>
            <w:noProof/>
            <w:u w:color="000000"/>
          </w:rPr>
          <w:t>5.1.1.3</w:t>
        </w:r>
        <w:r w:rsidR="00110E46">
          <w:rPr>
            <w:rFonts w:eastAsiaTheme="minorEastAsia" w:cstheme="minorBidi"/>
            <w:noProof/>
            <w:szCs w:val="22"/>
            <w:lang w:eastAsia="en-US"/>
          </w:rPr>
          <w:tab/>
        </w:r>
        <w:r w:rsidR="00110E46" w:rsidRPr="00FF5E35">
          <w:rPr>
            <w:rStyle w:val="Hyperlink"/>
            <w:bCs/>
            <w:noProof/>
            <w:u w:color="000000"/>
          </w:rPr>
          <w:t>Communication</w:t>
        </w:r>
        <w:r w:rsidR="00110E46">
          <w:rPr>
            <w:noProof/>
            <w:webHidden/>
          </w:rPr>
          <w:tab/>
        </w:r>
        <w:r w:rsidR="00110E46">
          <w:rPr>
            <w:noProof/>
            <w:webHidden/>
          </w:rPr>
          <w:fldChar w:fldCharType="begin"/>
        </w:r>
        <w:r w:rsidR="00110E46">
          <w:rPr>
            <w:noProof/>
            <w:webHidden/>
          </w:rPr>
          <w:instrText xml:space="preserve"> PAGEREF _Toc398046644 \h </w:instrText>
        </w:r>
        <w:r w:rsidR="00110E46">
          <w:rPr>
            <w:noProof/>
            <w:webHidden/>
          </w:rPr>
        </w:r>
        <w:r w:rsidR="00110E46">
          <w:rPr>
            <w:noProof/>
            <w:webHidden/>
          </w:rPr>
          <w:fldChar w:fldCharType="separate"/>
        </w:r>
        <w:r w:rsidR="00110E46">
          <w:rPr>
            <w:noProof/>
            <w:webHidden/>
          </w:rPr>
          <w:t>27</w:t>
        </w:r>
        <w:r w:rsidR="00110E46">
          <w:rPr>
            <w:noProof/>
            <w:webHidden/>
          </w:rPr>
          <w:fldChar w:fldCharType="end"/>
        </w:r>
      </w:hyperlink>
    </w:p>
    <w:p w14:paraId="413EA30D" w14:textId="77777777" w:rsidR="00110E46" w:rsidRDefault="00D34F46">
      <w:pPr>
        <w:pStyle w:val="TOC4"/>
        <w:rPr>
          <w:rFonts w:eastAsiaTheme="minorEastAsia" w:cstheme="minorBidi"/>
          <w:noProof/>
          <w:szCs w:val="22"/>
          <w:lang w:eastAsia="en-US"/>
        </w:rPr>
      </w:pPr>
      <w:hyperlink w:anchor="_Toc398046645" w:history="1">
        <w:r w:rsidR="00110E46" w:rsidRPr="00FF5E35">
          <w:rPr>
            <w:rStyle w:val="Hyperlink"/>
            <w:bCs/>
            <w:noProof/>
            <w:u w:color="000000"/>
          </w:rPr>
          <w:t>5.1.1.4</w:t>
        </w:r>
        <w:r w:rsidR="00110E46">
          <w:rPr>
            <w:rFonts w:eastAsiaTheme="minorEastAsia" w:cstheme="minorBidi"/>
            <w:noProof/>
            <w:szCs w:val="22"/>
            <w:lang w:eastAsia="en-US"/>
          </w:rPr>
          <w:tab/>
        </w:r>
        <w:r w:rsidR="00110E46" w:rsidRPr="00FF5E35">
          <w:rPr>
            <w:rStyle w:val="Hyperlink"/>
            <w:bCs/>
            <w:noProof/>
            <w:u w:color="000000"/>
          </w:rPr>
          <w:t>CompositeIntravenousMedicationAdministration</w:t>
        </w:r>
        <w:r w:rsidR="00110E46">
          <w:rPr>
            <w:noProof/>
            <w:webHidden/>
          </w:rPr>
          <w:tab/>
        </w:r>
        <w:r w:rsidR="00110E46">
          <w:rPr>
            <w:noProof/>
            <w:webHidden/>
          </w:rPr>
          <w:fldChar w:fldCharType="begin"/>
        </w:r>
        <w:r w:rsidR="00110E46">
          <w:rPr>
            <w:noProof/>
            <w:webHidden/>
          </w:rPr>
          <w:instrText xml:space="preserve"> PAGEREF _Toc398046645 \h </w:instrText>
        </w:r>
        <w:r w:rsidR="00110E46">
          <w:rPr>
            <w:noProof/>
            <w:webHidden/>
          </w:rPr>
        </w:r>
        <w:r w:rsidR="00110E46">
          <w:rPr>
            <w:noProof/>
            <w:webHidden/>
          </w:rPr>
          <w:fldChar w:fldCharType="separate"/>
        </w:r>
        <w:r w:rsidR="00110E46">
          <w:rPr>
            <w:noProof/>
            <w:webHidden/>
          </w:rPr>
          <w:t>27</w:t>
        </w:r>
        <w:r w:rsidR="00110E46">
          <w:rPr>
            <w:noProof/>
            <w:webHidden/>
          </w:rPr>
          <w:fldChar w:fldCharType="end"/>
        </w:r>
      </w:hyperlink>
    </w:p>
    <w:p w14:paraId="1B020DD4" w14:textId="77777777" w:rsidR="00110E46" w:rsidRDefault="00D34F46">
      <w:pPr>
        <w:pStyle w:val="TOC4"/>
        <w:rPr>
          <w:rFonts w:eastAsiaTheme="minorEastAsia" w:cstheme="minorBidi"/>
          <w:noProof/>
          <w:szCs w:val="22"/>
          <w:lang w:eastAsia="en-US"/>
        </w:rPr>
      </w:pPr>
      <w:hyperlink w:anchor="_Toc398046646" w:history="1">
        <w:r w:rsidR="00110E46" w:rsidRPr="00FF5E35">
          <w:rPr>
            <w:rStyle w:val="Hyperlink"/>
            <w:bCs/>
            <w:noProof/>
            <w:u w:color="000000"/>
          </w:rPr>
          <w:t>5.1.1.5</w:t>
        </w:r>
        <w:r w:rsidR="00110E46">
          <w:rPr>
            <w:rFonts w:eastAsiaTheme="minorEastAsia" w:cstheme="minorBidi"/>
            <w:noProof/>
            <w:szCs w:val="22"/>
            <w:lang w:eastAsia="en-US"/>
          </w:rPr>
          <w:tab/>
        </w:r>
        <w:r w:rsidR="00110E46" w:rsidRPr="00FF5E35">
          <w:rPr>
            <w:rStyle w:val="Hyperlink"/>
            <w:bCs/>
            <w:noProof/>
            <w:u w:color="000000"/>
          </w:rPr>
          <w:t>DeviceUse</w:t>
        </w:r>
        <w:r w:rsidR="00110E46">
          <w:rPr>
            <w:noProof/>
            <w:webHidden/>
          </w:rPr>
          <w:tab/>
        </w:r>
        <w:r w:rsidR="00110E46">
          <w:rPr>
            <w:noProof/>
            <w:webHidden/>
          </w:rPr>
          <w:fldChar w:fldCharType="begin"/>
        </w:r>
        <w:r w:rsidR="00110E46">
          <w:rPr>
            <w:noProof/>
            <w:webHidden/>
          </w:rPr>
          <w:instrText xml:space="preserve"> PAGEREF _Toc398046646 \h </w:instrText>
        </w:r>
        <w:r w:rsidR="00110E46">
          <w:rPr>
            <w:noProof/>
            <w:webHidden/>
          </w:rPr>
        </w:r>
        <w:r w:rsidR="00110E46">
          <w:rPr>
            <w:noProof/>
            <w:webHidden/>
          </w:rPr>
          <w:fldChar w:fldCharType="separate"/>
        </w:r>
        <w:r w:rsidR="00110E46">
          <w:rPr>
            <w:noProof/>
            <w:webHidden/>
          </w:rPr>
          <w:t>27</w:t>
        </w:r>
        <w:r w:rsidR="00110E46">
          <w:rPr>
            <w:noProof/>
            <w:webHidden/>
          </w:rPr>
          <w:fldChar w:fldCharType="end"/>
        </w:r>
      </w:hyperlink>
    </w:p>
    <w:p w14:paraId="38D94B44" w14:textId="77777777" w:rsidR="00110E46" w:rsidRDefault="00D34F46">
      <w:pPr>
        <w:pStyle w:val="TOC4"/>
        <w:rPr>
          <w:rFonts w:eastAsiaTheme="minorEastAsia" w:cstheme="minorBidi"/>
          <w:noProof/>
          <w:szCs w:val="22"/>
          <w:lang w:eastAsia="en-US"/>
        </w:rPr>
      </w:pPr>
      <w:hyperlink w:anchor="_Toc398046647" w:history="1">
        <w:r w:rsidR="00110E46" w:rsidRPr="00FF5E35">
          <w:rPr>
            <w:rStyle w:val="Hyperlink"/>
            <w:bCs/>
            <w:noProof/>
            <w:u w:color="000000"/>
          </w:rPr>
          <w:t>5.1.1.6</w:t>
        </w:r>
        <w:r w:rsidR="00110E46">
          <w:rPr>
            <w:rFonts w:eastAsiaTheme="minorEastAsia" w:cstheme="minorBidi"/>
            <w:noProof/>
            <w:szCs w:val="22"/>
            <w:lang w:eastAsia="en-US"/>
          </w:rPr>
          <w:tab/>
        </w:r>
        <w:r w:rsidR="00110E46" w:rsidRPr="00FF5E35">
          <w:rPr>
            <w:rStyle w:val="Hyperlink"/>
            <w:bCs/>
            <w:noProof/>
            <w:u w:color="000000"/>
          </w:rPr>
          <w:t>Diet</w:t>
        </w:r>
        <w:r w:rsidR="00110E46">
          <w:rPr>
            <w:noProof/>
            <w:webHidden/>
          </w:rPr>
          <w:tab/>
        </w:r>
        <w:r w:rsidR="00110E46">
          <w:rPr>
            <w:noProof/>
            <w:webHidden/>
          </w:rPr>
          <w:fldChar w:fldCharType="begin"/>
        </w:r>
        <w:r w:rsidR="00110E46">
          <w:rPr>
            <w:noProof/>
            <w:webHidden/>
          </w:rPr>
          <w:instrText xml:space="preserve"> PAGEREF _Toc398046647 \h </w:instrText>
        </w:r>
        <w:r w:rsidR="00110E46">
          <w:rPr>
            <w:noProof/>
            <w:webHidden/>
          </w:rPr>
        </w:r>
        <w:r w:rsidR="00110E46">
          <w:rPr>
            <w:noProof/>
            <w:webHidden/>
          </w:rPr>
          <w:fldChar w:fldCharType="separate"/>
        </w:r>
        <w:r w:rsidR="00110E46">
          <w:rPr>
            <w:noProof/>
            <w:webHidden/>
          </w:rPr>
          <w:t>28</w:t>
        </w:r>
        <w:r w:rsidR="00110E46">
          <w:rPr>
            <w:noProof/>
            <w:webHidden/>
          </w:rPr>
          <w:fldChar w:fldCharType="end"/>
        </w:r>
      </w:hyperlink>
    </w:p>
    <w:p w14:paraId="032953F6" w14:textId="77777777" w:rsidR="00110E46" w:rsidRDefault="00D34F46">
      <w:pPr>
        <w:pStyle w:val="TOC4"/>
        <w:rPr>
          <w:rFonts w:eastAsiaTheme="minorEastAsia" w:cstheme="minorBidi"/>
          <w:noProof/>
          <w:szCs w:val="22"/>
          <w:lang w:eastAsia="en-US"/>
        </w:rPr>
      </w:pPr>
      <w:hyperlink w:anchor="_Toc398046648" w:history="1">
        <w:r w:rsidR="00110E46" w:rsidRPr="00FF5E35">
          <w:rPr>
            <w:rStyle w:val="Hyperlink"/>
            <w:bCs/>
            <w:noProof/>
            <w:u w:color="000000"/>
          </w:rPr>
          <w:t>5.1.1.7</w:t>
        </w:r>
        <w:r w:rsidR="00110E46">
          <w:rPr>
            <w:rFonts w:eastAsiaTheme="minorEastAsia" w:cstheme="minorBidi"/>
            <w:noProof/>
            <w:szCs w:val="22"/>
            <w:lang w:eastAsia="en-US"/>
          </w:rPr>
          <w:tab/>
        </w:r>
        <w:r w:rsidR="00110E46" w:rsidRPr="00FF5E35">
          <w:rPr>
            <w:rStyle w:val="Hyperlink"/>
            <w:bCs/>
            <w:noProof/>
            <w:u w:color="000000"/>
          </w:rPr>
          <w:t>Encounter</w:t>
        </w:r>
        <w:r w:rsidR="00110E46">
          <w:rPr>
            <w:noProof/>
            <w:webHidden/>
          </w:rPr>
          <w:tab/>
        </w:r>
        <w:r w:rsidR="00110E46">
          <w:rPr>
            <w:noProof/>
            <w:webHidden/>
          </w:rPr>
          <w:fldChar w:fldCharType="begin"/>
        </w:r>
        <w:r w:rsidR="00110E46">
          <w:rPr>
            <w:noProof/>
            <w:webHidden/>
          </w:rPr>
          <w:instrText xml:space="preserve"> PAGEREF _Toc398046648 \h </w:instrText>
        </w:r>
        <w:r w:rsidR="00110E46">
          <w:rPr>
            <w:noProof/>
            <w:webHidden/>
          </w:rPr>
        </w:r>
        <w:r w:rsidR="00110E46">
          <w:rPr>
            <w:noProof/>
            <w:webHidden/>
          </w:rPr>
          <w:fldChar w:fldCharType="separate"/>
        </w:r>
        <w:r w:rsidR="00110E46">
          <w:rPr>
            <w:noProof/>
            <w:webHidden/>
          </w:rPr>
          <w:t>28</w:t>
        </w:r>
        <w:r w:rsidR="00110E46">
          <w:rPr>
            <w:noProof/>
            <w:webHidden/>
          </w:rPr>
          <w:fldChar w:fldCharType="end"/>
        </w:r>
      </w:hyperlink>
    </w:p>
    <w:p w14:paraId="6386B931" w14:textId="77777777" w:rsidR="00110E46" w:rsidRDefault="00D34F46">
      <w:pPr>
        <w:pStyle w:val="TOC4"/>
        <w:rPr>
          <w:rFonts w:eastAsiaTheme="minorEastAsia" w:cstheme="minorBidi"/>
          <w:noProof/>
          <w:szCs w:val="22"/>
          <w:lang w:eastAsia="en-US"/>
        </w:rPr>
      </w:pPr>
      <w:hyperlink w:anchor="_Toc398046649" w:history="1">
        <w:r w:rsidR="00110E46" w:rsidRPr="00FF5E35">
          <w:rPr>
            <w:rStyle w:val="Hyperlink"/>
            <w:bCs/>
            <w:noProof/>
            <w:u w:color="000000"/>
          </w:rPr>
          <w:t>5.1.1.8</w:t>
        </w:r>
        <w:r w:rsidR="00110E46">
          <w:rPr>
            <w:rFonts w:eastAsiaTheme="minorEastAsia" w:cstheme="minorBidi"/>
            <w:noProof/>
            <w:szCs w:val="22"/>
            <w:lang w:eastAsia="en-US"/>
          </w:rPr>
          <w:tab/>
        </w:r>
        <w:r w:rsidR="00110E46" w:rsidRPr="00FF5E35">
          <w:rPr>
            <w:rStyle w:val="Hyperlink"/>
            <w:bCs/>
            <w:noProof/>
            <w:u w:color="000000"/>
          </w:rPr>
          <w:t>Goal</w:t>
        </w:r>
        <w:r w:rsidR="00110E46">
          <w:rPr>
            <w:noProof/>
            <w:webHidden/>
          </w:rPr>
          <w:tab/>
        </w:r>
        <w:r w:rsidR="00110E46">
          <w:rPr>
            <w:noProof/>
            <w:webHidden/>
          </w:rPr>
          <w:fldChar w:fldCharType="begin"/>
        </w:r>
        <w:r w:rsidR="00110E46">
          <w:rPr>
            <w:noProof/>
            <w:webHidden/>
          </w:rPr>
          <w:instrText xml:space="preserve"> PAGEREF _Toc398046649 \h </w:instrText>
        </w:r>
        <w:r w:rsidR="00110E46">
          <w:rPr>
            <w:noProof/>
            <w:webHidden/>
          </w:rPr>
        </w:r>
        <w:r w:rsidR="00110E46">
          <w:rPr>
            <w:noProof/>
            <w:webHidden/>
          </w:rPr>
          <w:fldChar w:fldCharType="separate"/>
        </w:r>
        <w:r w:rsidR="00110E46">
          <w:rPr>
            <w:noProof/>
            <w:webHidden/>
          </w:rPr>
          <w:t>29</w:t>
        </w:r>
        <w:r w:rsidR="00110E46">
          <w:rPr>
            <w:noProof/>
            <w:webHidden/>
          </w:rPr>
          <w:fldChar w:fldCharType="end"/>
        </w:r>
      </w:hyperlink>
    </w:p>
    <w:p w14:paraId="427B68D1" w14:textId="77777777" w:rsidR="00110E46" w:rsidRDefault="00D34F46">
      <w:pPr>
        <w:pStyle w:val="TOC4"/>
        <w:rPr>
          <w:rFonts w:eastAsiaTheme="minorEastAsia" w:cstheme="minorBidi"/>
          <w:noProof/>
          <w:szCs w:val="22"/>
          <w:lang w:eastAsia="en-US"/>
        </w:rPr>
      </w:pPr>
      <w:hyperlink w:anchor="_Toc398046650" w:history="1">
        <w:r w:rsidR="00110E46" w:rsidRPr="00FF5E35">
          <w:rPr>
            <w:rStyle w:val="Hyperlink"/>
            <w:bCs/>
            <w:noProof/>
            <w:u w:color="000000"/>
          </w:rPr>
          <w:t>5.1.1.9</w:t>
        </w:r>
        <w:r w:rsidR="00110E46">
          <w:rPr>
            <w:rFonts w:eastAsiaTheme="minorEastAsia" w:cstheme="minorBidi"/>
            <w:noProof/>
            <w:szCs w:val="22"/>
            <w:lang w:eastAsia="en-US"/>
          </w:rPr>
          <w:tab/>
        </w:r>
        <w:r w:rsidR="00110E46" w:rsidRPr="00FF5E35">
          <w:rPr>
            <w:rStyle w:val="Hyperlink"/>
            <w:bCs/>
            <w:noProof/>
            <w:u w:color="000000"/>
          </w:rPr>
          <w:t>Imaging</w:t>
        </w:r>
        <w:r w:rsidR="00110E46">
          <w:rPr>
            <w:noProof/>
            <w:webHidden/>
          </w:rPr>
          <w:tab/>
        </w:r>
        <w:r w:rsidR="00110E46">
          <w:rPr>
            <w:noProof/>
            <w:webHidden/>
          </w:rPr>
          <w:fldChar w:fldCharType="begin"/>
        </w:r>
        <w:r w:rsidR="00110E46">
          <w:rPr>
            <w:noProof/>
            <w:webHidden/>
          </w:rPr>
          <w:instrText xml:space="preserve"> PAGEREF _Toc398046650 \h </w:instrText>
        </w:r>
        <w:r w:rsidR="00110E46">
          <w:rPr>
            <w:noProof/>
            <w:webHidden/>
          </w:rPr>
        </w:r>
        <w:r w:rsidR="00110E46">
          <w:rPr>
            <w:noProof/>
            <w:webHidden/>
          </w:rPr>
          <w:fldChar w:fldCharType="separate"/>
        </w:r>
        <w:r w:rsidR="00110E46">
          <w:rPr>
            <w:noProof/>
            <w:webHidden/>
          </w:rPr>
          <w:t>29</w:t>
        </w:r>
        <w:r w:rsidR="00110E46">
          <w:rPr>
            <w:noProof/>
            <w:webHidden/>
          </w:rPr>
          <w:fldChar w:fldCharType="end"/>
        </w:r>
      </w:hyperlink>
    </w:p>
    <w:p w14:paraId="1370E681" w14:textId="77777777" w:rsidR="00110E46" w:rsidRDefault="00D34F46">
      <w:pPr>
        <w:pStyle w:val="TOC4"/>
        <w:rPr>
          <w:rFonts w:eastAsiaTheme="minorEastAsia" w:cstheme="minorBidi"/>
          <w:noProof/>
          <w:szCs w:val="22"/>
          <w:lang w:eastAsia="en-US"/>
        </w:rPr>
      </w:pPr>
      <w:hyperlink w:anchor="_Toc398046651" w:history="1">
        <w:r w:rsidR="00110E46" w:rsidRPr="00FF5E35">
          <w:rPr>
            <w:rStyle w:val="Hyperlink"/>
            <w:bCs/>
            <w:noProof/>
            <w:u w:color="000000"/>
          </w:rPr>
          <w:t>5.1.1.10</w:t>
        </w:r>
        <w:r w:rsidR="00110E46">
          <w:rPr>
            <w:rFonts w:eastAsiaTheme="minorEastAsia" w:cstheme="minorBidi"/>
            <w:noProof/>
            <w:szCs w:val="22"/>
            <w:lang w:eastAsia="en-US"/>
          </w:rPr>
          <w:tab/>
        </w:r>
        <w:r w:rsidR="00110E46" w:rsidRPr="00FF5E35">
          <w:rPr>
            <w:rStyle w:val="Hyperlink"/>
            <w:bCs/>
            <w:noProof/>
            <w:u w:color="000000"/>
          </w:rPr>
          <w:t>Immunization</w:t>
        </w:r>
        <w:r w:rsidR="00110E46">
          <w:rPr>
            <w:noProof/>
            <w:webHidden/>
          </w:rPr>
          <w:tab/>
        </w:r>
        <w:r w:rsidR="00110E46">
          <w:rPr>
            <w:noProof/>
            <w:webHidden/>
          </w:rPr>
          <w:fldChar w:fldCharType="begin"/>
        </w:r>
        <w:r w:rsidR="00110E46">
          <w:rPr>
            <w:noProof/>
            <w:webHidden/>
          </w:rPr>
          <w:instrText xml:space="preserve"> PAGEREF _Toc398046651 \h </w:instrText>
        </w:r>
        <w:r w:rsidR="00110E46">
          <w:rPr>
            <w:noProof/>
            <w:webHidden/>
          </w:rPr>
        </w:r>
        <w:r w:rsidR="00110E46">
          <w:rPr>
            <w:noProof/>
            <w:webHidden/>
          </w:rPr>
          <w:fldChar w:fldCharType="separate"/>
        </w:r>
        <w:r w:rsidR="00110E46">
          <w:rPr>
            <w:noProof/>
            <w:webHidden/>
          </w:rPr>
          <w:t>30</w:t>
        </w:r>
        <w:r w:rsidR="00110E46">
          <w:rPr>
            <w:noProof/>
            <w:webHidden/>
          </w:rPr>
          <w:fldChar w:fldCharType="end"/>
        </w:r>
      </w:hyperlink>
    </w:p>
    <w:p w14:paraId="6D47AEC3" w14:textId="77777777" w:rsidR="00110E46" w:rsidRDefault="00D34F46">
      <w:pPr>
        <w:pStyle w:val="TOC4"/>
        <w:rPr>
          <w:rFonts w:eastAsiaTheme="minorEastAsia" w:cstheme="minorBidi"/>
          <w:noProof/>
          <w:szCs w:val="22"/>
          <w:lang w:eastAsia="en-US"/>
        </w:rPr>
      </w:pPr>
      <w:hyperlink w:anchor="_Toc398046652" w:history="1">
        <w:r w:rsidR="00110E46" w:rsidRPr="00FF5E35">
          <w:rPr>
            <w:rStyle w:val="Hyperlink"/>
            <w:bCs/>
            <w:noProof/>
            <w:u w:color="000000"/>
          </w:rPr>
          <w:t>5.1.1.11</w:t>
        </w:r>
        <w:r w:rsidR="00110E46">
          <w:rPr>
            <w:rFonts w:eastAsiaTheme="minorEastAsia" w:cstheme="minorBidi"/>
            <w:noProof/>
            <w:szCs w:val="22"/>
            <w:lang w:eastAsia="en-US"/>
          </w:rPr>
          <w:tab/>
        </w:r>
        <w:r w:rsidR="00110E46" w:rsidRPr="00FF5E35">
          <w:rPr>
            <w:rStyle w:val="Hyperlink"/>
            <w:bCs/>
            <w:noProof/>
            <w:u w:color="000000"/>
          </w:rPr>
          <w:t>LaboratoryTest</w:t>
        </w:r>
        <w:r w:rsidR="00110E46">
          <w:rPr>
            <w:noProof/>
            <w:webHidden/>
          </w:rPr>
          <w:tab/>
        </w:r>
        <w:r w:rsidR="00110E46">
          <w:rPr>
            <w:noProof/>
            <w:webHidden/>
          </w:rPr>
          <w:fldChar w:fldCharType="begin"/>
        </w:r>
        <w:r w:rsidR="00110E46">
          <w:rPr>
            <w:noProof/>
            <w:webHidden/>
          </w:rPr>
          <w:instrText xml:space="preserve"> PAGEREF _Toc398046652 \h </w:instrText>
        </w:r>
        <w:r w:rsidR="00110E46">
          <w:rPr>
            <w:noProof/>
            <w:webHidden/>
          </w:rPr>
        </w:r>
        <w:r w:rsidR="00110E46">
          <w:rPr>
            <w:noProof/>
            <w:webHidden/>
          </w:rPr>
          <w:fldChar w:fldCharType="separate"/>
        </w:r>
        <w:r w:rsidR="00110E46">
          <w:rPr>
            <w:noProof/>
            <w:webHidden/>
          </w:rPr>
          <w:t>30</w:t>
        </w:r>
        <w:r w:rsidR="00110E46">
          <w:rPr>
            <w:noProof/>
            <w:webHidden/>
          </w:rPr>
          <w:fldChar w:fldCharType="end"/>
        </w:r>
      </w:hyperlink>
    </w:p>
    <w:p w14:paraId="72086F1D" w14:textId="77777777" w:rsidR="00110E46" w:rsidRDefault="00D34F46">
      <w:pPr>
        <w:pStyle w:val="TOC4"/>
        <w:rPr>
          <w:rFonts w:eastAsiaTheme="minorEastAsia" w:cstheme="minorBidi"/>
          <w:noProof/>
          <w:szCs w:val="22"/>
          <w:lang w:eastAsia="en-US"/>
        </w:rPr>
      </w:pPr>
      <w:hyperlink w:anchor="_Toc398046653" w:history="1">
        <w:r w:rsidR="00110E46" w:rsidRPr="00FF5E35">
          <w:rPr>
            <w:rStyle w:val="Hyperlink"/>
            <w:bCs/>
            <w:noProof/>
            <w:u w:color="000000"/>
          </w:rPr>
          <w:t>5.1.1.12</w:t>
        </w:r>
        <w:r w:rsidR="00110E46">
          <w:rPr>
            <w:rFonts w:eastAsiaTheme="minorEastAsia" w:cstheme="minorBidi"/>
            <w:noProof/>
            <w:szCs w:val="22"/>
            <w:lang w:eastAsia="en-US"/>
          </w:rPr>
          <w:tab/>
        </w:r>
        <w:r w:rsidR="00110E46" w:rsidRPr="00FF5E35">
          <w:rPr>
            <w:rStyle w:val="Hyperlink"/>
            <w:bCs/>
            <w:noProof/>
            <w:u w:color="000000"/>
          </w:rPr>
          <w:t>MedicationTreatment</w:t>
        </w:r>
        <w:r w:rsidR="00110E46">
          <w:rPr>
            <w:noProof/>
            <w:webHidden/>
          </w:rPr>
          <w:tab/>
        </w:r>
        <w:r w:rsidR="00110E46">
          <w:rPr>
            <w:noProof/>
            <w:webHidden/>
          </w:rPr>
          <w:fldChar w:fldCharType="begin"/>
        </w:r>
        <w:r w:rsidR="00110E46">
          <w:rPr>
            <w:noProof/>
            <w:webHidden/>
          </w:rPr>
          <w:instrText xml:space="preserve"> PAGEREF _Toc398046653 \h </w:instrText>
        </w:r>
        <w:r w:rsidR="00110E46">
          <w:rPr>
            <w:noProof/>
            <w:webHidden/>
          </w:rPr>
        </w:r>
        <w:r w:rsidR="00110E46">
          <w:rPr>
            <w:noProof/>
            <w:webHidden/>
          </w:rPr>
          <w:fldChar w:fldCharType="separate"/>
        </w:r>
        <w:r w:rsidR="00110E46">
          <w:rPr>
            <w:noProof/>
            <w:webHidden/>
          </w:rPr>
          <w:t>31</w:t>
        </w:r>
        <w:r w:rsidR="00110E46">
          <w:rPr>
            <w:noProof/>
            <w:webHidden/>
          </w:rPr>
          <w:fldChar w:fldCharType="end"/>
        </w:r>
      </w:hyperlink>
    </w:p>
    <w:p w14:paraId="489BAA8A" w14:textId="77777777" w:rsidR="00110E46" w:rsidRDefault="00D34F46">
      <w:pPr>
        <w:pStyle w:val="TOC4"/>
        <w:rPr>
          <w:rFonts w:eastAsiaTheme="minorEastAsia" w:cstheme="minorBidi"/>
          <w:noProof/>
          <w:szCs w:val="22"/>
          <w:lang w:eastAsia="en-US"/>
        </w:rPr>
      </w:pPr>
      <w:hyperlink w:anchor="_Toc398046654" w:history="1">
        <w:r w:rsidR="00110E46" w:rsidRPr="00FF5E35">
          <w:rPr>
            <w:rStyle w:val="Hyperlink"/>
            <w:bCs/>
            <w:noProof/>
            <w:u w:color="000000"/>
          </w:rPr>
          <w:t>5.1.1.13</w:t>
        </w:r>
        <w:r w:rsidR="00110E46">
          <w:rPr>
            <w:rFonts w:eastAsiaTheme="minorEastAsia" w:cstheme="minorBidi"/>
            <w:noProof/>
            <w:szCs w:val="22"/>
            <w:lang w:eastAsia="en-US"/>
          </w:rPr>
          <w:tab/>
        </w:r>
        <w:r w:rsidR="00110E46" w:rsidRPr="00FF5E35">
          <w:rPr>
            <w:rStyle w:val="Hyperlink"/>
            <w:bCs/>
            <w:noProof/>
            <w:u w:color="000000"/>
          </w:rPr>
          <w:t>PatientControlledAnalgesia</w:t>
        </w:r>
        <w:r w:rsidR="00110E46">
          <w:rPr>
            <w:noProof/>
            <w:webHidden/>
          </w:rPr>
          <w:tab/>
        </w:r>
        <w:r w:rsidR="00110E46">
          <w:rPr>
            <w:noProof/>
            <w:webHidden/>
          </w:rPr>
          <w:fldChar w:fldCharType="begin"/>
        </w:r>
        <w:r w:rsidR="00110E46">
          <w:rPr>
            <w:noProof/>
            <w:webHidden/>
          </w:rPr>
          <w:instrText xml:space="preserve"> PAGEREF _Toc398046654 \h </w:instrText>
        </w:r>
        <w:r w:rsidR="00110E46">
          <w:rPr>
            <w:noProof/>
            <w:webHidden/>
          </w:rPr>
        </w:r>
        <w:r w:rsidR="00110E46">
          <w:rPr>
            <w:noProof/>
            <w:webHidden/>
          </w:rPr>
          <w:fldChar w:fldCharType="separate"/>
        </w:r>
        <w:r w:rsidR="00110E46">
          <w:rPr>
            <w:noProof/>
            <w:webHidden/>
          </w:rPr>
          <w:t>31</w:t>
        </w:r>
        <w:r w:rsidR="00110E46">
          <w:rPr>
            <w:noProof/>
            <w:webHidden/>
          </w:rPr>
          <w:fldChar w:fldCharType="end"/>
        </w:r>
      </w:hyperlink>
    </w:p>
    <w:p w14:paraId="16EA457B" w14:textId="77777777" w:rsidR="00110E46" w:rsidRDefault="00D34F46">
      <w:pPr>
        <w:pStyle w:val="TOC4"/>
        <w:rPr>
          <w:rFonts w:eastAsiaTheme="minorEastAsia" w:cstheme="minorBidi"/>
          <w:noProof/>
          <w:szCs w:val="22"/>
          <w:lang w:eastAsia="en-US"/>
        </w:rPr>
      </w:pPr>
      <w:hyperlink w:anchor="_Toc398046655" w:history="1">
        <w:r w:rsidR="00110E46" w:rsidRPr="00FF5E35">
          <w:rPr>
            <w:rStyle w:val="Hyperlink"/>
            <w:bCs/>
            <w:noProof/>
            <w:u w:color="000000"/>
          </w:rPr>
          <w:t>5.1.1.14</w:t>
        </w:r>
        <w:r w:rsidR="00110E46">
          <w:rPr>
            <w:rFonts w:eastAsiaTheme="minorEastAsia" w:cstheme="minorBidi"/>
            <w:noProof/>
            <w:szCs w:val="22"/>
            <w:lang w:eastAsia="en-US"/>
          </w:rPr>
          <w:tab/>
        </w:r>
        <w:r w:rsidR="00110E46" w:rsidRPr="00FF5E35">
          <w:rPr>
            <w:rStyle w:val="Hyperlink"/>
            <w:bCs/>
            <w:noProof/>
            <w:u w:color="000000"/>
          </w:rPr>
          <w:t>Procedure</w:t>
        </w:r>
        <w:r w:rsidR="00110E46">
          <w:rPr>
            <w:noProof/>
            <w:webHidden/>
          </w:rPr>
          <w:tab/>
        </w:r>
        <w:r w:rsidR="00110E46">
          <w:rPr>
            <w:noProof/>
            <w:webHidden/>
          </w:rPr>
          <w:fldChar w:fldCharType="begin"/>
        </w:r>
        <w:r w:rsidR="00110E46">
          <w:rPr>
            <w:noProof/>
            <w:webHidden/>
          </w:rPr>
          <w:instrText xml:space="preserve"> PAGEREF _Toc398046655 \h </w:instrText>
        </w:r>
        <w:r w:rsidR="00110E46">
          <w:rPr>
            <w:noProof/>
            <w:webHidden/>
          </w:rPr>
        </w:r>
        <w:r w:rsidR="00110E46">
          <w:rPr>
            <w:noProof/>
            <w:webHidden/>
          </w:rPr>
          <w:fldChar w:fldCharType="separate"/>
        </w:r>
        <w:r w:rsidR="00110E46">
          <w:rPr>
            <w:noProof/>
            <w:webHidden/>
          </w:rPr>
          <w:t>31</w:t>
        </w:r>
        <w:r w:rsidR="00110E46">
          <w:rPr>
            <w:noProof/>
            <w:webHidden/>
          </w:rPr>
          <w:fldChar w:fldCharType="end"/>
        </w:r>
      </w:hyperlink>
    </w:p>
    <w:p w14:paraId="34782EE4" w14:textId="77777777" w:rsidR="00110E46" w:rsidRDefault="00D34F46">
      <w:pPr>
        <w:pStyle w:val="TOC3"/>
        <w:rPr>
          <w:rFonts w:eastAsiaTheme="minorEastAsia" w:cstheme="minorBidi"/>
          <w:szCs w:val="22"/>
        </w:rPr>
      </w:pPr>
      <w:hyperlink w:anchor="_Toc398046656" w:history="1">
        <w:r w:rsidR="00110E46" w:rsidRPr="00FF5E35">
          <w:rPr>
            <w:rStyle w:val="Hyperlink"/>
            <w:bCs/>
          </w:rPr>
          <w:t>5.1.2</w:t>
        </w:r>
        <w:r w:rsidR="00110E46">
          <w:rPr>
            <w:rFonts w:eastAsiaTheme="minorEastAsia" w:cstheme="minorBidi"/>
            <w:szCs w:val="22"/>
          </w:rPr>
          <w:tab/>
        </w:r>
        <w:r w:rsidR="00110E46" w:rsidRPr="00FF5E35">
          <w:rPr>
            <w:rStyle w:val="Hyperlink"/>
            <w:bCs/>
          </w:rPr>
          <w:t>action.common</w:t>
        </w:r>
        <w:r w:rsidR="00110E46">
          <w:rPr>
            <w:webHidden/>
          </w:rPr>
          <w:tab/>
        </w:r>
        <w:r w:rsidR="00110E46">
          <w:rPr>
            <w:webHidden/>
          </w:rPr>
          <w:fldChar w:fldCharType="begin"/>
        </w:r>
        <w:r w:rsidR="00110E46">
          <w:rPr>
            <w:webHidden/>
          </w:rPr>
          <w:instrText xml:space="preserve"> PAGEREF _Toc398046656 \h </w:instrText>
        </w:r>
        <w:r w:rsidR="00110E46">
          <w:rPr>
            <w:webHidden/>
          </w:rPr>
        </w:r>
        <w:r w:rsidR="00110E46">
          <w:rPr>
            <w:webHidden/>
          </w:rPr>
          <w:fldChar w:fldCharType="separate"/>
        </w:r>
        <w:r w:rsidR="00110E46">
          <w:rPr>
            <w:webHidden/>
          </w:rPr>
          <w:t>33</w:t>
        </w:r>
        <w:r w:rsidR="00110E46">
          <w:rPr>
            <w:webHidden/>
          </w:rPr>
          <w:fldChar w:fldCharType="end"/>
        </w:r>
      </w:hyperlink>
    </w:p>
    <w:p w14:paraId="01ABA4F1" w14:textId="77777777" w:rsidR="00110E46" w:rsidRDefault="00D34F46">
      <w:pPr>
        <w:pStyle w:val="TOC4"/>
        <w:rPr>
          <w:rFonts w:eastAsiaTheme="minorEastAsia" w:cstheme="minorBidi"/>
          <w:noProof/>
          <w:szCs w:val="22"/>
          <w:lang w:eastAsia="en-US"/>
        </w:rPr>
      </w:pPr>
      <w:hyperlink w:anchor="_Toc398046657" w:history="1">
        <w:r w:rsidR="00110E46" w:rsidRPr="00FF5E35">
          <w:rPr>
            <w:rStyle w:val="Hyperlink"/>
            <w:bCs/>
            <w:noProof/>
            <w:u w:color="000000"/>
          </w:rPr>
          <w:t>5.1.2.1</w:t>
        </w:r>
        <w:r w:rsidR="00110E46">
          <w:rPr>
            <w:rFonts w:eastAsiaTheme="minorEastAsia" w:cstheme="minorBidi"/>
            <w:noProof/>
            <w:szCs w:val="22"/>
            <w:lang w:eastAsia="en-US"/>
          </w:rPr>
          <w:tab/>
        </w:r>
        <w:r w:rsidR="00110E46" w:rsidRPr="00FF5E35">
          <w:rPr>
            <w:rStyle w:val="Hyperlink"/>
            <w:bCs/>
            <w:noProof/>
            <w:u w:color="000000"/>
          </w:rPr>
          <w:t>EncounterCondition</w:t>
        </w:r>
        <w:r w:rsidR="00110E46">
          <w:rPr>
            <w:noProof/>
            <w:webHidden/>
          </w:rPr>
          <w:tab/>
        </w:r>
        <w:r w:rsidR="00110E46">
          <w:rPr>
            <w:noProof/>
            <w:webHidden/>
          </w:rPr>
          <w:fldChar w:fldCharType="begin"/>
        </w:r>
        <w:r w:rsidR="00110E46">
          <w:rPr>
            <w:noProof/>
            <w:webHidden/>
          </w:rPr>
          <w:instrText xml:space="preserve"> PAGEREF _Toc398046657 \h </w:instrText>
        </w:r>
        <w:r w:rsidR="00110E46">
          <w:rPr>
            <w:noProof/>
            <w:webHidden/>
          </w:rPr>
        </w:r>
        <w:r w:rsidR="00110E46">
          <w:rPr>
            <w:noProof/>
            <w:webHidden/>
          </w:rPr>
          <w:fldChar w:fldCharType="separate"/>
        </w:r>
        <w:r w:rsidR="00110E46">
          <w:rPr>
            <w:noProof/>
            <w:webHidden/>
          </w:rPr>
          <w:t>34</w:t>
        </w:r>
        <w:r w:rsidR="00110E46">
          <w:rPr>
            <w:noProof/>
            <w:webHidden/>
          </w:rPr>
          <w:fldChar w:fldCharType="end"/>
        </w:r>
      </w:hyperlink>
    </w:p>
    <w:p w14:paraId="30E3694C" w14:textId="77777777" w:rsidR="00110E46" w:rsidRDefault="00D34F46">
      <w:pPr>
        <w:pStyle w:val="TOC4"/>
        <w:rPr>
          <w:rFonts w:eastAsiaTheme="minorEastAsia" w:cstheme="minorBidi"/>
          <w:noProof/>
          <w:szCs w:val="22"/>
          <w:lang w:eastAsia="en-US"/>
        </w:rPr>
      </w:pPr>
      <w:hyperlink w:anchor="_Toc398046658" w:history="1">
        <w:r w:rsidR="00110E46" w:rsidRPr="00FF5E35">
          <w:rPr>
            <w:rStyle w:val="Hyperlink"/>
            <w:bCs/>
            <w:noProof/>
            <w:u w:color="000000"/>
          </w:rPr>
          <w:t>5.1.2.2</w:t>
        </w:r>
        <w:r w:rsidR="00110E46">
          <w:rPr>
            <w:rFonts w:eastAsiaTheme="minorEastAsia" w:cstheme="minorBidi"/>
            <w:noProof/>
            <w:szCs w:val="22"/>
            <w:lang w:eastAsia="en-US"/>
          </w:rPr>
          <w:tab/>
        </w:r>
        <w:r w:rsidR="00110E46" w:rsidRPr="00FF5E35">
          <w:rPr>
            <w:rStyle w:val="Hyperlink"/>
            <w:bCs/>
            <w:noProof/>
            <w:u w:color="000000"/>
          </w:rPr>
          <w:t>Hospitalization</w:t>
        </w:r>
        <w:r w:rsidR="00110E46">
          <w:rPr>
            <w:noProof/>
            <w:webHidden/>
          </w:rPr>
          <w:tab/>
        </w:r>
        <w:r w:rsidR="00110E46">
          <w:rPr>
            <w:noProof/>
            <w:webHidden/>
          </w:rPr>
          <w:fldChar w:fldCharType="begin"/>
        </w:r>
        <w:r w:rsidR="00110E46">
          <w:rPr>
            <w:noProof/>
            <w:webHidden/>
          </w:rPr>
          <w:instrText xml:space="preserve"> PAGEREF _Toc398046658 \h </w:instrText>
        </w:r>
        <w:r w:rsidR="00110E46">
          <w:rPr>
            <w:noProof/>
            <w:webHidden/>
          </w:rPr>
        </w:r>
        <w:r w:rsidR="00110E46">
          <w:rPr>
            <w:noProof/>
            <w:webHidden/>
          </w:rPr>
          <w:fldChar w:fldCharType="separate"/>
        </w:r>
        <w:r w:rsidR="00110E46">
          <w:rPr>
            <w:noProof/>
            <w:webHidden/>
          </w:rPr>
          <w:t>34</w:t>
        </w:r>
        <w:r w:rsidR="00110E46">
          <w:rPr>
            <w:noProof/>
            <w:webHidden/>
          </w:rPr>
          <w:fldChar w:fldCharType="end"/>
        </w:r>
      </w:hyperlink>
    </w:p>
    <w:p w14:paraId="1F4B67D9" w14:textId="77777777" w:rsidR="00110E46" w:rsidRDefault="00D34F46">
      <w:pPr>
        <w:pStyle w:val="TOC4"/>
        <w:rPr>
          <w:rFonts w:eastAsiaTheme="minorEastAsia" w:cstheme="minorBidi"/>
          <w:noProof/>
          <w:szCs w:val="22"/>
          <w:lang w:eastAsia="en-US"/>
        </w:rPr>
      </w:pPr>
      <w:hyperlink w:anchor="_Toc398046659" w:history="1">
        <w:r w:rsidR="00110E46" w:rsidRPr="00FF5E35">
          <w:rPr>
            <w:rStyle w:val="Hyperlink"/>
            <w:bCs/>
            <w:noProof/>
            <w:u w:color="000000"/>
          </w:rPr>
          <w:t>5.1.2.3</w:t>
        </w:r>
        <w:r w:rsidR="00110E46">
          <w:rPr>
            <w:rFonts w:eastAsiaTheme="minorEastAsia" w:cstheme="minorBidi"/>
            <w:noProof/>
            <w:szCs w:val="22"/>
            <w:lang w:eastAsia="en-US"/>
          </w:rPr>
          <w:tab/>
        </w:r>
        <w:r w:rsidR="00110E46" w:rsidRPr="00FF5E35">
          <w:rPr>
            <w:rStyle w:val="Hyperlink"/>
            <w:bCs/>
            <w:noProof/>
            <w:u w:color="000000"/>
          </w:rPr>
          <w:t>Indication</w:t>
        </w:r>
        <w:r w:rsidR="00110E46">
          <w:rPr>
            <w:noProof/>
            <w:webHidden/>
          </w:rPr>
          <w:tab/>
        </w:r>
        <w:r w:rsidR="00110E46">
          <w:rPr>
            <w:noProof/>
            <w:webHidden/>
          </w:rPr>
          <w:fldChar w:fldCharType="begin"/>
        </w:r>
        <w:r w:rsidR="00110E46">
          <w:rPr>
            <w:noProof/>
            <w:webHidden/>
          </w:rPr>
          <w:instrText xml:space="preserve"> PAGEREF _Toc398046659 \h </w:instrText>
        </w:r>
        <w:r w:rsidR="00110E46">
          <w:rPr>
            <w:noProof/>
            <w:webHidden/>
          </w:rPr>
        </w:r>
        <w:r w:rsidR="00110E46">
          <w:rPr>
            <w:noProof/>
            <w:webHidden/>
          </w:rPr>
          <w:fldChar w:fldCharType="separate"/>
        </w:r>
        <w:r w:rsidR="00110E46">
          <w:rPr>
            <w:noProof/>
            <w:webHidden/>
          </w:rPr>
          <w:t>35</w:t>
        </w:r>
        <w:r w:rsidR="00110E46">
          <w:rPr>
            <w:noProof/>
            <w:webHidden/>
          </w:rPr>
          <w:fldChar w:fldCharType="end"/>
        </w:r>
      </w:hyperlink>
    </w:p>
    <w:p w14:paraId="2ADBB524" w14:textId="77777777" w:rsidR="00110E46" w:rsidRDefault="00D34F46">
      <w:pPr>
        <w:pStyle w:val="TOC4"/>
        <w:rPr>
          <w:rFonts w:eastAsiaTheme="minorEastAsia" w:cstheme="minorBidi"/>
          <w:noProof/>
          <w:szCs w:val="22"/>
          <w:lang w:eastAsia="en-US"/>
        </w:rPr>
      </w:pPr>
      <w:hyperlink w:anchor="_Toc398046660" w:history="1">
        <w:r w:rsidR="00110E46" w:rsidRPr="00FF5E35">
          <w:rPr>
            <w:rStyle w:val="Hyperlink"/>
            <w:bCs/>
            <w:noProof/>
            <w:u w:color="000000"/>
          </w:rPr>
          <w:t>5.1.2.4</w:t>
        </w:r>
        <w:r w:rsidR="00110E46">
          <w:rPr>
            <w:rFonts w:eastAsiaTheme="minorEastAsia" w:cstheme="minorBidi"/>
            <w:noProof/>
            <w:szCs w:val="22"/>
            <w:lang w:eastAsia="en-US"/>
          </w:rPr>
          <w:tab/>
        </w:r>
        <w:r w:rsidR="00110E46" w:rsidRPr="00FF5E35">
          <w:rPr>
            <w:rStyle w:val="Hyperlink"/>
            <w:bCs/>
            <w:noProof/>
            <w:u w:color="000000"/>
          </w:rPr>
          <w:t>Constituent</w:t>
        </w:r>
        <w:r w:rsidR="00110E46">
          <w:rPr>
            <w:noProof/>
            <w:webHidden/>
          </w:rPr>
          <w:tab/>
        </w:r>
        <w:r w:rsidR="00110E46">
          <w:rPr>
            <w:noProof/>
            <w:webHidden/>
          </w:rPr>
          <w:fldChar w:fldCharType="begin"/>
        </w:r>
        <w:r w:rsidR="00110E46">
          <w:rPr>
            <w:noProof/>
            <w:webHidden/>
          </w:rPr>
          <w:instrText xml:space="preserve"> PAGEREF _Toc398046660 \h </w:instrText>
        </w:r>
        <w:r w:rsidR="00110E46">
          <w:rPr>
            <w:noProof/>
            <w:webHidden/>
          </w:rPr>
        </w:r>
        <w:r w:rsidR="00110E46">
          <w:rPr>
            <w:noProof/>
            <w:webHidden/>
          </w:rPr>
          <w:fldChar w:fldCharType="separate"/>
        </w:r>
        <w:r w:rsidR="00110E46">
          <w:rPr>
            <w:noProof/>
            <w:webHidden/>
          </w:rPr>
          <w:t>35</w:t>
        </w:r>
        <w:r w:rsidR="00110E46">
          <w:rPr>
            <w:noProof/>
            <w:webHidden/>
          </w:rPr>
          <w:fldChar w:fldCharType="end"/>
        </w:r>
      </w:hyperlink>
    </w:p>
    <w:p w14:paraId="49C10097" w14:textId="77777777" w:rsidR="00110E46" w:rsidRDefault="00D34F46">
      <w:pPr>
        <w:pStyle w:val="TOC4"/>
        <w:rPr>
          <w:rFonts w:eastAsiaTheme="minorEastAsia" w:cstheme="minorBidi"/>
          <w:noProof/>
          <w:szCs w:val="22"/>
          <w:lang w:eastAsia="en-US"/>
        </w:rPr>
      </w:pPr>
      <w:hyperlink w:anchor="_Toc398046661" w:history="1">
        <w:r w:rsidR="00110E46" w:rsidRPr="00FF5E35">
          <w:rPr>
            <w:rStyle w:val="Hyperlink"/>
            <w:bCs/>
            <w:noProof/>
            <w:u w:color="000000"/>
          </w:rPr>
          <w:t>5.1.2.5</w:t>
        </w:r>
        <w:r w:rsidR="00110E46">
          <w:rPr>
            <w:rFonts w:eastAsiaTheme="minorEastAsia" w:cstheme="minorBidi"/>
            <w:noProof/>
            <w:szCs w:val="22"/>
            <w:lang w:eastAsia="en-US"/>
          </w:rPr>
          <w:tab/>
        </w:r>
        <w:r w:rsidR="00110E46" w:rsidRPr="00FF5E35">
          <w:rPr>
            <w:rStyle w:val="Hyperlink"/>
            <w:bCs/>
            <w:noProof/>
            <w:u w:color="000000"/>
          </w:rPr>
          <w:t>AdministeredDose</w:t>
        </w:r>
        <w:r w:rsidR="00110E46">
          <w:rPr>
            <w:noProof/>
            <w:webHidden/>
          </w:rPr>
          <w:tab/>
        </w:r>
        <w:r w:rsidR="00110E46">
          <w:rPr>
            <w:noProof/>
            <w:webHidden/>
          </w:rPr>
          <w:fldChar w:fldCharType="begin"/>
        </w:r>
        <w:r w:rsidR="00110E46">
          <w:rPr>
            <w:noProof/>
            <w:webHidden/>
          </w:rPr>
          <w:instrText xml:space="preserve"> PAGEREF _Toc398046661 \h </w:instrText>
        </w:r>
        <w:r w:rsidR="00110E46">
          <w:rPr>
            <w:noProof/>
            <w:webHidden/>
          </w:rPr>
        </w:r>
        <w:r w:rsidR="00110E46">
          <w:rPr>
            <w:noProof/>
            <w:webHidden/>
          </w:rPr>
          <w:fldChar w:fldCharType="separate"/>
        </w:r>
        <w:r w:rsidR="00110E46">
          <w:rPr>
            <w:noProof/>
            <w:webHidden/>
          </w:rPr>
          <w:t>36</w:t>
        </w:r>
        <w:r w:rsidR="00110E46">
          <w:rPr>
            <w:noProof/>
            <w:webHidden/>
          </w:rPr>
          <w:fldChar w:fldCharType="end"/>
        </w:r>
      </w:hyperlink>
    </w:p>
    <w:p w14:paraId="0C408AE2" w14:textId="77777777" w:rsidR="00110E46" w:rsidRDefault="00D34F46">
      <w:pPr>
        <w:pStyle w:val="TOC4"/>
        <w:rPr>
          <w:rFonts w:eastAsiaTheme="minorEastAsia" w:cstheme="minorBidi"/>
          <w:noProof/>
          <w:szCs w:val="22"/>
          <w:lang w:eastAsia="en-US"/>
        </w:rPr>
      </w:pPr>
      <w:hyperlink w:anchor="_Toc398046662" w:history="1">
        <w:r w:rsidR="00110E46" w:rsidRPr="00FF5E35">
          <w:rPr>
            <w:rStyle w:val="Hyperlink"/>
            <w:bCs/>
            <w:noProof/>
            <w:u w:color="000000"/>
          </w:rPr>
          <w:t>5.1.2.6</w:t>
        </w:r>
        <w:r w:rsidR="00110E46">
          <w:rPr>
            <w:rFonts w:eastAsiaTheme="minorEastAsia" w:cstheme="minorBidi"/>
            <w:noProof/>
            <w:szCs w:val="22"/>
            <w:lang w:eastAsia="en-US"/>
          </w:rPr>
          <w:tab/>
        </w:r>
        <w:r w:rsidR="00110E46" w:rsidRPr="00FF5E35">
          <w:rPr>
            <w:rStyle w:val="Hyperlink"/>
            <w:bCs/>
            <w:noProof/>
            <w:u w:color="000000"/>
          </w:rPr>
          <w:t>Dispense</w:t>
        </w:r>
        <w:r w:rsidR="00110E46">
          <w:rPr>
            <w:noProof/>
            <w:webHidden/>
          </w:rPr>
          <w:tab/>
        </w:r>
        <w:r w:rsidR="00110E46">
          <w:rPr>
            <w:noProof/>
            <w:webHidden/>
          </w:rPr>
          <w:fldChar w:fldCharType="begin"/>
        </w:r>
        <w:r w:rsidR="00110E46">
          <w:rPr>
            <w:noProof/>
            <w:webHidden/>
          </w:rPr>
          <w:instrText xml:space="preserve"> PAGEREF _Toc398046662 \h </w:instrText>
        </w:r>
        <w:r w:rsidR="00110E46">
          <w:rPr>
            <w:noProof/>
            <w:webHidden/>
          </w:rPr>
        </w:r>
        <w:r w:rsidR="00110E46">
          <w:rPr>
            <w:noProof/>
            <w:webHidden/>
          </w:rPr>
          <w:fldChar w:fldCharType="separate"/>
        </w:r>
        <w:r w:rsidR="00110E46">
          <w:rPr>
            <w:noProof/>
            <w:webHidden/>
          </w:rPr>
          <w:t>36</w:t>
        </w:r>
        <w:r w:rsidR="00110E46">
          <w:rPr>
            <w:noProof/>
            <w:webHidden/>
          </w:rPr>
          <w:fldChar w:fldCharType="end"/>
        </w:r>
      </w:hyperlink>
    </w:p>
    <w:p w14:paraId="231CB467" w14:textId="77777777" w:rsidR="00110E46" w:rsidRDefault="00D34F46">
      <w:pPr>
        <w:pStyle w:val="TOC4"/>
        <w:rPr>
          <w:rFonts w:eastAsiaTheme="minorEastAsia" w:cstheme="minorBidi"/>
          <w:noProof/>
          <w:szCs w:val="22"/>
          <w:lang w:eastAsia="en-US"/>
        </w:rPr>
      </w:pPr>
      <w:hyperlink w:anchor="_Toc398046663" w:history="1">
        <w:r w:rsidR="00110E46" w:rsidRPr="00FF5E35">
          <w:rPr>
            <w:rStyle w:val="Hyperlink"/>
            <w:bCs/>
            <w:noProof/>
            <w:u w:color="000000"/>
          </w:rPr>
          <w:t>5.1.2.7</w:t>
        </w:r>
        <w:r w:rsidR="00110E46">
          <w:rPr>
            <w:rFonts w:eastAsiaTheme="minorEastAsia" w:cstheme="minorBidi"/>
            <w:noProof/>
            <w:szCs w:val="22"/>
            <w:lang w:eastAsia="en-US"/>
          </w:rPr>
          <w:tab/>
        </w:r>
        <w:r w:rsidR="00110E46" w:rsidRPr="00FF5E35">
          <w:rPr>
            <w:rStyle w:val="Hyperlink"/>
            <w:bCs/>
            <w:noProof/>
            <w:u w:color="000000"/>
          </w:rPr>
          <w:t>Dosage</w:t>
        </w:r>
        <w:r w:rsidR="00110E46">
          <w:rPr>
            <w:noProof/>
            <w:webHidden/>
          </w:rPr>
          <w:tab/>
        </w:r>
        <w:r w:rsidR="00110E46">
          <w:rPr>
            <w:noProof/>
            <w:webHidden/>
          </w:rPr>
          <w:fldChar w:fldCharType="begin"/>
        </w:r>
        <w:r w:rsidR="00110E46">
          <w:rPr>
            <w:noProof/>
            <w:webHidden/>
          </w:rPr>
          <w:instrText xml:space="preserve"> PAGEREF _Toc398046663 \h </w:instrText>
        </w:r>
        <w:r w:rsidR="00110E46">
          <w:rPr>
            <w:noProof/>
            <w:webHidden/>
          </w:rPr>
        </w:r>
        <w:r w:rsidR="00110E46">
          <w:rPr>
            <w:noProof/>
            <w:webHidden/>
          </w:rPr>
          <w:fldChar w:fldCharType="separate"/>
        </w:r>
        <w:r w:rsidR="00110E46">
          <w:rPr>
            <w:noProof/>
            <w:webHidden/>
          </w:rPr>
          <w:t>37</w:t>
        </w:r>
        <w:r w:rsidR="00110E46">
          <w:rPr>
            <w:noProof/>
            <w:webHidden/>
          </w:rPr>
          <w:fldChar w:fldCharType="end"/>
        </w:r>
      </w:hyperlink>
    </w:p>
    <w:p w14:paraId="1F41A504" w14:textId="77777777" w:rsidR="00110E46" w:rsidRDefault="00D34F46">
      <w:pPr>
        <w:pStyle w:val="TOC4"/>
        <w:rPr>
          <w:rFonts w:eastAsiaTheme="minorEastAsia" w:cstheme="minorBidi"/>
          <w:noProof/>
          <w:szCs w:val="22"/>
          <w:lang w:eastAsia="en-US"/>
        </w:rPr>
      </w:pPr>
      <w:hyperlink w:anchor="_Toc398046664" w:history="1">
        <w:r w:rsidR="00110E46" w:rsidRPr="00FF5E35">
          <w:rPr>
            <w:rStyle w:val="Hyperlink"/>
            <w:bCs/>
            <w:noProof/>
            <w:u w:color="000000"/>
          </w:rPr>
          <w:t>5.1.2.8</w:t>
        </w:r>
        <w:r w:rsidR="00110E46">
          <w:rPr>
            <w:rFonts w:eastAsiaTheme="minorEastAsia" w:cstheme="minorBidi"/>
            <w:noProof/>
            <w:szCs w:val="22"/>
            <w:lang w:eastAsia="en-US"/>
          </w:rPr>
          <w:tab/>
        </w:r>
        <w:r w:rsidR="00110E46" w:rsidRPr="00FF5E35">
          <w:rPr>
            <w:rStyle w:val="Hyperlink"/>
            <w:bCs/>
            <w:noProof/>
            <w:u w:color="000000"/>
          </w:rPr>
          <w:t>DosageInstruction</w:t>
        </w:r>
        <w:r w:rsidR="00110E46">
          <w:rPr>
            <w:noProof/>
            <w:webHidden/>
          </w:rPr>
          <w:tab/>
        </w:r>
        <w:r w:rsidR="00110E46">
          <w:rPr>
            <w:noProof/>
            <w:webHidden/>
          </w:rPr>
          <w:fldChar w:fldCharType="begin"/>
        </w:r>
        <w:r w:rsidR="00110E46">
          <w:rPr>
            <w:noProof/>
            <w:webHidden/>
          </w:rPr>
          <w:instrText xml:space="preserve"> PAGEREF _Toc398046664 \h </w:instrText>
        </w:r>
        <w:r w:rsidR="00110E46">
          <w:rPr>
            <w:noProof/>
            <w:webHidden/>
          </w:rPr>
        </w:r>
        <w:r w:rsidR="00110E46">
          <w:rPr>
            <w:noProof/>
            <w:webHidden/>
          </w:rPr>
          <w:fldChar w:fldCharType="separate"/>
        </w:r>
        <w:r w:rsidR="00110E46">
          <w:rPr>
            <w:noProof/>
            <w:webHidden/>
          </w:rPr>
          <w:t>37</w:t>
        </w:r>
        <w:r w:rsidR="00110E46">
          <w:rPr>
            <w:noProof/>
            <w:webHidden/>
          </w:rPr>
          <w:fldChar w:fldCharType="end"/>
        </w:r>
      </w:hyperlink>
    </w:p>
    <w:p w14:paraId="34645CE0" w14:textId="77777777" w:rsidR="00110E46" w:rsidRDefault="00D34F46">
      <w:pPr>
        <w:pStyle w:val="TOC4"/>
        <w:rPr>
          <w:rFonts w:eastAsiaTheme="minorEastAsia" w:cstheme="minorBidi"/>
          <w:noProof/>
          <w:szCs w:val="22"/>
          <w:lang w:eastAsia="en-US"/>
        </w:rPr>
      </w:pPr>
      <w:hyperlink w:anchor="_Toc398046665" w:history="1">
        <w:r w:rsidR="00110E46" w:rsidRPr="00FF5E35">
          <w:rPr>
            <w:rStyle w:val="Hyperlink"/>
            <w:bCs/>
            <w:noProof/>
            <w:u w:color="000000"/>
          </w:rPr>
          <w:t>5.1.2.9</w:t>
        </w:r>
        <w:r w:rsidR="00110E46">
          <w:rPr>
            <w:rFonts w:eastAsiaTheme="minorEastAsia" w:cstheme="minorBidi"/>
            <w:noProof/>
            <w:szCs w:val="22"/>
            <w:lang w:eastAsia="en-US"/>
          </w:rPr>
          <w:tab/>
        </w:r>
        <w:r w:rsidR="00110E46" w:rsidRPr="00FF5E35">
          <w:rPr>
            <w:rStyle w:val="Hyperlink"/>
            <w:bCs/>
            <w:noProof/>
            <w:u w:color="000000"/>
          </w:rPr>
          <w:t>EnteralFormula</w:t>
        </w:r>
        <w:r w:rsidR="00110E46">
          <w:rPr>
            <w:noProof/>
            <w:webHidden/>
          </w:rPr>
          <w:tab/>
        </w:r>
        <w:r w:rsidR="00110E46">
          <w:rPr>
            <w:noProof/>
            <w:webHidden/>
          </w:rPr>
          <w:fldChar w:fldCharType="begin"/>
        </w:r>
        <w:r w:rsidR="00110E46">
          <w:rPr>
            <w:noProof/>
            <w:webHidden/>
          </w:rPr>
          <w:instrText xml:space="preserve"> PAGEREF _Toc398046665 \h </w:instrText>
        </w:r>
        <w:r w:rsidR="00110E46">
          <w:rPr>
            <w:noProof/>
            <w:webHidden/>
          </w:rPr>
        </w:r>
        <w:r w:rsidR="00110E46">
          <w:rPr>
            <w:noProof/>
            <w:webHidden/>
          </w:rPr>
          <w:fldChar w:fldCharType="separate"/>
        </w:r>
        <w:r w:rsidR="00110E46">
          <w:rPr>
            <w:noProof/>
            <w:webHidden/>
          </w:rPr>
          <w:t>38</w:t>
        </w:r>
        <w:r w:rsidR="00110E46">
          <w:rPr>
            <w:noProof/>
            <w:webHidden/>
          </w:rPr>
          <w:fldChar w:fldCharType="end"/>
        </w:r>
      </w:hyperlink>
    </w:p>
    <w:p w14:paraId="094BCFBA" w14:textId="77777777" w:rsidR="00110E46" w:rsidRDefault="00D34F46">
      <w:pPr>
        <w:pStyle w:val="TOC4"/>
        <w:rPr>
          <w:rFonts w:eastAsiaTheme="minorEastAsia" w:cstheme="minorBidi"/>
          <w:noProof/>
          <w:szCs w:val="22"/>
          <w:lang w:eastAsia="en-US"/>
        </w:rPr>
      </w:pPr>
      <w:hyperlink w:anchor="_Toc398046666" w:history="1">
        <w:r w:rsidR="00110E46" w:rsidRPr="00FF5E35">
          <w:rPr>
            <w:rStyle w:val="Hyperlink"/>
            <w:bCs/>
            <w:noProof/>
            <w:u w:color="000000"/>
          </w:rPr>
          <w:t>5.1.2.10</w:t>
        </w:r>
        <w:r w:rsidR="00110E46">
          <w:rPr>
            <w:rFonts w:eastAsiaTheme="minorEastAsia" w:cstheme="minorBidi"/>
            <w:noProof/>
            <w:szCs w:val="22"/>
            <w:lang w:eastAsia="en-US"/>
          </w:rPr>
          <w:tab/>
        </w:r>
        <w:r w:rsidR="00110E46" w:rsidRPr="00FF5E35">
          <w:rPr>
            <w:rStyle w:val="Hyperlink"/>
            <w:bCs/>
            <w:noProof/>
            <w:u w:color="000000"/>
          </w:rPr>
          <w:t>NutrientModification</w:t>
        </w:r>
        <w:r w:rsidR="00110E46">
          <w:rPr>
            <w:noProof/>
            <w:webHidden/>
          </w:rPr>
          <w:tab/>
        </w:r>
        <w:r w:rsidR="00110E46">
          <w:rPr>
            <w:noProof/>
            <w:webHidden/>
          </w:rPr>
          <w:fldChar w:fldCharType="begin"/>
        </w:r>
        <w:r w:rsidR="00110E46">
          <w:rPr>
            <w:noProof/>
            <w:webHidden/>
          </w:rPr>
          <w:instrText xml:space="preserve"> PAGEREF _Toc398046666 \h </w:instrText>
        </w:r>
        <w:r w:rsidR="00110E46">
          <w:rPr>
            <w:noProof/>
            <w:webHidden/>
          </w:rPr>
        </w:r>
        <w:r w:rsidR="00110E46">
          <w:rPr>
            <w:noProof/>
            <w:webHidden/>
          </w:rPr>
          <w:fldChar w:fldCharType="separate"/>
        </w:r>
        <w:r w:rsidR="00110E46">
          <w:rPr>
            <w:noProof/>
            <w:webHidden/>
          </w:rPr>
          <w:t>38</w:t>
        </w:r>
        <w:r w:rsidR="00110E46">
          <w:rPr>
            <w:noProof/>
            <w:webHidden/>
          </w:rPr>
          <w:fldChar w:fldCharType="end"/>
        </w:r>
      </w:hyperlink>
    </w:p>
    <w:p w14:paraId="3C6CB796" w14:textId="77777777" w:rsidR="00110E46" w:rsidRDefault="00D34F46">
      <w:pPr>
        <w:pStyle w:val="TOC4"/>
        <w:rPr>
          <w:rFonts w:eastAsiaTheme="minorEastAsia" w:cstheme="minorBidi"/>
          <w:noProof/>
          <w:szCs w:val="22"/>
          <w:lang w:eastAsia="en-US"/>
        </w:rPr>
      </w:pPr>
      <w:hyperlink w:anchor="_Toc398046667" w:history="1">
        <w:r w:rsidR="00110E46" w:rsidRPr="00FF5E35">
          <w:rPr>
            <w:rStyle w:val="Hyperlink"/>
            <w:bCs/>
            <w:noProof/>
            <w:u w:color="000000"/>
          </w:rPr>
          <w:t>5.1.2.11</w:t>
        </w:r>
        <w:r w:rsidR="00110E46">
          <w:rPr>
            <w:rFonts w:eastAsiaTheme="minorEastAsia" w:cstheme="minorBidi"/>
            <w:noProof/>
            <w:szCs w:val="22"/>
            <w:lang w:eastAsia="en-US"/>
          </w:rPr>
          <w:tab/>
        </w:r>
        <w:r w:rsidR="00110E46" w:rsidRPr="00FF5E35">
          <w:rPr>
            <w:rStyle w:val="Hyperlink"/>
            <w:bCs/>
            <w:noProof/>
            <w:u w:color="000000"/>
          </w:rPr>
          <w:t>NutritionItem</w:t>
        </w:r>
        <w:r w:rsidR="00110E46">
          <w:rPr>
            <w:noProof/>
            <w:webHidden/>
          </w:rPr>
          <w:tab/>
        </w:r>
        <w:r w:rsidR="00110E46">
          <w:rPr>
            <w:noProof/>
            <w:webHidden/>
          </w:rPr>
          <w:fldChar w:fldCharType="begin"/>
        </w:r>
        <w:r w:rsidR="00110E46">
          <w:rPr>
            <w:noProof/>
            <w:webHidden/>
          </w:rPr>
          <w:instrText xml:space="preserve"> PAGEREF _Toc398046667 \h </w:instrText>
        </w:r>
        <w:r w:rsidR="00110E46">
          <w:rPr>
            <w:noProof/>
            <w:webHidden/>
          </w:rPr>
        </w:r>
        <w:r w:rsidR="00110E46">
          <w:rPr>
            <w:noProof/>
            <w:webHidden/>
          </w:rPr>
          <w:fldChar w:fldCharType="separate"/>
        </w:r>
        <w:r w:rsidR="00110E46">
          <w:rPr>
            <w:noProof/>
            <w:webHidden/>
          </w:rPr>
          <w:t>39</w:t>
        </w:r>
        <w:r w:rsidR="00110E46">
          <w:rPr>
            <w:noProof/>
            <w:webHidden/>
          </w:rPr>
          <w:fldChar w:fldCharType="end"/>
        </w:r>
      </w:hyperlink>
    </w:p>
    <w:p w14:paraId="31CBC4FE" w14:textId="77777777" w:rsidR="00110E46" w:rsidRDefault="00D34F46">
      <w:pPr>
        <w:pStyle w:val="TOC4"/>
        <w:rPr>
          <w:rFonts w:eastAsiaTheme="minorEastAsia" w:cstheme="minorBidi"/>
          <w:noProof/>
          <w:szCs w:val="22"/>
          <w:lang w:eastAsia="en-US"/>
        </w:rPr>
      </w:pPr>
      <w:hyperlink w:anchor="_Toc398046668" w:history="1">
        <w:r w:rsidR="00110E46" w:rsidRPr="00FF5E35">
          <w:rPr>
            <w:rStyle w:val="Hyperlink"/>
            <w:bCs/>
            <w:noProof/>
            <w:u w:color="000000"/>
          </w:rPr>
          <w:t>5.1.2.12</w:t>
        </w:r>
        <w:r w:rsidR="00110E46">
          <w:rPr>
            <w:rFonts w:eastAsiaTheme="minorEastAsia" w:cstheme="minorBidi"/>
            <w:noProof/>
            <w:szCs w:val="22"/>
            <w:lang w:eastAsia="en-US"/>
          </w:rPr>
          <w:tab/>
        </w:r>
        <w:r w:rsidR="00110E46" w:rsidRPr="00FF5E35">
          <w:rPr>
            <w:rStyle w:val="Hyperlink"/>
            <w:bCs/>
            <w:noProof/>
            <w:u w:color="000000"/>
          </w:rPr>
          <w:t>NutritionalSupplement</w:t>
        </w:r>
        <w:r w:rsidR="00110E46">
          <w:rPr>
            <w:noProof/>
            <w:webHidden/>
          </w:rPr>
          <w:tab/>
        </w:r>
        <w:r w:rsidR="00110E46">
          <w:rPr>
            <w:noProof/>
            <w:webHidden/>
          </w:rPr>
          <w:fldChar w:fldCharType="begin"/>
        </w:r>
        <w:r w:rsidR="00110E46">
          <w:rPr>
            <w:noProof/>
            <w:webHidden/>
          </w:rPr>
          <w:instrText xml:space="preserve"> PAGEREF _Toc398046668 \h </w:instrText>
        </w:r>
        <w:r w:rsidR="00110E46">
          <w:rPr>
            <w:noProof/>
            <w:webHidden/>
          </w:rPr>
        </w:r>
        <w:r w:rsidR="00110E46">
          <w:rPr>
            <w:noProof/>
            <w:webHidden/>
          </w:rPr>
          <w:fldChar w:fldCharType="separate"/>
        </w:r>
        <w:r w:rsidR="00110E46">
          <w:rPr>
            <w:noProof/>
            <w:webHidden/>
          </w:rPr>
          <w:t>39</w:t>
        </w:r>
        <w:r w:rsidR="00110E46">
          <w:rPr>
            <w:noProof/>
            <w:webHidden/>
          </w:rPr>
          <w:fldChar w:fldCharType="end"/>
        </w:r>
      </w:hyperlink>
    </w:p>
    <w:p w14:paraId="71511365" w14:textId="77777777" w:rsidR="00110E46" w:rsidRDefault="00D34F46">
      <w:pPr>
        <w:pStyle w:val="TOC4"/>
        <w:rPr>
          <w:rFonts w:eastAsiaTheme="minorEastAsia" w:cstheme="minorBidi"/>
          <w:noProof/>
          <w:szCs w:val="22"/>
          <w:lang w:eastAsia="en-US"/>
        </w:rPr>
      </w:pPr>
      <w:hyperlink w:anchor="_Toc398046669" w:history="1">
        <w:r w:rsidR="00110E46" w:rsidRPr="00FF5E35">
          <w:rPr>
            <w:rStyle w:val="Hyperlink"/>
            <w:bCs/>
            <w:noProof/>
            <w:u w:color="000000"/>
          </w:rPr>
          <w:t>5.1.2.13</w:t>
        </w:r>
        <w:r w:rsidR="00110E46">
          <w:rPr>
            <w:rFonts w:eastAsiaTheme="minorEastAsia" w:cstheme="minorBidi"/>
            <w:noProof/>
            <w:szCs w:val="22"/>
            <w:lang w:eastAsia="en-US"/>
          </w:rPr>
          <w:tab/>
        </w:r>
        <w:r w:rsidR="00110E46" w:rsidRPr="00FF5E35">
          <w:rPr>
            <w:rStyle w:val="Hyperlink"/>
            <w:bCs/>
            <w:noProof/>
            <w:u w:color="000000"/>
          </w:rPr>
          <w:t>OralDiet</w:t>
        </w:r>
        <w:r w:rsidR="00110E46">
          <w:rPr>
            <w:noProof/>
            <w:webHidden/>
          </w:rPr>
          <w:tab/>
        </w:r>
        <w:r w:rsidR="00110E46">
          <w:rPr>
            <w:noProof/>
            <w:webHidden/>
          </w:rPr>
          <w:fldChar w:fldCharType="begin"/>
        </w:r>
        <w:r w:rsidR="00110E46">
          <w:rPr>
            <w:noProof/>
            <w:webHidden/>
          </w:rPr>
          <w:instrText xml:space="preserve"> PAGEREF _Toc398046669 \h </w:instrText>
        </w:r>
        <w:r w:rsidR="00110E46">
          <w:rPr>
            <w:noProof/>
            <w:webHidden/>
          </w:rPr>
        </w:r>
        <w:r w:rsidR="00110E46">
          <w:rPr>
            <w:noProof/>
            <w:webHidden/>
          </w:rPr>
          <w:fldChar w:fldCharType="separate"/>
        </w:r>
        <w:r w:rsidR="00110E46">
          <w:rPr>
            <w:noProof/>
            <w:webHidden/>
          </w:rPr>
          <w:t>39</w:t>
        </w:r>
        <w:r w:rsidR="00110E46">
          <w:rPr>
            <w:noProof/>
            <w:webHidden/>
          </w:rPr>
          <w:fldChar w:fldCharType="end"/>
        </w:r>
      </w:hyperlink>
    </w:p>
    <w:p w14:paraId="4E6202B3" w14:textId="77777777" w:rsidR="00110E46" w:rsidRDefault="00D34F46">
      <w:pPr>
        <w:pStyle w:val="TOC4"/>
        <w:rPr>
          <w:rFonts w:eastAsiaTheme="minorEastAsia" w:cstheme="minorBidi"/>
          <w:noProof/>
          <w:szCs w:val="22"/>
          <w:lang w:eastAsia="en-US"/>
        </w:rPr>
      </w:pPr>
      <w:hyperlink w:anchor="_Toc398046670" w:history="1">
        <w:r w:rsidR="00110E46" w:rsidRPr="00FF5E35">
          <w:rPr>
            <w:rStyle w:val="Hyperlink"/>
            <w:bCs/>
            <w:noProof/>
            <w:u w:color="000000"/>
          </w:rPr>
          <w:t>5.1.2.14</w:t>
        </w:r>
        <w:r w:rsidR="00110E46">
          <w:rPr>
            <w:rFonts w:eastAsiaTheme="minorEastAsia" w:cstheme="minorBidi"/>
            <w:noProof/>
            <w:szCs w:val="22"/>
            <w:lang w:eastAsia="en-US"/>
          </w:rPr>
          <w:tab/>
        </w:r>
        <w:r w:rsidR="00110E46" w:rsidRPr="00FF5E35">
          <w:rPr>
            <w:rStyle w:val="Hyperlink"/>
            <w:bCs/>
            <w:noProof/>
            <w:u w:color="000000"/>
          </w:rPr>
          <w:t>TextureModification</w:t>
        </w:r>
        <w:r w:rsidR="00110E46">
          <w:rPr>
            <w:noProof/>
            <w:webHidden/>
          </w:rPr>
          <w:tab/>
        </w:r>
        <w:r w:rsidR="00110E46">
          <w:rPr>
            <w:noProof/>
            <w:webHidden/>
          </w:rPr>
          <w:fldChar w:fldCharType="begin"/>
        </w:r>
        <w:r w:rsidR="00110E46">
          <w:rPr>
            <w:noProof/>
            <w:webHidden/>
          </w:rPr>
          <w:instrText xml:space="preserve"> PAGEREF _Toc398046670 \h </w:instrText>
        </w:r>
        <w:r w:rsidR="00110E46">
          <w:rPr>
            <w:noProof/>
            <w:webHidden/>
          </w:rPr>
        </w:r>
        <w:r w:rsidR="00110E46">
          <w:rPr>
            <w:noProof/>
            <w:webHidden/>
          </w:rPr>
          <w:fldChar w:fldCharType="separate"/>
        </w:r>
        <w:r w:rsidR="00110E46">
          <w:rPr>
            <w:noProof/>
            <w:webHidden/>
          </w:rPr>
          <w:t>40</w:t>
        </w:r>
        <w:r w:rsidR="00110E46">
          <w:rPr>
            <w:noProof/>
            <w:webHidden/>
          </w:rPr>
          <w:fldChar w:fldCharType="end"/>
        </w:r>
      </w:hyperlink>
    </w:p>
    <w:p w14:paraId="210E745B" w14:textId="77777777" w:rsidR="00110E46" w:rsidRDefault="00D34F46">
      <w:pPr>
        <w:pStyle w:val="TOC4"/>
        <w:rPr>
          <w:rFonts w:eastAsiaTheme="minorEastAsia" w:cstheme="minorBidi"/>
          <w:noProof/>
          <w:szCs w:val="22"/>
          <w:lang w:eastAsia="en-US"/>
        </w:rPr>
      </w:pPr>
      <w:hyperlink w:anchor="_Toc398046671" w:history="1">
        <w:r w:rsidR="00110E46" w:rsidRPr="00FF5E35">
          <w:rPr>
            <w:rStyle w:val="Hyperlink"/>
            <w:bCs/>
            <w:noProof/>
            <w:u w:color="000000"/>
          </w:rPr>
          <w:t>5.1.2.15</w:t>
        </w:r>
        <w:r w:rsidR="00110E46">
          <w:rPr>
            <w:rFonts w:eastAsiaTheme="minorEastAsia" w:cstheme="minorBidi"/>
            <w:noProof/>
            <w:szCs w:val="22"/>
            <w:lang w:eastAsia="en-US"/>
          </w:rPr>
          <w:tab/>
        </w:r>
        <w:r w:rsidR="00110E46" w:rsidRPr="00FF5E35">
          <w:rPr>
            <w:rStyle w:val="Hyperlink"/>
            <w:bCs/>
            <w:noProof/>
            <w:u w:color="000000"/>
          </w:rPr>
          <w:t>VaccinationProtocol</w:t>
        </w:r>
        <w:r w:rsidR="00110E46">
          <w:rPr>
            <w:noProof/>
            <w:webHidden/>
          </w:rPr>
          <w:tab/>
        </w:r>
        <w:r w:rsidR="00110E46">
          <w:rPr>
            <w:noProof/>
            <w:webHidden/>
          </w:rPr>
          <w:fldChar w:fldCharType="begin"/>
        </w:r>
        <w:r w:rsidR="00110E46">
          <w:rPr>
            <w:noProof/>
            <w:webHidden/>
          </w:rPr>
          <w:instrText xml:space="preserve"> PAGEREF _Toc398046671 \h </w:instrText>
        </w:r>
        <w:r w:rsidR="00110E46">
          <w:rPr>
            <w:noProof/>
            <w:webHidden/>
          </w:rPr>
        </w:r>
        <w:r w:rsidR="00110E46">
          <w:rPr>
            <w:noProof/>
            <w:webHidden/>
          </w:rPr>
          <w:fldChar w:fldCharType="separate"/>
        </w:r>
        <w:r w:rsidR="00110E46">
          <w:rPr>
            <w:noProof/>
            <w:webHidden/>
          </w:rPr>
          <w:t>40</w:t>
        </w:r>
        <w:r w:rsidR="00110E46">
          <w:rPr>
            <w:noProof/>
            <w:webHidden/>
          </w:rPr>
          <w:fldChar w:fldCharType="end"/>
        </w:r>
      </w:hyperlink>
    </w:p>
    <w:p w14:paraId="42928D0B" w14:textId="77777777" w:rsidR="00110E46" w:rsidRDefault="00D34F46">
      <w:pPr>
        <w:pStyle w:val="TOC3"/>
        <w:rPr>
          <w:rFonts w:eastAsiaTheme="minorEastAsia" w:cstheme="minorBidi"/>
          <w:szCs w:val="22"/>
        </w:rPr>
      </w:pPr>
      <w:hyperlink w:anchor="_Toc398046672" w:history="1">
        <w:r w:rsidR="00110E46" w:rsidRPr="00FF5E35">
          <w:rPr>
            <w:rStyle w:val="Hyperlink"/>
            <w:bCs/>
          </w:rPr>
          <w:t>5.1.3</w:t>
        </w:r>
        <w:r w:rsidR="00110E46">
          <w:rPr>
            <w:rFonts w:eastAsiaTheme="minorEastAsia" w:cstheme="minorBidi"/>
            <w:szCs w:val="22"/>
          </w:rPr>
          <w:tab/>
        </w:r>
        <w:r w:rsidR="00110E46" w:rsidRPr="00FF5E35">
          <w:rPr>
            <w:rStyle w:val="Hyperlink"/>
            <w:bCs/>
          </w:rPr>
          <w:t>action.modality</w:t>
        </w:r>
        <w:r w:rsidR="00110E46">
          <w:rPr>
            <w:webHidden/>
          </w:rPr>
          <w:tab/>
        </w:r>
        <w:r w:rsidR="00110E46">
          <w:rPr>
            <w:webHidden/>
          </w:rPr>
          <w:fldChar w:fldCharType="begin"/>
        </w:r>
        <w:r w:rsidR="00110E46">
          <w:rPr>
            <w:webHidden/>
          </w:rPr>
          <w:instrText xml:space="preserve"> PAGEREF _Toc398046672 \h </w:instrText>
        </w:r>
        <w:r w:rsidR="00110E46">
          <w:rPr>
            <w:webHidden/>
          </w:rPr>
        </w:r>
        <w:r w:rsidR="00110E46">
          <w:rPr>
            <w:webHidden/>
          </w:rPr>
          <w:fldChar w:fldCharType="separate"/>
        </w:r>
        <w:r w:rsidR="00110E46">
          <w:rPr>
            <w:webHidden/>
          </w:rPr>
          <w:t>41</w:t>
        </w:r>
        <w:r w:rsidR="00110E46">
          <w:rPr>
            <w:webHidden/>
          </w:rPr>
          <w:fldChar w:fldCharType="end"/>
        </w:r>
      </w:hyperlink>
    </w:p>
    <w:p w14:paraId="0B39AB80" w14:textId="77777777" w:rsidR="00110E46" w:rsidRDefault="00D34F46">
      <w:pPr>
        <w:pStyle w:val="TOC4"/>
        <w:rPr>
          <w:rFonts w:eastAsiaTheme="minorEastAsia" w:cstheme="minorBidi"/>
          <w:noProof/>
          <w:szCs w:val="22"/>
          <w:lang w:eastAsia="en-US"/>
        </w:rPr>
      </w:pPr>
      <w:hyperlink w:anchor="_Toc398046673" w:history="1">
        <w:r w:rsidR="00110E46" w:rsidRPr="00FF5E35">
          <w:rPr>
            <w:rStyle w:val="Hyperlink"/>
            <w:bCs/>
            <w:noProof/>
            <w:u w:color="000000"/>
          </w:rPr>
          <w:t>5.1.3.1</w:t>
        </w:r>
        <w:r w:rsidR="00110E46">
          <w:rPr>
            <w:rFonts w:eastAsiaTheme="minorEastAsia" w:cstheme="minorBidi"/>
            <w:noProof/>
            <w:szCs w:val="22"/>
            <w:lang w:eastAsia="en-US"/>
          </w:rPr>
          <w:tab/>
        </w:r>
        <w:r w:rsidR="00110E46" w:rsidRPr="00FF5E35">
          <w:rPr>
            <w:rStyle w:val="Hyperlink"/>
            <w:bCs/>
            <w:noProof/>
            <w:u w:color="000000"/>
          </w:rPr>
          <w:t>Action</w:t>
        </w:r>
        <w:r w:rsidR="00110E46">
          <w:rPr>
            <w:noProof/>
            <w:webHidden/>
          </w:rPr>
          <w:tab/>
        </w:r>
        <w:r w:rsidR="00110E46">
          <w:rPr>
            <w:noProof/>
            <w:webHidden/>
          </w:rPr>
          <w:fldChar w:fldCharType="begin"/>
        </w:r>
        <w:r w:rsidR="00110E46">
          <w:rPr>
            <w:noProof/>
            <w:webHidden/>
          </w:rPr>
          <w:instrText xml:space="preserve"> PAGEREF _Toc398046673 \h </w:instrText>
        </w:r>
        <w:r w:rsidR="00110E46">
          <w:rPr>
            <w:noProof/>
            <w:webHidden/>
          </w:rPr>
        </w:r>
        <w:r w:rsidR="00110E46">
          <w:rPr>
            <w:noProof/>
            <w:webHidden/>
          </w:rPr>
          <w:fldChar w:fldCharType="separate"/>
        </w:r>
        <w:r w:rsidR="00110E46">
          <w:rPr>
            <w:noProof/>
            <w:webHidden/>
          </w:rPr>
          <w:t>42</w:t>
        </w:r>
        <w:r w:rsidR="00110E46">
          <w:rPr>
            <w:noProof/>
            <w:webHidden/>
          </w:rPr>
          <w:fldChar w:fldCharType="end"/>
        </w:r>
      </w:hyperlink>
    </w:p>
    <w:p w14:paraId="3E75126F" w14:textId="77777777" w:rsidR="00110E46" w:rsidRDefault="00D34F46">
      <w:pPr>
        <w:pStyle w:val="TOC4"/>
        <w:rPr>
          <w:rFonts w:eastAsiaTheme="minorEastAsia" w:cstheme="minorBidi"/>
          <w:noProof/>
          <w:szCs w:val="22"/>
          <w:lang w:eastAsia="en-US"/>
        </w:rPr>
      </w:pPr>
      <w:hyperlink w:anchor="_Toc398046674" w:history="1">
        <w:r w:rsidR="00110E46" w:rsidRPr="00FF5E35">
          <w:rPr>
            <w:rStyle w:val="Hyperlink"/>
            <w:bCs/>
            <w:noProof/>
            <w:u w:color="000000"/>
          </w:rPr>
          <w:t>5.1.3.2</w:t>
        </w:r>
        <w:r w:rsidR="00110E46">
          <w:rPr>
            <w:rFonts w:eastAsiaTheme="minorEastAsia" w:cstheme="minorBidi"/>
            <w:noProof/>
            <w:szCs w:val="22"/>
            <w:lang w:eastAsia="en-US"/>
          </w:rPr>
          <w:tab/>
        </w:r>
        <w:r w:rsidR="00110E46" w:rsidRPr="00FF5E35">
          <w:rPr>
            <w:rStyle w:val="Hyperlink"/>
            <w:bCs/>
            <w:noProof/>
            <w:u w:color="000000"/>
          </w:rPr>
          <w:t>ActionStatus</w:t>
        </w:r>
        <w:r w:rsidR="00110E46">
          <w:rPr>
            <w:noProof/>
            <w:webHidden/>
          </w:rPr>
          <w:tab/>
        </w:r>
        <w:r w:rsidR="00110E46">
          <w:rPr>
            <w:noProof/>
            <w:webHidden/>
          </w:rPr>
          <w:fldChar w:fldCharType="begin"/>
        </w:r>
        <w:r w:rsidR="00110E46">
          <w:rPr>
            <w:noProof/>
            <w:webHidden/>
          </w:rPr>
          <w:instrText xml:space="preserve"> PAGEREF _Toc398046674 \h </w:instrText>
        </w:r>
        <w:r w:rsidR="00110E46">
          <w:rPr>
            <w:noProof/>
            <w:webHidden/>
          </w:rPr>
        </w:r>
        <w:r w:rsidR="00110E46">
          <w:rPr>
            <w:noProof/>
            <w:webHidden/>
          </w:rPr>
          <w:fldChar w:fldCharType="separate"/>
        </w:r>
        <w:r w:rsidR="00110E46">
          <w:rPr>
            <w:noProof/>
            <w:webHidden/>
          </w:rPr>
          <w:t>42</w:t>
        </w:r>
        <w:r w:rsidR="00110E46">
          <w:rPr>
            <w:noProof/>
            <w:webHidden/>
          </w:rPr>
          <w:fldChar w:fldCharType="end"/>
        </w:r>
      </w:hyperlink>
    </w:p>
    <w:p w14:paraId="2C510A5C" w14:textId="77777777" w:rsidR="00110E46" w:rsidRDefault="00D34F46">
      <w:pPr>
        <w:pStyle w:val="TOC4"/>
        <w:rPr>
          <w:rFonts w:eastAsiaTheme="minorEastAsia" w:cstheme="minorBidi"/>
          <w:noProof/>
          <w:szCs w:val="22"/>
          <w:lang w:eastAsia="en-US"/>
        </w:rPr>
      </w:pPr>
      <w:hyperlink w:anchor="_Toc398046675" w:history="1">
        <w:r w:rsidR="00110E46" w:rsidRPr="00FF5E35">
          <w:rPr>
            <w:rStyle w:val="Hyperlink"/>
            <w:bCs/>
            <w:noProof/>
            <w:u w:color="000000"/>
          </w:rPr>
          <w:t>5.1.3.3</w:t>
        </w:r>
        <w:r w:rsidR="00110E46">
          <w:rPr>
            <w:rFonts w:eastAsiaTheme="minorEastAsia" w:cstheme="minorBidi"/>
            <w:noProof/>
            <w:szCs w:val="22"/>
            <w:lang w:eastAsia="en-US"/>
          </w:rPr>
          <w:tab/>
        </w:r>
        <w:r w:rsidR="00110E46" w:rsidRPr="00FF5E35">
          <w:rPr>
            <w:rStyle w:val="Hyperlink"/>
            <w:bCs/>
            <w:noProof/>
            <w:u w:color="000000"/>
          </w:rPr>
          <w:t>Order</w:t>
        </w:r>
        <w:r w:rsidR="00110E46">
          <w:rPr>
            <w:noProof/>
            <w:webHidden/>
          </w:rPr>
          <w:tab/>
        </w:r>
        <w:r w:rsidR="00110E46">
          <w:rPr>
            <w:noProof/>
            <w:webHidden/>
          </w:rPr>
          <w:fldChar w:fldCharType="begin"/>
        </w:r>
        <w:r w:rsidR="00110E46">
          <w:rPr>
            <w:noProof/>
            <w:webHidden/>
          </w:rPr>
          <w:instrText xml:space="preserve"> PAGEREF _Toc398046675 \h </w:instrText>
        </w:r>
        <w:r w:rsidR="00110E46">
          <w:rPr>
            <w:noProof/>
            <w:webHidden/>
          </w:rPr>
        </w:r>
        <w:r w:rsidR="00110E46">
          <w:rPr>
            <w:noProof/>
            <w:webHidden/>
          </w:rPr>
          <w:fldChar w:fldCharType="separate"/>
        </w:r>
        <w:r w:rsidR="00110E46">
          <w:rPr>
            <w:noProof/>
            <w:webHidden/>
          </w:rPr>
          <w:t>43</w:t>
        </w:r>
        <w:r w:rsidR="00110E46">
          <w:rPr>
            <w:noProof/>
            <w:webHidden/>
          </w:rPr>
          <w:fldChar w:fldCharType="end"/>
        </w:r>
      </w:hyperlink>
    </w:p>
    <w:p w14:paraId="3C0743B0" w14:textId="77777777" w:rsidR="00110E46" w:rsidRDefault="00D34F46">
      <w:pPr>
        <w:pStyle w:val="TOC4"/>
        <w:rPr>
          <w:rFonts w:eastAsiaTheme="minorEastAsia" w:cstheme="minorBidi"/>
          <w:noProof/>
          <w:szCs w:val="22"/>
          <w:lang w:eastAsia="en-US"/>
        </w:rPr>
      </w:pPr>
      <w:hyperlink w:anchor="_Toc398046676" w:history="1">
        <w:r w:rsidR="00110E46" w:rsidRPr="00FF5E35">
          <w:rPr>
            <w:rStyle w:val="Hyperlink"/>
            <w:bCs/>
            <w:noProof/>
            <w:u w:color="000000"/>
          </w:rPr>
          <w:t>5.1.3.4</w:t>
        </w:r>
        <w:r w:rsidR="00110E46">
          <w:rPr>
            <w:rFonts w:eastAsiaTheme="minorEastAsia" w:cstheme="minorBidi"/>
            <w:noProof/>
            <w:szCs w:val="22"/>
            <w:lang w:eastAsia="en-US"/>
          </w:rPr>
          <w:tab/>
        </w:r>
        <w:r w:rsidR="00110E46" w:rsidRPr="00FF5E35">
          <w:rPr>
            <w:rStyle w:val="Hyperlink"/>
            <w:bCs/>
            <w:noProof/>
            <w:u w:color="000000"/>
          </w:rPr>
          <w:t>Performance</w:t>
        </w:r>
        <w:r w:rsidR="00110E46">
          <w:rPr>
            <w:noProof/>
            <w:webHidden/>
          </w:rPr>
          <w:tab/>
        </w:r>
        <w:r w:rsidR="00110E46">
          <w:rPr>
            <w:noProof/>
            <w:webHidden/>
          </w:rPr>
          <w:fldChar w:fldCharType="begin"/>
        </w:r>
        <w:r w:rsidR="00110E46">
          <w:rPr>
            <w:noProof/>
            <w:webHidden/>
          </w:rPr>
          <w:instrText xml:space="preserve"> PAGEREF _Toc398046676 \h </w:instrText>
        </w:r>
        <w:r w:rsidR="00110E46">
          <w:rPr>
            <w:noProof/>
            <w:webHidden/>
          </w:rPr>
        </w:r>
        <w:r w:rsidR="00110E46">
          <w:rPr>
            <w:noProof/>
            <w:webHidden/>
          </w:rPr>
          <w:fldChar w:fldCharType="separate"/>
        </w:r>
        <w:r w:rsidR="00110E46">
          <w:rPr>
            <w:noProof/>
            <w:webHidden/>
          </w:rPr>
          <w:t>43</w:t>
        </w:r>
        <w:r w:rsidR="00110E46">
          <w:rPr>
            <w:noProof/>
            <w:webHidden/>
          </w:rPr>
          <w:fldChar w:fldCharType="end"/>
        </w:r>
      </w:hyperlink>
    </w:p>
    <w:p w14:paraId="7DBC8FB9" w14:textId="77777777" w:rsidR="00110E46" w:rsidRDefault="00D34F46">
      <w:pPr>
        <w:pStyle w:val="TOC4"/>
        <w:rPr>
          <w:rFonts w:eastAsiaTheme="minorEastAsia" w:cstheme="minorBidi"/>
          <w:noProof/>
          <w:szCs w:val="22"/>
          <w:lang w:eastAsia="en-US"/>
        </w:rPr>
      </w:pPr>
      <w:hyperlink w:anchor="_Toc398046677" w:history="1">
        <w:r w:rsidR="00110E46" w:rsidRPr="00FF5E35">
          <w:rPr>
            <w:rStyle w:val="Hyperlink"/>
            <w:bCs/>
            <w:noProof/>
            <w:u w:color="000000"/>
          </w:rPr>
          <w:t>5.1.3.5</w:t>
        </w:r>
        <w:r w:rsidR="00110E46">
          <w:rPr>
            <w:rFonts w:eastAsiaTheme="minorEastAsia" w:cstheme="minorBidi"/>
            <w:noProof/>
            <w:szCs w:val="22"/>
            <w:lang w:eastAsia="en-US"/>
          </w:rPr>
          <w:tab/>
        </w:r>
        <w:r w:rsidR="00110E46" w:rsidRPr="00FF5E35">
          <w:rPr>
            <w:rStyle w:val="Hyperlink"/>
            <w:bCs/>
            <w:noProof/>
            <w:u w:color="000000"/>
          </w:rPr>
          <w:t>Plan</w:t>
        </w:r>
        <w:r w:rsidR="00110E46">
          <w:rPr>
            <w:noProof/>
            <w:webHidden/>
          </w:rPr>
          <w:tab/>
        </w:r>
        <w:r w:rsidR="00110E46">
          <w:rPr>
            <w:noProof/>
            <w:webHidden/>
          </w:rPr>
          <w:fldChar w:fldCharType="begin"/>
        </w:r>
        <w:r w:rsidR="00110E46">
          <w:rPr>
            <w:noProof/>
            <w:webHidden/>
          </w:rPr>
          <w:instrText xml:space="preserve"> PAGEREF _Toc398046677 \h </w:instrText>
        </w:r>
        <w:r w:rsidR="00110E46">
          <w:rPr>
            <w:noProof/>
            <w:webHidden/>
          </w:rPr>
        </w:r>
        <w:r w:rsidR="00110E46">
          <w:rPr>
            <w:noProof/>
            <w:webHidden/>
          </w:rPr>
          <w:fldChar w:fldCharType="separate"/>
        </w:r>
        <w:r w:rsidR="00110E46">
          <w:rPr>
            <w:noProof/>
            <w:webHidden/>
          </w:rPr>
          <w:t>44</w:t>
        </w:r>
        <w:r w:rsidR="00110E46">
          <w:rPr>
            <w:noProof/>
            <w:webHidden/>
          </w:rPr>
          <w:fldChar w:fldCharType="end"/>
        </w:r>
      </w:hyperlink>
    </w:p>
    <w:p w14:paraId="45E2B5C6" w14:textId="77777777" w:rsidR="00110E46" w:rsidRDefault="00D34F46">
      <w:pPr>
        <w:pStyle w:val="TOC4"/>
        <w:rPr>
          <w:rFonts w:eastAsiaTheme="minorEastAsia" w:cstheme="minorBidi"/>
          <w:noProof/>
          <w:szCs w:val="22"/>
          <w:lang w:eastAsia="en-US"/>
        </w:rPr>
      </w:pPr>
      <w:hyperlink w:anchor="_Toc398046678" w:history="1">
        <w:r w:rsidR="00110E46" w:rsidRPr="00FF5E35">
          <w:rPr>
            <w:rStyle w:val="Hyperlink"/>
            <w:bCs/>
            <w:noProof/>
            <w:u w:color="000000"/>
          </w:rPr>
          <w:t>5.1.3.6</w:t>
        </w:r>
        <w:r w:rsidR="00110E46">
          <w:rPr>
            <w:rFonts w:eastAsiaTheme="minorEastAsia" w:cstheme="minorBidi"/>
            <w:noProof/>
            <w:szCs w:val="22"/>
            <w:lang w:eastAsia="en-US"/>
          </w:rPr>
          <w:tab/>
        </w:r>
        <w:r w:rsidR="00110E46" w:rsidRPr="00FF5E35">
          <w:rPr>
            <w:rStyle w:val="Hyperlink"/>
            <w:bCs/>
            <w:noProof/>
            <w:u w:color="000000"/>
          </w:rPr>
          <w:t>Proposal</w:t>
        </w:r>
        <w:r w:rsidR="00110E46">
          <w:rPr>
            <w:noProof/>
            <w:webHidden/>
          </w:rPr>
          <w:tab/>
        </w:r>
        <w:r w:rsidR="00110E46">
          <w:rPr>
            <w:noProof/>
            <w:webHidden/>
          </w:rPr>
          <w:fldChar w:fldCharType="begin"/>
        </w:r>
        <w:r w:rsidR="00110E46">
          <w:rPr>
            <w:noProof/>
            <w:webHidden/>
          </w:rPr>
          <w:instrText xml:space="preserve"> PAGEREF _Toc398046678 \h </w:instrText>
        </w:r>
        <w:r w:rsidR="00110E46">
          <w:rPr>
            <w:noProof/>
            <w:webHidden/>
          </w:rPr>
        </w:r>
        <w:r w:rsidR="00110E46">
          <w:rPr>
            <w:noProof/>
            <w:webHidden/>
          </w:rPr>
          <w:fldChar w:fldCharType="separate"/>
        </w:r>
        <w:r w:rsidR="00110E46">
          <w:rPr>
            <w:noProof/>
            <w:webHidden/>
          </w:rPr>
          <w:t>44</w:t>
        </w:r>
        <w:r w:rsidR="00110E46">
          <w:rPr>
            <w:noProof/>
            <w:webHidden/>
          </w:rPr>
          <w:fldChar w:fldCharType="end"/>
        </w:r>
      </w:hyperlink>
    </w:p>
    <w:p w14:paraId="256459A7" w14:textId="77777777" w:rsidR="00110E46" w:rsidRDefault="00D34F46">
      <w:pPr>
        <w:pStyle w:val="TOC4"/>
        <w:rPr>
          <w:rFonts w:eastAsiaTheme="minorEastAsia" w:cstheme="minorBidi"/>
          <w:noProof/>
          <w:szCs w:val="22"/>
          <w:lang w:eastAsia="en-US"/>
        </w:rPr>
      </w:pPr>
      <w:hyperlink w:anchor="_Toc398046679" w:history="1">
        <w:r w:rsidR="00110E46" w:rsidRPr="00FF5E35">
          <w:rPr>
            <w:rStyle w:val="Hyperlink"/>
            <w:bCs/>
            <w:noProof/>
            <w:u w:color="000000"/>
          </w:rPr>
          <w:t>5.1.3.7</w:t>
        </w:r>
        <w:r w:rsidR="00110E46">
          <w:rPr>
            <w:rFonts w:eastAsiaTheme="minorEastAsia" w:cstheme="minorBidi"/>
            <w:noProof/>
            <w:szCs w:val="22"/>
            <w:lang w:eastAsia="en-US"/>
          </w:rPr>
          <w:tab/>
        </w:r>
        <w:r w:rsidR="00110E46" w:rsidRPr="00FF5E35">
          <w:rPr>
            <w:rStyle w:val="Hyperlink"/>
            <w:bCs/>
            <w:noProof/>
            <w:u w:color="000000"/>
          </w:rPr>
          <w:t>ProposalAgainst</w:t>
        </w:r>
        <w:r w:rsidR="00110E46">
          <w:rPr>
            <w:noProof/>
            <w:webHidden/>
          </w:rPr>
          <w:tab/>
        </w:r>
        <w:r w:rsidR="00110E46">
          <w:rPr>
            <w:noProof/>
            <w:webHidden/>
          </w:rPr>
          <w:fldChar w:fldCharType="begin"/>
        </w:r>
        <w:r w:rsidR="00110E46">
          <w:rPr>
            <w:noProof/>
            <w:webHidden/>
          </w:rPr>
          <w:instrText xml:space="preserve"> PAGEREF _Toc398046679 \h </w:instrText>
        </w:r>
        <w:r w:rsidR="00110E46">
          <w:rPr>
            <w:noProof/>
            <w:webHidden/>
          </w:rPr>
        </w:r>
        <w:r w:rsidR="00110E46">
          <w:rPr>
            <w:noProof/>
            <w:webHidden/>
          </w:rPr>
          <w:fldChar w:fldCharType="separate"/>
        </w:r>
        <w:r w:rsidR="00110E46">
          <w:rPr>
            <w:noProof/>
            <w:webHidden/>
          </w:rPr>
          <w:t>45</w:t>
        </w:r>
        <w:r w:rsidR="00110E46">
          <w:rPr>
            <w:noProof/>
            <w:webHidden/>
          </w:rPr>
          <w:fldChar w:fldCharType="end"/>
        </w:r>
      </w:hyperlink>
    </w:p>
    <w:p w14:paraId="15D024A7" w14:textId="77777777" w:rsidR="00110E46" w:rsidRDefault="00D34F46">
      <w:pPr>
        <w:pStyle w:val="TOC2"/>
        <w:rPr>
          <w:rFonts w:eastAsiaTheme="minorEastAsia" w:cstheme="minorBidi"/>
          <w:szCs w:val="22"/>
        </w:rPr>
      </w:pPr>
      <w:hyperlink w:anchor="_Toc398046680" w:history="1">
        <w:r w:rsidR="00110E46" w:rsidRPr="00FF5E35">
          <w:rPr>
            <w:rStyle w:val="Hyperlink"/>
            <w:bCs/>
          </w:rPr>
          <w:t>5.2</w:t>
        </w:r>
        <w:r w:rsidR="00110E46">
          <w:rPr>
            <w:rFonts w:eastAsiaTheme="minorEastAsia" w:cstheme="minorBidi"/>
            <w:szCs w:val="22"/>
          </w:rPr>
          <w:tab/>
        </w:r>
        <w:r w:rsidR="00110E46" w:rsidRPr="00FF5E35">
          <w:rPr>
            <w:rStyle w:val="Hyperlink"/>
            <w:bCs/>
          </w:rPr>
          <w:t>common</w:t>
        </w:r>
        <w:r w:rsidR="00110E46">
          <w:rPr>
            <w:webHidden/>
          </w:rPr>
          <w:tab/>
        </w:r>
        <w:r w:rsidR="00110E46">
          <w:rPr>
            <w:webHidden/>
          </w:rPr>
          <w:fldChar w:fldCharType="begin"/>
        </w:r>
        <w:r w:rsidR="00110E46">
          <w:rPr>
            <w:webHidden/>
          </w:rPr>
          <w:instrText xml:space="preserve"> PAGEREF _Toc398046680 \h </w:instrText>
        </w:r>
        <w:r w:rsidR="00110E46">
          <w:rPr>
            <w:webHidden/>
          </w:rPr>
        </w:r>
        <w:r w:rsidR="00110E46">
          <w:rPr>
            <w:webHidden/>
          </w:rPr>
          <w:fldChar w:fldCharType="separate"/>
        </w:r>
        <w:r w:rsidR="00110E46">
          <w:rPr>
            <w:webHidden/>
          </w:rPr>
          <w:t>45</w:t>
        </w:r>
        <w:r w:rsidR="00110E46">
          <w:rPr>
            <w:webHidden/>
          </w:rPr>
          <w:fldChar w:fldCharType="end"/>
        </w:r>
      </w:hyperlink>
    </w:p>
    <w:p w14:paraId="6D1ACAFF" w14:textId="77777777" w:rsidR="00110E46" w:rsidRDefault="00D34F46">
      <w:pPr>
        <w:pStyle w:val="TOC3"/>
        <w:rPr>
          <w:rFonts w:eastAsiaTheme="minorEastAsia" w:cstheme="minorBidi"/>
          <w:szCs w:val="22"/>
        </w:rPr>
      </w:pPr>
      <w:hyperlink w:anchor="_Toc398046681" w:history="1">
        <w:r w:rsidR="00110E46" w:rsidRPr="00FF5E35">
          <w:rPr>
            <w:rStyle w:val="Hyperlink"/>
            <w:bCs/>
            <w:u w:color="000000"/>
          </w:rPr>
          <w:t>5.2.1</w:t>
        </w:r>
        <w:r w:rsidR="00110E46">
          <w:rPr>
            <w:rFonts w:eastAsiaTheme="minorEastAsia" w:cstheme="minorBidi"/>
            <w:szCs w:val="22"/>
          </w:rPr>
          <w:tab/>
        </w:r>
        <w:r w:rsidR="00110E46" w:rsidRPr="00FF5E35">
          <w:rPr>
            <w:rStyle w:val="Hyperlink"/>
            <w:bCs/>
            <w:u w:color="000000"/>
          </w:rPr>
          <w:t>BodySite</w:t>
        </w:r>
        <w:r w:rsidR="00110E46">
          <w:rPr>
            <w:webHidden/>
          </w:rPr>
          <w:tab/>
        </w:r>
        <w:r w:rsidR="00110E46">
          <w:rPr>
            <w:webHidden/>
          </w:rPr>
          <w:fldChar w:fldCharType="begin"/>
        </w:r>
        <w:r w:rsidR="00110E46">
          <w:rPr>
            <w:webHidden/>
          </w:rPr>
          <w:instrText xml:space="preserve"> PAGEREF _Toc398046681 \h </w:instrText>
        </w:r>
        <w:r w:rsidR="00110E46">
          <w:rPr>
            <w:webHidden/>
          </w:rPr>
        </w:r>
        <w:r w:rsidR="00110E46">
          <w:rPr>
            <w:webHidden/>
          </w:rPr>
          <w:fldChar w:fldCharType="separate"/>
        </w:r>
        <w:r w:rsidR="00110E46">
          <w:rPr>
            <w:webHidden/>
          </w:rPr>
          <w:t>45</w:t>
        </w:r>
        <w:r w:rsidR="00110E46">
          <w:rPr>
            <w:webHidden/>
          </w:rPr>
          <w:fldChar w:fldCharType="end"/>
        </w:r>
      </w:hyperlink>
    </w:p>
    <w:p w14:paraId="37EA788C" w14:textId="77777777" w:rsidR="00110E46" w:rsidRDefault="00D34F46">
      <w:pPr>
        <w:pStyle w:val="TOC3"/>
        <w:rPr>
          <w:rFonts w:eastAsiaTheme="minorEastAsia" w:cstheme="minorBidi"/>
          <w:szCs w:val="22"/>
        </w:rPr>
      </w:pPr>
      <w:hyperlink w:anchor="_Toc398046682" w:history="1">
        <w:r w:rsidR="00110E46" w:rsidRPr="00FF5E35">
          <w:rPr>
            <w:rStyle w:val="Hyperlink"/>
            <w:bCs/>
            <w:u w:color="000000"/>
          </w:rPr>
          <w:t>5.2.2</w:t>
        </w:r>
        <w:r w:rsidR="00110E46">
          <w:rPr>
            <w:rFonts w:eastAsiaTheme="minorEastAsia" w:cstheme="minorBidi"/>
            <w:szCs w:val="22"/>
          </w:rPr>
          <w:tab/>
        </w:r>
        <w:r w:rsidR="00110E46" w:rsidRPr="00FF5E35">
          <w:rPr>
            <w:rStyle w:val="Hyperlink"/>
            <w:bCs/>
            <w:u w:color="000000"/>
          </w:rPr>
          <w:t>Participant</w:t>
        </w:r>
        <w:r w:rsidR="00110E46">
          <w:rPr>
            <w:webHidden/>
          </w:rPr>
          <w:tab/>
        </w:r>
        <w:r w:rsidR="00110E46">
          <w:rPr>
            <w:webHidden/>
          </w:rPr>
          <w:fldChar w:fldCharType="begin"/>
        </w:r>
        <w:r w:rsidR="00110E46">
          <w:rPr>
            <w:webHidden/>
          </w:rPr>
          <w:instrText xml:space="preserve"> PAGEREF _Toc398046682 \h </w:instrText>
        </w:r>
        <w:r w:rsidR="00110E46">
          <w:rPr>
            <w:webHidden/>
          </w:rPr>
        </w:r>
        <w:r w:rsidR="00110E46">
          <w:rPr>
            <w:webHidden/>
          </w:rPr>
          <w:fldChar w:fldCharType="separate"/>
        </w:r>
        <w:r w:rsidR="00110E46">
          <w:rPr>
            <w:webHidden/>
          </w:rPr>
          <w:t>46</w:t>
        </w:r>
        <w:r w:rsidR="00110E46">
          <w:rPr>
            <w:webHidden/>
          </w:rPr>
          <w:fldChar w:fldCharType="end"/>
        </w:r>
      </w:hyperlink>
    </w:p>
    <w:p w14:paraId="391F5984" w14:textId="77777777" w:rsidR="00110E46" w:rsidRDefault="00D34F46">
      <w:pPr>
        <w:pStyle w:val="TOC3"/>
        <w:rPr>
          <w:rFonts w:eastAsiaTheme="minorEastAsia" w:cstheme="minorBidi"/>
          <w:szCs w:val="22"/>
        </w:rPr>
      </w:pPr>
      <w:hyperlink w:anchor="_Toc398046683" w:history="1">
        <w:r w:rsidR="00110E46" w:rsidRPr="00FF5E35">
          <w:rPr>
            <w:rStyle w:val="Hyperlink"/>
            <w:bCs/>
            <w:u w:color="000000"/>
          </w:rPr>
          <w:t>5.2.3</w:t>
        </w:r>
        <w:r w:rsidR="00110E46">
          <w:rPr>
            <w:rFonts w:eastAsiaTheme="minorEastAsia" w:cstheme="minorBidi"/>
            <w:szCs w:val="22"/>
          </w:rPr>
          <w:tab/>
        </w:r>
        <w:r w:rsidR="00110E46" w:rsidRPr="00FF5E35">
          <w:rPr>
            <w:rStyle w:val="Hyperlink"/>
            <w:bCs/>
            <w:u w:color="000000"/>
          </w:rPr>
          <w:t>Schedule</w:t>
        </w:r>
        <w:r w:rsidR="00110E46">
          <w:rPr>
            <w:webHidden/>
          </w:rPr>
          <w:tab/>
        </w:r>
        <w:r w:rsidR="00110E46">
          <w:rPr>
            <w:webHidden/>
          </w:rPr>
          <w:fldChar w:fldCharType="begin"/>
        </w:r>
        <w:r w:rsidR="00110E46">
          <w:rPr>
            <w:webHidden/>
          </w:rPr>
          <w:instrText xml:space="preserve"> PAGEREF _Toc398046683 \h </w:instrText>
        </w:r>
        <w:r w:rsidR="00110E46">
          <w:rPr>
            <w:webHidden/>
          </w:rPr>
        </w:r>
        <w:r w:rsidR="00110E46">
          <w:rPr>
            <w:webHidden/>
          </w:rPr>
          <w:fldChar w:fldCharType="separate"/>
        </w:r>
        <w:r w:rsidR="00110E46">
          <w:rPr>
            <w:webHidden/>
          </w:rPr>
          <w:t>46</w:t>
        </w:r>
        <w:r w:rsidR="00110E46">
          <w:rPr>
            <w:webHidden/>
          </w:rPr>
          <w:fldChar w:fldCharType="end"/>
        </w:r>
      </w:hyperlink>
    </w:p>
    <w:p w14:paraId="02BA01D0" w14:textId="77777777" w:rsidR="00110E46" w:rsidRDefault="00D34F46">
      <w:pPr>
        <w:pStyle w:val="TOC3"/>
        <w:rPr>
          <w:rFonts w:eastAsiaTheme="minorEastAsia" w:cstheme="minorBidi"/>
          <w:szCs w:val="22"/>
        </w:rPr>
      </w:pPr>
      <w:hyperlink w:anchor="_Toc398046684" w:history="1">
        <w:r w:rsidR="00110E46" w:rsidRPr="00FF5E35">
          <w:rPr>
            <w:rStyle w:val="Hyperlink"/>
            <w:bCs/>
          </w:rPr>
          <w:t>5.2.4</w:t>
        </w:r>
        <w:r w:rsidR="00110E46">
          <w:rPr>
            <w:rFonts w:eastAsiaTheme="minorEastAsia" w:cstheme="minorBidi"/>
            <w:szCs w:val="22"/>
          </w:rPr>
          <w:tab/>
        </w:r>
        <w:r w:rsidR="00110E46" w:rsidRPr="00FF5E35">
          <w:rPr>
            <w:rStyle w:val="Hyperlink"/>
            <w:bCs/>
          </w:rPr>
          <w:t>common.entity</w:t>
        </w:r>
        <w:r w:rsidR="00110E46">
          <w:rPr>
            <w:webHidden/>
          </w:rPr>
          <w:tab/>
        </w:r>
        <w:r w:rsidR="00110E46">
          <w:rPr>
            <w:webHidden/>
          </w:rPr>
          <w:fldChar w:fldCharType="begin"/>
        </w:r>
        <w:r w:rsidR="00110E46">
          <w:rPr>
            <w:webHidden/>
          </w:rPr>
          <w:instrText xml:space="preserve"> PAGEREF _Toc398046684 \h </w:instrText>
        </w:r>
        <w:r w:rsidR="00110E46">
          <w:rPr>
            <w:webHidden/>
          </w:rPr>
        </w:r>
        <w:r w:rsidR="00110E46">
          <w:rPr>
            <w:webHidden/>
          </w:rPr>
          <w:fldChar w:fldCharType="separate"/>
        </w:r>
        <w:r w:rsidR="00110E46">
          <w:rPr>
            <w:webHidden/>
          </w:rPr>
          <w:t>47</w:t>
        </w:r>
        <w:r w:rsidR="00110E46">
          <w:rPr>
            <w:webHidden/>
          </w:rPr>
          <w:fldChar w:fldCharType="end"/>
        </w:r>
      </w:hyperlink>
    </w:p>
    <w:p w14:paraId="34E42868" w14:textId="77777777" w:rsidR="00110E46" w:rsidRDefault="00D34F46">
      <w:pPr>
        <w:pStyle w:val="TOC4"/>
        <w:rPr>
          <w:rFonts w:eastAsiaTheme="minorEastAsia" w:cstheme="minorBidi"/>
          <w:noProof/>
          <w:szCs w:val="22"/>
          <w:lang w:eastAsia="en-US"/>
        </w:rPr>
      </w:pPr>
      <w:hyperlink w:anchor="_Toc398046685" w:history="1">
        <w:r w:rsidR="00110E46" w:rsidRPr="00FF5E35">
          <w:rPr>
            <w:rStyle w:val="Hyperlink"/>
            <w:bCs/>
            <w:noProof/>
            <w:u w:color="000000"/>
          </w:rPr>
          <w:t>5.2.4.1</w:t>
        </w:r>
        <w:r w:rsidR="00110E46">
          <w:rPr>
            <w:rFonts w:eastAsiaTheme="minorEastAsia" w:cstheme="minorBidi"/>
            <w:noProof/>
            <w:szCs w:val="22"/>
            <w:lang w:eastAsia="en-US"/>
          </w:rPr>
          <w:tab/>
        </w:r>
        <w:r w:rsidR="00110E46" w:rsidRPr="00FF5E35">
          <w:rPr>
            <w:rStyle w:val="Hyperlink"/>
            <w:bCs/>
            <w:noProof/>
            <w:u w:color="000000"/>
          </w:rPr>
          <w:t>ComputerSystem</w:t>
        </w:r>
        <w:r w:rsidR="00110E46">
          <w:rPr>
            <w:noProof/>
            <w:webHidden/>
          </w:rPr>
          <w:tab/>
        </w:r>
        <w:r w:rsidR="00110E46">
          <w:rPr>
            <w:noProof/>
            <w:webHidden/>
          </w:rPr>
          <w:fldChar w:fldCharType="begin"/>
        </w:r>
        <w:r w:rsidR="00110E46">
          <w:rPr>
            <w:noProof/>
            <w:webHidden/>
          </w:rPr>
          <w:instrText xml:space="preserve"> PAGEREF _Toc398046685 \h </w:instrText>
        </w:r>
        <w:r w:rsidR="00110E46">
          <w:rPr>
            <w:noProof/>
            <w:webHidden/>
          </w:rPr>
        </w:r>
        <w:r w:rsidR="00110E46">
          <w:rPr>
            <w:noProof/>
            <w:webHidden/>
          </w:rPr>
          <w:fldChar w:fldCharType="separate"/>
        </w:r>
        <w:r w:rsidR="00110E46">
          <w:rPr>
            <w:noProof/>
            <w:webHidden/>
          </w:rPr>
          <w:t>48</w:t>
        </w:r>
        <w:r w:rsidR="00110E46">
          <w:rPr>
            <w:noProof/>
            <w:webHidden/>
          </w:rPr>
          <w:fldChar w:fldCharType="end"/>
        </w:r>
      </w:hyperlink>
    </w:p>
    <w:p w14:paraId="2FEEFF31" w14:textId="77777777" w:rsidR="00110E46" w:rsidRDefault="00D34F46">
      <w:pPr>
        <w:pStyle w:val="TOC4"/>
        <w:rPr>
          <w:rFonts w:eastAsiaTheme="minorEastAsia" w:cstheme="minorBidi"/>
          <w:noProof/>
          <w:szCs w:val="22"/>
          <w:lang w:eastAsia="en-US"/>
        </w:rPr>
      </w:pPr>
      <w:hyperlink w:anchor="_Toc398046686" w:history="1">
        <w:r w:rsidR="00110E46" w:rsidRPr="00FF5E35">
          <w:rPr>
            <w:rStyle w:val="Hyperlink"/>
            <w:bCs/>
            <w:noProof/>
            <w:u w:color="000000"/>
          </w:rPr>
          <w:t>5.2.4.2</w:t>
        </w:r>
        <w:r w:rsidR="00110E46">
          <w:rPr>
            <w:rFonts w:eastAsiaTheme="minorEastAsia" w:cstheme="minorBidi"/>
            <w:noProof/>
            <w:szCs w:val="22"/>
            <w:lang w:eastAsia="en-US"/>
          </w:rPr>
          <w:tab/>
        </w:r>
        <w:r w:rsidR="00110E46" w:rsidRPr="00FF5E35">
          <w:rPr>
            <w:rStyle w:val="Hyperlink"/>
            <w:bCs/>
            <w:noProof/>
            <w:u w:color="000000"/>
          </w:rPr>
          <w:t>Device</w:t>
        </w:r>
        <w:r w:rsidR="00110E46">
          <w:rPr>
            <w:noProof/>
            <w:webHidden/>
          </w:rPr>
          <w:tab/>
        </w:r>
        <w:r w:rsidR="00110E46">
          <w:rPr>
            <w:noProof/>
            <w:webHidden/>
          </w:rPr>
          <w:fldChar w:fldCharType="begin"/>
        </w:r>
        <w:r w:rsidR="00110E46">
          <w:rPr>
            <w:noProof/>
            <w:webHidden/>
          </w:rPr>
          <w:instrText xml:space="preserve"> PAGEREF _Toc398046686 \h </w:instrText>
        </w:r>
        <w:r w:rsidR="00110E46">
          <w:rPr>
            <w:noProof/>
            <w:webHidden/>
          </w:rPr>
        </w:r>
        <w:r w:rsidR="00110E46">
          <w:rPr>
            <w:noProof/>
            <w:webHidden/>
          </w:rPr>
          <w:fldChar w:fldCharType="separate"/>
        </w:r>
        <w:r w:rsidR="00110E46">
          <w:rPr>
            <w:noProof/>
            <w:webHidden/>
          </w:rPr>
          <w:t>49</w:t>
        </w:r>
        <w:r w:rsidR="00110E46">
          <w:rPr>
            <w:noProof/>
            <w:webHidden/>
          </w:rPr>
          <w:fldChar w:fldCharType="end"/>
        </w:r>
      </w:hyperlink>
    </w:p>
    <w:p w14:paraId="7EC0CA5F" w14:textId="77777777" w:rsidR="00110E46" w:rsidRDefault="00D34F46">
      <w:pPr>
        <w:pStyle w:val="TOC4"/>
        <w:rPr>
          <w:rFonts w:eastAsiaTheme="minorEastAsia" w:cstheme="minorBidi"/>
          <w:noProof/>
          <w:szCs w:val="22"/>
          <w:lang w:eastAsia="en-US"/>
        </w:rPr>
      </w:pPr>
      <w:hyperlink w:anchor="_Toc398046687" w:history="1">
        <w:r w:rsidR="00110E46" w:rsidRPr="00FF5E35">
          <w:rPr>
            <w:rStyle w:val="Hyperlink"/>
            <w:bCs/>
            <w:noProof/>
            <w:u w:color="000000"/>
          </w:rPr>
          <w:t>5.2.4.3</w:t>
        </w:r>
        <w:r w:rsidR="00110E46">
          <w:rPr>
            <w:rFonts w:eastAsiaTheme="minorEastAsia" w:cstheme="minorBidi"/>
            <w:noProof/>
            <w:szCs w:val="22"/>
            <w:lang w:eastAsia="en-US"/>
          </w:rPr>
          <w:tab/>
        </w:r>
        <w:r w:rsidR="00110E46" w:rsidRPr="00FF5E35">
          <w:rPr>
            <w:rStyle w:val="Hyperlink"/>
            <w:bCs/>
            <w:noProof/>
            <w:u w:color="000000"/>
          </w:rPr>
          <w:t>Entity</w:t>
        </w:r>
        <w:r w:rsidR="00110E46">
          <w:rPr>
            <w:noProof/>
            <w:webHidden/>
          </w:rPr>
          <w:tab/>
        </w:r>
        <w:r w:rsidR="00110E46">
          <w:rPr>
            <w:noProof/>
            <w:webHidden/>
          </w:rPr>
          <w:fldChar w:fldCharType="begin"/>
        </w:r>
        <w:r w:rsidR="00110E46">
          <w:rPr>
            <w:noProof/>
            <w:webHidden/>
          </w:rPr>
          <w:instrText xml:space="preserve"> PAGEREF _Toc398046687 \h </w:instrText>
        </w:r>
        <w:r w:rsidR="00110E46">
          <w:rPr>
            <w:noProof/>
            <w:webHidden/>
          </w:rPr>
        </w:r>
        <w:r w:rsidR="00110E46">
          <w:rPr>
            <w:noProof/>
            <w:webHidden/>
          </w:rPr>
          <w:fldChar w:fldCharType="separate"/>
        </w:r>
        <w:r w:rsidR="00110E46">
          <w:rPr>
            <w:noProof/>
            <w:webHidden/>
          </w:rPr>
          <w:t>49</w:t>
        </w:r>
        <w:r w:rsidR="00110E46">
          <w:rPr>
            <w:noProof/>
            <w:webHidden/>
          </w:rPr>
          <w:fldChar w:fldCharType="end"/>
        </w:r>
      </w:hyperlink>
    </w:p>
    <w:p w14:paraId="45209AF8" w14:textId="77777777" w:rsidR="00110E46" w:rsidRDefault="00D34F46">
      <w:pPr>
        <w:pStyle w:val="TOC4"/>
        <w:rPr>
          <w:rFonts w:eastAsiaTheme="minorEastAsia" w:cstheme="minorBidi"/>
          <w:noProof/>
          <w:szCs w:val="22"/>
          <w:lang w:eastAsia="en-US"/>
        </w:rPr>
      </w:pPr>
      <w:hyperlink w:anchor="_Toc398046688" w:history="1">
        <w:r w:rsidR="00110E46" w:rsidRPr="00FF5E35">
          <w:rPr>
            <w:rStyle w:val="Hyperlink"/>
            <w:bCs/>
            <w:noProof/>
            <w:u w:color="000000"/>
          </w:rPr>
          <w:t>5.2.4.4</w:t>
        </w:r>
        <w:r w:rsidR="00110E46">
          <w:rPr>
            <w:rFonts w:eastAsiaTheme="minorEastAsia" w:cstheme="minorBidi"/>
            <w:noProof/>
            <w:szCs w:val="22"/>
            <w:lang w:eastAsia="en-US"/>
          </w:rPr>
          <w:tab/>
        </w:r>
        <w:r w:rsidR="00110E46" w:rsidRPr="00FF5E35">
          <w:rPr>
            <w:rStyle w:val="Hyperlink"/>
            <w:bCs/>
            <w:noProof/>
            <w:u w:color="000000"/>
          </w:rPr>
          <w:t>EntityCharacteristic</w:t>
        </w:r>
        <w:r w:rsidR="00110E46">
          <w:rPr>
            <w:noProof/>
            <w:webHidden/>
          </w:rPr>
          <w:tab/>
        </w:r>
        <w:r w:rsidR="00110E46">
          <w:rPr>
            <w:noProof/>
            <w:webHidden/>
          </w:rPr>
          <w:fldChar w:fldCharType="begin"/>
        </w:r>
        <w:r w:rsidR="00110E46">
          <w:rPr>
            <w:noProof/>
            <w:webHidden/>
          </w:rPr>
          <w:instrText xml:space="preserve"> PAGEREF _Toc398046688 \h </w:instrText>
        </w:r>
        <w:r w:rsidR="00110E46">
          <w:rPr>
            <w:noProof/>
            <w:webHidden/>
          </w:rPr>
        </w:r>
        <w:r w:rsidR="00110E46">
          <w:rPr>
            <w:noProof/>
            <w:webHidden/>
          </w:rPr>
          <w:fldChar w:fldCharType="separate"/>
        </w:r>
        <w:r w:rsidR="00110E46">
          <w:rPr>
            <w:noProof/>
            <w:webHidden/>
          </w:rPr>
          <w:t>50</w:t>
        </w:r>
        <w:r w:rsidR="00110E46">
          <w:rPr>
            <w:noProof/>
            <w:webHidden/>
          </w:rPr>
          <w:fldChar w:fldCharType="end"/>
        </w:r>
      </w:hyperlink>
    </w:p>
    <w:p w14:paraId="0EE5EAB2" w14:textId="77777777" w:rsidR="00110E46" w:rsidRDefault="00D34F46">
      <w:pPr>
        <w:pStyle w:val="TOC4"/>
        <w:rPr>
          <w:rFonts w:eastAsiaTheme="minorEastAsia" w:cstheme="minorBidi"/>
          <w:noProof/>
          <w:szCs w:val="22"/>
          <w:lang w:eastAsia="en-US"/>
        </w:rPr>
      </w:pPr>
      <w:hyperlink w:anchor="_Toc398046689" w:history="1">
        <w:r w:rsidR="00110E46" w:rsidRPr="00FF5E35">
          <w:rPr>
            <w:rStyle w:val="Hyperlink"/>
            <w:bCs/>
            <w:noProof/>
            <w:u w:color="000000"/>
          </w:rPr>
          <w:t>5.2.4.5</w:t>
        </w:r>
        <w:r w:rsidR="00110E46">
          <w:rPr>
            <w:rFonts w:eastAsiaTheme="minorEastAsia" w:cstheme="minorBidi"/>
            <w:noProof/>
            <w:szCs w:val="22"/>
            <w:lang w:eastAsia="en-US"/>
          </w:rPr>
          <w:tab/>
        </w:r>
        <w:r w:rsidR="00110E46" w:rsidRPr="00FF5E35">
          <w:rPr>
            <w:rStyle w:val="Hyperlink"/>
            <w:bCs/>
            <w:noProof/>
            <w:u w:color="000000"/>
          </w:rPr>
          <w:t>Location</w:t>
        </w:r>
        <w:r w:rsidR="00110E46">
          <w:rPr>
            <w:noProof/>
            <w:webHidden/>
          </w:rPr>
          <w:tab/>
        </w:r>
        <w:r w:rsidR="00110E46">
          <w:rPr>
            <w:noProof/>
            <w:webHidden/>
          </w:rPr>
          <w:fldChar w:fldCharType="begin"/>
        </w:r>
        <w:r w:rsidR="00110E46">
          <w:rPr>
            <w:noProof/>
            <w:webHidden/>
          </w:rPr>
          <w:instrText xml:space="preserve"> PAGEREF _Toc398046689 \h </w:instrText>
        </w:r>
        <w:r w:rsidR="00110E46">
          <w:rPr>
            <w:noProof/>
            <w:webHidden/>
          </w:rPr>
        </w:r>
        <w:r w:rsidR="00110E46">
          <w:rPr>
            <w:noProof/>
            <w:webHidden/>
          </w:rPr>
          <w:fldChar w:fldCharType="separate"/>
        </w:r>
        <w:r w:rsidR="00110E46">
          <w:rPr>
            <w:noProof/>
            <w:webHidden/>
          </w:rPr>
          <w:t>50</w:t>
        </w:r>
        <w:r w:rsidR="00110E46">
          <w:rPr>
            <w:noProof/>
            <w:webHidden/>
          </w:rPr>
          <w:fldChar w:fldCharType="end"/>
        </w:r>
      </w:hyperlink>
    </w:p>
    <w:p w14:paraId="256976E6" w14:textId="77777777" w:rsidR="00110E46" w:rsidRDefault="00D34F46">
      <w:pPr>
        <w:pStyle w:val="TOC4"/>
        <w:rPr>
          <w:rFonts w:eastAsiaTheme="minorEastAsia" w:cstheme="minorBidi"/>
          <w:noProof/>
          <w:szCs w:val="22"/>
          <w:lang w:eastAsia="en-US"/>
        </w:rPr>
      </w:pPr>
      <w:hyperlink w:anchor="_Toc398046690" w:history="1">
        <w:r w:rsidR="00110E46" w:rsidRPr="00FF5E35">
          <w:rPr>
            <w:rStyle w:val="Hyperlink"/>
            <w:bCs/>
            <w:noProof/>
            <w:u w:color="000000"/>
          </w:rPr>
          <w:t>5.2.4.6</w:t>
        </w:r>
        <w:r w:rsidR="00110E46">
          <w:rPr>
            <w:rFonts w:eastAsiaTheme="minorEastAsia" w:cstheme="minorBidi"/>
            <w:noProof/>
            <w:szCs w:val="22"/>
            <w:lang w:eastAsia="en-US"/>
          </w:rPr>
          <w:tab/>
        </w:r>
        <w:r w:rsidR="00110E46" w:rsidRPr="00FF5E35">
          <w:rPr>
            <w:rStyle w:val="Hyperlink"/>
            <w:bCs/>
            <w:noProof/>
            <w:u w:color="000000"/>
          </w:rPr>
          <w:t>ManufacturedProduct</w:t>
        </w:r>
        <w:r w:rsidR="00110E46">
          <w:rPr>
            <w:noProof/>
            <w:webHidden/>
          </w:rPr>
          <w:tab/>
        </w:r>
        <w:r w:rsidR="00110E46">
          <w:rPr>
            <w:noProof/>
            <w:webHidden/>
          </w:rPr>
          <w:fldChar w:fldCharType="begin"/>
        </w:r>
        <w:r w:rsidR="00110E46">
          <w:rPr>
            <w:noProof/>
            <w:webHidden/>
          </w:rPr>
          <w:instrText xml:space="preserve"> PAGEREF _Toc398046690 \h </w:instrText>
        </w:r>
        <w:r w:rsidR="00110E46">
          <w:rPr>
            <w:noProof/>
            <w:webHidden/>
          </w:rPr>
        </w:r>
        <w:r w:rsidR="00110E46">
          <w:rPr>
            <w:noProof/>
            <w:webHidden/>
          </w:rPr>
          <w:fldChar w:fldCharType="separate"/>
        </w:r>
        <w:r w:rsidR="00110E46">
          <w:rPr>
            <w:noProof/>
            <w:webHidden/>
          </w:rPr>
          <w:t>51</w:t>
        </w:r>
        <w:r w:rsidR="00110E46">
          <w:rPr>
            <w:noProof/>
            <w:webHidden/>
          </w:rPr>
          <w:fldChar w:fldCharType="end"/>
        </w:r>
      </w:hyperlink>
    </w:p>
    <w:p w14:paraId="5A030CED" w14:textId="77777777" w:rsidR="00110E46" w:rsidRDefault="00D34F46">
      <w:pPr>
        <w:pStyle w:val="TOC4"/>
        <w:rPr>
          <w:rFonts w:eastAsiaTheme="minorEastAsia" w:cstheme="minorBidi"/>
          <w:noProof/>
          <w:szCs w:val="22"/>
          <w:lang w:eastAsia="en-US"/>
        </w:rPr>
      </w:pPr>
      <w:hyperlink w:anchor="_Toc398046691" w:history="1">
        <w:r w:rsidR="00110E46" w:rsidRPr="00FF5E35">
          <w:rPr>
            <w:rStyle w:val="Hyperlink"/>
            <w:bCs/>
            <w:noProof/>
            <w:u w:color="000000"/>
          </w:rPr>
          <w:t>5.2.4.7</w:t>
        </w:r>
        <w:r w:rsidR="00110E46">
          <w:rPr>
            <w:rFonts w:eastAsiaTheme="minorEastAsia" w:cstheme="minorBidi"/>
            <w:noProof/>
            <w:szCs w:val="22"/>
            <w:lang w:eastAsia="en-US"/>
          </w:rPr>
          <w:tab/>
        </w:r>
        <w:r w:rsidR="00110E46" w:rsidRPr="00FF5E35">
          <w:rPr>
            <w:rStyle w:val="Hyperlink"/>
            <w:bCs/>
            <w:noProof/>
            <w:u w:color="000000"/>
          </w:rPr>
          <w:t>Medication</w:t>
        </w:r>
        <w:r w:rsidR="00110E46">
          <w:rPr>
            <w:noProof/>
            <w:webHidden/>
          </w:rPr>
          <w:tab/>
        </w:r>
        <w:r w:rsidR="00110E46">
          <w:rPr>
            <w:noProof/>
            <w:webHidden/>
          </w:rPr>
          <w:fldChar w:fldCharType="begin"/>
        </w:r>
        <w:r w:rsidR="00110E46">
          <w:rPr>
            <w:noProof/>
            <w:webHidden/>
          </w:rPr>
          <w:instrText xml:space="preserve"> PAGEREF _Toc398046691 \h </w:instrText>
        </w:r>
        <w:r w:rsidR="00110E46">
          <w:rPr>
            <w:noProof/>
            <w:webHidden/>
          </w:rPr>
        </w:r>
        <w:r w:rsidR="00110E46">
          <w:rPr>
            <w:noProof/>
            <w:webHidden/>
          </w:rPr>
          <w:fldChar w:fldCharType="separate"/>
        </w:r>
        <w:r w:rsidR="00110E46">
          <w:rPr>
            <w:noProof/>
            <w:webHidden/>
          </w:rPr>
          <w:t>51</w:t>
        </w:r>
        <w:r w:rsidR="00110E46">
          <w:rPr>
            <w:noProof/>
            <w:webHidden/>
          </w:rPr>
          <w:fldChar w:fldCharType="end"/>
        </w:r>
      </w:hyperlink>
    </w:p>
    <w:p w14:paraId="4213C2DA" w14:textId="77777777" w:rsidR="00110E46" w:rsidRDefault="00D34F46">
      <w:pPr>
        <w:pStyle w:val="TOC4"/>
        <w:rPr>
          <w:rFonts w:eastAsiaTheme="minorEastAsia" w:cstheme="minorBidi"/>
          <w:noProof/>
          <w:szCs w:val="22"/>
          <w:lang w:eastAsia="en-US"/>
        </w:rPr>
      </w:pPr>
      <w:hyperlink w:anchor="_Toc398046692" w:history="1">
        <w:r w:rsidR="00110E46" w:rsidRPr="00FF5E35">
          <w:rPr>
            <w:rStyle w:val="Hyperlink"/>
            <w:bCs/>
            <w:noProof/>
            <w:u w:color="000000"/>
          </w:rPr>
          <w:t>5.2.4.8</w:t>
        </w:r>
        <w:r w:rsidR="00110E46">
          <w:rPr>
            <w:rFonts w:eastAsiaTheme="minorEastAsia" w:cstheme="minorBidi"/>
            <w:noProof/>
            <w:szCs w:val="22"/>
            <w:lang w:eastAsia="en-US"/>
          </w:rPr>
          <w:tab/>
        </w:r>
        <w:r w:rsidR="00110E46" w:rsidRPr="00FF5E35">
          <w:rPr>
            <w:rStyle w:val="Hyperlink"/>
            <w:bCs/>
            <w:noProof/>
            <w:u w:color="000000"/>
          </w:rPr>
          <w:t>MedicationIngredient</w:t>
        </w:r>
        <w:r w:rsidR="00110E46">
          <w:rPr>
            <w:noProof/>
            <w:webHidden/>
          </w:rPr>
          <w:tab/>
        </w:r>
        <w:r w:rsidR="00110E46">
          <w:rPr>
            <w:noProof/>
            <w:webHidden/>
          </w:rPr>
          <w:fldChar w:fldCharType="begin"/>
        </w:r>
        <w:r w:rsidR="00110E46">
          <w:rPr>
            <w:noProof/>
            <w:webHidden/>
          </w:rPr>
          <w:instrText xml:space="preserve"> PAGEREF _Toc398046692 \h </w:instrText>
        </w:r>
        <w:r w:rsidR="00110E46">
          <w:rPr>
            <w:noProof/>
            <w:webHidden/>
          </w:rPr>
        </w:r>
        <w:r w:rsidR="00110E46">
          <w:rPr>
            <w:noProof/>
            <w:webHidden/>
          </w:rPr>
          <w:fldChar w:fldCharType="separate"/>
        </w:r>
        <w:r w:rsidR="00110E46">
          <w:rPr>
            <w:noProof/>
            <w:webHidden/>
          </w:rPr>
          <w:t>51</w:t>
        </w:r>
        <w:r w:rsidR="00110E46">
          <w:rPr>
            <w:noProof/>
            <w:webHidden/>
          </w:rPr>
          <w:fldChar w:fldCharType="end"/>
        </w:r>
      </w:hyperlink>
    </w:p>
    <w:p w14:paraId="0B270E79" w14:textId="77777777" w:rsidR="00110E46" w:rsidRDefault="00D34F46">
      <w:pPr>
        <w:pStyle w:val="TOC4"/>
        <w:rPr>
          <w:rFonts w:eastAsiaTheme="minorEastAsia" w:cstheme="minorBidi"/>
          <w:noProof/>
          <w:szCs w:val="22"/>
          <w:lang w:eastAsia="en-US"/>
        </w:rPr>
      </w:pPr>
      <w:hyperlink w:anchor="_Toc398046693" w:history="1">
        <w:r w:rsidR="00110E46" w:rsidRPr="00FF5E35">
          <w:rPr>
            <w:rStyle w:val="Hyperlink"/>
            <w:bCs/>
            <w:noProof/>
            <w:u w:color="000000"/>
          </w:rPr>
          <w:t>5.2.4.9</w:t>
        </w:r>
        <w:r w:rsidR="00110E46">
          <w:rPr>
            <w:rFonts w:eastAsiaTheme="minorEastAsia" w:cstheme="minorBidi"/>
            <w:noProof/>
            <w:szCs w:val="22"/>
            <w:lang w:eastAsia="en-US"/>
          </w:rPr>
          <w:tab/>
        </w:r>
        <w:r w:rsidR="00110E46" w:rsidRPr="00FF5E35">
          <w:rPr>
            <w:rStyle w:val="Hyperlink"/>
            <w:bCs/>
            <w:noProof/>
            <w:u w:color="000000"/>
          </w:rPr>
          <w:t>NutritionProduct</w:t>
        </w:r>
        <w:r w:rsidR="00110E46">
          <w:rPr>
            <w:noProof/>
            <w:webHidden/>
          </w:rPr>
          <w:tab/>
        </w:r>
        <w:r w:rsidR="00110E46">
          <w:rPr>
            <w:noProof/>
            <w:webHidden/>
          </w:rPr>
          <w:fldChar w:fldCharType="begin"/>
        </w:r>
        <w:r w:rsidR="00110E46">
          <w:rPr>
            <w:noProof/>
            <w:webHidden/>
          </w:rPr>
          <w:instrText xml:space="preserve"> PAGEREF _Toc398046693 \h </w:instrText>
        </w:r>
        <w:r w:rsidR="00110E46">
          <w:rPr>
            <w:noProof/>
            <w:webHidden/>
          </w:rPr>
        </w:r>
        <w:r w:rsidR="00110E46">
          <w:rPr>
            <w:noProof/>
            <w:webHidden/>
          </w:rPr>
          <w:fldChar w:fldCharType="separate"/>
        </w:r>
        <w:r w:rsidR="00110E46">
          <w:rPr>
            <w:noProof/>
            <w:webHidden/>
          </w:rPr>
          <w:t>52</w:t>
        </w:r>
        <w:r w:rsidR="00110E46">
          <w:rPr>
            <w:noProof/>
            <w:webHidden/>
          </w:rPr>
          <w:fldChar w:fldCharType="end"/>
        </w:r>
      </w:hyperlink>
    </w:p>
    <w:p w14:paraId="7462F34C" w14:textId="77777777" w:rsidR="00110E46" w:rsidRDefault="00D34F46">
      <w:pPr>
        <w:pStyle w:val="TOC4"/>
        <w:rPr>
          <w:rFonts w:eastAsiaTheme="minorEastAsia" w:cstheme="minorBidi"/>
          <w:noProof/>
          <w:szCs w:val="22"/>
          <w:lang w:eastAsia="en-US"/>
        </w:rPr>
      </w:pPr>
      <w:hyperlink w:anchor="_Toc398046694" w:history="1">
        <w:r w:rsidR="00110E46" w:rsidRPr="00FF5E35">
          <w:rPr>
            <w:rStyle w:val="Hyperlink"/>
            <w:bCs/>
            <w:noProof/>
            <w:u w:color="000000"/>
          </w:rPr>
          <w:t>5.2.4.10</w:t>
        </w:r>
        <w:r w:rsidR="00110E46">
          <w:rPr>
            <w:rFonts w:eastAsiaTheme="minorEastAsia" w:cstheme="minorBidi"/>
            <w:noProof/>
            <w:szCs w:val="22"/>
            <w:lang w:eastAsia="en-US"/>
          </w:rPr>
          <w:tab/>
        </w:r>
        <w:r w:rsidR="00110E46" w:rsidRPr="00FF5E35">
          <w:rPr>
            <w:rStyle w:val="Hyperlink"/>
            <w:bCs/>
            <w:noProof/>
            <w:u w:color="000000"/>
          </w:rPr>
          <w:t>Organization</w:t>
        </w:r>
        <w:r w:rsidR="00110E46">
          <w:rPr>
            <w:noProof/>
            <w:webHidden/>
          </w:rPr>
          <w:tab/>
        </w:r>
        <w:r w:rsidR="00110E46">
          <w:rPr>
            <w:noProof/>
            <w:webHidden/>
          </w:rPr>
          <w:fldChar w:fldCharType="begin"/>
        </w:r>
        <w:r w:rsidR="00110E46">
          <w:rPr>
            <w:noProof/>
            <w:webHidden/>
          </w:rPr>
          <w:instrText xml:space="preserve"> PAGEREF _Toc398046694 \h </w:instrText>
        </w:r>
        <w:r w:rsidR="00110E46">
          <w:rPr>
            <w:noProof/>
            <w:webHidden/>
          </w:rPr>
        </w:r>
        <w:r w:rsidR="00110E46">
          <w:rPr>
            <w:noProof/>
            <w:webHidden/>
          </w:rPr>
          <w:fldChar w:fldCharType="separate"/>
        </w:r>
        <w:r w:rsidR="00110E46">
          <w:rPr>
            <w:noProof/>
            <w:webHidden/>
          </w:rPr>
          <w:t>52</w:t>
        </w:r>
        <w:r w:rsidR="00110E46">
          <w:rPr>
            <w:noProof/>
            <w:webHidden/>
          </w:rPr>
          <w:fldChar w:fldCharType="end"/>
        </w:r>
      </w:hyperlink>
    </w:p>
    <w:p w14:paraId="131CA56B" w14:textId="77777777" w:rsidR="00110E46" w:rsidRDefault="00D34F46">
      <w:pPr>
        <w:pStyle w:val="TOC4"/>
        <w:rPr>
          <w:rFonts w:eastAsiaTheme="minorEastAsia" w:cstheme="minorBidi"/>
          <w:noProof/>
          <w:szCs w:val="22"/>
          <w:lang w:eastAsia="en-US"/>
        </w:rPr>
      </w:pPr>
      <w:hyperlink w:anchor="_Toc398046695" w:history="1">
        <w:r w:rsidR="00110E46" w:rsidRPr="00FF5E35">
          <w:rPr>
            <w:rStyle w:val="Hyperlink"/>
            <w:bCs/>
            <w:noProof/>
            <w:u w:color="000000"/>
          </w:rPr>
          <w:t>5.2.4.11</w:t>
        </w:r>
        <w:r w:rsidR="00110E46">
          <w:rPr>
            <w:rFonts w:eastAsiaTheme="minorEastAsia" w:cstheme="minorBidi"/>
            <w:noProof/>
            <w:szCs w:val="22"/>
            <w:lang w:eastAsia="en-US"/>
          </w:rPr>
          <w:tab/>
        </w:r>
        <w:r w:rsidR="00110E46" w:rsidRPr="00FF5E35">
          <w:rPr>
            <w:rStyle w:val="Hyperlink"/>
            <w:bCs/>
            <w:noProof/>
            <w:u w:color="000000"/>
          </w:rPr>
          <w:t>Patient</w:t>
        </w:r>
        <w:r w:rsidR="00110E46">
          <w:rPr>
            <w:noProof/>
            <w:webHidden/>
          </w:rPr>
          <w:tab/>
        </w:r>
        <w:r w:rsidR="00110E46">
          <w:rPr>
            <w:noProof/>
            <w:webHidden/>
          </w:rPr>
          <w:fldChar w:fldCharType="begin"/>
        </w:r>
        <w:r w:rsidR="00110E46">
          <w:rPr>
            <w:noProof/>
            <w:webHidden/>
          </w:rPr>
          <w:instrText xml:space="preserve"> PAGEREF _Toc398046695 \h </w:instrText>
        </w:r>
        <w:r w:rsidR="00110E46">
          <w:rPr>
            <w:noProof/>
            <w:webHidden/>
          </w:rPr>
        </w:r>
        <w:r w:rsidR="00110E46">
          <w:rPr>
            <w:noProof/>
            <w:webHidden/>
          </w:rPr>
          <w:fldChar w:fldCharType="separate"/>
        </w:r>
        <w:r w:rsidR="00110E46">
          <w:rPr>
            <w:noProof/>
            <w:webHidden/>
          </w:rPr>
          <w:t>52</w:t>
        </w:r>
        <w:r w:rsidR="00110E46">
          <w:rPr>
            <w:noProof/>
            <w:webHidden/>
          </w:rPr>
          <w:fldChar w:fldCharType="end"/>
        </w:r>
      </w:hyperlink>
    </w:p>
    <w:p w14:paraId="4D02C89F" w14:textId="77777777" w:rsidR="00110E46" w:rsidRDefault="00D34F46">
      <w:pPr>
        <w:pStyle w:val="TOC4"/>
        <w:rPr>
          <w:rFonts w:eastAsiaTheme="minorEastAsia" w:cstheme="minorBidi"/>
          <w:noProof/>
          <w:szCs w:val="22"/>
          <w:lang w:eastAsia="en-US"/>
        </w:rPr>
      </w:pPr>
      <w:hyperlink w:anchor="_Toc398046696" w:history="1">
        <w:r w:rsidR="00110E46" w:rsidRPr="00FF5E35">
          <w:rPr>
            <w:rStyle w:val="Hyperlink"/>
            <w:bCs/>
            <w:noProof/>
            <w:u w:color="000000"/>
          </w:rPr>
          <w:t>5.2.4.12</w:t>
        </w:r>
        <w:r w:rsidR="00110E46">
          <w:rPr>
            <w:rFonts w:eastAsiaTheme="minorEastAsia" w:cstheme="minorBidi"/>
            <w:noProof/>
            <w:szCs w:val="22"/>
            <w:lang w:eastAsia="en-US"/>
          </w:rPr>
          <w:tab/>
        </w:r>
        <w:r w:rsidR="00110E46" w:rsidRPr="00FF5E35">
          <w:rPr>
            <w:rStyle w:val="Hyperlink"/>
            <w:bCs/>
            <w:noProof/>
            <w:u w:color="000000"/>
          </w:rPr>
          <w:t>Person</w:t>
        </w:r>
        <w:r w:rsidR="00110E46">
          <w:rPr>
            <w:noProof/>
            <w:webHidden/>
          </w:rPr>
          <w:tab/>
        </w:r>
        <w:r w:rsidR="00110E46">
          <w:rPr>
            <w:noProof/>
            <w:webHidden/>
          </w:rPr>
          <w:fldChar w:fldCharType="begin"/>
        </w:r>
        <w:r w:rsidR="00110E46">
          <w:rPr>
            <w:noProof/>
            <w:webHidden/>
          </w:rPr>
          <w:instrText xml:space="preserve"> PAGEREF _Toc398046696 \h </w:instrText>
        </w:r>
        <w:r w:rsidR="00110E46">
          <w:rPr>
            <w:noProof/>
            <w:webHidden/>
          </w:rPr>
        </w:r>
        <w:r w:rsidR="00110E46">
          <w:rPr>
            <w:noProof/>
            <w:webHidden/>
          </w:rPr>
          <w:fldChar w:fldCharType="separate"/>
        </w:r>
        <w:r w:rsidR="00110E46">
          <w:rPr>
            <w:noProof/>
            <w:webHidden/>
          </w:rPr>
          <w:t>53</w:t>
        </w:r>
        <w:r w:rsidR="00110E46">
          <w:rPr>
            <w:noProof/>
            <w:webHidden/>
          </w:rPr>
          <w:fldChar w:fldCharType="end"/>
        </w:r>
      </w:hyperlink>
    </w:p>
    <w:p w14:paraId="7ED751ED" w14:textId="77777777" w:rsidR="00110E46" w:rsidRDefault="00D34F46">
      <w:pPr>
        <w:pStyle w:val="TOC4"/>
        <w:rPr>
          <w:rFonts w:eastAsiaTheme="minorEastAsia" w:cstheme="minorBidi"/>
          <w:noProof/>
          <w:szCs w:val="22"/>
          <w:lang w:eastAsia="en-US"/>
        </w:rPr>
      </w:pPr>
      <w:hyperlink w:anchor="_Toc398046697" w:history="1">
        <w:r w:rsidR="00110E46" w:rsidRPr="00FF5E35">
          <w:rPr>
            <w:rStyle w:val="Hyperlink"/>
            <w:bCs/>
            <w:noProof/>
            <w:u w:color="000000"/>
          </w:rPr>
          <w:t>5.2.4.13</w:t>
        </w:r>
        <w:r w:rsidR="00110E46">
          <w:rPr>
            <w:rFonts w:eastAsiaTheme="minorEastAsia" w:cstheme="minorBidi"/>
            <w:noProof/>
            <w:szCs w:val="22"/>
            <w:lang w:eastAsia="en-US"/>
          </w:rPr>
          <w:tab/>
        </w:r>
        <w:r w:rsidR="00110E46" w:rsidRPr="00FF5E35">
          <w:rPr>
            <w:rStyle w:val="Hyperlink"/>
            <w:bCs/>
            <w:noProof/>
            <w:u w:color="000000"/>
          </w:rPr>
          <w:t>Practitioner</w:t>
        </w:r>
        <w:r w:rsidR="00110E46">
          <w:rPr>
            <w:noProof/>
            <w:webHidden/>
          </w:rPr>
          <w:tab/>
        </w:r>
        <w:r w:rsidR="00110E46">
          <w:rPr>
            <w:noProof/>
            <w:webHidden/>
          </w:rPr>
          <w:fldChar w:fldCharType="begin"/>
        </w:r>
        <w:r w:rsidR="00110E46">
          <w:rPr>
            <w:noProof/>
            <w:webHidden/>
          </w:rPr>
          <w:instrText xml:space="preserve"> PAGEREF _Toc398046697 \h </w:instrText>
        </w:r>
        <w:r w:rsidR="00110E46">
          <w:rPr>
            <w:noProof/>
            <w:webHidden/>
          </w:rPr>
        </w:r>
        <w:r w:rsidR="00110E46">
          <w:rPr>
            <w:noProof/>
            <w:webHidden/>
          </w:rPr>
          <w:fldChar w:fldCharType="separate"/>
        </w:r>
        <w:r w:rsidR="00110E46">
          <w:rPr>
            <w:noProof/>
            <w:webHidden/>
          </w:rPr>
          <w:t>53</w:t>
        </w:r>
        <w:r w:rsidR="00110E46">
          <w:rPr>
            <w:noProof/>
            <w:webHidden/>
          </w:rPr>
          <w:fldChar w:fldCharType="end"/>
        </w:r>
      </w:hyperlink>
    </w:p>
    <w:p w14:paraId="256EECF5" w14:textId="77777777" w:rsidR="00110E46" w:rsidRDefault="00D34F46">
      <w:pPr>
        <w:pStyle w:val="TOC4"/>
        <w:rPr>
          <w:rFonts w:eastAsiaTheme="minorEastAsia" w:cstheme="minorBidi"/>
          <w:noProof/>
          <w:szCs w:val="22"/>
          <w:lang w:eastAsia="en-US"/>
        </w:rPr>
      </w:pPr>
      <w:hyperlink w:anchor="_Toc398046698" w:history="1">
        <w:r w:rsidR="00110E46" w:rsidRPr="00FF5E35">
          <w:rPr>
            <w:rStyle w:val="Hyperlink"/>
            <w:bCs/>
            <w:noProof/>
            <w:u w:color="000000"/>
          </w:rPr>
          <w:t>5.2.4.14</w:t>
        </w:r>
        <w:r w:rsidR="00110E46">
          <w:rPr>
            <w:rFonts w:eastAsiaTheme="minorEastAsia" w:cstheme="minorBidi"/>
            <w:noProof/>
            <w:szCs w:val="22"/>
            <w:lang w:eastAsia="en-US"/>
          </w:rPr>
          <w:tab/>
        </w:r>
        <w:r w:rsidR="00110E46" w:rsidRPr="00FF5E35">
          <w:rPr>
            <w:rStyle w:val="Hyperlink"/>
            <w:bCs/>
            <w:noProof/>
            <w:u w:color="000000"/>
          </w:rPr>
          <w:t>Qualification</w:t>
        </w:r>
        <w:r w:rsidR="00110E46">
          <w:rPr>
            <w:noProof/>
            <w:webHidden/>
          </w:rPr>
          <w:tab/>
        </w:r>
        <w:r w:rsidR="00110E46">
          <w:rPr>
            <w:noProof/>
            <w:webHidden/>
          </w:rPr>
          <w:fldChar w:fldCharType="begin"/>
        </w:r>
        <w:r w:rsidR="00110E46">
          <w:rPr>
            <w:noProof/>
            <w:webHidden/>
          </w:rPr>
          <w:instrText xml:space="preserve"> PAGEREF _Toc398046698 \h </w:instrText>
        </w:r>
        <w:r w:rsidR="00110E46">
          <w:rPr>
            <w:noProof/>
            <w:webHidden/>
          </w:rPr>
        </w:r>
        <w:r w:rsidR="00110E46">
          <w:rPr>
            <w:noProof/>
            <w:webHidden/>
          </w:rPr>
          <w:fldChar w:fldCharType="separate"/>
        </w:r>
        <w:r w:rsidR="00110E46">
          <w:rPr>
            <w:noProof/>
            <w:webHidden/>
          </w:rPr>
          <w:t>54</w:t>
        </w:r>
        <w:r w:rsidR="00110E46">
          <w:rPr>
            <w:noProof/>
            <w:webHidden/>
          </w:rPr>
          <w:fldChar w:fldCharType="end"/>
        </w:r>
      </w:hyperlink>
    </w:p>
    <w:p w14:paraId="2B853039" w14:textId="77777777" w:rsidR="00110E46" w:rsidRDefault="00D34F46">
      <w:pPr>
        <w:pStyle w:val="TOC4"/>
        <w:rPr>
          <w:rFonts w:eastAsiaTheme="minorEastAsia" w:cstheme="minorBidi"/>
          <w:noProof/>
          <w:szCs w:val="22"/>
          <w:lang w:eastAsia="en-US"/>
        </w:rPr>
      </w:pPr>
      <w:hyperlink w:anchor="_Toc398046699" w:history="1">
        <w:r w:rsidR="00110E46" w:rsidRPr="00FF5E35">
          <w:rPr>
            <w:rStyle w:val="Hyperlink"/>
            <w:bCs/>
            <w:noProof/>
            <w:u w:color="000000"/>
          </w:rPr>
          <w:t>5.2.4.15</w:t>
        </w:r>
        <w:r w:rsidR="00110E46">
          <w:rPr>
            <w:rFonts w:eastAsiaTheme="minorEastAsia" w:cstheme="minorBidi"/>
            <w:noProof/>
            <w:szCs w:val="22"/>
            <w:lang w:eastAsia="en-US"/>
          </w:rPr>
          <w:tab/>
        </w:r>
        <w:r w:rsidR="00110E46" w:rsidRPr="00FF5E35">
          <w:rPr>
            <w:rStyle w:val="Hyperlink"/>
            <w:bCs/>
            <w:noProof/>
            <w:u w:color="000000"/>
          </w:rPr>
          <w:t>RelatedPerson</w:t>
        </w:r>
        <w:r w:rsidR="00110E46">
          <w:rPr>
            <w:noProof/>
            <w:webHidden/>
          </w:rPr>
          <w:tab/>
        </w:r>
        <w:r w:rsidR="00110E46">
          <w:rPr>
            <w:noProof/>
            <w:webHidden/>
          </w:rPr>
          <w:fldChar w:fldCharType="begin"/>
        </w:r>
        <w:r w:rsidR="00110E46">
          <w:rPr>
            <w:noProof/>
            <w:webHidden/>
          </w:rPr>
          <w:instrText xml:space="preserve"> PAGEREF _Toc398046699 \h </w:instrText>
        </w:r>
        <w:r w:rsidR="00110E46">
          <w:rPr>
            <w:noProof/>
            <w:webHidden/>
          </w:rPr>
        </w:r>
        <w:r w:rsidR="00110E46">
          <w:rPr>
            <w:noProof/>
            <w:webHidden/>
          </w:rPr>
          <w:fldChar w:fldCharType="separate"/>
        </w:r>
        <w:r w:rsidR="00110E46">
          <w:rPr>
            <w:noProof/>
            <w:webHidden/>
          </w:rPr>
          <w:t>54</w:t>
        </w:r>
        <w:r w:rsidR="00110E46">
          <w:rPr>
            <w:noProof/>
            <w:webHidden/>
          </w:rPr>
          <w:fldChar w:fldCharType="end"/>
        </w:r>
      </w:hyperlink>
    </w:p>
    <w:p w14:paraId="2F97BD8B" w14:textId="77777777" w:rsidR="00110E46" w:rsidRDefault="00D34F46">
      <w:pPr>
        <w:pStyle w:val="TOC4"/>
        <w:rPr>
          <w:rFonts w:eastAsiaTheme="minorEastAsia" w:cstheme="minorBidi"/>
          <w:noProof/>
          <w:szCs w:val="22"/>
          <w:lang w:eastAsia="en-US"/>
        </w:rPr>
      </w:pPr>
      <w:hyperlink w:anchor="_Toc398046700" w:history="1">
        <w:r w:rsidR="00110E46" w:rsidRPr="00FF5E35">
          <w:rPr>
            <w:rStyle w:val="Hyperlink"/>
            <w:bCs/>
            <w:noProof/>
            <w:u w:color="000000"/>
          </w:rPr>
          <w:t>5.2.4.16</w:t>
        </w:r>
        <w:r w:rsidR="00110E46">
          <w:rPr>
            <w:rFonts w:eastAsiaTheme="minorEastAsia" w:cstheme="minorBidi"/>
            <w:noProof/>
            <w:szCs w:val="22"/>
            <w:lang w:eastAsia="en-US"/>
          </w:rPr>
          <w:tab/>
        </w:r>
        <w:r w:rsidR="00110E46" w:rsidRPr="00FF5E35">
          <w:rPr>
            <w:rStyle w:val="Hyperlink"/>
            <w:bCs/>
            <w:noProof/>
            <w:u w:color="000000"/>
          </w:rPr>
          <w:t>Specimen</w:t>
        </w:r>
        <w:r w:rsidR="00110E46">
          <w:rPr>
            <w:noProof/>
            <w:webHidden/>
          </w:rPr>
          <w:tab/>
        </w:r>
        <w:r w:rsidR="00110E46">
          <w:rPr>
            <w:noProof/>
            <w:webHidden/>
          </w:rPr>
          <w:fldChar w:fldCharType="begin"/>
        </w:r>
        <w:r w:rsidR="00110E46">
          <w:rPr>
            <w:noProof/>
            <w:webHidden/>
          </w:rPr>
          <w:instrText xml:space="preserve"> PAGEREF _Toc398046700 \h </w:instrText>
        </w:r>
        <w:r w:rsidR="00110E46">
          <w:rPr>
            <w:noProof/>
            <w:webHidden/>
          </w:rPr>
        </w:r>
        <w:r w:rsidR="00110E46">
          <w:rPr>
            <w:noProof/>
            <w:webHidden/>
          </w:rPr>
          <w:fldChar w:fldCharType="separate"/>
        </w:r>
        <w:r w:rsidR="00110E46">
          <w:rPr>
            <w:noProof/>
            <w:webHidden/>
          </w:rPr>
          <w:t>55</w:t>
        </w:r>
        <w:r w:rsidR="00110E46">
          <w:rPr>
            <w:noProof/>
            <w:webHidden/>
          </w:rPr>
          <w:fldChar w:fldCharType="end"/>
        </w:r>
      </w:hyperlink>
    </w:p>
    <w:p w14:paraId="6B4F583B" w14:textId="77777777" w:rsidR="00110E46" w:rsidRDefault="00D34F46">
      <w:pPr>
        <w:pStyle w:val="TOC4"/>
        <w:rPr>
          <w:rFonts w:eastAsiaTheme="minorEastAsia" w:cstheme="minorBidi"/>
          <w:noProof/>
          <w:szCs w:val="22"/>
          <w:lang w:eastAsia="en-US"/>
        </w:rPr>
      </w:pPr>
      <w:hyperlink w:anchor="_Toc398046701" w:history="1">
        <w:r w:rsidR="00110E46" w:rsidRPr="00FF5E35">
          <w:rPr>
            <w:rStyle w:val="Hyperlink"/>
            <w:bCs/>
            <w:noProof/>
            <w:u w:color="000000"/>
          </w:rPr>
          <w:t>5.2.4.17</w:t>
        </w:r>
        <w:r w:rsidR="00110E46">
          <w:rPr>
            <w:rFonts w:eastAsiaTheme="minorEastAsia" w:cstheme="minorBidi"/>
            <w:noProof/>
            <w:szCs w:val="22"/>
            <w:lang w:eastAsia="en-US"/>
          </w:rPr>
          <w:tab/>
        </w:r>
        <w:r w:rsidR="00110E46" w:rsidRPr="00FF5E35">
          <w:rPr>
            <w:rStyle w:val="Hyperlink"/>
            <w:bCs/>
            <w:noProof/>
            <w:u w:color="000000"/>
          </w:rPr>
          <w:t>Vaccine</w:t>
        </w:r>
        <w:r w:rsidR="00110E46">
          <w:rPr>
            <w:noProof/>
            <w:webHidden/>
          </w:rPr>
          <w:tab/>
        </w:r>
        <w:r w:rsidR="00110E46">
          <w:rPr>
            <w:noProof/>
            <w:webHidden/>
          </w:rPr>
          <w:fldChar w:fldCharType="begin"/>
        </w:r>
        <w:r w:rsidR="00110E46">
          <w:rPr>
            <w:noProof/>
            <w:webHidden/>
          </w:rPr>
          <w:instrText xml:space="preserve"> PAGEREF _Toc398046701 \h </w:instrText>
        </w:r>
        <w:r w:rsidR="00110E46">
          <w:rPr>
            <w:noProof/>
            <w:webHidden/>
          </w:rPr>
        </w:r>
        <w:r w:rsidR="00110E46">
          <w:rPr>
            <w:noProof/>
            <w:webHidden/>
          </w:rPr>
          <w:fldChar w:fldCharType="separate"/>
        </w:r>
        <w:r w:rsidR="00110E46">
          <w:rPr>
            <w:noProof/>
            <w:webHidden/>
          </w:rPr>
          <w:t>55</w:t>
        </w:r>
        <w:r w:rsidR="00110E46">
          <w:rPr>
            <w:noProof/>
            <w:webHidden/>
          </w:rPr>
          <w:fldChar w:fldCharType="end"/>
        </w:r>
      </w:hyperlink>
    </w:p>
    <w:p w14:paraId="5DF8CE5C" w14:textId="77777777" w:rsidR="00110E46" w:rsidRDefault="00D34F46">
      <w:pPr>
        <w:pStyle w:val="TOC2"/>
        <w:rPr>
          <w:rFonts w:eastAsiaTheme="minorEastAsia" w:cstheme="minorBidi"/>
          <w:szCs w:val="22"/>
        </w:rPr>
      </w:pPr>
      <w:hyperlink w:anchor="_Toc398046702" w:history="1">
        <w:r w:rsidR="00110E46" w:rsidRPr="00FF5E35">
          <w:rPr>
            <w:rStyle w:val="Hyperlink"/>
            <w:bCs/>
          </w:rPr>
          <w:t>5.3</w:t>
        </w:r>
        <w:r w:rsidR="00110E46">
          <w:rPr>
            <w:rFonts w:eastAsiaTheme="minorEastAsia" w:cstheme="minorBidi"/>
            <w:szCs w:val="22"/>
          </w:rPr>
          <w:tab/>
        </w:r>
        <w:r w:rsidR="00110E46" w:rsidRPr="00FF5E35">
          <w:rPr>
            <w:rStyle w:val="Hyperlink"/>
            <w:bCs/>
          </w:rPr>
          <w:t>core</w:t>
        </w:r>
        <w:r w:rsidR="00110E46">
          <w:rPr>
            <w:webHidden/>
          </w:rPr>
          <w:tab/>
        </w:r>
        <w:r w:rsidR="00110E46">
          <w:rPr>
            <w:webHidden/>
          </w:rPr>
          <w:fldChar w:fldCharType="begin"/>
        </w:r>
        <w:r w:rsidR="00110E46">
          <w:rPr>
            <w:webHidden/>
          </w:rPr>
          <w:instrText xml:space="preserve"> PAGEREF _Toc398046702 \h </w:instrText>
        </w:r>
        <w:r w:rsidR="00110E46">
          <w:rPr>
            <w:webHidden/>
          </w:rPr>
        </w:r>
        <w:r w:rsidR="00110E46">
          <w:rPr>
            <w:webHidden/>
          </w:rPr>
          <w:fldChar w:fldCharType="separate"/>
        </w:r>
        <w:r w:rsidR="00110E46">
          <w:rPr>
            <w:webHidden/>
          </w:rPr>
          <w:t>56</w:t>
        </w:r>
        <w:r w:rsidR="00110E46">
          <w:rPr>
            <w:webHidden/>
          </w:rPr>
          <w:fldChar w:fldCharType="end"/>
        </w:r>
      </w:hyperlink>
    </w:p>
    <w:p w14:paraId="2D11943D" w14:textId="77777777" w:rsidR="00110E46" w:rsidRDefault="00D34F46">
      <w:pPr>
        <w:pStyle w:val="TOC3"/>
        <w:rPr>
          <w:rFonts w:eastAsiaTheme="minorEastAsia" w:cstheme="minorBidi"/>
          <w:szCs w:val="22"/>
        </w:rPr>
      </w:pPr>
      <w:hyperlink w:anchor="_Toc398046703" w:history="1">
        <w:r w:rsidR="00110E46" w:rsidRPr="00FF5E35">
          <w:rPr>
            <w:rStyle w:val="Hyperlink"/>
            <w:bCs/>
            <w:u w:color="000000"/>
          </w:rPr>
          <w:t>5.3.1</w:t>
        </w:r>
        <w:r w:rsidR="00110E46">
          <w:rPr>
            <w:rFonts w:eastAsiaTheme="minorEastAsia" w:cstheme="minorBidi"/>
            <w:szCs w:val="22"/>
          </w:rPr>
          <w:tab/>
        </w:r>
        <w:r w:rsidR="00110E46" w:rsidRPr="00FF5E35">
          <w:rPr>
            <w:rStyle w:val="Hyperlink"/>
            <w:bCs/>
            <w:u w:color="000000"/>
          </w:rPr>
          <w:t>ClinicalStatement</w:t>
        </w:r>
        <w:r w:rsidR="00110E46">
          <w:rPr>
            <w:webHidden/>
          </w:rPr>
          <w:tab/>
        </w:r>
        <w:r w:rsidR="00110E46">
          <w:rPr>
            <w:webHidden/>
          </w:rPr>
          <w:fldChar w:fldCharType="begin"/>
        </w:r>
        <w:r w:rsidR="00110E46">
          <w:rPr>
            <w:webHidden/>
          </w:rPr>
          <w:instrText xml:space="preserve"> PAGEREF _Toc398046703 \h </w:instrText>
        </w:r>
        <w:r w:rsidR="00110E46">
          <w:rPr>
            <w:webHidden/>
          </w:rPr>
        </w:r>
        <w:r w:rsidR="00110E46">
          <w:rPr>
            <w:webHidden/>
          </w:rPr>
          <w:fldChar w:fldCharType="separate"/>
        </w:r>
        <w:r w:rsidR="00110E46">
          <w:rPr>
            <w:webHidden/>
          </w:rPr>
          <w:t>56</w:t>
        </w:r>
        <w:r w:rsidR="00110E46">
          <w:rPr>
            <w:webHidden/>
          </w:rPr>
          <w:fldChar w:fldCharType="end"/>
        </w:r>
      </w:hyperlink>
    </w:p>
    <w:p w14:paraId="1670A275" w14:textId="77777777" w:rsidR="00110E46" w:rsidRDefault="00D34F46">
      <w:pPr>
        <w:pStyle w:val="TOC3"/>
        <w:rPr>
          <w:rFonts w:eastAsiaTheme="minorEastAsia" w:cstheme="minorBidi"/>
          <w:szCs w:val="22"/>
        </w:rPr>
      </w:pPr>
      <w:hyperlink w:anchor="_Toc398046704" w:history="1">
        <w:r w:rsidR="00110E46" w:rsidRPr="00FF5E35">
          <w:rPr>
            <w:rStyle w:val="Hyperlink"/>
            <w:bCs/>
            <w:u w:color="000000"/>
          </w:rPr>
          <w:t>5.3.2</w:t>
        </w:r>
        <w:r w:rsidR="00110E46">
          <w:rPr>
            <w:rFonts w:eastAsiaTheme="minorEastAsia" w:cstheme="minorBidi"/>
            <w:szCs w:val="22"/>
          </w:rPr>
          <w:tab/>
        </w:r>
        <w:r w:rsidR="00110E46" w:rsidRPr="00FF5E35">
          <w:rPr>
            <w:rStyle w:val="Hyperlink"/>
            <w:bCs/>
            <w:u w:color="000000"/>
          </w:rPr>
          <w:t>StatementModality</w:t>
        </w:r>
        <w:r w:rsidR="00110E46">
          <w:rPr>
            <w:webHidden/>
          </w:rPr>
          <w:tab/>
        </w:r>
        <w:r w:rsidR="00110E46">
          <w:rPr>
            <w:webHidden/>
          </w:rPr>
          <w:fldChar w:fldCharType="begin"/>
        </w:r>
        <w:r w:rsidR="00110E46">
          <w:rPr>
            <w:webHidden/>
          </w:rPr>
          <w:instrText xml:space="preserve"> PAGEREF _Toc398046704 \h </w:instrText>
        </w:r>
        <w:r w:rsidR="00110E46">
          <w:rPr>
            <w:webHidden/>
          </w:rPr>
        </w:r>
        <w:r w:rsidR="00110E46">
          <w:rPr>
            <w:webHidden/>
          </w:rPr>
          <w:fldChar w:fldCharType="separate"/>
        </w:r>
        <w:r w:rsidR="00110E46">
          <w:rPr>
            <w:webHidden/>
          </w:rPr>
          <w:t>57</w:t>
        </w:r>
        <w:r w:rsidR="00110E46">
          <w:rPr>
            <w:webHidden/>
          </w:rPr>
          <w:fldChar w:fldCharType="end"/>
        </w:r>
      </w:hyperlink>
    </w:p>
    <w:p w14:paraId="7A15221D" w14:textId="77777777" w:rsidR="00110E46" w:rsidRDefault="00D34F46">
      <w:pPr>
        <w:pStyle w:val="TOC3"/>
        <w:rPr>
          <w:rFonts w:eastAsiaTheme="minorEastAsia" w:cstheme="minorBidi"/>
          <w:szCs w:val="22"/>
        </w:rPr>
      </w:pPr>
      <w:hyperlink w:anchor="_Toc398046705" w:history="1">
        <w:r w:rsidR="00110E46" w:rsidRPr="00FF5E35">
          <w:rPr>
            <w:rStyle w:val="Hyperlink"/>
            <w:bCs/>
            <w:u w:color="000000"/>
          </w:rPr>
          <w:t>5.3.3</w:t>
        </w:r>
        <w:r w:rsidR="00110E46">
          <w:rPr>
            <w:rFonts w:eastAsiaTheme="minorEastAsia" w:cstheme="minorBidi"/>
            <w:szCs w:val="22"/>
          </w:rPr>
          <w:tab/>
        </w:r>
        <w:r w:rsidR="00110E46" w:rsidRPr="00FF5E35">
          <w:rPr>
            <w:rStyle w:val="Hyperlink"/>
            <w:bCs/>
            <w:u w:color="000000"/>
          </w:rPr>
          <w:t>StatementOfNonOccurrence</w:t>
        </w:r>
        <w:r w:rsidR="00110E46">
          <w:rPr>
            <w:webHidden/>
          </w:rPr>
          <w:tab/>
        </w:r>
        <w:r w:rsidR="00110E46">
          <w:rPr>
            <w:webHidden/>
          </w:rPr>
          <w:fldChar w:fldCharType="begin"/>
        </w:r>
        <w:r w:rsidR="00110E46">
          <w:rPr>
            <w:webHidden/>
          </w:rPr>
          <w:instrText xml:space="preserve"> PAGEREF _Toc398046705 \h </w:instrText>
        </w:r>
        <w:r w:rsidR="00110E46">
          <w:rPr>
            <w:webHidden/>
          </w:rPr>
        </w:r>
        <w:r w:rsidR="00110E46">
          <w:rPr>
            <w:webHidden/>
          </w:rPr>
          <w:fldChar w:fldCharType="separate"/>
        </w:r>
        <w:r w:rsidR="00110E46">
          <w:rPr>
            <w:webHidden/>
          </w:rPr>
          <w:t>58</w:t>
        </w:r>
        <w:r w:rsidR="00110E46">
          <w:rPr>
            <w:webHidden/>
          </w:rPr>
          <w:fldChar w:fldCharType="end"/>
        </w:r>
      </w:hyperlink>
    </w:p>
    <w:p w14:paraId="17CABAE8" w14:textId="77777777" w:rsidR="00110E46" w:rsidRDefault="00D34F46">
      <w:pPr>
        <w:pStyle w:val="TOC3"/>
        <w:rPr>
          <w:rFonts w:eastAsiaTheme="minorEastAsia" w:cstheme="minorBidi"/>
          <w:szCs w:val="22"/>
        </w:rPr>
      </w:pPr>
      <w:hyperlink w:anchor="_Toc398046706" w:history="1">
        <w:r w:rsidR="00110E46" w:rsidRPr="00FF5E35">
          <w:rPr>
            <w:rStyle w:val="Hyperlink"/>
            <w:bCs/>
            <w:u w:color="000000"/>
          </w:rPr>
          <w:t>5.3.4</w:t>
        </w:r>
        <w:r w:rsidR="00110E46">
          <w:rPr>
            <w:rFonts w:eastAsiaTheme="minorEastAsia" w:cstheme="minorBidi"/>
            <w:szCs w:val="22"/>
          </w:rPr>
          <w:tab/>
        </w:r>
        <w:r w:rsidR="00110E46" w:rsidRPr="00FF5E35">
          <w:rPr>
            <w:rStyle w:val="Hyperlink"/>
            <w:bCs/>
            <w:u w:color="000000"/>
          </w:rPr>
          <w:t>StatementOfOccurrence</w:t>
        </w:r>
        <w:r w:rsidR="00110E46">
          <w:rPr>
            <w:webHidden/>
          </w:rPr>
          <w:tab/>
        </w:r>
        <w:r w:rsidR="00110E46">
          <w:rPr>
            <w:webHidden/>
          </w:rPr>
          <w:fldChar w:fldCharType="begin"/>
        </w:r>
        <w:r w:rsidR="00110E46">
          <w:rPr>
            <w:webHidden/>
          </w:rPr>
          <w:instrText xml:space="preserve"> PAGEREF _Toc398046706 \h </w:instrText>
        </w:r>
        <w:r w:rsidR="00110E46">
          <w:rPr>
            <w:webHidden/>
          </w:rPr>
        </w:r>
        <w:r w:rsidR="00110E46">
          <w:rPr>
            <w:webHidden/>
          </w:rPr>
          <w:fldChar w:fldCharType="separate"/>
        </w:r>
        <w:r w:rsidR="00110E46">
          <w:rPr>
            <w:webHidden/>
          </w:rPr>
          <w:t>58</w:t>
        </w:r>
        <w:r w:rsidR="00110E46">
          <w:rPr>
            <w:webHidden/>
          </w:rPr>
          <w:fldChar w:fldCharType="end"/>
        </w:r>
      </w:hyperlink>
    </w:p>
    <w:p w14:paraId="5771203C" w14:textId="77777777" w:rsidR="00110E46" w:rsidRDefault="00D34F46">
      <w:pPr>
        <w:pStyle w:val="TOC3"/>
        <w:rPr>
          <w:rFonts w:eastAsiaTheme="minorEastAsia" w:cstheme="minorBidi"/>
          <w:szCs w:val="22"/>
        </w:rPr>
      </w:pPr>
      <w:hyperlink w:anchor="_Toc398046707" w:history="1">
        <w:r w:rsidR="00110E46" w:rsidRPr="00FF5E35">
          <w:rPr>
            <w:rStyle w:val="Hyperlink"/>
            <w:bCs/>
            <w:u w:color="000000"/>
          </w:rPr>
          <w:t>5.3.5</w:t>
        </w:r>
        <w:r w:rsidR="00110E46">
          <w:rPr>
            <w:rFonts w:eastAsiaTheme="minorEastAsia" w:cstheme="minorBidi"/>
            <w:szCs w:val="22"/>
          </w:rPr>
          <w:tab/>
        </w:r>
        <w:r w:rsidR="00110E46" w:rsidRPr="00FF5E35">
          <w:rPr>
            <w:rStyle w:val="Hyperlink"/>
            <w:bCs/>
            <w:u w:color="000000"/>
          </w:rPr>
          <w:t>StatementOfUnknownOccurrence</w:t>
        </w:r>
        <w:r w:rsidR="00110E46">
          <w:rPr>
            <w:webHidden/>
          </w:rPr>
          <w:tab/>
        </w:r>
        <w:r w:rsidR="00110E46">
          <w:rPr>
            <w:webHidden/>
          </w:rPr>
          <w:fldChar w:fldCharType="begin"/>
        </w:r>
        <w:r w:rsidR="00110E46">
          <w:rPr>
            <w:webHidden/>
          </w:rPr>
          <w:instrText xml:space="preserve"> PAGEREF _Toc398046707 \h </w:instrText>
        </w:r>
        <w:r w:rsidR="00110E46">
          <w:rPr>
            <w:webHidden/>
          </w:rPr>
        </w:r>
        <w:r w:rsidR="00110E46">
          <w:rPr>
            <w:webHidden/>
          </w:rPr>
          <w:fldChar w:fldCharType="separate"/>
        </w:r>
        <w:r w:rsidR="00110E46">
          <w:rPr>
            <w:webHidden/>
          </w:rPr>
          <w:t>58</w:t>
        </w:r>
        <w:r w:rsidR="00110E46">
          <w:rPr>
            <w:webHidden/>
          </w:rPr>
          <w:fldChar w:fldCharType="end"/>
        </w:r>
      </w:hyperlink>
    </w:p>
    <w:p w14:paraId="29EE825A" w14:textId="77777777" w:rsidR="00110E46" w:rsidRDefault="00D34F46">
      <w:pPr>
        <w:pStyle w:val="TOC3"/>
        <w:rPr>
          <w:rFonts w:eastAsiaTheme="minorEastAsia" w:cstheme="minorBidi"/>
          <w:szCs w:val="22"/>
        </w:rPr>
      </w:pPr>
      <w:hyperlink w:anchor="_Toc398046708" w:history="1">
        <w:r w:rsidR="00110E46" w:rsidRPr="00FF5E35">
          <w:rPr>
            <w:rStyle w:val="Hyperlink"/>
            <w:bCs/>
            <w:u w:color="000000"/>
          </w:rPr>
          <w:t>5.3.6</w:t>
        </w:r>
        <w:r w:rsidR="00110E46">
          <w:rPr>
            <w:rFonts w:eastAsiaTheme="minorEastAsia" w:cstheme="minorBidi"/>
            <w:szCs w:val="22"/>
          </w:rPr>
          <w:tab/>
        </w:r>
        <w:r w:rsidR="00110E46" w:rsidRPr="00FF5E35">
          <w:rPr>
            <w:rStyle w:val="Hyperlink"/>
            <w:bCs/>
            <w:u w:color="000000"/>
          </w:rPr>
          <w:t>StatementTopic</w:t>
        </w:r>
        <w:r w:rsidR="00110E46">
          <w:rPr>
            <w:webHidden/>
          </w:rPr>
          <w:tab/>
        </w:r>
        <w:r w:rsidR="00110E46">
          <w:rPr>
            <w:webHidden/>
          </w:rPr>
          <w:fldChar w:fldCharType="begin"/>
        </w:r>
        <w:r w:rsidR="00110E46">
          <w:rPr>
            <w:webHidden/>
          </w:rPr>
          <w:instrText xml:space="preserve"> PAGEREF _Toc398046708 \h </w:instrText>
        </w:r>
        <w:r w:rsidR="00110E46">
          <w:rPr>
            <w:webHidden/>
          </w:rPr>
        </w:r>
        <w:r w:rsidR="00110E46">
          <w:rPr>
            <w:webHidden/>
          </w:rPr>
          <w:fldChar w:fldCharType="separate"/>
        </w:r>
        <w:r w:rsidR="00110E46">
          <w:rPr>
            <w:webHidden/>
          </w:rPr>
          <w:t>58</w:t>
        </w:r>
        <w:r w:rsidR="00110E46">
          <w:rPr>
            <w:webHidden/>
          </w:rPr>
          <w:fldChar w:fldCharType="end"/>
        </w:r>
      </w:hyperlink>
    </w:p>
    <w:p w14:paraId="3E0B8765" w14:textId="77777777" w:rsidR="00110E46" w:rsidRDefault="00D34F46">
      <w:pPr>
        <w:pStyle w:val="TOC2"/>
        <w:rPr>
          <w:rFonts w:eastAsiaTheme="minorEastAsia" w:cstheme="minorBidi"/>
          <w:szCs w:val="22"/>
        </w:rPr>
      </w:pPr>
      <w:hyperlink w:anchor="_Toc398046709" w:history="1">
        <w:r w:rsidR="00110E46" w:rsidRPr="00FF5E35">
          <w:rPr>
            <w:rStyle w:val="Hyperlink"/>
            <w:bCs/>
          </w:rPr>
          <w:t>5.4</w:t>
        </w:r>
        <w:r w:rsidR="00110E46">
          <w:rPr>
            <w:rFonts w:eastAsiaTheme="minorEastAsia" w:cstheme="minorBidi"/>
            <w:szCs w:val="22"/>
          </w:rPr>
          <w:tab/>
        </w:r>
        <w:r w:rsidR="00110E46" w:rsidRPr="00FF5E35">
          <w:rPr>
            <w:rStyle w:val="Hyperlink"/>
            <w:bCs/>
          </w:rPr>
          <w:t>observable</w:t>
        </w:r>
        <w:r w:rsidR="00110E46">
          <w:rPr>
            <w:webHidden/>
          </w:rPr>
          <w:tab/>
        </w:r>
        <w:r w:rsidR="00110E46">
          <w:rPr>
            <w:webHidden/>
          </w:rPr>
          <w:fldChar w:fldCharType="begin"/>
        </w:r>
        <w:r w:rsidR="00110E46">
          <w:rPr>
            <w:webHidden/>
          </w:rPr>
          <w:instrText xml:space="preserve"> PAGEREF _Toc398046709 \h </w:instrText>
        </w:r>
        <w:r w:rsidR="00110E46">
          <w:rPr>
            <w:webHidden/>
          </w:rPr>
        </w:r>
        <w:r w:rsidR="00110E46">
          <w:rPr>
            <w:webHidden/>
          </w:rPr>
          <w:fldChar w:fldCharType="separate"/>
        </w:r>
        <w:r w:rsidR="00110E46">
          <w:rPr>
            <w:webHidden/>
          </w:rPr>
          <w:t>59</w:t>
        </w:r>
        <w:r w:rsidR="00110E46">
          <w:rPr>
            <w:webHidden/>
          </w:rPr>
          <w:fldChar w:fldCharType="end"/>
        </w:r>
      </w:hyperlink>
    </w:p>
    <w:p w14:paraId="5B55F938" w14:textId="77777777" w:rsidR="00110E46" w:rsidRDefault="00D34F46">
      <w:pPr>
        <w:pStyle w:val="TOC3"/>
        <w:rPr>
          <w:rFonts w:eastAsiaTheme="minorEastAsia" w:cstheme="minorBidi"/>
          <w:szCs w:val="22"/>
        </w:rPr>
      </w:pPr>
      <w:hyperlink w:anchor="_Toc398046710" w:history="1">
        <w:r w:rsidR="00110E46" w:rsidRPr="00FF5E35">
          <w:rPr>
            <w:rStyle w:val="Hyperlink"/>
            <w:bCs/>
            <w:u w:color="000000"/>
          </w:rPr>
          <w:t>5.4.1</w:t>
        </w:r>
        <w:r w:rsidR="00110E46">
          <w:rPr>
            <w:rFonts w:eastAsiaTheme="minorEastAsia" w:cstheme="minorBidi"/>
            <w:szCs w:val="22"/>
          </w:rPr>
          <w:tab/>
        </w:r>
        <w:r w:rsidR="00110E46" w:rsidRPr="00FF5E35">
          <w:rPr>
            <w:rStyle w:val="Hyperlink"/>
            <w:bCs/>
            <w:u w:color="000000"/>
          </w:rPr>
          <w:t>AdverseReaction</w:t>
        </w:r>
        <w:r w:rsidR="00110E46">
          <w:rPr>
            <w:webHidden/>
          </w:rPr>
          <w:tab/>
        </w:r>
        <w:r w:rsidR="00110E46">
          <w:rPr>
            <w:webHidden/>
          </w:rPr>
          <w:fldChar w:fldCharType="begin"/>
        </w:r>
        <w:r w:rsidR="00110E46">
          <w:rPr>
            <w:webHidden/>
          </w:rPr>
          <w:instrText xml:space="preserve"> PAGEREF _Toc398046710 \h </w:instrText>
        </w:r>
        <w:r w:rsidR="00110E46">
          <w:rPr>
            <w:webHidden/>
          </w:rPr>
        </w:r>
        <w:r w:rsidR="00110E46">
          <w:rPr>
            <w:webHidden/>
          </w:rPr>
          <w:fldChar w:fldCharType="separate"/>
        </w:r>
        <w:r w:rsidR="00110E46">
          <w:rPr>
            <w:webHidden/>
          </w:rPr>
          <w:t>59</w:t>
        </w:r>
        <w:r w:rsidR="00110E46">
          <w:rPr>
            <w:webHidden/>
          </w:rPr>
          <w:fldChar w:fldCharType="end"/>
        </w:r>
      </w:hyperlink>
    </w:p>
    <w:p w14:paraId="0C46B6C8" w14:textId="77777777" w:rsidR="00110E46" w:rsidRDefault="00D34F46">
      <w:pPr>
        <w:pStyle w:val="TOC3"/>
        <w:rPr>
          <w:rFonts w:eastAsiaTheme="minorEastAsia" w:cstheme="minorBidi"/>
          <w:szCs w:val="22"/>
        </w:rPr>
      </w:pPr>
      <w:hyperlink w:anchor="_Toc398046711" w:history="1">
        <w:r w:rsidR="00110E46" w:rsidRPr="00FF5E35">
          <w:rPr>
            <w:rStyle w:val="Hyperlink"/>
            <w:bCs/>
            <w:u w:color="000000"/>
          </w:rPr>
          <w:t>5.4.2</w:t>
        </w:r>
        <w:r w:rsidR="00110E46">
          <w:rPr>
            <w:rFonts w:eastAsiaTheme="minorEastAsia" w:cstheme="minorBidi"/>
            <w:szCs w:val="22"/>
          </w:rPr>
          <w:tab/>
        </w:r>
        <w:r w:rsidR="00110E46" w:rsidRPr="00FF5E35">
          <w:rPr>
            <w:rStyle w:val="Hyperlink"/>
            <w:bCs/>
            <w:u w:color="000000"/>
          </w:rPr>
          <w:t>AllergyIntolerance</w:t>
        </w:r>
        <w:r w:rsidR="00110E46">
          <w:rPr>
            <w:webHidden/>
          </w:rPr>
          <w:tab/>
        </w:r>
        <w:r w:rsidR="00110E46">
          <w:rPr>
            <w:webHidden/>
          </w:rPr>
          <w:fldChar w:fldCharType="begin"/>
        </w:r>
        <w:r w:rsidR="00110E46">
          <w:rPr>
            <w:webHidden/>
          </w:rPr>
          <w:instrText xml:space="preserve"> PAGEREF _Toc398046711 \h </w:instrText>
        </w:r>
        <w:r w:rsidR="00110E46">
          <w:rPr>
            <w:webHidden/>
          </w:rPr>
        </w:r>
        <w:r w:rsidR="00110E46">
          <w:rPr>
            <w:webHidden/>
          </w:rPr>
          <w:fldChar w:fldCharType="separate"/>
        </w:r>
        <w:r w:rsidR="00110E46">
          <w:rPr>
            <w:webHidden/>
          </w:rPr>
          <w:t>60</w:t>
        </w:r>
        <w:r w:rsidR="00110E46">
          <w:rPr>
            <w:webHidden/>
          </w:rPr>
          <w:fldChar w:fldCharType="end"/>
        </w:r>
      </w:hyperlink>
    </w:p>
    <w:p w14:paraId="0FDEDD8B" w14:textId="77777777" w:rsidR="00110E46" w:rsidRDefault="00D34F46">
      <w:pPr>
        <w:pStyle w:val="TOC3"/>
        <w:rPr>
          <w:rFonts w:eastAsiaTheme="minorEastAsia" w:cstheme="minorBidi"/>
          <w:szCs w:val="22"/>
        </w:rPr>
      </w:pPr>
      <w:hyperlink w:anchor="_Toc398046712" w:history="1">
        <w:r w:rsidR="00110E46" w:rsidRPr="00FF5E35">
          <w:rPr>
            <w:rStyle w:val="Hyperlink"/>
            <w:bCs/>
            <w:u w:color="000000"/>
          </w:rPr>
          <w:t>5.4.3</w:t>
        </w:r>
        <w:r w:rsidR="00110E46">
          <w:rPr>
            <w:rFonts w:eastAsiaTheme="minorEastAsia" w:cstheme="minorBidi"/>
            <w:szCs w:val="22"/>
          </w:rPr>
          <w:tab/>
        </w:r>
        <w:r w:rsidR="00110E46" w:rsidRPr="00FF5E35">
          <w:rPr>
            <w:rStyle w:val="Hyperlink"/>
            <w:bCs/>
            <w:u w:color="000000"/>
          </w:rPr>
          <w:t>CareExperience</w:t>
        </w:r>
        <w:r w:rsidR="00110E46">
          <w:rPr>
            <w:webHidden/>
          </w:rPr>
          <w:tab/>
        </w:r>
        <w:r w:rsidR="00110E46">
          <w:rPr>
            <w:webHidden/>
          </w:rPr>
          <w:fldChar w:fldCharType="begin"/>
        </w:r>
        <w:r w:rsidR="00110E46">
          <w:rPr>
            <w:webHidden/>
          </w:rPr>
          <w:instrText xml:space="preserve"> PAGEREF _Toc398046712 \h </w:instrText>
        </w:r>
        <w:r w:rsidR="00110E46">
          <w:rPr>
            <w:webHidden/>
          </w:rPr>
        </w:r>
        <w:r w:rsidR="00110E46">
          <w:rPr>
            <w:webHidden/>
          </w:rPr>
          <w:fldChar w:fldCharType="separate"/>
        </w:r>
        <w:r w:rsidR="00110E46">
          <w:rPr>
            <w:webHidden/>
          </w:rPr>
          <w:t>61</w:t>
        </w:r>
        <w:r w:rsidR="00110E46">
          <w:rPr>
            <w:webHidden/>
          </w:rPr>
          <w:fldChar w:fldCharType="end"/>
        </w:r>
      </w:hyperlink>
    </w:p>
    <w:p w14:paraId="73E5CA86" w14:textId="77777777" w:rsidR="00110E46" w:rsidRDefault="00D34F46">
      <w:pPr>
        <w:pStyle w:val="TOC3"/>
        <w:rPr>
          <w:rFonts w:eastAsiaTheme="minorEastAsia" w:cstheme="minorBidi"/>
          <w:szCs w:val="22"/>
        </w:rPr>
      </w:pPr>
      <w:hyperlink w:anchor="_Toc398046713" w:history="1">
        <w:r w:rsidR="00110E46" w:rsidRPr="00FF5E35">
          <w:rPr>
            <w:rStyle w:val="Hyperlink"/>
            <w:bCs/>
            <w:u w:color="000000"/>
          </w:rPr>
          <w:t>5.4.4</w:t>
        </w:r>
        <w:r w:rsidR="00110E46">
          <w:rPr>
            <w:rFonts w:eastAsiaTheme="minorEastAsia" w:cstheme="minorBidi"/>
            <w:szCs w:val="22"/>
          </w:rPr>
          <w:tab/>
        </w:r>
        <w:r w:rsidR="00110E46" w:rsidRPr="00FF5E35">
          <w:rPr>
            <w:rStyle w:val="Hyperlink"/>
            <w:bCs/>
            <w:u w:color="000000"/>
          </w:rPr>
          <w:t>Condition</w:t>
        </w:r>
        <w:r w:rsidR="00110E46">
          <w:rPr>
            <w:webHidden/>
          </w:rPr>
          <w:tab/>
        </w:r>
        <w:r w:rsidR="00110E46">
          <w:rPr>
            <w:webHidden/>
          </w:rPr>
          <w:fldChar w:fldCharType="begin"/>
        </w:r>
        <w:r w:rsidR="00110E46">
          <w:rPr>
            <w:webHidden/>
          </w:rPr>
          <w:instrText xml:space="preserve"> PAGEREF _Toc398046713 \h </w:instrText>
        </w:r>
        <w:r w:rsidR="00110E46">
          <w:rPr>
            <w:webHidden/>
          </w:rPr>
        </w:r>
        <w:r w:rsidR="00110E46">
          <w:rPr>
            <w:webHidden/>
          </w:rPr>
          <w:fldChar w:fldCharType="separate"/>
        </w:r>
        <w:r w:rsidR="00110E46">
          <w:rPr>
            <w:webHidden/>
          </w:rPr>
          <w:t>61</w:t>
        </w:r>
        <w:r w:rsidR="00110E46">
          <w:rPr>
            <w:webHidden/>
          </w:rPr>
          <w:fldChar w:fldCharType="end"/>
        </w:r>
      </w:hyperlink>
    </w:p>
    <w:p w14:paraId="51977D40" w14:textId="77777777" w:rsidR="00110E46" w:rsidRDefault="00D34F46">
      <w:pPr>
        <w:pStyle w:val="TOC3"/>
        <w:rPr>
          <w:rFonts w:eastAsiaTheme="minorEastAsia" w:cstheme="minorBidi"/>
          <w:szCs w:val="22"/>
        </w:rPr>
      </w:pPr>
      <w:hyperlink w:anchor="_Toc398046714" w:history="1">
        <w:r w:rsidR="00110E46" w:rsidRPr="00FF5E35">
          <w:rPr>
            <w:rStyle w:val="Hyperlink"/>
            <w:bCs/>
            <w:u w:color="000000"/>
          </w:rPr>
          <w:t>5.4.5</w:t>
        </w:r>
        <w:r w:rsidR="00110E46">
          <w:rPr>
            <w:rFonts w:eastAsiaTheme="minorEastAsia" w:cstheme="minorBidi"/>
            <w:szCs w:val="22"/>
          </w:rPr>
          <w:tab/>
        </w:r>
        <w:r w:rsidR="00110E46" w:rsidRPr="00FF5E35">
          <w:rPr>
            <w:rStyle w:val="Hyperlink"/>
            <w:bCs/>
            <w:u w:color="000000"/>
          </w:rPr>
          <w:t>Contraindication</w:t>
        </w:r>
        <w:r w:rsidR="00110E46">
          <w:rPr>
            <w:webHidden/>
          </w:rPr>
          <w:tab/>
        </w:r>
        <w:r w:rsidR="00110E46">
          <w:rPr>
            <w:webHidden/>
          </w:rPr>
          <w:fldChar w:fldCharType="begin"/>
        </w:r>
        <w:r w:rsidR="00110E46">
          <w:rPr>
            <w:webHidden/>
          </w:rPr>
          <w:instrText xml:space="preserve"> PAGEREF _Toc398046714 \h </w:instrText>
        </w:r>
        <w:r w:rsidR="00110E46">
          <w:rPr>
            <w:webHidden/>
          </w:rPr>
        </w:r>
        <w:r w:rsidR="00110E46">
          <w:rPr>
            <w:webHidden/>
          </w:rPr>
          <w:fldChar w:fldCharType="separate"/>
        </w:r>
        <w:r w:rsidR="00110E46">
          <w:rPr>
            <w:webHidden/>
          </w:rPr>
          <w:t>62</w:t>
        </w:r>
        <w:r w:rsidR="00110E46">
          <w:rPr>
            <w:webHidden/>
          </w:rPr>
          <w:fldChar w:fldCharType="end"/>
        </w:r>
      </w:hyperlink>
    </w:p>
    <w:p w14:paraId="3BACE2C8" w14:textId="77777777" w:rsidR="00110E46" w:rsidRDefault="00D34F46">
      <w:pPr>
        <w:pStyle w:val="TOC3"/>
        <w:rPr>
          <w:rFonts w:eastAsiaTheme="minorEastAsia" w:cstheme="minorBidi"/>
          <w:szCs w:val="22"/>
        </w:rPr>
      </w:pPr>
      <w:hyperlink w:anchor="_Toc398046715" w:history="1">
        <w:r w:rsidR="00110E46" w:rsidRPr="00FF5E35">
          <w:rPr>
            <w:rStyle w:val="Hyperlink"/>
            <w:bCs/>
            <w:u w:color="000000"/>
          </w:rPr>
          <w:t>5.4.6</w:t>
        </w:r>
        <w:r w:rsidR="00110E46">
          <w:rPr>
            <w:rFonts w:eastAsiaTheme="minorEastAsia" w:cstheme="minorBidi"/>
            <w:szCs w:val="22"/>
          </w:rPr>
          <w:tab/>
        </w:r>
        <w:r w:rsidR="00110E46" w:rsidRPr="00FF5E35">
          <w:rPr>
            <w:rStyle w:val="Hyperlink"/>
            <w:bCs/>
            <w:u w:color="000000"/>
          </w:rPr>
          <w:t>Exposure</w:t>
        </w:r>
        <w:r w:rsidR="00110E46">
          <w:rPr>
            <w:webHidden/>
          </w:rPr>
          <w:tab/>
        </w:r>
        <w:r w:rsidR="00110E46">
          <w:rPr>
            <w:webHidden/>
          </w:rPr>
          <w:fldChar w:fldCharType="begin"/>
        </w:r>
        <w:r w:rsidR="00110E46">
          <w:rPr>
            <w:webHidden/>
          </w:rPr>
          <w:instrText xml:space="preserve"> PAGEREF _Toc398046715 \h </w:instrText>
        </w:r>
        <w:r w:rsidR="00110E46">
          <w:rPr>
            <w:webHidden/>
          </w:rPr>
        </w:r>
        <w:r w:rsidR="00110E46">
          <w:rPr>
            <w:webHidden/>
          </w:rPr>
          <w:fldChar w:fldCharType="separate"/>
        </w:r>
        <w:r w:rsidR="00110E46">
          <w:rPr>
            <w:webHidden/>
          </w:rPr>
          <w:t>62</w:t>
        </w:r>
        <w:r w:rsidR="00110E46">
          <w:rPr>
            <w:webHidden/>
          </w:rPr>
          <w:fldChar w:fldCharType="end"/>
        </w:r>
      </w:hyperlink>
    </w:p>
    <w:p w14:paraId="7284E706" w14:textId="77777777" w:rsidR="00110E46" w:rsidRDefault="00D34F46">
      <w:pPr>
        <w:pStyle w:val="TOC3"/>
        <w:rPr>
          <w:rFonts w:eastAsiaTheme="minorEastAsia" w:cstheme="minorBidi"/>
          <w:szCs w:val="22"/>
        </w:rPr>
      </w:pPr>
      <w:hyperlink w:anchor="_Toc398046716" w:history="1">
        <w:r w:rsidR="00110E46" w:rsidRPr="00FF5E35">
          <w:rPr>
            <w:rStyle w:val="Hyperlink"/>
            <w:bCs/>
            <w:u w:color="000000"/>
          </w:rPr>
          <w:t>5.4.7</w:t>
        </w:r>
        <w:r w:rsidR="00110E46">
          <w:rPr>
            <w:rFonts w:eastAsiaTheme="minorEastAsia" w:cstheme="minorBidi"/>
            <w:szCs w:val="22"/>
          </w:rPr>
          <w:tab/>
        </w:r>
        <w:r w:rsidR="00110E46" w:rsidRPr="00FF5E35">
          <w:rPr>
            <w:rStyle w:val="Hyperlink"/>
            <w:bCs/>
            <w:u w:color="000000"/>
          </w:rPr>
          <w:t>FamilyHistory</w:t>
        </w:r>
        <w:r w:rsidR="00110E46">
          <w:rPr>
            <w:webHidden/>
          </w:rPr>
          <w:tab/>
        </w:r>
        <w:r w:rsidR="00110E46">
          <w:rPr>
            <w:webHidden/>
          </w:rPr>
          <w:fldChar w:fldCharType="begin"/>
        </w:r>
        <w:r w:rsidR="00110E46">
          <w:rPr>
            <w:webHidden/>
          </w:rPr>
          <w:instrText xml:space="preserve"> PAGEREF _Toc398046716 \h </w:instrText>
        </w:r>
        <w:r w:rsidR="00110E46">
          <w:rPr>
            <w:webHidden/>
          </w:rPr>
        </w:r>
        <w:r w:rsidR="00110E46">
          <w:rPr>
            <w:webHidden/>
          </w:rPr>
          <w:fldChar w:fldCharType="separate"/>
        </w:r>
        <w:r w:rsidR="00110E46">
          <w:rPr>
            <w:webHidden/>
          </w:rPr>
          <w:t>63</w:t>
        </w:r>
        <w:r w:rsidR="00110E46">
          <w:rPr>
            <w:webHidden/>
          </w:rPr>
          <w:fldChar w:fldCharType="end"/>
        </w:r>
      </w:hyperlink>
    </w:p>
    <w:p w14:paraId="6F9FBF3F" w14:textId="77777777" w:rsidR="00110E46" w:rsidRDefault="00D34F46">
      <w:pPr>
        <w:pStyle w:val="TOC3"/>
        <w:rPr>
          <w:rFonts w:eastAsiaTheme="minorEastAsia" w:cstheme="minorBidi"/>
          <w:szCs w:val="22"/>
        </w:rPr>
      </w:pPr>
      <w:hyperlink w:anchor="_Toc398046717" w:history="1">
        <w:r w:rsidR="00110E46" w:rsidRPr="00FF5E35">
          <w:rPr>
            <w:rStyle w:val="Hyperlink"/>
            <w:bCs/>
            <w:u w:color="000000"/>
          </w:rPr>
          <w:t>5.4.8</w:t>
        </w:r>
        <w:r w:rsidR="00110E46">
          <w:rPr>
            <w:rFonts w:eastAsiaTheme="minorEastAsia" w:cstheme="minorBidi"/>
            <w:szCs w:val="22"/>
          </w:rPr>
          <w:tab/>
        </w:r>
        <w:r w:rsidR="00110E46" w:rsidRPr="00FF5E35">
          <w:rPr>
            <w:rStyle w:val="Hyperlink"/>
            <w:bCs/>
            <w:u w:color="000000"/>
          </w:rPr>
          <w:t>Inference</w:t>
        </w:r>
        <w:r w:rsidR="00110E46">
          <w:rPr>
            <w:webHidden/>
          </w:rPr>
          <w:tab/>
        </w:r>
        <w:r w:rsidR="00110E46">
          <w:rPr>
            <w:webHidden/>
          </w:rPr>
          <w:fldChar w:fldCharType="begin"/>
        </w:r>
        <w:r w:rsidR="00110E46">
          <w:rPr>
            <w:webHidden/>
          </w:rPr>
          <w:instrText xml:space="preserve"> PAGEREF _Toc398046717 \h </w:instrText>
        </w:r>
        <w:r w:rsidR="00110E46">
          <w:rPr>
            <w:webHidden/>
          </w:rPr>
        </w:r>
        <w:r w:rsidR="00110E46">
          <w:rPr>
            <w:webHidden/>
          </w:rPr>
          <w:fldChar w:fldCharType="separate"/>
        </w:r>
        <w:r w:rsidR="00110E46">
          <w:rPr>
            <w:webHidden/>
          </w:rPr>
          <w:t>63</w:t>
        </w:r>
        <w:r w:rsidR="00110E46">
          <w:rPr>
            <w:webHidden/>
          </w:rPr>
          <w:fldChar w:fldCharType="end"/>
        </w:r>
      </w:hyperlink>
    </w:p>
    <w:p w14:paraId="5E78CDA5" w14:textId="77777777" w:rsidR="00110E46" w:rsidRDefault="00D34F46">
      <w:pPr>
        <w:pStyle w:val="TOC3"/>
        <w:rPr>
          <w:rFonts w:eastAsiaTheme="minorEastAsia" w:cstheme="minorBidi"/>
          <w:szCs w:val="22"/>
        </w:rPr>
      </w:pPr>
      <w:hyperlink w:anchor="_Toc398046718" w:history="1">
        <w:r w:rsidR="00110E46" w:rsidRPr="00FF5E35">
          <w:rPr>
            <w:rStyle w:val="Hyperlink"/>
            <w:bCs/>
            <w:u w:color="000000"/>
          </w:rPr>
          <w:t>5.4.9</w:t>
        </w:r>
        <w:r w:rsidR="00110E46">
          <w:rPr>
            <w:rFonts w:eastAsiaTheme="minorEastAsia" w:cstheme="minorBidi"/>
            <w:szCs w:val="22"/>
          </w:rPr>
          <w:tab/>
        </w:r>
        <w:r w:rsidR="00110E46" w:rsidRPr="00FF5E35">
          <w:rPr>
            <w:rStyle w:val="Hyperlink"/>
            <w:bCs/>
            <w:u w:color="000000"/>
          </w:rPr>
          <w:t>ManifestedSymptom</w:t>
        </w:r>
        <w:r w:rsidR="00110E46">
          <w:rPr>
            <w:webHidden/>
          </w:rPr>
          <w:tab/>
        </w:r>
        <w:r w:rsidR="00110E46">
          <w:rPr>
            <w:webHidden/>
          </w:rPr>
          <w:fldChar w:fldCharType="begin"/>
        </w:r>
        <w:r w:rsidR="00110E46">
          <w:rPr>
            <w:webHidden/>
          </w:rPr>
          <w:instrText xml:space="preserve"> PAGEREF _Toc398046718 \h </w:instrText>
        </w:r>
        <w:r w:rsidR="00110E46">
          <w:rPr>
            <w:webHidden/>
          </w:rPr>
        </w:r>
        <w:r w:rsidR="00110E46">
          <w:rPr>
            <w:webHidden/>
          </w:rPr>
          <w:fldChar w:fldCharType="separate"/>
        </w:r>
        <w:r w:rsidR="00110E46">
          <w:rPr>
            <w:webHidden/>
          </w:rPr>
          <w:t>63</w:t>
        </w:r>
        <w:r w:rsidR="00110E46">
          <w:rPr>
            <w:webHidden/>
          </w:rPr>
          <w:fldChar w:fldCharType="end"/>
        </w:r>
      </w:hyperlink>
    </w:p>
    <w:p w14:paraId="5B761339" w14:textId="77777777" w:rsidR="00110E46" w:rsidRDefault="00D34F46">
      <w:pPr>
        <w:pStyle w:val="TOC3"/>
        <w:rPr>
          <w:rFonts w:eastAsiaTheme="minorEastAsia" w:cstheme="minorBidi"/>
          <w:szCs w:val="22"/>
        </w:rPr>
      </w:pPr>
      <w:hyperlink w:anchor="_Toc398046719" w:history="1">
        <w:r w:rsidR="00110E46" w:rsidRPr="00FF5E35">
          <w:rPr>
            <w:rStyle w:val="Hyperlink"/>
            <w:bCs/>
            <w:u w:color="000000"/>
          </w:rPr>
          <w:t>5.4.10</w:t>
        </w:r>
        <w:r w:rsidR="00110E46">
          <w:rPr>
            <w:rFonts w:eastAsiaTheme="minorEastAsia" w:cstheme="minorBidi"/>
            <w:szCs w:val="22"/>
          </w:rPr>
          <w:tab/>
        </w:r>
        <w:r w:rsidR="00110E46" w:rsidRPr="00FF5E35">
          <w:rPr>
            <w:rStyle w:val="Hyperlink"/>
            <w:bCs/>
            <w:u w:color="000000"/>
          </w:rPr>
          <w:t>MicrobiologySensitivityResult</w:t>
        </w:r>
        <w:r w:rsidR="00110E46">
          <w:rPr>
            <w:webHidden/>
          </w:rPr>
          <w:tab/>
        </w:r>
        <w:r w:rsidR="00110E46">
          <w:rPr>
            <w:webHidden/>
          </w:rPr>
          <w:fldChar w:fldCharType="begin"/>
        </w:r>
        <w:r w:rsidR="00110E46">
          <w:rPr>
            <w:webHidden/>
          </w:rPr>
          <w:instrText xml:space="preserve"> PAGEREF _Toc398046719 \h </w:instrText>
        </w:r>
        <w:r w:rsidR="00110E46">
          <w:rPr>
            <w:webHidden/>
          </w:rPr>
        </w:r>
        <w:r w:rsidR="00110E46">
          <w:rPr>
            <w:webHidden/>
          </w:rPr>
          <w:fldChar w:fldCharType="separate"/>
        </w:r>
        <w:r w:rsidR="00110E46">
          <w:rPr>
            <w:webHidden/>
          </w:rPr>
          <w:t>64</w:t>
        </w:r>
        <w:r w:rsidR="00110E46">
          <w:rPr>
            <w:webHidden/>
          </w:rPr>
          <w:fldChar w:fldCharType="end"/>
        </w:r>
      </w:hyperlink>
    </w:p>
    <w:p w14:paraId="5BCC5B34" w14:textId="77777777" w:rsidR="00110E46" w:rsidRDefault="00D34F46">
      <w:pPr>
        <w:pStyle w:val="TOC3"/>
        <w:rPr>
          <w:rFonts w:eastAsiaTheme="minorEastAsia" w:cstheme="minorBidi"/>
          <w:szCs w:val="22"/>
        </w:rPr>
      </w:pPr>
      <w:hyperlink w:anchor="_Toc398046720" w:history="1">
        <w:r w:rsidR="00110E46" w:rsidRPr="00FF5E35">
          <w:rPr>
            <w:rStyle w:val="Hyperlink"/>
            <w:bCs/>
            <w:u w:color="000000"/>
          </w:rPr>
          <w:t>5.4.11</w:t>
        </w:r>
        <w:r w:rsidR="00110E46">
          <w:rPr>
            <w:rFonts w:eastAsiaTheme="minorEastAsia" w:cstheme="minorBidi"/>
            <w:szCs w:val="22"/>
          </w:rPr>
          <w:tab/>
        </w:r>
        <w:r w:rsidR="00110E46" w:rsidRPr="00FF5E35">
          <w:rPr>
            <w:rStyle w:val="Hyperlink"/>
            <w:bCs/>
            <w:u w:color="000000"/>
          </w:rPr>
          <w:t>Observable</w:t>
        </w:r>
        <w:r w:rsidR="00110E46">
          <w:rPr>
            <w:webHidden/>
          </w:rPr>
          <w:tab/>
        </w:r>
        <w:r w:rsidR="00110E46">
          <w:rPr>
            <w:webHidden/>
          </w:rPr>
          <w:fldChar w:fldCharType="begin"/>
        </w:r>
        <w:r w:rsidR="00110E46">
          <w:rPr>
            <w:webHidden/>
          </w:rPr>
          <w:instrText xml:space="preserve"> PAGEREF _Toc398046720 \h </w:instrText>
        </w:r>
        <w:r w:rsidR="00110E46">
          <w:rPr>
            <w:webHidden/>
          </w:rPr>
        </w:r>
        <w:r w:rsidR="00110E46">
          <w:rPr>
            <w:webHidden/>
          </w:rPr>
          <w:fldChar w:fldCharType="separate"/>
        </w:r>
        <w:r w:rsidR="00110E46">
          <w:rPr>
            <w:webHidden/>
          </w:rPr>
          <w:t>64</w:t>
        </w:r>
        <w:r w:rsidR="00110E46">
          <w:rPr>
            <w:webHidden/>
          </w:rPr>
          <w:fldChar w:fldCharType="end"/>
        </w:r>
      </w:hyperlink>
    </w:p>
    <w:p w14:paraId="49D3D080" w14:textId="77777777" w:rsidR="00110E46" w:rsidRDefault="00D34F46">
      <w:pPr>
        <w:pStyle w:val="TOC3"/>
        <w:rPr>
          <w:rFonts w:eastAsiaTheme="minorEastAsia" w:cstheme="minorBidi"/>
          <w:szCs w:val="22"/>
        </w:rPr>
      </w:pPr>
      <w:hyperlink w:anchor="_Toc398046721" w:history="1">
        <w:r w:rsidR="00110E46" w:rsidRPr="00FF5E35">
          <w:rPr>
            <w:rStyle w:val="Hyperlink"/>
            <w:bCs/>
            <w:u w:color="000000"/>
          </w:rPr>
          <w:t>5.4.12</w:t>
        </w:r>
        <w:r w:rsidR="00110E46">
          <w:rPr>
            <w:rFonts w:eastAsiaTheme="minorEastAsia" w:cstheme="minorBidi"/>
            <w:szCs w:val="22"/>
          </w:rPr>
          <w:tab/>
        </w:r>
        <w:r w:rsidR="00110E46" w:rsidRPr="00FF5E35">
          <w:rPr>
            <w:rStyle w:val="Hyperlink"/>
            <w:bCs/>
            <w:u w:color="000000"/>
          </w:rPr>
          <w:t>ObservationResult</w:t>
        </w:r>
        <w:r w:rsidR="00110E46">
          <w:rPr>
            <w:webHidden/>
          </w:rPr>
          <w:tab/>
        </w:r>
        <w:r w:rsidR="00110E46">
          <w:rPr>
            <w:webHidden/>
          </w:rPr>
          <w:fldChar w:fldCharType="begin"/>
        </w:r>
        <w:r w:rsidR="00110E46">
          <w:rPr>
            <w:webHidden/>
          </w:rPr>
          <w:instrText xml:space="preserve"> PAGEREF _Toc398046721 \h </w:instrText>
        </w:r>
        <w:r w:rsidR="00110E46">
          <w:rPr>
            <w:webHidden/>
          </w:rPr>
        </w:r>
        <w:r w:rsidR="00110E46">
          <w:rPr>
            <w:webHidden/>
          </w:rPr>
          <w:fldChar w:fldCharType="separate"/>
        </w:r>
        <w:r w:rsidR="00110E46">
          <w:rPr>
            <w:webHidden/>
          </w:rPr>
          <w:t>64</w:t>
        </w:r>
        <w:r w:rsidR="00110E46">
          <w:rPr>
            <w:webHidden/>
          </w:rPr>
          <w:fldChar w:fldCharType="end"/>
        </w:r>
      </w:hyperlink>
    </w:p>
    <w:p w14:paraId="5DF2ACF1" w14:textId="77777777" w:rsidR="00110E46" w:rsidRDefault="00D34F46">
      <w:pPr>
        <w:pStyle w:val="TOC3"/>
        <w:rPr>
          <w:rFonts w:eastAsiaTheme="minorEastAsia" w:cstheme="minorBidi"/>
          <w:szCs w:val="22"/>
        </w:rPr>
      </w:pPr>
      <w:hyperlink w:anchor="_Toc398046722" w:history="1">
        <w:r w:rsidR="00110E46" w:rsidRPr="00FF5E35">
          <w:rPr>
            <w:rStyle w:val="Hyperlink"/>
            <w:bCs/>
            <w:u w:color="000000"/>
          </w:rPr>
          <w:t>5.4.13</w:t>
        </w:r>
        <w:r w:rsidR="00110E46">
          <w:rPr>
            <w:rFonts w:eastAsiaTheme="minorEastAsia" w:cstheme="minorBidi"/>
            <w:szCs w:val="22"/>
          </w:rPr>
          <w:tab/>
        </w:r>
        <w:r w:rsidR="00110E46" w:rsidRPr="00FF5E35">
          <w:rPr>
            <w:rStyle w:val="Hyperlink"/>
            <w:bCs/>
            <w:u w:color="000000"/>
          </w:rPr>
          <w:t>OrganismSensitivity</w:t>
        </w:r>
        <w:r w:rsidR="00110E46">
          <w:rPr>
            <w:webHidden/>
          </w:rPr>
          <w:tab/>
        </w:r>
        <w:r w:rsidR="00110E46">
          <w:rPr>
            <w:webHidden/>
          </w:rPr>
          <w:fldChar w:fldCharType="begin"/>
        </w:r>
        <w:r w:rsidR="00110E46">
          <w:rPr>
            <w:webHidden/>
          </w:rPr>
          <w:instrText xml:space="preserve"> PAGEREF _Toc398046722 \h </w:instrText>
        </w:r>
        <w:r w:rsidR="00110E46">
          <w:rPr>
            <w:webHidden/>
          </w:rPr>
        </w:r>
        <w:r w:rsidR="00110E46">
          <w:rPr>
            <w:webHidden/>
          </w:rPr>
          <w:fldChar w:fldCharType="separate"/>
        </w:r>
        <w:r w:rsidR="00110E46">
          <w:rPr>
            <w:webHidden/>
          </w:rPr>
          <w:t>65</w:t>
        </w:r>
        <w:r w:rsidR="00110E46">
          <w:rPr>
            <w:webHidden/>
          </w:rPr>
          <w:fldChar w:fldCharType="end"/>
        </w:r>
      </w:hyperlink>
    </w:p>
    <w:p w14:paraId="41E18FB7" w14:textId="77777777" w:rsidR="00110E46" w:rsidRDefault="00D34F46">
      <w:pPr>
        <w:pStyle w:val="TOC3"/>
        <w:rPr>
          <w:rFonts w:eastAsiaTheme="minorEastAsia" w:cstheme="minorBidi"/>
          <w:szCs w:val="22"/>
        </w:rPr>
      </w:pPr>
      <w:hyperlink w:anchor="_Toc398046723" w:history="1">
        <w:r w:rsidR="00110E46" w:rsidRPr="00FF5E35">
          <w:rPr>
            <w:rStyle w:val="Hyperlink"/>
            <w:bCs/>
            <w:u w:color="000000"/>
          </w:rPr>
          <w:t>5.4.14</w:t>
        </w:r>
        <w:r w:rsidR="00110E46">
          <w:rPr>
            <w:rFonts w:eastAsiaTheme="minorEastAsia" w:cstheme="minorBidi"/>
            <w:szCs w:val="22"/>
          </w:rPr>
          <w:tab/>
        </w:r>
        <w:r w:rsidR="00110E46" w:rsidRPr="00FF5E35">
          <w:rPr>
            <w:rStyle w:val="Hyperlink"/>
            <w:bCs/>
            <w:u w:color="000000"/>
          </w:rPr>
          <w:t>Prediction</w:t>
        </w:r>
        <w:r w:rsidR="00110E46">
          <w:rPr>
            <w:webHidden/>
          </w:rPr>
          <w:tab/>
        </w:r>
        <w:r w:rsidR="00110E46">
          <w:rPr>
            <w:webHidden/>
          </w:rPr>
          <w:fldChar w:fldCharType="begin"/>
        </w:r>
        <w:r w:rsidR="00110E46">
          <w:rPr>
            <w:webHidden/>
          </w:rPr>
          <w:instrText xml:space="preserve"> PAGEREF _Toc398046723 \h </w:instrText>
        </w:r>
        <w:r w:rsidR="00110E46">
          <w:rPr>
            <w:webHidden/>
          </w:rPr>
        </w:r>
        <w:r w:rsidR="00110E46">
          <w:rPr>
            <w:webHidden/>
          </w:rPr>
          <w:fldChar w:fldCharType="separate"/>
        </w:r>
        <w:r w:rsidR="00110E46">
          <w:rPr>
            <w:webHidden/>
          </w:rPr>
          <w:t>66</w:t>
        </w:r>
        <w:r w:rsidR="00110E46">
          <w:rPr>
            <w:webHidden/>
          </w:rPr>
          <w:fldChar w:fldCharType="end"/>
        </w:r>
      </w:hyperlink>
    </w:p>
    <w:p w14:paraId="0553241E" w14:textId="77777777" w:rsidR="00110E46" w:rsidRDefault="00D34F46">
      <w:pPr>
        <w:pStyle w:val="TOC3"/>
        <w:rPr>
          <w:rFonts w:eastAsiaTheme="minorEastAsia" w:cstheme="minorBidi"/>
          <w:szCs w:val="22"/>
        </w:rPr>
      </w:pPr>
      <w:hyperlink w:anchor="_Toc398046724" w:history="1">
        <w:r w:rsidR="00110E46" w:rsidRPr="00FF5E35">
          <w:rPr>
            <w:rStyle w:val="Hyperlink"/>
            <w:bCs/>
            <w:u w:color="000000"/>
          </w:rPr>
          <w:t>5.4.15</w:t>
        </w:r>
        <w:r w:rsidR="00110E46">
          <w:rPr>
            <w:rFonts w:eastAsiaTheme="minorEastAsia" w:cstheme="minorBidi"/>
            <w:szCs w:val="22"/>
          </w:rPr>
          <w:tab/>
        </w:r>
        <w:r w:rsidR="00110E46" w:rsidRPr="00FF5E35">
          <w:rPr>
            <w:rStyle w:val="Hyperlink"/>
            <w:bCs/>
            <w:u w:color="000000"/>
          </w:rPr>
          <w:t>Qualifier</w:t>
        </w:r>
        <w:r w:rsidR="00110E46">
          <w:rPr>
            <w:webHidden/>
          </w:rPr>
          <w:tab/>
        </w:r>
        <w:r w:rsidR="00110E46">
          <w:rPr>
            <w:webHidden/>
          </w:rPr>
          <w:fldChar w:fldCharType="begin"/>
        </w:r>
        <w:r w:rsidR="00110E46">
          <w:rPr>
            <w:webHidden/>
          </w:rPr>
          <w:instrText xml:space="preserve"> PAGEREF _Toc398046724 \h </w:instrText>
        </w:r>
        <w:r w:rsidR="00110E46">
          <w:rPr>
            <w:webHidden/>
          </w:rPr>
        </w:r>
        <w:r w:rsidR="00110E46">
          <w:rPr>
            <w:webHidden/>
          </w:rPr>
          <w:fldChar w:fldCharType="separate"/>
        </w:r>
        <w:r w:rsidR="00110E46">
          <w:rPr>
            <w:webHidden/>
          </w:rPr>
          <w:t>66</w:t>
        </w:r>
        <w:r w:rsidR="00110E46">
          <w:rPr>
            <w:webHidden/>
          </w:rPr>
          <w:fldChar w:fldCharType="end"/>
        </w:r>
      </w:hyperlink>
    </w:p>
    <w:p w14:paraId="619D550F" w14:textId="77777777" w:rsidR="00110E46" w:rsidRDefault="00D34F46">
      <w:pPr>
        <w:pStyle w:val="TOC3"/>
        <w:rPr>
          <w:rFonts w:eastAsiaTheme="minorEastAsia" w:cstheme="minorBidi"/>
          <w:szCs w:val="22"/>
        </w:rPr>
      </w:pPr>
      <w:hyperlink w:anchor="_Toc398046725" w:history="1">
        <w:r w:rsidR="00110E46" w:rsidRPr="00FF5E35">
          <w:rPr>
            <w:rStyle w:val="Hyperlink"/>
            <w:bCs/>
            <w:u w:color="000000"/>
          </w:rPr>
          <w:t>5.4.16</w:t>
        </w:r>
        <w:r w:rsidR="00110E46">
          <w:rPr>
            <w:rFonts w:eastAsiaTheme="minorEastAsia" w:cstheme="minorBidi"/>
            <w:szCs w:val="22"/>
          </w:rPr>
          <w:tab/>
        </w:r>
        <w:r w:rsidR="00110E46" w:rsidRPr="00FF5E35">
          <w:rPr>
            <w:rStyle w:val="Hyperlink"/>
            <w:bCs/>
            <w:u w:color="000000"/>
          </w:rPr>
          <w:t>RelatedObservation</w:t>
        </w:r>
        <w:r w:rsidR="00110E46">
          <w:rPr>
            <w:webHidden/>
          </w:rPr>
          <w:tab/>
        </w:r>
        <w:r w:rsidR="00110E46">
          <w:rPr>
            <w:webHidden/>
          </w:rPr>
          <w:fldChar w:fldCharType="begin"/>
        </w:r>
        <w:r w:rsidR="00110E46">
          <w:rPr>
            <w:webHidden/>
          </w:rPr>
          <w:instrText xml:space="preserve"> PAGEREF _Toc398046725 \h </w:instrText>
        </w:r>
        <w:r w:rsidR="00110E46">
          <w:rPr>
            <w:webHidden/>
          </w:rPr>
        </w:r>
        <w:r w:rsidR="00110E46">
          <w:rPr>
            <w:webHidden/>
          </w:rPr>
          <w:fldChar w:fldCharType="separate"/>
        </w:r>
        <w:r w:rsidR="00110E46">
          <w:rPr>
            <w:webHidden/>
          </w:rPr>
          <w:t>67</w:t>
        </w:r>
        <w:r w:rsidR="00110E46">
          <w:rPr>
            <w:webHidden/>
          </w:rPr>
          <w:fldChar w:fldCharType="end"/>
        </w:r>
      </w:hyperlink>
    </w:p>
    <w:p w14:paraId="6BD50932" w14:textId="77777777" w:rsidR="00110E46" w:rsidRDefault="00D34F46">
      <w:pPr>
        <w:pStyle w:val="TOC3"/>
        <w:rPr>
          <w:rFonts w:eastAsiaTheme="minorEastAsia" w:cstheme="minorBidi"/>
          <w:szCs w:val="22"/>
        </w:rPr>
      </w:pPr>
      <w:hyperlink w:anchor="_Toc398046726" w:history="1">
        <w:r w:rsidR="00110E46" w:rsidRPr="00FF5E35">
          <w:rPr>
            <w:rStyle w:val="Hyperlink"/>
            <w:bCs/>
            <w:u w:color="000000"/>
          </w:rPr>
          <w:t>5.4.17</w:t>
        </w:r>
        <w:r w:rsidR="00110E46">
          <w:rPr>
            <w:rFonts w:eastAsiaTheme="minorEastAsia" w:cstheme="minorBidi"/>
            <w:szCs w:val="22"/>
          </w:rPr>
          <w:tab/>
        </w:r>
        <w:r w:rsidR="00110E46" w:rsidRPr="00FF5E35">
          <w:rPr>
            <w:rStyle w:val="Hyperlink"/>
            <w:bCs/>
            <w:u w:color="000000"/>
          </w:rPr>
          <w:t>ResultGroup</w:t>
        </w:r>
        <w:r w:rsidR="00110E46">
          <w:rPr>
            <w:webHidden/>
          </w:rPr>
          <w:tab/>
        </w:r>
        <w:r w:rsidR="00110E46">
          <w:rPr>
            <w:webHidden/>
          </w:rPr>
          <w:fldChar w:fldCharType="begin"/>
        </w:r>
        <w:r w:rsidR="00110E46">
          <w:rPr>
            <w:webHidden/>
          </w:rPr>
          <w:instrText xml:space="preserve"> PAGEREF _Toc398046726 \h </w:instrText>
        </w:r>
        <w:r w:rsidR="00110E46">
          <w:rPr>
            <w:webHidden/>
          </w:rPr>
        </w:r>
        <w:r w:rsidR="00110E46">
          <w:rPr>
            <w:webHidden/>
          </w:rPr>
          <w:fldChar w:fldCharType="separate"/>
        </w:r>
        <w:r w:rsidR="00110E46">
          <w:rPr>
            <w:webHidden/>
          </w:rPr>
          <w:t>67</w:t>
        </w:r>
        <w:r w:rsidR="00110E46">
          <w:rPr>
            <w:webHidden/>
          </w:rPr>
          <w:fldChar w:fldCharType="end"/>
        </w:r>
      </w:hyperlink>
    </w:p>
    <w:p w14:paraId="66CEC0D1" w14:textId="77777777" w:rsidR="00110E46" w:rsidRDefault="00D34F46">
      <w:pPr>
        <w:pStyle w:val="TOC3"/>
        <w:rPr>
          <w:rFonts w:eastAsiaTheme="minorEastAsia" w:cstheme="minorBidi"/>
          <w:szCs w:val="22"/>
        </w:rPr>
      </w:pPr>
      <w:hyperlink w:anchor="_Toc398046727" w:history="1">
        <w:r w:rsidR="00110E46" w:rsidRPr="00FF5E35">
          <w:rPr>
            <w:rStyle w:val="Hyperlink"/>
            <w:bCs/>
            <w:u w:color="000000"/>
          </w:rPr>
          <w:t>5.4.18</w:t>
        </w:r>
        <w:r w:rsidR="00110E46">
          <w:rPr>
            <w:rFonts w:eastAsiaTheme="minorEastAsia" w:cstheme="minorBidi"/>
            <w:szCs w:val="22"/>
          </w:rPr>
          <w:tab/>
        </w:r>
        <w:r w:rsidR="00110E46" w:rsidRPr="00FF5E35">
          <w:rPr>
            <w:rStyle w:val="Hyperlink"/>
            <w:bCs/>
            <w:u w:color="000000"/>
          </w:rPr>
          <w:t>SimpleObservationResult</w:t>
        </w:r>
        <w:r w:rsidR="00110E46">
          <w:rPr>
            <w:webHidden/>
          </w:rPr>
          <w:tab/>
        </w:r>
        <w:r w:rsidR="00110E46">
          <w:rPr>
            <w:webHidden/>
          </w:rPr>
          <w:fldChar w:fldCharType="begin"/>
        </w:r>
        <w:r w:rsidR="00110E46">
          <w:rPr>
            <w:webHidden/>
          </w:rPr>
          <w:instrText xml:space="preserve"> PAGEREF _Toc398046727 \h </w:instrText>
        </w:r>
        <w:r w:rsidR="00110E46">
          <w:rPr>
            <w:webHidden/>
          </w:rPr>
        </w:r>
        <w:r w:rsidR="00110E46">
          <w:rPr>
            <w:webHidden/>
          </w:rPr>
          <w:fldChar w:fldCharType="separate"/>
        </w:r>
        <w:r w:rsidR="00110E46">
          <w:rPr>
            <w:webHidden/>
          </w:rPr>
          <w:t>67</w:t>
        </w:r>
        <w:r w:rsidR="00110E46">
          <w:rPr>
            <w:webHidden/>
          </w:rPr>
          <w:fldChar w:fldCharType="end"/>
        </w:r>
      </w:hyperlink>
    </w:p>
    <w:p w14:paraId="24C8034B" w14:textId="77777777" w:rsidR="00110E46" w:rsidRDefault="00D34F46">
      <w:pPr>
        <w:pStyle w:val="TOC3"/>
        <w:rPr>
          <w:rFonts w:eastAsiaTheme="minorEastAsia" w:cstheme="minorBidi"/>
          <w:szCs w:val="22"/>
        </w:rPr>
      </w:pPr>
      <w:hyperlink w:anchor="_Toc398046728" w:history="1">
        <w:r w:rsidR="00110E46" w:rsidRPr="00FF5E35">
          <w:rPr>
            <w:rStyle w:val="Hyperlink"/>
            <w:bCs/>
          </w:rPr>
          <w:t>5.4.19</w:t>
        </w:r>
        <w:r w:rsidR="00110E46">
          <w:rPr>
            <w:rFonts w:eastAsiaTheme="minorEastAsia" w:cstheme="minorBidi"/>
            <w:szCs w:val="22"/>
          </w:rPr>
          <w:tab/>
        </w:r>
        <w:r w:rsidR="00110E46" w:rsidRPr="00FF5E35">
          <w:rPr>
            <w:rStyle w:val="Hyperlink"/>
            <w:bCs/>
          </w:rPr>
          <w:t>observable.modality</w:t>
        </w:r>
        <w:r w:rsidR="00110E46">
          <w:rPr>
            <w:webHidden/>
          </w:rPr>
          <w:tab/>
        </w:r>
        <w:r w:rsidR="00110E46">
          <w:rPr>
            <w:webHidden/>
          </w:rPr>
          <w:fldChar w:fldCharType="begin"/>
        </w:r>
        <w:r w:rsidR="00110E46">
          <w:rPr>
            <w:webHidden/>
          </w:rPr>
          <w:instrText xml:space="preserve"> PAGEREF _Toc398046728 \h </w:instrText>
        </w:r>
        <w:r w:rsidR="00110E46">
          <w:rPr>
            <w:webHidden/>
          </w:rPr>
        </w:r>
        <w:r w:rsidR="00110E46">
          <w:rPr>
            <w:webHidden/>
          </w:rPr>
          <w:fldChar w:fldCharType="separate"/>
        </w:r>
        <w:r w:rsidR="00110E46">
          <w:rPr>
            <w:webHidden/>
          </w:rPr>
          <w:t>68</w:t>
        </w:r>
        <w:r w:rsidR="00110E46">
          <w:rPr>
            <w:webHidden/>
          </w:rPr>
          <w:fldChar w:fldCharType="end"/>
        </w:r>
      </w:hyperlink>
    </w:p>
    <w:p w14:paraId="28332745" w14:textId="77777777" w:rsidR="00110E46" w:rsidRDefault="00D34F46">
      <w:pPr>
        <w:pStyle w:val="TOC4"/>
        <w:rPr>
          <w:rFonts w:eastAsiaTheme="minorEastAsia" w:cstheme="minorBidi"/>
          <w:noProof/>
          <w:szCs w:val="22"/>
          <w:lang w:eastAsia="en-US"/>
        </w:rPr>
      </w:pPr>
      <w:hyperlink w:anchor="_Toc398046729" w:history="1">
        <w:r w:rsidR="00110E46" w:rsidRPr="00FF5E35">
          <w:rPr>
            <w:rStyle w:val="Hyperlink"/>
            <w:bCs/>
            <w:noProof/>
            <w:u w:color="000000"/>
          </w:rPr>
          <w:t>5.4.19.1</w:t>
        </w:r>
        <w:r w:rsidR="00110E46">
          <w:rPr>
            <w:rFonts w:eastAsiaTheme="minorEastAsia" w:cstheme="minorBidi"/>
            <w:noProof/>
            <w:szCs w:val="22"/>
            <w:lang w:eastAsia="en-US"/>
          </w:rPr>
          <w:tab/>
        </w:r>
        <w:r w:rsidR="00110E46" w:rsidRPr="00FF5E35">
          <w:rPr>
            <w:rStyle w:val="Hyperlink"/>
            <w:bCs/>
            <w:noProof/>
            <w:u w:color="000000"/>
          </w:rPr>
          <w:t>Observation</w:t>
        </w:r>
        <w:r w:rsidR="00110E46">
          <w:rPr>
            <w:noProof/>
            <w:webHidden/>
          </w:rPr>
          <w:tab/>
        </w:r>
        <w:r w:rsidR="00110E46">
          <w:rPr>
            <w:noProof/>
            <w:webHidden/>
          </w:rPr>
          <w:fldChar w:fldCharType="begin"/>
        </w:r>
        <w:r w:rsidR="00110E46">
          <w:rPr>
            <w:noProof/>
            <w:webHidden/>
          </w:rPr>
          <w:instrText xml:space="preserve"> PAGEREF _Toc398046729 \h </w:instrText>
        </w:r>
        <w:r w:rsidR="00110E46">
          <w:rPr>
            <w:noProof/>
            <w:webHidden/>
          </w:rPr>
        </w:r>
        <w:r w:rsidR="00110E46">
          <w:rPr>
            <w:noProof/>
            <w:webHidden/>
          </w:rPr>
          <w:fldChar w:fldCharType="separate"/>
        </w:r>
        <w:r w:rsidR="00110E46">
          <w:rPr>
            <w:noProof/>
            <w:webHidden/>
          </w:rPr>
          <w:t>68</w:t>
        </w:r>
        <w:r w:rsidR="00110E46">
          <w:rPr>
            <w:noProof/>
            <w:webHidden/>
          </w:rPr>
          <w:fldChar w:fldCharType="end"/>
        </w:r>
      </w:hyperlink>
    </w:p>
    <w:p w14:paraId="4D763F6F" w14:textId="77777777" w:rsidR="00110E46" w:rsidRDefault="00D34F46">
      <w:pPr>
        <w:pStyle w:val="TOC1"/>
        <w:rPr>
          <w:rFonts w:eastAsiaTheme="minorEastAsia" w:cstheme="minorBidi"/>
          <w:b w:val="0"/>
          <w:sz w:val="22"/>
          <w:szCs w:val="22"/>
        </w:rPr>
      </w:pPr>
      <w:hyperlink w:anchor="_Toc398046730" w:history="1">
        <w:r w:rsidR="00110E46" w:rsidRPr="00FF5E35">
          <w:rPr>
            <w:rStyle w:val="Hyperlink"/>
          </w:rPr>
          <w:t>6</w:t>
        </w:r>
        <w:r w:rsidR="00110E46">
          <w:rPr>
            <w:rFonts w:eastAsiaTheme="minorEastAsia" w:cstheme="minorBidi"/>
            <w:b w:val="0"/>
            <w:sz w:val="22"/>
            <w:szCs w:val="22"/>
          </w:rPr>
          <w:tab/>
        </w:r>
        <w:r w:rsidR="00110E46" w:rsidRPr="00FF5E35">
          <w:rPr>
            <w:rStyle w:val="Hyperlink"/>
          </w:rPr>
          <w:t>Examples</w:t>
        </w:r>
        <w:r w:rsidR="00110E46">
          <w:rPr>
            <w:webHidden/>
          </w:rPr>
          <w:tab/>
        </w:r>
        <w:r w:rsidR="00110E46">
          <w:rPr>
            <w:webHidden/>
          </w:rPr>
          <w:fldChar w:fldCharType="begin"/>
        </w:r>
        <w:r w:rsidR="00110E46">
          <w:rPr>
            <w:webHidden/>
          </w:rPr>
          <w:instrText xml:space="preserve"> PAGEREF _Toc398046730 \h </w:instrText>
        </w:r>
        <w:r w:rsidR="00110E46">
          <w:rPr>
            <w:webHidden/>
          </w:rPr>
        </w:r>
        <w:r w:rsidR="00110E46">
          <w:rPr>
            <w:webHidden/>
          </w:rPr>
          <w:fldChar w:fldCharType="separate"/>
        </w:r>
        <w:r w:rsidR="00110E46">
          <w:rPr>
            <w:webHidden/>
          </w:rPr>
          <w:t>69</w:t>
        </w:r>
        <w:r w:rsidR="00110E46">
          <w:rPr>
            <w:webHidden/>
          </w:rPr>
          <w:fldChar w:fldCharType="end"/>
        </w:r>
      </w:hyperlink>
    </w:p>
    <w:p w14:paraId="4C6C5619" w14:textId="77777777" w:rsidR="00110E46" w:rsidRDefault="00D34F46">
      <w:pPr>
        <w:pStyle w:val="TOC1"/>
        <w:rPr>
          <w:rFonts w:eastAsiaTheme="minorEastAsia" w:cstheme="minorBidi"/>
          <w:b w:val="0"/>
          <w:sz w:val="22"/>
          <w:szCs w:val="22"/>
        </w:rPr>
      </w:pPr>
      <w:hyperlink w:anchor="_Toc398046731" w:history="1">
        <w:r w:rsidR="00110E46" w:rsidRPr="00FF5E35">
          <w:rPr>
            <w:rStyle w:val="Hyperlink"/>
          </w:rPr>
          <w:t>7</w:t>
        </w:r>
        <w:r w:rsidR="00110E46">
          <w:rPr>
            <w:rFonts w:eastAsiaTheme="minorEastAsia" w:cstheme="minorBidi"/>
            <w:b w:val="0"/>
            <w:sz w:val="22"/>
            <w:szCs w:val="22"/>
          </w:rPr>
          <w:tab/>
        </w:r>
        <w:r w:rsidR="00110E46" w:rsidRPr="00FF5E35">
          <w:rPr>
            <w:rStyle w:val="Hyperlink"/>
          </w:rPr>
          <w:t>Glossary</w:t>
        </w:r>
        <w:r w:rsidR="00110E46">
          <w:rPr>
            <w:webHidden/>
          </w:rPr>
          <w:tab/>
        </w:r>
        <w:r w:rsidR="00110E46">
          <w:rPr>
            <w:webHidden/>
          </w:rPr>
          <w:fldChar w:fldCharType="begin"/>
        </w:r>
        <w:r w:rsidR="00110E46">
          <w:rPr>
            <w:webHidden/>
          </w:rPr>
          <w:instrText xml:space="preserve"> PAGEREF _Toc398046731 \h </w:instrText>
        </w:r>
        <w:r w:rsidR="00110E46">
          <w:rPr>
            <w:webHidden/>
          </w:rPr>
        </w:r>
        <w:r w:rsidR="00110E46">
          <w:rPr>
            <w:webHidden/>
          </w:rPr>
          <w:fldChar w:fldCharType="separate"/>
        </w:r>
        <w:r w:rsidR="00110E46">
          <w:rPr>
            <w:webHidden/>
          </w:rPr>
          <w:t>81</w:t>
        </w:r>
        <w:r w:rsidR="00110E46">
          <w:rPr>
            <w:webHidden/>
          </w:rPr>
          <w:fldChar w:fldCharType="end"/>
        </w:r>
      </w:hyperlink>
    </w:p>
    <w:p w14:paraId="732FCF93" w14:textId="77777777" w:rsidR="00110E46" w:rsidRDefault="00D34F46">
      <w:pPr>
        <w:pStyle w:val="TOC1"/>
        <w:rPr>
          <w:rFonts w:eastAsiaTheme="minorEastAsia" w:cstheme="minorBidi"/>
          <w:b w:val="0"/>
          <w:sz w:val="22"/>
          <w:szCs w:val="22"/>
        </w:rPr>
      </w:pPr>
      <w:hyperlink w:anchor="_Toc398046732" w:history="1">
        <w:r w:rsidR="00110E46" w:rsidRPr="00FF5E35">
          <w:rPr>
            <w:rStyle w:val="Hyperlink"/>
          </w:rPr>
          <w:t>8</w:t>
        </w:r>
        <w:r w:rsidR="00110E46">
          <w:rPr>
            <w:rFonts w:eastAsiaTheme="minorEastAsia" w:cstheme="minorBidi"/>
            <w:b w:val="0"/>
            <w:sz w:val="22"/>
            <w:szCs w:val="22"/>
          </w:rPr>
          <w:tab/>
        </w:r>
        <w:r w:rsidR="00110E46" w:rsidRPr="00FF5E35">
          <w:rPr>
            <w:rStyle w:val="Hyperlink"/>
          </w:rPr>
          <w:t>References</w:t>
        </w:r>
        <w:r w:rsidR="00110E46">
          <w:rPr>
            <w:webHidden/>
          </w:rPr>
          <w:tab/>
        </w:r>
        <w:r w:rsidR="00110E46">
          <w:rPr>
            <w:webHidden/>
          </w:rPr>
          <w:fldChar w:fldCharType="begin"/>
        </w:r>
        <w:r w:rsidR="00110E46">
          <w:rPr>
            <w:webHidden/>
          </w:rPr>
          <w:instrText xml:space="preserve"> PAGEREF _Toc398046732 \h </w:instrText>
        </w:r>
        <w:r w:rsidR="00110E46">
          <w:rPr>
            <w:webHidden/>
          </w:rPr>
        </w:r>
        <w:r w:rsidR="00110E46">
          <w:rPr>
            <w:webHidden/>
          </w:rPr>
          <w:fldChar w:fldCharType="separate"/>
        </w:r>
        <w:r w:rsidR="00110E46">
          <w:rPr>
            <w:webHidden/>
          </w:rPr>
          <w:t>83</w:t>
        </w:r>
        <w:r w:rsidR="00110E46">
          <w:rPr>
            <w:webHidden/>
          </w:rPr>
          <w:fldChar w:fldCharType="end"/>
        </w:r>
      </w:hyperlink>
    </w:p>
    <w:p w14:paraId="7B32C2B9" w14:textId="7636024D" w:rsidR="0078666C" w:rsidRDefault="00AB7094" w:rsidP="0078666C">
      <w:pPr>
        <w:pStyle w:val="BodyText"/>
      </w:pPr>
      <w:r>
        <w:rPr>
          <w:rFonts w:eastAsia="Times New Roman" w:cs="Arial"/>
          <w:b/>
          <w:caps/>
          <w:sz w:val="24"/>
        </w:rPr>
        <w:fldChar w:fldCharType="end"/>
      </w:r>
    </w:p>
    <w:p w14:paraId="7B32C2BA" w14:textId="77777777" w:rsidR="0078666C" w:rsidRDefault="0078666C" w:rsidP="0078666C">
      <w:pPr>
        <w:pStyle w:val="TOCTitle"/>
        <w:pageBreakBefore/>
      </w:pPr>
      <w:r>
        <w:lastRenderedPageBreak/>
        <w:t>Figures</w:t>
      </w:r>
    </w:p>
    <w:p w14:paraId="715F7D5D" w14:textId="77777777" w:rsidR="00110E46" w:rsidRDefault="00647FDF">
      <w:pPr>
        <w:pStyle w:val="TableofFigures"/>
        <w:rPr>
          <w:rFonts w:eastAsiaTheme="minorEastAsia" w:cstheme="minorBidi"/>
          <w:noProof/>
          <w:szCs w:val="22"/>
        </w:rPr>
      </w:pPr>
      <w:r>
        <w:fldChar w:fldCharType="begin"/>
      </w:r>
      <w:r>
        <w:instrText xml:space="preserve"> TOC \h \z \c "Figure" </w:instrText>
      </w:r>
      <w:r>
        <w:fldChar w:fldCharType="separate"/>
      </w:r>
      <w:hyperlink w:anchor="_Toc398046733" w:history="1">
        <w:r w:rsidR="00110E46" w:rsidRPr="005153C8">
          <w:rPr>
            <w:rStyle w:val="Hyperlink"/>
            <w:noProof/>
          </w:rPr>
          <w:t>Figure 1. CDS Artifact Mapping the Term “Pregnancy” to an Element in the HL7 Virtual Medical Record Schema</w:t>
        </w:r>
        <w:r w:rsidR="00110E46">
          <w:rPr>
            <w:noProof/>
            <w:webHidden/>
          </w:rPr>
          <w:tab/>
        </w:r>
        <w:r w:rsidR="00110E46">
          <w:rPr>
            <w:noProof/>
            <w:webHidden/>
          </w:rPr>
          <w:fldChar w:fldCharType="begin"/>
        </w:r>
        <w:r w:rsidR="00110E46">
          <w:rPr>
            <w:noProof/>
            <w:webHidden/>
          </w:rPr>
          <w:instrText xml:space="preserve"> PAGEREF _Toc398046733 \h </w:instrText>
        </w:r>
        <w:r w:rsidR="00110E46">
          <w:rPr>
            <w:noProof/>
            <w:webHidden/>
          </w:rPr>
        </w:r>
        <w:r w:rsidR="00110E46">
          <w:rPr>
            <w:noProof/>
            <w:webHidden/>
          </w:rPr>
          <w:fldChar w:fldCharType="separate"/>
        </w:r>
        <w:r w:rsidR="00110E46">
          <w:rPr>
            <w:noProof/>
            <w:webHidden/>
          </w:rPr>
          <w:t>1</w:t>
        </w:r>
        <w:r w:rsidR="00110E46">
          <w:rPr>
            <w:noProof/>
            <w:webHidden/>
          </w:rPr>
          <w:fldChar w:fldCharType="end"/>
        </w:r>
      </w:hyperlink>
    </w:p>
    <w:p w14:paraId="77595A7C" w14:textId="77777777" w:rsidR="00110E46" w:rsidRDefault="00D34F46">
      <w:pPr>
        <w:pStyle w:val="TableofFigures"/>
        <w:rPr>
          <w:rFonts w:eastAsiaTheme="minorEastAsia" w:cstheme="minorBidi"/>
          <w:noProof/>
          <w:szCs w:val="22"/>
        </w:rPr>
      </w:pPr>
      <w:hyperlink r:id="rId14" w:anchor="_Toc398046734" w:history="1">
        <w:r w:rsidR="00110E46" w:rsidRPr="005153C8">
          <w:rPr>
            <w:rStyle w:val="Hyperlink"/>
            <w:noProof/>
          </w:rPr>
          <w:t>Figure 2. eCQM Artifact Mapping the term “Pregnancy” to an Element in the Quality Data Model</w:t>
        </w:r>
        <w:r w:rsidR="00110E46">
          <w:rPr>
            <w:noProof/>
            <w:webHidden/>
          </w:rPr>
          <w:tab/>
        </w:r>
        <w:r w:rsidR="00110E46">
          <w:rPr>
            <w:noProof/>
            <w:webHidden/>
          </w:rPr>
          <w:fldChar w:fldCharType="begin"/>
        </w:r>
        <w:r w:rsidR="00110E46">
          <w:rPr>
            <w:noProof/>
            <w:webHidden/>
          </w:rPr>
          <w:instrText xml:space="preserve"> PAGEREF _Toc398046734 \h </w:instrText>
        </w:r>
        <w:r w:rsidR="00110E46">
          <w:rPr>
            <w:noProof/>
            <w:webHidden/>
          </w:rPr>
        </w:r>
        <w:r w:rsidR="00110E46">
          <w:rPr>
            <w:noProof/>
            <w:webHidden/>
          </w:rPr>
          <w:fldChar w:fldCharType="separate"/>
        </w:r>
        <w:r w:rsidR="00110E46">
          <w:rPr>
            <w:noProof/>
            <w:webHidden/>
          </w:rPr>
          <w:t>1</w:t>
        </w:r>
        <w:r w:rsidR="00110E46">
          <w:rPr>
            <w:noProof/>
            <w:webHidden/>
          </w:rPr>
          <w:fldChar w:fldCharType="end"/>
        </w:r>
      </w:hyperlink>
    </w:p>
    <w:p w14:paraId="39F13112" w14:textId="77777777" w:rsidR="00110E46" w:rsidRDefault="00D34F46">
      <w:pPr>
        <w:pStyle w:val="TableofFigures"/>
        <w:rPr>
          <w:rFonts w:eastAsiaTheme="minorEastAsia" w:cstheme="minorBidi"/>
          <w:noProof/>
          <w:szCs w:val="22"/>
        </w:rPr>
      </w:pPr>
      <w:hyperlink r:id="rId15" w:anchor="_Toc398046735" w:history="1">
        <w:r w:rsidR="00110E46" w:rsidRPr="005153C8">
          <w:rPr>
            <w:rStyle w:val="Hyperlink"/>
            <w:noProof/>
          </w:rPr>
          <w:t>Figure 3. High-level Clinical Statement Structure</w:t>
        </w:r>
        <w:r w:rsidR="00110E46">
          <w:rPr>
            <w:noProof/>
            <w:webHidden/>
          </w:rPr>
          <w:tab/>
        </w:r>
        <w:r w:rsidR="00110E46">
          <w:rPr>
            <w:noProof/>
            <w:webHidden/>
          </w:rPr>
          <w:fldChar w:fldCharType="begin"/>
        </w:r>
        <w:r w:rsidR="00110E46">
          <w:rPr>
            <w:noProof/>
            <w:webHidden/>
          </w:rPr>
          <w:instrText xml:space="preserve"> PAGEREF _Toc398046735 \h </w:instrText>
        </w:r>
        <w:r w:rsidR="00110E46">
          <w:rPr>
            <w:noProof/>
            <w:webHidden/>
          </w:rPr>
        </w:r>
        <w:r w:rsidR="00110E46">
          <w:rPr>
            <w:noProof/>
            <w:webHidden/>
          </w:rPr>
          <w:fldChar w:fldCharType="separate"/>
        </w:r>
        <w:r w:rsidR="00110E46">
          <w:rPr>
            <w:noProof/>
            <w:webHidden/>
          </w:rPr>
          <w:t>11</w:t>
        </w:r>
        <w:r w:rsidR="00110E46">
          <w:rPr>
            <w:noProof/>
            <w:webHidden/>
          </w:rPr>
          <w:fldChar w:fldCharType="end"/>
        </w:r>
      </w:hyperlink>
    </w:p>
    <w:p w14:paraId="74F45A46" w14:textId="77777777" w:rsidR="00110E46" w:rsidRDefault="00D34F46">
      <w:pPr>
        <w:pStyle w:val="TableofFigures"/>
        <w:rPr>
          <w:rFonts w:eastAsiaTheme="minorEastAsia" w:cstheme="minorBidi"/>
          <w:noProof/>
          <w:szCs w:val="22"/>
        </w:rPr>
      </w:pPr>
      <w:hyperlink r:id="rId16" w:anchor="_Toc398046736" w:history="1">
        <w:r w:rsidR="00110E46" w:rsidRPr="005153C8">
          <w:rPr>
            <w:rStyle w:val="Hyperlink"/>
            <w:noProof/>
          </w:rPr>
          <w:t>Figure 4. Relationship among Clinical Statement, Topic, and Modality</w:t>
        </w:r>
        <w:r w:rsidR="00110E46">
          <w:rPr>
            <w:noProof/>
            <w:webHidden/>
          </w:rPr>
          <w:tab/>
        </w:r>
        <w:r w:rsidR="00110E46">
          <w:rPr>
            <w:noProof/>
            <w:webHidden/>
          </w:rPr>
          <w:fldChar w:fldCharType="begin"/>
        </w:r>
        <w:r w:rsidR="00110E46">
          <w:rPr>
            <w:noProof/>
            <w:webHidden/>
          </w:rPr>
          <w:instrText xml:space="preserve"> PAGEREF _Toc398046736 \h </w:instrText>
        </w:r>
        <w:r w:rsidR="00110E46">
          <w:rPr>
            <w:noProof/>
            <w:webHidden/>
          </w:rPr>
        </w:r>
        <w:r w:rsidR="00110E46">
          <w:rPr>
            <w:noProof/>
            <w:webHidden/>
          </w:rPr>
          <w:fldChar w:fldCharType="separate"/>
        </w:r>
        <w:r w:rsidR="00110E46">
          <w:rPr>
            <w:noProof/>
            <w:webHidden/>
          </w:rPr>
          <w:t>12</w:t>
        </w:r>
        <w:r w:rsidR="00110E46">
          <w:rPr>
            <w:noProof/>
            <w:webHidden/>
          </w:rPr>
          <w:fldChar w:fldCharType="end"/>
        </w:r>
      </w:hyperlink>
    </w:p>
    <w:p w14:paraId="5D382E5B" w14:textId="77777777" w:rsidR="00110E46" w:rsidRDefault="00D34F46">
      <w:pPr>
        <w:pStyle w:val="TableofFigures"/>
        <w:rPr>
          <w:rFonts w:eastAsiaTheme="minorEastAsia" w:cstheme="minorBidi"/>
          <w:noProof/>
          <w:szCs w:val="22"/>
        </w:rPr>
      </w:pPr>
      <w:hyperlink r:id="rId17" w:anchor="_Toc398046737" w:history="1">
        <w:r w:rsidR="00110E46" w:rsidRPr="005153C8">
          <w:rPr>
            <w:rStyle w:val="Hyperlink"/>
            <w:noProof/>
          </w:rPr>
          <w:t>Figure 5. Components that Comprise a Clinical Statement about an Observable</w:t>
        </w:r>
        <w:r w:rsidR="00110E46">
          <w:rPr>
            <w:noProof/>
            <w:webHidden/>
          </w:rPr>
          <w:tab/>
        </w:r>
        <w:r w:rsidR="00110E46">
          <w:rPr>
            <w:noProof/>
            <w:webHidden/>
          </w:rPr>
          <w:fldChar w:fldCharType="begin"/>
        </w:r>
        <w:r w:rsidR="00110E46">
          <w:rPr>
            <w:noProof/>
            <w:webHidden/>
          </w:rPr>
          <w:instrText xml:space="preserve"> PAGEREF _Toc398046737 \h </w:instrText>
        </w:r>
        <w:r w:rsidR="00110E46">
          <w:rPr>
            <w:noProof/>
            <w:webHidden/>
          </w:rPr>
        </w:r>
        <w:r w:rsidR="00110E46">
          <w:rPr>
            <w:noProof/>
            <w:webHidden/>
          </w:rPr>
          <w:fldChar w:fldCharType="separate"/>
        </w:r>
        <w:r w:rsidR="00110E46">
          <w:rPr>
            <w:noProof/>
            <w:webHidden/>
          </w:rPr>
          <w:t>12</w:t>
        </w:r>
        <w:r w:rsidR="00110E46">
          <w:rPr>
            <w:noProof/>
            <w:webHidden/>
          </w:rPr>
          <w:fldChar w:fldCharType="end"/>
        </w:r>
      </w:hyperlink>
    </w:p>
    <w:p w14:paraId="4F574DDF" w14:textId="77777777" w:rsidR="00110E46" w:rsidRDefault="00D34F46">
      <w:pPr>
        <w:pStyle w:val="TableofFigures"/>
        <w:rPr>
          <w:rFonts w:eastAsiaTheme="minorEastAsia" w:cstheme="minorBidi"/>
          <w:noProof/>
          <w:szCs w:val="22"/>
        </w:rPr>
      </w:pPr>
      <w:hyperlink r:id="rId18" w:anchor="_Toc398046738" w:history="1">
        <w:r w:rsidR="00110E46" w:rsidRPr="005153C8">
          <w:rPr>
            <w:rStyle w:val="Hyperlink"/>
            <w:noProof/>
          </w:rPr>
          <w:t>Figure 6. Components that Comprise a Clinical Statement about an Act</w:t>
        </w:r>
        <w:r w:rsidR="00110E46">
          <w:rPr>
            <w:noProof/>
            <w:webHidden/>
          </w:rPr>
          <w:tab/>
        </w:r>
        <w:r w:rsidR="00110E46">
          <w:rPr>
            <w:noProof/>
            <w:webHidden/>
          </w:rPr>
          <w:fldChar w:fldCharType="begin"/>
        </w:r>
        <w:r w:rsidR="00110E46">
          <w:rPr>
            <w:noProof/>
            <w:webHidden/>
          </w:rPr>
          <w:instrText xml:space="preserve"> PAGEREF _Toc398046738 \h </w:instrText>
        </w:r>
        <w:r w:rsidR="00110E46">
          <w:rPr>
            <w:noProof/>
            <w:webHidden/>
          </w:rPr>
        </w:r>
        <w:r w:rsidR="00110E46">
          <w:rPr>
            <w:noProof/>
            <w:webHidden/>
          </w:rPr>
          <w:fldChar w:fldCharType="separate"/>
        </w:r>
        <w:r w:rsidR="00110E46">
          <w:rPr>
            <w:noProof/>
            <w:webHidden/>
          </w:rPr>
          <w:t>13</w:t>
        </w:r>
        <w:r w:rsidR="00110E46">
          <w:rPr>
            <w:noProof/>
            <w:webHidden/>
          </w:rPr>
          <w:fldChar w:fldCharType="end"/>
        </w:r>
      </w:hyperlink>
    </w:p>
    <w:p w14:paraId="34430C9F" w14:textId="521D0778" w:rsidR="00647FDF" w:rsidRDefault="00647FDF" w:rsidP="0078666C">
      <w:pPr>
        <w:pStyle w:val="BodyText"/>
      </w:pPr>
      <w:r>
        <w:fldChar w:fldCharType="end"/>
      </w:r>
    </w:p>
    <w:p w14:paraId="3232C057" w14:textId="77777777" w:rsidR="008D7258" w:rsidRDefault="008D7258" w:rsidP="0078666C">
      <w:pPr>
        <w:pStyle w:val="BodyText"/>
      </w:pPr>
    </w:p>
    <w:p w14:paraId="7B32C313" w14:textId="77777777" w:rsidR="0078666C" w:rsidRDefault="0078666C" w:rsidP="0078666C">
      <w:pPr>
        <w:pStyle w:val="TOCTitle"/>
      </w:pPr>
      <w:r>
        <w:t>Tables</w:t>
      </w:r>
    </w:p>
    <w:p w14:paraId="42B433E6" w14:textId="77777777" w:rsidR="00110E46" w:rsidRDefault="00647FDF">
      <w:pPr>
        <w:pStyle w:val="TableofFigures"/>
        <w:rPr>
          <w:rFonts w:eastAsiaTheme="minorEastAsia" w:cstheme="minorBidi"/>
          <w:noProof/>
          <w:szCs w:val="22"/>
        </w:rPr>
      </w:pPr>
      <w:r>
        <w:fldChar w:fldCharType="begin"/>
      </w:r>
      <w:r>
        <w:instrText xml:space="preserve"> TOC \h \z \c "Table" </w:instrText>
      </w:r>
      <w:r>
        <w:fldChar w:fldCharType="separate"/>
      </w:r>
      <w:hyperlink w:anchor="_Toc398046739" w:history="1">
        <w:r w:rsidR="00110E46" w:rsidRPr="00862DED">
          <w:rPr>
            <w:rStyle w:val="Hyperlink"/>
            <w:noProof/>
          </w:rPr>
          <w:t>Table 1. Possible Combinations of Topic and Modality for Clinical Statements about Actions</w:t>
        </w:r>
        <w:r w:rsidR="00110E46">
          <w:rPr>
            <w:noProof/>
            <w:webHidden/>
          </w:rPr>
          <w:tab/>
        </w:r>
        <w:r w:rsidR="00110E46">
          <w:rPr>
            <w:noProof/>
            <w:webHidden/>
          </w:rPr>
          <w:fldChar w:fldCharType="begin"/>
        </w:r>
        <w:r w:rsidR="00110E46">
          <w:rPr>
            <w:noProof/>
            <w:webHidden/>
          </w:rPr>
          <w:instrText xml:space="preserve"> PAGEREF _Toc398046739 \h </w:instrText>
        </w:r>
        <w:r w:rsidR="00110E46">
          <w:rPr>
            <w:noProof/>
            <w:webHidden/>
          </w:rPr>
        </w:r>
        <w:r w:rsidR="00110E46">
          <w:rPr>
            <w:noProof/>
            <w:webHidden/>
          </w:rPr>
          <w:fldChar w:fldCharType="separate"/>
        </w:r>
        <w:r w:rsidR="00110E46">
          <w:rPr>
            <w:noProof/>
            <w:webHidden/>
          </w:rPr>
          <w:t>15</w:t>
        </w:r>
        <w:r w:rsidR="00110E46">
          <w:rPr>
            <w:noProof/>
            <w:webHidden/>
          </w:rPr>
          <w:fldChar w:fldCharType="end"/>
        </w:r>
      </w:hyperlink>
    </w:p>
    <w:p w14:paraId="1637D8EC" w14:textId="77777777" w:rsidR="00110E46" w:rsidRDefault="00D34F46">
      <w:pPr>
        <w:pStyle w:val="TableofFigures"/>
        <w:rPr>
          <w:rFonts w:eastAsiaTheme="minorEastAsia" w:cstheme="minorBidi"/>
          <w:noProof/>
          <w:szCs w:val="22"/>
        </w:rPr>
      </w:pPr>
      <w:hyperlink w:anchor="_Toc398046740" w:history="1">
        <w:r w:rsidR="00110E46" w:rsidRPr="00862DED">
          <w:rPr>
            <w:rStyle w:val="Hyperlink"/>
            <w:noProof/>
          </w:rPr>
          <w:t>Table 2. Datatypes in QIDAM</w:t>
        </w:r>
        <w:r w:rsidR="00110E46">
          <w:rPr>
            <w:noProof/>
            <w:webHidden/>
          </w:rPr>
          <w:tab/>
        </w:r>
        <w:r w:rsidR="00110E46">
          <w:rPr>
            <w:noProof/>
            <w:webHidden/>
          </w:rPr>
          <w:fldChar w:fldCharType="begin"/>
        </w:r>
        <w:r w:rsidR="00110E46">
          <w:rPr>
            <w:noProof/>
            <w:webHidden/>
          </w:rPr>
          <w:instrText xml:space="preserve"> PAGEREF _Toc398046740 \h </w:instrText>
        </w:r>
        <w:r w:rsidR="00110E46">
          <w:rPr>
            <w:noProof/>
            <w:webHidden/>
          </w:rPr>
        </w:r>
        <w:r w:rsidR="00110E46">
          <w:rPr>
            <w:noProof/>
            <w:webHidden/>
          </w:rPr>
          <w:fldChar w:fldCharType="separate"/>
        </w:r>
        <w:r w:rsidR="00110E46">
          <w:rPr>
            <w:noProof/>
            <w:webHidden/>
          </w:rPr>
          <w:t>19</w:t>
        </w:r>
        <w:r w:rsidR="00110E46">
          <w:rPr>
            <w:noProof/>
            <w:webHidden/>
          </w:rPr>
          <w:fldChar w:fldCharType="end"/>
        </w:r>
      </w:hyperlink>
    </w:p>
    <w:p w14:paraId="77898B74" w14:textId="77777777" w:rsidR="00110E46" w:rsidRDefault="00D34F46">
      <w:pPr>
        <w:pStyle w:val="TableofFigures"/>
        <w:rPr>
          <w:rFonts w:eastAsiaTheme="minorEastAsia" w:cstheme="minorBidi"/>
          <w:noProof/>
          <w:szCs w:val="22"/>
        </w:rPr>
      </w:pPr>
      <w:hyperlink w:anchor="_Toc398046741" w:history="1">
        <w:r w:rsidR="00110E46" w:rsidRPr="00862DED">
          <w:rPr>
            <w:rStyle w:val="Hyperlink"/>
            <w:noProof/>
          </w:rPr>
          <w:t>Table 3. Sample Expressions Written with QIDAM</w:t>
        </w:r>
        <w:r w:rsidR="00110E46">
          <w:rPr>
            <w:noProof/>
            <w:webHidden/>
          </w:rPr>
          <w:tab/>
        </w:r>
        <w:r w:rsidR="00110E46">
          <w:rPr>
            <w:noProof/>
            <w:webHidden/>
          </w:rPr>
          <w:fldChar w:fldCharType="begin"/>
        </w:r>
        <w:r w:rsidR="00110E46">
          <w:rPr>
            <w:noProof/>
            <w:webHidden/>
          </w:rPr>
          <w:instrText xml:space="preserve"> PAGEREF _Toc398046741 \h </w:instrText>
        </w:r>
        <w:r w:rsidR="00110E46">
          <w:rPr>
            <w:noProof/>
            <w:webHidden/>
          </w:rPr>
        </w:r>
        <w:r w:rsidR="00110E46">
          <w:rPr>
            <w:noProof/>
            <w:webHidden/>
          </w:rPr>
          <w:fldChar w:fldCharType="separate"/>
        </w:r>
        <w:r w:rsidR="00110E46">
          <w:rPr>
            <w:noProof/>
            <w:webHidden/>
          </w:rPr>
          <w:t>69</w:t>
        </w:r>
        <w:r w:rsidR="00110E46">
          <w:rPr>
            <w:noProof/>
            <w:webHidden/>
          </w:rPr>
          <w:fldChar w:fldCharType="end"/>
        </w:r>
      </w:hyperlink>
    </w:p>
    <w:p w14:paraId="7B32C453" w14:textId="7964E380" w:rsidR="00451E6E" w:rsidRDefault="00647FDF" w:rsidP="00E723F7">
      <w:pPr>
        <w:pStyle w:val="BodyText"/>
        <w:tabs>
          <w:tab w:val="right" w:leader="dot" w:pos="9360"/>
        </w:tabs>
      </w:pPr>
      <w:r>
        <w:fldChar w:fldCharType="end"/>
      </w:r>
    </w:p>
    <w:p w14:paraId="59BE9ADD" w14:textId="77777777" w:rsidR="006E0C18" w:rsidRDefault="006E0C18" w:rsidP="00FD7060">
      <w:pPr>
        <w:pStyle w:val="Heading1"/>
        <w:sectPr w:rsidR="006E0C18" w:rsidSect="008D7258">
          <w:footerReference w:type="even" r:id="rId19"/>
          <w:footerReference w:type="default" r:id="rId20"/>
          <w:footerReference w:type="first" r:id="rId21"/>
          <w:pgSz w:w="12240" w:h="15840"/>
          <w:pgMar w:top="1440" w:right="1440" w:bottom="1728" w:left="1440" w:header="720" w:footer="720" w:gutter="0"/>
          <w:pgNumType w:fmt="lowerRoman"/>
          <w:cols w:space="720"/>
          <w:titlePg/>
          <w:docGrid w:linePitch="360"/>
        </w:sectPr>
      </w:pPr>
    </w:p>
    <w:p w14:paraId="7B32C454" w14:textId="7D8E5E25" w:rsidR="00BA32C0" w:rsidRDefault="00BA32C0" w:rsidP="00FD7060">
      <w:pPr>
        <w:pStyle w:val="Heading1"/>
      </w:pPr>
      <w:bookmarkStart w:id="0" w:name="_Toc398046612"/>
      <w:r w:rsidRPr="00FD7060">
        <w:lastRenderedPageBreak/>
        <w:t>Introduction</w:t>
      </w:r>
      <w:bookmarkEnd w:id="0"/>
    </w:p>
    <w:p w14:paraId="3CD47B24" w14:textId="14A77406" w:rsidR="00210E8F" w:rsidRDefault="00210E8F" w:rsidP="00DA340F">
      <w:pPr>
        <w:pStyle w:val="BodyText"/>
      </w:pPr>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EndPr/>
        <w:sdtContent>
          <w:r w:rsidR="00A06ED4">
            <w:fldChar w:fldCharType="begin"/>
          </w:r>
          <w:r w:rsidR="00C51902">
            <w:instrText xml:space="preserve">CITATION Qua12 \l 1033 </w:instrText>
          </w:r>
          <w:r w:rsidR="00A06ED4">
            <w:fldChar w:fldCharType="separate"/>
          </w:r>
          <w:r w:rsidR="00C51902">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EndPr/>
        <w:sdtContent>
          <w:r w:rsidR="00A06ED4">
            <w:fldChar w:fldCharType="begin"/>
          </w:r>
          <w:r w:rsidR="00C51902">
            <w:instrText xml:space="preserve">CITATION HL7133 \l 1033 </w:instrText>
          </w:r>
          <w:r w:rsidR="00A06ED4">
            <w:fldChar w:fldCharType="separate"/>
          </w:r>
          <w:r w:rsidR="00C51902">
            <w:t>[2]</w:t>
          </w:r>
          <w:r w:rsidR="00A06ED4">
            <w:fldChar w:fldCharType="end"/>
          </w:r>
        </w:sdtContent>
      </w:sdt>
      <w:r>
        <w:t>. This is unfortunate since clinical quality measurement and clinical quality improvement via clinical decision support are intimately related</w:t>
      </w:r>
      <w:r w:rsidR="00A067A8">
        <w:t>. While eCQMs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eCQM or CDS artifact applies.</w:t>
      </w:r>
    </w:p>
    <w:p w14:paraId="5DC4DBFA" w14:textId="2F9BFD76" w:rsidR="00210E8F" w:rsidRDefault="00210E8F" w:rsidP="00E6285A">
      <w:pPr>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def</w:t>
      </w:r>
      <w:proofErr w:type="spellEnd"/>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proofErr w:type="spellStart"/>
      <w:r>
        <w:rPr>
          <w:rFonts w:ascii="Consolas" w:hAnsi="Consolas" w:cs="Consolas"/>
          <w:color w:val="7F007F"/>
          <w:szCs w:val="20"/>
        </w:rPr>
        <w:t>xsi:type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ClinicalRequest</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proofErr w:type="spellStart"/>
      <w:r>
        <w:rPr>
          <w:rFonts w:ascii="Consolas" w:hAnsi="Consolas" w:cs="Consolas"/>
          <w:color w:val="7F007F"/>
          <w:szCs w:val="20"/>
        </w:rPr>
        <w:t>dataType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vmr:Problem</w:t>
      </w:r>
      <w:proofErr w:type="spellEnd"/>
      <w:r>
        <w:rPr>
          <w:rFonts w:ascii="Consolas" w:hAnsi="Consolas" w:cs="Consolas"/>
          <w:i/>
          <w:iCs/>
          <w:color w:val="2A00FF"/>
          <w:szCs w:val="20"/>
        </w:rPr>
        <w:t>"</w:t>
      </w:r>
      <w:r>
        <w:rPr>
          <w:rFonts w:ascii="Consolas" w:hAnsi="Consolas" w:cs="Consolas"/>
          <w:szCs w:val="20"/>
        </w:rPr>
        <w:t xml:space="preserve"> </w:t>
      </w:r>
      <w:proofErr w:type="spellStart"/>
      <w:r>
        <w:rPr>
          <w:rFonts w:ascii="Consolas" w:hAnsi="Consolas" w:cs="Consolas"/>
          <w:color w:val="7F007F"/>
          <w:szCs w:val="20"/>
        </w:rPr>
        <w:t>codeProperty</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problemCode</w:t>
      </w:r>
      <w:proofErr w:type="spellEnd"/>
      <w:r>
        <w:rPr>
          <w:rFonts w:ascii="Consolas" w:hAnsi="Consolas" w:cs="Consolas"/>
          <w:i/>
          <w:iCs/>
          <w:color w:val="2A00FF"/>
          <w:szCs w:val="20"/>
        </w:rPr>
        <w:t>"</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w:t>
      </w:r>
      <w:proofErr w:type="spellStart"/>
      <w:r>
        <w:rPr>
          <w:rFonts w:ascii="Consolas" w:hAnsi="Consolas" w:cs="Consolas"/>
          <w:color w:val="7F007F"/>
          <w:szCs w:val="20"/>
        </w:rPr>
        <w:t>dateProperty</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problemEffectiveTime.low</w:t>
      </w:r>
      <w:proofErr w:type="spellEnd"/>
      <w:r>
        <w:rPr>
          <w:rFonts w:ascii="Consolas" w:hAnsi="Consolas" w:cs="Consolas"/>
          <w:i/>
          <w:iCs/>
          <w:color w:val="2A00FF"/>
          <w:szCs w:val="20"/>
        </w:rPr>
        <w:t>"</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proofErr w:type="spellStart"/>
      <w:r>
        <w:rPr>
          <w:rFonts w:ascii="Consolas" w:hAnsi="Consolas" w:cs="Consolas"/>
          <w:color w:val="7F007F"/>
          <w:szCs w:val="20"/>
        </w:rPr>
        <w:t>useValueSets</w:t>
      </w:r>
      <w:proofErr w:type="spellEnd"/>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proofErr w:type="spellStart"/>
      <w:r>
        <w:rPr>
          <w:rFonts w:ascii="Consolas" w:hAnsi="Consolas" w:cs="Consolas"/>
          <w:color w:val="7F007F"/>
          <w:szCs w:val="20"/>
        </w:rPr>
        <w:t>subjectProperty</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evaluatedPersonId</w:t>
      </w:r>
      <w:proofErr w:type="spellEnd"/>
      <w:r>
        <w:rPr>
          <w:rFonts w:ascii="Consolas" w:hAnsi="Consolas" w:cs="Consolas"/>
          <w:i/>
          <w:iCs/>
          <w:color w:val="2A00FF"/>
          <w:szCs w:val="20"/>
        </w:rPr>
        <w:t>"</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proofErr w:type="spellStart"/>
      <w:r>
        <w:rPr>
          <w:rFonts w:ascii="Consolas" w:hAnsi="Consolas" w:cs="Consolas"/>
          <w:color w:val="7F007F"/>
          <w:szCs w:val="20"/>
        </w:rPr>
        <w:t>xsi:type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ValueSet</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proofErr w:type="spellStart"/>
      <w:r>
        <w:rPr>
          <w:rFonts w:ascii="Consolas" w:hAnsi="Consolas" w:cs="Consolas"/>
          <w:color w:val="3F7F7F"/>
          <w:szCs w:val="20"/>
        </w:rPr>
        <w:t>def</w:t>
      </w:r>
      <w:proofErr w:type="spellEnd"/>
      <w:r>
        <w:rPr>
          <w:rFonts w:ascii="Consolas" w:hAnsi="Consolas" w:cs="Consolas"/>
          <w:color w:val="008080"/>
          <w:szCs w:val="20"/>
        </w:rPr>
        <w:t>&gt;</w:t>
      </w:r>
    </w:p>
    <w:p w14:paraId="79F2FE78" w14:textId="5D44DDC9" w:rsidR="00210E8F" w:rsidRDefault="00210E8F" w:rsidP="00647FDF">
      <w:pPr>
        <w:pStyle w:val="Caption"/>
        <w:ind w:left="1440" w:right="2160"/>
      </w:pPr>
      <w:bookmarkStart w:id="1" w:name="_Toc397415033"/>
      <w:bookmarkStart w:id="2" w:name="_Toc398046733"/>
      <w:r>
        <w:t xml:space="preserve">Figure </w:t>
      </w:r>
      <w:r w:rsidR="00F95C60">
        <w:fldChar w:fldCharType="begin"/>
      </w:r>
      <w:r w:rsidR="00F95C60">
        <w:instrText xml:space="preserve"> SEQ Figure \* ARABIC </w:instrText>
      </w:r>
      <w:r w:rsidR="00F95C60">
        <w:fldChar w:fldCharType="separate"/>
      </w:r>
      <w:r w:rsidR="00EB26E0">
        <w:rPr>
          <w:noProof/>
        </w:rPr>
        <w:t>1</w:t>
      </w:r>
      <w:r w:rsidR="00F95C60">
        <w:rPr>
          <w:noProof/>
        </w:rPr>
        <w:fldChar w:fldCharType="end"/>
      </w:r>
      <w:r>
        <w:t xml:space="preserve">. </w:t>
      </w:r>
      <w:r w:rsidR="00D30A25">
        <w:t xml:space="preserve">CDS </w:t>
      </w:r>
      <w:r w:rsidR="00647FDF">
        <w:t>A</w:t>
      </w:r>
      <w:r w:rsidR="00D30A25">
        <w:t>rtifact</w:t>
      </w:r>
      <w:r w:rsidR="002E4C52">
        <w:t xml:space="preserve"> </w:t>
      </w:r>
      <w:r w:rsidR="00647FDF">
        <w:t>M</w:t>
      </w:r>
      <w:r w:rsidR="002E4C52">
        <w:t xml:space="preserve">apping the </w:t>
      </w:r>
      <w:r w:rsidR="00647FDF">
        <w:t>T</w:t>
      </w:r>
      <w:r w:rsidR="002E4C52">
        <w:t xml:space="preserve">erm </w:t>
      </w:r>
      <w:r w:rsidR="00484DC8">
        <w:t>“</w:t>
      </w:r>
      <w:r w:rsidR="002E4C52">
        <w:t>Pregnancy</w:t>
      </w:r>
      <w:r w:rsidR="00484DC8">
        <w:t>”</w:t>
      </w:r>
      <w:r w:rsidR="002E4C52">
        <w:t xml:space="preserve"> to an </w:t>
      </w:r>
      <w:r w:rsidR="00647FDF">
        <w:t>E</w:t>
      </w:r>
      <w:r w:rsidR="002E4C52">
        <w:t xml:space="preserve">lement in the HL7 Virtual Medical Record </w:t>
      </w:r>
      <w:r w:rsidR="00647FDF">
        <w:t>S</w:t>
      </w:r>
      <w:r w:rsidR="002E4C52">
        <w:t>chema</w:t>
      </w:r>
      <w:bookmarkEnd w:id="1"/>
      <w:bookmarkEnd w:id="2"/>
    </w:p>
    <w:p w14:paraId="58D8384C" w14:textId="77777777" w:rsidR="00DA340F" w:rsidRPr="00DA340F" w:rsidRDefault="00DA340F" w:rsidP="00DA340F">
      <w:pPr>
        <w:rPr>
          <w:lang w:eastAsia="zh-CN"/>
        </w:rPr>
      </w:pPr>
    </w:p>
    <w:p w14:paraId="034C6B4A" w14:textId="188D17E5" w:rsidR="00210E8F" w:rsidRDefault="00210E8F" w:rsidP="00210E8F">
      <w:r w:rsidRPr="00DA340F">
        <w:rPr>
          <w:rStyle w:val="BodyTextChar"/>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64ED6D0B" w:rsidR="007B6E9B" w:rsidRPr="00F64E8D" w:rsidRDefault="007B6E9B" w:rsidP="00647FDF">
                            <w:pPr>
                              <w:pStyle w:val="Caption"/>
                              <w:ind w:left="1440" w:right="1440"/>
                              <w:rPr>
                                <w:rFonts w:eastAsia="Times New Roman"/>
                                <w:sz w:val="20"/>
                                <w:szCs w:val="24"/>
                              </w:rPr>
                            </w:pPr>
                            <w:bookmarkStart w:id="3" w:name="_Toc397415034"/>
                            <w:bookmarkStart w:id="4" w:name="_Toc398046734"/>
                            <w:r>
                              <w:t xml:space="preserve">Figure </w:t>
                            </w:r>
                            <w:r>
                              <w:fldChar w:fldCharType="begin"/>
                            </w:r>
                            <w:r>
                              <w:instrText xml:space="preserve"> SEQ Figure \* ARABIC </w:instrText>
                            </w:r>
                            <w:r>
                              <w:fldChar w:fldCharType="separate"/>
                            </w:r>
                            <w:r>
                              <w:t>2</w:t>
                            </w:r>
                            <w:r>
                              <w:fldChar w:fldCharType="end"/>
                            </w:r>
                            <w:r>
                              <w:t xml:space="preserve">. </w:t>
                            </w:r>
                            <w:proofErr w:type="spellStart"/>
                            <w:r>
                              <w:t>eCQM</w:t>
                            </w:r>
                            <w:proofErr w:type="spellEnd"/>
                            <w:r>
                              <w:t xml:space="preserve"> Artifact Mapping the term “Pregnancy” to an Element in the Quality Data Model</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64ED6D0B" w:rsidR="007B6E9B" w:rsidRPr="00F64E8D" w:rsidRDefault="007B6E9B" w:rsidP="00647FDF">
                      <w:pPr>
                        <w:pStyle w:val="Caption"/>
                        <w:ind w:left="1440" w:right="1440"/>
                        <w:rPr>
                          <w:rFonts w:eastAsia="Times New Roman"/>
                          <w:sz w:val="20"/>
                          <w:szCs w:val="24"/>
                        </w:rPr>
                      </w:pPr>
                      <w:bookmarkStart w:id="5" w:name="_Toc397415034"/>
                      <w:bookmarkStart w:id="6" w:name="_Toc398046734"/>
                      <w:r>
                        <w:t xml:space="preserve">Figure </w:t>
                      </w:r>
                      <w:r>
                        <w:fldChar w:fldCharType="begin"/>
                      </w:r>
                      <w:r>
                        <w:instrText xml:space="preserve"> SEQ Figure \* ARABIC </w:instrText>
                      </w:r>
                      <w:r>
                        <w:fldChar w:fldCharType="separate"/>
                      </w:r>
                      <w:r>
                        <w:t>2</w:t>
                      </w:r>
                      <w:r>
                        <w:fldChar w:fldCharType="end"/>
                      </w:r>
                      <w:r>
                        <w:t xml:space="preserve">. </w:t>
                      </w:r>
                      <w:proofErr w:type="spellStart"/>
                      <w:r>
                        <w:t>eCQM</w:t>
                      </w:r>
                      <w:proofErr w:type="spellEnd"/>
                      <w:r>
                        <w:t xml:space="preserve"> Artifact Mapping the term “Pregnancy” to an Element in the Quality Data Model</w:t>
                      </w:r>
                      <w:bookmarkEnd w:id="5"/>
                      <w:bookmarkEnd w:id="6"/>
                    </w:p>
                  </w:txbxContent>
                </v:textbox>
                <w10:wrap type="topAndBottom"/>
              </v:shape>
            </w:pict>
          </mc:Fallback>
        </mc:AlternateContent>
      </w:r>
      <w:r w:rsidRPr="00DA340F">
        <w:rPr>
          <w:rStyle w:val="BodyTextChar"/>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sidRPr="00DA340F">
        <w:rPr>
          <w:rStyle w:val="BodyTextChar"/>
        </w:rPr>
        <w:t>Figure 1</w:t>
      </w:r>
      <w:r w:rsidRPr="00DA340F">
        <w:rPr>
          <w:rStyle w:val="BodyTextChar"/>
        </w:rPr>
        <w:t xml:space="preserve"> shows an excerpt from a CDS artifact in the HL7 Knowledge Artifact Schema. The excerpt illustrates the mapping of the </w:t>
      </w:r>
      <w:r w:rsidR="00484DC8" w:rsidRPr="00DA340F">
        <w:rPr>
          <w:rStyle w:val="BodyTextChar"/>
        </w:rPr>
        <w:t>term “</w:t>
      </w:r>
      <w:r w:rsidRPr="00DA340F">
        <w:rPr>
          <w:rStyle w:val="BodyTextChar"/>
        </w:rPr>
        <w:t>Pregnancy</w:t>
      </w:r>
      <w:r w:rsidR="00484DC8" w:rsidRPr="00DA340F">
        <w:rPr>
          <w:rStyle w:val="BodyTextChar"/>
        </w:rPr>
        <w:t>”</w:t>
      </w:r>
      <w:r w:rsidRPr="00DA340F">
        <w:rPr>
          <w:rStyle w:val="BodyTextChar"/>
        </w:rPr>
        <w:t xml:space="preserve"> to problems </w:t>
      </w:r>
      <w:r w:rsidR="00B9204B" w:rsidRPr="00DA340F">
        <w:rPr>
          <w:rStyle w:val="BodyTextChar"/>
        </w:rPr>
        <w:t xml:space="preserve">having </w:t>
      </w:r>
      <w:r w:rsidRPr="00DA340F">
        <w:rPr>
          <w:rStyle w:val="BodyTextChar"/>
        </w:rPr>
        <w:t xml:space="preserve">the codes </w:t>
      </w:r>
      <w:r w:rsidR="00B9204B" w:rsidRPr="00DA340F">
        <w:rPr>
          <w:rStyle w:val="BodyTextChar"/>
        </w:rPr>
        <w:t xml:space="preserve">from controlled terminologies </w:t>
      </w:r>
      <w:r w:rsidRPr="00DA340F">
        <w:rPr>
          <w:rStyle w:val="BodyTextChar"/>
        </w:rPr>
        <w:t>specified in the value set. This example uses the Problem class from the vMR to define the data specification</w:t>
      </w:r>
      <w:r>
        <w:t>.</w:t>
      </w:r>
    </w:p>
    <w:p w14:paraId="4EBA82A0" w14:textId="27E96F39" w:rsidR="00210E8F" w:rsidRDefault="00210E8F" w:rsidP="00210E8F"/>
    <w:p w14:paraId="6432184D" w14:textId="13E2E67A" w:rsidR="00210E8F" w:rsidRDefault="00484DC8" w:rsidP="00210E8F">
      <w:r>
        <w:t>Figure 2</w:t>
      </w:r>
      <w:r w:rsidR="00210E8F">
        <w:t xml:space="preserve"> shows an excerpt from an </w:t>
      </w:r>
      <w:proofErr w:type="spellStart"/>
      <w:r w:rsidR="00210E8F">
        <w:t>eCQM</w:t>
      </w:r>
      <w:proofErr w:type="spellEnd"/>
      <w:r w:rsidR="00210E8F">
        <w:t xml:space="preserve">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7" w:name="_Toc398046613"/>
      <w:r>
        <w:lastRenderedPageBreak/>
        <w:t>P</w:t>
      </w:r>
      <w:bookmarkStart w:id="8" w:name="IG_Purpose"/>
      <w:bookmarkEnd w:id="8"/>
      <w:r>
        <w:t>urpose</w:t>
      </w:r>
      <w:bookmarkEnd w:id="7"/>
    </w:p>
    <w:p w14:paraId="7B32C457" w14:textId="3C3F1CD7" w:rsidR="00BA32C0" w:rsidRDefault="00B0196B" w:rsidP="00DD6EC8">
      <w:pPr>
        <w:pStyle w:val="BodyText"/>
      </w:pPr>
      <w:r>
        <w:t>Th</w:t>
      </w:r>
      <w:r w:rsidR="004814CA">
        <w:t>is specification, th</w:t>
      </w:r>
      <w:r>
        <w:t xml:space="preserve">e </w:t>
      </w:r>
      <w:r w:rsidR="00E6285A">
        <w:t>Health Quality Improvement Domain Analysis Model (QIDAM</w:t>
      </w:r>
      <w:r w:rsidR="00AE3867">
        <w:t>)</w:t>
      </w:r>
      <w:r w:rsidR="004814CA">
        <w:t>,</w:t>
      </w:r>
      <w:r w:rsidR="00AE3867">
        <w:t xml:space="preserve"> </w:t>
      </w:r>
      <w:r w:rsidR="001721BC">
        <w:t>is</w:t>
      </w:r>
      <w:r>
        <w:t xml:space="preserve"> a conceptual</w:t>
      </w:r>
      <w:r w:rsidR="00086830">
        <w:t xml:space="preserve"> data model </w:t>
      </w:r>
      <w:r w:rsidR="00E349A8">
        <w:t xml:space="preserve">that can be used as the basis for a logical data model </w:t>
      </w:r>
      <w:r w:rsidR="00086830">
        <w:t>for the health quality improvement domain. The QIDAM identifies</w:t>
      </w:r>
      <w:r>
        <w:t xml:space="preserve"> the</w:t>
      </w:r>
      <w:r w:rsidR="00086830">
        <w:t xml:space="preserve"> requirements for the logical model and</w:t>
      </w:r>
      <w:r w:rsidR="00F95C60">
        <w:t>,</w:t>
      </w:r>
      <w:r w:rsidR="00086830">
        <w:t xml:space="preserve"> in particular, the</w:t>
      </w:r>
      <w:r>
        <w:t xml:space="preserve"> types of elements needed in the model. </w:t>
      </w:r>
      <w:r w:rsidR="00000066">
        <w:t>More broadly</w:t>
      </w:r>
      <w:r>
        <w:t xml:space="preserve">, the primary </w:t>
      </w:r>
      <w:r w:rsidR="00000066">
        <w:t xml:space="preserve">purpose of </w:t>
      </w:r>
      <w:r w:rsidR="004877B9">
        <w:t xml:space="preserve">the logical model derived from </w:t>
      </w:r>
      <w:r w:rsidR="00000066">
        <w:t>the QIDAM is to serve as a model of clinical data within data mapping expression</w:t>
      </w:r>
      <w:r w:rsidR="00C76A76">
        <w:t>s</w:t>
      </w:r>
      <w:r w:rsidR="00E349A8">
        <w:t xml:space="preserve"> (such as those illustrated in the previous section)</w:t>
      </w:r>
      <w:r w:rsidR="00C76A76">
        <w:t>, logical criteria, population criteria, formulae, and other expressions in health quality improvement artifacts.</w:t>
      </w:r>
      <w:r w:rsidR="00E349A8" w:rsidRPr="00E349A8">
        <w:t xml:space="preserve"> </w:t>
      </w:r>
      <w:r w:rsidR="00E349A8">
        <w:t>The QIDAM thus provides the foundation for consistency in format across eCQMs and CDS artifacts.</w:t>
      </w:r>
    </w:p>
    <w:p w14:paraId="239010A6" w14:textId="7FBC512F" w:rsidR="00C76A76" w:rsidRPr="00C76A76" w:rsidRDefault="00C76A76" w:rsidP="00DD6EC8">
      <w:pPr>
        <w:pStyle w:val="BodyText"/>
      </w:pPr>
      <w:r>
        <w:t>The</w:t>
      </w:r>
      <w:r w:rsidR="00E6285A" w:rsidRPr="00E6285A">
        <w:t xml:space="preserve"> </w:t>
      </w:r>
      <w:r w:rsidR="00E6285A">
        <w:t>QIDAM</w:t>
      </w:r>
      <w:r>
        <w:t xml:space="preserve"> harmonizes </w:t>
      </w:r>
      <w:r w:rsidR="004877B9">
        <w:t xml:space="preserve">the elements from the </w:t>
      </w:r>
      <w:r>
        <w:t>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9" w:name="_Toc398046614"/>
      <w:r>
        <w:t>A</w:t>
      </w:r>
      <w:bookmarkStart w:id="10" w:name="IG_Audience"/>
      <w:bookmarkEnd w:id="10"/>
      <w:r>
        <w:t>udience</w:t>
      </w:r>
      <w:bookmarkEnd w:id="9"/>
    </w:p>
    <w:p w14:paraId="7B32C45A" w14:textId="25E73C4C" w:rsidR="00BA32C0" w:rsidRPr="00E94941" w:rsidRDefault="00BA32C0" w:rsidP="00DD6EC8">
      <w:pPr>
        <w:pStyle w:val="BodyText"/>
        <w:rPr>
          <w:szCs w:val="20"/>
        </w:rPr>
      </w:pPr>
      <w:r w:rsidRPr="00E94941">
        <w:rPr>
          <w:szCs w:val="20"/>
        </w:rPr>
        <w:t xml:space="preserve">The audience for this document </w:t>
      </w:r>
      <w:r w:rsidR="003E1577">
        <w:rPr>
          <w:szCs w:val="20"/>
        </w:rPr>
        <w:t xml:space="preserve">is </w:t>
      </w:r>
      <w:r w:rsidR="00743818">
        <w:rPr>
          <w:szCs w:val="20"/>
        </w:rPr>
        <w:t>knowledge workers in the health quality domains of measurement, management, and reporting</w:t>
      </w:r>
      <w:r w:rsidR="00484DC8">
        <w:rPr>
          <w:szCs w:val="20"/>
        </w:rPr>
        <w:t xml:space="preserve"> </w:t>
      </w:r>
      <w:r w:rsidR="00B61034">
        <w:rPr>
          <w:szCs w:val="20"/>
        </w:rPr>
        <w:t>and include</w:t>
      </w:r>
      <w:r w:rsidR="00484DC8">
        <w:rPr>
          <w:szCs w:val="20"/>
        </w:rPr>
        <w:t xml:space="preserve">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r w:rsidR="00B61034" w:rsidRPr="00B61034">
        <w:rPr>
          <w:szCs w:val="20"/>
        </w:rPr>
        <w:t xml:space="preserve"> </w:t>
      </w:r>
      <w:r w:rsidR="00B61034">
        <w:rPr>
          <w:szCs w:val="20"/>
        </w:rPr>
        <w:t>References to materials providing an introduction to UML class diagrams are provided in the section containing the class diagrams.</w:t>
      </w:r>
    </w:p>
    <w:p w14:paraId="7EAD69EA" w14:textId="723EE177" w:rsidR="002F351D" w:rsidRDefault="002F351D" w:rsidP="00DC1D47">
      <w:pPr>
        <w:pStyle w:val="Heading2"/>
        <w:rPr>
          <w:lang w:val="en-US"/>
        </w:rPr>
      </w:pPr>
      <w:bookmarkStart w:id="11" w:name="_Toc398046615"/>
      <w:r>
        <w:rPr>
          <w:lang w:val="en-US"/>
        </w:rPr>
        <w:t>Background</w:t>
      </w:r>
      <w:bookmarkEnd w:id="11"/>
    </w:p>
    <w:p w14:paraId="31780496" w14:textId="795F0208" w:rsidR="00E6285A" w:rsidRDefault="00E6285A" w:rsidP="00DA340F">
      <w:pPr>
        <w:pStyle w:val="BodyText"/>
      </w:pPr>
      <w:r>
        <w:t>Certification of electronic health record (EHR) systems to Meaningful Use Stage 2 (MU2) standards requires implementation of CDS artifacts that support improvement of approved eCQM</w:t>
      </w:r>
      <w:r w:rsidR="00CB220A">
        <w:t>s</w:t>
      </w:r>
      <w:r>
        <w:t>. The use of different data models for eCQM and CDS artifacts:</w:t>
      </w:r>
    </w:p>
    <w:p w14:paraId="6454B752" w14:textId="77777777" w:rsidR="00E6285A" w:rsidRDefault="00E6285A" w:rsidP="00695885">
      <w:pPr>
        <w:pStyle w:val="BodyText"/>
        <w:numPr>
          <w:ilvl w:val="0"/>
          <w:numId w:val="26"/>
        </w:numPr>
      </w:pPr>
      <w:r>
        <w:t>Prevents sharing of patient data requirement specifications between eCQMs and CDS artifacts</w:t>
      </w:r>
    </w:p>
    <w:p w14:paraId="2109B3E9" w14:textId="77777777" w:rsidR="00E6285A" w:rsidRDefault="00E6285A" w:rsidP="00695885">
      <w:pPr>
        <w:pStyle w:val="BodyText"/>
        <w:numPr>
          <w:ilvl w:val="0"/>
          <w:numId w:val="26"/>
        </w:numPr>
      </w:pPr>
      <w:r>
        <w:t>Requires EHR vendors to implement two different mappings from their source data</w:t>
      </w:r>
    </w:p>
    <w:p w14:paraId="4200BDA4" w14:textId="0C47B36F" w:rsidR="00E6285A" w:rsidRPr="00925AD5" w:rsidRDefault="00E6285A" w:rsidP="00695885">
      <w:pPr>
        <w:pStyle w:val="BodyText"/>
        <w:numPr>
          <w:ilvl w:val="0"/>
          <w:numId w:val="26"/>
        </w:numPr>
      </w:pPr>
      <w:r w:rsidRPr="00925AD5">
        <w:t>Prevents development of shared modules that can be used for eCQM calculation and CDS artifact evaluation</w:t>
      </w:r>
    </w:p>
    <w:p w14:paraId="0F1083F0" w14:textId="5C423374" w:rsidR="00E6285A" w:rsidRDefault="0041353C" w:rsidP="00442AC5">
      <w:pPr>
        <w:pStyle w:val="BodyText"/>
        <w:rPr>
          <w:lang w:eastAsia="x-none"/>
        </w:rPr>
      </w:pPr>
      <w:r>
        <w:rPr>
          <w:lang w:eastAsia="x-none"/>
        </w:rPr>
        <w:t xml:space="preserve">Many current CDS standards in HL7 </w:t>
      </w:r>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r>
        <w:rPr>
          <w:lang w:eastAsia="x-none"/>
        </w:rPr>
        <w:t xml:space="preserve">clinical </w:t>
      </w:r>
      <w:r w:rsidR="00442AC5">
        <w:rPr>
          <w:lang w:eastAsia="x-none"/>
        </w:rPr>
        <w:t>data model</w:t>
      </w:r>
      <w:r w:rsidR="00484DC8">
        <w:rPr>
          <w:lang w:eastAsia="x-none"/>
        </w:rPr>
        <w:t>,</w:t>
      </w:r>
      <w:r w:rsidR="00442AC5">
        <w:rPr>
          <w:lang w:eastAsia="x-none"/>
        </w:rPr>
        <w:t xml:space="preserve"> </w:t>
      </w:r>
      <w:r>
        <w:rPr>
          <w:lang w:eastAsia="x-none"/>
        </w:rPr>
        <w:t xml:space="preserve">while </w:t>
      </w:r>
      <w:r w:rsidR="00442AC5">
        <w:rPr>
          <w:lang w:eastAsia="x-none"/>
        </w:rPr>
        <w:t>eCQM</w:t>
      </w:r>
      <w:r>
        <w:rPr>
          <w:lang w:eastAsia="x-none"/>
        </w:rPr>
        <w:t xml:space="preserve"> standards</w:t>
      </w:r>
      <w:r w:rsidR="00442AC5">
        <w:rPr>
          <w:lang w:eastAsia="x-none"/>
        </w:rPr>
        <w:t xml:space="preserve"> </w:t>
      </w:r>
      <w:r w:rsidR="00484DC8">
        <w:rPr>
          <w:lang w:eastAsia="x-none"/>
        </w:rPr>
        <w:t xml:space="preserve">currently </w:t>
      </w:r>
      <w:r w:rsidR="00442AC5">
        <w:rPr>
          <w:lang w:eastAsia="x-none"/>
        </w:rPr>
        <w:t xml:space="preserve">use QDM as their </w:t>
      </w:r>
      <w:r>
        <w:rPr>
          <w:lang w:eastAsia="x-none"/>
        </w:rPr>
        <w:t xml:space="preserve">clinical data </w:t>
      </w:r>
      <w:r w:rsidR="00442AC5">
        <w:rPr>
          <w:lang w:eastAsia="x-none"/>
        </w:rPr>
        <w:t>model.</w:t>
      </w:r>
    </w:p>
    <w:p w14:paraId="5389933A" w14:textId="509EF13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is an HL7 </w:t>
      </w:r>
      <w:r w:rsidR="0062085D">
        <w:rPr>
          <w:lang w:eastAsia="x-none"/>
        </w:rPr>
        <w:t>logical</w:t>
      </w:r>
      <w:r>
        <w:rPr>
          <w:lang w:eastAsia="x-none"/>
        </w:rPr>
        <w:t xml:space="preserve"> model</w:t>
      </w:r>
      <w:r w:rsidR="00484DC8">
        <w:rPr>
          <w:lang w:eastAsia="x-none"/>
        </w:rPr>
        <w:t xml:space="preserve">; </w:t>
      </w:r>
      <w:r>
        <w:rPr>
          <w:lang w:eastAsia="x-none"/>
        </w:rPr>
        <w:t>release 2</w:t>
      </w:r>
      <w:r w:rsidR="004F3755">
        <w:rPr>
          <w:lang w:eastAsia="x-none"/>
        </w:rPr>
        <w:t xml:space="preserve"> was published in early 2014</w:t>
      </w:r>
      <w:r>
        <w:rPr>
          <w:lang w:eastAsia="x-none"/>
        </w:rPr>
        <w:t>. The logical model is defined in terms of UML class diagrams. The model draws concepts from the HL7 Clinical Statements model and uses a simplification of the HL7 version 3 datatypes</w:t>
      </w:r>
      <w:r w:rsidR="00620A68">
        <w:rPr>
          <w:lang w:eastAsia="x-none"/>
        </w:rPr>
        <w:t>,</w:t>
      </w:r>
      <w:r>
        <w:rPr>
          <w:lang w:eastAsia="x-none"/>
        </w:rPr>
        <w:t xml:space="preserve">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754028">
      <w:pPr>
        <w:pStyle w:val="BulletListSingle"/>
      </w:pPr>
      <w:r>
        <w:t>Category</w:t>
      </w:r>
      <w:r w:rsidR="00484DC8">
        <w:t xml:space="preserve"> (</w:t>
      </w:r>
      <w:r>
        <w:t>e.g., Procedure, Medication, Communication</w:t>
      </w:r>
      <w:r w:rsidR="00484DC8">
        <w:t>)</w:t>
      </w:r>
    </w:p>
    <w:p w14:paraId="65A68771" w14:textId="19563957" w:rsidR="00052C78" w:rsidRDefault="00052C78" w:rsidP="00754028">
      <w:pPr>
        <w:pStyle w:val="BulletListSingle"/>
      </w:pPr>
      <w:r>
        <w:lastRenderedPageBreak/>
        <w:t xml:space="preserve">State </w:t>
      </w:r>
      <w:r w:rsidR="00484DC8">
        <w:t>(</w:t>
      </w:r>
      <w:r>
        <w:t>e.g., Active, Administered</w:t>
      </w:r>
      <w:r w:rsidR="00484DC8">
        <w:t>)</w:t>
      </w:r>
    </w:p>
    <w:p w14:paraId="5F239512" w14:textId="1BE28B7C" w:rsidR="00052C78" w:rsidRDefault="00052C78" w:rsidP="00754028">
      <w:pPr>
        <w:pStyle w:val="BulletListSingle"/>
      </w:pPr>
      <w:r>
        <w:t xml:space="preserve">Attribute </w:t>
      </w:r>
      <w:r w:rsidR="00484DC8">
        <w:t>(</w:t>
      </w:r>
      <w:r>
        <w:t>e.g., Dosage, Frequency, Admission Date Time</w:t>
      </w:r>
      <w:r w:rsidR="00484DC8">
        <w:t>)</w:t>
      </w:r>
    </w:p>
    <w:p w14:paraId="63E9F7D8" w14:textId="5D0DD575" w:rsidR="00052C78" w:rsidRDefault="00052C78" w:rsidP="00754028">
      <w:pPr>
        <w:pStyle w:val="BulletListSingleLast"/>
      </w:pPr>
      <w:r>
        <w:t xml:space="preserve">Timing Operators </w:t>
      </w:r>
      <w:r w:rsidR="00484DC8">
        <w:t>(</w:t>
      </w:r>
      <w:r>
        <w:t>e.g., Starts Before or During</w:t>
      </w:r>
      <w:r w:rsidR="00484DC8">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2" w:name="_Toc398046616"/>
      <w:r>
        <w:t>A</w:t>
      </w:r>
      <w:bookmarkStart w:id="13" w:name="IG_Approach"/>
      <w:bookmarkEnd w:id="13"/>
      <w:r>
        <w:t>pproach</w:t>
      </w:r>
      <w:bookmarkEnd w:id="12"/>
    </w:p>
    <w:p w14:paraId="6A59DE4C" w14:textId="24B280D5" w:rsidR="004F52D6" w:rsidRDefault="007A6CBA" w:rsidP="006D033A">
      <w:pPr>
        <w:pStyle w:val="BodyText"/>
      </w:pPr>
      <w:r>
        <w:t xml:space="preserve">The </w:t>
      </w:r>
      <w:r w:rsidR="006D033A">
        <w:t xml:space="preserve">QIDAM is a conceptual model that identifies data needs of </w:t>
      </w:r>
      <w:r w:rsidR="00E443B8">
        <w:t>the health quality improvement</w:t>
      </w:r>
      <w:r w:rsidR="006D033A">
        <w:t xml:space="preserve"> application</w:t>
      </w:r>
      <w:r w:rsidR="00E443B8">
        <w:t>s</w:t>
      </w:r>
      <w:r w:rsidR="006D033A">
        <w:t xml:space="preserve">. </w:t>
      </w:r>
      <w:r w:rsidR="00C70ADB">
        <w:t>A</w:t>
      </w:r>
      <w:r w:rsidR="006D033A">
        <w:t xml:space="preserve"> conceptual model for this domain does not exist, </w:t>
      </w:r>
      <w:r w:rsidR="00C70ADB">
        <w:t xml:space="preserve">hence the need for </w:t>
      </w:r>
      <w:r w:rsidR="006D033A">
        <w:t xml:space="preserve">a new </w:t>
      </w:r>
      <w:r w:rsidR="00925AD5">
        <w:t>one</w:t>
      </w:r>
      <w:r w:rsidR="006D033A">
        <w:t>. This new model harmonizes the functional capabilities of vMR and QDM</w:t>
      </w:r>
      <w:r w:rsidR="008721A4">
        <w:t xml:space="preserve"> (and the QDM-based</w:t>
      </w:r>
      <w:r>
        <w:t xml:space="preserve"> Health Quality Measures Framework</w:t>
      </w:r>
      <w:r w:rsidR="008721A4">
        <w:t xml:space="preserve"> </w:t>
      </w:r>
      <w:r>
        <w:t>(</w:t>
      </w:r>
      <w:r w:rsidR="008721A4">
        <w:t>HQMF</w:t>
      </w:r>
      <w:r>
        <w:t>)</w:t>
      </w:r>
      <w:r w:rsidR="008721A4">
        <w:t xml:space="preserve"> Implementation Guide</w:t>
      </w:r>
      <w:r w:rsidR="001661E8">
        <w:t xml:space="preserve"> </w:t>
      </w:r>
      <w:sdt>
        <w:sdtPr>
          <w:id w:val="-353727759"/>
          <w:citation/>
        </w:sdtPr>
        <w:sdtEndPr/>
        <w:sdtContent>
          <w:r w:rsidR="001661E8">
            <w:fldChar w:fldCharType="begin"/>
          </w:r>
          <w:r w:rsidR="001661E8">
            <w:instrText xml:space="preserve"> CITATION HL7135 \l 1033 </w:instrText>
          </w:r>
          <w:r w:rsidR="001661E8">
            <w:fldChar w:fldCharType="separate"/>
          </w:r>
          <w:r w:rsidR="00EB26E0" w:rsidRPr="007E3600">
            <w:t>[3]</w:t>
          </w:r>
          <w:r w:rsidR="001661E8">
            <w:fldChar w:fldCharType="end"/>
          </w:r>
        </w:sdtContent>
      </w:sdt>
      <w:r w:rsidR="008721A4">
        <w:t>)</w:t>
      </w:r>
      <w:r w:rsidR="006D033A">
        <w:t xml:space="preserve">. </w:t>
      </w:r>
    </w:p>
    <w:p w14:paraId="40670384" w14:textId="64119C89" w:rsidR="00477347" w:rsidRDefault="00913D95" w:rsidP="00DD6EC8">
      <w:pPr>
        <w:pStyle w:val="BodyText"/>
      </w:pPr>
      <w:r>
        <w:t>As sources of input to the model, document templates used for healthcare quality application</w:t>
      </w:r>
      <w:r w:rsidR="004D7016">
        <w:t>s were 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w:t>
      </w:r>
      <w:r w:rsidR="007E41A2">
        <w:t xml:space="preserve"> the</w:t>
      </w:r>
      <w:r w:rsidR="00EB52C2">
        <w:t xml:space="preserve"> QIDAM on the concepts to be modeled and their structure</w:t>
      </w:r>
      <w:r w:rsidR="00534F33">
        <w:t>:</w:t>
      </w:r>
    </w:p>
    <w:p w14:paraId="0605E26D" w14:textId="6F05316F" w:rsidR="00913D95" w:rsidRDefault="00913D95" w:rsidP="00925AD5">
      <w:pPr>
        <w:pStyle w:val="BulletListSingle"/>
      </w:pPr>
      <w:r>
        <w:t xml:space="preserve">Quality Reporting Document Architecture </w:t>
      </w:r>
      <w:r w:rsidR="004474A8">
        <w:t xml:space="preserve">(QRDA) </w:t>
      </w:r>
      <w:r w:rsidR="00763425">
        <w:t xml:space="preserve">Category </w:t>
      </w:r>
      <w:r>
        <w:t>1 Templates</w:t>
      </w:r>
      <w:r w:rsidR="00462517">
        <w:t xml:space="preserve"> </w:t>
      </w:r>
      <w:sdt>
        <w:sdtPr>
          <w:id w:val="-1765983284"/>
          <w:citation/>
        </w:sdtPr>
        <w:sdtEndPr/>
        <w:sdtContent>
          <w:r w:rsidR="008139CA">
            <w:fldChar w:fldCharType="begin"/>
          </w:r>
          <w:r w:rsidR="008139CA">
            <w:instrText xml:space="preserve"> CITATION HL7121 \l 1033 </w:instrText>
          </w:r>
          <w:r w:rsidR="008139CA">
            <w:fldChar w:fldCharType="separate"/>
          </w:r>
          <w:r w:rsidR="00EB26E0" w:rsidRPr="007E3600">
            <w:t>[4]</w:t>
          </w:r>
          <w:r w:rsidR="008139CA">
            <w:fldChar w:fldCharType="end"/>
          </w:r>
        </w:sdtContent>
      </w:sdt>
    </w:p>
    <w:p w14:paraId="2224D4E8" w14:textId="536761DC" w:rsidR="00477347" w:rsidRDefault="00CF6E2D" w:rsidP="00925AD5">
      <w:pPr>
        <w:pStyle w:val="BulletListSingle"/>
      </w:pPr>
      <w:r>
        <w:t>vMR</w:t>
      </w:r>
      <w:r w:rsidR="00477347">
        <w:t xml:space="preserve"> Templates</w:t>
      </w:r>
      <w:r w:rsidR="00462517">
        <w:t xml:space="preserve"> </w:t>
      </w:r>
      <w:sdt>
        <w:sdtPr>
          <w:id w:val="-713890159"/>
          <w:citation/>
        </w:sdtPr>
        <w:sdtEndPr/>
        <w:sdtContent>
          <w:r w:rsidR="00462517">
            <w:fldChar w:fldCharType="begin"/>
          </w:r>
          <w:r w:rsidR="00C51902">
            <w:instrText xml:space="preserve">CITATION HL713 \l 1033 </w:instrText>
          </w:r>
          <w:r w:rsidR="00462517">
            <w:fldChar w:fldCharType="separate"/>
          </w:r>
          <w:r w:rsidR="00C51902" w:rsidRPr="007E3600">
            <w:t>[5]</w:t>
          </w:r>
          <w:r w:rsidR="00462517">
            <w:fldChar w:fldCharType="end"/>
          </w:r>
        </w:sdtContent>
      </w:sdt>
    </w:p>
    <w:p w14:paraId="0B630123" w14:textId="1E50D393" w:rsidR="003321E9" w:rsidRDefault="00477347" w:rsidP="00925AD5">
      <w:pPr>
        <w:pStyle w:val="BulletListSingleLast"/>
      </w:pPr>
      <w:r>
        <w:t>Consolidated Clinical Document Architecture</w:t>
      </w:r>
      <w:r w:rsidR="004474A8">
        <w:t xml:space="preserve"> (CCDA)</w:t>
      </w:r>
      <w:r>
        <w:t xml:space="preserve"> Templates</w:t>
      </w:r>
      <w:r w:rsidR="00462517">
        <w:t xml:space="preserve"> </w:t>
      </w:r>
      <w:sdt>
        <w:sdtPr>
          <w:id w:val="742685099"/>
          <w:citation/>
        </w:sdtPr>
        <w:sdtEndPr/>
        <w:sdtContent>
          <w:r w:rsidR="00462517">
            <w:fldChar w:fldCharType="begin"/>
          </w:r>
          <w:r w:rsidR="00462517">
            <w:instrText xml:space="preserve"> CITATION HL712 \l 1033 </w:instrText>
          </w:r>
          <w:r w:rsidR="00462517">
            <w:fldChar w:fldCharType="separate"/>
          </w:r>
          <w:r w:rsidR="00EB26E0" w:rsidRPr="007E3600">
            <w:t>[6]</w:t>
          </w:r>
          <w:r w:rsidR="00462517">
            <w:fldChar w:fldCharType="end"/>
          </w:r>
        </w:sdtContent>
      </w:sdt>
    </w:p>
    <w:p w14:paraId="678E5B76" w14:textId="74926BB4" w:rsidR="006D033A" w:rsidRDefault="006D033A" w:rsidP="006D033A">
      <w:pPr>
        <w:pStyle w:val="BodyText"/>
      </w:pPr>
      <w:r>
        <w:t xml:space="preserve">Furthermore, the model </w:t>
      </w:r>
      <w:r w:rsidR="008721A4">
        <w:t xml:space="preserve">was informed by and </w:t>
      </w:r>
      <w:r>
        <w:t xml:space="preserve">reuses elements from the other </w:t>
      </w:r>
      <w:r w:rsidR="00AC651F">
        <w:t>specifications</w:t>
      </w:r>
      <w:r>
        <w:t xml:space="preserve"> when appropriate, including</w:t>
      </w:r>
      <w:r w:rsidR="00925AD5">
        <w:t>:</w:t>
      </w:r>
    </w:p>
    <w:p w14:paraId="5B57AD6F" w14:textId="2503B90F" w:rsidR="006D033A" w:rsidRDefault="006D033A" w:rsidP="00925AD5">
      <w:pPr>
        <w:pStyle w:val="BulletListSingle"/>
      </w:pPr>
      <w:r>
        <w:t xml:space="preserve">HL7 Fast Healthcare Interoperability Resources (FHIR) Specification </w:t>
      </w:r>
      <w:sdt>
        <w:sdtPr>
          <w:id w:val="1012718214"/>
          <w:citation/>
        </w:sdtPr>
        <w:sdtEndPr/>
        <w:sdtContent>
          <w:r>
            <w:fldChar w:fldCharType="begin"/>
          </w:r>
          <w:r>
            <w:instrText xml:space="preserve"> CITATION FHI13 \l 1033 </w:instrText>
          </w:r>
          <w:r>
            <w:fldChar w:fldCharType="separate"/>
          </w:r>
          <w:r w:rsidR="00EB26E0" w:rsidRPr="007E3600">
            <w:t>[7]</w:t>
          </w:r>
          <w:r>
            <w:fldChar w:fldCharType="end"/>
          </w:r>
        </w:sdtContent>
      </w:sdt>
    </w:p>
    <w:p w14:paraId="3FD334E4" w14:textId="69098DE7" w:rsidR="006D033A" w:rsidRDefault="006D033A" w:rsidP="00925AD5">
      <w:pPr>
        <w:pStyle w:val="BulletListSingleLast"/>
      </w:pPr>
      <w:r>
        <w:t xml:space="preserve">Federal Health Information Model (FHIM) Specification </w:t>
      </w:r>
      <w:sdt>
        <w:sdtPr>
          <w:id w:val="863334117"/>
          <w:citation/>
        </w:sdtPr>
        <w:sdtEndPr/>
        <w:sdtContent>
          <w:r>
            <w:fldChar w:fldCharType="begin"/>
          </w:r>
          <w:r>
            <w:instrText xml:space="preserve"> CITATION The13 \l 1033 </w:instrText>
          </w:r>
          <w:r>
            <w:fldChar w:fldCharType="separate"/>
          </w:r>
          <w:r w:rsidR="00EB26E0" w:rsidRPr="007E3600">
            <w:t>[8]</w:t>
          </w:r>
          <w:r>
            <w:fldChar w:fldCharType="end"/>
          </w:r>
        </w:sdtContent>
      </w:sdt>
    </w:p>
    <w:p w14:paraId="7A05815E" w14:textId="09CD1E5B" w:rsidR="008B420E" w:rsidRDefault="008B420E" w:rsidP="008B420E">
      <w:pPr>
        <w:pStyle w:val="BodyText"/>
      </w:pPr>
      <w:r>
        <w:t>The supplemental worksheet (QDM-vMR-cross-map.xlsx) maps</w:t>
      </w:r>
      <w:r w:rsidR="00AB3293">
        <w:t xml:space="preserve"> </w:t>
      </w:r>
      <w:r w:rsidR="007E41A2">
        <w:t xml:space="preserve">the </w:t>
      </w:r>
      <w:r w:rsidR="008721A4">
        <w:t>QIDAM</w:t>
      </w:r>
      <w:r w:rsidR="00AB3293">
        <w:t>,</w:t>
      </w:r>
      <w:r w:rsidR="008721A4">
        <w:t xml:space="preserve"> QDM </w:t>
      </w:r>
      <w:sdt>
        <w:sdtPr>
          <w:id w:val="58449196"/>
          <w:citation/>
        </w:sdtPr>
        <w:sdtEndPr/>
        <w:sdtContent>
          <w:r w:rsidR="00462517">
            <w:fldChar w:fldCharType="begin"/>
          </w:r>
          <w:r w:rsidR="00C51902">
            <w:instrText xml:space="preserve">CITATION Qua12 \l 1033 </w:instrText>
          </w:r>
          <w:r w:rsidR="00462517">
            <w:fldChar w:fldCharType="separate"/>
          </w:r>
          <w:r w:rsidR="00C51902" w:rsidRPr="00C51902">
            <w:t>[1]</w:t>
          </w:r>
          <w:r w:rsidR="00462517">
            <w:fldChar w:fldCharType="end"/>
          </w:r>
        </w:sdtContent>
      </w:sdt>
      <w:r w:rsidR="00AB3293">
        <w:t>,</w:t>
      </w:r>
      <w:r w:rsidR="00462517">
        <w:t xml:space="preserve"> </w:t>
      </w:r>
      <w:r w:rsidR="008721A4">
        <w:t xml:space="preserve">and </w:t>
      </w:r>
      <w:r w:rsidR="00E36BB4">
        <w:t>v</w:t>
      </w:r>
      <w:r w:rsidR="008721A4">
        <w:t>MR</w:t>
      </w:r>
      <w:r w:rsidR="00EA2BB5">
        <w:t xml:space="preserve"> </w:t>
      </w:r>
      <w:sdt>
        <w:sdtPr>
          <w:id w:val="1116947930"/>
          <w:citation/>
        </w:sdtPr>
        <w:sdtEndPr/>
        <w:sdtContent>
          <w:r w:rsidR="00EA2BB5">
            <w:fldChar w:fldCharType="begin"/>
          </w:r>
          <w:r w:rsidR="00EA2BB5">
            <w:instrText xml:space="preserve"> CITATION HL7133 \l 1033 </w:instrText>
          </w:r>
          <w:r w:rsidR="00EA2BB5">
            <w:fldChar w:fldCharType="separate"/>
          </w:r>
          <w:r w:rsidR="00EA2BB5" w:rsidRPr="00EA2BB5">
            <w:t>[2]</w:t>
          </w:r>
          <w:r w:rsidR="00EA2BB5">
            <w:fldChar w:fldCharType="end"/>
          </w:r>
        </w:sdtContent>
      </w:sdt>
      <w:r w:rsidR="00AB3293">
        <w:t xml:space="preserve"> classes</w:t>
      </w:r>
      <w:r w:rsidRPr="00CB40FE">
        <w:t xml:space="preserve">. </w:t>
      </w:r>
      <w:r w:rsidR="001F6FC3" w:rsidRPr="00CB40FE">
        <w:t xml:space="preserve">The worksheet shows the mappings of the </w:t>
      </w:r>
      <w:r w:rsidR="00AB3293" w:rsidRPr="008E5DB7">
        <w:t>Q</w:t>
      </w:r>
      <w:r w:rsidR="001F6FC3" w:rsidRPr="00CB40FE">
        <w:t xml:space="preserve">DM data types </w:t>
      </w:r>
      <w:r w:rsidR="00EF6984" w:rsidRPr="008E5DB7">
        <w:t>(with</w:t>
      </w:r>
      <w:r w:rsidR="001F6FC3" w:rsidRPr="00CB40FE">
        <w:t xml:space="preserve"> QRDA-I templates</w:t>
      </w:r>
      <w:sdt>
        <w:sdtPr>
          <w:id w:val="-500196057"/>
          <w:citation/>
        </w:sdtPr>
        <w:sdtEndPr/>
        <w:sdtContent>
          <w:r w:rsidR="009C0485">
            <w:fldChar w:fldCharType="begin"/>
          </w:r>
          <w:r w:rsidR="009C0485">
            <w:instrText xml:space="preserve"> CITATION HL7135 \l 1033 </w:instrText>
          </w:r>
          <w:r w:rsidR="009C0485">
            <w:fldChar w:fldCharType="separate"/>
          </w:r>
          <w:r w:rsidR="009C0485">
            <w:t xml:space="preserve"> </w:t>
          </w:r>
          <w:r w:rsidR="009C0485" w:rsidRPr="009C0485">
            <w:t>[3]</w:t>
          </w:r>
          <w:r w:rsidR="009C0485">
            <w:fldChar w:fldCharType="end"/>
          </w:r>
        </w:sdtContent>
      </w:sdt>
      <w:r w:rsidR="009C0485">
        <w:t>)</w:t>
      </w:r>
      <w:r w:rsidR="001F6FC3" w:rsidRPr="00CB40FE">
        <w:t xml:space="preserve"> and </w:t>
      </w:r>
      <w:r w:rsidR="00EF6984" w:rsidRPr="008E5DB7">
        <w:t xml:space="preserve">QIDAM and </w:t>
      </w:r>
      <w:r w:rsidR="001F6FC3" w:rsidRPr="00CB40FE">
        <w:t>vMR classes with each top-level QDM category (e.g., Medication) followed by a specific state (e.g., Medication, Administe</w:t>
      </w:r>
      <w:r w:rsidR="00785E15" w:rsidRPr="008E5DB7">
        <w:t>red</w:t>
      </w:r>
      <w:r w:rsidR="001F6FC3" w:rsidRPr="00CB40FE">
        <w:t>, which is mapped to the SubstanceAdministrationEvent vMR class</w:t>
      </w:r>
      <w:r w:rsidR="00785E15" w:rsidRPr="008E5DB7">
        <w:t>)</w:t>
      </w:r>
      <w:r w:rsidR="001F6FC3" w:rsidRPr="00CB40FE">
        <w:t>.</w:t>
      </w:r>
      <w:r w:rsidRPr="00CB40FE">
        <w:t xml:space="preserve"> The other tabs in the worksheet are associated with the appropriate QDM category (e.g.</w:t>
      </w:r>
      <w:r w:rsidR="00534F33" w:rsidRPr="00CB40FE">
        <w:t>,</w:t>
      </w:r>
      <w:r w:rsidRPr="00CB40FE">
        <w:t xml:space="preserve"> Diagnosis, Encounter, Intervention, etc.)</w:t>
      </w:r>
      <w:r w:rsidR="003038CF">
        <w:t>, and</w:t>
      </w:r>
      <w:r w:rsidRPr="00CB40FE">
        <w:t xml:space="preserve"> each category lists the QDM attributes</w:t>
      </w:r>
      <w:r w:rsidR="003038CF">
        <w:t>,</w:t>
      </w:r>
      <w:r w:rsidRPr="00CB40FE">
        <w:t xml:space="preserve"> which are mapped to the equivalent </w:t>
      </w:r>
      <w:r w:rsidR="00CF6E2D" w:rsidRPr="00CB40FE">
        <w:t>vMR</w:t>
      </w:r>
      <w:r w:rsidRPr="00CB40FE">
        <w:t xml:space="preserve">  classes and </w:t>
      </w:r>
      <w:r w:rsidR="005E5DA9">
        <w:t>attributes</w:t>
      </w:r>
      <w:r w:rsidRPr="00CB40FE">
        <w:t xml:space="preserve">. </w:t>
      </w:r>
      <w:r w:rsidR="00534F33" w:rsidRPr="00CB40FE">
        <w:t>T</w:t>
      </w:r>
      <w:r w:rsidRPr="00CB40FE">
        <w:t>he Additional Notes column</w:t>
      </w:r>
      <w:r w:rsidR="00534F33" w:rsidRPr="00CB40FE">
        <w:t xml:space="preserve"> </w:t>
      </w:r>
      <w:r w:rsidR="00C70ADB">
        <w:t>describes</w:t>
      </w:r>
      <w:r w:rsidR="00C70ADB" w:rsidRPr="00CB40FE">
        <w:t xml:space="preserve"> </w:t>
      </w:r>
      <w:r w:rsidR="00534F33" w:rsidRPr="00CB40FE">
        <w:t>exceptions or limitations</w:t>
      </w:r>
      <w:r w:rsidR="00144CC1" w:rsidRPr="00CB40FE">
        <w:t>.</w:t>
      </w:r>
    </w:p>
    <w:p w14:paraId="135A9AFC" w14:textId="1D1233EC" w:rsidR="00C70ADB" w:rsidRDefault="00C70ADB" w:rsidP="008B420E">
      <w:pPr>
        <w:pStyle w:val="BodyText"/>
      </w:pPr>
      <w:r>
        <w:t xml:space="preserve">The purpose of these mappings in the supplemental worksheet is to assess the coverage of concepts from QDM and vMR in </w:t>
      </w:r>
      <w:r w:rsidR="007E41A2">
        <w:t xml:space="preserve">the </w:t>
      </w:r>
      <w:r>
        <w:t xml:space="preserve">QIDAM. The mappings are not intended to be specifications for computational transformations across these models. </w:t>
      </w:r>
      <w:r w:rsidR="00E51185">
        <w:t>D</w:t>
      </w:r>
      <w:r>
        <w:t xml:space="preserve">ata represented in other models will not need to be transformed to </w:t>
      </w:r>
      <w:r w:rsidR="007E41A2">
        <w:t xml:space="preserve">the </w:t>
      </w:r>
      <w:r>
        <w:t xml:space="preserve">QIDAM since </w:t>
      </w:r>
      <w:r w:rsidR="007E41A2">
        <w:t xml:space="preserve">the </w:t>
      </w:r>
      <w:r>
        <w:t xml:space="preserve">QIDAM is conceptual. However, mapping to </w:t>
      </w:r>
      <w:r w:rsidR="007E41A2">
        <w:t xml:space="preserve">the </w:t>
      </w:r>
      <w:r>
        <w:t>QIDAM may be used to determine whether a given logical or physical model can represent the data and concepts required for health quality improvement</w:t>
      </w:r>
      <w:r w:rsidR="00E51185">
        <w:t>, as we have done with QDM and VMR mappings</w:t>
      </w:r>
      <w:r>
        <w:t>.</w:t>
      </w:r>
    </w:p>
    <w:p w14:paraId="3F1D41DA" w14:textId="3436432C" w:rsidR="00FA5CC8" w:rsidRDefault="00FA5CC8" w:rsidP="00925AD5">
      <w:pPr>
        <w:pStyle w:val="Heading2"/>
      </w:pPr>
      <w:bookmarkStart w:id="14" w:name="_Toc398046617"/>
      <w:r>
        <w:t>Scope</w:t>
      </w:r>
      <w:bookmarkEnd w:id="14"/>
    </w:p>
    <w:p w14:paraId="792CE914" w14:textId="57DB5AC0" w:rsidR="00EF01A7" w:rsidRDefault="00EF01A7" w:rsidP="009F4841">
      <w:pPr>
        <w:pStyle w:val="BodyText"/>
        <w:rPr>
          <w:lang w:eastAsia="x-none"/>
        </w:rPr>
      </w:pPr>
      <w:r>
        <w:rPr>
          <w:lang w:eastAsia="x-none"/>
        </w:rPr>
        <w:t>The primary scope of this model is limited to the</w:t>
      </w:r>
      <w:r w:rsidR="00956EE0">
        <w:rPr>
          <w:lang w:eastAsia="x-none"/>
        </w:rPr>
        <w:t xml:space="preserve"> </w:t>
      </w:r>
      <w:r w:rsidR="004A25F1">
        <w:rPr>
          <w:lang w:eastAsia="x-none"/>
        </w:rPr>
        <w:t>clinical</w:t>
      </w:r>
      <w:r>
        <w:rPr>
          <w:lang w:eastAsia="x-none"/>
        </w:rPr>
        <w:t xml:space="preserve"> data elements </w:t>
      </w:r>
      <w:r w:rsidR="003B56F4">
        <w:rPr>
          <w:lang w:eastAsia="x-none"/>
        </w:rPr>
        <w:t xml:space="preserve">that </w:t>
      </w:r>
      <w:r>
        <w:rPr>
          <w:lang w:eastAsia="x-none"/>
        </w:rPr>
        <w:t xml:space="preserve">need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r w:rsidR="004A25F1">
        <w:rPr>
          <w:lang w:eastAsia="x-none"/>
        </w:rPr>
        <w:t xml:space="preserve"> </w:t>
      </w:r>
      <w:r w:rsidR="004A25F1">
        <w:rPr>
          <w:lang w:eastAsia="x-none"/>
        </w:rPr>
        <w:lastRenderedPageBreak/>
        <w:t>clinical</w:t>
      </w:r>
      <w:r>
        <w:rPr>
          <w:lang w:eastAsia="x-none"/>
        </w:rPr>
        <w:t xml:space="preserve"> </w:t>
      </w:r>
      <w:r w:rsidR="00CE76FF">
        <w:rPr>
          <w:lang w:eastAsia="x-none"/>
        </w:rPr>
        <w:t xml:space="preserve">concepts represented in QDM </w:t>
      </w:r>
      <w:sdt>
        <w:sdtPr>
          <w:rPr>
            <w:lang w:eastAsia="x-none"/>
          </w:rPr>
          <w:id w:val="123663809"/>
          <w:citation/>
        </w:sdtPr>
        <w:sdtEndPr/>
        <w:sdtContent>
          <w:r w:rsidR="00CE76FF">
            <w:rPr>
              <w:lang w:eastAsia="x-none"/>
            </w:rPr>
            <w:fldChar w:fldCharType="begin"/>
          </w:r>
          <w:r w:rsidR="00C51902">
            <w:rPr>
              <w:lang w:eastAsia="x-none"/>
            </w:rPr>
            <w:instrText xml:space="preserve">CITATION Qua12 \l 1033 </w:instrText>
          </w:r>
          <w:r w:rsidR="00CE76FF">
            <w:rPr>
              <w:lang w:eastAsia="x-none"/>
            </w:rPr>
            <w:fldChar w:fldCharType="separate"/>
          </w:r>
          <w:r w:rsidR="00C51902" w:rsidRPr="007E3600">
            <w:rPr>
              <w:lang w:eastAsia="x-none"/>
            </w:rPr>
            <w:t>[1]</w:t>
          </w:r>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EndPr/>
        <w:sdtContent>
          <w:r w:rsidR="00CE76FF">
            <w:rPr>
              <w:lang w:eastAsia="x-none"/>
            </w:rPr>
            <w:fldChar w:fldCharType="begin"/>
          </w:r>
          <w:r w:rsidR="00C51902">
            <w:rPr>
              <w:lang w:eastAsia="x-none"/>
            </w:rPr>
            <w:instrText xml:space="preserve">CITATION HL7133 \l 1033 </w:instrText>
          </w:r>
          <w:r w:rsidR="00CE76FF">
            <w:rPr>
              <w:lang w:eastAsia="x-none"/>
            </w:rPr>
            <w:fldChar w:fldCharType="separate"/>
          </w:r>
          <w:r w:rsidR="00C51902" w:rsidRPr="007E3600">
            <w:rPr>
              <w:lang w:eastAsia="x-none"/>
            </w:rPr>
            <w:t>[2]</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1E1808BB" w14:textId="77777777" w:rsidR="003B56F4" w:rsidRDefault="003B56F4" w:rsidP="00DA340F">
      <w:pPr>
        <w:pStyle w:val="BulletListSingle"/>
      </w:pPr>
      <w:r>
        <w:t>Communication</w:t>
      </w:r>
    </w:p>
    <w:p w14:paraId="1B13A6CF" w14:textId="38E86C84" w:rsidR="003B56F4" w:rsidRDefault="003B56F4" w:rsidP="00DA340F">
      <w:pPr>
        <w:pStyle w:val="BulletListSingle"/>
      </w:pPr>
      <w:r>
        <w:t>Care goals</w:t>
      </w:r>
    </w:p>
    <w:p w14:paraId="626F236A" w14:textId="535B7BB2" w:rsidR="003B56F4" w:rsidRDefault="003B56F4" w:rsidP="00DA340F">
      <w:pPr>
        <w:pStyle w:val="BulletListSingle"/>
      </w:pPr>
      <w:r>
        <w:t>Diet and nutrition</w:t>
      </w:r>
    </w:p>
    <w:p w14:paraId="5BF30181" w14:textId="3C292E91" w:rsidR="003B56F4" w:rsidRDefault="003B56F4" w:rsidP="00DA340F">
      <w:pPr>
        <w:pStyle w:val="BulletListSingle"/>
      </w:pPr>
      <w:r>
        <w:t>Participation in care plans and protocols</w:t>
      </w:r>
    </w:p>
    <w:p w14:paraId="16675A08" w14:textId="15F5A5DF" w:rsidR="003B56F4" w:rsidRDefault="003B56F4" w:rsidP="00DA340F">
      <w:pPr>
        <w:pStyle w:val="BulletListSingle"/>
      </w:pPr>
      <w:r>
        <w:t>Use of devices</w:t>
      </w:r>
    </w:p>
    <w:p w14:paraId="6137756E" w14:textId="68AAEAFA" w:rsidR="007A750D" w:rsidRDefault="007A750D" w:rsidP="00DA340F">
      <w:pPr>
        <w:pStyle w:val="BulletListSingle"/>
      </w:pPr>
      <w:r>
        <w:t>Encounters</w:t>
      </w:r>
    </w:p>
    <w:p w14:paraId="0BE92200" w14:textId="09CA0024" w:rsidR="003B56F4" w:rsidRDefault="003B56F4" w:rsidP="00DA340F">
      <w:pPr>
        <w:pStyle w:val="BulletListSingle"/>
      </w:pPr>
      <w:r>
        <w:t>Immunization</w:t>
      </w:r>
    </w:p>
    <w:p w14:paraId="4746229E" w14:textId="741D8591" w:rsidR="007A750D" w:rsidRDefault="007A750D" w:rsidP="00DA340F">
      <w:pPr>
        <w:pStyle w:val="BulletListSingle"/>
      </w:pPr>
      <w:r>
        <w:t>Medication</w:t>
      </w:r>
      <w:r w:rsidR="003B56F4">
        <w:t xml:space="preserve"> treatments</w:t>
      </w:r>
    </w:p>
    <w:p w14:paraId="00056206" w14:textId="30432855" w:rsidR="007A750D" w:rsidRDefault="007A750D" w:rsidP="00DA340F">
      <w:pPr>
        <w:pStyle w:val="BulletListSingle"/>
      </w:pPr>
      <w:r>
        <w:t>Procedures</w:t>
      </w:r>
    </w:p>
    <w:p w14:paraId="214E76A0" w14:textId="06FD0333" w:rsidR="003B56F4" w:rsidRDefault="003B56F4" w:rsidP="00DA340F">
      <w:pPr>
        <w:pStyle w:val="BulletListSingle"/>
      </w:pPr>
      <w:r>
        <w:t>Allergies, intolerances, and adverse reactions</w:t>
      </w:r>
    </w:p>
    <w:p w14:paraId="0F830428" w14:textId="167B01B5" w:rsidR="007A750D" w:rsidRDefault="007A750D" w:rsidP="00DA340F">
      <w:pPr>
        <w:pStyle w:val="BulletListSingle"/>
      </w:pPr>
      <w:r>
        <w:t>Conditions</w:t>
      </w:r>
      <w:r w:rsidR="009F4841">
        <w:t xml:space="preserve"> including findings, diagnoses, symptoms</w:t>
      </w:r>
    </w:p>
    <w:p w14:paraId="0F2B13D1" w14:textId="77777777" w:rsidR="003B56F4" w:rsidRDefault="003B56F4" w:rsidP="00DA340F">
      <w:pPr>
        <w:pStyle w:val="BulletListSingle"/>
      </w:pPr>
      <w:r>
        <w:t>Contraindications</w:t>
      </w:r>
    </w:p>
    <w:p w14:paraId="47EB4C00" w14:textId="77777777" w:rsidR="003B56F4" w:rsidRDefault="003B56F4" w:rsidP="00DA340F">
      <w:pPr>
        <w:pStyle w:val="BulletListSingle"/>
      </w:pPr>
      <w:r>
        <w:t xml:space="preserve">Care experience </w:t>
      </w:r>
    </w:p>
    <w:p w14:paraId="423E5E62" w14:textId="28CF78D7" w:rsidR="00015E37" w:rsidRDefault="00015E37" w:rsidP="00DA340F">
      <w:pPr>
        <w:pStyle w:val="BulletListSingle"/>
      </w:pPr>
      <w:r>
        <w:t>Family history</w:t>
      </w:r>
    </w:p>
    <w:p w14:paraId="76864091" w14:textId="77777777" w:rsidR="003B56F4" w:rsidRDefault="003B56F4" w:rsidP="00DA340F">
      <w:pPr>
        <w:pStyle w:val="BulletListSingle"/>
      </w:pPr>
      <w:r>
        <w:t xml:space="preserve">Observation results </w:t>
      </w:r>
    </w:p>
    <w:p w14:paraId="6ED378E1" w14:textId="2ED937BF" w:rsidR="009F4841" w:rsidRDefault="003B56F4" w:rsidP="00DA340F">
      <w:pPr>
        <w:pStyle w:val="BulletListSingle"/>
      </w:pPr>
      <w:r>
        <w:t>Predictions such as risks and prognoses</w:t>
      </w:r>
    </w:p>
    <w:p w14:paraId="0A39EF29" w14:textId="4551DB46" w:rsidR="00717F8D" w:rsidRDefault="00717F8D" w:rsidP="009F4841">
      <w:pPr>
        <w:pStyle w:val="BodyText"/>
        <w:rPr>
          <w:lang w:eastAsia="x-none"/>
        </w:rPr>
      </w:pPr>
    </w:p>
    <w:p w14:paraId="21A0F9B7" w14:textId="77777777" w:rsidR="001F5C6F" w:rsidRDefault="001F5C6F" w:rsidP="001F5C6F">
      <w:pPr>
        <w:pStyle w:val="Heading1"/>
      </w:pPr>
      <w:bookmarkStart w:id="15" w:name="_Toc173731895"/>
      <w:bookmarkStart w:id="16" w:name="_Toc184001488"/>
      <w:bookmarkStart w:id="17" w:name="_Toc398046618"/>
      <w:bookmarkEnd w:id="15"/>
      <w:bookmarkEnd w:id="16"/>
      <w:r>
        <w:lastRenderedPageBreak/>
        <w:t>Use Cases</w:t>
      </w:r>
      <w:bookmarkEnd w:id="17"/>
    </w:p>
    <w:p w14:paraId="74187B48" w14:textId="7C766AF4" w:rsidR="000B0088" w:rsidRDefault="005C56A2" w:rsidP="007E3600">
      <w:pPr>
        <w:pStyle w:val="BodyText"/>
      </w:pPr>
      <w:r>
        <w:rPr>
          <w:lang w:eastAsia="x-none"/>
        </w:rPr>
        <w:t>T</w:t>
      </w:r>
      <w:r w:rsidR="00F63DCF">
        <w:rPr>
          <w:lang w:eastAsia="x-none"/>
        </w:rPr>
        <w:t>his section describes t</w:t>
      </w:r>
      <w:r w:rsidR="000B0088">
        <w:rPr>
          <w:lang w:eastAsia="x-none"/>
        </w:rPr>
        <w:t xml:space="preserve">hree use cases for </w:t>
      </w:r>
      <w:r w:rsidR="007E41A2">
        <w:rPr>
          <w:lang w:eastAsia="x-none"/>
        </w:rPr>
        <w:t xml:space="preserve">the </w:t>
      </w:r>
      <w:r w:rsidR="000B0088">
        <w:rPr>
          <w:lang w:eastAsia="x-none"/>
        </w:rPr>
        <w:t>QIDAM:</w:t>
      </w:r>
    </w:p>
    <w:p w14:paraId="58273D43" w14:textId="210062C4" w:rsidR="000B0088" w:rsidRDefault="000B0088" w:rsidP="00695885">
      <w:pPr>
        <w:pStyle w:val="BodyText"/>
        <w:numPr>
          <w:ilvl w:val="0"/>
          <w:numId w:val="17"/>
        </w:numPr>
      </w:pPr>
      <w:r>
        <w:rPr>
          <w:lang w:eastAsia="x-none"/>
        </w:rPr>
        <w:t>Development of artifacts</w:t>
      </w:r>
    </w:p>
    <w:p w14:paraId="542EC31F" w14:textId="54AD3D49" w:rsidR="000B0088" w:rsidRDefault="000B0088" w:rsidP="00695885">
      <w:pPr>
        <w:pStyle w:val="BodyText"/>
        <w:numPr>
          <w:ilvl w:val="0"/>
          <w:numId w:val="17"/>
        </w:numPr>
      </w:pPr>
      <w:r>
        <w:rPr>
          <w:lang w:eastAsia="x-none"/>
        </w:rPr>
        <w:t>Implementation of artifacts</w:t>
      </w:r>
    </w:p>
    <w:p w14:paraId="1B422C61" w14:textId="22448E9C" w:rsidR="000B0088" w:rsidRDefault="000B0088" w:rsidP="00695885">
      <w:pPr>
        <w:pStyle w:val="BodyText"/>
        <w:numPr>
          <w:ilvl w:val="0"/>
          <w:numId w:val="17"/>
        </w:numPr>
        <w:spacing w:after="240"/>
      </w:pPr>
      <w:r>
        <w:rPr>
          <w:lang w:eastAsia="x-none"/>
        </w:rPr>
        <w:t>Evaluation of artifacts</w:t>
      </w:r>
    </w:p>
    <w:p w14:paraId="6DE26B8A" w14:textId="68E47B2C" w:rsidR="000B0088" w:rsidRPr="00D3762F" w:rsidRDefault="000B0088" w:rsidP="007E3600">
      <w:pPr>
        <w:pStyle w:val="BodyText"/>
      </w:pPr>
      <w:r>
        <w:rPr>
          <w:lang w:eastAsia="x-none"/>
        </w:rPr>
        <w:t>This list</w:t>
      </w:r>
      <w:r w:rsidR="005C56A2">
        <w:rPr>
          <w:lang w:eastAsia="x-none"/>
        </w:rPr>
        <w:t xml:space="preserve"> of use cases</w:t>
      </w:r>
      <w:r>
        <w:rPr>
          <w:lang w:eastAsia="x-none"/>
        </w:rPr>
        <w:t xml:space="preserve"> is not exhaustive; </w:t>
      </w:r>
      <w:r w:rsidR="00F63DCF">
        <w:rPr>
          <w:lang w:eastAsia="x-none"/>
        </w:rPr>
        <w:t xml:space="preserve">it describes </w:t>
      </w:r>
      <w:r>
        <w:rPr>
          <w:lang w:eastAsia="x-none"/>
        </w:rPr>
        <w:t xml:space="preserve">the most common expected uses of </w:t>
      </w:r>
      <w:r w:rsidR="007E41A2">
        <w:rPr>
          <w:lang w:eastAsia="x-none"/>
        </w:rPr>
        <w:t xml:space="preserve">the </w:t>
      </w:r>
      <w:r>
        <w:rPr>
          <w:lang w:eastAsia="x-none"/>
        </w:rPr>
        <w:t>QIDAM. Additional uses are possible</w:t>
      </w:r>
      <w:r w:rsidR="00F63DCF">
        <w:rPr>
          <w:lang w:eastAsia="x-none"/>
        </w:rPr>
        <w:t>,</w:t>
      </w:r>
      <w:r>
        <w:rPr>
          <w:lang w:eastAsia="x-none"/>
        </w:rPr>
        <w:t xml:space="preserve"> including variations of the existing use cases</w:t>
      </w:r>
      <w:r w:rsidR="00F63DCF">
        <w:rPr>
          <w:lang w:eastAsia="x-none"/>
        </w:rPr>
        <w:t>—</w:t>
      </w:r>
      <w:r>
        <w:rPr>
          <w:lang w:eastAsia="x-none"/>
        </w:rPr>
        <w:t>e.g., implementation of artifacts in a decision-support service.</w:t>
      </w:r>
      <w:r w:rsidR="007D6DE1">
        <w:rPr>
          <w:lang w:eastAsia="x-none"/>
        </w:rPr>
        <w:tab/>
      </w:r>
      <w:r w:rsidR="00E810EE">
        <w:rPr>
          <w:lang w:eastAsia="x-none"/>
        </w:rPr>
        <w:t xml:space="preserve">Please note that the use cases refer to using </w:t>
      </w:r>
      <w:r w:rsidR="007E41A2">
        <w:rPr>
          <w:lang w:eastAsia="x-none"/>
        </w:rPr>
        <w:t xml:space="preserve">the </w:t>
      </w:r>
      <w:r w:rsidR="00E810EE">
        <w:rPr>
          <w:lang w:eastAsia="x-none"/>
        </w:rPr>
        <w:t>QIDAM as the data model within artifacts</w:t>
      </w:r>
      <w:r w:rsidR="00F63DCF">
        <w:rPr>
          <w:lang w:eastAsia="x-none"/>
        </w:rPr>
        <w:t>;</w:t>
      </w:r>
      <w:r w:rsidR="00E810EE">
        <w:rPr>
          <w:lang w:eastAsia="x-none"/>
        </w:rPr>
        <w:t xml:space="preserve"> in practice, the logical model created from </w:t>
      </w:r>
      <w:r w:rsidR="007E41A2">
        <w:rPr>
          <w:lang w:eastAsia="x-none"/>
        </w:rPr>
        <w:t xml:space="preserve">the </w:t>
      </w:r>
      <w:r w:rsidR="00E810EE">
        <w:rPr>
          <w:lang w:eastAsia="x-none"/>
        </w:rPr>
        <w:t>QIDAM will be used for this purpose.</w:t>
      </w:r>
    </w:p>
    <w:p w14:paraId="37989734" w14:textId="77777777" w:rsidR="001F5C6F" w:rsidRDefault="001F5C6F" w:rsidP="001F5C6F">
      <w:pPr>
        <w:pStyle w:val="Heading2"/>
      </w:pPr>
      <w:bookmarkStart w:id="18" w:name="_Toc398046619"/>
      <w:proofErr w:type="spellStart"/>
      <w:r>
        <w:t>eCQM</w:t>
      </w:r>
      <w:proofErr w:type="spellEnd"/>
      <w:r>
        <w:t xml:space="preserve"> and CDS Artifact Development</w:t>
      </w:r>
      <w:bookmarkEnd w:id="18"/>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rsidRPr="00925AD5" w14:paraId="4567F28B" w14:textId="77777777" w:rsidTr="00E8359F">
        <w:tc>
          <w:tcPr>
            <w:tcW w:w="2145" w:type="dxa"/>
            <w:tcMar>
              <w:top w:w="100" w:type="dxa"/>
              <w:left w:w="100" w:type="dxa"/>
              <w:bottom w:w="100" w:type="dxa"/>
              <w:right w:w="100" w:type="dxa"/>
            </w:tcMar>
          </w:tcPr>
          <w:p w14:paraId="73ED88CB" w14:textId="77777777" w:rsidR="001F5C6F" w:rsidRPr="00DA340F" w:rsidRDefault="001F5C6F" w:rsidP="00E8359F">
            <w:pPr>
              <w:rPr>
                <w:b/>
              </w:rPr>
            </w:pPr>
            <w:r w:rsidRPr="00DA340F">
              <w:rPr>
                <w:b/>
              </w:rPr>
              <w:t>Description</w:t>
            </w:r>
          </w:p>
        </w:tc>
        <w:tc>
          <w:tcPr>
            <w:tcW w:w="6720" w:type="dxa"/>
            <w:tcMar>
              <w:top w:w="100" w:type="dxa"/>
              <w:left w:w="100" w:type="dxa"/>
              <w:bottom w:w="100" w:type="dxa"/>
              <w:right w:w="100" w:type="dxa"/>
            </w:tcMar>
          </w:tcPr>
          <w:p w14:paraId="7AA5CAF4" w14:textId="4140D51F" w:rsidR="001F5C6F" w:rsidRPr="00925AD5" w:rsidRDefault="002C11A9" w:rsidP="00F63DCF">
            <w:pPr>
              <w:pStyle w:val="TableText"/>
            </w:pPr>
            <w:r w:rsidRPr="00925AD5">
              <w:t xml:space="preserve">eCQM or CDS </w:t>
            </w:r>
            <w:r w:rsidR="00571E11" w:rsidRPr="00925AD5">
              <w:t>a</w:t>
            </w:r>
            <w:r w:rsidRPr="00925AD5">
              <w:t xml:space="preserve">rtifact </w:t>
            </w:r>
            <w:r w:rsidR="00571E11" w:rsidRPr="00925AD5">
              <w:t>a</w:t>
            </w:r>
            <w:r w:rsidRPr="00925AD5">
              <w:t xml:space="preserve">uthor </w:t>
            </w:r>
            <w:r w:rsidR="001F5C6F" w:rsidRPr="00925AD5">
              <w:t xml:space="preserve">creates data </w:t>
            </w:r>
            <w:r w:rsidR="00676C61" w:rsidRPr="00925AD5">
              <w:t xml:space="preserve">specifications </w:t>
            </w:r>
            <w:r w:rsidR="0062085D" w:rsidRPr="00925AD5">
              <w:t>or action</w:t>
            </w:r>
            <w:r w:rsidR="00676C61" w:rsidRPr="00925AD5">
              <w:t xml:space="preserve"> </w:t>
            </w:r>
            <w:r w:rsidR="0062085D" w:rsidRPr="00925AD5">
              <w:t>s</w:t>
            </w:r>
            <w:r w:rsidR="00676C61" w:rsidRPr="00925AD5">
              <w:t xml:space="preserve">pecifications. </w:t>
            </w:r>
          </w:p>
        </w:tc>
      </w:tr>
      <w:tr w:rsidR="001F5C6F" w:rsidRPr="00925AD5" w14:paraId="100AE2E7" w14:textId="77777777" w:rsidTr="00E8359F">
        <w:tc>
          <w:tcPr>
            <w:tcW w:w="2145" w:type="dxa"/>
            <w:tcMar>
              <w:top w:w="100" w:type="dxa"/>
              <w:left w:w="100" w:type="dxa"/>
              <w:bottom w:w="100" w:type="dxa"/>
              <w:right w:w="100" w:type="dxa"/>
            </w:tcMar>
          </w:tcPr>
          <w:p w14:paraId="3FD09ABC" w14:textId="77777777" w:rsidR="001F5C6F" w:rsidRPr="00DA340F" w:rsidRDefault="001F5C6F" w:rsidP="00E8359F">
            <w:pPr>
              <w:rPr>
                <w:b/>
              </w:rPr>
            </w:pPr>
            <w:r w:rsidRPr="00DA340F">
              <w:rPr>
                <w:b/>
              </w:rPr>
              <w:t>Scenario identifier</w:t>
            </w:r>
          </w:p>
        </w:tc>
        <w:tc>
          <w:tcPr>
            <w:tcW w:w="6720" w:type="dxa"/>
            <w:tcMar>
              <w:top w:w="100" w:type="dxa"/>
              <w:left w:w="100" w:type="dxa"/>
              <w:bottom w:w="100" w:type="dxa"/>
              <w:right w:w="100" w:type="dxa"/>
            </w:tcMar>
          </w:tcPr>
          <w:p w14:paraId="40CCE8C7" w14:textId="77777777" w:rsidR="001F5C6F" w:rsidRPr="00925AD5" w:rsidRDefault="001F5C6F" w:rsidP="00F63DCF">
            <w:pPr>
              <w:pStyle w:val="TableText"/>
            </w:pPr>
            <w:r w:rsidRPr="00925AD5">
              <w:t>M1</w:t>
            </w:r>
          </w:p>
        </w:tc>
      </w:tr>
      <w:tr w:rsidR="001F5C6F" w:rsidRPr="00925AD5" w14:paraId="0E9481A2" w14:textId="77777777" w:rsidTr="00E8359F">
        <w:tc>
          <w:tcPr>
            <w:tcW w:w="2145" w:type="dxa"/>
            <w:tcMar>
              <w:top w:w="100" w:type="dxa"/>
              <w:left w:w="100" w:type="dxa"/>
              <w:bottom w:w="100" w:type="dxa"/>
              <w:right w:w="100" w:type="dxa"/>
            </w:tcMar>
          </w:tcPr>
          <w:p w14:paraId="0CAF6BC6" w14:textId="77777777" w:rsidR="001F5C6F" w:rsidRPr="00DA340F" w:rsidRDefault="001F5C6F" w:rsidP="00E8359F">
            <w:pPr>
              <w:rPr>
                <w:b/>
              </w:rPr>
            </w:pPr>
            <w:r w:rsidRPr="00DA340F">
              <w:rPr>
                <w:b/>
              </w:rPr>
              <w:t>Actors</w:t>
            </w:r>
          </w:p>
        </w:tc>
        <w:tc>
          <w:tcPr>
            <w:tcW w:w="6720" w:type="dxa"/>
            <w:tcMar>
              <w:top w:w="100" w:type="dxa"/>
              <w:left w:w="100" w:type="dxa"/>
              <w:bottom w:w="100" w:type="dxa"/>
              <w:right w:w="100" w:type="dxa"/>
            </w:tcMar>
          </w:tcPr>
          <w:p w14:paraId="40C632B8" w14:textId="2EFC3F22" w:rsidR="001F5C6F" w:rsidRPr="00925AD5" w:rsidRDefault="002C11A9" w:rsidP="00F63DCF">
            <w:pPr>
              <w:pStyle w:val="TableText"/>
            </w:pPr>
            <w:r w:rsidRPr="00925AD5">
              <w:t>eCQM</w:t>
            </w:r>
            <w:r w:rsidR="00571E11" w:rsidRPr="00925AD5">
              <w:t xml:space="preserve"> author</w:t>
            </w:r>
            <w:r w:rsidRPr="00925AD5">
              <w:t xml:space="preserve"> </w:t>
            </w:r>
            <w:r w:rsidR="00571E11" w:rsidRPr="00925AD5">
              <w:t>or CDS a</w:t>
            </w:r>
            <w:r w:rsidRPr="00925AD5">
              <w:t xml:space="preserve">rtifact </w:t>
            </w:r>
            <w:r w:rsidR="00571E11" w:rsidRPr="00925AD5">
              <w:t>a</w:t>
            </w:r>
            <w:r w:rsidRPr="00925AD5">
              <w:t>uthor</w:t>
            </w:r>
            <w:r w:rsidR="0077146D" w:rsidRPr="00925AD5">
              <w:t xml:space="preserve"> (called </w:t>
            </w:r>
            <w:r w:rsidR="00F63DCF">
              <w:t>“</w:t>
            </w:r>
            <w:r w:rsidR="0077146D" w:rsidRPr="00925AD5">
              <w:t>a</w:t>
            </w:r>
            <w:r w:rsidRPr="00925AD5">
              <w:t>uthor</w:t>
            </w:r>
            <w:r w:rsidR="00F63DCF">
              <w:t>”</w:t>
            </w:r>
            <w:r w:rsidRPr="00925AD5">
              <w:t xml:space="preserve"> henceforth)</w:t>
            </w:r>
          </w:p>
        </w:tc>
      </w:tr>
      <w:tr w:rsidR="001F5C6F" w:rsidRPr="00925AD5" w14:paraId="7C45DC0A" w14:textId="77777777" w:rsidTr="00E8359F">
        <w:tc>
          <w:tcPr>
            <w:tcW w:w="2145" w:type="dxa"/>
            <w:tcMar>
              <w:top w:w="100" w:type="dxa"/>
              <w:left w:w="100" w:type="dxa"/>
              <w:bottom w:w="100" w:type="dxa"/>
              <w:right w:w="100" w:type="dxa"/>
            </w:tcMar>
          </w:tcPr>
          <w:p w14:paraId="723DCD95" w14:textId="77777777" w:rsidR="001F5C6F" w:rsidRPr="00DA340F" w:rsidRDefault="001F5C6F" w:rsidP="00E8359F">
            <w:pPr>
              <w:rPr>
                <w:b/>
              </w:rPr>
            </w:pPr>
            <w:r w:rsidRPr="00DA340F">
              <w:rPr>
                <w:b/>
              </w:rPr>
              <w:t>Pre-conditions</w:t>
            </w:r>
          </w:p>
        </w:tc>
        <w:tc>
          <w:tcPr>
            <w:tcW w:w="6720" w:type="dxa"/>
            <w:tcMar>
              <w:top w:w="100" w:type="dxa"/>
              <w:left w:w="100" w:type="dxa"/>
              <w:bottom w:w="100" w:type="dxa"/>
              <w:right w:w="100" w:type="dxa"/>
            </w:tcMar>
          </w:tcPr>
          <w:p w14:paraId="703D5275" w14:textId="64D5F213" w:rsidR="001F5C6F" w:rsidRPr="00F63DCF" w:rsidRDefault="001F5C6F" w:rsidP="00695885">
            <w:pPr>
              <w:pStyle w:val="ListParagraph"/>
              <w:numPr>
                <w:ilvl w:val="0"/>
                <w:numId w:val="12"/>
              </w:numPr>
              <w:spacing w:before="60" w:after="60" w:line="220" w:lineRule="exact"/>
              <w:ind w:hanging="275"/>
              <w:rPr>
                <w:sz w:val="20"/>
              </w:rPr>
            </w:pPr>
            <w:r w:rsidRPr="00F63DCF">
              <w:rPr>
                <w:sz w:val="20"/>
              </w:rPr>
              <w:t xml:space="preserve">A data </w:t>
            </w:r>
            <w:r w:rsidR="00676C61" w:rsidRPr="00F63DCF">
              <w:rPr>
                <w:sz w:val="20"/>
              </w:rPr>
              <w:t xml:space="preserve">specification </w:t>
            </w:r>
            <w:r w:rsidRPr="00F63DCF">
              <w:rPr>
                <w:sz w:val="20"/>
              </w:rPr>
              <w:t>exists in a descriptive (free text) form in a measure or guideline (e.g.</w:t>
            </w:r>
            <w:r w:rsidR="00764205" w:rsidRPr="00F63DCF">
              <w:rPr>
                <w:sz w:val="20"/>
              </w:rPr>
              <w:t>,</w:t>
            </w:r>
            <w:r w:rsidRPr="00F63DCF">
              <w:rPr>
                <w:sz w:val="20"/>
              </w:rPr>
              <w:t xml:space="preserve"> discharge medication: aspirin</w:t>
            </w:r>
            <w:r w:rsidR="00676C61" w:rsidRPr="00F63DCF">
              <w:rPr>
                <w:sz w:val="20"/>
              </w:rPr>
              <w:t xml:space="preserve"> with</w:t>
            </w:r>
            <w:r w:rsidRPr="00F63DCF">
              <w:rPr>
                <w:sz w:val="20"/>
              </w:rPr>
              <w:t xml:space="preserve"> dose).</w:t>
            </w:r>
          </w:p>
          <w:p w14:paraId="4804D400" w14:textId="11B8B50C" w:rsidR="0062085D" w:rsidRPr="00F63DCF" w:rsidRDefault="0062085D" w:rsidP="00695885">
            <w:pPr>
              <w:pStyle w:val="ListParagraph"/>
              <w:numPr>
                <w:ilvl w:val="0"/>
                <w:numId w:val="12"/>
              </w:numPr>
              <w:spacing w:before="60" w:after="60" w:line="220" w:lineRule="exact"/>
              <w:ind w:hanging="275"/>
              <w:rPr>
                <w:sz w:val="20"/>
              </w:rPr>
            </w:pPr>
            <w:r w:rsidRPr="00F63DCF">
              <w:rPr>
                <w:sz w:val="20"/>
              </w:rPr>
              <w:t xml:space="preserve">For CDS artifacts, a care recommendation or other </w:t>
            </w:r>
            <w:r w:rsidR="00676C61" w:rsidRPr="00F63DCF">
              <w:rPr>
                <w:sz w:val="20"/>
              </w:rPr>
              <w:t xml:space="preserve">an </w:t>
            </w:r>
            <w:r w:rsidRPr="00F63DCF">
              <w:rPr>
                <w:sz w:val="20"/>
              </w:rPr>
              <w:t xml:space="preserve">action </w:t>
            </w:r>
            <w:r w:rsidR="00676C61" w:rsidRPr="00F63DCF">
              <w:rPr>
                <w:sz w:val="20"/>
              </w:rPr>
              <w:t xml:space="preserve">specification </w:t>
            </w:r>
            <w:r w:rsidRPr="00F63DCF">
              <w:rPr>
                <w:sz w:val="20"/>
              </w:rPr>
              <w:t>exists in a descriptive (free text) form in a guideline (e.g., prescribe metformin, perform serum LDL test).</w:t>
            </w:r>
          </w:p>
        </w:tc>
      </w:tr>
      <w:tr w:rsidR="001F5C6F" w:rsidRPr="00925AD5" w14:paraId="551893C6" w14:textId="77777777" w:rsidTr="00E8359F">
        <w:tc>
          <w:tcPr>
            <w:tcW w:w="2145" w:type="dxa"/>
            <w:tcMar>
              <w:top w:w="100" w:type="dxa"/>
              <w:left w:w="100" w:type="dxa"/>
              <w:bottom w:w="100" w:type="dxa"/>
              <w:right w:w="100" w:type="dxa"/>
            </w:tcMar>
          </w:tcPr>
          <w:p w14:paraId="1F1755E2" w14:textId="77777777" w:rsidR="001F5C6F" w:rsidRPr="00DA340F" w:rsidRDefault="001F5C6F" w:rsidP="00E8359F">
            <w:pPr>
              <w:rPr>
                <w:b/>
              </w:rPr>
            </w:pPr>
            <w:r w:rsidRPr="00DA340F">
              <w:rPr>
                <w:b/>
              </w:rPr>
              <w:t>Actions</w:t>
            </w:r>
          </w:p>
        </w:tc>
        <w:tc>
          <w:tcPr>
            <w:tcW w:w="6720" w:type="dxa"/>
            <w:tcMar>
              <w:top w:w="100" w:type="dxa"/>
              <w:left w:w="100" w:type="dxa"/>
              <w:bottom w:w="100" w:type="dxa"/>
              <w:right w:w="100" w:type="dxa"/>
            </w:tcMar>
          </w:tcPr>
          <w:p w14:paraId="5D468874" w14:textId="7554EF82"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the appropriate clinical concept type from the QIDAM to represent the data </w:t>
            </w:r>
            <w:r w:rsidR="00676C61" w:rsidRPr="00F63DCF">
              <w:rPr>
                <w:sz w:val="20"/>
              </w:rPr>
              <w:t xml:space="preserve">specification </w:t>
            </w:r>
            <w:r w:rsidR="001F5C6F" w:rsidRPr="00F63DCF">
              <w:rPr>
                <w:sz w:val="20"/>
              </w:rPr>
              <w:t>(e.g.</w:t>
            </w:r>
            <w:r w:rsidR="00764205" w:rsidRPr="00F63DCF">
              <w:rPr>
                <w:sz w:val="20"/>
              </w:rPr>
              <w:t>,</w:t>
            </w:r>
            <w:r w:rsidR="001F5C6F" w:rsidRPr="00F63DCF">
              <w:rPr>
                <w:sz w:val="20"/>
              </w:rPr>
              <w:t xml:space="preserve"> medication)</w:t>
            </w:r>
            <w:r w:rsidR="0062085D" w:rsidRPr="00F63DCF">
              <w:rPr>
                <w:sz w:val="20"/>
              </w:rPr>
              <w:t xml:space="preserve"> or the action</w:t>
            </w:r>
            <w:r w:rsidR="00764205" w:rsidRPr="00F63DCF">
              <w:rPr>
                <w:sz w:val="20"/>
              </w:rPr>
              <w:t>.</w:t>
            </w:r>
          </w:p>
          <w:p w14:paraId="75EDC3AC" w14:textId="6A1888B1"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the context of the data </w:t>
            </w:r>
            <w:r w:rsidR="00676C61" w:rsidRPr="00F63DCF">
              <w:rPr>
                <w:sz w:val="20"/>
              </w:rPr>
              <w:t xml:space="preserve">specification </w:t>
            </w:r>
            <w:r w:rsidR="001F5C6F" w:rsidRPr="00F63DCF">
              <w:rPr>
                <w:sz w:val="20"/>
              </w:rPr>
              <w:t>(e.g.</w:t>
            </w:r>
            <w:r w:rsidR="00764205" w:rsidRPr="00F63DCF">
              <w:rPr>
                <w:sz w:val="20"/>
              </w:rPr>
              <w:t>,</w:t>
            </w:r>
            <w:r w:rsidR="001F5C6F" w:rsidRPr="00F63DCF">
              <w:rPr>
                <w:sz w:val="20"/>
              </w:rPr>
              <w:t xml:space="preserve"> discharge)</w:t>
            </w:r>
            <w:r w:rsidR="0062085D" w:rsidRPr="00F63DCF">
              <w:rPr>
                <w:sz w:val="20"/>
              </w:rPr>
              <w:t xml:space="preserve"> or the action</w:t>
            </w:r>
            <w:r w:rsidR="001F5C6F" w:rsidRPr="00F63DCF">
              <w:rPr>
                <w:sz w:val="20"/>
              </w:rPr>
              <w:t xml:space="preserve"> and uses that to select the appropriate clinical concept class from the QIDAM</w:t>
            </w:r>
            <w:r w:rsidR="00764205" w:rsidRPr="00F63DCF">
              <w:rPr>
                <w:sz w:val="20"/>
              </w:rPr>
              <w:t>.</w:t>
            </w:r>
          </w:p>
          <w:p w14:paraId="3D788F27" w14:textId="3CA56FFC" w:rsidR="001F5C6F" w:rsidRPr="00F63DCF" w:rsidRDefault="002C11A9" w:rsidP="00695885">
            <w:pPr>
              <w:pStyle w:val="ListParagraph"/>
              <w:numPr>
                <w:ilvl w:val="0"/>
                <w:numId w:val="7"/>
              </w:numPr>
              <w:spacing w:before="60" w:after="60" w:line="220" w:lineRule="exact"/>
              <w:ind w:left="360" w:hanging="288"/>
              <w:rPr>
                <w:sz w:val="20"/>
              </w:rPr>
            </w:pPr>
            <w:r w:rsidRPr="00F63DCF">
              <w:rPr>
                <w:sz w:val="20"/>
              </w:rPr>
              <w:t xml:space="preserve">Author </w:t>
            </w:r>
            <w:r w:rsidR="001F5C6F" w:rsidRPr="00F63DCF">
              <w:rPr>
                <w:sz w:val="20"/>
              </w:rPr>
              <w:t xml:space="preserve">identifies </w:t>
            </w:r>
            <w:r w:rsidR="005C063C" w:rsidRPr="00F63DCF">
              <w:rPr>
                <w:sz w:val="20"/>
              </w:rPr>
              <w:t xml:space="preserve">attributes </w:t>
            </w:r>
            <w:r w:rsidR="001F5C6F" w:rsidRPr="00F63DCF">
              <w:rPr>
                <w:sz w:val="20"/>
              </w:rPr>
              <w:t>of interest (e.g.</w:t>
            </w:r>
            <w:r w:rsidR="00764205" w:rsidRPr="00F63DCF">
              <w:rPr>
                <w:sz w:val="20"/>
              </w:rPr>
              <w:t>,</w:t>
            </w:r>
            <w:r w:rsidR="001F5C6F" w:rsidRPr="00F63DCF">
              <w:rPr>
                <w:sz w:val="20"/>
              </w:rPr>
              <w:t xml:space="preserve"> medication dose) and </w:t>
            </w:r>
            <w:r w:rsidR="001D5455" w:rsidRPr="00F63DCF">
              <w:rPr>
                <w:sz w:val="20"/>
              </w:rPr>
              <w:t xml:space="preserve">uses </w:t>
            </w:r>
            <w:r w:rsidR="001F5C6F" w:rsidRPr="00F63DCF">
              <w:rPr>
                <w:sz w:val="20"/>
              </w:rPr>
              <w:t xml:space="preserve">the QIDAM </w:t>
            </w:r>
            <w:r w:rsidR="005C063C" w:rsidRPr="00F63DCF">
              <w:rPr>
                <w:sz w:val="20"/>
              </w:rPr>
              <w:t>attributes</w:t>
            </w:r>
            <w:r w:rsidR="001D5455" w:rsidRPr="00F63DCF">
              <w:rPr>
                <w:sz w:val="20"/>
              </w:rPr>
              <w:t xml:space="preserve"> to complete the data or action specification</w:t>
            </w:r>
            <w:r w:rsidR="00764205" w:rsidRPr="00F63DCF">
              <w:rPr>
                <w:sz w:val="20"/>
              </w:rPr>
              <w:t>.</w:t>
            </w:r>
          </w:p>
        </w:tc>
      </w:tr>
      <w:tr w:rsidR="001F5C6F" w:rsidRPr="00925AD5" w14:paraId="6095549C" w14:textId="77777777" w:rsidTr="00E8359F">
        <w:tc>
          <w:tcPr>
            <w:tcW w:w="2145" w:type="dxa"/>
            <w:tcMar>
              <w:top w:w="100" w:type="dxa"/>
              <w:left w:w="100" w:type="dxa"/>
              <w:bottom w:w="100" w:type="dxa"/>
              <w:right w:w="100" w:type="dxa"/>
            </w:tcMar>
          </w:tcPr>
          <w:p w14:paraId="2AE9ED25" w14:textId="77777777" w:rsidR="001F5C6F" w:rsidRPr="00DA340F" w:rsidRDefault="001F5C6F" w:rsidP="00E8359F">
            <w:pPr>
              <w:rPr>
                <w:b/>
              </w:rPr>
            </w:pPr>
            <w:r w:rsidRPr="00DA340F">
              <w:rPr>
                <w:b/>
              </w:rPr>
              <w:t>Post-conditions</w:t>
            </w:r>
          </w:p>
        </w:tc>
        <w:tc>
          <w:tcPr>
            <w:tcW w:w="6720" w:type="dxa"/>
            <w:tcMar>
              <w:top w:w="100" w:type="dxa"/>
              <w:left w:w="100" w:type="dxa"/>
              <w:bottom w:w="100" w:type="dxa"/>
              <w:right w:w="100" w:type="dxa"/>
            </w:tcMar>
          </w:tcPr>
          <w:p w14:paraId="62A7F600" w14:textId="31E3E23A" w:rsidR="001F5C6F" w:rsidRPr="00925AD5" w:rsidRDefault="001F5C6F" w:rsidP="00F63DCF">
            <w:pPr>
              <w:pStyle w:val="TableText"/>
            </w:pPr>
            <w:r w:rsidRPr="00925AD5">
              <w:t xml:space="preserve">The QIDAM allows for an accurate and complete definition of the data </w:t>
            </w:r>
            <w:r w:rsidR="00676C61" w:rsidRPr="00925AD5">
              <w:t xml:space="preserve">specification </w:t>
            </w:r>
            <w:r w:rsidRPr="00925AD5">
              <w:t>(e.g.</w:t>
            </w:r>
            <w:r w:rsidR="00764205" w:rsidRPr="00925AD5">
              <w:t>,</w:t>
            </w:r>
            <w:r w:rsidRPr="00925AD5">
              <w:t xml:space="preserve"> discharge medication dose)</w:t>
            </w:r>
            <w:r w:rsidR="0062085D" w:rsidRPr="00925AD5">
              <w:t xml:space="preserve"> or the action</w:t>
            </w:r>
            <w:r w:rsidRPr="00925AD5">
              <w:t xml:space="preserve">. The </w:t>
            </w:r>
            <w:r w:rsidR="00E810EE" w:rsidRPr="00925AD5">
              <w:t xml:space="preserve">specifications </w:t>
            </w:r>
            <w:r w:rsidRPr="00925AD5">
              <w:t>inc</w:t>
            </w:r>
            <w:r w:rsidR="00E810EE" w:rsidRPr="00925AD5">
              <w:t>orporate</w:t>
            </w:r>
            <w:r w:rsidRPr="00925AD5">
              <w:t xml:space="preserve"> appropriate attributes such as dosage, </w:t>
            </w:r>
            <w:r w:rsidR="00B9204B" w:rsidRPr="00925AD5">
              <w:t xml:space="preserve">timestamps, and attributes whose values are </w:t>
            </w:r>
            <w:r w:rsidRPr="00925AD5">
              <w:t xml:space="preserve">codes </w:t>
            </w:r>
            <w:r w:rsidR="00B9204B" w:rsidRPr="00925AD5">
              <w:t>from controlled terminologies that indicate the data elements of interest (e.g., for diagnosis, medication, procedure)</w:t>
            </w:r>
            <w:r w:rsidRPr="00925AD5">
              <w:t>.</w:t>
            </w:r>
          </w:p>
        </w:tc>
      </w:tr>
      <w:tr w:rsidR="001F5C6F" w:rsidRPr="00925AD5" w14:paraId="596498A9" w14:textId="77777777" w:rsidTr="00E8359F">
        <w:tc>
          <w:tcPr>
            <w:tcW w:w="2145" w:type="dxa"/>
            <w:tcMar>
              <w:top w:w="100" w:type="dxa"/>
              <w:left w:w="100" w:type="dxa"/>
              <w:bottom w:w="100" w:type="dxa"/>
              <w:right w:w="100" w:type="dxa"/>
            </w:tcMar>
          </w:tcPr>
          <w:p w14:paraId="5BDBD31D" w14:textId="77777777" w:rsidR="001F5C6F" w:rsidRPr="00DA340F" w:rsidRDefault="001F5C6F" w:rsidP="00E8359F">
            <w:pPr>
              <w:rPr>
                <w:b/>
              </w:rPr>
            </w:pPr>
            <w:r w:rsidRPr="00DA340F">
              <w:rPr>
                <w:b/>
              </w:rPr>
              <w:t>Comments</w:t>
            </w:r>
          </w:p>
        </w:tc>
        <w:tc>
          <w:tcPr>
            <w:tcW w:w="6720" w:type="dxa"/>
            <w:tcMar>
              <w:top w:w="100" w:type="dxa"/>
              <w:left w:w="100" w:type="dxa"/>
              <w:bottom w:w="100" w:type="dxa"/>
              <w:right w:w="100" w:type="dxa"/>
            </w:tcMar>
          </w:tcPr>
          <w:p w14:paraId="1B3EF5B3" w14:textId="0E6AA3B7" w:rsidR="001F5C6F" w:rsidRPr="00925AD5" w:rsidRDefault="001F5C6F" w:rsidP="00F63DCF">
            <w:pPr>
              <w:pStyle w:val="TableText"/>
            </w:pPr>
            <w:r w:rsidRPr="00925AD5">
              <w:t xml:space="preserve">While the QIDAM provides attributes </w:t>
            </w:r>
            <w:r w:rsidR="00B9204B" w:rsidRPr="00925AD5">
              <w:t xml:space="preserve">whose values may be </w:t>
            </w:r>
            <w:r w:rsidRPr="00925AD5">
              <w:t>codes</w:t>
            </w:r>
            <w:r w:rsidR="00B9204B" w:rsidRPr="00925AD5">
              <w:t xml:space="preserve"> from controlled terminologies</w:t>
            </w:r>
            <w:r w:rsidRPr="00925AD5">
              <w:t>, constraints on the codes to be used (e.g., value sets,</w:t>
            </w:r>
            <w:r w:rsidR="00B9204B" w:rsidRPr="00925AD5">
              <w:t xml:space="preserve"> subsets,</w:t>
            </w:r>
            <w:r w:rsidRPr="00925AD5">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9" w:name="_Ref382573594"/>
      <w:bookmarkStart w:id="20" w:name="_Toc398046620"/>
      <w:proofErr w:type="spellStart"/>
      <w:r>
        <w:lastRenderedPageBreak/>
        <w:t>eCQM</w:t>
      </w:r>
      <w:proofErr w:type="spellEnd"/>
      <w:r>
        <w:t xml:space="preserve"> and CDS Artifact Implementation</w:t>
      </w:r>
      <w:bookmarkEnd w:id="19"/>
      <w:bookmarkEnd w:id="20"/>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rsidRPr="00DA340F" w14:paraId="162636D8" w14:textId="77777777" w:rsidTr="00E8359F">
        <w:tc>
          <w:tcPr>
            <w:tcW w:w="2145" w:type="dxa"/>
            <w:tcMar>
              <w:top w:w="100" w:type="dxa"/>
              <w:left w:w="100" w:type="dxa"/>
              <w:bottom w:w="100" w:type="dxa"/>
              <w:right w:w="100" w:type="dxa"/>
            </w:tcMar>
          </w:tcPr>
          <w:p w14:paraId="4D97678E" w14:textId="77777777" w:rsidR="001F5C6F" w:rsidRPr="00DA340F" w:rsidRDefault="001F5C6F" w:rsidP="00E8359F">
            <w:pPr>
              <w:rPr>
                <w:b/>
              </w:rPr>
            </w:pPr>
            <w:r w:rsidRPr="00DA340F">
              <w:rPr>
                <w:b/>
              </w:rPr>
              <w:t>Description</w:t>
            </w:r>
          </w:p>
        </w:tc>
        <w:tc>
          <w:tcPr>
            <w:tcW w:w="6720" w:type="dxa"/>
            <w:tcMar>
              <w:top w:w="100" w:type="dxa"/>
              <w:left w:w="100" w:type="dxa"/>
              <w:bottom w:w="100" w:type="dxa"/>
              <w:right w:w="100" w:type="dxa"/>
            </w:tcMar>
          </w:tcPr>
          <w:p w14:paraId="446C9483" w14:textId="19551E94" w:rsidR="001F5C6F" w:rsidRPr="00DA340F" w:rsidRDefault="0077146D" w:rsidP="00F63DCF">
            <w:pPr>
              <w:pStyle w:val="TableText"/>
            </w:pPr>
            <w:r w:rsidRPr="00DA340F">
              <w:t>eCQM or CDS artifact i</w:t>
            </w:r>
            <w:r w:rsidR="00571E11" w:rsidRPr="00DA340F">
              <w:t xml:space="preserve">mplementer </w:t>
            </w:r>
            <w:r w:rsidR="001F5C6F" w:rsidRPr="00DA340F">
              <w:t xml:space="preserve">at a clinical site maps data </w:t>
            </w:r>
            <w:r w:rsidR="00676C61" w:rsidRPr="00DA340F">
              <w:t xml:space="preserve">specifications </w:t>
            </w:r>
            <w:r w:rsidR="0062085D" w:rsidRPr="00DA340F">
              <w:t>and action</w:t>
            </w:r>
            <w:r w:rsidR="00676C61" w:rsidRPr="00DA340F">
              <w:t xml:space="preserve"> </w:t>
            </w:r>
            <w:r w:rsidR="0062085D" w:rsidRPr="00DA340F">
              <w:t>s</w:t>
            </w:r>
            <w:r w:rsidR="00676C61" w:rsidRPr="00DA340F">
              <w:t>pecifications</w:t>
            </w:r>
            <w:r w:rsidR="001F5C6F" w:rsidRPr="00DA340F">
              <w:t xml:space="preserve"> defined using the QIDAM to entries in an electronic health record system</w:t>
            </w:r>
            <w:r w:rsidR="0062085D" w:rsidRPr="00DA340F">
              <w:t>, order entry system,</w:t>
            </w:r>
            <w:r w:rsidR="001F5C6F" w:rsidRPr="00DA340F">
              <w:t xml:space="preserve"> or a clinical data repository. </w:t>
            </w:r>
          </w:p>
          <w:p w14:paraId="148A3BD6" w14:textId="7182DA58" w:rsidR="001F5C6F" w:rsidRPr="00DA340F" w:rsidRDefault="001F5C6F" w:rsidP="00F63DCF">
            <w:pPr>
              <w:pStyle w:val="TableText"/>
            </w:pPr>
            <w:r w:rsidRPr="00DA340F">
              <w:t xml:space="preserve">This scenario applies equally to an </w:t>
            </w:r>
            <w:r w:rsidR="00571E11" w:rsidRPr="00DA340F">
              <w:t xml:space="preserve">implementer </w:t>
            </w:r>
            <w:r w:rsidRPr="00DA340F">
              <w:t>at a vendor of a complete EHR system or EHR module.</w:t>
            </w:r>
          </w:p>
        </w:tc>
      </w:tr>
      <w:tr w:rsidR="001F5C6F" w:rsidRPr="00DA340F" w14:paraId="3B4EF7CB" w14:textId="77777777" w:rsidTr="00E8359F">
        <w:tc>
          <w:tcPr>
            <w:tcW w:w="2145" w:type="dxa"/>
            <w:tcMar>
              <w:top w:w="100" w:type="dxa"/>
              <w:left w:w="100" w:type="dxa"/>
              <w:bottom w:w="100" w:type="dxa"/>
              <w:right w:w="100" w:type="dxa"/>
            </w:tcMar>
          </w:tcPr>
          <w:p w14:paraId="5312B57D" w14:textId="77777777" w:rsidR="001F5C6F" w:rsidRPr="00DA340F" w:rsidRDefault="001F5C6F" w:rsidP="00E8359F">
            <w:pPr>
              <w:rPr>
                <w:b/>
              </w:rPr>
            </w:pPr>
            <w:r w:rsidRPr="00DA340F">
              <w:rPr>
                <w:b/>
              </w:rPr>
              <w:t>Scenario identifier</w:t>
            </w:r>
          </w:p>
        </w:tc>
        <w:tc>
          <w:tcPr>
            <w:tcW w:w="6720" w:type="dxa"/>
            <w:tcMar>
              <w:top w:w="100" w:type="dxa"/>
              <w:left w:w="100" w:type="dxa"/>
              <w:bottom w:w="100" w:type="dxa"/>
              <w:right w:w="100" w:type="dxa"/>
            </w:tcMar>
          </w:tcPr>
          <w:p w14:paraId="0FC95F05" w14:textId="77777777" w:rsidR="001F5C6F" w:rsidRPr="00DA340F" w:rsidRDefault="001F5C6F" w:rsidP="00F63DCF">
            <w:pPr>
              <w:pStyle w:val="TableText"/>
            </w:pPr>
            <w:r w:rsidRPr="00DA340F">
              <w:t>M2</w:t>
            </w:r>
          </w:p>
        </w:tc>
      </w:tr>
      <w:tr w:rsidR="001F5C6F" w:rsidRPr="00DA340F" w14:paraId="74E9E71E" w14:textId="77777777" w:rsidTr="00E8359F">
        <w:tc>
          <w:tcPr>
            <w:tcW w:w="2145" w:type="dxa"/>
            <w:tcMar>
              <w:top w:w="100" w:type="dxa"/>
              <w:left w:w="100" w:type="dxa"/>
              <w:bottom w:w="100" w:type="dxa"/>
              <w:right w:w="100" w:type="dxa"/>
            </w:tcMar>
          </w:tcPr>
          <w:p w14:paraId="5F84EA54" w14:textId="77777777" w:rsidR="001F5C6F" w:rsidRPr="00DA340F" w:rsidRDefault="001F5C6F" w:rsidP="00E8359F">
            <w:pPr>
              <w:rPr>
                <w:b/>
              </w:rPr>
            </w:pPr>
            <w:r w:rsidRPr="00DA340F">
              <w:rPr>
                <w:b/>
              </w:rPr>
              <w:t>Actors</w:t>
            </w:r>
          </w:p>
        </w:tc>
        <w:tc>
          <w:tcPr>
            <w:tcW w:w="6720" w:type="dxa"/>
            <w:tcMar>
              <w:top w:w="100" w:type="dxa"/>
              <w:left w:w="100" w:type="dxa"/>
              <w:bottom w:w="100" w:type="dxa"/>
              <w:right w:w="100" w:type="dxa"/>
            </w:tcMar>
          </w:tcPr>
          <w:p w14:paraId="091E9294" w14:textId="497FBCAB" w:rsidR="001F5C6F" w:rsidRPr="00DA340F" w:rsidRDefault="001F5C6F" w:rsidP="00F63DCF">
            <w:pPr>
              <w:pStyle w:val="TableText"/>
            </w:pPr>
            <w:r w:rsidRPr="00DA340F">
              <w:t>eCQM implementer or CDS artifact implementer</w:t>
            </w:r>
            <w:r w:rsidR="00571E11" w:rsidRPr="00DA340F">
              <w:t xml:space="preserve"> (called </w:t>
            </w:r>
            <w:r w:rsidR="00385CDB">
              <w:t>“</w:t>
            </w:r>
            <w:r w:rsidR="00571E11" w:rsidRPr="00DA340F">
              <w:t>implementer</w:t>
            </w:r>
            <w:r w:rsidR="00385CDB">
              <w:t>”</w:t>
            </w:r>
            <w:r w:rsidR="0077146D" w:rsidRPr="00DA340F">
              <w:t xml:space="preserve"> henceforth)</w:t>
            </w:r>
          </w:p>
        </w:tc>
      </w:tr>
      <w:tr w:rsidR="001F5C6F" w:rsidRPr="00DA340F" w14:paraId="753EE887" w14:textId="77777777" w:rsidTr="00E8359F">
        <w:tc>
          <w:tcPr>
            <w:tcW w:w="2145" w:type="dxa"/>
            <w:tcMar>
              <w:top w:w="100" w:type="dxa"/>
              <w:left w:w="100" w:type="dxa"/>
              <w:bottom w:w="100" w:type="dxa"/>
              <w:right w:w="100" w:type="dxa"/>
            </w:tcMar>
          </w:tcPr>
          <w:p w14:paraId="4C54624F" w14:textId="77777777" w:rsidR="001F5C6F" w:rsidRPr="00DA340F" w:rsidRDefault="001F5C6F" w:rsidP="00E8359F">
            <w:pPr>
              <w:rPr>
                <w:b/>
              </w:rPr>
            </w:pPr>
            <w:r w:rsidRPr="00DA340F">
              <w:rPr>
                <w:b/>
              </w:rPr>
              <w:t>Pre-conditions</w:t>
            </w:r>
          </w:p>
        </w:tc>
        <w:tc>
          <w:tcPr>
            <w:tcW w:w="6720" w:type="dxa"/>
            <w:tcMar>
              <w:top w:w="100" w:type="dxa"/>
              <w:left w:w="100" w:type="dxa"/>
              <w:bottom w:w="100" w:type="dxa"/>
              <w:right w:w="100" w:type="dxa"/>
            </w:tcMar>
          </w:tcPr>
          <w:p w14:paraId="022831FD" w14:textId="71C5B508" w:rsidR="001F5C6F" w:rsidRPr="00F63DCF" w:rsidRDefault="001F5C6F" w:rsidP="00695885">
            <w:pPr>
              <w:pStyle w:val="ListParagraph"/>
              <w:numPr>
                <w:ilvl w:val="0"/>
                <w:numId w:val="13"/>
              </w:numPr>
              <w:spacing w:before="60" w:after="60" w:line="220" w:lineRule="exact"/>
              <w:ind w:hanging="275"/>
              <w:rPr>
                <w:sz w:val="20"/>
              </w:rPr>
            </w:pPr>
            <w:r w:rsidRPr="00F63DCF">
              <w:rPr>
                <w:sz w:val="20"/>
              </w:rPr>
              <w:t xml:space="preserve">A data </w:t>
            </w:r>
            <w:r w:rsidR="00676C61" w:rsidRPr="00F63DCF">
              <w:rPr>
                <w:sz w:val="20"/>
              </w:rPr>
              <w:t xml:space="preserve">specification </w:t>
            </w:r>
            <w:r w:rsidRPr="00F63DCF">
              <w:rPr>
                <w:sz w:val="20"/>
              </w:rPr>
              <w:t xml:space="preserve">exists in an </w:t>
            </w:r>
            <w:proofErr w:type="spellStart"/>
            <w:r w:rsidRPr="00F63DCF">
              <w:rPr>
                <w:sz w:val="20"/>
              </w:rPr>
              <w:t>eCQM</w:t>
            </w:r>
            <w:proofErr w:type="spellEnd"/>
            <w:r w:rsidRPr="00F63DCF">
              <w:rPr>
                <w:sz w:val="20"/>
              </w:rPr>
              <w:t xml:space="preserve"> or CDS artifact. The data </w:t>
            </w:r>
            <w:r w:rsidR="00676C61" w:rsidRPr="00F63DCF">
              <w:rPr>
                <w:sz w:val="20"/>
              </w:rPr>
              <w:t xml:space="preserve">specification </w:t>
            </w:r>
            <w:r w:rsidRPr="00F63DCF">
              <w:rPr>
                <w:sz w:val="20"/>
              </w:rPr>
              <w:t>maps a symbol</w:t>
            </w:r>
            <w:r w:rsidR="00E810EE" w:rsidRPr="00F63DCF">
              <w:rPr>
                <w:sz w:val="20"/>
              </w:rPr>
              <w:t xml:space="preserve"> or name (e.g., Last LDL result)</w:t>
            </w:r>
            <w:r w:rsidRPr="00F63DCF">
              <w:rPr>
                <w:sz w:val="20"/>
              </w:rPr>
              <w:t xml:space="preserve"> used in the artifact to its definition in the QIDAM</w:t>
            </w:r>
            <w:r w:rsidR="00E810EE" w:rsidRPr="00F63DCF">
              <w:rPr>
                <w:sz w:val="20"/>
              </w:rPr>
              <w:t xml:space="preserve"> (e.g., an observation result with the specified LOINC codes and date selection criteria)</w:t>
            </w:r>
            <w:r w:rsidRPr="00F63DCF">
              <w:rPr>
                <w:sz w:val="20"/>
              </w:rPr>
              <w:t>.</w:t>
            </w:r>
          </w:p>
          <w:p w14:paraId="5C4C46A4" w14:textId="6076CA31" w:rsidR="0062085D" w:rsidRPr="00F63DCF" w:rsidRDefault="0062085D" w:rsidP="00695885">
            <w:pPr>
              <w:pStyle w:val="ListParagraph"/>
              <w:numPr>
                <w:ilvl w:val="0"/>
                <w:numId w:val="13"/>
              </w:numPr>
              <w:spacing w:before="60" w:after="60" w:line="220" w:lineRule="exact"/>
              <w:ind w:hanging="275"/>
              <w:rPr>
                <w:sz w:val="20"/>
              </w:rPr>
            </w:pPr>
            <w:r w:rsidRPr="00F63DCF">
              <w:rPr>
                <w:sz w:val="20"/>
              </w:rPr>
              <w:t>A CDS artifact contains a specification of an action</w:t>
            </w:r>
            <w:r w:rsidR="00E810EE" w:rsidRPr="00F63DCF">
              <w:rPr>
                <w:sz w:val="20"/>
              </w:rPr>
              <w:t xml:space="preserve"> (e.g., prescription of statins).</w:t>
            </w:r>
          </w:p>
        </w:tc>
      </w:tr>
      <w:tr w:rsidR="001F5C6F" w:rsidRPr="00DA340F" w14:paraId="1DA49819" w14:textId="77777777" w:rsidTr="00E8359F">
        <w:tc>
          <w:tcPr>
            <w:tcW w:w="2145" w:type="dxa"/>
            <w:tcMar>
              <w:top w:w="100" w:type="dxa"/>
              <w:left w:w="100" w:type="dxa"/>
              <w:bottom w:w="100" w:type="dxa"/>
              <w:right w:w="100" w:type="dxa"/>
            </w:tcMar>
          </w:tcPr>
          <w:p w14:paraId="096B72EA" w14:textId="77777777" w:rsidR="001F5C6F" w:rsidRPr="00DA340F" w:rsidRDefault="001F5C6F" w:rsidP="00E8359F">
            <w:pPr>
              <w:rPr>
                <w:b/>
              </w:rPr>
            </w:pPr>
            <w:r w:rsidRPr="00DA340F">
              <w:rPr>
                <w:b/>
              </w:rPr>
              <w:t>Actions</w:t>
            </w:r>
          </w:p>
        </w:tc>
        <w:tc>
          <w:tcPr>
            <w:tcW w:w="6720" w:type="dxa"/>
            <w:tcMar>
              <w:top w:w="100" w:type="dxa"/>
              <w:left w:w="100" w:type="dxa"/>
              <w:bottom w:w="100" w:type="dxa"/>
              <w:right w:w="100" w:type="dxa"/>
            </w:tcMar>
          </w:tcPr>
          <w:p w14:paraId="7A2435D3" w14:textId="490CE6BF"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identifies the appropriate element (a table, a class) in the target system that is equivalent to the data </w:t>
            </w:r>
            <w:r w:rsidR="00676C61" w:rsidRPr="00F63DCF">
              <w:rPr>
                <w:sz w:val="20"/>
              </w:rPr>
              <w:t>specification</w:t>
            </w:r>
            <w:r w:rsidR="00676C61" w:rsidRPr="00F63DCF" w:rsidDel="00676C61">
              <w:rPr>
                <w:sz w:val="20"/>
              </w:rPr>
              <w:t xml:space="preserve"> </w:t>
            </w:r>
            <w:r w:rsidR="0062085D" w:rsidRPr="00F63DCF">
              <w:rPr>
                <w:sz w:val="20"/>
              </w:rPr>
              <w:t>or action</w:t>
            </w:r>
            <w:r w:rsidR="00676C61" w:rsidRPr="00F63DCF">
              <w:rPr>
                <w:sz w:val="20"/>
              </w:rPr>
              <w:t xml:space="preserve"> specification</w:t>
            </w:r>
            <w:r w:rsidR="0062085D" w:rsidRPr="00F63DCF">
              <w:rPr>
                <w:sz w:val="20"/>
              </w:rPr>
              <w:t xml:space="preserve"> </w:t>
            </w:r>
            <w:r w:rsidRPr="00F63DCF">
              <w:rPr>
                <w:sz w:val="20"/>
              </w:rPr>
              <w:t xml:space="preserve">in the QIDAM. </w:t>
            </w:r>
          </w:p>
          <w:p w14:paraId="5A31D00B" w14:textId="1F2A29CB"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uses the definition (including attribute values) to construct the equivalent data </w:t>
            </w:r>
            <w:r w:rsidR="0062085D" w:rsidRPr="00F63DCF">
              <w:rPr>
                <w:sz w:val="20"/>
              </w:rPr>
              <w:t xml:space="preserve">or action </w:t>
            </w:r>
            <w:r w:rsidRPr="00F63DCF">
              <w:rPr>
                <w:sz w:val="20"/>
              </w:rPr>
              <w:t>definition in the target environment.</w:t>
            </w:r>
          </w:p>
          <w:p w14:paraId="6BFDF398" w14:textId="2C175263" w:rsidR="005060D4" w:rsidRPr="00F63DCF" w:rsidRDefault="001F5C6F" w:rsidP="00695885">
            <w:pPr>
              <w:pStyle w:val="ListParagraph"/>
              <w:numPr>
                <w:ilvl w:val="0"/>
                <w:numId w:val="16"/>
              </w:numPr>
              <w:spacing w:before="60" w:after="60" w:line="220" w:lineRule="exact"/>
              <w:ind w:left="355" w:hanging="283"/>
              <w:rPr>
                <w:sz w:val="20"/>
              </w:rPr>
            </w:pPr>
            <w:r w:rsidRPr="00F63DCF">
              <w:rPr>
                <w:sz w:val="20"/>
              </w:rPr>
              <w:t>Implementer consults th</w:t>
            </w:r>
            <w:r w:rsidR="00AD26D0" w:rsidRPr="00F63DCF">
              <w:rPr>
                <w:sz w:val="20"/>
              </w:rPr>
              <w:t>e model specifications</w:t>
            </w:r>
            <w:r w:rsidRPr="00F63DCF">
              <w:rPr>
                <w:sz w:val="20"/>
              </w:rPr>
              <w:t xml:space="preserve"> document if the meaning or purpose of a QIDAM element or attribute is unclear.</w:t>
            </w:r>
          </w:p>
          <w:p w14:paraId="609DB7E4" w14:textId="01ED08A0" w:rsidR="001F5C6F" w:rsidRPr="00F63DCF" w:rsidRDefault="001F5C6F" w:rsidP="00695885">
            <w:pPr>
              <w:pStyle w:val="ListParagraph"/>
              <w:numPr>
                <w:ilvl w:val="0"/>
                <w:numId w:val="16"/>
              </w:numPr>
              <w:spacing w:before="60" w:after="60" w:line="220" w:lineRule="exact"/>
              <w:ind w:left="355" w:hanging="283"/>
              <w:rPr>
                <w:sz w:val="20"/>
              </w:rPr>
            </w:pPr>
            <w:r w:rsidRPr="00F63DCF">
              <w:rPr>
                <w:sz w:val="20"/>
              </w:rPr>
              <w:t xml:space="preserve">Implementer repeats this task for all data </w:t>
            </w:r>
            <w:r w:rsidR="00676C61" w:rsidRPr="00F63DCF">
              <w:rPr>
                <w:sz w:val="20"/>
              </w:rPr>
              <w:t xml:space="preserve">specifications </w:t>
            </w:r>
            <w:r w:rsidR="0062085D" w:rsidRPr="00F63DCF">
              <w:rPr>
                <w:sz w:val="20"/>
              </w:rPr>
              <w:t xml:space="preserve">and action </w:t>
            </w:r>
            <w:r w:rsidRPr="00F63DCF">
              <w:rPr>
                <w:sz w:val="20"/>
              </w:rPr>
              <w:t>specifications.</w:t>
            </w:r>
          </w:p>
        </w:tc>
      </w:tr>
      <w:tr w:rsidR="001F5C6F" w:rsidRPr="00DA340F" w14:paraId="5F40740A" w14:textId="77777777" w:rsidTr="00E8359F">
        <w:tc>
          <w:tcPr>
            <w:tcW w:w="2145" w:type="dxa"/>
            <w:tcMar>
              <w:top w:w="100" w:type="dxa"/>
              <w:left w:w="100" w:type="dxa"/>
              <w:bottom w:w="100" w:type="dxa"/>
              <w:right w:w="100" w:type="dxa"/>
            </w:tcMar>
          </w:tcPr>
          <w:p w14:paraId="4E6BAAA2" w14:textId="77777777" w:rsidR="001F5C6F" w:rsidRPr="00DA340F" w:rsidRDefault="001F5C6F" w:rsidP="00E8359F">
            <w:pPr>
              <w:rPr>
                <w:b/>
              </w:rPr>
            </w:pPr>
            <w:r w:rsidRPr="00DA340F">
              <w:rPr>
                <w:b/>
              </w:rPr>
              <w:t>Post-conditions</w:t>
            </w:r>
          </w:p>
        </w:tc>
        <w:tc>
          <w:tcPr>
            <w:tcW w:w="6720" w:type="dxa"/>
            <w:tcMar>
              <w:top w:w="100" w:type="dxa"/>
              <w:left w:w="100" w:type="dxa"/>
              <w:bottom w:w="100" w:type="dxa"/>
              <w:right w:w="100" w:type="dxa"/>
            </w:tcMar>
          </w:tcPr>
          <w:p w14:paraId="137DE17F" w14:textId="7D7088B6" w:rsidR="001F5C6F" w:rsidRPr="00DA340F" w:rsidRDefault="001F5C6F" w:rsidP="00F63DCF">
            <w:pPr>
              <w:pStyle w:val="TableText"/>
            </w:pPr>
            <w:r w:rsidRPr="00DA340F">
              <w:t xml:space="preserve">Implementer correctly maps all data </w:t>
            </w:r>
            <w:r w:rsidR="00676C61" w:rsidRPr="00DA340F">
              <w:t>specifications</w:t>
            </w:r>
            <w:r w:rsidR="00445014" w:rsidRPr="00DA340F">
              <w:t xml:space="preserve"> and action</w:t>
            </w:r>
            <w:r w:rsidRPr="00DA340F">
              <w:t xml:space="preserve"> </w:t>
            </w:r>
            <w:r w:rsidR="00676C61" w:rsidRPr="00DA340F">
              <w:t xml:space="preserve">specifications </w:t>
            </w:r>
            <w:r w:rsidRPr="00DA340F">
              <w:t>from the eCQM or CDS artifact to the equivalent in the target environment.</w:t>
            </w:r>
          </w:p>
        </w:tc>
      </w:tr>
      <w:tr w:rsidR="001F5C6F" w:rsidRPr="00DA340F" w14:paraId="0CE2224D" w14:textId="77777777" w:rsidTr="00E8359F">
        <w:tc>
          <w:tcPr>
            <w:tcW w:w="2145" w:type="dxa"/>
            <w:tcMar>
              <w:top w:w="100" w:type="dxa"/>
              <w:left w:w="100" w:type="dxa"/>
              <w:bottom w:w="100" w:type="dxa"/>
              <w:right w:w="100" w:type="dxa"/>
            </w:tcMar>
          </w:tcPr>
          <w:p w14:paraId="46B09899" w14:textId="77777777" w:rsidR="001F5C6F" w:rsidRPr="00DA340F" w:rsidRDefault="001F5C6F" w:rsidP="00E8359F">
            <w:pPr>
              <w:rPr>
                <w:b/>
              </w:rPr>
            </w:pPr>
            <w:r w:rsidRPr="00DA340F">
              <w:rPr>
                <w:b/>
              </w:rPr>
              <w:t>Comments</w:t>
            </w:r>
          </w:p>
        </w:tc>
        <w:tc>
          <w:tcPr>
            <w:tcW w:w="6720" w:type="dxa"/>
            <w:tcMar>
              <w:top w:w="100" w:type="dxa"/>
              <w:left w:w="100" w:type="dxa"/>
              <w:bottom w:w="100" w:type="dxa"/>
              <w:right w:w="100" w:type="dxa"/>
            </w:tcMar>
          </w:tcPr>
          <w:p w14:paraId="7FDAEDCF" w14:textId="61399CDD" w:rsidR="001F5C6F" w:rsidRPr="00DA340F" w:rsidRDefault="001F5C6F" w:rsidP="00F63DCF">
            <w:pPr>
              <w:pStyle w:val="TableText"/>
            </w:pPr>
            <w:r w:rsidRPr="00DA340F">
              <w:t xml:space="preserve">Some data </w:t>
            </w:r>
            <w:r w:rsidR="00AC25A5" w:rsidRPr="00DA340F">
              <w:t>specifications</w:t>
            </w:r>
            <w:r w:rsidR="00AC25A5" w:rsidRPr="00DA340F" w:rsidDel="00AC25A5">
              <w:t xml:space="preserve"> </w:t>
            </w:r>
            <w:r w:rsidR="00445014" w:rsidRPr="00DA340F">
              <w:t xml:space="preserve">and action </w:t>
            </w:r>
            <w:r w:rsidR="00AC25A5" w:rsidRPr="00DA340F">
              <w:t xml:space="preserve">specifications </w:t>
            </w:r>
            <w:r w:rsidRPr="00DA340F">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21" w:name="_Toc398046621"/>
      <w:proofErr w:type="spellStart"/>
      <w:r>
        <w:t>eCQM</w:t>
      </w:r>
      <w:proofErr w:type="spellEnd"/>
      <w:r>
        <w:t xml:space="preserve"> and CDS Artifact </w:t>
      </w:r>
      <w:r>
        <w:rPr>
          <w:lang w:val="en-US"/>
        </w:rPr>
        <w:t>Evaluation</w:t>
      </w:r>
      <w:bookmarkEnd w:id="21"/>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rsidRPr="00DA340F" w14:paraId="632CD5F7" w14:textId="77777777" w:rsidTr="00DE62FE">
        <w:tc>
          <w:tcPr>
            <w:tcW w:w="2145" w:type="dxa"/>
            <w:tcMar>
              <w:top w:w="100" w:type="dxa"/>
              <w:left w:w="100" w:type="dxa"/>
              <w:bottom w:w="100" w:type="dxa"/>
              <w:right w:w="100" w:type="dxa"/>
            </w:tcMar>
          </w:tcPr>
          <w:p w14:paraId="27B1767C" w14:textId="77777777" w:rsidR="00DE62FE" w:rsidRPr="00DA340F" w:rsidRDefault="00DE62FE" w:rsidP="00DE62FE">
            <w:pPr>
              <w:rPr>
                <w:b/>
              </w:rPr>
            </w:pPr>
            <w:r w:rsidRPr="00DA340F">
              <w:rPr>
                <w:b/>
              </w:rPr>
              <w:t>Description</w:t>
            </w:r>
          </w:p>
        </w:tc>
        <w:tc>
          <w:tcPr>
            <w:tcW w:w="6720" w:type="dxa"/>
            <w:tcMar>
              <w:top w:w="100" w:type="dxa"/>
              <w:left w:w="100" w:type="dxa"/>
              <w:bottom w:w="100" w:type="dxa"/>
              <w:right w:w="100" w:type="dxa"/>
            </w:tcMar>
          </w:tcPr>
          <w:p w14:paraId="54B29C8E" w14:textId="78E5A6CD" w:rsidR="00DE62FE" w:rsidRPr="00DA340F" w:rsidRDefault="00F74D52" w:rsidP="005A1205">
            <w:pPr>
              <w:pStyle w:val="TableText"/>
            </w:pPr>
            <w:r w:rsidRPr="00DA340F">
              <w:t xml:space="preserve">A measure calculation system </w:t>
            </w:r>
            <w:r w:rsidR="00DE62FE" w:rsidRPr="00DA340F">
              <w:t xml:space="preserve">or </w:t>
            </w:r>
            <w:r w:rsidRPr="00DA340F">
              <w:t xml:space="preserve">a </w:t>
            </w:r>
            <w:r w:rsidR="00DE62FE" w:rsidRPr="00DA340F">
              <w:t xml:space="preserve">CDS </w:t>
            </w:r>
            <w:r w:rsidRPr="00DA340F">
              <w:t>system evaluates an eCQM or CDS artifact. The data specifications and action specifications are specified using Q</w:t>
            </w:r>
            <w:r w:rsidR="0061127D" w:rsidRPr="00DA340F">
              <w:t>I</w:t>
            </w:r>
            <w:r w:rsidRPr="00DA340F">
              <w:t>D</w:t>
            </w:r>
            <w:r w:rsidR="0061127D" w:rsidRPr="00DA340F">
              <w:t>A</w:t>
            </w:r>
            <w:r w:rsidRPr="00DA340F">
              <w:t>M.</w:t>
            </w:r>
          </w:p>
        </w:tc>
      </w:tr>
      <w:tr w:rsidR="00DE62FE" w:rsidRPr="00DA340F" w14:paraId="2B5D1DD9" w14:textId="77777777" w:rsidTr="00DE62FE">
        <w:tc>
          <w:tcPr>
            <w:tcW w:w="2145" w:type="dxa"/>
            <w:tcMar>
              <w:top w:w="100" w:type="dxa"/>
              <w:left w:w="100" w:type="dxa"/>
              <w:bottom w:w="100" w:type="dxa"/>
              <w:right w:w="100" w:type="dxa"/>
            </w:tcMar>
          </w:tcPr>
          <w:p w14:paraId="4A195187" w14:textId="77777777" w:rsidR="00DE62FE" w:rsidRPr="00DA340F" w:rsidRDefault="00DE62FE" w:rsidP="00DE62FE">
            <w:pPr>
              <w:rPr>
                <w:b/>
              </w:rPr>
            </w:pPr>
            <w:r w:rsidRPr="00DA340F">
              <w:rPr>
                <w:b/>
              </w:rPr>
              <w:t>Scenario identifier</w:t>
            </w:r>
          </w:p>
        </w:tc>
        <w:tc>
          <w:tcPr>
            <w:tcW w:w="6720" w:type="dxa"/>
            <w:tcMar>
              <w:top w:w="100" w:type="dxa"/>
              <w:left w:w="100" w:type="dxa"/>
              <w:bottom w:w="100" w:type="dxa"/>
              <w:right w:w="100" w:type="dxa"/>
            </w:tcMar>
          </w:tcPr>
          <w:p w14:paraId="485977FE" w14:textId="69DEF1F5" w:rsidR="00DE62FE" w:rsidRPr="00DA340F" w:rsidRDefault="00F74D52" w:rsidP="005A1205">
            <w:pPr>
              <w:pStyle w:val="TableText"/>
            </w:pPr>
            <w:r w:rsidRPr="00DA340F">
              <w:t>M3</w:t>
            </w:r>
          </w:p>
        </w:tc>
      </w:tr>
      <w:tr w:rsidR="00DE62FE" w:rsidRPr="00DA340F" w14:paraId="26FA3980" w14:textId="77777777" w:rsidTr="00DE62FE">
        <w:tc>
          <w:tcPr>
            <w:tcW w:w="2145" w:type="dxa"/>
            <w:tcMar>
              <w:top w:w="100" w:type="dxa"/>
              <w:left w:w="100" w:type="dxa"/>
              <w:bottom w:w="100" w:type="dxa"/>
              <w:right w:w="100" w:type="dxa"/>
            </w:tcMar>
          </w:tcPr>
          <w:p w14:paraId="2E4EC7C1" w14:textId="77777777" w:rsidR="00DE62FE" w:rsidRPr="00DA340F" w:rsidRDefault="00DE62FE" w:rsidP="00DE62FE">
            <w:pPr>
              <w:rPr>
                <w:b/>
              </w:rPr>
            </w:pPr>
            <w:r w:rsidRPr="00DA340F">
              <w:rPr>
                <w:b/>
              </w:rPr>
              <w:t>Actors</w:t>
            </w:r>
          </w:p>
        </w:tc>
        <w:tc>
          <w:tcPr>
            <w:tcW w:w="6720" w:type="dxa"/>
            <w:tcMar>
              <w:top w:w="100" w:type="dxa"/>
              <w:left w:w="100" w:type="dxa"/>
              <w:bottom w:w="100" w:type="dxa"/>
              <w:right w:w="100" w:type="dxa"/>
            </w:tcMar>
          </w:tcPr>
          <w:p w14:paraId="1F51FA40" w14:textId="61E6A9CF" w:rsidR="00DE62FE" w:rsidRPr="00DA340F" w:rsidRDefault="00F74D52" w:rsidP="005A1205">
            <w:pPr>
              <w:pStyle w:val="TableText"/>
            </w:pPr>
            <w:r w:rsidRPr="00DA340F">
              <w:t xml:space="preserve">A measure calculation system or a CDS system (referred to as </w:t>
            </w:r>
            <w:r w:rsidR="005A1205">
              <w:t>“</w:t>
            </w:r>
            <w:r w:rsidRPr="00DA340F">
              <w:t>system</w:t>
            </w:r>
            <w:r w:rsidR="005A1205">
              <w:t>”</w:t>
            </w:r>
            <w:r w:rsidRPr="00DA340F">
              <w:t xml:space="preserve"> in this use case)</w:t>
            </w:r>
          </w:p>
        </w:tc>
      </w:tr>
      <w:tr w:rsidR="00DE62FE" w:rsidRPr="00DA340F" w14:paraId="6997A63E" w14:textId="77777777" w:rsidTr="00DE62FE">
        <w:tc>
          <w:tcPr>
            <w:tcW w:w="2145" w:type="dxa"/>
            <w:tcMar>
              <w:top w:w="100" w:type="dxa"/>
              <w:left w:w="100" w:type="dxa"/>
              <w:bottom w:w="100" w:type="dxa"/>
              <w:right w:w="100" w:type="dxa"/>
            </w:tcMar>
          </w:tcPr>
          <w:p w14:paraId="687CAB94" w14:textId="77777777" w:rsidR="00DE62FE" w:rsidRPr="00DA340F" w:rsidRDefault="00DE62FE" w:rsidP="00DE62FE">
            <w:pPr>
              <w:rPr>
                <w:b/>
              </w:rPr>
            </w:pPr>
            <w:r w:rsidRPr="00DA340F">
              <w:rPr>
                <w:b/>
              </w:rPr>
              <w:lastRenderedPageBreak/>
              <w:t>Pre-conditions</w:t>
            </w:r>
          </w:p>
        </w:tc>
        <w:tc>
          <w:tcPr>
            <w:tcW w:w="6720" w:type="dxa"/>
            <w:tcMar>
              <w:top w:w="100" w:type="dxa"/>
              <w:left w:w="100" w:type="dxa"/>
              <w:bottom w:w="100" w:type="dxa"/>
              <w:right w:w="100" w:type="dxa"/>
            </w:tcMar>
          </w:tcPr>
          <w:p w14:paraId="11CF42EE" w14:textId="77777777" w:rsidR="00DE62FE" w:rsidRPr="005A1205" w:rsidRDefault="00DE62FE" w:rsidP="00695885">
            <w:pPr>
              <w:pStyle w:val="ListParagraph"/>
              <w:numPr>
                <w:ilvl w:val="0"/>
                <w:numId w:val="14"/>
              </w:numPr>
              <w:spacing w:before="60" w:after="60" w:line="220" w:lineRule="exact"/>
              <w:ind w:hanging="275"/>
              <w:rPr>
                <w:sz w:val="20"/>
              </w:rPr>
            </w:pPr>
            <w:r w:rsidRPr="005A1205">
              <w:rPr>
                <w:sz w:val="20"/>
              </w:rPr>
              <w:t xml:space="preserve">A data specification exists in an </w:t>
            </w:r>
            <w:proofErr w:type="spellStart"/>
            <w:r w:rsidRPr="005A1205">
              <w:rPr>
                <w:sz w:val="20"/>
              </w:rPr>
              <w:t>eCQM</w:t>
            </w:r>
            <w:proofErr w:type="spellEnd"/>
            <w:r w:rsidRPr="005A1205">
              <w:rPr>
                <w:sz w:val="20"/>
              </w:rPr>
              <w:t xml:space="preserve"> or CDS artifact. The data specification maps a symbol used in the artifact to its definition in the QIDAM.</w:t>
            </w:r>
          </w:p>
          <w:p w14:paraId="30641C88" w14:textId="77777777" w:rsidR="00DE62FE" w:rsidRPr="005A1205" w:rsidRDefault="00DE62FE" w:rsidP="00695885">
            <w:pPr>
              <w:pStyle w:val="ListParagraph"/>
              <w:numPr>
                <w:ilvl w:val="0"/>
                <w:numId w:val="14"/>
              </w:numPr>
              <w:spacing w:before="60" w:after="60" w:line="220" w:lineRule="exact"/>
              <w:ind w:hanging="275"/>
              <w:rPr>
                <w:sz w:val="20"/>
              </w:rPr>
            </w:pPr>
            <w:r w:rsidRPr="005A1205">
              <w:rPr>
                <w:sz w:val="20"/>
              </w:rPr>
              <w:t>A CDS artifact contains a specification of an action</w:t>
            </w:r>
            <w:r w:rsidR="00F74D52" w:rsidRPr="005A1205">
              <w:rPr>
                <w:sz w:val="20"/>
              </w:rPr>
              <w:t>.</w:t>
            </w:r>
          </w:p>
          <w:p w14:paraId="57476918" w14:textId="0DC81F10" w:rsidR="00F74D52" w:rsidRPr="005A1205" w:rsidRDefault="00F74D52" w:rsidP="00695885">
            <w:pPr>
              <w:pStyle w:val="ListParagraph"/>
              <w:numPr>
                <w:ilvl w:val="0"/>
                <w:numId w:val="14"/>
              </w:numPr>
              <w:spacing w:before="60" w:after="60" w:line="220" w:lineRule="exact"/>
              <w:ind w:hanging="275"/>
              <w:rPr>
                <w:sz w:val="20"/>
              </w:rPr>
            </w:pPr>
            <w:r w:rsidRPr="005A1205">
              <w:rPr>
                <w:sz w:val="20"/>
              </w:rPr>
              <w:t xml:space="preserve">All the specifications in the artifacts have been mapped previously to the data schema in the system or to actions that can be executed by the system or the user of the system. See the previous use case (Section </w:t>
            </w:r>
            <w:r w:rsidRPr="005A1205">
              <w:rPr>
                <w:sz w:val="20"/>
              </w:rPr>
              <w:fldChar w:fldCharType="begin"/>
            </w:r>
            <w:r w:rsidRPr="005A1205">
              <w:rPr>
                <w:sz w:val="20"/>
              </w:rPr>
              <w:instrText xml:space="preserve"> REF _Ref382573594 \r \h </w:instrText>
            </w:r>
            <w:r w:rsidR="00DA340F" w:rsidRPr="005A1205">
              <w:rPr>
                <w:sz w:val="20"/>
              </w:rPr>
              <w:instrText xml:space="preserve"> \* MERGEFORMAT </w:instrText>
            </w:r>
            <w:r w:rsidRPr="005A1205">
              <w:rPr>
                <w:sz w:val="20"/>
              </w:rPr>
            </w:r>
            <w:r w:rsidRPr="005A1205">
              <w:rPr>
                <w:sz w:val="20"/>
              </w:rPr>
              <w:fldChar w:fldCharType="separate"/>
            </w:r>
            <w:r w:rsidR="00EB26E0" w:rsidRPr="005A1205">
              <w:rPr>
                <w:sz w:val="20"/>
              </w:rPr>
              <w:t>2.2</w:t>
            </w:r>
            <w:r w:rsidRPr="005A1205">
              <w:rPr>
                <w:sz w:val="20"/>
              </w:rPr>
              <w:fldChar w:fldCharType="end"/>
            </w:r>
            <w:r w:rsidRPr="005A1205">
              <w:rPr>
                <w:sz w:val="20"/>
              </w:rPr>
              <w:t>), for example.</w:t>
            </w:r>
          </w:p>
        </w:tc>
      </w:tr>
      <w:tr w:rsidR="00DE62FE" w:rsidRPr="00DA340F" w14:paraId="0588BD74" w14:textId="77777777" w:rsidTr="00DE62FE">
        <w:tc>
          <w:tcPr>
            <w:tcW w:w="2145" w:type="dxa"/>
            <w:tcMar>
              <w:top w:w="100" w:type="dxa"/>
              <w:left w:w="100" w:type="dxa"/>
              <w:bottom w:w="100" w:type="dxa"/>
              <w:right w:w="100" w:type="dxa"/>
            </w:tcMar>
          </w:tcPr>
          <w:p w14:paraId="79D18145" w14:textId="0BA76C58" w:rsidR="00DE62FE" w:rsidRPr="00DA340F" w:rsidRDefault="00DE62FE" w:rsidP="00DE62FE">
            <w:pPr>
              <w:rPr>
                <w:b/>
              </w:rPr>
            </w:pPr>
            <w:r w:rsidRPr="00DA340F">
              <w:rPr>
                <w:b/>
              </w:rPr>
              <w:t>Actions</w:t>
            </w:r>
          </w:p>
        </w:tc>
        <w:tc>
          <w:tcPr>
            <w:tcW w:w="6720" w:type="dxa"/>
            <w:tcMar>
              <w:top w:w="100" w:type="dxa"/>
              <w:left w:w="100" w:type="dxa"/>
              <w:bottom w:w="100" w:type="dxa"/>
              <w:right w:w="100" w:type="dxa"/>
            </w:tcMar>
          </w:tcPr>
          <w:p w14:paraId="6320B4BD" w14:textId="78C29A16"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 xml:space="preserve">The system evaluates the CDS artifact or the </w:t>
            </w:r>
            <w:proofErr w:type="spellStart"/>
            <w:r w:rsidRPr="005A1205">
              <w:rPr>
                <w:sz w:val="20"/>
              </w:rPr>
              <w:t>eCQM</w:t>
            </w:r>
            <w:proofErr w:type="spellEnd"/>
            <w:r w:rsidRPr="005A1205">
              <w:rPr>
                <w:sz w:val="20"/>
              </w:rPr>
              <w:t>.</w:t>
            </w:r>
          </w:p>
          <w:p w14:paraId="306EAA8E" w14:textId="1932648A"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When the system encounters a data specification</w:t>
            </w:r>
            <w:r w:rsidR="007E41A2">
              <w:rPr>
                <w:sz w:val="20"/>
              </w:rPr>
              <w:t>,</w:t>
            </w:r>
            <w:r w:rsidRPr="005A1205">
              <w:rPr>
                <w:sz w:val="20"/>
              </w:rPr>
              <w:t xml:space="preserve"> it is able to translate the specification unambiguously into a request or query to retrieve the data. </w:t>
            </w:r>
          </w:p>
          <w:p w14:paraId="755931B8" w14:textId="0F45ED21" w:rsidR="00DE62FE" w:rsidRPr="005A1205" w:rsidRDefault="00F74D52" w:rsidP="00695885">
            <w:pPr>
              <w:pStyle w:val="ListParagraph"/>
              <w:numPr>
                <w:ilvl w:val="0"/>
                <w:numId w:val="15"/>
              </w:numPr>
              <w:spacing w:before="60" w:after="60" w:line="220" w:lineRule="exact"/>
              <w:ind w:left="355" w:hanging="283"/>
              <w:rPr>
                <w:sz w:val="20"/>
              </w:rPr>
            </w:pPr>
            <w:r w:rsidRPr="005A1205">
              <w:rPr>
                <w:sz w:val="20"/>
              </w:rPr>
              <w:t>The system uses the retrieved data to calculate a performance or evaluate CDS logic.</w:t>
            </w:r>
          </w:p>
          <w:p w14:paraId="12527397" w14:textId="7F699891" w:rsidR="00F74D52" w:rsidRPr="005A1205" w:rsidRDefault="00F74D52" w:rsidP="00695885">
            <w:pPr>
              <w:pStyle w:val="ListParagraph"/>
              <w:numPr>
                <w:ilvl w:val="0"/>
                <w:numId w:val="15"/>
              </w:numPr>
              <w:spacing w:before="60" w:after="60" w:line="220" w:lineRule="exact"/>
              <w:ind w:left="355" w:hanging="283"/>
              <w:rPr>
                <w:sz w:val="20"/>
              </w:rPr>
            </w:pPr>
            <w:r w:rsidRPr="005A1205">
              <w:rPr>
                <w:sz w:val="20"/>
              </w:rPr>
              <w:t xml:space="preserve">The CDS system </w:t>
            </w:r>
            <w:r w:rsidR="005060D4" w:rsidRPr="005A1205">
              <w:rPr>
                <w:sz w:val="20"/>
              </w:rPr>
              <w:t>may determine</w:t>
            </w:r>
            <w:r w:rsidRPr="005A1205">
              <w:rPr>
                <w:sz w:val="20"/>
              </w:rPr>
              <w:t xml:space="preserve"> an action specification must be applied as a result of evaluating the logic. The system translates that specification to an executable action unambiguously.</w:t>
            </w:r>
          </w:p>
          <w:p w14:paraId="04595EC6" w14:textId="7FA0DE9B" w:rsidR="005060D4" w:rsidRPr="005A1205" w:rsidRDefault="00F74D52" w:rsidP="00695885">
            <w:pPr>
              <w:pStyle w:val="ListParagraph"/>
              <w:numPr>
                <w:ilvl w:val="0"/>
                <w:numId w:val="15"/>
              </w:numPr>
              <w:spacing w:before="60" w:after="60" w:line="220" w:lineRule="exact"/>
              <w:ind w:left="355" w:hanging="283"/>
              <w:rPr>
                <w:sz w:val="20"/>
              </w:rPr>
            </w:pPr>
            <w:r w:rsidRPr="005A1205">
              <w:rPr>
                <w:sz w:val="20"/>
              </w:rPr>
              <w:t xml:space="preserve">The action is presented as a proposal to a user or </w:t>
            </w:r>
            <w:r w:rsidR="005060D4" w:rsidRPr="005A1205">
              <w:rPr>
                <w:sz w:val="20"/>
              </w:rPr>
              <w:t xml:space="preserve">is </w:t>
            </w:r>
            <w:r w:rsidRPr="005A1205">
              <w:rPr>
                <w:sz w:val="20"/>
              </w:rPr>
              <w:t>executed autonomously by the system.</w:t>
            </w:r>
          </w:p>
          <w:p w14:paraId="20C6CBE4" w14:textId="3CB4DDB9" w:rsidR="00DE62FE" w:rsidRPr="005A1205" w:rsidRDefault="005060D4" w:rsidP="00695885">
            <w:pPr>
              <w:pStyle w:val="ListParagraph"/>
              <w:numPr>
                <w:ilvl w:val="0"/>
                <w:numId w:val="15"/>
              </w:numPr>
              <w:spacing w:before="60" w:after="60" w:line="220" w:lineRule="exact"/>
              <w:ind w:left="355" w:hanging="283"/>
              <w:rPr>
                <w:sz w:val="20"/>
              </w:rPr>
            </w:pPr>
            <w:r w:rsidRPr="005A1205">
              <w:rPr>
                <w:sz w:val="20"/>
              </w:rPr>
              <w:t>The system translates all needed data specifications and action specifications</w:t>
            </w:r>
            <w:r w:rsidR="00DE62FE" w:rsidRPr="005A1205">
              <w:rPr>
                <w:sz w:val="20"/>
              </w:rPr>
              <w:t>.</w:t>
            </w:r>
          </w:p>
        </w:tc>
      </w:tr>
      <w:tr w:rsidR="00DE62FE" w:rsidRPr="00DA340F" w14:paraId="02E9A51D" w14:textId="77777777" w:rsidTr="00DE62FE">
        <w:tc>
          <w:tcPr>
            <w:tcW w:w="2145" w:type="dxa"/>
            <w:tcMar>
              <w:top w:w="100" w:type="dxa"/>
              <w:left w:w="100" w:type="dxa"/>
              <w:bottom w:w="100" w:type="dxa"/>
              <w:right w:w="100" w:type="dxa"/>
            </w:tcMar>
          </w:tcPr>
          <w:p w14:paraId="69D8B386" w14:textId="0029103F" w:rsidR="00DE62FE" w:rsidRPr="00DA340F" w:rsidRDefault="00DE62FE" w:rsidP="00DE62FE">
            <w:pPr>
              <w:rPr>
                <w:b/>
              </w:rPr>
            </w:pPr>
            <w:r w:rsidRPr="00DA340F">
              <w:rPr>
                <w:b/>
              </w:rPr>
              <w:t>Post-conditions</w:t>
            </w:r>
          </w:p>
        </w:tc>
        <w:tc>
          <w:tcPr>
            <w:tcW w:w="6720" w:type="dxa"/>
            <w:tcMar>
              <w:top w:w="100" w:type="dxa"/>
              <w:left w:w="100" w:type="dxa"/>
              <w:bottom w:w="100" w:type="dxa"/>
              <w:right w:w="100" w:type="dxa"/>
            </w:tcMar>
          </w:tcPr>
          <w:p w14:paraId="4B476920" w14:textId="32171197" w:rsidR="00DE62FE" w:rsidRPr="00DA340F" w:rsidRDefault="005060D4" w:rsidP="005A1205">
            <w:pPr>
              <w:pStyle w:val="TableText"/>
            </w:pPr>
            <w:r w:rsidRPr="00DA340F">
              <w:t>The eCQM evaluation results in a computed performance</w:t>
            </w:r>
            <w:r w:rsidR="00085BEE" w:rsidRPr="00DA340F">
              <w:t xml:space="preserve"> of the quality metric</w:t>
            </w:r>
            <w:r w:rsidR="00DE62FE" w:rsidRPr="00DA340F">
              <w:t>.</w:t>
            </w:r>
          </w:p>
          <w:p w14:paraId="396C1836" w14:textId="6D3524A0" w:rsidR="005060D4" w:rsidRPr="00DA340F" w:rsidRDefault="005060D4" w:rsidP="005A1205">
            <w:pPr>
              <w:pStyle w:val="TableText"/>
            </w:pPr>
            <w:r w:rsidRPr="00DA340F">
              <w:t>The CDS artifact evaluation results in the determination of whether a set of actions must be applied and the execution of those actions.</w:t>
            </w:r>
          </w:p>
        </w:tc>
      </w:tr>
      <w:tr w:rsidR="00DE62FE" w:rsidRPr="00DA340F" w14:paraId="5945DE20" w14:textId="77777777" w:rsidTr="00DE62FE">
        <w:tc>
          <w:tcPr>
            <w:tcW w:w="2145" w:type="dxa"/>
            <w:tcMar>
              <w:top w:w="100" w:type="dxa"/>
              <w:left w:w="100" w:type="dxa"/>
              <w:bottom w:w="100" w:type="dxa"/>
              <w:right w:w="100" w:type="dxa"/>
            </w:tcMar>
          </w:tcPr>
          <w:p w14:paraId="587006AD" w14:textId="77777777" w:rsidR="00DE62FE" w:rsidRPr="00DA340F" w:rsidRDefault="00DE62FE" w:rsidP="00DE62FE">
            <w:pPr>
              <w:rPr>
                <w:b/>
              </w:rPr>
            </w:pPr>
            <w:r w:rsidRPr="00DA340F">
              <w:rPr>
                <w:b/>
              </w:rPr>
              <w:t>Comments</w:t>
            </w:r>
          </w:p>
        </w:tc>
        <w:tc>
          <w:tcPr>
            <w:tcW w:w="6720" w:type="dxa"/>
            <w:tcMar>
              <w:top w:w="100" w:type="dxa"/>
              <w:left w:w="100" w:type="dxa"/>
              <w:bottom w:w="100" w:type="dxa"/>
              <w:right w:w="100" w:type="dxa"/>
            </w:tcMar>
          </w:tcPr>
          <w:p w14:paraId="5CBCFD14" w14:textId="128CAD9E" w:rsidR="00DE62FE" w:rsidRPr="00DA340F" w:rsidRDefault="00DE62FE" w:rsidP="00DE62FE"/>
        </w:tc>
      </w:tr>
    </w:tbl>
    <w:p w14:paraId="5A4AA070" w14:textId="7558956E" w:rsidR="00AD26D0" w:rsidRDefault="00AD26D0" w:rsidP="001F5C6F"/>
    <w:p w14:paraId="6269A46E" w14:textId="09D5F964" w:rsidR="00AD26D0" w:rsidRDefault="00AD26D0" w:rsidP="00AD26D0"/>
    <w:p w14:paraId="70CD143E" w14:textId="73DB86AE" w:rsidR="001F5C6F" w:rsidRPr="00AD26D0" w:rsidRDefault="00AD26D0" w:rsidP="007E3600">
      <w:pPr>
        <w:tabs>
          <w:tab w:val="left" w:pos="1928"/>
        </w:tabs>
      </w:pPr>
      <w:r>
        <w:tab/>
      </w:r>
    </w:p>
    <w:p w14:paraId="7BF9D8ED" w14:textId="77777777" w:rsidR="001F5C6F" w:rsidRDefault="001F5C6F" w:rsidP="001F5C6F">
      <w:pPr>
        <w:pStyle w:val="Heading1"/>
      </w:pPr>
      <w:bookmarkStart w:id="22" w:name="_Ref374639242"/>
      <w:bookmarkStart w:id="23" w:name="_Toc398046622"/>
      <w:r>
        <w:lastRenderedPageBreak/>
        <w:t>Requirements</w:t>
      </w:r>
      <w:bookmarkEnd w:id="22"/>
      <w:bookmarkEnd w:id="23"/>
    </w:p>
    <w:p w14:paraId="74F90CCF" w14:textId="6FE50EAA" w:rsidR="00BB5058" w:rsidRPr="00D3762F" w:rsidRDefault="00BB5058" w:rsidP="007E3600">
      <w:pPr>
        <w:pStyle w:val="BodyText"/>
      </w:pPr>
      <w:r>
        <w:rPr>
          <w:lang w:eastAsia="x-none"/>
        </w:rPr>
        <w:t>This chapter describes the requirements of a domain analysis model for quality improvement. The first subsection describes the extent of the domain</w:t>
      </w:r>
      <w:r w:rsidR="007E41A2">
        <w:rPr>
          <w:lang w:eastAsia="x-none"/>
        </w:rPr>
        <w:t>—</w:t>
      </w:r>
      <w:r w:rsidR="00863321">
        <w:rPr>
          <w:lang w:eastAsia="x-none"/>
        </w:rPr>
        <w:t>i.e.</w:t>
      </w:r>
      <w:r>
        <w:rPr>
          <w:lang w:eastAsia="x-none"/>
        </w:rPr>
        <w:t>, the concepts to be described by the model. Subsequent subsections describe requirements r</w:t>
      </w:r>
      <w:r w:rsidR="00AD26D0">
        <w:rPr>
          <w:lang w:eastAsia="x-none"/>
        </w:rPr>
        <w:t xml:space="preserve">elated to the use of the model and </w:t>
      </w:r>
      <w:r w:rsidR="00151554">
        <w:rPr>
          <w:lang w:eastAsia="x-none"/>
        </w:rPr>
        <w:t>the need to extend the</w:t>
      </w:r>
      <w:r>
        <w:rPr>
          <w:lang w:eastAsia="x-none"/>
        </w:rPr>
        <w:t xml:space="preserve"> data model beyond what is included in the </w:t>
      </w:r>
      <w:r w:rsidR="005215CA">
        <w:rPr>
          <w:lang w:eastAsia="x-none"/>
        </w:rPr>
        <w:t xml:space="preserve">standard </w:t>
      </w:r>
      <w:r>
        <w:rPr>
          <w:lang w:eastAsia="x-none"/>
        </w:rPr>
        <w:t>specification.</w:t>
      </w:r>
      <w:r w:rsidR="00151554">
        <w:rPr>
          <w:lang w:eastAsia="x-none"/>
        </w:rPr>
        <w:t xml:space="preserve"> The last subsection lists items explicitly identified as being out of scope of this specification.</w:t>
      </w:r>
    </w:p>
    <w:p w14:paraId="3B04000C" w14:textId="77777777" w:rsidR="001F5C6F" w:rsidRPr="005E5B07" w:rsidRDefault="001F5C6F" w:rsidP="001F5C6F">
      <w:pPr>
        <w:pStyle w:val="Heading2"/>
      </w:pPr>
      <w:bookmarkStart w:id="24" w:name="_Toc398046623"/>
      <w:r>
        <w:t>Coverage</w:t>
      </w:r>
      <w:bookmarkEnd w:id="24"/>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0763FAE" w:rsidR="001F5C6F" w:rsidRPr="005E5B07" w:rsidRDefault="001F5C6F" w:rsidP="00695885">
      <w:pPr>
        <w:pStyle w:val="BodyText"/>
        <w:numPr>
          <w:ilvl w:val="0"/>
          <w:numId w:val="9"/>
        </w:numPr>
        <w:rPr>
          <w:lang w:eastAsia="x-none"/>
        </w:rPr>
      </w:pPr>
      <w:r>
        <w:rPr>
          <w:lang w:eastAsia="x-none"/>
        </w:rPr>
        <w:t>R</w:t>
      </w:r>
      <w:r w:rsidRPr="005E5B07">
        <w:rPr>
          <w:lang w:eastAsia="x-none"/>
        </w:rPr>
        <w:t xml:space="preserve">epresents data typically found in an electronic health record of a patient </w:t>
      </w:r>
      <w:r w:rsidR="00AD26D0">
        <w:rPr>
          <w:lang w:eastAsia="x-none"/>
        </w:rPr>
        <w:t xml:space="preserve">and </w:t>
      </w:r>
      <w:r w:rsidRPr="005E5B07">
        <w:rPr>
          <w:lang w:eastAsia="x-none"/>
        </w:rPr>
        <w:t xml:space="preserve">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695885">
      <w:pPr>
        <w:pStyle w:val="BodyText"/>
        <w:numPr>
          <w:ilvl w:val="0"/>
          <w:numId w:val="9"/>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695885">
      <w:pPr>
        <w:pStyle w:val="BodyText"/>
        <w:numPr>
          <w:ilvl w:val="1"/>
          <w:numId w:val="9"/>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3529B3E6" w:rsidR="001F5C6F" w:rsidRPr="005E5B07" w:rsidRDefault="001F5C6F" w:rsidP="00695885">
      <w:pPr>
        <w:pStyle w:val="BodyText"/>
        <w:numPr>
          <w:ilvl w:val="0"/>
          <w:numId w:val="9"/>
        </w:numPr>
        <w:rPr>
          <w:lang w:eastAsia="x-none"/>
        </w:rPr>
      </w:pPr>
      <w:r>
        <w:rPr>
          <w:lang w:eastAsia="x-none"/>
        </w:rPr>
        <w:t>Include</w:t>
      </w:r>
      <w:r w:rsidR="003F146C">
        <w:rPr>
          <w:lang w:eastAsia="x-none"/>
        </w:rPr>
        <w:t>s</w:t>
      </w:r>
      <w:r>
        <w:rPr>
          <w:lang w:eastAsia="x-none"/>
        </w:rPr>
        <w:t xml:space="preserve"> </w:t>
      </w:r>
      <w:r w:rsidR="004A25F1">
        <w:rPr>
          <w:lang w:eastAsia="x-none"/>
        </w:rPr>
        <w:t xml:space="preserve">clinical data concepts </w:t>
      </w:r>
      <w:r>
        <w:rPr>
          <w:lang w:eastAsia="x-none"/>
        </w:rPr>
        <w:t>in v</w:t>
      </w:r>
      <w:r w:rsidRPr="005E5B07">
        <w:rPr>
          <w:lang w:eastAsia="x-none"/>
        </w:rPr>
        <w:t>MR and QDM</w:t>
      </w:r>
      <w:r w:rsidR="004474A8">
        <w:rPr>
          <w:lang w:eastAsia="x-none"/>
        </w:rPr>
        <w:t xml:space="preserve">. </w:t>
      </w:r>
      <w:r w:rsidR="004A25F1">
        <w:rPr>
          <w:lang w:eastAsia="x-none"/>
        </w:rPr>
        <w:t>The model also will include relevant concepts from templates</w:t>
      </w:r>
      <w:r w:rsidR="004474A8">
        <w:rPr>
          <w:lang w:eastAsia="x-none"/>
        </w:rPr>
        <w:t xml:space="preserve"> defined in </w:t>
      </w:r>
      <w:r w:rsidR="007E41A2">
        <w:rPr>
          <w:lang w:eastAsia="x-none"/>
        </w:rPr>
        <w:t xml:space="preserve">the </w:t>
      </w:r>
      <w:r w:rsidR="004474A8">
        <w:rPr>
          <w:lang w:eastAsia="x-none"/>
        </w:rPr>
        <w:t xml:space="preserve">vMR, QRDA, and CCDA </w:t>
      </w:r>
      <w:r w:rsidR="004A25F1">
        <w:rPr>
          <w:lang w:eastAsia="x-none"/>
        </w:rPr>
        <w:t>specification</w:t>
      </w:r>
      <w:r w:rsidR="007E41A2">
        <w:rPr>
          <w:lang w:eastAsia="x-none"/>
        </w:rPr>
        <w:t>s</w:t>
      </w:r>
      <w:r w:rsidR="004474A8">
        <w:rPr>
          <w:lang w:eastAsia="x-none"/>
        </w:rPr>
        <w:t>.</w:t>
      </w:r>
    </w:p>
    <w:p w14:paraId="6EAA0664" w14:textId="1BE73D6C" w:rsidR="001F5C6F" w:rsidRPr="005E5B07" w:rsidRDefault="00B21F41" w:rsidP="00695885">
      <w:pPr>
        <w:pStyle w:val="BodyText"/>
        <w:numPr>
          <w:ilvl w:val="0"/>
          <w:numId w:val="9"/>
        </w:numPr>
        <w:rPr>
          <w:lang w:eastAsia="x-none"/>
        </w:rPr>
      </w:pPr>
      <w:r>
        <w:rPr>
          <w:lang w:eastAsia="x-none"/>
        </w:rPr>
        <w:t>Represents the c</w:t>
      </w:r>
      <w:r w:rsidR="001F5C6F" w:rsidRPr="005E5B07">
        <w:rPr>
          <w:lang w:eastAsia="x-none"/>
        </w:rPr>
        <w:t>anonical basis of clinical concepts</w:t>
      </w:r>
      <w:r w:rsidR="007E41A2">
        <w:rPr>
          <w:lang w:eastAsia="x-none"/>
        </w:rPr>
        <w:t>.</w:t>
      </w:r>
    </w:p>
    <w:p w14:paraId="163745D8" w14:textId="77777777" w:rsidR="00087C7C" w:rsidRDefault="004474A8" w:rsidP="00695885">
      <w:pPr>
        <w:pStyle w:val="BodyText"/>
        <w:numPr>
          <w:ilvl w:val="1"/>
          <w:numId w:val="9"/>
        </w:numPr>
      </w:pPr>
      <w:r>
        <w:rPr>
          <w:lang w:eastAsia="x-none"/>
        </w:rPr>
        <w:t xml:space="preserve">Concepts within the model </w:t>
      </w:r>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863321">
        <w:rPr>
          <w:lang w:eastAsia="x-none"/>
        </w:rPr>
        <w:t>.</w:t>
      </w:r>
      <w:bookmarkStart w:id="25" w:name="h.i6oav28ob7c6" w:colFirst="0" w:colLast="0"/>
      <w:bookmarkEnd w:id="25"/>
    </w:p>
    <w:p w14:paraId="795CA768" w14:textId="617F3D18" w:rsidR="0060564D" w:rsidRDefault="00191E87" w:rsidP="00695885">
      <w:pPr>
        <w:pStyle w:val="BodyText"/>
        <w:numPr>
          <w:ilvl w:val="1"/>
          <w:numId w:val="9"/>
        </w:numPr>
      </w:pPr>
      <w:r>
        <w:t>The QIDAM will be suitable for</w:t>
      </w:r>
      <w:r w:rsidRPr="005E5B07">
        <w:t xml:space="preserve"> exten</w:t>
      </w:r>
      <w:r>
        <w:t>sion/refinement</w:t>
      </w:r>
      <w:r w:rsidRPr="005E5B07">
        <w:t xml:space="preserve"> to create specialized concepts (e.g., SurgicalProcedure extends Procedure </w:t>
      </w:r>
      <w:r>
        <w:t>with</w:t>
      </w:r>
      <w:r w:rsidRPr="005E5B07">
        <w:t xml:space="preserve"> </w:t>
      </w:r>
      <w:r>
        <w:t>data</w:t>
      </w:r>
      <w:r w:rsidRPr="005E5B07">
        <w:t xml:space="preserve"> about anesthesia)</w:t>
      </w:r>
      <w:r>
        <w:t>.</w:t>
      </w:r>
      <w:r w:rsidRPr="0045033C">
        <w:t xml:space="preserve"> </w:t>
      </w:r>
    </w:p>
    <w:p w14:paraId="7DAB6AA2" w14:textId="77777777" w:rsidR="0060564D" w:rsidRDefault="0060564D" w:rsidP="0060564D">
      <w:pPr>
        <w:pStyle w:val="Heading2"/>
      </w:pPr>
      <w:bookmarkStart w:id="26" w:name="_Toc398046624"/>
      <w:r>
        <w:t>Format</w:t>
      </w:r>
      <w:bookmarkEnd w:id="26"/>
    </w:p>
    <w:p w14:paraId="7CD3A614" w14:textId="728F4733" w:rsidR="001F5C6F" w:rsidRPr="0045033C" w:rsidRDefault="001F5C6F" w:rsidP="00225816">
      <w:pPr>
        <w:pStyle w:val="BodyText"/>
      </w:pPr>
      <w:r w:rsidRPr="0045033C">
        <w:t xml:space="preserve">The </w:t>
      </w:r>
      <w:r>
        <w:t>QIDAM</w:t>
      </w:r>
      <w:r w:rsidRPr="0045033C">
        <w:t xml:space="preserve"> will be </w:t>
      </w:r>
      <w:r>
        <w:t xml:space="preserve">a UML class diagram </w:t>
      </w:r>
      <w:r w:rsidR="00A842A0">
        <w:t>that is</w:t>
      </w:r>
      <w:r w:rsidRPr="0045033C">
        <w:t xml:space="preserve"> thoroughly and clearly documented. The purpose, scope, and constraints of each element in the model </w:t>
      </w:r>
      <w:r w:rsidR="00A842A0">
        <w:t>are</w:t>
      </w:r>
      <w:r w:rsidRPr="0045033C">
        <w:t xml:space="preserve"> described</w:t>
      </w:r>
      <w:r w:rsidR="00A842A0">
        <w:t xml:space="preserve"> within the specification</w:t>
      </w:r>
      <w:r w:rsidRPr="0045033C">
        <w:t xml:space="preserve">. </w:t>
      </w:r>
    </w:p>
    <w:p w14:paraId="5E974F90" w14:textId="77777777" w:rsidR="001F5C6F" w:rsidRDefault="001F5C6F" w:rsidP="001F5C6F">
      <w:pPr>
        <w:pStyle w:val="Heading2"/>
      </w:pPr>
      <w:bookmarkStart w:id="27" w:name="_Toc398046625"/>
      <w:r>
        <w:t>Usability</w:t>
      </w:r>
      <w:bookmarkEnd w:id="27"/>
    </w:p>
    <w:p w14:paraId="6DD442B8" w14:textId="6957A273"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00F65C97">
        <w:rPr>
          <w:lang w:eastAsia="x-none"/>
        </w:rPr>
        <w:t xml:space="preserve">. </w:t>
      </w:r>
      <w:r w:rsidRPr="005F332E">
        <w:rPr>
          <w:lang w:eastAsia="x-none"/>
        </w:rPr>
        <w:t xml:space="preserve">Technical jargon for names </w:t>
      </w:r>
      <w:r>
        <w:rPr>
          <w:lang w:eastAsia="x-none"/>
        </w:rPr>
        <w:t>will</w:t>
      </w:r>
      <w:r w:rsidRPr="005F332E">
        <w:rPr>
          <w:lang w:eastAsia="x-none"/>
        </w:rPr>
        <w:t xml:space="preserve"> be avoided</w:t>
      </w:r>
      <w:r w:rsidR="00F65C97">
        <w:rPr>
          <w:lang w:eastAsia="x-none"/>
        </w:rPr>
        <w:t xml:space="preserve">. </w:t>
      </w:r>
      <w:r w:rsidRPr="005F332E">
        <w:rPr>
          <w:lang w:eastAsia="x-none"/>
        </w:rPr>
        <w:t>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that users can distinguish when to use different model elements</w:t>
      </w:r>
      <w:r w:rsidR="00F65C97">
        <w:rPr>
          <w:lang w:eastAsia="x-none"/>
        </w:rPr>
        <w:t xml:space="preserve">. </w:t>
      </w:r>
    </w:p>
    <w:p w14:paraId="03106CE8" w14:textId="474EBDD8" w:rsidR="001F5C6F" w:rsidRPr="005F332E" w:rsidRDefault="001F5C6F" w:rsidP="00225816">
      <w:pPr>
        <w:pStyle w:val="BodyText"/>
        <w:rPr>
          <w:lang w:eastAsia="x-none"/>
        </w:rPr>
      </w:pPr>
      <w:r w:rsidRPr="005F332E">
        <w:rPr>
          <w:lang w:eastAsia="x-none"/>
        </w:rPr>
        <w:t>Data element</w:t>
      </w:r>
      <w:r w:rsidR="0099023C">
        <w:rPr>
          <w:lang w:eastAsia="x-none"/>
        </w:rPr>
        <w:t>s</w:t>
      </w:r>
      <w:r w:rsidRPr="005F332E">
        <w:rPr>
          <w:lang w:eastAsia="x-none"/>
        </w:rPr>
        <w:t xml:space="preserve"> in the </w:t>
      </w:r>
      <w:r>
        <w:rPr>
          <w:lang w:eastAsia="x-none"/>
        </w:rPr>
        <w:t>QIDAM</w:t>
      </w:r>
      <w:r w:rsidRPr="005F332E">
        <w:rPr>
          <w:lang w:eastAsia="x-none"/>
        </w:rPr>
        <w:t xml:space="preserve"> need to relate in a way that is intuitive to </w:t>
      </w:r>
      <w:r>
        <w:rPr>
          <w:lang w:eastAsia="x-none"/>
        </w:rPr>
        <w:t>authors of</w:t>
      </w:r>
      <w:r w:rsidRPr="005F332E">
        <w:rPr>
          <w:lang w:eastAsia="x-none"/>
        </w:rPr>
        <w:t xml:space="preserve"> </w:t>
      </w:r>
      <w:r>
        <w:rPr>
          <w:lang w:eastAsia="x-none"/>
        </w:rPr>
        <w:t>eCQMs and CDS artifacts</w:t>
      </w:r>
      <w:r w:rsidR="0099023C">
        <w:rPr>
          <w:lang w:eastAsia="x-none"/>
        </w:rPr>
        <w:t>,</w:t>
      </w:r>
      <w:r w:rsidRPr="005F332E">
        <w:rPr>
          <w:lang w:eastAsia="x-none"/>
        </w:rPr>
        <w:t xml:space="preserve"> </w:t>
      </w:r>
      <w:r w:rsidR="0099023C">
        <w:rPr>
          <w:lang w:eastAsia="x-none"/>
        </w:rPr>
        <w:t>and</w:t>
      </w:r>
      <w:r w:rsidRPr="005F332E">
        <w:rPr>
          <w:lang w:eastAsia="x-none"/>
        </w:rPr>
        <w:t xml:space="preserve"> </w:t>
      </w:r>
      <w:r>
        <w:rPr>
          <w:lang w:eastAsia="x-none"/>
        </w:rPr>
        <w:t>to users of them</w:t>
      </w:r>
      <w:r w:rsidR="00F65C97">
        <w:rPr>
          <w:lang w:eastAsia="x-none"/>
        </w:rPr>
        <w:t xml:space="preserve">. </w:t>
      </w:r>
      <w:r w:rsidRPr="005F332E">
        <w:rPr>
          <w:lang w:eastAsia="x-none"/>
        </w:rPr>
        <w:t xml:space="preserve">Categories or classes and the states associated with them </w:t>
      </w:r>
      <w:r>
        <w:rPr>
          <w:lang w:eastAsia="x-none"/>
        </w:rPr>
        <w:t>will</w:t>
      </w:r>
      <w:r w:rsidRPr="005F332E">
        <w:rPr>
          <w:lang w:eastAsia="x-none"/>
        </w:rPr>
        <w:t xml:space="preserve"> be clearly defined.</w:t>
      </w:r>
    </w:p>
    <w:p w14:paraId="282EAEAA" w14:textId="35755118" w:rsidR="001F5C6F" w:rsidRPr="005F332E" w:rsidRDefault="00F65C97" w:rsidP="00225816">
      <w:pPr>
        <w:pStyle w:val="BodyText"/>
        <w:rPr>
          <w:lang w:eastAsia="x-none"/>
        </w:rPr>
      </w:pPr>
      <w:r>
        <w:rPr>
          <w:lang w:eastAsia="x-none"/>
        </w:rPr>
        <w:t>Specifically, these are the</w:t>
      </w:r>
      <w:r w:rsidRPr="005F332E">
        <w:rPr>
          <w:lang w:eastAsia="x-none"/>
        </w:rPr>
        <w:t xml:space="preserve"> </w:t>
      </w:r>
      <w:r w:rsidR="001F5C6F" w:rsidRPr="005F332E">
        <w:rPr>
          <w:lang w:eastAsia="x-none"/>
        </w:rPr>
        <w:t xml:space="preserve">established principles of usability to be met </w:t>
      </w:r>
      <w:r w:rsidR="001F5C6F">
        <w:rPr>
          <w:lang w:eastAsia="x-none"/>
        </w:rPr>
        <w:t>by</w:t>
      </w:r>
      <w:r w:rsidR="001F5C6F" w:rsidRPr="005F332E">
        <w:rPr>
          <w:lang w:eastAsia="x-none"/>
        </w:rPr>
        <w:t xml:space="preserve"> the </w:t>
      </w:r>
      <w:r w:rsidR="001F5C6F">
        <w:rPr>
          <w:lang w:eastAsia="x-none"/>
        </w:rPr>
        <w:t>QIDAM</w:t>
      </w:r>
      <w:r w:rsidR="001F5C6F" w:rsidRPr="005F332E">
        <w:rPr>
          <w:lang w:eastAsia="x-none"/>
        </w:rPr>
        <w:t>:</w:t>
      </w:r>
    </w:p>
    <w:p w14:paraId="21EF73F2" w14:textId="50C735AA" w:rsidR="001F5C6F" w:rsidRPr="005F332E" w:rsidRDefault="001F5C6F" w:rsidP="00695885">
      <w:pPr>
        <w:pStyle w:val="BodyText"/>
        <w:numPr>
          <w:ilvl w:val="0"/>
          <w:numId w:val="8"/>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w:t>
      </w:r>
      <w:r w:rsidR="00F65C97">
        <w:t xml:space="preserve">. </w:t>
      </w:r>
    </w:p>
    <w:p w14:paraId="7A3FE0A1" w14:textId="0F30A0EF" w:rsidR="001F5C6F" w:rsidRPr="005F332E" w:rsidRDefault="001F5C6F" w:rsidP="00695885">
      <w:pPr>
        <w:pStyle w:val="BodyText"/>
        <w:numPr>
          <w:ilvl w:val="0"/>
          <w:numId w:val="8"/>
        </w:numPr>
      </w:pPr>
      <w:r w:rsidRPr="0000187F">
        <w:rPr>
          <w:b/>
        </w:rPr>
        <w:lastRenderedPageBreak/>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w:t>
      </w:r>
      <w:r w:rsidR="00F65C97">
        <w:t xml:space="preserve">. </w:t>
      </w:r>
      <w:r w:rsidRPr="005F332E">
        <w:t>Having unambiguous, non-overlapping concepts aids in this efficiency</w:t>
      </w:r>
      <w:r w:rsidR="00F65C97">
        <w:t xml:space="preserve">. </w:t>
      </w:r>
      <w:r w:rsidRPr="005F332E">
        <w:t>Extensibility will also aid in efficiency.</w:t>
      </w:r>
    </w:p>
    <w:p w14:paraId="7F9978E5" w14:textId="5A609DFA" w:rsidR="001F5C6F" w:rsidRPr="005F332E" w:rsidRDefault="001F5C6F" w:rsidP="00695885">
      <w:pPr>
        <w:pStyle w:val="BodyText"/>
        <w:numPr>
          <w:ilvl w:val="0"/>
          <w:numId w:val="8"/>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8" w:name="_Toc398046626"/>
      <w:r>
        <w:t>Computability</w:t>
      </w:r>
      <w:bookmarkEnd w:id="28"/>
    </w:p>
    <w:p w14:paraId="05D4202B" w14:textId="4A86B5DF"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w:t>
      </w:r>
      <w:r w:rsidR="002C1078">
        <w:t>over abstract but general representations</w:t>
      </w:r>
      <w:r w:rsidR="00BA4773">
        <w:t>,</w:t>
      </w:r>
      <w:r w:rsidR="002C1078">
        <w:t xml:space="preserve"> </w:t>
      </w:r>
      <w:r w:rsidR="00A067A8" w:rsidRPr="00A067A8">
        <w:t xml:space="preserve">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695885">
      <w:pPr>
        <w:pStyle w:val="BodyText"/>
        <w:numPr>
          <w:ilvl w:val="0"/>
          <w:numId w:val="10"/>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695885">
      <w:pPr>
        <w:pStyle w:val="BodyText"/>
        <w:numPr>
          <w:ilvl w:val="0"/>
          <w:numId w:val="10"/>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19FBE607" w:rsidR="001F5C6F" w:rsidRPr="006E36C3" w:rsidRDefault="001F5C6F" w:rsidP="00695885">
      <w:pPr>
        <w:pStyle w:val="BodyText"/>
        <w:numPr>
          <w:ilvl w:val="0"/>
          <w:numId w:val="10"/>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w:t>
      </w:r>
      <w:r w:rsidR="002C1078">
        <w:t xml:space="preserve"> or more abstract</w:t>
      </w:r>
      <w:r w:rsidRPr="006E36C3">
        <w:t xml:space="preserve"> levels </w:t>
      </w:r>
      <w:r w:rsidR="002C1078">
        <w:t xml:space="preserve">(e.g., an act) </w:t>
      </w:r>
      <w:r w:rsidRPr="006E36C3">
        <w:t>in a concept hierarchy that may then be composed together to represent lower</w:t>
      </w:r>
      <w:r w:rsidR="00657E4D">
        <w:t>-</w:t>
      </w:r>
      <w:r w:rsidRPr="006E36C3">
        <w:t>level</w:t>
      </w:r>
      <w:r w:rsidR="002C1078">
        <w:t xml:space="preserve"> and more concrete</w:t>
      </w:r>
      <w:r w:rsidRPr="006E36C3">
        <w:t xml:space="preserve"> concepts</w:t>
      </w:r>
      <w:r w:rsidR="002C1078">
        <w:t xml:space="preserve"> (e.g., an order for a diagnostic test)</w:t>
      </w:r>
      <w:r w:rsidRPr="006E36C3">
        <w:t xml:space="preserve">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w:t>
      </w:r>
      <w:r w:rsidR="002C1078">
        <w:t>the concrete</w:t>
      </w:r>
      <w:r w:rsidRPr="006E36C3">
        <w:t xml:space="preserve"> concepts.</w:t>
      </w:r>
    </w:p>
    <w:p w14:paraId="26DB1DFC" w14:textId="77777777" w:rsidR="001F5C6F" w:rsidRDefault="001F5C6F" w:rsidP="001F5C6F">
      <w:pPr>
        <w:pStyle w:val="Heading2"/>
      </w:pPr>
      <w:bookmarkStart w:id="29" w:name="_Toc382872212"/>
      <w:bookmarkStart w:id="30" w:name="_Toc382902192"/>
      <w:bookmarkStart w:id="31" w:name="_Toc383177056"/>
      <w:bookmarkStart w:id="32" w:name="_Toc383183209"/>
      <w:bookmarkStart w:id="33" w:name="_Toc398046627"/>
      <w:bookmarkEnd w:id="29"/>
      <w:bookmarkEnd w:id="30"/>
      <w:bookmarkEnd w:id="31"/>
      <w:bookmarkEnd w:id="32"/>
      <w:r>
        <w:t>Interoperability</w:t>
      </w:r>
      <w:bookmarkEnd w:id="33"/>
    </w:p>
    <w:p w14:paraId="3F1A1DD8" w14:textId="6FB45F40" w:rsidR="001F5C6F" w:rsidRPr="00225816" w:rsidRDefault="001F5C6F" w:rsidP="00225816">
      <w:pPr>
        <w:pStyle w:val="BodyText"/>
      </w:pPr>
      <w:r w:rsidRPr="00225816">
        <w:t xml:space="preserve">Each concept and </w:t>
      </w:r>
      <w:r w:rsidR="00F4509A">
        <w:t>attribute</w:t>
      </w:r>
      <w:r w:rsidR="00F4509A" w:rsidRPr="00225816">
        <w:t xml:space="preserve"> </w:t>
      </w:r>
      <w:r w:rsidRPr="00225816">
        <w:t>of vMR and QDM must have an unambiguous mapping to a QIDAM equivalent</w:t>
      </w:r>
      <w:r w:rsidR="00084811">
        <w:t xml:space="preserve"> unless there is a justification for not doing so</w:t>
      </w:r>
      <w:r w:rsidR="00B07341">
        <w:t>.</w:t>
      </w:r>
      <w:r w:rsidR="009C5FC7">
        <w:t xml:space="preserve"> Such justifications may include ambiguity in the source model, inconsistency across models, and interoperability with other models (e.g., FHIR).</w:t>
      </w:r>
    </w:p>
    <w:p w14:paraId="67F7C461" w14:textId="77777777" w:rsidR="001F5C6F" w:rsidRDefault="001F5C6F" w:rsidP="001F5C6F">
      <w:pPr>
        <w:pStyle w:val="Heading2"/>
      </w:pPr>
      <w:bookmarkStart w:id="34" w:name="_Toc398046628"/>
      <w:r>
        <w:t>Extensibility</w:t>
      </w:r>
      <w:bookmarkEnd w:id="34"/>
    </w:p>
    <w:p w14:paraId="2735A012" w14:textId="0D906286"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r w:rsidR="00F4509A">
        <w:t>attributes</w:t>
      </w:r>
      <w:r w:rsidR="00F4509A" w:rsidRPr="00D40CC2">
        <w:t xml:space="preserve"> </w:t>
      </w:r>
      <w:r w:rsidRPr="00D40CC2">
        <w:t xml:space="preserve">for representing </w:t>
      </w:r>
      <w:r w:rsidR="00F87793">
        <w:t>genes</w:t>
      </w:r>
      <w:r w:rsidR="00C434A9">
        <w:t xml:space="preserve"> and their variations</w:t>
      </w:r>
      <w:r w:rsidRPr="00D40CC2">
        <w:t xml:space="preserve">. The </w:t>
      </w:r>
      <w:r>
        <w:t xml:space="preserve">QIDAM </w:t>
      </w:r>
      <w:r w:rsidR="00C434A9">
        <w:t xml:space="preserve">(and logical or physical models derived from it) </w:t>
      </w:r>
      <w:r w:rsidR="00782655">
        <w:t>should have a flexible design. The design should allow incorporation of new classes and attributes in</w:t>
      </w:r>
      <w:r w:rsidR="000E6FAE">
        <w:t xml:space="preserve"> the future</w:t>
      </w:r>
      <w:r w:rsidR="00782655">
        <w:t xml:space="preserve"> with little to no impact on existing classes</w:t>
      </w:r>
      <w:r w:rsidRPr="00D40CC2">
        <w:t>.</w:t>
      </w:r>
    </w:p>
    <w:p w14:paraId="4F4A9C6B" w14:textId="5770A08F" w:rsidR="001F5C6F" w:rsidRPr="00D40CC2" w:rsidRDefault="001F5C6F" w:rsidP="00225816">
      <w:pPr>
        <w:pStyle w:val="BodyText"/>
      </w:pPr>
      <w:r>
        <w:t xml:space="preserve">It is expected that gaps in the models will be addressed </w:t>
      </w:r>
      <w:r w:rsidRPr="00D40CC2">
        <w:t>through the standardization process</w:t>
      </w:r>
      <w:r w:rsidR="00FB5E24">
        <w:t>—</w:t>
      </w:r>
      <w:r w:rsidR="00863321">
        <w:t>i.e.</w:t>
      </w:r>
      <w:r w:rsidR="00C434A9">
        <w:t>, by proposing requirements and highlighting limitations of the model in appropriate working groups in HL7, collaboratively creating solutions by modifying the standard, and getting those solutions approved through ballots and other change management procedures at HL7</w:t>
      </w:r>
      <w:r w:rsidRPr="00D40CC2">
        <w:t>.</w:t>
      </w:r>
      <w:r>
        <w:t xml:space="preserve"> However, there often is a need to </w:t>
      </w:r>
      <w:r>
        <w:lastRenderedPageBreak/>
        <w:t xml:space="preserve">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r w:rsidR="00C434A9">
        <w:t xml:space="preserve">These </w:t>
      </w:r>
      <w:r w:rsidR="000E6FAE">
        <w:t>needs</w:t>
      </w:r>
      <w:r w:rsidR="007F26EB">
        <w:t xml:space="preserve"> for extension</w:t>
      </w:r>
      <w:r w:rsidR="000E6FAE">
        <w:t xml:space="preserve"> may arise during use of the logical models and physical models derived from </w:t>
      </w:r>
      <w:r w:rsidR="00FB5E24">
        <w:t xml:space="preserve">the </w:t>
      </w:r>
      <w:r w:rsidR="000E6FAE">
        <w:t xml:space="preserve">QIDAM. Those models </w:t>
      </w:r>
      <w:r>
        <w:t xml:space="preserve">must be extensible by the users and implementers of the specification. </w:t>
      </w:r>
      <w:r w:rsidR="00FB5E24">
        <w:t>For</w:t>
      </w:r>
      <w:r w:rsidR="002457C4">
        <w:t xml:space="preserve"> example</w:t>
      </w:r>
      <w:r w:rsidR="003458D4">
        <w:t>, the vMR</w:t>
      </w:r>
      <w:r w:rsidR="002457C4">
        <w:t xml:space="preserve"> </w:t>
      </w:r>
      <w:r w:rsidR="003458D4">
        <w:t>provides</w:t>
      </w:r>
      <w:r w:rsidR="002457C4">
        <w:t xml:space="preserve"> relatedClinicalStatement, relatedEntity, and an attribute </w:t>
      </w:r>
      <w:r w:rsidR="00087C7C">
        <w:t>named</w:t>
      </w:r>
      <w:r w:rsidR="002457C4">
        <w:t xml:space="preserve"> “attribute” in the base ClinicalStatement and Entity classes for purposes of extension</w:t>
      </w:r>
      <w:r w:rsidR="00FB5E24">
        <w:t>—</w:t>
      </w:r>
      <w:r w:rsidR="00863321">
        <w:t>i.e.</w:t>
      </w:r>
      <w:r w:rsidR="002457C4">
        <w:t xml:space="preserve">, </w:t>
      </w:r>
      <w:r w:rsidR="003458D4">
        <w:t xml:space="preserve">for </w:t>
      </w:r>
      <w:r w:rsidR="002457C4">
        <w:t>implementers</w:t>
      </w:r>
      <w:r w:rsidR="003458D4">
        <w:t xml:space="preserve"> to specify attributes</w:t>
      </w:r>
      <w:r w:rsidR="002457C4">
        <w:t xml:space="preserve"> that do not exist in the standard vMR model. Similar approaches are used in </w:t>
      </w:r>
      <w:r w:rsidR="003439E7">
        <w:t xml:space="preserve">the </w:t>
      </w:r>
      <w:r w:rsidR="002457C4">
        <w:t>FHIR and Clinical Statement specifications.</w:t>
      </w:r>
    </w:p>
    <w:p w14:paraId="1AC2A64F" w14:textId="52C6BCAD" w:rsidR="001F5C6F" w:rsidRDefault="003458D4" w:rsidP="00225816">
      <w:pPr>
        <w:pStyle w:val="BodyText"/>
      </w:pPr>
      <w:r>
        <w:t>It is</w:t>
      </w:r>
      <w:r w:rsidR="00F87793">
        <w:t xml:space="preserve"> expect</w:t>
      </w:r>
      <w:r>
        <w:t>ed</w:t>
      </w:r>
      <w:r w:rsidR="00F87793">
        <w:t xml:space="preserve"> that </w:t>
      </w:r>
      <w:r w:rsidR="00782655">
        <w:t xml:space="preserve">the logical and physical </w:t>
      </w:r>
      <w:r w:rsidR="000E6FAE">
        <w:t>model</w:t>
      </w:r>
      <w:r w:rsidR="002457C4">
        <w:t xml:space="preserve"> specifications</w:t>
      </w:r>
      <w:r w:rsidR="000E6FAE">
        <w:t xml:space="preserve"> will </w:t>
      </w:r>
      <w:r w:rsidR="002457C4">
        <w:t xml:space="preserve">elucidate </w:t>
      </w:r>
      <w:r w:rsidR="00782655">
        <w:t>the mechanism</w:t>
      </w:r>
      <w:r w:rsidR="00BA3D96">
        <w:t>s</w:t>
      </w:r>
      <w:r w:rsidR="000E6FAE">
        <w:t xml:space="preserve"> </w:t>
      </w:r>
      <w:r w:rsidR="002457C4">
        <w:t xml:space="preserve">for users </w:t>
      </w:r>
      <w:r w:rsidR="000E6FAE">
        <w:t>to extend the</w:t>
      </w:r>
      <w:r w:rsidR="00782655">
        <w:t xml:space="preserve"> respective</w:t>
      </w:r>
      <w:r w:rsidR="000E6FAE">
        <w:t xml:space="preserve"> model</w:t>
      </w:r>
      <w:r w:rsidR="00782655">
        <w:t>s</w:t>
      </w:r>
      <w:r w:rsidR="000E6FAE">
        <w:t xml:space="preserve">. </w:t>
      </w:r>
      <w:r>
        <w:t>It is advisable for</w:t>
      </w:r>
      <w:r w:rsidR="000E6FAE">
        <w:t xml:space="preserve"> th</w:t>
      </w:r>
      <w:r>
        <w:t>os</w:t>
      </w:r>
      <w:r w:rsidR="000E6FAE">
        <w:t xml:space="preserve">e </w:t>
      </w:r>
      <w:r w:rsidR="00F87793">
        <w:t>e</w:t>
      </w:r>
      <w:r w:rsidR="001F5C6F" w:rsidRPr="00D40CC2">
        <w:t>xten</w:t>
      </w:r>
      <w:r w:rsidR="001F5C6F">
        <w:t>sion</w:t>
      </w:r>
      <w:r w:rsidR="001F5C6F" w:rsidRPr="00D40CC2">
        <w:t xml:space="preserve"> </w:t>
      </w:r>
      <w:r w:rsidR="000E6FAE">
        <w:t>mechanism</w:t>
      </w:r>
      <w:r>
        <w:t>s</w:t>
      </w:r>
      <w:r w:rsidR="000E6FAE">
        <w:t xml:space="preserve"> </w:t>
      </w:r>
      <w:r>
        <w:t xml:space="preserve">to </w:t>
      </w:r>
      <w:r w:rsidR="000E6FAE">
        <w:t>be designed for graceful degradation</w:t>
      </w:r>
      <w:r w:rsidR="007650BA">
        <w:t>—</w:t>
      </w:r>
      <w:r w:rsidR="000E6FAE">
        <w:t xml:space="preserve">i.e., </w:t>
      </w:r>
      <w:r w:rsidR="001F5C6F" w:rsidRPr="00D40CC2">
        <w:t xml:space="preserve">classes </w:t>
      </w:r>
      <w:r w:rsidR="00F87793">
        <w:t>will</w:t>
      </w:r>
      <w:r w:rsidR="001F5C6F" w:rsidRPr="00D40CC2">
        <w:t xml:space="preserve"> degrade gracefully to </w:t>
      </w:r>
      <w:r w:rsidR="001F5C6F">
        <w:t>the core model</w:t>
      </w:r>
      <w:r w:rsidR="001F5C6F" w:rsidRPr="00D40CC2">
        <w:t xml:space="preserve"> class </w:t>
      </w:r>
      <w:r w:rsidR="001F5C6F">
        <w:t>that they extend.</w:t>
      </w:r>
      <w:r w:rsidR="001F5C6F" w:rsidRPr="00D40CC2">
        <w:t xml:space="preserve"> </w:t>
      </w:r>
      <w:r w:rsidR="00657E4D">
        <w:t>For example</w:t>
      </w:r>
      <w:r w:rsidR="001F5C6F" w:rsidRPr="00D40CC2">
        <w:t xml:space="preserve">, a </w:t>
      </w:r>
      <w:r w:rsidR="00F87793">
        <w:t>GeneticTestResult</w:t>
      </w:r>
      <w:r w:rsidR="001F5C6F" w:rsidRPr="00D40CC2">
        <w:t xml:space="preserve"> </w:t>
      </w:r>
      <w:r w:rsidR="001F5C6F">
        <w:t>extension</w:t>
      </w:r>
      <w:r w:rsidR="001F5C6F" w:rsidRPr="00D40CC2">
        <w:t xml:space="preserve"> </w:t>
      </w:r>
      <w:r w:rsidR="001F5C6F">
        <w:t xml:space="preserve">of a </w:t>
      </w:r>
      <w:r w:rsidR="001F5C6F" w:rsidRPr="00D40CC2">
        <w:t>DiagnosticTestResult</w:t>
      </w:r>
      <w:r w:rsidR="001F5C6F">
        <w:t xml:space="preserve"> will</w:t>
      </w:r>
      <w:r w:rsidR="001F5C6F" w:rsidRPr="00D40CC2">
        <w:t xml:space="preserve"> still be process</w:t>
      </w:r>
      <w:r w:rsidR="001F5C6F">
        <w:t>able</w:t>
      </w:r>
      <w:r w:rsidR="001F5C6F" w:rsidRPr="00D40CC2">
        <w:t xml:space="preserve"> </w:t>
      </w:r>
      <w:r w:rsidR="001F5C6F">
        <w:t xml:space="preserve">by a system </w:t>
      </w:r>
      <w:r w:rsidR="001F5C6F" w:rsidRPr="00D40CC2">
        <w:t>as a DiagnosticTestResult.</w:t>
      </w:r>
    </w:p>
    <w:p w14:paraId="0C238784" w14:textId="2D411C5B" w:rsidR="00782655" w:rsidRDefault="00782655" w:rsidP="00DA340F">
      <w:pPr>
        <w:pStyle w:val="Heading2"/>
      </w:pPr>
      <w:bookmarkStart w:id="35" w:name="_Toc398046629"/>
      <w:r w:rsidRPr="005E5B07">
        <w:t xml:space="preserve">Out of </w:t>
      </w:r>
      <w:r w:rsidR="00314787">
        <w:rPr>
          <w:lang w:val="en-US"/>
        </w:rPr>
        <w:t>S</w:t>
      </w:r>
      <w:r w:rsidRPr="005E5B07">
        <w:t>cope</w:t>
      </w:r>
      <w:bookmarkEnd w:id="35"/>
    </w:p>
    <w:p w14:paraId="23FA7BDA" w14:textId="5F908331" w:rsidR="00151554" w:rsidRPr="00D3762F" w:rsidRDefault="00151554" w:rsidP="00DA340F">
      <w:pPr>
        <w:pStyle w:val="BodyText"/>
      </w:pPr>
      <w:r>
        <w:t xml:space="preserve">The </w:t>
      </w:r>
      <w:r w:rsidR="00314787">
        <w:t xml:space="preserve">following </w:t>
      </w:r>
      <w:r>
        <w:t xml:space="preserve">items are considered out of scope </w:t>
      </w:r>
      <w:r w:rsidR="00314787">
        <w:t>for</w:t>
      </w:r>
      <w:r>
        <w:t xml:space="preserve"> the QIDAM specification</w:t>
      </w:r>
      <w:r w:rsidR="00314787">
        <w:t>:</w:t>
      </w:r>
    </w:p>
    <w:p w14:paraId="4A128874" w14:textId="4605E6FC" w:rsidR="00782655" w:rsidRPr="005E5B07" w:rsidRDefault="00782655" w:rsidP="00695885">
      <w:pPr>
        <w:pStyle w:val="ListParagraph"/>
        <w:numPr>
          <w:ilvl w:val="0"/>
          <w:numId w:val="18"/>
        </w:numPr>
      </w:pPr>
      <w:r>
        <w:t xml:space="preserve">The language used to specify data mapping expressions or other expressions </w:t>
      </w:r>
    </w:p>
    <w:p w14:paraId="0D7FCBBA" w14:textId="45A800D4" w:rsidR="00782655" w:rsidRPr="00D40CC2" w:rsidRDefault="00782655" w:rsidP="00695885">
      <w:pPr>
        <w:pStyle w:val="ListParagraph"/>
        <w:numPr>
          <w:ilvl w:val="0"/>
          <w:numId w:val="18"/>
        </w:numPr>
      </w:pPr>
      <w:r>
        <w:t>The approach to extending the derivative models of</w:t>
      </w:r>
      <w:r w:rsidR="00151554">
        <w:t xml:space="preserve"> the</w:t>
      </w:r>
      <w:r>
        <w:t xml:space="preserve"> QIDAM (i.e., the logical and physical models) is not part of the conceptual model. Therefore, this document does not specify an extension mechanism.</w:t>
      </w:r>
    </w:p>
    <w:p w14:paraId="6EB65F9C" w14:textId="77777777" w:rsidR="001F5C6F" w:rsidRDefault="001F5C6F" w:rsidP="007E3600"/>
    <w:p w14:paraId="3C6CB79A" w14:textId="0B6F3078" w:rsidR="00B90B95" w:rsidRDefault="00B90B95" w:rsidP="007E3600"/>
    <w:p w14:paraId="792C58F0" w14:textId="4E96CC5B" w:rsidR="00CB45A1" w:rsidRDefault="002C28C6" w:rsidP="00DA3D43">
      <w:pPr>
        <w:pStyle w:val="Heading1"/>
        <w:rPr>
          <w:lang w:val="en-US"/>
        </w:rPr>
      </w:pPr>
      <w:bookmarkStart w:id="36" w:name="_Toc398046630"/>
      <w:bookmarkStart w:id="37" w:name="_Toc219652710"/>
      <w:r>
        <w:rPr>
          <w:lang w:val="en-US"/>
        </w:rPr>
        <w:lastRenderedPageBreak/>
        <w:t>Model Overview</w:t>
      </w:r>
      <w:bookmarkEnd w:id="36"/>
    </w:p>
    <w:p w14:paraId="3B1266FB" w14:textId="77777777" w:rsidR="00D44648" w:rsidRDefault="00092107" w:rsidP="00346FD1">
      <w:pPr>
        <w:pStyle w:val="Heading2"/>
      </w:pPr>
      <w:bookmarkStart w:id="38" w:name="_Toc398046631"/>
      <w:r>
        <w:t>Design</w:t>
      </w:r>
      <w:bookmarkEnd w:id="38"/>
    </w:p>
    <w:p w14:paraId="72F3884E" w14:textId="3A1101D0" w:rsidR="00092107" w:rsidRDefault="00D44648" w:rsidP="00DA340F">
      <w:pPr>
        <w:pStyle w:val="Heading3"/>
      </w:pPr>
      <w:bookmarkStart w:id="39" w:name="_Toc398046632"/>
      <w:r>
        <w:t>Approach</w:t>
      </w:r>
      <w:bookmarkEnd w:id="39"/>
    </w:p>
    <w:p w14:paraId="4CB34544" w14:textId="71B72E70" w:rsidR="001A56C4" w:rsidRDefault="001A56C4" w:rsidP="007E3600">
      <w:pPr>
        <w:pStyle w:val="BodyText"/>
      </w:pPr>
      <w:r>
        <w:rPr>
          <w:lang w:eastAsia="x-none"/>
        </w:rPr>
        <w:t xml:space="preserve">The core concept </w:t>
      </w:r>
      <w:r w:rsidR="00680C53">
        <w:rPr>
          <w:lang w:eastAsia="x-none"/>
        </w:rPr>
        <w:t xml:space="preserve">for representing patient data </w:t>
      </w:r>
      <w:r>
        <w:rPr>
          <w:lang w:eastAsia="x-none"/>
        </w:rPr>
        <w:t>in the QIDAM is a class called ClinicalStatement. The model d</w:t>
      </w:r>
      <w:r w:rsidR="00E67FC0">
        <w:rPr>
          <w:lang w:eastAsia="x-none"/>
        </w:rPr>
        <w:t>ivides</w:t>
      </w:r>
      <w:r>
        <w:rPr>
          <w:lang w:eastAsia="x-none"/>
        </w:rPr>
        <w:t xml:space="preserve"> clinical statements into three </w:t>
      </w:r>
      <w:r w:rsidR="00680C53">
        <w:rPr>
          <w:lang w:eastAsia="x-none"/>
        </w:rPr>
        <w:t xml:space="preserve">broad </w:t>
      </w:r>
      <w:r>
        <w:rPr>
          <w:lang w:eastAsia="x-none"/>
        </w:rPr>
        <w:t>types:</w:t>
      </w:r>
    </w:p>
    <w:p w14:paraId="00273133" w14:textId="4839D60D" w:rsidR="001A56C4" w:rsidRDefault="001A56C4" w:rsidP="00695885">
      <w:pPr>
        <w:pStyle w:val="BodyText"/>
        <w:numPr>
          <w:ilvl w:val="0"/>
          <w:numId w:val="19"/>
        </w:numPr>
      </w:pPr>
      <w:r w:rsidRPr="007E3600">
        <w:rPr>
          <w:b/>
          <w:lang w:eastAsia="x-none"/>
        </w:rPr>
        <w:t>StatementOfOccurrence</w:t>
      </w:r>
      <w:r w:rsidR="00E67FC0">
        <w:rPr>
          <w:lang w:eastAsia="x-none"/>
        </w:rPr>
        <w:t xml:space="preserve">: This statement indicates the occurrence of an event (e.g., pneumonia) or an action (e.g., </w:t>
      </w:r>
      <w:r w:rsidR="003C251A">
        <w:rPr>
          <w:lang w:eastAsia="x-none"/>
        </w:rPr>
        <w:t>administration of digoxin</w:t>
      </w:r>
      <w:r w:rsidR="00E67FC0">
        <w:rPr>
          <w:lang w:eastAsia="x-none"/>
        </w:rPr>
        <w:t>) related to the patient’s health.</w:t>
      </w:r>
    </w:p>
    <w:p w14:paraId="2E5C0973" w14:textId="6224FF8A" w:rsidR="001A56C4" w:rsidRDefault="001A56C4" w:rsidP="00695885">
      <w:pPr>
        <w:pStyle w:val="BodyText"/>
        <w:numPr>
          <w:ilvl w:val="0"/>
          <w:numId w:val="19"/>
        </w:numPr>
      </w:pPr>
      <w:r w:rsidRPr="007E3600">
        <w:rPr>
          <w:b/>
          <w:lang w:eastAsia="x-none"/>
        </w:rPr>
        <w:t>StatementOfNonOccurrence</w:t>
      </w:r>
      <w:r w:rsidR="00E67FC0">
        <w:rPr>
          <w:lang w:eastAsia="x-none"/>
        </w:rPr>
        <w:t>: This statement indicates that a specified type of event or an action did not occur.</w:t>
      </w:r>
    </w:p>
    <w:p w14:paraId="7C3D8F63" w14:textId="79E85C2C" w:rsidR="001A56C4" w:rsidRDefault="001A56C4" w:rsidP="00695885">
      <w:pPr>
        <w:pStyle w:val="BodyText"/>
        <w:numPr>
          <w:ilvl w:val="0"/>
          <w:numId w:val="19"/>
        </w:numPr>
      </w:pPr>
      <w:r w:rsidRPr="007E3600">
        <w:rPr>
          <w:b/>
          <w:lang w:eastAsia="x-none"/>
        </w:rPr>
        <w:t>StatementOfUnknownOccurrence</w:t>
      </w:r>
      <w:r w:rsidR="00E67FC0">
        <w:rPr>
          <w:lang w:eastAsia="x-none"/>
        </w:rPr>
        <w:t>: This statement indicates that it is unknown if a specified type of an event or action occurred.</w:t>
      </w:r>
    </w:p>
    <w:p w14:paraId="7D743187" w14:textId="33761DE9" w:rsidR="00C771A2" w:rsidRDefault="00E524EF" w:rsidP="007E3600">
      <w:pPr>
        <w:pStyle w:val="BodyText"/>
      </w:pPr>
      <w:r w:rsidRPr="007E3600">
        <mc:AlternateContent>
          <mc:Choice Requires="wps">
            <w:drawing>
              <wp:anchor distT="0" distB="0" distL="114300" distR="114300" simplePos="0" relativeHeight="251741184" behindDoc="0" locked="0" layoutInCell="1" allowOverlap="1" wp14:anchorId="101BF705" wp14:editId="512D45EB">
                <wp:simplePos x="0" y="0"/>
                <wp:positionH relativeFrom="margin">
                  <wp:posOffset>19050</wp:posOffset>
                </wp:positionH>
                <wp:positionV relativeFrom="paragraph">
                  <wp:posOffset>2479675</wp:posOffset>
                </wp:positionV>
                <wp:extent cx="5906770" cy="428625"/>
                <wp:effectExtent l="0" t="0" r="0" b="9525"/>
                <wp:wrapTopAndBottom/>
                <wp:docPr id="37" name="Text Box 37"/>
                <wp:cNvGraphicFramePr/>
                <a:graphic xmlns:a="http://schemas.openxmlformats.org/drawingml/2006/main">
                  <a:graphicData uri="http://schemas.microsoft.com/office/word/2010/wordprocessingShape">
                    <wps:wsp>
                      <wps:cNvSpPr txBox="1"/>
                      <wps:spPr>
                        <a:xfrm>
                          <a:off x="0" y="0"/>
                          <a:ext cx="5906770" cy="428625"/>
                        </a:xfrm>
                        <a:prstGeom prst="rect">
                          <a:avLst/>
                        </a:prstGeom>
                        <a:solidFill>
                          <a:prstClr val="white"/>
                        </a:solidFill>
                        <a:ln>
                          <a:noFill/>
                        </a:ln>
                        <a:effectLst/>
                      </wps:spPr>
                      <wps:txbx>
                        <w:txbxContent>
                          <w:p w14:paraId="3233D9E5" w14:textId="22BD6507" w:rsidR="007B6E9B" w:rsidRPr="002E0BF1" w:rsidRDefault="007B6E9B" w:rsidP="007E3600">
                            <w:pPr>
                              <w:pStyle w:val="Caption"/>
                              <w:ind w:left="0"/>
                            </w:pPr>
                            <w:bookmarkStart w:id="40" w:name="_Ref395546105"/>
                            <w:bookmarkStart w:id="41" w:name="_Toc397415035"/>
                            <w:bookmarkStart w:id="42" w:name="_Toc398046735"/>
                            <w:r>
                              <w:t xml:space="preserve">Figure </w:t>
                            </w:r>
                            <w:r>
                              <w:fldChar w:fldCharType="begin"/>
                            </w:r>
                            <w:r>
                              <w:instrText xml:space="preserve"> SEQ Figure \* ARABIC </w:instrText>
                            </w:r>
                            <w:r>
                              <w:fldChar w:fldCharType="separate"/>
                            </w:r>
                            <w:r>
                              <w:t>3</w:t>
                            </w:r>
                            <w:r>
                              <w:fldChar w:fldCharType="end"/>
                            </w:r>
                            <w:bookmarkEnd w:id="40"/>
                            <w:r>
                              <w:t>. High-level Clinical Statement Structure</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7" type="#_x0000_t202" style="position:absolute;margin-left:1.5pt;margin-top:195.25pt;width:465.1pt;height:33.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" stroked="f">
                <v:textbox inset="0,0,0,0">
                  <w:txbxContent>
                    <w:p w14:paraId="3233D9E5" w14:textId="22BD6507" w:rsidR="007B6E9B" w:rsidRPr="002E0BF1" w:rsidRDefault="007B6E9B" w:rsidP="007E3600">
                      <w:pPr>
                        <w:pStyle w:val="Caption"/>
                        <w:ind w:left="0"/>
                      </w:pPr>
                      <w:bookmarkStart w:id="43" w:name="_Ref395546105"/>
                      <w:bookmarkStart w:id="44" w:name="_Toc397415035"/>
                      <w:bookmarkStart w:id="45" w:name="_Toc398046735"/>
                      <w:r>
                        <w:t xml:space="preserve">Figure </w:t>
                      </w:r>
                      <w:r>
                        <w:fldChar w:fldCharType="begin"/>
                      </w:r>
                      <w:r>
                        <w:instrText xml:space="preserve"> SEQ Figure \* ARABIC </w:instrText>
                      </w:r>
                      <w:r>
                        <w:fldChar w:fldCharType="separate"/>
                      </w:r>
                      <w:r>
                        <w:t>3</w:t>
                      </w:r>
                      <w:r>
                        <w:fldChar w:fldCharType="end"/>
                      </w:r>
                      <w:bookmarkEnd w:id="43"/>
                      <w:r>
                        <w:t>. High-level Clinical Statement Structure</w:t>
                      </w:r>
                      <w:bookmarkEnd w:id="44"/>
                      <w:bookmarkEnd w:id="45"/>
                    </w:p>
                  </w:txbxContent>
                </v:textbox>
                <w10:wrap type="topAndBottom" anchorx="margin"/>
              </v:shape>
            </w:pict>
          </mc:Fallback>
        </mc:AlternateContent>
      </w:r>
      <w:r w:rsidR="00C0776C">
        <w:rPr>
          <w:lang w:eastAsia="x-none"/>
        </w:rPr>
        <w:t xml:space="preserve">Each of these types of clinical statements, besides containing metadata about the statement, </w:t>
      </w:r>
      <w:r w:rsidR="00680C53">
        <w:rPr>
          <w:lang w:eastAsia="x-none"/>
        </w:rPr>
        <w:t>include</w:t>
      </w:r>
      <w:r w:rsidR="0094406C">
        <w:rPr>
          <w:lang w:eastAsia="x-none"/>
        </w:rPr>
        <w:t>s</w:t>
      </w:r>
      <w:r w:rsidR="00C0776C">
        <w:rPr>
          <w:lang w:eastAsia="x-none"/>
        </w:rPr>
        <w:t xml:space="preserve"> a topic and a modality</w:t>
      </w:r>
      <w:r w:rsidR="000466B1">
        <w:rPr>
          <w:lang w:eastAsia="x-none"/>
        </w:rPr>
        <w:t xml:space="preserve"> (</w:t>
      </w:r>
      <w:r w:rsidR="000466B1">
        <w:rPr>
          <w:lang w:eastAsia="x-none"/>
        </w:rPr>
        <w:fldChar w:fldCharType="begin"/>
      </w:r>
      <w:r w:rsidR="000466B1">
        <w:rPr>
          <w:lang w:eastAsia="x-none"/>
        </w:rPr>
        <w:instrText xml:space="preserve"> REF _Ref395546105 \h </w:instrText>
      </w:r>
      <w:r w:rsidR="000466B1">
        <w:rPr>
          <w:lang w:eastAsia="x-none"/>
        </w:rPr>
      </w:r>
      <w:r w:rsidR="000466B1">
        <w:rPr>
          <w:lang w:eastAsia="x-none"/>
        </w:rPr>
        <w:fldChar w:fldCharType="separate"/>
      </w:r>
      <w:r w:rsidR="00EB26E0">
        <w:t>Figure 3</w:t>
      </w:r>
      <w:r w:rsidR="000466B1">
        <w:rPr>
          <w:lang w:eastAsia="x-none"/>
        </w:rPr>
        <w:fldChar w:fldCharType="end"/>
      </w:r>
      <w:r w:rsidR="000466B1">
        <w:rPr>
          <w:lang w:eastAsia="x-none"/>
        </w:rPr>
        <w:t>)</w:t>
      </w:r>
      <w:r w:rsidR="00C0776C">
        <w:rPr>
          <w:lang w:eastAsia="x-none"/>
        </w:rPr>
        <w:t>. The topic is the subject matter of the statement such as a symptom, a test result, a procedure, or an immunization. The modality describes the way the topic exists, happens, or is exp</w:t>
      </w:r>
      <w:r w:rsidR="00C771A2">
        <w:rPr>
          <w:lang w:eastAsia="x-none"/>
        </w:rPr>
        <w:t>erienced</w:t>
      </w:r>
      <w:r w:rsidR="0094406C">
        <w:rPr>
          <w:lang w:eastAsia="x-none"/>
        </w:rPr>
        <w:t>—</w:t>
      </w:r>
      <w:r w:rsidR="00C771A2">
        <w:rPr>
          <w:lang w:eastAsia="x-none"/>
        </w:rPr>
        <w:t>e.g., an observation, an order, a plan.</w:t>
      </w:r>
      <w:r w:rsidR="00F80DCB">
        <w:rPr>
          <w:lang w:eastAsia="x-none"/>
        </w:rPr>
        <w:t xml:space="preserve"> Thus, a patient’s diagnosis would be constructed as a statement of occurrence having a condition </w:t>
      </w:r>
      <w:r w:rsidR="0094406C">
        <w:rPr>
          <w:lang w:eastAsia="x-none"/>
        </w:rPr>
        <w:t xml:space="preserve">as topic </w:t>
      </w:r>
      <w:r w:rsidR="00F80DCB">
        <w:rPr>
          <w:lang w:eastAsia="x-none"/>
        </w:rPr>
        <w:t>and an observation</w:t>
      </w:r>
      <w:r w:rsidR="0094406C">
        <w:rPr>
          <w:lang w:eastAsia="x-none"/>
        </w:rPr>
        <w:t xml:space="preserve"> as modality</w:t>
      </w:r>
      <w:r w:rsidR="00F80DCB">
        <w:rPr>
          <w:lang w:eastAsia="x-none"/>
        </w:rPr>
        <w:t xml:space="preserve">. Similarly, a history of a procedure would be a statement of occurrence having a procedure </w:t>
      </w:r>
      <w:r w:rsidR="003C251A">
        <w:rPr>
          <w:lang w:eastAsia="x-none"/>
        </w:rPr>
        <w:t>as the</w:t>
      </w:r>
      <w:r w:rsidR="00F80DCB">
        <w:rPr>
          <w:lang w:eastAsia="x-none"/>
        </w:rPr>
        <w:t xml:space="preserve"> topic</w:t>
      </w:r>
      <w:r w:rsidR="003C251A">
        <w:rPr>
          <w:lang w:eastAsia="x-none"/>
        </w:rPr>
        <w:t xml:space="preserve"> and</w:t>
      </w:r>
      <w:r w:rsidR="00F80DCB">
        <w:rPr>
          <w:lang w:eastAsia="x-none"/>
        </w:rPr>
        <w:t xml:space="preserve"> performance</w:t>
      </w:r>
      <w:r w:rsidR="003C251A">
        <w:rPr>
          <w:lang w:eastAsia="x-none"/>
        </w:rPr>
        <w:t xml:space="preserve"> as the</w:t>
      </w:r>
      <w:r w:rsidR="00F80DCB">
        <w:rPr>
          <w:lang w:eastAsia="x-none"/>
        </w:rPr>
        <w:t xml:space="preserve"> modality</w:t>
      </w:r>
      <w:r w:rsidR="0094406C">
        <w:rPr>
          <w:lang w:eastAsia="x-none"/>
        </w:rPr>
        <w:t>, as shown in</w:t>
      </w:r>
      <w:r w:rsidR="00B028B7">
        <w:rPr>
          <w:lang w:eastAsia="x-none"/>
        </w:rPr>
        <w:t xml:space="preserve"> </w:t>
      </w:r>
      <w:r w:rsidR="0094406C">
        <w:rPr>
          <w:lang w:eastAsia="x-none"/>
        </w:rPr>
        <w:t>F</w:t>
      </w:r>
      <w:r w:rsidR="00B028B7">
        <w:rPr>
          <w:lang w:eastAsia="x-none"/>
        </w:rPr>
        <w:t xml:space="preserve">igure </w:t>
      </w:r>
      <w:r w:rsidR="0094406C">
        <w:rPr>
          <w:lang w:eastAsia="x-none"/>
        </w:rPr>
        <w:t>3</w:t>
      </w:r>
      <w:r w:rsidR="00B028B7">
        <w:rPr>
          <w:lang w:eastAsia="x-none"/>
        </w:rPr>
        <w:t>.</w:t>
      </w:r>
      <w:r w:rsidR="00680C53">
        <w:rPr>
          <w:lang w:eastAsia="x-none"/>
        </w:rPr>
        <w:t xml:space="preserve"> The modalities and topics are defined as classes which can then have attributes specific to the type of modality or topic (e.g., the immunization topic has a vaccine attribute).</w:t>
      </w:r>
    </w:p>
    <w:p w14:paraId="4255B8E0" w14:textId="5566508E" w:rsidR="00B028B7" w:rsidRDefault="00D34F46" w:rsidP="007E3600">
      <w:pPr>
        <w:pStyle w:val="BodyText"/>
      </w:pPr>
      <w:r w:rsidRPr="007E3600">
        <w:drawing>
          <wp:anchor distT="0" distB="0" distL="114300" distR="114300" simplePos="0" relativeHeight="251739136" behindDoc="0" locked="0" layoutInCell="1" allowOverlap="1" wp14:anchorId="613529E9" wp14:editId="50E020F0">
            <wp:simplePos x="0" y="0"/>
            <wp:positionH relativeFrom="column">
              <wp:posOffset>1381125</wp:posOffset>
            </wp:positionH>
            <wp:positionV relativeFrom="paragraph">
              <wp:posOffset>152400</wp:posOffset>
            </wp:positionV>
            <wp:extent cx="3099435" cy="1005840"/>
            <wp:effectExtent l="0" t="0" r="571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9435" cy="1005840"/>
                    </a:xfrm>
                    <a:prstGeom prst="rect">
                      <a:avLst/>
                    </a:prstGeom>
                    <a:noFill/>
                  </pic:spPr>
                </pic:pic>
              </a:graphicData>
            </a:graphic>
            <wp14:sizeRelH relativeFrom="page">
              <wp14:pctWidth>0</wp14:pctWidth>
            </wp14:sizeRelH>
            <wp14:sizeRelV relativeFrom="page">
              <wp14:pctHeight>0</wp14:pctHeight>
            </wp14:sizeRelV>
          </wp:anchor>
        </w:drawing>
      </w:r>
      <w:del w:id="46" w:author="Mathews, Jason" w:date="2014-09-12T15:35:00Z">
        <w:r w:rsidR="00C254AD" w:rsidDel="00D34F46">
          <w:rPr>
            <w:lang w:eastAsia="x-none"/>
          </w:rPr>
          <w:delText xml:space="preserve"> </w:delText>
        </w:r>
      </w:del>
      <w:r w:rsidR="00C254AD">
        <w:rPr>
          <w:lang w:eastAsia="x-none"/>
        </w:rPr>
        <w:t xml:space="preserve">In Figure 3, </w:t>
      </w:r>
      <w:r w:rsidR="00C254AD">
        <w:t xml:space="preserve">the boxes in the </w:t>
      </w:r>
      <w:r w:rsidR="00754028">
        <w:t>left</w:t>
      </w:r>
      <w:r w:rsidR="00C254AD">
        <w:t xml:space="preserve"> and right illustrate examples respectively of a statement about a procedure that was performed and a statement about a condition that was observed.</w:t>
      </w:r>
    </w:p>
    <w:p w14:paraId="2E931C38" w14:textId="074EA036" w:rsidR="00C254AD" w:rsidRPr="00C254AD" w:rsidRDefault="00C254AD" w:rsidP="00C254AD">
      <w:pPr>
        <w:pStyle w:val="BodyText"/>
      </w:pPr>
      <w:r>
        <w:rPr>
          <w:lang w:eastAsia="x-none"/>
        </w:rPr>
        <w:t>The QIDAM currently defines two types of topics</w:t>
      </w:r>
      <w:r w:rsidR="00E524EF">
        <w:rPr>
          <w:lang w:eastAsia="x-none"/>
        </w:rPr>
        <w:t xml:space="preserve"> (</w:t>
      </w:r>
      <w:r w:rsidR="00E524EF">
        <w:rPr>
          <w:lang w:eastAsia="x-none"/>
        </w:rPr>
        <w:fldChar w:fldCharType="begin"/>
      </w:r>
      <w:r w:rsidR="00E524EF">
        <w:rPr>
          <w:lang w:eastAsia="x-none"/>
        </w:rPr>
        <w:instrText xml:space="preserve"> REF _Ref395546190 \h </w:instrText>
      </w:r>
      <w:r w:rsidR="00E524EF">
        <w:rPr>
          <w:lang w:eastAsia="x-none"/>
        </w:rPr>
      </w:r>
      <w:r w:rsidR="00E524EF">
        <w:rPr>
          <w:lang w:eastAsia="x-none"/>
        </w:rPr>
        <w:fldChar w:fldCharType="separate"/>
      </w:r>
      <w:r w:rsidR="00E524EF">
        <w:t>Figure 4</w:t>
      </w:r>
      <w:r w:rsidR="00E524EF">
        <w:rPr>
          <w:lang w:eastAsia="x-none"/>
        </w:rPr>
        <w:fldChar w:fldCharType="end"/>
      </w:r>
      <w:r w:rsidR="00E524EF">
        <w:rPr>
          <w:lang w:eastAsia="x-none"/>
        </w:rPr>
        <w:t>)</w:t>
      </w:r>
      <w:r>
        <w:rPr>
          <w:lang w:eastAsia="x-none"/>
        </w:rPr>
        <w:t>:</w:t>
      </w:r>
    </w:p>
    <w:p w14:paraId="38EC7A14" w14:textId="4BF386CE" w:rsidR="00AA7163" w:rsidRDefault="00AA7163" w:rsidP="00695885">
      <w:pPr>
        <w:pStyle w:val="BodyText"/>
        <w:numPr>
          <w:ilvl w:val="0"/>
          <w:numId w:val="20"/>
        </w:numPr>
      </w:pPr>
      <w:r w:rsidRPr="007E3600">
        <w:rPr>
          <w:b/>
          <w:lang w:eastAsia="x-none"/>
        </w:rPr>
        <w:t>Act</w:t>
      </w:r>
      <w:r w:rsidR="00C254AD">
        <w:rPr>
          <w:b/>
          <w:lang w:eastAsia="x-none"/>
        </w:rPr>
        <w:t>s</w:t>
      </w:r>
      <w:r w:rsidR="00AB1C91">
        <w:rPr>
          <w:lang w:eastAsia="x-none"/>
        </w:rPr>
        <w:t xml:space="preserve">: </w:t>
      </w:r>
      <w:r w:rsidR="00C254AD">
        <w:rPr>
          <w:lang w:eastAsia="x-none"/>
        </w:rPr>
        <w:t>T</w:t>
      </w:r>
      <w:r w:rsidR="006E5059">
        <w:rPr>
          <w:lang w:eastAsia="x-none"/>
        </w:rPr>
        <w:t>hings done to a patient to assess or alter their health</w:t>
      </w:r>
      <w:r w:rsidR="00C254AD">
        <w:rPr>
          <w:lang w:eastAsia="x-none"/>
        </w:rPr>
        <w:t>—for e</w:t>
      </w:r>
      <w:r w:rsidR="006E5059">
        <w:rPr>
          <w:lang w:eastAsia="x-none"/>
        </w:rPr>
        <w:t>xample</w:t>
      </w:r>
      <w:r w:rsidR="00C254AD">
        <w:rPr>
          <w:lang w:eastAsia="x-none"/>
        </w:rPr>
        <w:t>,</w:t>
      </w:r>
      <w:r w:rsidR="006E5059">
        <w:rPr>
          <w:lang w:eastAsia="x-none"/>
        </w:rPr>
        <w:t xml:space="preserve"> treatment with a medication, measuring the blood pressure, performing a chest x-ray.</w:t>
      </w:r>
    </w:p>
    <w:p w14:paraId="1C7AB812" w14:textId="119A6431" w:rsidR="00AA7163" w:rsidRDefault="00AA7163" w:rsidP="00695885">
      <w:pPr>
        <w:pStyle w:val="BodyText"/>
        <w:numPr>
          <w:ilvl w:val="0"/>
          <w:numId w:val="20"/>
        </w:numPr>
      </w:pPr>
      <w:r w:rsidRPr="007E3600">
        <w:rPr>
          <w:b/>
          <w:lang w:eastAsia="x-none"/>
        </w:rPr>
        <w:t>Observable</w:t>
      </w:r>
      <w:r w:rsidR="00C254AD">
        <w:rPr>
          <w:b/>
          <w:lang w:eastAsia="x-none"/>
        </w:rPr>
        <w:t>s</w:t>
      </w:r>
      <w:r w:rsidR="00AB1C91">
        <w:rPr>
          <w:lang w:eastAsia="x-none"/>
        </w:rPr>
        <w:t xml:space="preserve">: </w:t>
      </w:r>
      <w:r w:rsidR="00C254AD">
        <w:rPr>
          <w:lang w:eastAsia="x-none"/>
        </w:rPr>
        <w:t>E</w:t>
      </w:r>
      <w:r w:rsidR="001B258E">
        <w:rPr>
          <w:lang w:eastAsia="x-none"/>
        </w:rPr>
        <w:t xml:space="preserve">lements </w:t>
      </w:r>
      <w:r w:rsidR="006E5059">
        <w:rPr>
          <w:lang w:eastAsia="x-none"/>
        </w:rPr>
        <w:t>that comprise</w:t>
      </w:r>
      <w:r w:rsidR="001B258E">
        <w:rPr>
          <w:lang w:eastAsia="x-none"/>
        </w:rPr>
        <w:t xml:space="preserve"> the patient’s </w:t>
      </w:r>
      <w:r w:rsidR="006E5059">
        <w:rPr>
          <w:lang w:eastAsia="x-none"/>
        </w:rPr>
        <w:t>state of health</w:t>
      </w:r>
      <w:r w:rsidR="001B258E">
        <w:rPr>
          <w:lang w:eastAsia="x-none"/>
        </w:rPr>
        <w:t xml:space="preserve">. </w:t>
      </w:r>
      <w:r w:rsidR="001B258E" w:rsidRPr="00AB1C91">
        <w:rPr>
          <w:lang w:eastAsia="x-none"/>
        </w:rPr>
        <w:t>The</w:t>
      </w:r>
      <w:r w:rsidR="006E5059">
        <w:rPr>
          <w:lang w:eastAsia="x-none"/>
        </w:rPr>
        <w:t>y typically are the</w:t>
      </w:r>
      <w:r w:rsidR="001B258E" w:rsidRPr="00AB1C91">
        <w:rPr>
          <w:lang w:eastAsia="x-none"/>
        </w:rPr>
        <w:t xml:space="preserve"> </w:t>
      </w:r>
      <w:r w:rsidR="003C251A">
        <w:rPr>
          <w:lang w:eastAsia="x-none"/>
        </w:rPr>
        <w:t>result</w:t>
      </w:r>
      <w:r w:rsidR="001B258E" w:rsidRPr="00AB1C91">
        <w:rPr>
          <w:lang w:eastAsia="x-none"/>
        </w:rPr>
        <w:t xml:space="preserve"> of medical</w:t>
      </w:r>
      <w:r w:rsidR="001B258E">
        <w:rPr>
          <w:lang w:eastAsia="x-none"/>
        </w:rPr>
        <w:t xml:space="preserve"> examinations,</w:t>
      </w:r>
      <w:r w:rsidR="001B258E" w:rsidRPr="00AB1C91">
        <w:rPr>
          <w:lang w:eastAsia="x-none"/>
        </w:rPr>
        <w:t xml:space="preserve"> investigations</w:t>
      </w:r>
      <w:r w:rsidR="00F957AA">
        <w:rPr>
          <w:lang w:eastAsia="x-none"/>
        </w:rPr>
        <w:t>,</w:t>
      </w:r>
      <w:r w:rsidR="001B258E" w:rsidRPr="00AB1C91">
        <w:rPr>
          <w:lang w:eastAsia="x-none"/>
        </w:rPr>
        <w:t xml:space="preserve"> or diagnostics</w:t>
      </w:r>
      <w:r w:rsidR="00C254AD">
        <w:rPr>
          <w:lang w:eastAsia="x-none"/>
        </w:rPr>
        <w:t>—for e</w:t>
      </w:r>
      <w:r w:rsidR="006E5059">
        <w:rPr>
          <w:lang w:eastAsia="x-none"/>
        </w:rPr>
        <w:t>xample</w:t>
      </w:r>
      <w:r w:rsidR="00C254AD">
        <w:rPr>
          <w:lang w:eastAsia="x-none"/>
        </w:rPr>
        <w:t>,</w:t>
      </w:r>
      <w:r w:rsidR="006E5059">
        <w:rPr>
          <w:lang w:eastAsia="x-none"/>
        </w:rPr>
        <w:t xml:space="preserve"> </w:t>
      </w:r>
      <w:r w:rsidR="003C251A">
        <w:rPr>
          <w:lang w:eastAsia="x-none"/>
        </w:rPr>
        <w:t xml:space="preserve">past and present </w:t>
      </w:r>
      <w:r w:rsidR="006E5059">
        <w:rPr>
          <w:lang w:eastAsia="x-none"/>
        </w:rPr>
        <w:t>conditions (diagnoses, symptoms, findings), test results, vital sign results, allergies, prognoses.</w:t>
      </w:r>
    </w:p>
    <w:p w14:paraId="06D3BCB6" w14:textId="78C7D7CE" w:rsidR="00F80DCB" w:rsidRDefault="0040582D" w:rsidP="007E3600">
      <w:pPr>
        <w:pStyle w:val="BodyText"/>
      </w:pPr>
      <w:r>
        <w:rPr>
          <w:lang w:eastAsia="x-none"/>
        </w:rPr>
        <w:t>Corresponding to the two types of topics, the QIDAM also defines two types of modalities:</w:t>
      </w:r>
    </w:p>
    <w:p w14:paraId="770AEA35" w14:textId="6B0271A2" w:rsidR="0040582D" w:rsidRDefault="0040582D" w:rsidP="00695885">
      <w:pPr>
        <w:pStyle w:val="BodyText"/>
        <w:numPr>
          <w:ilvl w:val="0"/>
          <w:numId w:val="21"/>
        </w:numPr>
      </w:pPr>
      <w:r w:rsidRPr="007E3600">
        <w:rPr>
          <w:b/>
          <w:lang w:eastAsia="x-none"/>
        </w:rPr>
        <w:t>Action</w:t>
      </w:r>
      <w:r>
        <w:rPr>
          <w:lang w:eastAsia="x-none"/>
        </w:rPr>
        <w:t xml:space="preserve">: </w:t>
      </w:r>
      <w:r w:rsidR="00C254AD">
        <w:rPr>
          <w:lang w:eastAsia="x-none"/>
        </w:rPr>
        <w:t>D</w:t>
      </w:r>
      <w:r w:rsidR="00DA60AC">
        <w:rPr>
          <w:lang w:eastAsia="x-none"/>
        </w:rPr>
        <w:t xml:space="preserve">escribes the mode in which the act exists within a clinical statement. It </w:t>
      </w:r>
      <w:r w:rsidR="00F957AA">
        <w:rPr>
          <w:lang w:eastAsia="x-none"/>
        </w:rPr>
        <w:t xml:space="preserve">further </w:t>
      </w:r>
      <w:r w:rsidR="00DA60AC">
        <w:rPr>
          <w:lang w:eastAsia="x-none"/>
        </w:rPr>
        <w:t>defines subtypes</w:t>
      </w:r>
      <w:r w:rsidR="00C254AD">
        <w:rPr>
          <w:lang w:eastAsia="x-none"/>
        </w:rPr>
        <w:t>,</w:t>
      </w:r>
      <w:r w:rsidR="00DA60AC">
        <w:rPr>
          <w:lang w:eastAsia="x-none"/>
        </w:rPr>
        <w:t xml:space="preserve"> including order and performance</w:t>
      </w:r>
      <w:r w:rsidR="00F65C97">
        <w:rPr>
          <w:lang w:eastAsia="x-none"/>
        </w:rPr>
        <w:t xml:space="preserve">. </w:t>
      </w:r>
      <w:r w:rsidR="00DA60AC">
        <w:rPr>
          <w:lang w:eastAsia="x-none"/>
        </w:rPr>
        <w:t xml:space="preserve">Thus, </w:t>
      </w:r>
      <w:r w:rsidR="00F957AA">
        <w:rPr>
          <w:lang w:eastAsia="x-none"/>
        </w:rPr>
        <w:t xml:space="preserve">a </w:t>
      </w:r>
      <w:r w:rsidR="00DA60AC">
        <w:rPr>
          <w:lang w:eastAsia="x-none"/>
        </w:rPr>
        <w:t xml:space="preserve">statement of occurrence with a procedure </w:t>
      </w:r>
      <w:r w:rsidR="00DA60AC">
        <w:rPr>
          <w:lang w:eastAsia="x-none"/>
        </w:rPr>
        <w:lastRenderedPageBreak/>
        <w:t>act and a mode of order indicates this</w:t>
      </w:r>
      <w:r w:rsidR="00F957AA">
        <w:rPr>
          <w:lang w:eastAsia="x-none"/>
        </w:rPr>
        <w:t xml:space="preserve"> statement</w:t>
      </w:r>
      <w:r w:rsidR="00DA60AC">
        <w:rPr>
          <w:lang w:eastAsia="x-none"/>
        </w:rPr>
        <w:t xml:space="preserve"> is an order for a procedure (to be performed). A statement of occurrence with a procedure act and a mode of peformance indicates the procedure has been or is being performed.</w:t>
      </w:r>
    </w:p>
    <w:p w14:paraId="25AEF10C" w14:textId="0255EF0E" w:rsidR="0040582D" w:rsidRDefault="00FE4C46" w:rsidP="00695885">
      <w:pPr>
        <w:pStyle w:val="BodyText"/>
        <w:numPr>
          <w:ilvl w:val="0"/>
          <w:numId w:val="21"/>
        </w:numPr>
      </w:pPr>
      <w:r w:rsidRPr="007E3600">
        <w:drawing>
          <wp:anchor distT="0" distB="0" distL="114300" distR="114300" simplePos="0" relativeHeight="251612159" behindDoc="0" locked="0" layoutInCell="1" allowOverlap="1" wp14:anchorId="6D052C25" wp14:editId="028A715B">
            <wp:simplePos x="0" y="0"/>
            <wp:positionH relativeFrom="column">
              <wp:align>center</wp:align>
            </wp:positionH>
            <wp:positionV relativeFrom="paragraph">
              <wp:posOffset>616585</wp:posOffset>
            </wp:positionV>
            <wp:extent cx="4956048" cy="2304288"/>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6048" cy="2304288"/>
                    </a:xfrm>
                    <a:prstGeom prst="rect">
                      <a:avLst/>
                    </a:prstGeom>
                    <a:noFill/>
                  </pic:spPr>
                </pic:pic>
              </a:graphicData>
            </a:graphic>
            <wp14:sizeRelH relativeFrom="margin">
              <wp14:pctWidth>0</wp14:pctWidth>
            </wp14:sizeRelH>
            <wp14:sizeRelV relativeFrom="margin">
              <wp14:pctHeight>0</wp14:pctHeight>
            </wp14:sizeRelV>
          </wp:anchor>
        </w:drawing>
      </w:r>
      <w:r w:rsidR="0040582D" w:rsidRPr="007E3600">
        <w:rPr>
          <w:b/>
          <w:lang w:eastAsia="x-none"/>
        </w:rPr>
        <w:t>Observation</w:t>
      </w:r>
      <w:r w:rsidR="00DA60AC">
        <w:rPr>
          <w:lang w:eastAsia="x-none"/>
        </w:rPr>
        <w:t xml:space="preserve">: </w:t>
      </w:r>
      <w:r w:rsidR="00021D30">
        <w:rPr>
          <w:lang w:eastAsia="x-none"/>
        </w:rPr>
        <w:t>D</w:t>
      </w:r>
      <w:r w:rsidR="006934F8">
        <w:rPr>
          <w:lang w:eastAsia="x-none"/>
        </w:rPr>
        <w:t>escribes the mode in which an observable exists within a clinical statement. No subtypes of observation are defined</w:t>
      </w:r>
      <w:r w:rsidR="00021D30">
        <w:rPr>
          <w:lang w:eastAsia="x-none"/>
        </w:rPr>
        <w:t>—</w:t>
      </w:r>
      <w:r w:rsidR="00863321">
        <w:rPr>
          <w:lang w:eastAsia="x-none"/>
        </w:rPr>
        <w:t>i.e.</w:t>
      </w:r>
      <w:r w:rsidR="006934F8">
        <w:rPr>
          <w:lang w:eastAsia="x-none"/>
        </w:rPr>
        <w:t>, observables only exist as observations.</w:t>
      </w:r>
    </w:p>
    <w:p w14:paraId="070D234B" w14:textId="517B0F1A" w:rsidR="007937C4" w:rsidDel="00D34F46" w:rsidRDefault="00E524EF" w:rsidP="007E3600">
      <w:pPr>
        <w:pStyle w:val="BodyText"/>
        <w:rPr>
          <w:del w:id="47" w:author="Mathews, Jason" w:date="2014-09-12T15:41:00Z"/>
        </w:rPr>
      </w:pPr>
      <w:r w:rsidRPr="007E3600">
        <mc:AlternateContent>
          <mc:Choice Requires="wps">
            <w:drawing>
              <wp:anchor distT="0" distB="0" distL="114300" distR="114300" simplePos="0" relativeHeight="251710464" behindDoc="0" locked="0" layoutInCell="1" allowOverlap="1" wp14:anchorId="63AFEA0A" wp14:editId="59C92A04">
                <wp:simplePos x="0" y="0"/>
                <wp:positionH relativeFrom="column">
                  <wp:posOffset>0</wp:posOffset>
                </wp:positionH>
                <wp:positionV relativeFrom="paragraph">
                  <wp:posOffset>2635250</wp:posOffset>
                </wp:positionV>
                <wp:extent cx="5796915" cy="352425"/>
                <wp:effectExtent l="0" t="0" r="0" b="9525"/>
                <wp:wrapTopAndBottom/>
                <wp:docPr id="39" name="Text Box 39"/>
                <wp:cNvGraphicFramePr/>
                <a:graphic xmlns:a="http://schemas.openxmlformats.org/drawingml/2006/main">
                  <a:graphicData uri="http://schemas.microsoft.com/office/word/2010/wordprocessingShape">
                    <wps:wsp>
                      <wps:cNvSpPr txBox="1"/>
                      <wps:spPr>
                        <a:xfrm>
                          <a:off x="0" y="0"/>
                          <a:ext cx="5796915" cy="352425"/>
                        </a:xfrm>
                        <a:prstGeom prst="rect">
                          <a:avLst/>
                        </a:prstGeom>
                        <a:solidFill>
                          <a:prstClr val="white"/>
                        </a:solidFill>
                        <a:ln>
                          <a:noFill/>
                        </a:ln>
                        <a:effectLst/>
                      </wps:spPr>
                      <wps:txbx>
                        <w:txbxContent>
                          <w:p w14:paraId="53FF20C2" w14:textId="57FEDE12" w:rsidR="007B6E9B" w:rsidRPr="005B26CF" w:rsidRDefault="007B6E9B" w:rsidP="007E3600">
                            <w:pPr>
                              <w:pStyle w:val="Caption"/>
                              <w:spacing w:before="120"/>
                              <w:ind w:left="0"/>
                            </w:pPr>
                            <w:bookmarkStart w:id="48" w:name="_Ref395546190"/>
                            <w:bookmarkStart w:id="49" w:name="_Toc397415036"/>
                            <w:bookmarkStart w:id="50" w:name="_Toc398046736"/>
                            <w:r>
                              <w:t xml:space="preserve">Figure </w:t>
                            </w:r>
                            <w:r>
                              <w:fldChar w:fldCharType="begin"/>
                            </w:r>
                            <w:r>
                              <w:instrText xml:space="preserve"> SEQ Figure \* ARABIC </w:instrText>
                            </w:r>
                            <w:r>
                              <w:fldChar w:fldCharType="separate"/>
                            </w:r>
                            <w:r>
                              <w:t>4</w:t>
                            </w:r>
                            <w:r>
                              <w:fldChar w:fldCharType="end"/>
                            </w:r>
                            <w:bookmarkEnd w:id="48"/>
                            <w:r>
                              <w:t>.</w:t>
                            </w:r>
                            <w:r w:rsidRPr="00BF4C00">
                              <w:t xml:space="preserve"> </w:t>
                            </w:r>
                            <w:r>
                              <w:t>R</w:t>
                            </w:r>
                            <w:r w:rsidRPr="00BF4C00">
                              <w:t xml:space="preserve">elationship among </w:t>
                            </w:r>
                            <w:r>
                              <w:t>C</w:t>
                            </w:r>
                            <w:r w:rsidRPr="00BF4C00">
                              <w:t xml:space="preserve">linical </w:t>
                            </w:r>
                            <w:r>
                              <w:t>S</w:t>
                            </w:r>
                            <w:r w:rsidRPr="00BF4C00">
                              <w:t xml:space="preserve">tatement, </w:t>
                            </w:r>
                            <w:r>
                              <w:t>T</w:t>
                            </w:r>
                            <w:r w:rsidRPr="00BF4C00">
                              <w:t xml:space="preserve">opic, and </w:t>
                            </w:r>
                            <w:r>
                              <w:t>M</w:t>
                            </w:r>
                            <w:r w:rsidRPr="00BF4C00">
                              <w:t>odality</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margin-left:0;margin-top:207.5pt;width:456.45pt;height:2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" stroked="f">
                <v:textbox inset="0,0,0,0">
                  <w:txbxContent>
                    <w:p w14:paraId="53FF20C2" w14:textId="57FEDE12" w:rsidR="007B6E9B" w:rsidRPr="005B26CF" w:rsidRDefault="007B6E9B" w:rsidP="007E3600">
                      <w:pPr>
                        <w:pStyle w:val="Caption"/>
                        <w:spacing w:before="120"/>
                        <w:ind w:left="0"/>
                      </w:pPr>
                      <w:bookmarkStart w:id="51" w:name="_Ref395546190"/>
                      <w:bookmarkStart w:id="52" w:name="_Toc397415036"/>
                      <w:bookmarkStart w:id="53" w:name="_Toc398046736"/>
                      <w:r>
                        <w:t xml:space="preserve">Figure </w:t>
                      </w:r>
                      <w:r>
                        <w:fldChar w:fldCharType="begin"/>
                      </w:r>
                      <w:r>
                        <w:instrText xml:space="preserve"> SEQ Figure \* ARABIC </w:instrText>
                      </w:r>
                      <w:r>
                        <w:fldChar w:fldCharType="separate"/>
                      </w:r>
                      <w:r>
                        <w:t>4</w:t>
                      </w:r>
                      <w:r>
                        <w:fldChar w:fldCharType="end"/>
                      </w:r>
                      <w:bookmarkEnd w:id="51"/>
                      <w:r>
                        <w:t>.</w:t>
                      </w:r>
                      <w:r w:rsidRPr="00BF4C00">
                        <w:t xml:space="preserve"> </w:t>
                      </w:r>
                      <w:r>
                        <w:t>R</w:t>
                      </w:r>
                      <w:r w:rsidRPr="00BF4C00">
                        <w:t xml:space="preserve">elationship among </w:t>
                      </w:r>
                      <w:r>
                        <w:t>C</w:t>
                      </w:r>
                      <w:r w:rsidRPr="00BF4C00">
                        <w:t xml:space="preserve">linical </w:t>
                      </w:r>
                      <w:r>
                        <w:t>S</w:t>
                      </w:r>
                      <w:r w:rsidRPr="00BF4C00">
                        <w:t xml:space="preserve">tatement, </w:t>
                      </w:r>
                      <w:r>
                        <w:t>T</w:t>
                      </w:r>
                      <w:r w:rsidRPr="00BF4C00">
                        <w:t xml:space="preserve">opic, and </w:t>
                      </w:r>
                      <w:r>
                        <w:t>M</w:t>
                      </w:r>
                      <w:r w:rsidRPr="00BF4C00">
                        <w:t>odality</w:t>
                      </w:r>
                      <w:bookmarkEnd w:id="52"/>
                      <w:bookmarkEnd w:id="53"/>
                    </w:p>
                  </w:txbxContent>
                </v:textbox>
                <w10:wrap type="topAndBottom"/>
              </v:shape>
            </w:pict>
          </mc:Fallback>
        </mc:AlternateContent>
      </w:r>
    </w:p>
    <w:p w14:paraId="4A53C8B1" w14:textId="722ACC4C" w:rsidR="004821AE" w:rsidRDefault="00FE4C46" w:rsidP="007937C4">
      <w:pPr>
        <w:pStyle w:val="BodyText"/>
        <w:rPr>
          <w:ins w:id="54" w:author="Mathews, Jason" w:date="2014-09-12T15:37:00Z"/>
        </w:rPr>
      </w:pPr>
      <w:r>
        <w:rPr>
          <w:lang w:eastAsia="x-none"/>
        </w:rPr>
        <w:t>A clinical statement necessarily must match the topic to the corresponding type of modality. Thus, a statement with an observable must have an observation as a modality (</w:t>
      </w:r>
      <w:r>
        <w:rPr>
          <w:lang w:eastAsia="x-none"/>
        </w:rPr>
        <w:fldChar w:fldCharType="begin"/>
      </w:r>
      <w:r>
        <w:rPr>
          <w:lang w:eastAsia="x-none"/>
        </w:rPr>
        <w:instrText xml:space="preserve"> REF _Ref395548300 </w:instrText>
      </w:r>
      <w:r>
        <w:rPr>
          <w:lang w:eastAsia="x-none"/>
        </w:rPr>
        <w:fldChar w:fldCharType="separate"/>
      </w:r>
      <w:r w:rsidR="00EB26E0">
        <w:t>Figure 5</w:t>
      </w:r>
      <w:r>
        <w:rPr>
          <w:lang w:eastAsia="x-none"/>
        </w:rPr>
        <w:fldChar w:fldCharType="end"/>
      </w:r>
      <w:r>
        <w:rPr>
          <w:lang w:eastAsia="x-none"/>
        </w:rPr>
        <w:t>)</w:t>
      </w:r>
      <w:r w:rsidR="00AD7E1F">
        <w:rPr>
          <w:lang w:eastAsia="x-none"/>
        </w:rPr>
        <w:t>,</w:t>
      </w:r>
      <w:r>
        <w:rPr>
          <w:lang w:eastAsia="x-none"/>
        </w:rPr>
        <w:t xml:space="preserve"> and a statement with </w:t>
      </w:r>
      <w:r w:rsidR="004821AE">
        <w:rPr>
          <w:lang w:eastAsia="x-none"/>
        </w:rPr>
        <w:t xml:space="preserve"> an act must have a subtype of an action as the modality (</w:t>
      </w:r>
      <w:r w:rsidR="004821AE">
        <w:rPr>
          <w:lang w:eastAsia="x-none"/>
        </w:rPr>
        <w:fldChar w:fldCharType="begin"/>
      </w:r>
      <w:r w:rsidR="004821AE">
        <w:rPr>
          <w:lang w:eastAsia="x-none"/>
        </w:rPr>
        <w:instrText xml:space="preserve"> REF _Ref395546828 </w:instrText>
      </w:r>
      <w:r w:rsidR="004821AE">
        <w:rPr>
          <w:lang w:eastAsia="x-none"/>
        </w:rPr>
        <w:fldChar w:fldCharType="separate"/>
      </w:r>
      <w:r w:rsidR="004821AE">
        <w:t>Figure 6</w:t>
      </w:r>
      <w:r w:rsidR="004821AE">
        <w:rPr>
          <w:lang w:eastAsia="x-none"/>
        </w:rPr>
        <w:fldChar w:fldCharType="end"/>
      </w:r>
      <w:r w:rsidR="004821AE">
        <w:rPr>
          <w:lang w:eastAsia="x-none"/>
        </w:rPr>
        <w:t>).</w:t>
      </w:r>
      <w:r w:rsidR="00A8781E">
        <w:rPr>
          <w:lang w:eastAsia="x-none"/>
        </w:rPr>
        <w:t xml:space="preserve">  </w:t>
      </w:r>
      <w:r w:rsidR="00AC5510">
        <w:t xml:space="preserve">In </w:t>
      </w:r>
      <w:r w:rsidR="00C7687B">
        <w:fldChar w:fldCharType="begin"/>
      </w:r>
      <w:r w:rsidR="00C7687B">
        <w:instrText xml:space="preserve"> REF _Ref395548300 </w:instrText>
      </w:r>
      <w:r w:rsidR="00C7687B">
        <w:fldChar w:fldCharType="separate"/>
      </w:r>
      <w:r w:rsidR="00C7687B">
        <w:t>Figure 5</w:t>
      </w:r>
      <w:r w:rsidR="00C7687B">
        <w:fldChar w:fldCharType="end"/>
      </w:r>
      <w:r w:rsidR="00C7687B">
        <w:t xml:space="preserve"> </w:t>
      </w:r>
      <w:r w:rsidR="003F46CF">
        <w:t xml:space="preserve">and </w:t>
      </w:r>
      <w:r w:rsidR="003F46CF">
        <w:fldChar w:fldCharType="begin"/>
      </w:r>
      <w:r w:rsidR="003F46CF">
        <w:instrText xml:space="preserve"> REF _Ref395546828 </w:instrText>
      </w:r>
      <w:r w:rsidR="003F46CF">
        <w:fldChar w:fldCharType="separate"/>
      </w:r>
      <w:r w:rsidR="003F46CF">
        <w:t>Figure 6</w:t>
      </w:r>
      <w:r w:rsidR="003F46CF">
        <w:fldChar w:fldCharType="end"/>
      </w:r>
      <w:r w:rsidR="00AC5510">
        <w:t>, o</w:t>
      </w:r>
      <w:r w:rsidR="00AC5510" w:rsidRPr="007A53A8">
        <w:t>nly elements shown in the lighter boxes with non-italic fonts can be used in actual clinical statements. The elements in boxes with italic fonts are abstrac</w:t>
      </w:r>
      <w:r w:rsidR="00AC5510">
        <w:t>t and</w:t>
      </w:r>
      <w:r w:rsidR="00AC5510" w:rsidRPr="005559A5">
        <w:t xml:space="preserve"> define the hierarchical structure of the model. </w:t>
      </w:r>
      <w:r w:rsidR="009E1DAD">
        <w:t>The diagram</w:t>
      </w:r>
      <w:r w:rsidR="003F46CF">
        <w:t>s</w:t>
      </w:r>
      <w:r w:rsidR="009E1DAD">
        <w:t xml:space="preserve"> shows a</w:t>
      </w:r>
      <w:r w:rsidR="00AC5510" w:rsidRPr="005559A5">
        <w:t xml:space="preserve"> partial list of the </w:t>
      </w:r>
      <w:r w:rsidR="003F46CF">
        <w:t>topic</w:t>
      </w:r>
      <w:bookmarkStart w:id="55" w:name="_GoBack"/>
      <w:bookmarkEnd w:id="55"/>
      <w:r w:rsidR="00AC5510" w:rsidRPr="005559A5">
        <w:t xml:space="preserve"> classes.</w:t>
      </w:r>
    </w:p>
    <w:p w14:paraId="045376CD" w14:textId="6750E6EC" w:rsidR="00D34F46" w:rsidRDefault="00D34F46" w:rsidP="007937C4">
      <w:pPr>
        <w:pStyle w:val="BodyText"/>
        <w:rPr>
          <w:ins w:id="56" w:author="Mathews, Jason" w:date="2014-09-12T15:38:00Z"/>
        </w:rPr>
      </w:pPr>
      <w:ins w:id="57" w:author="Mathews, Jason" w:date="2014-09-12T15:37:00Z">
        <w:r w:rsidRPr="007E3600">
          <w:drawing>
            <wp:anchor distT="0" distB="0" distL="114300" distR="114300" simplePos="0" relativeHeight="251788288" behindDoc="1" locked="0" layoutInCell="1" allowOverlap="1" wp14:anchorId="137797C2" wp14:editId="1770DB13">
              <wp:simplePos x="0" y="0"/>
              <wp:positionH relativeFrom="margin">
                <wp:posOffset>-83820</wp:posOffset>
              </wp:positionH>
              <wp:positionV relativeFrom="paragraph">
                <wp:posOffset>172720</wp:posOffset>
              </wp:positionV>
              <wp:extent cx="4123690" cy="2560320"/>
              <wp:effectExtent l="0" t="0" r="0" b="0"/>
              <wp:wrapTight wrapText="bothSides">
                <wp:wrapPolygon edited="0">
                  <wp:start x="200" y="0"/>
                  <wp:lineTo x="100" y="643"/>
                  <wp:lineTo x="0" y="3214"/>
                  <wp:lineTo x="1796" y="5304"/>
                  <wp:lineTo x="2195" y="5304"/>
                  <wp:lineTo x="2195" y="7875"/>
                  <wp:lineTo x="0" y="9161"/>
                  <wp:lineTo x="0" y="12214"/>
                  <wp:lineTo x="6486" y="13018"/>
                  <wp:lineTo x="6586" y="18321"/>
                  <wp:lineTo x="15267" y="20893"/>
                  <wp:lineTo x="15367" y="21375"/>
                  <wp:lineTo x="21354" y="21375"/>
                  <wp:lineTo x="21454" y="20732"/>
                  <wp:lineTo x="21454" y="5143"/>
                  <wp:lineTo x="20855" y="2732"/>
                  <wp:lineTo x="20755" y="482"/>
                  <wp:lineTo x="20655" y="0"/>
                  <wp:lineTo x="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3690" cy="2560320"/>
                      </a:xfrm>
                      <a:prstGeom prst="rect">
                        <a:avLst/>
                      </a:prstGeom>
                      <a:noFill/>
                    </pic:spPr>
                  </pic:pic>
                </a:graphicData>
              </a:graphic>
              <wp14:sizeRelH relativeFrom="margin">
                <wp14:pctWidth>0</wp14:pctWidth>
              </wp14:sizeRelH>
              <wp14:sizeRelV relativeFrom="margin">
                <wp14:pctHeight>0</wp14:pctHeight>
              </wp14:sizeRelV>
            </wp:anchor>
          </w:drawing>
        </w:r>
      </w:ins>
    </w:p>
    <w:p w14:paraId="07E0C777" w14:textId="77777777" w:rsidR="00D34F46" w:rsidRDefault="00D34F46" w:rsidP="007937C4">
      <w:pPr>
        <w:pStyle w:val="BodyText"/>
        <w:rPr>
          <w:ins w:id="58" w:author="Mathews, Jason" w:date="2014-09-12T15:38:00Z"/>
        </w:rPr>
      </w:pPr>
    </w:p>
    <w:p w14:paraId="5550D0C8" w14:textId="77777777" w:rsidR="00D34F46" w:rsidRDefault="00D34F46" w:rsidP="007937C4">
      <w:pPr>
        <w:pStyle w:val="BodyText"/>
        <w:rPr>
          <w:ins w:id="59" w:author="Mathews, Jason" w:date="2014-09-12T15:38:00Z"/>
        </w:rPr>
      </w:pPr>
    </w:p>
    <w:p w14:paraId="18667D79" w14:textId="77777777" w:rsidR="00D34F46" w:rsidRDefault="00D34F46" w:rsidP="007937C4">
      <w:pPr>
        <w:pStyle w:val="BodyText"/>
        <w:rPr>
          <w:ins w:id="60" w:author="Mathews, Jason" w:date="2014-09-12T15:38:00Z"/>
        </w:rPr>
      </w:pPr>
    </w:p>
    <w:p w14:paraId="2EE84541" w14:textId="77777777" w:rsidR="00D34F46" w:rsidRDefault="00D34F46" w:rsidP="007937C4">
      <w:pPr>
        <w:pStyle w:val="BodyText"/>
        <w:rPr>
          <w:ins w:id="61" w:author="Mathews, Jason" w:date="2014-09-12T15:38:00Z"/>
        </w:rPr>
      </w:pPr>
    </w:p>
    <w:p w14:paraId="1FB58E3B" w14:textId="77777777" w:rsidR="00D34F46" w:rsidRDefault="00D34F46" w:rsidP="007937C4">
      <w:pPr>
        <w:pStyle w:val="BodyText"/>
        <w:rPr>
          <w:ins w:id="62" w:author="Mathews, Jason" w:date="2014-09-12T15:38:00Z"/>
        </w:rPr>
      </w:pPr>
    </w:p>
    <w:p w14:paraId="131E2914" w14:textId="77777777" w:rsidR="00D34F46" w:rsidRDefault="00D34F46" w:rsidP="007937C4">
      <w:pPr>
        <w:pStyle w:val="BodyText"/>
        <w:rPr>
          <w:ins w:id="63" w:author="Mathews, Jason" w:date="2014-09-12T15:38:00Z"/>
        </w:rPr>
      </w:pPr>
    </w:p>
    <w:p w14:paraId="071AAE39" w14:textId="77777777" w:rsidR="00D34F46" w:rsidRDefault="00D34F46" w:rsidP="007937C4">
      <w:pPr>
        <w:pStyle w:val="BodyText"/>
        <w:rPr>
          <w:ins w:id="64" w:author="Mathews, Jason" w:date="2014-09-12T15:38:00Z"/>
        </w:rPr>
      </w:pPr>
    </w:p>
    <w:p w14:paraId="259A7EE6" w14:textId="77777777" w:rsidR="00D34F46" w:rsidRDefault="00D34F46" w:rsidP="007937C4">
      <w:pPr>
        <w:pStyle w:val="BodyText"/>
        <w:rPr>
          <w:ins w:id="65" w:author="Mathews, Jason" w:date="2014-09-12T15:38:00Z"/>
        </w:rPr>
      </w:pPr>
    </w:p>
    <w:p w14:paraId="33030E41" w14:textId="77777777" w:rsidR="00D34F46" w:rsidRDefault="00D34F46" w:rsidP="007937C4">
      <w:pPr>
        <w:pStyle w:val="BodyText"/>
        <w:rPr>
          <w:ins w:id="66" w:author="Mathews, Jason" w:date="2014-09-12T15:38:00Z"/>
        </w:rPr>
      </w:pPr>
    </w:p>
    <w:p w14:paraId="17469F25" w14:textId="6EEC7252" w:rsidR="00D34F46" w:rsidRDefault="00D34F46" w:rsidP="007937C4">
      <w:pPr>
        <w:pStyle w:val="BodyText"/>
      </w:pPr>
      <w:r w:rsidRPr="007E3600">
        <mc:AlternateContent>
          <mc:Choice Requires="wps">
            <w:drawing>
              <wp:anchor distT="0" distB="0" distL="114300" distR="114300" simplePos="0" relativeHeight="251718656" behindDoc="0" locked="0" layoutInCell="1" allowOverlap="1" wp14:anchorId="209D2D2C" wp14:editId="79B71FFF">
                <wp:simplePos x="0" y="0"/>
                <wp:positionH relativeFrom="margin">
                  <wp:posOffset>2540</wp:posOffset>
                </wp:positionH>
                <wp:positionV relativeFrom="paragraph">
                  <wp:posOffset>323215</wp:posOffset>
                </wp:positionV>
                <wp:extent cx="5669280" cy="347345"/>
                <wp:effectExtent l="0" t="0" r="7620" b="0"/>
                <wp:wrapTopAndBottom/>
                <wp:docPr id="54" name="Text Box 54"/>
                <wp:cNvGraphicFramePr/>
                <a:graphic xmlns:a="http://schemas.openxmlformats.org/drawingml/2006/main">
                  <a:graphicData uri="http://schemas.microsoft.com/office/word/2010/wordprocessingShape">
                    <wps:wsp>
                      <wps:cNvSpPr txBox="1"/>
                      <wps:spPr>
                        <a:xfrm>
                          <a:off x="0" y="0"/>
                          <a:ext cx="5669280" cy="347345"/>
                        </a:xfrm>
                        <a:prstGeom prst="rect">
                          <a:avLst/>
                        </a:prstGeom>
                        <a:solidFill>
                          <a:prstClr val="white"/>
                        </a:solidFill>
                        <a:ln>
                          <a:noFill/>
                        </a:ln>
                        <a:effectLst/>
                      </wps:spPr>
                      <wps:txbx>
                        <w:txbxContent>
                          <w:p w14:paraId="496A8486" w14:textId="1B8328AC" w:rsidR="007B6E9B" w:rsidRPr="00F57063" w:rsidRDefault="007B6E9B" w:rsidP="007E3600">
                            <w:pPr>
                              <w:pStyle w:val="Caption"/>
                              <w:ind w:left="0"/>
                            </w:pPr>
                            <w:bookmarkStart w:id="67" w:name="_Ref395548300"/>
                            <w:bookmarkStart w:id="68" w:name="_Toc398046737"/>
                            <w:bookmarkStart w:id="69" w:name="_Toc397415037"/>
                            <w:r>
                              <w:t xml:space="preserve">Figure </w:t>
                            </w:r>
                            <w:r>
                              <w:fldChar w:fldCharType="begin"/>
                            </w:r>
                            <w:r>
                              <w:instrText xml:space="preserve"> SEQ Figure \* ARABIC </w:instrText>
                            </w:r>
                            <w:r>
                              <w:fldChar w:fldCharType="separate"/>
                            </w:r>
                            <w:r>
                              <w:t>5</w:t>
                            </w:r>
                            <w:r>
                              <w:fldChar w:fldCharType="end"/>
                            </w:r>
                            <w:bookmarkEnd w:id="67"/>
                            <w:r>
                              <w:t>. C</w:t>
                            </w:r>
                            <w:r w:rsidRPr="007A53A8">
                              <w:t xml:space="preserve">omponents </w:t>
                            </w:r>
                            <w:r>
                              <w:t>t</w:t>
                            </w:r>
                            <w:r w:rsidRPr="007A53A8">
                              <w:t xml:space="preserve">hat </w:t>
                            </w:r>
                            <w:r>
                              <w:t>C</w:t>
                            </w:r>
                            <w:r w:rsidRPr="007A53A8">
                              <w:t xml:space="preserve">omprise a </w:t>
                            </w:r>
                            <w:r>
                              <w:t>C</w:t>
                            </w:r>
                            <w:r w:rsidRPr="007A53A8">
                              <w:t xml:space="preserve">linical </w:t>
                            </w:r>
                            <w:r>
                              <w:t>S</w:t>
                            </w:r>
                            <w:r w:rsidRPr="007A53A8">
                              <w:t xml:space="preserve">tatement about an </w:t>
                            </w:r>
                            <w:r>
                              <w:t>O</w:t>
                            </w:r>
                            <w:r w:rsidRPr="007A53A8">
                              <w:t>bservable</w:t>
                            </w:r>
                            <w:bookmarkEnd w:id="68"/>
                            <w:r w:rsidRPr="007A53A8">
                              <w:t xml:space="preserve"> </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29" type="#_x0000_t202" style="position:absolute;margin-left:.2pt;margin-top:25.45pt;width:446.4pt;height:27.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" stroked="f">
                <v:textbox inset="0,0,0,0">
                  <w:txbxContent>
                    <w:p w14:paraId="496A8486" w14:textId="1B8328AC" w:rsidR="007B6E9B" w:rsidRPr="00F57063" w:rsidRDefault="007B6E9B" w:rsidP="007E3600">
                      <w:pPr>
                        <w:pStyle w:val="Caption"/>
                        <w:ind w:left="0"/>
                      </w:pPr>
                      <w:bookmarkStart w:id="70" w:name="_Ref395548300"/>
                      <w:bookmarkStart w:id="71" w:name="_Toc398046737"/>
                      <w:bookmarkStart w:id="72" w:name="_Toc397415037"/>
                      <w:r>
                        <w:t xml:space="preserve">Figure </w:t>
                      </w:r>
                      <w:r>
                        <w:fldChar w:fldCharType="begin"/>
                      </w:r>
                      <w:r>
                        <w:instrText xml:space="preserve"> SEQ Figure \* ARABIC </w:instrText>
                      </w:r>
                      <w:r>
                        <w:fldChar w:fldCharType="separate"/>
                      </w:r>
                      <w:r>
                        <w:t>5</w:t>
                      </w:r>
                      <w:r>
                        <w:fldChar w:fldCharType="end"/>
                      </w:r>
                      <w:bookmarkEnd w:id="70"/>
                      <w:r>
                        <w:t>. C</w:t>
                      </w:r>
                      <w:r w:rsidRPr="007A53A8">
                        <w:t xml:space="preserve">omponents </w:t>
                      </w:r>
                      <w:r>
                        <w:t>t</w:t>
                      </w:r>
                      <w:r w:rsidRPr="007A53A8">
                        <w:t xml:space="preserve">hat </w:t>
                      </w:r>
                      <w:r>
                        <w:t>C</w:t>
                      </w:r>
                      <w:r w:rsidRPr="007A53A8">
                        <w:t xml:space="preserve">omprise a </w:t>
                      </w:r>
                      <w:r>
                        <w:t>C</w:t>
                      </w:r>
                      <w:r w:rsidRPr="007A53A8">
                        <w:t xml:space="preserve">linical </w:t>
                      </w:r>
                      <w:r>
                        <w:t>S</w:t>
                      </w:r>
                      <w:r w:rsidRPr="007A53A8">
                        <w:t xml:space="preserve">tatement about an </w:t>
                      </w:r>
                      <w:r>
                        <w:t>O</w:t>
                      </w:r>
                      <w:r w:rsidRPr="007A53A8">
                        <w:t>bservable</w:t>
                      </w:r>
                      <w:bookmarkEnd w:id="71"/>
                      <w:r w:rsidRPr="007A53A8">
                        <w:t xml:space="preserve"> </w:t>
                      </w:r>
                      <w:bookmarkEnd w:id="72"/>
                    </w:p>
                  </w:txbxContent>
                </v:textbox>
                <w10:wrap type="topAndBottom" anchorx="margin"/>
              </v:shape>
            </w:pict>
          </mc:Fallback>
        </mc:AlternateContent>
      </w:r>
    </w:p>
    <w:p w14:paraId="1A88F153" w14:textId="3513C8F9" w:rsidR="00D34F46" w:rsidRDefault="00D34F46" w:rsidP="007E3600">
      <w:pPr>
        <w:pStyle w:val="BodyText"/>
        <w:rPr>
          <w:ins w:id="73" w:author="Mathews, Jason" w:date="2014-09-12T15:40:00Z"/>
          <w:lang w:eastAsia="x-none"/>
        </w:rPr>
      </w:pPr>
      <w:r w:rsidRPr="007E3600">
        <w:lastRenderedPageBreak/>
        <mc:AlternateContent>
          <mc:Choice Requires="wps">
            <w:drawing>
              <wp:anchor distT="0" distB="0" distL="114300" distR="114300" simplePos="0" relativeHeight="251750400" behindDoc="0" locked="0" layoutInCell="1" allowOverlap="1" wp14:anchorId="76C32B38" wp14:editId="391C4CC5">
                <wp:simplePos x="0" y="0"/>
                <wp:positionH relativeFrom="margin">
                  <wp:posOffset>62865</wp:posOffset>
                </wp:positionH>
                <wp:positionV relativeFrom="paragraph">
                  <wp:posOffset>3162935</wp:posOffset>
                </wp:positionV>
                <wp:extent cx="5208905" cy="371475"/>
                <wp:effectExtent l="0" t="0" r="0" b="9525"/>
                <wp:wrapTopAndBottom/>
                <wp:docPr id="50" name="Text Box 50"/>
                <wp:cNvGraphicFramePr/>
                <a:graphic xmlns:a="http://schemas.openxmlformats.org/drawingml/2006/main">
                  <a:graphicData uri="http://schemas.microsoft.com/office/word/2010/wordprocessingShape">
                    <wps:wsp>
                      <wps:cNvSpPr txBox="1"/>
                      <wps:spPr>
                        <a:xfrm>
                          <a:off x="0" y="0"/>
                          <a:ext cx="5208905" cy="371475"/>
                        </a:xfrm>
                        <a:prstGeom prst="rect">
                          <a:avLst/>
                        </a:prstGeom>
                        <a:solidFill>
                          <a:prstClr val="white"/>
                        </a:solidFill>
                        <a:ln>
                          <a:noFill/>
                        </a:ln>
                        <a:effectLst/>
                      </wps:spPr>
                      <wps:txbx>
                        <w:txbxContent>
                          <w:p w14:paraId="1921C759" w14:textId="1650AFCB" w:rsidR="007B6E9B" w:rsidRPr="00CC6DAC" w:rsidRDefault="007B6E9B" w:rsidP="007E3600">
                            <w:pPr>
                              <w:pStyle w:val="Caption"/>
                              <w:ind w:left="0"/>
                            </w:pPr>
                            <w:bookmarkStart w:id="74" w:name="_Toc398046738"/>
                            <w:bookmarkStart w:id="75" w:name="_Toc397415038"/>
                            <w:bookmarkStart w:id="76" w:name="_Ref395546828"/>
                            <w:r>
                              <w:t xml:space="preserve">Figure </w:t>
                            </w:r>
                            <w:r>
                              <w:fldChar w:fldCharType="begin"/>
                            </w:r>
                            <w:r>
                              <w:instrText xml:space="preserve"> SEQ Figure \* ARABIC </w:instrText>
                            </w:r>
                            <w:r>
                              <w:fldChar w:fldCharType="separate"/>
                            </w:r>
                            <w:r>
                              <w:t>6</w:t>
                            </w:r>
                            <w:r>
                              <w:fldChar w:fldCharType="end"/>
                            </w:r>
                            <w:bookmarkEnd w:id="76"/>
                            <w:r>
                              <w:t>. C</w:t>
                            </w:r>
                            <w:r w:rsidRPr="00AF2075">
                              <w:t xml:space="preserve">omponents </w:t>
                            </w:r>
                            <w:r>
                              <w:t>t</w:t>
                            </w:r>
                            <w:r w:rsidRPr="00AF2075">
                              <w:t xml:space="preserve">hat </w:t>
                            </w:r>
                            <w:r>
                              <w:t>C</w:t>
                            </w:r>
                            <w:r w:rsidRPr="00AF2075">
                              <w:t xml:space="preserve">omprise a </w:t>
                            </w:r>
                            <w:r>
                              <w:t>C</w:t>
                            </w:r>
                            <w:r w:rsidRPr="00AF2075">
                              <w:t xml:space="preserve">linical </w:t>
                            </w:r>
                            <w:r>
                              <w:t>S</w:t>
                            </w:r>
                            <w:r w:rsidRPr="00AF2075">
                              <w:t xml:space="preserve">tatement about an </w:t>
                            </w:r>
                            <w:r>
                              <w:t>A</w:t>
                            </w:r>
                            <w:r w:rsidRPr="00AF2075">
                              <w:t>ct</w:t>
                            </w:r>
                            <w:bookmarkEnd w:id="74"/>
                            <w:r w:rsidRPr="00AF2075">
                              <w:t xml:space="preserve"> </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0" type="#_x0000_t202" style="position:absolute;margin-left:4.95pt;margin-top:249.05pt;width:410.15pt;height:29.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" stroked="f">
                <v:textbox inset="0,0,0,0">
                  <w:txbxContent>
                    <w:p w14:paraId="1921C759" w14:textId="1650AFCB" w:rsidR="007B6E9B" w:rsidRPr="00CC6DAC" w:rsidRDefault="007B6E9B" w:rsidP="007E3600">
                      <w:pPr>
                        <w:pStyle w:val="Caption"/>
                        <w:ind w:left="0"/>
                      </w:pPr>
                      <w:bookmarkStart w:id="77" w:name="_Toc398046738"/>
                      <w:bookmarkStart w:id="78" w:name="_Toc397415038"/>
                      <w:bookmarkStart w:id="79" w:name="_Ref395546828"/>
                      <w:r>
                        <w:t xml:space="preserve">Figure </w:t>
                      </w:r>
                      <w:r>
                        <w:fldChar w:fldCharType="begin"/>
                      </w:r>
                      <w:r>
                        <w:instrText xml:space="preserve"> SEQ Figure \* ARABIC </w:instrText>
                      </w:r>
                      <w:r>
                        <w:fldChar w:fldCharType="separate"/>
                      </w:r>
                      <w:r>
                        <w:t>6</w:t>
                      </w:r>
                      <w:r>
                        <w:fldChar w:fldCharType="end"/>
                      </w:r>
                      <w:bookmarkEnd w:id="79"/>
                      <w:r>
                        <w:t>. C</w:t>
                      </w:r>
                      <w:r w:rsidRPr="00AF2075">
                        <w:t xml:space="preserve">omponents </w:t>
                      </w:r>
                      <w:r>
                        <w:t>t</w:t>
                      </w:r>
                      <w:r w:rsidRPr="00AF2075">
                        <w:t xml:space="preserve">hat </w:t>
                      </w:r>
                      <w:r>
                        <w:t>C</w:t>
                      </w:r>
                      <w:r w:rsidRPr="00AF2075">
                        <w:t xml:space="preserve">omprise a </w:t>
                      </w:r>
                      <w:r>
                        <w:t>C</w:t>
                      </w:r>
                      <w:r w:rsidRPr="00AF2075">
                        <w:t xml:space="preserve">linical </w:t>
                      </w:r>
                      <w:r>
                        <w:t>S</w:t>
                      </w:r>
                      <w:r w:rsidRPr="00AF2075">
                        <w:t xml:space="preserve">tatement about an </w:t>
                      </w:r>
                      <w:r>
                        <w:t>A</w:t>
                      </w:r>
                      <w:r w:rsidRPr="00AF2075">
                        <w:t>ct</w:t>
                      </w:r>
                      <w:bookmarkEnd w:id="77"/>
                      <w:r w:rsidRPr="00AF2075">
                        <w:t xml:space="preserve"> </w:t>
                      </w:r>
                      <w:bookmarkEnd w:id="78"/>
                    </w:p>
                  </w:txbxContent>
                </v:textbox>
                <w10:wrap type="topAndBottom" anchorx="margin"/>
              </v:shape>
            </w:pict>
          </mc:Fallback>
        </mc:AlternateContent>
      </w:r>
    </w:p>
    <w:p w14:paraId="5E174EA6" w14:textId="6B1F913D" w:rsidR="003C518A" w:rsidRDefault="00D34F46" w:rsidP="007E3600">
      <w:pPr>
        <w:pStyle w:val="BodyText"/>
      </w:pPr>
      <w:del w:id="80" w:author="Mathews, Jason" w:date="2014-09-12T15:35:00Z">
        <w:r w:rsidRPr="007E3600" w:rsidDel="00D34F46">
          <w:drawing>
            <wp:anchor distT="0" distB="0" distL="114300" distR="114300" simplePos="0" relativeHeight="251752448" behindDoc="1" locked="0" layoutInCell="1" allowOverlap="1" wp14:anchorId="4C9B325D" wp14:editId="5311BD04">
              <wp:simplePos x="0" y="0"/>
              <wp:positionH relativeFrom="column">
                <wp:posOffset>-38100</wp:posOffset>
              </wp:positionH>
              <wp:positionV relativeFrom="paragraph">
                <wp:posOffset>-525780</wp:posOffset>
              </wp:positionV>
              <wp:extent cx="4377690" cy="3172460"/>
              <wp:effectExtent l="0" t="0" r="381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7690" cy="3172460"/>
                      </a:xfrm>
                      <a:prstGeom prst="rect">
                        <a:avLst/>
                      </a:prstGeom>
                      <a:noFill/>
                    </pic:spPr>
                  </pic:pic>
                </a:graphicData>
              </a:graphic>
              <wp14:sizeRelH relativeFrom="margin">
                <wp14:pctWidth>0</wp14:pctWidth>
              </wp14:sizeRelH>
              <wp14:sizeRelV relativeFrom="margin">
                <wp14:pctHeight>0</wp14:pctHeight>
              </wp14:sizeRelV>
            </wp:anchor>
          </w:drawing>
        </w:r>
      </w:del>
      <w:r w:rsidR="007937C4">
        <w:rPr>
          <w:lang w:eastAsia="x-none"/>
        </w:rPr>
        <w:t xml:space="preserve">As </w:t>
      </w:r>
      <w:r w:rsidR="00AD7E1F">
        <w:rPr>
          <w:lang w:eastAsia="x-none"/>
        </w:rPr>
        <w:t>previously mentioned</w:t>
      </w:r>
      <w:r w:rsidR="007937C4">
        <w:rPr>
          <w:lang w:eastAsia="x-none"/>
        </w:rPr>
        <w:t>, the QIDAM uses a compositional design approach. That is, a clinical statement is composed or built by assembling a clinical statement with a topic and a modality (i.e., picking one item from each column in</w:t>
      </w:r>
      <w:r w:rsidR="00C7687B">
        <w:rPr>
          <w:lang w:eastAsia="x-none"/>
        </w:rPr>
        <w:t xml:space="preserve"> </w:t>
      </w:r>
      <w:r w:rsidR="00C7687B">
        <w:fldChar w:fldCharType="begin"/>
      </w:r>
      <w:r w:rsidR="00C7687B">
        <w:instrText xml:space="preserve"> REF _Ref395548300 </w:instrText>
      </w:r>
      <w:r w:rsidR="00C7687B">
        <w:fldChar w:fldCharType="separate"/>
      </w:r>
      <w:r w:rsidR="00C7687B">
        <w:t>Figure 5</w:t>
      </w:r>
      <w:r w:rsidR="00C7687B">
        <w:fldChar w:fldCharType="end"/>
      </w:r>
      <w:r w:rsidR="00C7687B">
        <w:t xml:space="preserve"> and </w:t>
      </w:r>
      <w:r w:rsidR="00C7687B">
        <w:fldChar w:fldCharType="begin"/>
      </w:r>
      <w:r w:rsidR="00C7687B">
        <w:instrText xml:space="preserve"> REF _Ref395546828 </w:instrText>
      </w:r>
      <w:r w:rsidR="00C7687B">
        <w:fldChar w:fldCharType="separate"/>
      </w:r>
      <w:r w:rsidR="00C7687B">
        <w:t>Figure 6</w:t>
      </w:r>
      <w:r w:rsidR="00C7687B">
        <w:fldChar w:fldCharType="end"/>
      </w:r>
      <w:r w:rsidR="007937C4">
        <w:rPr>
          <w:lang w:eastAsia="x-none"/>
        </w:rPr>
        <w:t xml:space="preserve">. </w:t>
      </w:r>
      <w:r w:rsidR="00AD7E1F">
        <w:rPr>
          <w:lang w:eastAsia="x-none"/>
        </w:rPr>
        <w:t>T</w:t>
      </w:r>
      <w:r w:rsidR="007937C4">
        <w:rPr>
          <w:lang w:eastAsia="x-none"/>
        </w:rPr>
        <w:t>he next two sections provide more details on the components of the statements about actions and observations and how they are assembled together</w:t>
      </w:r>
      <w:r w:rsidR="00AD7E1F">
        <w:rPr>
          <w:lang w:eastAsia="x-none"/>
        </w:rPr>
        <w:t>.</w:t>
      </w:r>
    </w:p>
    <w:p w14:paraId="0B026BDF" w14:textId="3195A5F9" w:rsidR="00B94FBA" w:rsidRDefault="00D34F46" w:rsidP="007E3600">
      <w:pPr>
        <w:pStyle w:val="BodyText"/>
      </w:pPr>
      <w:del w:id="81" w:author="Mathews, Jason" w:date="2014-09-12T15:37:00Z">
        <w:r w:rsidRPr="007E3600" w:rsidDel="00D34F46">
          <w:drawing>
            <wp:anchor distT="0" distB="0" distL="114300" distR="114300" simplePos="0" relativeHeight="251770880" behindDoc="0" locked="0" layoutInCell="1" allowOverlap="1" wp14:anchorId="420F9C38" wp14:editId="3896980A">
              <wp:simplePos x="0" y="0"/>
              <wp:positionH relativeFrom="margin">
                <wp:posOffset>496570</wp:posOffset>
              </wp:positionH>
              <wp:positionV relativeFrom="paragraph">
                <wp:posOffset>6234430</wp:posOffset>
              </wp:positionV>
              <wp:extent cx="4123690" cy="25603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3690" cy="2560320"/>
                      </a:xfrm>
                      <a:prstGeom prst="rect">
                        <a:avLst/>
                      </a:prstGeom>
                      <a:noFill/>
                    </pic:spPr>
                  </pic:pic>
                </a:graphicData>
              </a:graphic>
              <wp14:sizeRelH relativeFrom="margin">
                <wp14:pctWidth>0</wp14:pctWidth>
              </wp14:sizeRelH>
              <wp14:sizeRelV relativeFrom="margin">
                <wp14:pctHeight>0</wp14:pctHeight>
              </wp14:sizeRelV>
            </wp:anchor>
          </w:drawing>
        </w:r>
      </w:del>
      <w:r w:rsidR="00B94FBA" w:rsidRPr="005754E8">
        <w:rPr>
          <w:highlight w:val="yellow"/>
          <w:lang w:eastAsia="x-none"/>
        </w:rPr>
        <w:t>A short-hand notation for a clinical statement such as a Statement of occurrence</w:t>
      </w:r>
      <w:r w:rsidR="00A374E7" w:rsidRPr="005754E8">
        <w:rPr>
          <w:highlight w:val="yellow"/>
          <w:lang w:eastAsia="x-none"/>
        </w:rPr>
        <w:t>,</w:t>
      </w:r>
      <w:r w:rsidR="00B94FBA" w:rsidRPr="005754E8">
        <w:rPr>
          <w:highlight w:val="yellow"/>
          <w:lang w:eastAsia="x-none"/>
        </w:rPr>
        <w:t xml:space="preserve"> with action modality of Performance and topic of Procedure</w:t>
      </w:r>
      <w:r w:rsidR="00A374E7" w:rsidRPr="005754E8">
        <w:rPr>
          <w:highlight w:val="yellow"/>
          <w:lang w:eastAsia="x-none"/>
        </w:rPr>
        <w:t>,</w:t>
      </w:r>
      <w:r w:rsidR="00B94FBA" w:rsidRPr="005754E8">
        <w:rPr>
          <w:highlight w:val="yellow"/>
          <w:lang w:eastAsia="x-none"/>
        </w:rPr>
        <w:t xml:space="preserve"> can be represented as </w:t>
      </w:r>
      <w:r w:rsidR="00B94FBA" w:rsidRPr="005754E8">
        <w:rPr>
          <w:i/>
          <w:highlight w:val="yellow"/>
          <w:lang w:eastAsia="x-none"/>
        </w:rPr>
        <w:t>StatementOfOccurrence[</w:t>
      </w:r>
      <w:r w:rsidR="00F4161A" w:rsidRPr="005754E8">
        <w:rPr>
          <w:i/>
          <w:highlight w:val="yellow"/>
          <w:lang w:eastAsia="x-none"/>
        </w:rPr>
        <w:t xml:space="preserve"> </w:t>
      </w:r>
      <w:r w:rsidR="00B94FBA" w:rsidRPr="005754E8">
        <w:rPr>
          <w:i/>
          <w:highlight w:val="yellow"/>
          <w:lang w:eastAsia="x-none"/>
        </w:rPr>
        <w:t>Procedure, Performance</w:t>
      </w:r>
      <w:r w:rsidR="00F4161A" w:rsidRPr="005754E8">
        <w:rPr>
          <w:i/>
          <w:highlight w:val="yellow"/>
          <w:lang w:eastAsia="x-none"/>
        </w:rPr>
        <w:t xml:space="preserve"> </w:t>
      </w:r>
      <w:r w:rsidR="00B94FBA" w:rsidRPr="005754E8">
        <w:rPr>
          <w:i/>
          <w:highlight w:val="yellow"/>
          <w:lang w:eastAsia="x-none"/>
        </w:rPr>
        <w:t>]</w:t>
      </w:r>
      <w:r w:rsidR="00B94FBA" w:rsidRPr="005754E8">
        <w:rPr>
          <w:highlight w:val="yellow"/>
          <w:lang w:eastAsia="x-none"/>
        </w:rPr>
        <w:t>. Likewise, a Statement of occurrence with topic of Condition can be represent</w:t>
      </w:r>
      <w:r w:rsidR="00A374E7" w:rsidRPr="005754E8">
        <w:rPr>
          <w:highlight w:val="yellow"/>
          <w:lang w:eastAsia="x-none"/>
        </w:rPr>
        <w:t>ed</w:t>
      </w:r>
      <w:r w:rsidR="00B94FBA" w:rsidRPr="005754E8">
        <w:rPr>
          <w:highlight w:val="yellow"/>
          <w:lang w:eastAsia="x-none"/>
        </w:rPr>
        <w:t xml:space="preserve"> notionally as </w:t>
      </w:r>
      <w:r w:rsidR="00B94FBA" w:rsidRPr="005754E8">
        <w:rPr>
          <w:i/>
          <w:highlight w:val="yellow"/>
          <w:lang w:eastAsia="x-none"/>
        </w:rPr>
        <w:t>StatementOfOccurrence[</w:t>
      </w:r>
      <w:del w:id="82" w:author="Mathews, Jason" w:date="2014-09-12T15:40:00Z">
        <w:r w:rsidR="00F4161A" w:rsidRPr="005754E8" w:rsidDel="00D34F46">
          <w:rPr>
            <w:i/>
            <w:highlight w:val="yellow"/>
            <w:lang w:eastAsia="x-none"/>
          </w:rPr>
          <w:delText xml:space="preserve"> </w:delText>
        </w:r>
      </w:del>
      <w:r w:rsidR="00B94FBA" w:rsidRPr="005754E8">
        <w:rPr>
          <w:i/>
          <w:highlight w:val="yellow"/>
          <w:lang w:eastAsia="x-none"/>
        </w:rPr>
        <w:t>Condition</w:t>
      </w:r>
      <w:del w:id="83" w:author="Mathews, Jason" w:date="2014-09-12T15:40:00Z">
        <w:r w:rsidR="00F4161A" w:rsidRPr="005754E8" w:rsidDel="00D34F46">
          <w:rPr>
            <w:i/>
            <w:highlight w:val="yellow"/>
            <w:lang w:eastAsia="x-none"/>
          </w:rPr>
          <w:delText xml:space="preserve"> </w:delText>
        </w:r>
      </w:del>
      <w:r w:rsidR="00B94FBA" w:rsidRPr="005754E8">
        <w:rPr>
          <w:i/>
          <w:highlight w:val="yellow"/>
          <w:lang w:eastAsia="x-none"/>
        </w:rPr>
        <w:t>].</w:t>
      </w:r>
    </w:p>
    <w:p w14:paraId="77140A60" w14:textId="2C699D6C" w:rsidR="00F9076A" w:rsidRDefault="006264F6" w:rsidP="00A374E7">
      <w:pPr>
        <w:pStyle w:val="Heading3"/>
      </w:pPr>
      <w:bookmarkStart w:id="84" w:name="_Toc398046633"/>
      <w:r>
        <w:t xml:space="preserve">Statements about </w:t>
      </w:r>
      <w:r w:rsidR="00B719D5">
        <w:t>Actions</w:t>
      </w:r>
      <w:bookmarkEnd w:id="84"/>
    </w:p>
    <w:p w14:paraId="57A1A6FE" w14:textId="07013440" w:rsidR="00273E01" w:rsidRDefault="00273E01" w:rsidP="007E3600">
      <w:r>
        <w:t>Clinical statements about actions are composed using a topic that is of type Act and a modality of type Action.</w:t>
      </w:r>
      <w:r w:rsidR="00B156E8">
        <w:t xml:space="preserve"> </w:t>
      </w:r>
      <w:r>
        <w:t>The</w:t>
      </w:r>
      <w:r w:rsidR="00743AF8">
        <w:t>se are the</w:t>
      </w:r>
      <w:r>
        <w:t xml:space="preserve"> types of Acts within the QIDAM</w:t>
      </w:r>
      <w:r w:rsidR="00743AF8">
        <w:t>:</w:t>
      </w:r>
    </w:p>
    <w:p w14:paraId="1B20792B" w14:textId="3E9B92D8" w:rsidR="00273E01" w:rsidRDefault="00B156E8" w:rsidP="00695885">
      <w:pPr>
        <w:pStyle w:val="ListParagraph"/>
        <w:numPr>
          <w:ilvl w:val="0"/>
          <w:numId w:val="22"/>
        </w:numPr>
      </w:pPr>
      <w:proofErr w:type="spellStart"/>
      <w:r w:rsidRPr="007E3600">
        <w:rPr>
          <w:b/>
        </w:rPr>
        <w:t>CareProgram</w:t>
      </w:r>
      <w:r w:rsidR="00D038A0" w:rsidRPr="007E3600">
        <w:rPr>
          <w:b/>
        </w:rPr>
        <w:t>Participation</w:t>
      </w:r>
      <w:proofErr w:type="spellEnd"/>
      <w:r>
        <w:t xml:space="preserve">: </w:t>
      </w:r>
      <w:r w:rsidRPr="00B156E8">
        <w:t>Participation of a patient in a recognized program of care such as a care plan, a chemotherapy protocol, or a clinical trial.</w:t>
      </w:r>
    </w:p>
    <w:p w14:paraId="20F9B915" w14:textId="7A8912D8" w:rsidR="00D038A0" w:rsidRDefault="00D038A0" w:rsidP="00695885">
      <w:pPr>
        <w:pStyle w:val="ListParagraph"/>
        <w:numPr>
          <w:ilvl w:val="0"/>
          <w:numId w:val="22"/>
        </w:numPr>
      </w:pPr>
      <w:r w:rsidRPr="007E3600">
        <w:rPr>
          <w:b/>
        </w:rPr>
        <w:t>Communication</w:t>
      </w:r>
      <w:r w:rsidR="00B156E8">
        <w:t xml:space="preserve">: </w:t>
      </w:r>
      <w:r w:rsidR="002C2966">
        <w:t>A</w:t>
      </w:r>
      <w:r w:rsidR="00B156E8" w:rsidRPr="00B156E8">
        <w:t xml:space="preserve"> message </w:t>
      </w:r>
      <w:r w:rsidR="00FE4C46">
        <w:t>transmitted</w:t>
      </w:r>
      <w:r w:rsidR="00B156E8" w:rsidRPr="00B156E8">
        <w:t xml:space="preserve"> </w:t>
      </w:r>
      <w:r w:rsidR="002C2966">
        <w:t xml:space="preserve">from </w:t>
      </w:r>
      <w:r w:rsidR="00B156E8" w:rsidRPr="00B156E8">
        <w:t xml:space="preserve">a sender </w:t>
      </w:r>
      <w:r w:rsidR="002C2966">
        <w:t xml:space="preserve">to </w:t>
      </w:r>
      <w:r w:rsidR="00B156E8" w:rsidRPr="00B156E8">
        <w:t>a recipient.</w:t>
      </w:r>
      <w:r w:rsidR="00B156E8">
        <w:t xml:space="preserve"> The sender and recipients can be any entity</w:t>
      </w:r>
      <w:r w:rsidR="00743AF8">
        <w:t>,</w:t>
      </w:r>
      <w:r w:rsidR="00B156E8">
        <w:t xml:space="preserve"> including persons and devices. Examples are an alert </w:t>
      </w:r>
      <w:r w:rsidR="00AE4815">
        <w:t xml:space="preserve">from a CDS system </w:t>
      </w:r>
      <w:r w:rsidR="00B156E8">
        <w:t xml:space="preserve">to a </w:t>
      </w:r>
      <w:r w:rsidR="00B156E8">
        <w:lastRenderedPageBreak/>
        <w:t>provider about a critical lab result, a notification to a public health authority about a patient presenting with a communicable disease, or</w:t>
      </w:r>
      <w:r w:rsidR="00FE4C46">
        <w:t xml:space="preserve"> an automated</w:t>
      </w:r>
      <w:r w:rsidR="00B156E8">
        <w:t xml:space="preserve"> reminder </w:t>
      </w:r>
      <w:r w:rsidR="0069194D">
        <w:t xml:space="preserve">to a patient to </w:t>
      </w:r>
      <w:r w:rsidR="00AE4815">
        <w:t>fill</w:t>
      </w:r>
      <w:r w:rsidR="0069194D">
        <w:t xml:space="preserve"> their </w:t>
      </w:r>
      <w:r w:rsidR="00AE4815">
        <w:t>prescription</w:t>
      </w:r>
      <w:r w:rsidR="0069194D">
        <w:t>.</w:t>
      </w:r>
    </w:p>
    <w:p w14:paraId="652CE624" w14:textId="1851CAEE" w:rsidR="00D038A0" w:rsidRDefault="00D038A0" w:rsidP="00695885">
      <w:pPr>
        <w:pStyle w:val="ListParagraph"/>
        <w:numPr>
          <w:ilvl w:val="0"/>
          <w:numId w:val="22"/>
        </w:numPr>
      </w:pPr>
      <w:proofErr w:type="spellStart"/>
      <w:r w:rsidRPr="007E3600">
        <w:rPr>
          <w:b/>
        </w:rPr>
        <w:t>DeviceUse</w:t>
      </w:r>
      <w:proofErr w:type="spellEnd"/>
      <w:r w:rsidR="00B156E8">
        <w:t xml:space="preserve">: </w:t>
      </w:r>
      <w:r w:rsidR="002C2966">
        <w:t>Use</w:t>
      </w:r>
      <w:r w:rsidR="00366FF2" w:rsidRPr="00366FF2">
        <w:t xml:space="preserve"> of equipment or device for </w:t>
      </w:r>
      <w:r w:rsidR="002C2966">
        <w:t xml:space="preserve">or by </w:t>
      </w:r>
      <w:r w:rsidR="00366FF2" w:rsidRPr="00366FF2">
        <w:t>the patient. E</w:t>
      </w:r>
      <w:r w:rsidR="00AD410C">
        <w:t>xamples are</w:t>
      </w:r>
      <w:r w:rsidR="002C2966">
        <w:t xml:space="preserve"> use of</w:t>
      </w:r>
      <w:r w:rsidR="00366FF2" w:rsidRPr="00366FF2">
        <w:t xml:space="preserve"> </w:t>
      </w:r>
      <w:r w:rsidR="002C2966">
        <w:t xml:space="preserve">a </w:t>
      </w:r>
      <w:r w:rsidR="00366FF2" w:rsidRPr="00366FF2">
        <w:t xml:space="preserve">wheelchair, </w:t>
      </w:r>
      <w:r w:rsidR="002C2966">
        <w:t xml:space="preserve">a </w:t>
      </w:r>
      <w:proofErr w:type="spellStart"/>
      <w:r w:rsidR="00366FF2" w:rsidRPr="00366FF2">
        <w:t>Holter</w:t>
      </w:r>
      <w:proofErr w:type="spellEnd"/>
      <w:r w:rsidR="00366FF2" w:rsidRPr="00366FF2">
        <w:t xml:space="preserve"> monitor,</w:t>
      </w:r>
      <w:r w:rsidR="002C2966">
        <w:t xml:space="preserve"> a</w:t>
      </w:r>
      <w:r w:rsidR="00366FF2" w:rsidRPr="00366FF2">
        <w:t xml:space="preserve"> pacemaker, </w:t>
      </w:r>
      <w:r w:rsidR="002C2966">
        <w:t>or an</w:t>
      </w:r>
      <w:r w:rsidR="00AD410C">
        <w:t xml:space="preserve"> </w:t>
      </w:r>
      <w:r w:rsidR="00366FF2" w:rsidRPr="00366FF2">
        <w:t>intra-uterine contraceptive device</w:t>
      </w:r>
      <w:r w:rsidR="00FE4C46">
        <w:t>. The act of implanting the</w:t>
      </w:r>
      <w:r w:rsidR="002C2966">
        <w:t xml:space="preserve"> device</w:t>
      </w:r>
      <w:r w:rsidR="00FE4C46">
        <w:t xml:space="preserve"> itself</w:t>
      </w:r>
      <w:r w:rsidR="002C2966">
        <w:t xml:space="preserve"> is modeled as a Procedure</w:t>
      </w:r>
      <w:r w:rsidR="00FE4C46">
        <w:t>, described below</w:t>
      </w:r>
      <w:r w:rsidR="002C2966">
        <w:t>.</w:t>
      </w:r>
    </w:p>
    <w:p w14:paraId="56B13DEE" w14:textId="1A95F426" w:rsidR="00D038A0" w:rsidRDefault="00D038A0" w:rsidP="00695885">
      <w:pPr>
        <w:pStyle w:val="ListParagraph"/>
        <w:numPr>
          <w:ilvl w:val="0"/>
          <w:numId w:val="22"/>
        </w:numPr>
      </w:pPr>
      <w:r w:rsidRPr="007E3600">
        <w:rPr>
          <w:b/>
        </w:rPr>
        <w:t>Diet</w:t>
      </w:r>
      <w:r w:rsidR="00366FF2">
        <w:t xml:space="preserve">: </w:t>
      </w:r>
      <w:r w:rsidR="000F6D08">
        <w:t xml:space="preserve">Constraints </w:t>
      </w:r>
      <w:r w:rsidR="008E0D69">
        <w:t xml:space="preserve">to </w:t>
      </w:r>
      <w:r w:rsidR="000F6D08">
        <w:t xml:space="preserve">and components </w:t>
      </w:r>
      <w:r w:rsidR="008E0D69">
        <w:t>of</w:t>
      </w:r>
      <w:r w:rsidR="000F6D08">
        <w:t xml:space="preserve"> </w:t>
      </w:r>
      <w:r w:rsidR="008E0D69">
        <w:t xml:space="preserve">the </w:t>
      </w:r>
      <w:r w:rsidR="000F6D08" w:rsidRPr="000F6D08">
        <w:t>nutrition to be administered to a patient.</w:t>
      </w:r>
      <w:r w:rsidR="00AD410C">
        <w:t xml:space="preserve"> Examples are low-carbohydrate diet and enteral feeding.</w:t>
      </w:r>
    </w:p>
    <w:p w14:paraId="30EF43B1" w14:textId="253BA2A3" w:rsidR="00D038A0" w:rsidRDefault="00D038A0" w:rsidP="00695885">
      <w:pPr>
        <w:pStyle w:val="ListParagraph"/>
        <w:numPr>
          <w:ilvl w:val="0"/>
          <w:numId w:val="22"/>
        </w:numPr>
      </w:pPr>
      <w:r w:rsidRPr="007E3600">
        <w:rPr>
          <w:b/>
        </w:rPr>
        <w:t>Encounter</w:t>
      </w:r>
      <w:r w:rsidR="000F6D08">
        <w:t xml:space="preserve">: </w:t>
      </w:r>
      <w:r w:rsidR="0028212D" w:rsidRPr="0028212D">
        <w:t>An interaction between a patient</w:t>
      </w:r>
      <w:r w:rsidR="00743AF8">
        <w:t xml:space="preserve"> and</w:t>
      </w:r>
      <w:r w:rsidR="0028212D" w:rsidRPr="0028212D">
        <w:t xml:space="preserve"> healthcare provider(s)</w:t>
      </w:r>
      <w:r w:rsidR="0028212D">
        <w:t xml:space="preserve"> or other healthcare professionals</w:t>
      </w:r>
      <w:r w:rsidR="0028212D" w:rsidRPr="0028212D">
        <w:t xml:space="preserve"> </w:t>
      </w:r>
      <w:r w:rsidR="00743AF8">
        <w:t>to</w:t>
      </w:r>
      <w:r w:rsidR="0028212D" w:rsidRPr="0028212D">
        <w:t xml:space="preserve"> provid</w:t>
      </w:r>
      <w:r w:rsidR="00743AF8">
        <w:t>e</w:t>
      </w:r>
      <w:r w:rsidR="0028212D" w:rsidRPr="0028212D">
        <w:t xml:space="preserve"> healthcare service(s) or assess the health status of a patient.</w:t>
      </w:r>
      <w:r w:rsidR="0028212D">
        <w:t xml:space="preserve"> Examples are inpatient admission</w:t>
      </w:r>
      <w:r w:rsidR="00743AF8">
        <w:t xml:space="preserve"> or</w:t>
      </w:r>
      <w:r w:rsidR="0028212D">
        <w:t xml:space="preserve"> visit to an anti-coagulation clinic.</w:t>
      </w:r>
    </w:p>
    <w:p w14:paraId="1DF80F58" w14:textId="5D9464E9" w:rsidR="00D038A0" w:rsidRDefault="00D038A0" w:rsidP="00695885">
      <w:pPr>
        <w:pStyle w:val="ListParagraph"/>
        <w:numPr>
          <w:ilvl w:val="0"/>
          <w:numId w:val="22"/>
        </w:numPr>
      </w:pPr>
      <w:r w:rsidRPr="007E3600">
        <w:rPr>
          <w:b/>
        </w:rPr>
        <w:t>Goal</w:t>
      </w:r>
      <w:r w:rsidR="00F05A70">
        <w:t xml:space="preserve">: </w:t>
      </w:r>
      <w:r w:rsidR="006657E0" w:rsidRPr="006657E0">
        <w:t>A defined target or measure to be achieved in the process of patient care; an expected outcome. A typical goal is expressed as a change in status expected at a defined future time.</w:t>
      </w:r>
      <w:r w:rsidR="006657E0">
        <w:t xml:space="preserve"> Examples are an LDL cholesterol goal of less than 100 mg/</w:t>
      </w:r>
      <w:proofErr w:type="spellStart"/>
      <w:r w:rsidR="006657E0">
        <w:t>dL</w:t>
      </w:r>
      <w:proofErr w:type="spellEnd"/>
      <w:r w:rsidR="006657E0">
        <w:t xml:space="preserve"> or a blood pressure of less than 140/90 mm Hg.</w:t>
      </w:r>
    </w:p>
    <w:p w14:paraId="7664B7AB" w14:textId="7BDAFD46" w:rsidR="00D038A0" w:rsidRDefault="00D038A0" w:rsidP="00695885">
      <w:pPr>
        <w:pStyle w:val="ListParagraph"/>
        <w:numPr>
          <w:ilvl w:val="0"/>
          <w:numId w:val="22"/>
        </w:numPr>
      </w:pPr>
      <w:r w:rsidRPr="007E3600">
        <w:rPr>
          <w:b/>
        </w:rPr>
        <w:t>Immunization</w:t>
      </w:r>
      <w:r w:rsidR="005E08EC">
        <w:t xml:space="preserve">: </w:t>
      </w:r>
      <w:r w:rsidR="002C2966" w:rsidRPr="002C2966">
        <w:t xml:space="preserve">Administration of </w:t>
      </w:r>
      <w:r w:rsidR="00743AF8">
        <w:t xml:space="preserve">a </w:t>
      </w:r>
      <w:r w:rsidR="002C2966" w:rsidRPr="002C2966">
        <w:t>vaccin</w:t>
      </w:r>
      <w:r w:rsidR="00191CB3">
        <w:t>e to a patient</w:t>
      </w:r>
      <w:r w:rsidR="002C2966" w:rsidRPr="002C2966">
        <w:t xml:space="preserve">. </w:t>
      </w:r>
      <w:r w:rsidR="002C2966">
        <w:t>Examples</w:t>
      </w:r>
      <w:r w:rsidR="008E0D69">
        <w:t xml:space="preserve"> are administration of influenza</w:t>
      </w:r>
      <w:r w:rsidR="002C2966">
        <w:t xml:space="preserve"> vaccine and polio vaccine. </w:t>
      </w:r>
      <w:r w:rsidR="002C2966" w:rsidRPr="002C2966">
        <w:t>This does not include the administration of non-vaccine agents, even those that may have or claim immunological effects.</w:t>
      </w:r>
      <w:r w:rsidR="002C2966">
        <w:t xml:space="preserve"> </w:t>
      </w:r>
    </w:p>
    <w:p w14:paraId="10E70C7E" w14:textId="1B335583" w:rsidR="00D038A0" w:rsidRDefault="00D038A0" w:rsidP="00695885">
      <w:pPr>
        <w:pStyle w:val="ListParagraph"/>
        <w:numPr>
          <w:ilvl w:val="0"/>
          <w:numId w:val="22"/>
        </w:numPr>
      </w:pPr>
      <w:proofErr w:type="spellStart"/>
      <w:r w:rsidRPr="007E3600">
        <w:rPr>
          <w:b/>
        </w:rPr>
        <w:t>MedicationTreatment</w:t>
      </w:r>
      <w:proofErr w:type="spellEnd"/>
      <w:r w:rsidR="00CF457B">
        <w:t xml:space="preserve">: </w:t>
      </w:r>
      <w:r w:rsidR="00191CB3">
        <w:t>Administration of medication to a patient.</w:t>
      </w:r>
      <w:r w:rsidR="00634145">
        <w:t xml:space="preserve"> Examples are prescribing lovastatin 10 mg oral </w:t>
      </w:r>
      <w:r w:rsidR="00A32F91">
        <w:t xml:space="preserve">and </w:t>
      </w:r>
      <w:r w:rsidR="00634145">
        <w:t xml:space="preserve">administering </w:t>
      </w:r>
      <w:r w:rsidR="00634145" w:rsidRPr="00634145">
        <w:t>Interferon beta-1a intramuscular</w:t>
      </w:r>
      <w:r w:rsidR="00634145">
        <w:t>ly.</w:t>
      </w:r>
      <w:r w:rsidR="00DF0299">
        <w:t xml:space="preserve"> The model </w:t>
      </w:r>
      <w:r w:rsidR="00A32F91">
        <w:t>defines</w:t>
      </w:r>
      <w:r w:rsidR="00DF0299">
        <w:t xml:space="preserve"> two additional specialized types of </w:t>
      </w:r>
      <w:proofErr w:type="spellStart"/>
      <w:r w:rsidR="00DF0299">
        <w:t>MedicationTreatment</w:t>
      </w:r>
      <w:proofErr w:type="spellEnd"/>
      <w:r w:rsidR="00DF0299">
        <w:t>:</w:t>
      </w:r>
    </w:p>
    <w:p w14:paraId="23336F90" w14:textId="502E0F0D" w:rsidR="001177B8" w:rsidRDefault="001177B8" w:rsidP="00695885">
      <w:pPr>
        <w:pStyle w:val="ListParagraph"/>
        <w:numPr>
          <w:ilvl w:val="1"/>
          <w:numId w:val="22"/>
        </w:numPr>
      </w:pPr>
      <w:proofErr w:type="spellStart"/>
      <w:r w:rsidRPr="007E3600">
        <w:rPr>
          <w:b/>
        </w:rPr>
        <w:t>CompositeIntravenousMedicationAdministration</w:t>
      </w:r>
      <w:proofErr w:type="spellEnd"/>
      <w:r>
        <w:t xml:space="preserve">: </w:t>
      </w:r>
      <w:r w:rsidRPr="001177B8">
        <w:t>Par</w:t>
      </w:r>
      <w:r w:rsidR="00403F9A">
        <w:t>ameters for intravenous</w:t>
      </w:r>
      <w:r w:rsidRPr="001177B8">
        <w:t xml:space="preserve"> fluid administration that may consist of one or more</w:t>
      </w:r>
      <w:r w:rsidR="00403F9A">
        <w:t xml:space="preserve"> additives mixed into a diluent</w:t>
      </w:r>
      <w:r w:rsidRPr="001177B8">
        <w:t>.</w:t>
      </w:r>
      <w:r w:rsidR="00403F9A">
        <w:t xml:space="preserve"> </w:t>
      </w:r>
      <w:r w:rsidR="00403F9A" w:rsidRPr="009A2F53">
        <w:t xml:space="preserve">Example is administration of </w:t>
      </w:r>
      <w:r w:rsidR="009A2F53" w:rsidRPr="009A2F53">
        <w:t>a</w:t>
      </w:r>
      <w:r w:rsidR="009A2F53">
        <w:t xml:space="preserve"> dopamine drip.</w:t>
      </w:r>
    </w:p>
    <w:p w14:paraId="73574891" w14:textId="5EAA972B" w:rsidR="00D038A0" w:rsidRDefault="00D038A0" w:rsidP="00695885">
      <w:pPr>
        <w:pStyle w:val="ListParagraph"/>
        <w:numPr>
          <w:ilvl w:val="1"/>
          <w:numId w:val="22"/>
        </w:numPr>
      </w:pPr>
      <w:proofErr w:type="spellStart"/>
      <w:r w:rsidRPr="007E3600">
        <w:rPr>
          <w:b/>
        </w:rPr>
        <w:t>PatientControlledAnalgesia</w:t>
      </w:r>
      <w:proofErr w:type="spellEnd"/>
      <w:r w:rsidR="00634145">
        <w:t>: Analgesics administered to the patient</w:t>
      </w:r>
      <w:r w:rsidR="00775D78">
        <w:t xml:space="preserve"> using</w:t>
      </w:r>
      <w:r w:rsidR="00634145">
        <w:t xml:space="preserve"> </w:t>
      </w:r>
      <w:r w:rsidR="003439E7">
        <w:t xml:space="preserve">a </w:t>
      </w:r>
      <w:r w:rsidR="00775D78" w:rsidRPr="00775D78">
        <w:t>delivery system with which patients self</w:t>
      </w:r>
      <w:r w:rsidR="00775D78">
        <w:t>-administer predetermined doses. Examples are order for or administration of morphine.</w:t>
      </w:r>
    </w:p>
    <w:p w14:paraId="1F978790" w14:textId="1B645430" w:rsidR="00D038A0" w:rsidRDefault="00D038A0" w:rsidP="00695885">
      <w:pPr>
        <w:pStyle w:val="ListParagraph"/>
        <w:numPr>
          <w:ilvl w:val="0"/>
          <w:numId w:val="22"/>
        </w:numPr>
      </w:pPr>
      <w:r w:rsidRPr="007E3600">
        <w:rPr>
          <w:b/>
        </w:rPr>
        <w:t>Procedure</w:t>
      </w:r>
      <w:r w:rsidR="002F1D3A">
        <w:t xml:space="preserve">: </w:t>
      </w:r>
      <w:r w:rsidR="00DF0299">
        <w:t>A</w:t>
      </w:r>
      <w:r w:rsidR="00DF0299" w:rsidRPr="00DF0299">
        <w:t>n activity performed with or on a patient as par</w:t>
      </w:r>
      <w:r w:rsidR="00DF0299">
        <w:t>t of the provision of care. A procedure</w:t>
      </w:r>
      <w:r w:rsidR="00DF0299" w:rsidRPr="00DF0299">
        <w:t xml:space="preserve"> can be physical like an operation, or less invasive like counseling or hypnotherapy. Examples include surgical procedures, diagnostic procedures, </w:t>
      </w:r>
      <w:r w:rsidR="00DF0299">
        <w:t>endoscopic procedures, biopsies. Procedures</w:t>
      </w:r>
      <w:r w:rsidR="00DF0299" w:rsidRPr="00DF0299">
        <w:t xml:space="preserve"> exclude </w:t>
      </w:r>
      <w:r w:rsidR="00DF0299">
        <w:t>activities</w:t>
      </w:r>
      <w:r w:rsidR="00DF0299" w:rsidRPr="00DF0299">
        <w:t xml:space="preserve"> for which there are specific types of act</w:t>
      </w:r>
      <w:r w:rsidR="00DF0299">
        <w:t xml:space="preserve">s </w:t>
      </w:r>
      <w:r w:rsidR="00DF0299" w:rsidRPr="00DF0299">
        <w:t xml:space="preserve">defined, such as those for immunizations, medication administrations, </w:t>
      </w:r>
      <w:r w:rsidR="00DF0299">
        <w:t>diet</w:t>
      </w:r>
      <w:r w:rsidR="00DF0299" w:rsidRPr="00DF0299">
        <w:t xml:space="preserve">, and </w:t>
      </w:r>
      <w:r w:rsidR="00DF0299">
        <w:t>use</w:t>
      </w:r>
      <w:r w:rsidR="00DF0299" w:rsidRPr="00DF0299">
        <w:t xml:space="preserve"> of devices.</w:t>
      </w:r>
      <w:r w:rsidR="00DF0299">
        <w:t xml:space="preserve"> The model includes additional</w:t>
      </w:r>
      <w:r w:rsidR="000D6249">
        <w:t xml:space="preserve"> specialized types of P</w:t>
      </w:r>
      <w:r w:rsidR="00DF0299">
        <w:t>rocedures</w:t>
      </w:r>
      <w:r w:rsidR="00704C5B">
        <w:t xml:space="preserve"> listed below. These</w:t>
      </w:r>
      <w:r w:rsidR="00A32F91">
        <w:t xml:space="preserve"> subtypes</w:t>
      </w:r>
      <w:r w:rsidR="00704C5B">
        <w:t xml:space="preserve"> are intended to illustrate how topics can be specialized. We expect that the logical model will incorporate additional subtypes </w:t>
      </w:r>
      <w:r w:rsidR="00A32F91">
        <w:t>(</w:t>
      </w:r>
      <w:r w:rsidR="00704C5B">
        <w:t>such as for respiratory therapy</w:t>
      </w:r>
      <w:r w:rsidR="00A32F91">
        <w:t>)</w:t>
      </w:r>
      <w:r w:rsidR="00704C5B">
        <w:t>.</w:t>
      </w:r>
    </w:p>
    <w:p w14:paraId="5BC98C4B" w14:textId="72FE87DB" w:rsidR="00273E01" w:rsidRDefault="00D038A0" w:rsidP="00695885">
      <w:pPr>
        <w:pStyle w:val="ListParagraph"/>
        <w:numPr>
          <w:ilvl w:val="1"/>
          <w:numId w:val="22"/>
        </w:numPr>
      </w:pPr>
      <w:r w:rsidRPr="007E3600">
        <w:rPr>
          <w:b/>
        </w:rPr>
        <w:t>Imaging</w:t>
      </w:r>
      <w:r w:rsidR="00DF0299">
        <w:t xml:space="preserve">: </w:t>
      </w:r>
      <w:r w:rsidR="00034A6E" w:rsidRPr="00034A6E">
        <w:t>An examination</w:t>
      </w:r>
      <w:r w:rsidR="008E3DB8">
        <w:t xml:space="preserve"> of a person using an imaging procedure</w:t>
      </w:r>
      <w:r w:rsidR="00034A6E" w:rsidRPr="00034A6E">
        <w:t xml:space="preserve">. </w:t>
      </w:r>
      <w:r w:rsidR="008E3DB8">
        <w:t>Examples are</w:t>
      </w:r>
      <w:r w:rsidR="00034A6E" w:rsidRPr="00034A6E">
        <w:t xml:space="preserve"> Chest Radiograph </w:t>
      </w:r>
      <w:r w:rsidR="00743AF8">
        <w:t>–</w:t>
      </w:r>
      <w:r w:rsidR="00034A6E" w:rsidRPr="00034A6E">
        <w:t xml:space="preserve"> PA and Lateral</w:t>
      </w:r>
      <w:r w:rsidR="008E3DB8">
        <w:t xml:space="preserve"> and Head MRI</w:t>
      </w:r>
      <w:r w:rsidR="00034A6E" w:rsidRPr="00034A6E">
        <w:t>.</w:t>
      </w:r>
    </w:p>
    <w:p w14:paraId="7732BB6D" w14:textId="231CCEC6" w:rsidR="00A32F91" w:rsidRDefault="00D038A0" w:rsidP="00695885">
      <w:pPr>
        <w:pStyle w:val="ListParagraph"/>
        <w:numPr>
          <w:ilvl w:val="1"/>
          <w:numId w:val="22"/>
        </w:numPr>
        <w:spacing w:after="240"/>
      </w:pPr>
      <w:proofErr w:type="spellStart"/>
      <w:r w:rsidRPr="007E3600">
        <w:rPr>
          <w:b/>
        </w:rPr>
        <w:t>LaboratoryTest</w:t>
      </w:r>
      <w:proofErr w:type="spellEnd"/>
      <w:r w:rsidR="00D54BFE">
        <w:t xml:space="preserve">: </w:t>
      </w:r>
      <w:r w:rsidR="00D54BFE" w:rsidRPr="00D54BFE">
        <w:t>A procedure to test a tissue o</w:t>
      </w:r>
      <w:r w:rsidR="008E3DB8">
        <w:t xml:space="preserve">r fluid specimen from a patient. Examples are </w:t>
      </w:r>
      <w:r w:rsidR="00D54BFE" w:rsidRPr="00D54BFE">
        <w:t>com</w:t>
      </w:r>
      <w:r w:rsidR="008E3DB8">
        <w:t>plete blood count and</w:t>
      </w:r>
      <w:r w:rsidR="00D54BFE" w:rsidRPr="00D54BFE">
        <w:t xml:space="preserve"> blood culture.</w:t>
      </w:r>
    </w:p>
    <w:p w14:paraId="5BBF4B19" w14:textId="060B7EA7" w:rsidR="00D038A0" w:rsidRDefault="005926DF" w:rsidP="007E3600">
      <w:r>
        <w:t xml:space="preserve">The </w:t>
      </w:r>
      <w:r w:rsidR="00145A4E">
        <w:t xml:space="preserve">QIDAM defines the following types of </w:t>
      </w:r>
      <w:r w:rsidR="00F85E7D">
        <w:t>modalities</w:t>
      </w:r>
      <w:r w:rsidR="004B6144">
        <w:t xml:space="preserve"> of actions</w:t>
      </w:r>
      <w:r w:rsidR="00145A4E">
        <w:t>:</w:t>
      </w:r>
    </w:p>
    <w:p w14:paraId="774D8336" w14:textId="33388385" w:rsidR="00D038A0" w:rsidRDefault="00F85E7D" w:rsidP="00695885">
      <w:pPr>
        <w:pStyle w:val="ListParagraph"/>
        <w:numPr>
          <w:ilvl w:val="0"/>
          <w:numId w:val="23"/>
        </w:numPr>
      </w:pPr>
      <w:r w:rsidRPr="007E3600">
        <w:rPr>
          <w:b/>
        </w:rPr>
        <w:t>Order</w:t>
      </w:r>
      <w:r>
        <w:t>:</w:t>
      </w:r>
      <w:r w:rsidR="004B6144">
        <w:t xml:space="preserve"> </w:t>
      </w:r>
      <w:r w:rsidR="004B6144" w:rsidRPr="004B6144">
        <w:t>An instruction by a healthcare provider to another healthcare provider to perform some action.</w:t>
      </w:r>
      <w:r w:rsidR="004B6144">
        <w:t xml:space="preserve"> Examples are </w:t>
      </w:r>
      <w:r w:rsidR="005926DF">
        <w:t xml:space="preserve">an </w:t>
      </w:r>
      <w:r w:rsidR="004B6144">
        <w:t xml:space="preserve">order for a laboratory test procedure </w:t>
      </w:r>
      <w:r w:rsidR="005926DF">
        <w:t>or</w:t>
      </w:r>
      <w:r w:rsidR="004B6144">
        <w:t xml:space="preserve"> for a medication treatment.</w:t>
      </w:r>
    </w:p>
    <w:p w14:paraId="226C4AC2" w14:textId="1A1A5BC9" w:rsidR="00F85E7D" w:rsidRDefault="00F85E7D" w:rsidP="00695885">
      <w:pPr>
        <w:pStyle w:val="ListParagraph"/>
        <w:numPr>
          <w:ilvl w:val="0"/>
          <w:numId w:val="23"/>
        </w:numPr>
      </w:pPr>
      <w:r w:rsidRPr="007E3600">
        <w:rPr>
          <w:b/>
        </w:rPr>
        <w:lastRenderedPageBreak/>
        <w:t>Performance</w:t>
      </w:r>
      <w:r>
        <w:t>:</w:t>
      </w:r>
      <w:r w:rsidR="004B6144">
        <w:t xml:space="preserve"> </w:t>
      </w:r>
      <w:r w:rsidR="004B6144" w:rsidRPr="004B6144">
        <w:t>The actual performance or execution of a healthcare-related action</w:t>
      </w:r>
      <w:r w:rsidR="004B6144">
        <w:t>. Examples are</w:t>
      </w:r>
      <w:r w:rsidR="004B6144" w:rsidRPr="004B6144">
        <w:t xml:space="preserve"> 3rd dose of Hepatitis B vaccine administered on Dec 4th 2012</w:t>
      </w:r>
      <w:r w:rsidR="005926DF">
        <w:t xml:space="preserve"> or</w:t>
      </w:r>
      <w:r w:rsidR="004B6144" w:rsidRPr="004B6144">
        <w:t xml:space="preserve"> appendectomy performed today.</w:t>
      </w:r>
    </w:p>
    <w:p w14:paraId="5FD6242F" w14:textId="061356AD" w:rsidR="00F85E7D" w:rsidRDefault="00F85E7D" w:rsidP="00695885">
      <w:pPr>
        <w:pStyle w:val="ListParagraph"/>
        <w:numPr>
          <w:ilvl w:val="0"/>
          <w:numId w:val="23"/>
        </w:numPr>
      </w:pPr>
      <w:r w:rsidRPr="007E3600">
        <w:rPr>
          <w:b/>
        </w:rPr>
        <w:t>Plan</w:t>
      </w:r>
      <w:r>
        <w:t>:</w:t>
      </w:r>
      <w:r w:rsidR="004B6144">
        <w:t xml:space="preserve"> </w:t>
      </w:r>
      <w:r w:rsidR="00FA67B3">
        <w:t>An action</w:t>
      </w:r>
      <w:r w:rsidR="004B6144" w:rsidRPr="004B6144">
        <w:t xml:space="preserve"> that is planned to be performed. Typically, this would include a time at which the action is scheduled to be performed.</w:t>
      </w:r>
      <w:r w:rsidR="004B6144">
        <w:t xml:space="preserve"> Examples are an appointment (which is a planned enc</w:t>
      </w:r>
      <w:r w:rsidR="00510CEC">
        <w:t>ounter) or a</w:t>
      </w:r>
      <w:r w:rsidR="004B6144">
        <w:t xml:space="preserve"> scheduled surgery.</w:t>
      </w:r>
    </w:p>
    <w:p w14:paraId="1DBAC3D9" w14:textId="31412E34" w:rsidR="00F85E7D" w:rsidRDefault="00F85E7D" w:rsidP="00695885">
      <w:pPr>
        <w:pStyle w:val="ListParagraph"/>
        <w:numPr>
          <w:ilvl w:val="0"/>
          <w:numId w:val="23"/>
        </w:numPr>
      </w:pPr>
      <w:r w:rsidRPr="007E3600">
        <w:rPr>
          <w:b/>
        </w:rPr>
        <w:t>Proposal</w:t>
      </w:r>
      <w:r>
        <w:t>:</w:t>
      </w:r>
      <w:r w:rsidR="00FA67B3">
        <w:t xml:space="preserve"> </w:t>
      </w:r>
      <w:r w:rsidR="00463001">
        <w:t xml:space="preserve">An offer or a suggestion to perform a healthcare act. A recommendation to a provider is an example of </w:t>
      </w:r>
      <w:r w:rsidR="0037312C">
        <w:t xml:space="preserve">a </w:t>
      </w:r>
      <w:r w:rsidR="00463001">
        <w:t xml:space="preserve">proposal made by a CDS system. </w:t>
      </w:r>
      <w:r w:rsidR="0037312C">
        <w:t>A p</w:t>
      </w:r>
      <w:r w:rsidR="00463001">
        <w:t>roposal must be accepted by an entity in order for it to be performed.</w:t>
      </w:r>
    </w:p>
    <w:p w14:paraId="69F9BE24" w14:textId="049F32A2" w:rsidR="00F85E7D" w:rsidRDefault="00F85E7D" w:rsidP="00695885">
      <w:pPr>
        <w:pStyle w:val="ListParagraph"/>
        <w:numPr>
          <w:ilvl w:val="0"/>
          <w:numId w:val="23"/>
        </w:numPr>
      </w:pPr>
      <w:proofErr w:type="spellStart"/>
      <w:r w:rsidRPr="007E3600">
        <w:rPr>
          <w:b/>
        </w:rPr>
        <w:t>ProposalAgainst</w:t>
      </w:r>
      <w:proofErr w:type="spellEnd"/>
      <w:r>
        <w:t>:</w:t>
      </w:r>
      <w:r w:rsidR="00463001">
        <w:t xml:space="preserve"> A suggestion to not perform a healthcare act. An example may be a recommendation against prescribing a medication because the patient has a contraindication. Note that </w:t>
      </w:r>
      <w:proofErr w:type="spellStart"/>
      <w:r w:rsidR="00463001">
        <w:t>ProposalAgainst</w:t>
      </w:r>
      <w:proofErr w:type="spellEnd"/>
      <w:r w:rsidR="00463001">
        <w:t xml:space="preserve"> and Contraindication (a type of Observable) are very different concepts. The latter is one reason for proposing against an act. Other reasons can be cost-effectiveness and patient’s preferences.</w:t>
      </w:r>
    </w:p>
    <w:p w14:paraId="11106798" w14:textId="64F21514" w:rsidR="00C67B68" w:rsidRDefault="00C67B68" w:rsidP="00D10A3D">
      <w:pPr>
        <w:pStyle w:val="BodyText"/>
      </w:pPr>
      <w:r>
        <w:t xml:space="preserve">The modalities have a </w:t>
      </w:r>
      <w:r w:rsidR="00510CEC">
        <w:t>(non-strict) lifecycle</w:t>
      </w:r>
      <w:r w:rsidR="0037312C">
        <w:t>. For example,</w:t>
      </w:r>
      <w:r>
        <w:t xml:space="preserve"> a CDS system offer</w:t>
      </w:r>
      <w:r w:rsidR="0037312C">
        <w:t>s</w:t>
      </w:r>
      <w:r>
        <w:t xml:space="preserve"> a proposal for an MRI exam; the acceptance of </w:t>
      </w:r>
      <w:r w:rsidR="0037312C">
        <w:t>the</w:t>
      </w:r>
      <w:r>
        <w:t xml:space="preserve"> proposal lead</w:t>
      </w:r>
      <w:r w:rsidR="0037312C">
        <w:t>s</w:t>
      </w:r>
      <w:r>
        <w:t xml:space="preserve"> to an order for the exam; an appointment is scheduled; and finally the exam is performed at the scheduled time. However, this sequence does not necessarily have to get followed. In fact, providers write orders without a prompt by a CDS system, </w:t>
      </w:r>
      <w:r w:rsidR="006264F6">
        <w:t xml:space="preserve">many </w:t>
      </w:r>
      <w:r>
        <w:t>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w:t>
      </w:r>
      <w:r w:rsidR="006264F6">
        <w:t>ity measurement system expects</w:t>
      </w:r>
      <w:r>
        <w:t xml:space="preserve"> a statement reflecting that such counseling was performed).</w:t>
      </w:r>
    </w:p>
    <w:p w14:paraId="00048219" w14:textId="3459B714" w:rsidR="00F95858" w:rsidRDefault="00BF1F50" w:rsidP="00D10A3D">
      <w:pPr>
        <w:pStyle w:val="BodyText"/>
      </w:pPr>
      <w:r>
        <w:t xml:space="preserve">Clinical statements about actions are composed, as mentioned previously, by selecting the act topic and the action modality with a subtype of clinical statement. </w:t>
      </w:r>
      <w:r w:rsidR="0037312C">
        <w:t>Table 1</w:t>
      </w:r>
      <w:r w:rsidR="00DF48FB">
        <w:t xml:space="preserve"> illustrate</w:t>
      </w:r>
      <w:r w:rsidR="0037312C">
        <w:t>s</w:t>
      </w:r>
      <w:r w:rsidR="00DF48FB">
        <w:t xml:space="preserve"> the combination of modality and topic. </w:t>
      </w:r>
      <w:r w:rsidR="00863321">
        <w:t>The top row shows the modalities, the left column shows the different topics</w:t>
      </w:r>
      <w:r w:rsidR="0037312C">
        <w:t>, and the other</w:t>
      </w:r>
      <w:r w:rsidR="00863321">
        <w:t xml:space="preserve"> cells show their possible combinations. A third dimension of this table, not shown here</w:t>
      </w:r>
      <w:r w:rsidR="0037312C">
        <w:t>,</w:t>
      </w:r>
      <w:r w:rsidR="00863321">
        <w:t xml:space="preserve"> is the three subtypes of ClinicalStatement.</w:t>
      </w:r>
      <w:r w:rsidR="00863321" w:rsidRPr="000619D1">
        <w:t xml:space="preserve"> </w:t>
      </w:r>
      <w:r w:rsidR="00863321">
        <w:t>Not all combinations of clinical statement subtypes, modality</w:t>
      </w:r>
      <w:r w:rsidR="0037312C">
        <w:t>,</w:t>
      </w:r>
      <w:r w:rsidR="00863321">
        <w:t xml:space="preserve"> and topic will be realized for practical reasons</w:t>
      </w:r>
      <w:r w:rsidR="00BD6DBA">
        <w:t>,</w:t>
      </w:r>
      <w:r w:rsidR="00863321">
        <w:t xml:space="preserve"> as explained in the text. Due to layout constraints, the </w:t>
      </w:r>
      <w:r w:rsidR="00BD6DBA">
        <w:t xml:space="preserve">table does not show </w:t>
      </w:r>
      <w:r w:rsidR="00863321">
        <w:t xml:space="preserve">ProposalAgainst modality </w:t>
      </w:r>
      <w:r w:rsidR="00BD6DBA">
        <w:t>or</w:t>
      </w:r>
      <w:r w:rsidR="00863321">
        <w:t xml:space="preserve"> the subtopics of MedicationTreatment and Procedure. </w:t>
      </w:r>
      <w:r w:rsidR="007646CC">
        <w:t>Some</w:t>
      </w:r>
      <w:r>
        <w:t xml:space="preserve"> combinations</w:t>
      </w:r>
      <w:r w:rsidR="00DF48FB">
        <w:t xml:space="preserve"> of statements, action modalities, and act topics </w:t>
      </w:r>
      <w:r w:rsidR="007646CC">
        <w:t xml:space="preserve">either do not </w:t>
      </w:r>
      <w:r w:rsidR="00DF48FB">
        <w:t xml:space="preserve">make sense clinically, are encountered rarely, or </w:t>
      </w:r>
      <w:r w:rsidR="007646CC">
        <w:t xml:space="preserve">are </w:t>
      </w:r>
      <w:r w:rsidR="00DF48FB">
        <w:t xml:space="preserve">usually not found in a structured format in an electronic health record. </w:t>
      </w:r>
      <w:r w:rsidR="007646CC">
        <w:t xml:space="preserve">Thus, not all combinations </w:t>
      </w:r>
      <w:r w:rsidR="001B0F41">
        <w:t>may</w:t>
      </w:r>
      <w:r w:rsidR="007646CC">
        <w:t xml:space="preserve"> be realized in the logical model.</w:t>
      </w:r>
      <w:r w:rsidR="001B0F41">
        <w:t xml:space="preserve"> Determin</w:t>
      </w:r>
      <w:r w:rsidR="00BD6DBA">
        <w:t>ing</w:t>
      </w:r>
      <w:r w:rsidR="001B0F41">
        <w:t xml:space="preserve"> the allowable combinations </w:t>
      </w:r>
      <w:r w:rsidR="00445E00">
        <w:t>and how those</w:t>
      </w:r>
      <w:r w:rsidR="001B0F41">
        <w:t xml:space="preserve"> will be</w:t>
      </w:r>
      <w:r w:rsidR="00445E00">
        <w:t xml:space="preserve"> formally</w:t>
      </w:r>
      <w:r w:rsidR="001B0F41">
        <w:t xml:space="preserve"> specified will</w:t>
      </w:r>
      <w:r w:rsidR="002F76DF">
        <w:t xml:space="preserve"> be </w:t>
      </w:r>
      <w:r w:rsidR="00BD6DBA">
        <w:t>part of</w:t>
      </w:r>
      <w:r w:rsidR="002F76DF">
        <w:t xml:space="preserve"> the scope of a subsequent project for</w:t>
      </w:r>
      <w:r w:rsidR="001B0F41">
        <w:t xml:space="preserve"> </w:t>
      </w:r>
      <w:r w:rsidR="00BD6DBA">
        <w:t xml:space="preserve">a </w:t>
      </w:r>
      <w:r w:rsidR="001B0F41">
        <w:t>logical model</w:t>
      </w:r>
      <w:r w:rsidR="002F76DF">
        <w:t xml:space="preserve"> for quality improvement</w:t>
      </w:r>
      <w:r w:rsidR="001B0F41">
        <w:t>.</w:t>
      </w:r>
    </w:p>
    <w:p w14:paraId="023AA9AB" w14:textId="04C791E5" w:rsidR="00DF48FB" w:rsidRDefault="00DF48FB" w:rsidP="007E3600">
      <w:pPr>
        <w:pStyle w:val="Caption"/>
      </w:pPr>
      <w:bookmarkStart w:id="85" w:name="_Ref395630863"/>
      <w:bookmarkStart w:id="86" w:name="_Toc397414939"/>
      <w:bookmarkStart w:id="87" w:name="_Toc398046739"/>
      <w:r>
        <w:t xml:space="preserve">Table </w:t>
      </w:r>
      <w:r>
        <w:fldChar w:fldCharType="begin"/>
      </w:r>
      <w:r>
        <w:instrText xml:space="preserve"> SEQ Table \* ARABIC </w:instrText>
      </w:r>
      <w:r>
        <w:fldChar w:fldCharType="separate"/>
      </w:r>
      <w:r w:rsidR="00EB26E0">
        <w:rPr>
          <w:noProof/>
        </w:rPr>
        <w:t>1</w:t>
      </w:r>
      <w:r>
        <w:fldChar w:fldCharType="end"/>
      </w:r>
      <w:bookmarkEnd w:id="85"/>
      <w:r>
        <w:t xml:space="preserve">. Possible </w:t>
      </w:r>
      <w:r w:rsidR="00647FDF">
        <w:t>C</w:t>
      </w:r>
      <w:r>
        <w:t xml:space="preserve">ombinations of </w:t>
      </w:r>
      <w:r w:rsidR="00647FDF">
        <w:t>T</w:t>
      </w:r>
      <w:r>
        <w:t xml:space="preserve">opic and </w:t>
      </w:r>
      <w:r w:rsidR="00647FDF">
        <w:t>M</w:t>
      </w:r>
      <w:r>
        <w:t xml:space="preserve">odality for </w:t>
      </w:r>
      <w:r w:rsidR="00647FDF">
        <w:t>C</w:t>
      </w:r>
      <w:r>
        <w:t xml:space="preserve">linical </w:t>
      </w:r>
      <w:r w:rsidR="00647FDF">
        <w:t>S</w:t>
      </w:r>
      <w:r>
        <w:t xml:space="preserve">tatements about </w:t>
      </w:r>
      <w:r w:rsidR="00647FDF">
        <w:t>A</w:t>
      </w:r>
      <w:r>
        <w:t>ctions</w:t>
      </w:r>
      <w:bookmarkEnd w:id="86"/>
      <w:bookmarkEnd w:id="87"/>
      <w:r>
        <w:t xml:space="preserve"> </w:t>
      </w:r>
    </w:p>
    <w:tbl>
      <w:tblPr>
        <w:tblW w:w="953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0" w:type="dxa"/>
          <w:right w:w="0" w:type="dxa"/>
        </w:tblCellMar>
        <w:tblLook w:val="04A0" w:firstRow="1" w:lastRow="0" w:firstColumn="1" w:lastColumn="0" w:noHBand="0" w:noVBand="1"/>
      </w:tblPr>
      <w:tblGrid>
        <w:gridCol w:w="1970"/>
        <w:gridCol w:w="1980"/>
        <w:gridCol w:w="1890"/>
        <w:gridCol w:w="1842"/>
        <w:gridCol w:w="1848"/>
      </w:tblGrid>
      <w:tr w:rsidR="00DF48FB" w:rsidRPr="00D10A3D" w14:paraId="5C471EB1" w14:textId="77777777" w:rsidTr="005754E8">
        <w:trPr>
          <w:trHeight w:val="790"/>
          <w:tblHeader/>
        </w:trPr>
        <w:tc>
          <w:tcPr>
            <w:tcW w:w="1970" w:type="dxa"/>
            <w:shd w:val="clear" w:color="auto" w:fill="DBE5F1" w:themeFill="accent1" w:themeFillTint="33"/>
            <w:tcMar>
              <w:top w:w="15" w:type="dxa"/>
              <w:left w:w="108" w:type="dxa"/>
              <w:bottom w:w="0" w:type="dxa"/>
              <w:right w:w="108" w:type="dxa"/>
            </w:tcMar>
            <w:vAlign w:val="center"/>
            <w:hideMark/>
          </w:tcPr>
          <w:p w14:paraId="57D080CF" w14:textId="08F681FA" w:rsidR="00DF48FB" w:rsidRPr="00D10A3D" w:rsidRDefault="00DF48FB" w:rsidP="007E3600">
            <w:pPr>
              <w:jc w:val="right"/>
              <w:rPr>
                <w:b/>
                <w:bCs/>
              </w:rPr>
            </w:pPr>
            <w:r w:rsidRPr="00D10A3D">
              <w:rPr>
                <w:b/>
                <w:bCs/>
              </w:rPr>
              <w:t>Modality</w:t>
            </w:r>
            <w:r w:rsidR="007E4717" w:rsidRPr="00D10A3D">
              <w:rPr>
                <w:b/>
                <w:bCs/>
              </w:rPr>
              <w:t xml:space="preserve"> →</w:t>
            </w:r>
          </w:p>
          <w:p w14:paraId="4A931BAC" w14:textId="3515309B" w:rsidR="00BF1F50" w:rsidRPr="00D10A3D" w:rsidRDefault="00BF1F50" w:rsidP="00BF1F50">
            <w:r w:rsidRPr="00D10A3D">
              <w:rPr>
                <w:b/>
                <w:bCs/>
              </w:rPr>
              <w:t>Topic</w:t>
            </w:r>
            <w:r w:rsidR="007E4717" w:rsidRPr="00D10A3D">
              <w:rPr>
                <w:b/>
                <w:bCs/>
              </w:rPr>
              <w:t xml:space="preserve"> ↓</w:t>
            </w:r>
          </w:p>
        </w:tc>
        <w:tc>
          <w:tcPr>
            <w:tcW w:w="1980" w:type="dxa"/>
            <w:shd w:val="clear" w:color="auto" w:fill="DBE5F1" w:themeFill="accent1" w:themeFillTint="33"/>
            <w:tcMar>
              <w:top w:w="15" w:type="dxa"/>
              <w:left w:w="108" w:type="dxa"/>
              <w:bottom w:w="0" w:type="dxa"/>
              <w:right w:w="108" w:type="dxa"/>
            </w:tcMar>
            <w:vAlign w:val="center"/>
            <w:hideMark/>
          </w:tcPr>
          <w:p w14:paraId="08996703" w14:textId="77777777" w:rsidR="00BF1F50" w:rsidRPr="00D10A3D" w:rsidRDefault="00BF1F50" w:rsidP="00BF1F50">
            <w:r w:rsidRPr="00D10A3D">
              <w:rPr>
                <w:b/>
                <w:bCs/>
              </w:rPr>
              <w:t>Performance</w:t>
            </w:r>
          </w:p>
        </w:tc>
        <w:tc>
          <w:tcPr>
            <w:tcW w:w="1890" w:type="dxa"/>
            <w:shd w:val="clear" w:color="auto" w:fill="DBE5F1" w:themeFill="accent1" w:themeFillTint="33"/>
            <w:tcMar>
              <w:top w:w="15" w:type="dxa"/>
              <w:left w:w="108" w:type="dxa"/>
              <w:bottom w:w="0" w:type="dxa"/>
              <w:right w:w="108" w:type="dxa"/>
            </w:tcMar>
            <w:vAlign w:val="center"/>
            <w:hideMark/>
          </w:tcPr>
          <w:p w14:paraId="0011832F" w14:textId="77777777" w:rsidR="00BF1F50" w:rsidRPr="00D10A3D" w:rsidRDefault="00BF1F50" w:rsidP="00BF1F50">
            <w:r w:rsidRPr="00D10A3D">
              <w:rPr>
                <w:b/>
                <w:bCs/>
              </w:rPr>
              <w:t>Order</w:t>
            </w:r>
          </w:p>
        </w:tc>
        <w:tc>
          <w:tcPr>
            <w:tcW w:w="1842" w:type="dxa"/>
            <w:shd w:val="clear" w:color="auto" w:fill="DBE5F1" w:themeFill="accent1" w:themeFillTint="33"/>
            <w:tcMar>
              <w:top w:w="15" w:type="dxa"/>
              <w:left w:w="108" w:type="dxa"/>
              <w:bottom w:w="0" w:type="dxa"/>
              <w:right w:w="108" w:type="dxa"/>
            </w:tcMar>
            <w:vAlign w:val="center"/>
            <w:hideMark/>
          </w:tcPr>
          <w:p w14:paraId="3AE2522E" w14:textId="77777777" w:rsidR="00BF1F50" w:rsidRPr="00D10A3D" w:rsidRDefault="00BF1F50" w:rsidP="00BF1F50">
            <w:r w:rsidRPr="00D10A3D">
              <w:rPr>
                <w:b/>
                <w:bCs/>
              </w:rPr>
              <w:t>Proposal</w:t>
            </w:r>
          </w:p>
        </w:tc>
        <w:tc>
          <w:tcPr>
            <w:tcW w:w="1848" w:type="dxa"/>
            <w:shd w:val="clear" w:color="auto" w:fill="DBE5F1" w:themeFill="accent1" w:themeFillTint="33"/>
            <w:tcMar>
              <w:top w:w="15" w:type="dxa"/>
              <w:left w:w="108" w:type="dxa"/>
              <w:bottom w:w="0" w:type="dxa"/>
              <w:right w:w="108" w:type="dxa"/>
            </w:tcMar>
            <w:vAlign w:val="center"/>
            <w:hideMark/>
          </w:tcPr>
          <w:p w14:paraId="177779B8" w14:textId="77777777" w:rsidR="00BF1F50" w:rsidRPr="00D10A3D" w:rsidRDefault="00BF1F50" w:rsidP="00BF1F50">
            <w:r w:rsidRPr="00D10A3D">
              <w:rPr>
                <w:b/>
                <w:bCs/>
              </w:rPr>
              <w:t>Plan</w:t>
            </w:r>
          </w:p>
        </w:tc>
      </w:tr>
      <w:tr w:rsidR="00DF48FB" w:rsidRPr="00D10A3D" w14:paraId="5F69F2AC"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2F714E4F" w14:textId="51108482" w:rsidR="00BF1F50" w:rsidRPr="00D10A3D" w:rsidRDefault="00BF1F50" w:rsidP="0037312C">
            <w:pPr>
              <w:spacing w:before="40" w:after="40" w:line="220" w:lineRule="exact"/>
            </w:pPr>
            <w:proofErr w:type="spellStart"/>
            <w:r w:rsidRPr="00D10A3D">
              <w:rPr>
                <w:b/>
                <w:bCs/>
              </w:rPr>
              <w:t>CareProgram</w:t>
            </w:r>
            <w:proofErr w:type="spellEnd"/>
            <w:r w:rsidRPr="00D10A3D">
              <w:rPr>
                <w:b/>
                <w:bCs/>
              </w:rPr>
              <w:t xml:space="preserve"> Participation</w:t>
            </w:r>
          </w:p>
        </w:tc>
        <w:tc>
          <w:tcPr>
            <w:tcW w:w="1980" w:type="dxa"/>
            <w:shd w:val="clear" w:color="auto" w:fill="CBE5F2"/>
            <w:tcMar>
              <w:top w:w="15" w:type="dxa"/>
              <w:left w:w="108" w:type="dxa"/>
              <w:bottom w:w="0" w:type="dxa"/>
              <w:right w:w="108" w:type="dxa"/>
            </w:tcMar>
            <w:hideMark/>
          </w:tcPr>
          <w:p w14:paraId="28D5F6A8" w14:textId="47281B1A" w:rsidR="00BF1F50" w:rsidRPr="00D10A3D" w:rsidRDefault="00BF1F50" w:rsidP="0037312C">
            <w:pPr>
              <w:spacing w:before="40" w:after="40" w:line="220" w:lineRule="exact"/>
            </w:pPr>
            <w:proofErr w:type="spellStart"/>
            <w:r w:rsidRPr="00D10A3D">
              <w:t>CareProgram</w:t>
            </w:r>
            <w:proofErr w:type="spellEnd"/>
            <w:r w:rsidRPr="00D10A3D">
              <w:t xml:space="preserve"> Participation Performance</w:t>
            </w:r>
          </w:p>
        </w:tc>
        <w:tc>
          <w:tcPr>
            <w:tcW w:w="1890" w:type="dxa"/>
            <w:shd w:val="clear" w:color="auto" w:fill="CBE5F2"/>
            <w:tcMar>
              <w:top w:w="15" w:type="dxa"/>
              <w:left w:w="108" w:type="dxa"/>
              <w:bottom w:w="0" w:type="dxa"/>
              <w:right w:w="108" w:type="dxa"/>
            </w:tcMar>
            <w:hideMark/>
          </w:tcPr>
          <w:p w14:paraId="33644939" w14:textId="1C9C6CEB" w:rsidR="00BF1F50" w:rsidRPr="00D10A3D" w:rsidRDefault="00BF1F50" w:rsidP="0037312C">
            <w:pPr>
              <w:spacing w:before="40" w:after="40" w:line="220" w:lineRule="exact"/>
            </w:pPr>
            <w:proofErr w:type="spellStart"/>
            <w:r w:rsidRPr="00D10A3D">
              <w:t>CareProgram</w:t>
            </w:r>
            <w:proofErr w:type="spellEnd"/>
            <w:r w:rsidR="00DF48FB" w:rsidRPr="00D10A3D">
              <w:t xml:space="preserve"> Participation</w:t>
            </w:r>
            <w:r w:rsidRPr="00D10A3D">
              <w:t xml:space="preserve"> Order</w:t>
            </w:r>
          </w:p>
        </w:tc>
        <w:tc>
          <w:tcPr>
            <w:tcW w:w="1842" w:type="dxa"/>
            <w:shd w:val="clear" w:color="auto" w:fill="CBE5F2"/>
            <w:tcMar>
              <w:top w:w="15" w:type="dxa"/>
              <w:left w:w="108" w:type="dxa"/>
              <w:bottom w:w="0" w:type="dxa"/>
              <w:right w:w="108" w:type="dxa"/>
            </w:tcMar>
            <w:hideMark/>
          </w:tcPr>
          <w:p w14:paraId="2959E068" w14:textId="22509CCE" w:rsidR="00BF1F50" w:rsidRPr="00D10A3D" w:rsidRDefault="00BF1F50" w:rsidP="0037312C">
            <w:pPr>
              <w:spacing w:before="40" w:after="40" w:line="220" w:lineRule="exact"/>
            </w:pPr>
            <w:proofErr w:type="spellStart"/>
            <w:r w:rsidRPr="00D10A3D">
              <w:t>CareProgram</w:t>
            </w:r>
            <w:proofErr w:type="spellEnd"/>
            <w:r w:rsidRPr="00D10A3D">
              <w:t xml:space="preserve"> </w:t>
            </w:r>
            <w:r w:rsidR="00DF48FB" w:rsidRPr="00D10A3D">
              <w:t xml:space="preserve"> Participation </w:t>
            </w:r>
            <w:r w:rsidRPr="00D10A3D">
              <w:t>Proposal</w:t>
            </w:r>
          </w:p>
        </w:tc>
        <w:tc>
          <w:tcPr>
            <w:tcW w:w="1848" w:type="dxa"/>
            <w:shd w:val="clear" w:color="auto" w:fill="CBE5F2"/>
            <w:tcMar>
              <w:top w:w="15" w:type="dxa"/>
              <w:left w:w="108" w:type="dxa"/>
              <w:bottom w:w="0" w:type="dxa"/>
              <w:right w:w="108" w:type="dxa"/>
            </w:tcMar>
            <w:hideMark/>
          </w:tcPr>
          <w:p w14:paraId="7802C14E" w14:textId="76DEA00B" w:rsidR="00BF1F50" w:rsidRPr="00D10A3D" w:rsidRDefault="007E4717" w:rsidP="0037312C">
            <w:pPr>
              <w:spacing w:before="40" w:after="40" w:line="220" w:lineRule="exact"/>
            </w:pPr>
            <w:proofErr w:type="spellStart"/>
            <w:r w:rsidRPr="00D10A3D">
              <w:t>CareP</w:t>
            </w:r>
            <w:r w:rsidR="00BF1F50" w:rsidRPr="00D10A3D">
              <w:t>rogram</w:t>
            </w:r>
            <w:proofErr w:type="spellEnd"/>
            <w:r w:rsidR="00DF48FB" w:rsidRPr="00D10A3D">
              <w:t xml:space="preserve"> Participation</w:t>
            </w:r>
            <w:r w:rsidR="00BF1F50" w:rsidRPr="00D10A3D">
              <w:t xml:space="preserve"> Planned</w:t>
            </w:r>
          </w:p>
        </w:tc>
      </w:tr>
      <w:tr w:rsidR="00DF48FB" w:rsidRPr="00D10A3D" w14:paraId="0D8EF2AD"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E8F8AD8" w14:textId="77777777" w:rsidR="00BF1F50" w:rsidRPr="00D10A3D" w:rsidRDefault="00BF1F50" w:rsidP="0037312C">
            <w:pPr>
              <w:spacing w:before="40" w:after="40" w:line="220" w:lineRule="exact"/>
            </w:pPr>
            <w:r w:rsidRPr="00D10A3D">
              <w:rPr>
                <w:b/>
                <w:bCs/>
              </w:rPr>
              <w:t>Communication</w:t>
            </w:r>
          </w:p>
        </w:tc>
        <w:tc>
          <w:tcPr>
            <w:tcW w:w="1980" w:type="dxa"/>
            <w:shd w:val="clear" w:color="auto" w:fill="E7F2F9"/>
            <w:tcMar>
              <w:top w:w="15" w:type="dxa"/>
              <w:left w:w="108" w:type="dxa"/>
              <w:bottom w:w="0" w:type="dxa"/>
              <w:right w:w="108" w:type="dxa"/>
            </w:tcMar>
            <w:hideMark/>
          </w:tcPr>
          <w:p w14:paraId="63CE82EB" w14:textId="77777777" w:rsidR="00BF1F50" w:rsidRPr="00D10A3D" w:rsidRDefault="00BF1F50" w:rsidP="0037312C">
            <w:pPr>
              <w:spacing w:before="40" w:after="40" w:line="220" w:lineRule="exact"/>
            </w:pPr>
            <w:r w:rsidRPr="00D10A3D">
              <w:t>Communication Performance</w:t>
            </w:r>
          </w:p>
        </w:tc>
        <w:tc>
          <w:tcPr>
            <w:tcW w:w="1890" w:type="dxa"/>
            <w:shd w:val="clear" w:color="auto" w:fill="E7F2F9"/>
            <w:tcMar>
              <w:top w:w="15" w:type="dxa"/>
              <w:left w:w="108" w:type="dxa"/>
              <w:bottom w:w="0" w:type="dxa"/>
              <w:right w:w="108" w:type="dxa"/>
            </w:tcMar>
            <w:hideMark/>
          </w:tcPr>
          <w:p w14:paraId="0481545B" w14:textId="77777777" w:rsidR="00BF1F50" w:rsidRPr="00D10A3D" w:rsidRDefault="00BF1F50" w:rsidP="0037312C">
            <w:pPr>
              <w:spacing w:before="40" w:after="40" w:line="220" w:lineRule="exact"/>
            </w:pPr>
            <w:r w:rsidRPr="00D10A3D">
              <w:t>Communication Order</w:t>
            </w:r>
          </w:p>
        </w:tc>
        <w:tc>
          <w:tcPr>
            <w:tcW w:w="1842" w:type="dxa"/>
            <w:shd w:val="clear" w:color="auto" w:fill="E7F2F9"/>
            <w:tcMar>
              <w:top w:w="15" w:type="dxa"/>
              <w:left w:w="108" w:type="dxa"/>
              <w:bottom w:w="0" w:type="dxa"/>
              <w:right w:w="108" w:type="dxa"/>
            </w:tcMar>
            <w:hideMark/>
          </w:tcPr>
          <w:p w14:paraId="708DD882" w14:textId="77777777" w:rsidR="00BF1F50" w:rsidRPr="00D10A3D" w:rsidRDefault="00BF1F50" w:rsidP="0037312C">
            <w:pPr>
              <w:spacing w:before="40" w:after="40" w:line="220" w:lineRule="exact"/>
            </w:pPr>
            <w:r w:rsidRPr="00D10A3D">
              <w:t>Communication Proposal</w:t>
            </w:r>
          </w:p>
        </w:tc>
        <w:tc>
          <w:tcPr>
            <w:tcW w:w="1848" w:type="dxa"/>
            <w:shd w:val="clear" w:color="auto" w:fill="E7F2F9"/>
            <w:tcMar>
              <w:top w:w="15" w:type="dxa"/>
              <w:left w:w="108" w:type="dxa"/>
              <w:bottom w:w="0" w:type="dxa"/>
              <w:right w:w="108" w:type="dxa"/>
            </w:tcMar>
            <w:hideMark/>
          </w:tcPr>
          <w:p w14:paraId="0CB7EEF0" w14:textId="77777777" w:rsidR="00BF1F50" w:rsidRPr="00D10A3D" w:rsidRDefault="00BF1F50" w:rsidP="0037312C">
            <w:pPr>
              <w:spacing w:before="40" w:after="40" w:line="220" w:lineRule="exact"/>
            </w:pPr>
            <w:r w:rsidRPr="00D10A3D">
              <w:t>Communication Planned</w:t>
            </w:r>
          </w:p>
        </w:tc>
      </w:tr>
      <w:tr w:rsidR="00DF48FB" w:rsidRPr="00D10A3D" w14:paraId="56DE8A9A"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40008A79" w14:textId="77777777" w:rsidR="00BF1F50" w:rsidRPr="00D10A3D" w:rsidRDefault="00BF1F50" w:rsidP="0037312C">
            <w:pPr>
              <w:spacing w:before="40" w:after="40" w:line="220" w:lineRule="exact"/>
            </w:pPr>
            <w:r w:rsidRPr="00D10A3D">
              <w:rPr>
                <w:b/>
                <w:bCs/>
              </w:rPr>
              <w:lastRenderedPageBreak/>
              <w:t>Diet</w:t>
            </w:r>
          </w:p>
        </w:tc>
        <w:tc>
          <w:tcPr>
            <w:tcW w:w="1980" w:type="dxa"/>
            <w:shd w:val="clear" w:color="auto" w:fill="CBE5F2"/>
            <w:tcMar>
              <w:top w:w="15" w:type="dxa"/>
              <w:left w:w="108" w:type="dxa"/>
              <w:bottom w:w="0" w:type="dxa"/>
              <w:right w:w="108" w:type="dxa"/>
            </w:tcMar>
            <w:hideMark/>
          </w:tcPr>
          <w:p w14:paraId="6FCD2390" w14:textId="77777777" w:rsidR="00BF1F50" w:rsidRPr="00D10A3D" w:rsidRDefault="00BF1F50" w:rsidP="0037312C">
            <w:pPr>
              <w:spacing w:before="40" w:after="40" w:line="220" w:lineRule="exact"/>
            </w:pPr>
            <w:r w:rsidRPr="00D10A3D">
              <w:t>Diet Performance</w:t>
            </w:r>
          </w:p>
        </w:tc>
        <w:tc>
          <w:tcPr>
            <w:tcW w:w="1890" w:type="dxa"/>
            <w:shd w:val="clear" w:color="auto" w:fill="CBE5F2"/>
            <w:tcMar>
              <w:top w:w="15" w:type="dxa"/>
              <w:left w:w="108" w:type="dxa"/>
              <w:bottom w:w="0" w:type="dxa"/>
              <w:right w:w="108" w:type="dxa"/>
            </w:tcMar>
            <w:hideMark/>
          </w:tcPr>
          <w:p w14:paraId="2BDA42D3" w14:textId="77777777" w:rsidR="00BF1F50" w:rsidRPr="00D10A3D" w:rsidRDefault="00BF1F50" w:rsidP="0037312C">
            <w:pPr>
              <w:spacing w:before="40" w:after="40" w:line="220" w:lineRule="exact"/>
            </w:pPr>
            <w:r w:rsidRPr="00D10A3D">
              <w:t>Diet Order</w:t>
            </w:r>
          </w:p>
        </w:tc>
        <w:tc>
          <w:tcPr>
            <w:tcW w:w="1842" w:type="dxa"/>
            <w:shd w:val="clear" w:color="auto" w:fill="CBE5F2"/>
            <w:tcMar>
              <w:top w:w="15" w:type="dxa"/>
              <w:left w:w="108" w:type="dxa"/>
              <w:bottom w:w="0" w:type="dxa"/>
              <w:right w:w="108" w:type="dxa"/>
            </w:tcMar>
            <w:hideMark/>
          </w:tcPr>
          <w:p w14:paraId="6F4267B3" w14:textId="77777777" w:rsidR="00BF1F50" w:rsidRPr="00D10A3D" w:rsidRDefault="00BF1F50" w:rsidP="0037312C">
            <w:pPr>
              <w:spacing w:before="40" w:after="40" w:line="220" w:lineRule="exact"/>
            </w:pPr>
            <w:r w:rsidRPr="00D10A3D">
              <w:t>Diet Proposal</w:t>
            </w:r>
          </w:p>
        </w:tc>
        <w:tc>
          <w:tcPr>
            <w:tcW w:w="1848" w:type="dxa"/>
            <w:shd w:val="clear" w:color="auto" w:fill="CBE5F2"/>
            <w:tcMar>
              <w:top w:w="15" w:type="dxa"/>
              <w:left w:w="108" w:type="dxa"/>
              <w:bottom w:w="0" w:type="dxa"/>
              <w:right w:w="108" w:type="dxa"/>
            </w:tcMar>
            <w:hideMark/>
          </w:tcPr>
          <w:p w14:paraId="61913011" w14:textId="77777777" w:rsidR="00BF1F50" w:rsidRPr="00D10A3D" w:rsidRDefault="00BF1F50" w:rsidP="0037312C">
            <w:pPr>
              <w:spacing w:before="40" w:after="40" w:line="220" w:lineRule="exact"/>
            </w:pPr>
            <w:r w:rsidRPr="00D10A3D">
              <w:t>Diet Planned</w:t>
            </w:r>
          </w:p>
        </w:tc>
      </w:tr>
      <w:tr w:rsidR="00DF48FB" w:rsidRPr="00D10A3D" w14:paraId="4239953A"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32782836" w14:textId="77777777" w:rsidR="00BF1F50" w:rsidRPr="00D10A3D" w:rsidRDefault="00BF1F50" w:rsidP="0037312C">
            <w:pPr>
              <w:spacing w:before="40" w:after="40" w:line="220" w:lineRule="exact"/>
            </w:pPr>
            <w:proofErr w:type="spellStart"/>
            <w:r w:rsidRPr="00D10A3D">
              <w:rPr>
                <w:b/>
                <w:bCs/>
              </w:rPr>
              <w:t>DeviceUse</w:t>
            </w:r>
            <w:proofErr w:type="spellEnd"/>
          </w:p>
        </w:tc>
        <w:tc>
          <w:tcPr>
            <w:tcW w:w="1980" w:type="dxa"/>
            <w:shd w:val="clear" w:color="auto" w:fill="E7F2F9"/>
            <w:tcMar>
              <w:top w:w="15" w:type="dxa"/>
              <w:left w:w="108" w:type="dxa"/>
              <w:bottom w:w="0" w:type="dxa"/>
              <w:right w:w="108" w:type="dxa"/>
            </w:tcMar>
            <w:hideMark/>
          </w:tcPr>
          <w:p w14:paraId="46AB7988" w14:textId="77777777" w:rsidR="00BF1F50" w:rsidRPr="00D10A3D" w:rsidRDefault="00BF1F50" w:rsidP="0037312C">
            <w:pPr>
              <w:spacing w:before="40" w:after="40" w:line="220" w:lineRule="exact"/>
            </w:pPr>
            <w:proofErr w:type="spellStart"/>
            <w:r w:rsidRPr="00D10A3D">
              <w:t>DeviceUse</w:t>
            </w:r>
            <w:proofErr w:type="spellEnd"/>
            <w:r w:rsidRPr="00D10A3D">
              <w:t xml:space="preserve"> Performance</w:t>
            </w:r>
          </w:p>
        </w:tc>
        <w:tc>
          <w:tcPr>
            <w:tcW w:w="1890" w:type="dxa"/>
            <w:shd w:val="clear" w:color="auto" w:fill="E7F2F9"/>
            <w:tcMar>
              <w:top w:w="15" w:type="dxa"/>
              <w:left w:w="108" w:type="dxa"/>
              <w:bottom w:w="0" w:type="dxa"/>
              <w:right w:w="108" w:type="dxa"/>
            </w:tcMar>
            <w:hideMark/>
          </w:tcPr>
          <w:p w14:paraId="3B622F0C" w14:textId="77777777" w:rsidR="00BF1F50" w:rsidRPr="00D10A3D" w:rsidRDefault="00BF1F50" w:rsidP="0037312C">
            <w:pPr>
              <w:spacing w:before="40" w:after="40" w:line="220" w:lineRule="exact"/>
            </w:pPr>
            <w:proofErr w:type="spellStart"/>
            <w:r w:rsidRPr="00D10A3D">
              <w:t>DeviceUse</w:t>
            </w:r>
            <w:proofErr w:type="spellEnd"/>
            <w:r w:rsidRPr="00D10A3D">
              <w:t xml:space="preserve"> Order</w:t>
            </w:r>
          </w:p>
        </w:tc>
        <w:tc>
          <w:tcPr>
            <w:tcW w:w="1842" w:type="dxa"/>
            <w:shd w:val="clear" w:color="auto" w:fill="E7F2F9"/>
            <w:tcMar>
              <w:top w:w="15" w:type="dxa"/>
              <w:left w:w="108" w:type="dxa"/>
              <w:bottom w:w="0" w:type="dxa"/>
              <w:right w:w="108" w:type="dxa"/>
            </w:tcMar>
            <w:hideMark/>
          </w:tcPr>
          <w:p w14:paraId="40B3B4A1" w14:textId="77777777" w:rsidR="00BF1F50" w:rsidRPr="00D10A3D" w:rsidRDefault="00BF1F50" w:rsidP="0037312C">
            <w:pPr>
              <w:spacing w:before="40" w:after="40" w:line="220" w:lineRule="exact"/>
            </w:pPr>
            <w:proofErr w:type="spellStart"/>
            <w:r w:rsidRPr="00D10A3D">
              <w:t>DeviceUse</w:t>
            </w:r>
            <w:proofErr w:type="spellEnd"/>
            <w:r w:rsidRPr="00D10A3D">
              <w:t xml:space="preserve"> Proposal</w:t>
            </w:r>
          </w:p>
        </w:tc>
        <w:tc>
          <w:tcPr>
            <w:tcW w:w="1848" w:type="dxa"/>
            <w:shd w:val="clear" w:color="auto" w:fill="E7F2F9"/>
            <w:tcMar>
              <w:top w:w="15" w:type="dxa"/>
              <w:left w:w="108" w:type="dxa"/>
              <w:bottom w:w="0" w:type="dxa"/>
              <w:right w:w="108" w:type="dxa"/>
            </w:tcMar>
            <w:hideMark/>
          </w:tcPr>
          <w:p w14:paraId="49255316" w14:textId="77777777" w:rsidR="00BF1F50" w:rsidRPr="00D10A3D" w:rsidRDefault="00BF1F50" w:rsidP="0037312C">
            <w:pPr>
              <w:spacing w:before="40" w:after="40" w:line="220" w:lineRule="exact"/>
            </w:pPr>
            <w:proofErr w:type="spellStart"/>
            <w:r w:rsidRPr="00D10A3D">
              <w:t>DeviceUse</w:t>
            </w:r>
            <w:proofErr w:type="spellEnd"/>
            <w:r w:rsidRPr="00D10A3D">
              <w:t xml:space="preserve"> Planned</w:t>
            </w:r>
          </w:p>
        </w:tc>
      </w:tr>
      <w:tr w:rsidR="00DF48FB" w:rsidRPr="00D10A3D" w14:paraId="13317FE1" w14:textId="77777777" w:rsidTr="00941C92">
        <w:trPr>
          <w:trHeight w:val="755"/>
        </w:trPr>
        <w:tc>
          <w:tcPr>
            <w:tcW w:w="1970" w:type="dxa"/>
            <w:shd w:val="clear" w:color="auto" w:fill="DBE5F1" w:themeFill="accent1" w:themeFillTint="33"/>
            <w:tcMar>
              <w:top w:w="15" w:type="dxa"/>
              <w:left w:w="108" w:type="dxa"/>
              <w:bottom w:w="0" w:type="dxa"/>
              <w:right w:w="108" w:type="dxa"/>
            </w:tcMar>
            <w:hideMark/>
          </w:tcPr>
          <w:p w14:paraId="361EB4D4" w14:textId="77777777" w:rsidR="00BF1F50" w:rsidRPr="00D10A3D" w:rsidRDefault="00BF1F50" w:rsidP="0037312C">
            <w:pPr>
              <w:spacing w:before="40" w:after="40" w:line="220" w:lineRule="exact"/>
            </w:pPr>
            <w:r w:rsidRPr="00D10A3D">
              <w:rPr>
                <w:b/>
                <w:bCs/>
              </w:rPr>
              <w:t>Encounter</w:t>
            </w:r>
          </w:p>
        </w:tc>
        <w:tc>
          <w:tcPr>
            <w:tcW w:w="1980" w:type="dxa"/>
            <w:shd w:val="clear" w:color="auto" w:fill="CBE5F2"/>
            <w:tcMar>
              <w:top w:w="15" w:type="dxa"/>
              <w:left w:w="108" w:type="dxa"/>
              <w:bottom w:w="0" w:type="dxa"/>
              <w:right w:w="108" w:type="dxa"/>
            </w:tcMar>
            <w:hideMark/>
          </w:tcPr>
          <w:p w14:paraId="530BEBED" w14:textId="77777777" w:rsidR="00BF1F50" w:rsidRPr="00D10A3D" w:rsidRDefault="00BF1F50" w:rsidP="0037312C">
            <w:pPr>
              <w:spacing w:before="40" w:after="40" w:line="220" w:lineRule="exact"/>
            </w:pPr>
            <w:r w:rsidRPr="00D10A3D">
              <w:t>Encounter Performance</w:t>
            </w:r>
          </w:p>
        </w:tc>
        <w:tc>
          <w:tcPr>
            <w:tcW w:w="1890" w:type="dxa"/>
            <w:shd w:val="clear" w:color="auto" w:fill="CBE5F2"/>
            <w:tcMar>
              <w:top w:w="15" w:type="dxa"/>
              <w:left w:w="108" w:type="dxa"/>
              <w:bottom w:w="0" w:type="dxa"/>
              <w:right w:w="108" w:type="dxa"/>
            </w:tcMar>
            <w:hideMark/>
          </w:tcPr>
          <w:p w14:paraId="0B66C4CF" w14:textId="77777777" w:rsidR="00BF1F50" w:rsidRPr="00D10A3D" w:rsidRDefault="00BF1F50" w:rsidP="0037312C">
            <w:pPr>
              <w:spacing w:before="40" w:after="40" w:line="220" w:lineRule="exact"/>
            </w:pPr>
            <w:r w:rsidRPr="00D10A3D">
              <w:t>Encounter Order</w:t>
            </w:r>
          </w:p>
        </w:tc>
        <w:tc>
          <w:tcPr>
            <w:tcW w:w="1842" w:type="dxa"/>
            <w:shd w:val="clear" w:color="auto" w:fill="CBE5F2"/>
            <w:tcMar>
              <w:top w:w="15" w:type="dxa"/>
              <w:left w:w="108" w:type="dxa"/>
              <w:bottom w:w="0" w:type="dxa"/>
              <w:right w:w="108" w:type="dxa"/>
            </w:tcMar>
            <w:hideMark/>
          </w:tcPr>
          <w:p w14:paraId="0098E749" w14:textId="77777777" w:rsidR="00BF1F50" w:rsidRPr="00D10A3D" w:rsidRDefault="00BF1F50" w:rsidP="0037312C">
            <w:pPr>
              <w:spacing w:before="40" w:after="40" w:line="220" w:lineRule="exact"/>
            </w:pPr>
            <w:r w:rsidRPr="00D10A3D">
              <w:t>Encounter Proposal</w:t>
            </w:r>
          </w:p>
        </w:tc>
        <w:tc>
          <w:tcPr>
            <w:tcW w:w="1848" w:type="dxa"/>
            <w:shd w:val="clear" w:color="auto" w:fill="CBE5F2"/>
            <w:tcMar>
              <w:top w:w="15" w:type="dxa"/>
              <w:left w:w="108" w:type="dxa"/>
              <w:bottom w:w="0" w:type="dxa"/>
              <w:right w:w="108" w:type="dxa"/>
            </w:tcMar>
            <w:hideMark/>
          </w:tcPr>
          <w:p w14:paraId="04ED83D6" w14:textId="77777777" w:rsidR="00BF1F50" w:rsidRPr="00D10A3D" w:rsidRDefault="00BF1F50" w:rsidP="0037312C">
            <w:pPr>
              <w:spacing w:before="40" w:after="40" w:line="220" w:lineRule="exact"/>
            </w:pPr>
            <w:r w:rsidRPr="00D10A3D">
              <w:t>Encounter Planned</w:t>
            </w:r>
          </w:p>
        </w:tc>
      </w:tr>
      <w:tr w:rsidR="00DF48FB" w:rsidRPr="00D10A3D" w14:paraId="5D4A1CD3"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6D039E82" w14:textId="77777777" w:rsidR="00BF1F50" w:rsidRPr="00D10A3D" w:rsidRDefault="00BF1F50" w:rsidP="0037312C">
            <w:pPr>
              <w:spacing w:before="40" w:after="40" w:line="220" w:lineRule="exact"/>
            </w:pPr>
            <w:r w:rsidRPr="00D10A3D">
              <w:rPr>
                <w:b/>
                <w:bCs/>
              </w:rPr>
              <w:t>Goal</w:t>
            </w:r>
          </w:p>
        </w:tc>
        <w:tc>
          <w:tcPr>
            <w:tcW w:w="1980" w:type="dxa"/>
            <w:shd w:val="clear" w:color="auto" w:fill="E7F2F9"/>
            <w:tcMar>
              <w:top w:w="15" w:type="dxa"/>
              <w:left w:w="108" w:type="dxa"/>
              <w:bottom w:w="0" w:type="dxa"/>
              <w:right w:w="108" w:type="dxa"/>
            </w:tcMar>
            <w:hideMark/>
          </w:tcPr>
          <w:p w14:paraId="3EE4D986" w14:textId="77777777" w:rsidR="00BF1F50" w:rsidRPr="00D10A3D" w:rsidRDefault="00BF1F50" w:rsidP="0037312C">
            <w:pPr>
              <w:spacing w:before="40" w:after="40" w:line="220" w:lineRule="exact"/>
            </w:pPr>
            <w:r w:rsidRPr="00D10A3D">
              <w:t>Goal Performance</w:t>
            </w:r>
          </w:p>
        </w:tc>
        <w:tc>
          <w:tcPr>
            <w:tcW w:w="1890" w:type="dxa"/>
            <w:shd w:val="clear" w:color="auto" w:fill="E7F2F9"/>
            <w:tcMar>
              <w:top w:w="15" w:type="dxa"/>
              <w:left w:w="108" w:type="dxa"/>
              <w:bottom w:w="0" w:type="dxa"/>
              <w:right w:w="108" w:type="dxa"/>
            </w:tcMar>
            <w:hideMark/>
          </w:tcPr>
          <w:p w14:paraId="6C79C850" w14:textId="77777777" w:rsidR="00BF1F50" w:rsidRPr="00D10A3D" w:rsidRDefault="00BF1F50" w:rsidP="0037312C">
            <w:pPr>
              <w:spacing w:before="40" w:after="40" w:line="220" w:lineRule="exact"/>
            </w:pPr>
            <w:r w:rsidRPr="00D10A3D">
              <w:t>Goal Order</w:t>
            </w:r>
          </w:p>
        </w:tc>
        <w:tc>
          <w:tcPr>
            <w:tcW w:w="1842" w:type="dxa"/>
            <w:shd w:val="clear" w:color="auto" w:fill="E7F2F9"/>
            <w:tcMar>
              <w:top w:w="15" w:type="dxa"/>
              <w:left w:w="108" w:type="dxa"/>
              <w:bottom w:w="0" w:type="dxa"/>
              <w:right w:w="108" w:type="dxa"/>
            </w:tcMar>
            <w:hideMark/>
          </w:tcPr>
          <w:p w14:paraId="17068EB7" w14:textId="77777777" w:rsidR="00BF1F50" w:rsidRPr="00D10A3D" w:rsidRDefault="00BF1F50" w:rsidP="0037312C">
            <w:pPr>
              <w:spacing w:before="40" w:after="40" w:line="220" w:lineRule="exact"/>
            </w:pPr>
            <w:r w:rsidRPr="00D10A3D">
              <w:t>Goal Proposal</w:t>
            </w:r>
          </w:p>
        </w:tc>
        <w:tc>
          <w:tcPr>
            <w:tcW w:w="1848" w:type="dxa"/>
            <w:shd w:val="clear" w:color="auto" w:fill="E7F2F9"/>
            <w:tcMar>
              <w:top w:w="15" w:type="dxa"/>
              <w:left w:w="108" w:type="dxa"/>
              <w:bottom w:w="0" w:type="dxa"/>
              <w:right w:w="108" w:type="dxa"/>
            </w:tcMar>
            <w:hideMark/>
          </w:tcPr>
          <w:p w14:paraId="719DBA73" w14:textId="77777777" w:rsidR="00BF1F50" w:rsidRPr="00D10A3D" w:rsidRDefault="00BF1F50" w:rsidP="0037312C">
            <w:pPr>
              <w:spacing w:before="40" w:after="40" w:line="220" w:lineRule="exact"/>
            </w:pPr>
            <w:r w:rsidRPr="00D10A3D">
              <w:t>Goal Planned</w:t>
            </w:r>
          </w:p>
        </w:tc>
      </w:tr>
      <w:tr w:rsidR="00DF48FB" w:rsidRPr="00D10A3D" w14:paraId="2A011340"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F40BD4A" w14:textId="77777777" w:rsidR="00BF1F50" w:rsidRPr="00D10A3D" w:rsidRDefault="00BF1F50" w:rsidP="0037312C">
            <w:pPr>
              <w:spacing w:before="40" w:after="40" w:line="220" w:lineRule="exact"/>
            </w:pPr>
            <w:r w:rsidRPr="00D10A3D">
              <w:rPr>
                <w:b/>
                <w:bCs/>
              </w:rPr>
              <w:t>Immunization</w:t>
            </w:r>
          </w:p>
        </w:tc>
        <w:tc>
          <w:tcPr>
            <w:tcW w:w="1980" w:type="dxa"/>
            <w:shd w:val="clear" w:color="auto" w:fill="CBE5F2"/>
            <w:tcMar>
              <w:top w:w="15" w:type="dxa"/>
              <w:left w:w="108" w:type="dxa"/>
              <w:bottom w:w="0" w:type="dxa"/>
              <w:right w:w="108" w:type="dxa"/>
            </w:tcMar>
            <w:hideMark/>
          </w:tcPr>
          <w:p w14:paraId="71AABCA3" w14:textId="77777777" w:rsidR="00BF1F50" w:rsidRPr="00D10A3D" w:rsidRDefault="00BF1F50" w:rsidP="0037312C">
            <w:pPr>
              <w:spacing w:before="40" w:after="40" w:line="220" w:lineRule="exact"/>
            </w:pPr>
            <w:r w:rsidRPr="00D10A3D">
              <w:t>Immunization Performance</w:t>
            </w:r>
          </w:p>
        </w:tc>
        <w:tc>
          <w:tcPr>
            <w:tcW w:w="1890" w:type="dxa"/>
            <w:shd w:val="clear" w:color="auto" w:fill="CBE5F2"/>
            <w:tcMar>
              <w:top w:w="15" w:type="dxa"/>
              <w:left w:w="108" w:type="dxa"/>
              <w:bottom w:w="0" w:type="dxa"/>
              <w:right w:w="108" w:type="dxa"/>
            </w:tcMar>
            <w:hideMark/>
          </w:tcPr>
          <w:p w14:paraId="3E13A3B0" w14:textId="77777777" w:rsidR="00BF1F50" w:rsidRPr="00D10A3D" w:rsidRDefault="00BF1F50" w:rsidP="0037312C">
            <w:pPr>
              <w:spacing w:before="40" w:after="40" w:line="220" w:lineRule="exact"/>
            </w:pPr>
            <w:r w:rsidRPr="00D10A3D">
              <w:t>Immunization Order</w:t>
            </w:r>
          </w:p>
        </w:tc>
        <w:tc>
          <w:tcPr>
            <w:tcW w:w="1842" w:type="dxa"/>
            <w:shd w:val="clear" w:color="auto" w:fill="CBE5F2"/>
            <w:tcMar>
              <w:top w:w="15" w:type="dxa"/>
              <w:left w:w="108" w:type="dxa"/>
              <w:bottom w:w="0" w:type="dxa"/>
              <w:right w:w="108" w:type="dxa"/>
            </w:tcMar>
            <w:hideMark/>
          </w:tcPr>
          <w:p w14:paraId="127B7520" w14:textId="77777777" w:rsidR="00BF1F50" w:rsidRPr="00D10A3D" w:rsidRDefault="00BF1F50" w:rsidP="0037312C">
            <w:pPr>
              <w:spacing w:before="40" w:after="40" w:line="220" w:lineRule="exact"/>
            </w:pPr>
            <w:r w:rsidRPr="00D10A3D">
              <w:t>Immunization Proposal</w:t>
            </w:r>
          </w:p>
        </w:tc>
        <w:tc>
          <w:tcPr>
            <w:tcW w:w="1848" w:type="dxa"/>
            <w:shd w:val="clear" w:color="auto" w:fill="CBE5F2"/>
            <w:tcMar>
              <w:top w:w="15" w:type="dxa"/>
              <w:left w:w="108" w:type="dxa"/>
              <w:bottom w:w="0" w:type="dxa"/>
              <w:right w:w="108" w:type="dxa"/>
            </w:tcMar>
            <w:hideMark/>
          </w:tcPr>
          <w:p w14:paraId="25490C77" w14:textId="77777777" w:rsidR="00BF1F50" w:rsidRPr="00D10A3D" w:rsidRDefault="00BF1F50" w:rsidP="0037312C">
            <w:pPr>
              <w:spacing w:before="40" w:after="40" w:line="220" w:lineRule="exact"/>
            </w:pPr>
            <w:r w:rsidRPr="00D10A3D">
              <w:t>Immunization Planned</w:t>
            </w:r>
          </w:p>
        </w:tc>
      </w:tr>
      <w:tr w:rsidR="00DF48FB" w:rsidRPr="00D10A3D" w14:paraId="0D82DB5E" w14:textId="77777777" w:rsidTr="005754E8">
        <w:trPr>
          <w:trHeight w:val="848"/>
        </w:trPr>
        <w:tc>
          <w:tcPr>
            <w:tcW w:w="1970" w:type="dxa"/>
            <w:shd w:val="clear" w:color="auto" w:fill="DBE5F1" w:themeFill="accent1" w:themeFillTint="33"/>
            <w:tcMar>
              <w:top w:w="15" w:type="dxa"/>
              <w:left w:w="108" w:type="dxa"/>
              <w:bottom w:w="0" w:type="dxa"/>
              <w:right w:w="108" w:type="dxa"/>
            </w:tcMar>
            <w:hideMark/>
          </w:tcPr>
          <w:p w14:paraId="064C3DB8" w14:textId="77777777" w:rsidR="00BF1F50" w:rsidRPr="00D10A3D" w:rsidRDefault="00BF1F50" w:rsidP="0037312C">
            <w:pPr>
              <w:spacing w:before="40" w:after="40" w:line="220" w:lineRule="exact"/>
            </w:pPr>
            <w:r w:rsidRPr="00D10A3D">
              <w:rPr>
                <w:b/>
                <w:bCs/>
              </w:rPr>
              <w:t>Medication Treatment</w:t>
            </w:r>
          </w:p>
        </w:tc>
        <w:tc>
          <w:tcPr>
            <w:tcW w:w="1980" w:type="dxa"/>
            <w:shd w:val="clear" w:color="auto" w:fill="E7F2F9"/>
            <w:tcMar>
              <w:top w:w="15" w:type="dxa"/>
              <w:left w:w="108" w:type="dxa"/>
              <w:bottom w:w="0" w:type="dxa"/>
              <w:right w:w="108" w:type="dxa"/>
            </w:tcMar>
            <w:hideMark/>
          </w:tcPr>
          <w:p w14:paraId="35E8698D" w14:textId="77777777" w:rsidR="00BF1F50" w:rsidRPr="00D10A3D" w:rsidRDefault="00BF1F50" w:rsidP="0037312C">
            <w:pPr>
              <w:spacing w:before="40" w:after="40" w:line="220" w:lineRule="exact"/>
            </w:pPr>
            <w:r w:rsidRPr="00D10A3D">
              <w:t>Medication</w:t>
            </w:r>
          </w:p>
          <w:p w14:paraId="3026186C" w14:textId="77777777" w:rsidR="00BF1F50" w:rsidRPr="00D10A3D" w:rsidRDefault="00BF1F50" w:rsidP="0037312C">
            <w:pPr>
              <w:spacing w:before="40" w:after="40" w:line="220" w:lineRule="exact"/>
            </w:pPr>
            <w:r w:rsidRPr="00D10A3D">
              <w:t>Treatment Performance</w:t>
            </w:r>
          </w:p>
        </w:tc>
        <w:tc>
          <w:tcPr>
            <w:tcW w:w="1890" w:type="dxa"/>
            <w:shd w:val="clear" w:color="auto" w:fill="E7F2F9"/>
            <w:tcMar>
              <w:top w:w="15" w:type="dxa"/>
              <w:left w:w="108" w:type="dxa"/>
              <w:bottom w:w="0" w:type="dxa"/>
              <w:right w:w="108" w:type="dxa"/>
            </w:tcMar>
            <w:hideMark/>
          </w:tcPr>
          <w:p w14:paraId="4083A4AD" w14:textId="77777777" w:rsidR="00BF1F50" w:rsidRPr="00D10A3D" w:rsidRDefault="00BF1F50" w:rsidP="0037312C">
            <w:pPr>
              <w:spacing w:before="40" w:after="40" w:line="220" w:lineRule="exact"/>
            </w:pPr>
            <w:r w:rsidRPr="00D10A3D">
              <w:t>Medication</w:t>
            </w:r>
          </w:p>
          <w:p w14:paraId="15515897" w14:textId="77777777" w:rsidR="00BF1F50" w:rsidRPr="00D10A3D" w:rsidRDefault="00BF1F50" w:rsidP="0037312C">
            <w:pPr>
              <w:spacing w:before="40" w:after="40" w:line="220" w:lineRule="exact"/>
            </w:pPr>
            <w:r w:rsidRPr="00D10A3D">
              <w:t>Treatment Order</w:t>
            </w:r>
          </w:p>
        </w:tc>
        <w:tc>
          <w:tcPr>
            <w:tcW w:w="1842" w:type="dxa"/>
            <w:shd w:val="clear" w:color="auto" w:fill="E7F2F9"/>
            <w:tcMar>
              <w:top w:w="15" w:type="dxa"/>
              <w:left w:w="108" w:type="dxa"/>
              <w:bottom w:w="0" w:type="dxa"/>
              <w:right w:w="108" w:type="dxa"/>
            </w:tcMar>
            <w:hideMark/>
          </w:tcPr>
          <w:p w14:paraId="6CC0673A" w14:textId="77777777" w:rsidR="00BF1F50" w:rsidRPr="00D10A3D" w:rsidRDefault="00BF1F50" w:rsidP="0037312C">
            <w:pPr>
              <w:spacing w:before="40" w:after="40" w:line="220" w:lineRule="exact"/>
            </w:pPr>
            <w:r w:rsidRPr="00D10A3D">
              <w:t>Medication</w:t>
            </w:r>
          </w:p>
          <w:p w14:paraId="2C451C20" w14:textId="77777777" w:rsidR="00BF1F50" w:rsidRPr="00D10A3D" w:rsidRDefault="00BF1F50" w:rsidP="0037312C">
            <w:pPr>
              <w:spacing w:before="40" w:after="40" w:line="220" w:lineRule="exact"/>
            </w:pPr>
            <w:r w:rsidRPr="00D10A3D">
              <w:t>Treatment Proposal</w:t>
            </w:r>
          </w:p>
        </w:tc>
        <w:tc>
          <w:tcPr>
            <w:tcW w:w="1848" w:type="dxa"/>
            <w:shd w:val="clear" w:color="auto" w:fill="E7F2F9"/>
            <w:tcMar>
              <w:top w:w="15" w:type="dxa"/>
              <w:left w:w="108" w:type="dxa"/>
              <w:bottom w:w="0" w:type="dxa"/>
              <w:right w:w="108" w:type="dxa"/>
            </w:tcMar>
            <w:hideMark/>
          </w:tcPr>
          <w:p w14:paraId="7254BB6F" w14:textId="77777777" w:rsidR="00BF1F50" w:rsidRPr="00D10A3D" w:rsidRDefault="00BF1F50" w:rsidP="0037312C">
            <w:pPr>
              <w:spacing w:before="40" w:after="40" w:line="220" w:lineRule="exact"/>
            </w:pPr>
            <w:r w:rsidRPr="00D10A3D">
              <w:t>Medication</w:t>
            </w:r>
          </w:p>
          <w:p w14:paraId="37A779ED" w14:textId="77777777" w:rsidR="00BF1F50" w:rsidRPr="00D10A3D" w:rsidRDefault="00BF1F50" w:rsidP="0037312C">
            <w:pPr>
              <w:spacing w:before="40" w:after="40" w:line="220" w:lineRule="exact"/>
            </w:pPr>
            <w:r w:rsidRPr="00D10A3D">
              <w:t>Treatment Planned</w:t>
            </w:r>
          </w:p>
        </w:tc>
      </w:tr>
      <w:tr w:rsidR="00DF48FB" w:rsidRPr="00D10A3D" w14:paraId="4FA8466C" w14:textId="77777777" w:rsidTr="00941C92">
        <w:trPr>
          <w:trHeight w:val="711"/>
        </w:trPr>
        <w:tc>
          <w:tcPr>
            <w:tcW w:w="1970" w:type="dxa"/>
            <w:shd w:val="clear" w:color="auto" w:fill="DBE5F1" w:themeFill="accent1" w:themeFillTint="33"/>
            <w:tcMar>
              <w:top w:w="15" w:type="dxa"/>
              <w:left w:w="108" w:type="dxa"/>
              <w:bottom w:w="0" w:type="dxa"/>
              <w:right w:w="108" w:type="dxa"/>
            </w:tcMar>
            <w:hideMark/>
          </w:tcPr>
          <w:p w14:paraId="70266DAD" w14:textId="77777777" w:rsidR="00BF1F50" w:rsidRPr="00D10A3D" w:rsidRDefault="00BF1F50" w:rsidP="0037312C">
            <w:pPr>
              <w:spacing w:before="40" w:after="40" w:line="220" w:lineRule="exact"/>
            </w:pPr>
            <w:r w:rsidRPr="00D10A3D">
              <w:rPr>
                <w:b/>
                <w:bCs/>
              </w:rPr>
              <w:t>Procedure</w:t>
            </w:r>
          </w:p>
        </w:tc>
        <w:tc>
          <w:tcPr>
            <w:tcW w:w="1980" w:type="dxa"/>
            <w:shd w:val="clear" w:color="auto" w:fill="CBE5F2"/>
            <w:tcMar>
              <w:top w:w="15" w:type="dxa"/>
              <w:left w:w="108" w:type="dxa"/>
              <w:bottom w:w="0" w:type="dxa"/>
              <w:right w:w="108" w:type="dxa"/>
            </w:tcMar>
            <w:hideMark/>
          </w:tcPr>
          <w:p w14:paraId="0D4A7F76" w14:textId="77777777" w:rsidR="00BF1F50" w:rsidRPr="00D10A3D" w:rsidRDefault="00BF1F50" w:rsidP="0037312C">
            <w:pPr>
              <w:spacing w:before="40" w:after="40" w:line="220" w:lineRule="exact"/>
            </w:pPr>
            <w:r w:rsidRPr="00D10A3D">
              <w:t>Procedure Performance</w:t>
            </w:r>
          </w:p>
        </w:tc>
        <w:tc>
          <w:tcPr>
            <w:tcW w:w="1890" w:type="dxa"/>
            <w:shd w:val="clear" w:color="auto" w:fill="CBE5F2"/>
            <w:tcMar>
              <w:top w:w="15" w:type="dxa"/>
              <w:left w:w="108" w:type="dxa"/>
              <w:bottom w:w="0" w:type="dxa"/>
              <w:right w:w="108" w:type="dxa"/>
            </w:tcMar>
            <w:hideMark/>
          </w:tcPr>
          <w:p w14:paraId="7E087DD9" w14:textId="77777777" w:rsidR="00BF1F50" w:rsidRPr="00D10A3D" w:rsidRDefault="00BF1F50" w:rsidP="0037312C">
            <w:pPr>
              <w:spacing w:before="40" w:after="40" w:line="220" w:lineRule="exact"/>
            </w:pPr>
            <w:r w:rsidRPr="00D10A3D">
              <w:t>Procedure Order</w:t>
            </w:r>
          </w:p>
        </w:tc>
        <w:tc>
          <w:tcPr>
            <w:tcW w:w="1842" w:type="dxa"/>
            <w:shd w:val="clear" w:color="auto" w:fill="CBE5F2"/>
            <w:tcMar>
              <w:top w:w="15" w:type="dxa"/>
              <w:left w:w="108" w:type="dxa"/>
              <w:bottom w:w="0" w:type="dxa"/>
              <w:right w:w="108" w:type="dxa"/>
            </w:tcMar>
            <w:hideMark/>
          </w:tcPr>
          <w:p w14:paraId="26D0DF93" w14:textId="77777777" w:rsidR="00BF1F50" w:rsidRPr="00D10A3D" w:rsidRDefault="00BF1F50" w:rsidP="0037312C">
            <w:pPr>
              <w:spacing w:before="40" w:after="40" w:line="220" w:lineRule="exact"/>
            </w:pPr>
            <w:r w:rsidRPr="00D10A3D">
              <w:t>Procedure Proposal</w:t>
            </w:r>
          </w:p>
        </w:tc>
        <w:tc>
          <w:tcPr>
            <w:tcW w:w="1848" w:type="dxa"/>
            <w:shd w:val="clear" w:color="auto" w:fill="CBE5F2"/>
            <w:tcMar>
              <w:top w:w="15" w:type="dxa"/>
              <w:left w:w="108" w:type="dxa"/>
              <w:bottom w:w="0" w:type="dxa"/>
              <w:right w:w="108" w:type="dxa"/>
            </w:tcMar>
            <w:hideMark/>
          </w:tcPr>
          <w:p w14:paraId="361DDA0D" w14:textId="77777777" w:rsidR="00BF1F50" w:rsidRPr="00D10A3D" w:rsidRDefault="00BF1F50" w:rsidP="0037312C">
            <w:pPr>
              <w:spacing w:before="40" w:after="40" w:line="220" w:lineRule="exact"/>
            </w:pPr>
            <w:r w:rsidRPr="00D10A3D">
              <w:t>Procedure Planned</w:t>
            </w:r>
          </w:p>
        </w:tc>
      </w:tr>
    </w:tbl>
    <w:p w14:paraId="5364A804" w14:textId="77777777" w:rsidR="00CA4222" w:rsidRDefault="00CA4222" w:rsidP="007E3600"/>
    <w:p w14:paraId="29346DE2" w14:textId="3EF971B9" w:rsidR="00B719D5" w:rsidRDefault="006264F6" w:rsidP="00D10A3D">
      <w:pPr>
        <w:pStyle w:val="Heading3"/>
      </w:pPr>
      <w:bookmarkStart w:id="88" w:name="_Toc398046634"/>
      <w:r>
        <w:t xml:space="preserve">Statements about </w:t>
      </w:r>
      <w:r w:rsidR="00B719D5">
        <w:t>Observations</w:t>
      </w:r>
      <w:bookmarkEnd w:id="88"/>
    </w:p>
    <w:p w14:paraId="1BD18D2F" w14:textId="58F576C8" w:rsidR="000670AA" w:rsidRDefault="000670AA" w:rsidP="00D10A3D">
      <w:pPr>
        <w:pStyle w:val="BodyText"/>
      </w:pPr>
      <w:r>
        <w:t>Clinical statements about observations are composed using a topic of type Observable</w:t>
      </w:r>
      <w:r w:rsidR="002F76DF">
        <w:t xml:space="preserve"> and modality of type Observation</w:t>
      </w:r>
      <w:r>
        <w:t xml:space="preserve">. The QIDAM </w:t>
      </w:r>
      <w:r w:rsidR="00C24D41">
        <w:t>contains these Observables:</w:t>
      </w:r>
    </w:p>
    <w:p w14:paraId="09485509" w14:textId="179F61FB" w:rsidR="000670AA" w:rsidRDefault="006E459C" w:rsidP="00695885">
      <w:pPr>
        <w:pStyle w:val="ListParagraph"/>
        <w:numPr>
          <w:ilvl w:val="0"/>
          <w:numId w:val="24"/>
        </w:numPr>
      </w:pPr>
      <w:proofErr w:type="spellStart"/>
      <w:r w:rsidRPr="007E3600">
        <w:rPr>
          <w:b/>
        </w:rPr>
        <w:t>AdverseReaction</w:t>
      </w:r>
      <w:proofErr w:type="spellEnd"/>
      <w:r w:rsidR="00BF76D6">
        <w:t>:</w:t>
      </w:r>
      <w:r w:rsidR="00907F86">
        <w:t xml:space="preserve"> </w:t>
      </w:r>
      <w:r w:rsidR="007F1640">
        <w:t>A</w:t>
      </w:r>
      <w:r w:rsidR="007F1640" w:rsidRPr="007F1640">
        <w:t xml:space="preserve">n unexpected reaction suspected to be </w:t>
      </w:r>
      <w:r w:rsidR="007F1640">
        <w:t xml:space="preserve">related to the exposure of the </w:t>
      </w:r>
      <w:r w:rsidR="00C11DEF">
        <w:t>patient</w:t>
      </w:r>
      <w:r w:rsidR="007F1640" w:rsidRPr="007F1640">
        <w:t xml:space="preserve"> to a substance.</w:t>
      </w:r>
      <w:r w:rsidR="007F1640">
        <w:t xml:space="preserve"> The substance may be</w:t>
      </w:r>
      <w:r w:rsidR="00766932">
        <w:t xml:space="preserve"> a medication, immunization, food, or environmental agent. An adverse reaction can range from a mild reaction, such as a harmless rash</w:t>
      </w:r>
      <w:r w:rsidR="00BE0EA1">
        <w:t>,</w:t>
      </w:r>
      <w:r w:rsidR="00766932">
        <w:t xml:space="preserve"> to a severe and life-threatening condition. </w:t>
      </w:r>
      <w:r w:rsidR="00BE0EA1">
        <w:t>Reactions</w:t>
      </w:r>
      <w:r w:rsidR="00766932">
        <w:t xml:space="preserve"> can occur immediately or develop over time. For example, a patient may develop a rash after taking </w:t>
      </w:r>
      <w:r w:rsidR="007F1640">
        <w:t xml:space="preserve">a </w:t>
      </w:r>
      <w:proofErr w:type="spellStart"/>
      <w:r w:rsidR="007F1640">
        <w:t>sulpha</w:t>
      </w:r>
      <w:proofErr w:type="spellEnd"/>
      <w:r w:rsidR="007F1640">
        <w:t xml:space="preserve"> </w:t>
      </w:r>
      <w:r w:rsidR="00766932">
        <w:t>medication.</w:t>
      </w:r>
      <w:r w:rsidR="007F1640">
        <w:t xml:space="preserve"> </w:t>
      </w:r>
      <w:proofErr w:type="spellStart"/>
      <w:r w:rsidR="007F1640">
        <w:t>AdverseReaction</w:t>
      </w:r>
      <w:proofErr w:type="spellEnd"/>
      <w:r w:rsidR="007F1640">
        <w:t xml:space="preserve"> model</w:t>
      </w:r>
      <w:r w:rsidR="00BE0EA1">
        <w:t>s</w:t>
      </w:r>
      <w:r w:rsidR="007F1640">
        <w:t xml:space="preserve"> an actual instance of a reaction</w:t>
      </w:r>
      <w:r w:rsidR="00863321">
        <w:t xml:space="preserve"> </w:t>
      </w:r>
      <w:r w:rsidR="00BE0EA1">
        <w:t>(</w:t>
      </w:r>
      <w:r w:rsidR="00863321">
        <w:t>i.e.</w:t>
      </w:r>
      <w:r w:rsidR="007F1640">
        <w:t>, an event</w:t>
      </w:r>
      <w:r w:rsidR="00BE0EA1">
        <w:t>)</w:t>
      </w:r>
      <w:r w:rsidR="007F1640">
        <w:t xml:space="preserve">, whereas </w:t>
      </w:r>
      <w:proofErr w:type="spellStart"/>
      <w:r w:rsidR="007F1640">
        <w:t>AllergyIntolerance</w:t>
      </w:r>
      <w:proofErr w:type="spellEnd"/>
      <w:r w:rsidR="007F1640">
        <w:t xml:space="preserve"> models a known susceptibility.</w:t>
      </w:r>
    </w:p>
    <w:p w14:paraId="17AEAE1B" w14:textId="587EA363" w:rsidR="006E459C" w:rsidRDefault="006E459C" w:rsidP="00695885">
      <w:pPr>
        <w:pStyle w:val="ListParagraph"/>
        <w:numPr>
          <w:ilvl w:val="0"/>
          <w:numId w:val="24"/>
        </w:numPr>
      </w:pPr>
      <w:proofErr w:type="spellStart"/>
      <w:r w:rsidRPr="007E3600">
        <w:rPr>
          <w:b/>
        </w:rPr>
        <w:t>AllergyIntolerance</w:t>
      </w:r>
      <w:proofErr w:type="spellEnd"/>
      <w:r>
        <w:t>:</w:t>
      </w:r>
      <w:r w:rsidR="00766932" w:rsidRPr="00766932">
        <w:t xml:space="preserve"> </w:t>
      </w:r>
      <w:r w:rsidR="007F1640">
        <w:t xml:space="preserve">Indicates that the </w:t>
      </w:r>
      <w:r w:rsidR="007F1640" w:rsidRPr="007F1640">
        <w:t xml:space="preserve">patient has a susceptibility to an </w:t>
      </w:r>
      <w:r w:rsidR="007F1640" w:rsidRPr="00766932">
        <w:t xml:space="preserve">undesirable physiologic or other reaction </w:t>
      </w:r>
      <w:r w:rsidR="007F1640" w:rsidRPr="007F1640">
        <w:t>upon exposure to a specified</w:t>
      </w:r>
      <w:r w:rsidR="007F1640">
        <w:t xml:space="preserve"> stimulus. This stimulus may be a substance or an activity. The reaction is not seen in most individuals who are exposed to the type and magnitude of the stimulus (e.g., the quantity of substance). Examples of </w:t>
      </w:r>
      <w:proofErr w:type="spellStart"/>
      <w:r w:rsidR="007F1640">
        <w:t>AllergyIntolerance</w:t>
      </w:r>
      <w:proofErr w:type="spellEnd"/>
      <w:r w:rsidR="007F1640">
        <w:t xml:space="preserve"> are a known allergy to penicillin</w:t>
      </w:r>
      <w:r w:rsidR="00BE0EA1">
        <w:t xml:space="preserve"> or</w:t>
      </w:r>
      <w:r w:rsidR="007F1640">
        <w:t xml:space="preserve"> intolerance to MRI.</w:t>
      </w:r>
    </w:p>
    <w:p w14:paraId="4CDEC64B" w14:textId="2E78EDAE" w:rsidR="006E459C" w:rsidRDefault="006E459C" w:rsidP="00695885">
      <w:pPr>
        <w:pStyle w:val="ListParagraph"/>
        <w:numPr>
          <w:ilvl w:val="0"/>
          <w:numId w:val="24"/>
        </w:numPr>
      </w:pPr>
      <w:proofErr w:type="spellStart"/>
      <w:r w:rsidRPr="007E3600">
        <w:rPr>
          <w:b/>
        </w:rPr>
        <w:t>CareExperience</w:t>
      </w:r>
      <w:proofErr w:type="spellEnd"/>
      <w:r>
        <w:t>:</w:t>
      </w:r>
      <w:r w:rsidR="00766932">
        <w:t xml:space="preserve"> </w:t>
      </w:r>
      <w:r w:rsidR="00766932" w:rsidRPr="00766932">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w:t>
      </w:r>
      <w:r w:rsidR="00BE0EA1">
        <w:t>from</w:t>
      </w:r>
      <w:r w:rsidR="00766932" w:rsidRPr="00766932">
        <w:t xml:space="preserve"> care provided in the past. For example, a patient receiving chemotherapy who has not responded to first</w:t>
      </w:r>
      <w:r w:rsidR="00BE0EA1">
        <w:t>-</w:t>
      </w:r>
      <w:r w:rsidR="00766932" w:rsidRPr="00766932">
        <w:t xml:space="preserve">line medication treatment or who no </w:t>
      </w:r>
      <w:r w:rsidR="00766932" w:rsidRPr="00766932">
        <w:lastRenderedPageBreak/>
        <w:t>longer responds to such therapy may require second</w:t>
      </w:r>
      <w:r w:rsidR="00BE0EA1">
        <w:t>-</w:t>
      </w:r>
      <w:r w:rsidR="00766932" w:rsidRPr="00766932">
        <w:t>tier treatment. Such a patient’s experience of care is an important factor in defining subsequent treatment</w:t>
      </w:r>
      <w:r w:rsidR="00BE0EA1">
        <w:t>,</w:t>
      </w:r>
      <w:r w:rsidR="00766932" w:rsidRPr="00766932">
        <w:t xml:space="preserve"> which can be driven by patient preference.</w:t>
      </w:r>
    </w:p>
    <w:p w14:paraId="1693892A" w14:textId="174AD70C" w:rsidR="006E459C" w:rsidRDefault="006E459C" w:rsidP="00695885">
      <w:pPr>
        <w:pStyle w:val="ListParagraph"/>
        <w:numPr>
          <w:ilvl w:val="0"/>
          <w:numId w:val="24"/>
        </w:numPr>
      </w:pPr>
      <w:r w:rsidRPr="007E3600">
        <w:rPr>
          <w:b/>
        </w:rPr>
        <w:t>Condition</w:t>
      </w:r>
      <w:r>
        <w:t>:</w:t>
      </w:r>
      <w:r w:rsidR="00766932" w:rsidRPr="00766932">
        <w:t xml:space="preserve"> </w:t>
      </w:r>
      <w:r w:rsidR="00C11DEF">
        <w:t xml:space="preserve">Health </w:t>
      </w:r>
      <w:r w:rsidR="00766932" w:rsidRPr="00766932">
        <w:t>conditions, problems</w:t>
      </w:r>
      <w:r w:rsidR="00BE0EA1">
        <w:t>,</w:t>
      </w:r>
      <w:r w:rsidR="00766932" w:rsidRPr="00766932">
        <w:t xml:space="preserve"> or diag</w:t>
      </w:r>
      <w:r w:rsidR="00C40869">
        <w:t xml:space="preserve">noses recognized by a clinician </w:t>
      </w:r>
      <w:r w:rsidR="00C11DEF" w:rsidRPr="00C11DEF">
        <w:t>as relevant for tracking and reporting purposes</w:t>
      </w:r>
      <w:r w:rsidR="00C40869">
        <w:t>.</w:t>
      </w:r>
      <w:r w:rsidR="00766932" w:rsidRPr="00766932">
        <w:t xml:space="preserve"> </w:t>
      </w:r>
      <w:r w:rsidR="00157296" w:rsidRPr="00157296">
        <w:t xml:space="preserve">The Condition </w:t>
      </w:r>
      <w:r w:rsidR="00157296">
        <w:t xml:space="preserve">class </w:t>
      </w:r>
      <w:r w:rsidR="00157296" w:rsidRPr="00157296">
        <w:t xml:space="preserve">specifically excludes </w:t>
      </w:r>
      <w:proofErr w:type="spellStart"/>
      <w:r w:rsidR="00157296" w:rsidRPr="00157296">
        <w:t>AdverseReactions</w:t>
      </w:r>
      <w:proofErr w:type="spellEnd"/>
      <w:r w:rsidR="00157296" w:rsidRPr="00157296">
        <w:t xml:space="preserve"> and </w:t>
      </w:r>
      <w:proofErr w:type="spellStart"/>
      <w:r w:rsidR="00157296" w:rsidRPr="00157296">
        <w:t>AllergyIntolerances</w:t>
      </w:r>
      <w:proofErr w:type="spellEnd"/>
      <w:r w:rsidR="00157296" w:rsidRPr="00157296">
        <w:t xml:space="preserve"> as those are </w:t>
      </w:r>
      <w:r w:rsidR="00157296">
        <w:t>modeled in their own classes</w:t>
      </w:r>
      <w:r w:rsidR="00157296" w:rsidRPr="00157296">
        <w:t>.</w:t>
      </w:r>
      <w:r w:rsidR="00BE0EA1">
        <w:t xml:space="preserve"> </w:t>
      </w:r>
      <w:r w:rsidR="00766932" w:rsidRPr="00766932">
        <w:t>The</w:t>
      </w:r>
      <w:r w:rsidR="00BE0EA1">
        <w:t xml:space="preserve"> Condition class has</w:t>
      </w:r>
      <w:r w:rsidR="00766932" w:rsidRPr="00766932">
        <w:t xml:space="preserve"> many uses</w:t>
      </w:r>
      <w:r w:rsidR="00BE0EA1">
        <w:t>,</w:t>
      </w:r>
      <w:r w:rsidR="00766932" w:rsidRPr="00766932">
        <w:t xml:space="preserve"> including recording a </w:t>
      </w:r>
      <w:r w:rsidR="00C40869">
        <w:t>concern or a d</w:t>
      </w:r>
      <w:r w:rsidR="00766932" w:rsidRPr="00766932">
        <w:t>iagnosis duri</w:t>
      </w:r>
      <w:r w:rsidR="00157296">
        <w:t xml:space="preserve">ng an </w:t>
      </w:r>
      <w:r w:rsidR="00C40869">
        <w:t>encounter</w:t>
      </w:r>
      <w:r w:rsidR="00BE0EA1">
        <w:t xml:space="preserve"> or</w:t>
      </w:r>
      <w:r w:rsidR="00C40869">
        <w:t xml:space="preserve"> populating a p</w:t>
      </w:r>
      <w:r w:rsidR="00157296">
        <w:t>r</w:t>
      </w:r>
      <w:r w:rsidR="00C40869">
        <w:t>oblem l</w:t>
      </w:r>
      <w:r w:rsidR="00766932" w:rsidRPr="00766932">
        <w:t xml:space="preserve">ist or a </w:t>
      </w:r>
      <w:r w:rsidR="00C40869">
        <w:t>s</w:t>
      </w:r>
      <w:r w:rsidR="00766932" w:rsidRPr="00766932">
        <w:t xml:space="preserve">ummary </w:t>
      </w:r>
      <w:r w:rsidR="00C40869">
        <w:t>statement, such as a d</w:t>
      </w:r>
      <w:r w:rsidR="00766932" w:rsidRPr="00766932">
        <w:t xml:space="preserve">ischarge </w:t>
      </w:r>
      <w:r w:rsidR="00C40869">
        <w:t>s</w:t>
      </w:r>
      <w:r w:rsidR="00766932" w:rsidRPr="00766932">
        <w:t>ummary.</w:t>
      </w:r>
    </w:p>
    <w:p w14:paraId="47E248AB" w14:textId="0B4CE3F5" w:rsidR="006E459C" w:rsidRDefault="006E459C" w:rsidP="00695885">
      <w:pPr>
        <w:pStyle w:val="ListParagraph"/>
        <w:numPr>
          <w:ilvl w:val="0"/>
          <w:numId w:val="24"/>
        </w:numPr>
      </w:pPr>
      <w:r w:rsidRPr="007E3600">
        <w:rPr>
          <w:b/>
        </w:rPr>
        <w:t>Contraindication</w:t>
      </w:r>
      <w:r>
        <w:t>:</w:t>
      </w:r>
      <w:r w:rsidR="00766932">
        <w:t xml:space="preserve"> </w:t>
      </w:r>
      <w:r w:rsidR="008126A2">
        <w:t>A</w:t>
      </w:r>
      <w:r w:rsidR="00766932">
        <w:t xml:space="preserve"> </w:t>
      </w:r>
      <w:r w:rsidR="00802A38">
        <w:t xml:space="preserve">concern about the </w:t>
      </w:r>
      <w:r w:rsidR="006961AA">
        <w:t>performance of</w:t>
      </w:r>
      <w:r w:rsidR="00802A38">
        <w:t xml:space="preserve"> </w:t>
      </w:r>
      <w:r w:rsidR="00522A6A">
        <w:t xml:space="preserve">an </w:t>
      </w:r>
      <w:r w:rsidR="00766932">
        <w:t>action</w:t>
      </w:r>
      <w:r w:rsidR="00522A6A">
        <w:t xml:space="preserve"> (proposed, ongoing, or past)</w:t>
      </w:r>
      <w:r w:rsidR="00F56FCF">
        <w:t>—</w:t>
      </w:r>
      <w:r w:rsidR="00522A6A">
        <w:t xml:space="preserve"> e.g., medication intake</w:t>
      </w:r>
      <w:r w:rsidR="006961AA">
        <w:t>, due to a health reason</w:t>
      </w:r>
      <w:r w:rsidR="00766932">
        <w:t>. A contraindication is a specific situation in which a drug, procedure, or surgery should not be used because it may be harmful to the patient.</w:t>
      </w:r>
      <w:r w:rsidR="00802A38">
        <w:t xml:space="preserve"> </w:t>
      </w:r>
      <w:r w:rsidR="006961AA">
        <w:t xml:space="preserve">Contraindications </w:t>
      </w:r>
      <w:r w:rsidR="00522A6A">
        <w:t xml:space="preserve">do </w:t>
      </w:r>
      <w:r w:rsidR="006961AA">
        <w:t xml:space="preserve">not </w:t>
      </w:r>
      <w:r w:rsidR="00522A6A">
        <w:t xml:space="preserve">represent </w:t>
      </w:r>
      <w:r w:rsidR="006961AA">
        <w:t>concern</w:t>
      </w:r>
      <w:r w:rsidR="00522A6A">
        <w:t>s that are</w:t>
      </w:r>
      <w:r w:rsidR="006961AA">
        <w:t xml:space="preserve"> administrative</w:t>
      </w:r>
      <w:r w:rsidR="00F56FCF">
        <w:t>—</w:t>
      </w:r>
      <w:r w:rsidR="006961AA">
        <w:t xml:space="preserve">e.g., lack of consent, insurance coverage. </w:t>
      </w:r>
      <w:r w:rsidR="008126A2">
        <w:t xml:space="preserve">Contraindications are different from the action modality </w:t>
      </w:r>
      <w:proofErr w:type="spellStart"/>
      <w:r w:rsidR="008126A2">
        <w:t>ProposalAgainst</w:t>
      </w:r>
      <w:proofErr w:type="spellEnd"/>
      <w:r w:rsidR="008126A2">
        <w:t xml:space="preserve"> (though a contraindication may be the basis for proposing against an action). Contraindicati</w:t>
      </w:r>
      <w:r w:rsidR="00522A6A">
        <w:t xml:space="preserve">ons also are different than </w:t>
      </w:r>
      <w:r w:rsidR="008126A2">
        <w:t>conditions, such as pregnancy or a bleeding ulcer</w:t>
      </w:r>
      <w:r w:rsidR="00F56FCF">
        <w:t>,</w:t>
      </w:r>
      <w:r w:rsidR="008126A2">
        <w:t xml:space="preserve"> which may </w:t>
      </w:r>
      <w:r w:rsidR="00522A6A">
        <w:t>be the basis for contraindications.</w:t>
      </w:r>
      <w:r w:rsidR="008126A2">
        <w:t xml:space="preserve"> </w:t>
      </w:r>
      <w:r w:rsidR="008E37E2">
        <w:t xml:space="preserve">An example of a </w:t>
      </w:r>
      <w:r w:rsidR="008126A2">
        <w:t xml:space="preserve">contraindication </w:t>
      </w:r>
      <w:r w:rsidR="008E37E2">
        <w:t xml:space="preserve">is </w:t>
      </w:r>
      <w:r w:rsidR="00522A6A">
        <w:t>for a c</w:t>
      </w:r>
      <w:r w:rsidR="008126A2">
        <w:t>ategory X medication</w:t>
      </w:r>
      <w:r w:rsidR="00175B24">
        <w:t xml:space="preserve"> (medications deemed unsafe in pregnancy)</w:t>
      </w:r>
      <w:r w:rsidR="008E37E2">
        <w:t>. The rationale is that</w:t>
      </w:r>
      <w:r w:rsidR="008126A2">
        <w:t xml:space="preserve"> </w:t>
      </w:r>
      <w:r w:rsidR="008E37E2">
        <w:t>the patient is pregnant (a condition). The contraindication</w:t>
      </w:r>
      <w:r w:rsidR="008126A2">
        <w:t xml:space="preserve"> might lead to a proposal against prescribing a statin</w:t>
      </w:r>
      <w:r w:rsidR="00522A6A">
        <w:t>, a category X medication</w:t>
      </w:r>
      <w:r w:rsidR="008126A2">
        <w:t>.</w:t>
      </w:r>
    </w:p>
    <w:p w14:paraId="653F142F" w14:textId="70AE4854" w:rsidR="006E459C" w:rsidRDefault="006E459C" w:rsidP="00695885">
      <w:pPr>
        <w:pStyle w:val="ListParagraph"/>
        <w:numPr>
          <w:ilvl w:val="0"/>
          <w:numId w:val="24"/>
        </w:numPr>
      </w:pPr>
      <w:proofErr w:type="spellStart"/>
      <w:r w:rsidRPr="007E3600">
        <w:rPr>
          <w:b/>
        </w:rPr>
        <w:t>FamilyHistory</w:t>
      </w:r>
      <w:proofErr w:type="spellEnd"/>
      <w:r>
        <w:t>:</w:t>
      </w:r>
      <w:r w:rsidR="00CA5B2D">
        <w:t xml:space="preserve"> Significant health event or condition </w:t>
      </w:r>
      <w:r w:rsidR="006961AA">
        <w:t>in</w:t>
      </w:r>
      <w:r w:rsidR="00CA5B2D">
        <w:t xml:space="preserve"> people related to the </w:t>
      </w:r>
      <w:r w:rsidR="006961AA">
        <w:t>patient</w:t>
      </w:r>
      <w:r w:rsidR="00CA5B2D">
        <w:t xml:space="preserve"> </w:t>
      </w:r>
      <w:r w:rsidR="00175B24">
        <w:t xml:space="preserve">and </w:t>
      </w:r>
      <w:r w:rsidR="00CA5B2D">
        <w:t xml:space="preserve">relevant in the context of care for the </w:t>
      </w:r>
      <w:r w:rsidR="006961AA">
        <w:t>patient</w:t>
      </w:r>
      <w:r w:rsidR="00CA5B2D">
        <w:t xml:space="preserve">. This information can be known to different levels of accuracy. </w:t>
      </w:r>
      <w:r w:rsidR="006961AA">
        <w:t>S</w:t>
      </w:r>
      <w:r w:rsidR="00CA5B2D">
        <w:t>ometimes the person can be identified (</w:t>
      </w:r>
      <w:r w:rsidR="00903FB1">
        <w:t>“</w:t>
      </w:r>
      <w:r w:rsidR="00CA5B2D">
        <w:t xml:space="preserve">my aunt </w:t>
      </w:r>
      <w:r w:rsidR="00903FB1">
        <w:t>A</w:t>
      </w:r>
      <w:r w:rsidR="00CA5B2D">
        <w:t>gatha</w:t>
      </w:r>
      <w:r w:rsidR="00903FB1">
        <w:t>”</w:t>
      </w:r>
      <w:r w:rsidR="00CA5B2D">
        <w:t>) and sometimes all that is known is that the person was an uncle.</w:t>
      </w:r>
      <w:r w:rsidR="006961AA">
        <w:t xml:space="preserve"> Examples of family history are “father has heart disease”, “maternal aunt had breast cancer </w:t>
      </w:r>
      <w:r w:rsidR="00175B24">
        <w:t xml:space="preserve">with onset </w:t>
      </w:r>
      <w:r w:rsidR="006961AA">
        <w:t>at the age of 38</w:t>
      </w:r>
      <w:r w:rsidR="005C7790">
        <w:t xml:space="preserve"> years</w:t>
      </w:r>
      <w:r w:rsidR="006961AA">
        <w:t>”.</w:t>
      </w:r>
    </w:p>
    <w:p w14:paraId="360BA2DF" w14:textId="6BD93DAD" w:rsidR="006E459C" w:rsidRDefault="006E459C" w:rsidP="00695885">
      <w:pPr>
        <w:pStyle w:val="ListParagraph"/>
        <w:numPr>
          <w:ilvl w:val="0"/>
          <w:numId w:val="24"/>
        </w:numPr>
      </w:pPr>
      <w:proofErr w:type="spellStart"/>
      <w:r w:rsidRPr="007E3600">
        <w:rPr>
          <w:b/>
        </w:rPr>
        <w:t>ObservationResult</w:t>
      </w:r>
      <w:proofErr w:type="spellEnd"/>
      <w:r>
        <w:t>:</w:t>
      </w:r>
      <w:r w:rsidR="005808D2">
        <w:t xml:space="preserve"> Assertions and me</w:t>
      </w:r>
      <w:r w:rsidR="005C7790">
        <w:t>asurements made about a patient</w:t>
      </w:r>
      <w:r w:rsidR="005808D2">
        <w:t xml:space="preserve">. </w:t>
      </w:r>
      <w:proofErr w:type="spellStart"/>
      <w:r w:rsidR="005808D2">
        <w:t>ObservationResults</w:t>
      </w:r>
      <w:proofErr w:type="spellEnd"/>
      <w:r w:rsidR="005808D2">
        <w:t xml:space="preserve"> are a central element in healthcare, used to support diagnosis, monitor progress, determine baselines and patterns</w:t>
      </w:r>
      <w:r w:rsidR="00903FB1">
        <w:t>,</w:t>
      </w:r>
      <w:r w:rsidR="005808D2">
        <w:t xml:space="preserve"> and even capture demographic characteristics. Fundamentally, observations are name/value pair assertions. </w:t>
      </w:r>
      <w:proofErr w:type="spellStart"/>
      <w:r w:rsidR="00D64710">
        <w:t>ObservationResult</w:t>
      </w:r>
      <w:proofErr w:type="spellEnd"/>
      <w:r w:rsidR="00D64710">
        <w:t xml:space="preserve"> is an abstract class. In clinical statements, one of the following subtypes must be used:</w:t>
      </w:r>
    </w:p>
    <w:p w14:paraId="775334C7" w14:textId="1D37D6A0" w:rsidR="005808D2" w:rsidRDefault="006E459C" w:rsidP="00695885">
      <w:pPr>
        <w:pStyle w:val="ListParagraph"/>
        <w:numPr>
          <w:ilvl w:val="1"/>
          <w:numId w:val="24"/>
        </w:numPr>
      </w:pPr>
      <w:proofErr w:type="spellStart"/>
      <w:r w:rsidRPr="007E3600">
        <w:rPr>
          <w:b/>
        </w:rPr>
        <w:t>SimpleObservationResult</w:t>
      </w:r>
      <w:proofErr w:type="spellEnd"/>
      <w:r>
        <w:t>:</w:t>
      </w:r>
      <w:r w:rsidR="005808D2">
        <w:t xml:space="preserve"> Measurements and simple </w:t>
      </w:r>
      <w:r w:rsidR="00932215">
        <w:t>assertions having a single value</w:t>
      </w:r>
      <w:r w:rsidR="005808D2">
        <w:t xml:space="preserve">. </w:t>
      </w:r>
      <w:r w:rsidR="00D64710">
        <w:t>Examples of simple observation results are</w:t>
      </w:r>
      <w:r w:rsidR="005808D2">
        <w:t>:</w:t>
      </w:r>
    </w:p>
    <w:p w14:paraId="4E1CA82F" w14:textId="77777777" w:rsidR="005808D2" w:rsidRDefault="005808D2" w:rsidP="00695885">
      <w:pPr>
        <w:pStyle w:val="ListParagraph"/>
        <w:numPr>
          <w:ilvl w:val="2"/>
          <w:numId w:val="24"/>
        </w:numPr>
      </w:pPr>
      <w:r>
        <w:t>Vital signs: temperature, blood pressure, respiration rate</w:t>
      </w:r>
    </w:p>
    <w:p w14:paraId="3C6CF083" w14:textId="6919A850" w:rsidR="005808D2" w:rsidRDefault="005808D2" w:rsidP="00695885">
      <w:pPr>
        <w:pStyle w:val="ListParagraph"/>
        <w:numPr>
          <w:ilvl w:val="2"/>
          <w:numId w:val="24"/>
        </w:numPr>
      </w:pPr>
      <w:r>
        <w:t xml:space="preserve">Measurements emitted by </w:t>
      </w:r>
      <w:r w:rsidR="00903FB1">
        <w:t>d</w:t>
      </w:r>
      <w:r>
        <w:t>evices</w:t>
      </w:r>
    </w:p>
    <w:p w14:paraId="3A539879" w14:textId="185AF130" w:rsidR="005808D2" w:rsidRDefault="005808D2" w:rsidP="00695885">
      <w:pPr>
        <w:pStyle w:val="ListParagraph"/>
        <w:numPr>
          <w:ilvl w:val="2"/>
          <w:numId w:val="24"/>
        </w:numPr>
      </w:pPr>
      <w:r>
        <w:t>Personal characteristics: height, weight, eye</w:t>
      </w:r>
      <w:r w:rsidR="00903FB1">
        <w:t xml:space="preserve"> </w:t>
      </w:r>
      <w:r>
        <w:t>color</w:t>
      </w:r>
    </w:p>
    <w:p w14:paraId="340D2D5A" w14:textId="77777777" w:rsidR="005808D2" w:rsidRDefault="005808D2" w:rsidP="00695885">
      <w:pPr>
        <w:pStyle w:val="ListParagraph"/>
        <w:numPr>
          <w:ilvl w:val="2"/>
          <w:numId w:val="24"/>
        </w:numPr>
      </w:pPr>
      <w:r>
        <w:t>Social history: tobacco use, family supports, cognitive status</w:t>
      </w:r>
    </w:p>
    <w:p w14:paraId="03389A02" w14:textId="0B783EC5" w:rsidR="006E459C" w:rsidRDefault="005808D2" w:rsidP="00695885">
      <w:pPr>
        <w:pStyle w:val="ListParagraph"/>
        <w:numPr>
          <w:ilvl w:val="2"/>
          <w:numId w:val="24"/>
        </w:numPr>
      </w:pPr>
      <w:r>
        <w:t>Core characteristics: blood type</w:t>
      </w:r>
    </w:p>
    <w:p w14:paraId="6CD2E64E" w14:textId="40FED652" w:rsidR="00B85B1F" w:rsidRDefault="00D00884" w:rsidP="00695885">
      <w:pPr>
        <w:pStyle w:val="ListParagraph"/>
        <w:numPr>
          <w:ilvl w:val="2"/>
          <w:numId w:val="24"/>
        </w:numPr>
      </w:pPr>
      <w:r>
        <w:t>Computed s</w:t>
      </w:r>
      <w:r w:rsidR="00001BCE">
        <w:t>cores:</w:t>
      </w:r>
      <w:r>
        <w:t xml:space="preserve"> Glasgow coma scale</w:t>
      </w:r>
    </w:p>
    <w:p w14:paraId="2D78ECCF" w14:textId="78340890" w:rsidR="006E459C" w:rsidRDefault="006E459C" w:rsidP="00695885">
      <w:pPr>
        <w:pStyle w:val="ListParagraph"/>
        <w:numPr>
          <w:ilvl w:val="1"/>
          <w:numId w:val="24"/>
        </w:numPr>
      </w:pPr>
      <w:proofErr w:type="spellStart"/>
      <w:r w:rsidRPr="007E3600">
        <w:rPr>
          <w:b/>
        </w:rPr>
        <w:t>ResultGroup</w:t>
      </w:r>
      <w:proofErr w:type="spellEnd"/>
      <w:r>
        <w:t>:</w:t>
      </w:r>
      <w:r w:rsidR="005808D2">
        <w:t xml:space="preserve"> </w:t>
      </w:r>
      <w:r w:rsidR="005808D2" w:rsidRPr="005808D2">
        <w:t xml:space="preserve">A group of related </w:t>
      </w:r>
      <w:r w:rsidR="00CC7B51">
        <w:t>observation</w:t>
      </w:r>
      <w:r w:rsidR="005808D2" w:rsidRPr="005808D2">
        <w:t xml:space="preserve"> values </w:t>
      </w:r>
      <w:r w:rsidR="00932215">
        <w:t>bound together due to the observation</w:t>
      </w:r>
      <w:r w:rsidR="00CC7B51">
        <w:t>s</w:t>
      </w:r>
      <w:r w:rsidR="00932215">
        <w:t xml:space="preserve"> being performed on the same specimen</w:t>
      </w:r>
      <w:r w:rsidR="00D468B8">
        <w:t xml:space="preserve"> in the same time period,</w:t>
      </w:r>
      <w:r w:rsidR="00932215">
        <w:t xml:space="preserve"> or in the same test</w:t>
      </w:r>
      <w:r w:rsidR="00D468B8">
        <w:t xml:space="preserve">. Examples are </w:t>
      </w:r>
      <w:r w:rsidR="005808D2" w:rsidRPr="005808D2">
        <w:t>a laboratory result panel</w:t>
      </w:r>
      <w:r w:rsidR="00F65C97">
        <w:t xml:space="preserve"> </w:t>
      </w:r>
      <w:r w:rsidR="00903FB1">
        <w:t>(</w:t>
      </w:r>
      <w:r w:rsidR="005808D2" w:rsidRPr="005808D2">
        <w:t>e.g., complete blood count</w:t>
      </w:r>
      <w:r w:rsidR="00903FB1">
        <w:t>)</w:t>
      </w:r>
      <w:r w:rsidR="005808D2" w:rsidRPr="005808D2">
        <w:t xml:space="preserve"> </w:t>
      </w:r>
      <w:r w:rsidR="00D468B8">
        <w:t xml:space="preserve">and </w:t>
      </w:r>
      <w:r w:rsidR="005808D2" w:rsidRPr="005808D2">
        <w:t>blood pressure</w:t>
      </w:r>
      <w:r w:rsidR="00D468B8">
        <w:t xml:space="preserve"> with its systolic and diastolic values</w:t>
      </w:r>
      <w:r w:rsidR="00E642AB">
        <w:t>.</w:t>
      </w:r>
    </w:p>
    <w:p w14:paraId="00BEAAAD" w14:textId="7F397FA9" w:rsidR="00E642AB" w:rsidRDefault="00E642AB" w:rsidP="00695885">
      <w:pPr>
        <w:pStyle w:val="ListParagraph"/>
        <w:numPr>
          <w:ilvl w:val="1"/>
          <w:numId w:val="24"/>
        </w:numPr>
      </w:pPr>
      <w:proofErr w:type="spellStart"/>
      <w:r w:rsidRPr="007E3600">
        <w:rPr>
          <w:b/>
        </w:rPr>
        <w:lastRenderedPageBreak/>
        <w:t>MicrobiologySensitivityResult</w:t>
      </w:r>
      <w:proofErr w:type="spellEnd"/>
      <w:r>
        <w:t>:</w:t>
      </w:r>
      <w:r w:rsidRPr="005808D2">
        <w:t xml:space="preserve"> Findings of the microbiology sensitivity test. This </w:t>
      </w:r>
      <w:r w:rsidR="00A42F9B">
        <w:t>class</w:t>
      </w:r>
      <w:r w:rsidRPr="005808D2">
        <w:t xml:space="preserve"> is used to specify traditional, culture-isolate-run susceptibilities. It is not used to specify genetic methods for organism sensitivity.</w:t>
      </w:r>
    </w:p>
    <w:p w14:paraId="526F5B11" w14:textId="1DE7ABFD" w:rsidR="006E459C" w:rsidRDefault="006E459C" w:rsidP="00695885">
      <w:pPr>
        <w:pStyle w:val="ListParagraph"/>
        <w:numPr>
          <w:ilvl w:val="0"/>
          <w:numId w:val="24"/>
        </w:numPr>
      </w:pPr>
      <w:r w:rsidRPr="007E3600">
        <w:rPr>
          <w:b/>
        </w:rPr>
        <w:t>Prediction</w:t>
      </w:r>
      <w:r>
        <w:t>:</w:t>
      </w:r>
      <w:r w:rsidR="0005078E">
        <w:t xml:space="preserve"> </w:t>
      </w:r>
      <w:r w:rsidR="00A42F9B">
        <w:t>The</w:t>
      </w:r>
      <w:r w:rsidR="005808D2" w:rsidRPr="005808D2">
        <w:t xml:space="preserve"> likely course of a</w:t>
      </w:r>
      <w:r w:rsidR="00A42F9B">
        <w:t>n existing</w:t>
      </w:r>
      <w:r w:rsidR="005808D2" w:rsidRPr="005808D2">
        <w:t xml:space="preserve"> disease or co</w:t>
      </w:r>
      <w:r w:rsidR="00A42F9B">
        <w:t xml:space="preserve">ndition or the likelihood for that disease or condition to occur within a specified time frame. Examples are 5-year survival for a patient having small-cell lung cancer, 10-year risk of heart disease (Framingham score), and probability of </w:t>
      </w:r>
      <w:r w:rsidR="00934B9C">
        <w:t>motor function recovery one</w:t>
      </w:r>
      <w:r w:rsidR="00A42F9B">
        <w:t xml:space="preserve"> year after spinal cord injury. Such estimates may be arrived at by using different algorithms.</w:t>
      </w:r>
    </w:p>
    <w:p w14:paraId="47078CC5" w14:textId="5BE36044" w:rsidR="002F76DF" w:rsidRDefault="002F76DF" w:rsidP="00D10A3D">
      <w:pPr>
        <w:pStyle w:val="BodyText"/>
      </w:pPr>
      <w:r>
        <w:t>Each of these Observables must be used with the Observation modality. The latter has no subtypes. As with statements about actions,</w:t>
      </w:r>
      <w:r w:rsidR="00903FB1">
        <w:t xml:space="preserve"> </w:t>
      </w:r>
      <w:r>
        <w:t>the determination of the allowable combinations of ClinicalStatements and Observables (the modality is fixed to Observation since it has no subtypes) and how those will be formally specified will</w:t>
      </w:r>
      <w:r w:rsidR="002A5D1C">
        <w:t xml:space="preserve"> be </w:t>
      </w:r>
      <w:r w:rsidR="00903FB1">
        <w:t>part of</w:t>
      </w:r>
      <w:r w:rsidR="002A5D1C">
        <w:t xml:space="preserve"> the scope of the </w:t>
      </w:r>
      <w:r>
        <w:t>logical model.</w:t>
      </w:r>
    </w:p>
    <w:p w14:paraId="2A9CFA00" w14:textId="3308EDDF" w:rsidR="002417B7" w:rsidRDefault="002417B7" w:rsidP="00D10A3D">
      <w:pPr>
        <w:pStyle w:val="Heading3"/>
      </w:pPr>
      <w:bookmarkStart w:id="89" w:name="_Toc395882654"/>
      <w:bookmarkStart w:id="90" w:name="_Toc396502250"/>
      <w:bookmarkStart w:id="91" w:name="_Toc395882655"/>
      <w:bookmarkStart w:id="92" w:name="_Toc396502251"/>
      <w:bookmarkStart w:id="93" w:name="_Toc395882656"/>
      <w:bookmarkStart w:id="94" w:name="_Toc396502252"/>
      <w:bookmarkStart w:id="95" w:name="_Toc395882657"/>
      <w:bookmarkStart w:id="96" w:name="_Toc396502253"/>
      <w:bookmarkStart w:id="97" w:name="_Toc395882658"/>
      <w:bookmarkStart w:id="98" w:name="_Toc396502254"/>
      <w:bookmarkStart w:id="99" w:name="_Toc395882659"/>
      <w:bookmarkStart w:id="100" w:name="_Toc396502255"/>
      <w:bookmarkStart w:id="101" w:name="_Toc395882660"/>
      <w:bookmarkStart w:id="102" w:name="_Toc396502256"/>
      <w:bookmarkStart w:id="103" w:name="_Toc395882661"/>
      <w:bookmarkStart w:id="104" w:name="_Toc396502257"/>
      <w:bookmarkStart w:id="105" w:name="_Toc395882662"/>
      <w:bookmarkStart w:id="106" w:name="_Toc396502258"/>
      <w:bookmarkStart w:id="107" w:name="_Toc395882833"/>
      <w:bookmarkStart w:id="108" w:name="_Toc396502429"/>
      <w:bookmarkStart w:id="109" w:name="_Toc395882834"/>
      <w:bookmarkStart w:id="110" w:name="_Toc396502430"/>
      <w:bookmarkStart w:id="111" w:name="_Toc395882903"/>
      <w:bookmarkStart w:id="112" w:name="_Toc396502499"/>
      <w:bookmarkStart w:id="113" w:name="_Toc398046635"/>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Rationale for Design</w:t>
      </w:r>
      <w:bookmarkEnd w:id="113"/>
    </w:p>
    <w:p w14:paraId="5BC35C40" w14:textId="6D714CD9" w:rsidR="006319DA" w:rsidRDefault="006319DA" w:rsidP="006319DA">
      <w:pPr>
        <w:pStyle w:val="BodyText"/>
        <w:rPr>
          <w:lang w:eastAsia="x-none"/>
        </w:rPr>
      </w:pPr>
      <w:r>
        <w:rPr>
          <w:lang w:eastAsia="x-none"/>
        </w:rPr>
        <w:t xml:space="preserve">The QIDAM uses a combination of inheritance and composition to construct the model elements. </w:t>
      </w:r>
      <w:r w:rsidR="00934B9C">
        <w:rPr>
          <w:lang w:eastAsia="x-none"/>
        </w:rPr>
        <w:t>T</w:t>
      </w:r>
      <w:r>
        <w:rPr>
          <w:lang w:eastAsia="x-none"/>
        </w:rPr>
        <w:t>his approach</w:t>
      </w:r>
      <w:r w:rsidR="00934B9C">
        <w:rPr>
          <w:lang w:eastAsia="x-none"/>
        </w:rPr>
        <w:t xml:space="preserve"> is</w:t>
      </w:r>
      <w:r>
        <w:rPr>
          <w:lang w:eastAsia="x-none"/>
        </w:rPr>
        <w:t xml:space="preserve"> well-suited to creating a structure that is easy to use in writing</w:t>
      </w:r>
      <w:r w:rsidR="006A08E0">
        <w:rPr>
          <w:lang w:eastAsia="x-none"/>
        </w:rPr>
        <w:t xml:space="preserve"> and evaluating</w:t>
      </w:r>
      <w:r>
        <w:rPr>
          <w:lang w:eastAsia="x-none"/>
        </w:rPr>
        <w:t xml:space="preserve"> expressions, enabl</w:t>
      </w:r>
      <w:r w:rsidR="00903FB1">
        <w:rPr>
          <w:lang w:eastAsia="x-none"/>
        </w:rPr>
        <w:t>es</w:t>
      </w:r>
      <w:r>
        <w:rPr>
          <w:lang w:eastAsia="x-none"/>
        </w:rPr>
        <w:t xml:space="preserve"> extensibility of the model, and </w:t>
      </w:r>
      <w:r w:rsidR="006A08E0">
        <w:rPr>
          <w:lang w:eastAsia="x-none"/>
        </w:rPr>
        <w:t>result</w:t>
      </w:r>
      <w:r w:rsidR="00903FB1">
        <w:rPr>
          <w:lang w:eastAsia="x-none"/>
        </w:rPr>
        <w:t>s</w:t>
      </w:r>
      <w:r w:rsidR="006A08E0">
        <w:rPr>
          <w:lang w:eastAsia="x-none"/>
        </w:rPr>
        <w:t xml:space="preserve"> in an internally consistent model</w:t>
      </w:r>
      <w:r>
        <w:rPr>
          <w:lang w:eastAsia="x-none"/>
        </w:rPr>
        <w:t>.</w:t>
      </w:r>
      <w:r w:rsidR="006A08E0">
        <w:rPr>
          <w:lang w:eastAsia="x-none"/>
        </w:rPr>
        <w:t xml:space="preserve"> </w:t>
      </w:r>
    </w:p>
    <w:p w14:paraId="7D04E206" w14:textId="2E9E11E6" w:rsidR="006A08E0" w:rsidRDefault="006A08E0" w:rsidP="006319DA">
      <w:pPr>
        <w:pStyle w:val="BodyText"/>
        <w:rPr>
          <w:lang w:eastAsia="x-none"/>
        </w:rPr>
      </w:pPr>
      <w:r>
        <w:rPr>
          <w:lang w:eastAsia="x-none"/>
        </w:rPr>
        <w:t xml:space="preserve">Data about a patient are </w:t>
      </w:r>
      <w:r w:rsidR="0038528A">
        <w:rPr>
          <w:lang w:eastAsia="x-none"/>
        </w:rPr>
        <w:t xml:space="preserve">modeled as </w:t>
      </w:r>
      <w:r w:rsidR="006139CC">
        <w:rPr>
          <w:lang w:eastAsia="x-none"/>
        </w:rPr>
        <w:t>concrete</w:t>
      </w:r>
      <w:r>
        <w:rPr>
          <w:lang w:eastAsia="x-none"/>
        </w:rPr>
        <w:t xml:space="preserve"> subclasses of ClinicalStatement. </w:t>
      </w:r>
      <w:r w:rsidR="006139CC">
        <w:rPr>
          <w:lang w:eastAsia="x-none"/>
        </w:rPr>
        <w:t>While the ClinicalStatement</w:t>
      </w:r>
      <w:r w:rsidR="00934B9C">
        <w:rPr>
          <w:lang w:eastAsia="x-none"/>
        </w:rPr>
        <w:t xml:space="preserve"> directly</w:t>
      </w:r>
      <w:r w:rsidR="006139CC">
        <w:rPr>
          <w:lang w:eastAsia="x-none"/>
        </w:rPr>
        <w:t xml:space="preserve"> provide</w:t>
      </w:r>
      <w:r w:rsidR="00934B9C">
        <w:rPr>
          <w:lang w:eastAsia="x-none"/>
        </w:rPr>
        <w:t>s</w:t>
      </w:r>
      <w:r w:rsidR="006139CC">
        <w:rPr>
          <w:lang w:eastAsia="x-none"/>
        </w:rPr>
        <w:t xml:space="preserve"> the attributes about a statement (e.g., the author, the subject, the time of the statement), the </w:t>
      </w:r>
      <w:r w:rsidR="0038528A">
        <w:rPr>
          <w:lang w:eastAsia="x-none"/>
        </w:rPr>
        <w:t xml:space="preserve">modality and topic </w:t>
      </w:r>
      <w:r w:rsidR="006139CC">
        <w:rPr>
          <w:lang w:eastAsia="x-none"/>
        </w:rPr>
        <w:t xml:space="preserve">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w:t>
      </w:r>
      <w:r w:rsidR="00934B9C">
        <w:rPr>
          <w:lang w:eastAsia="x-none"/>
        </w:rPr>
        <w:t xml:space="preserve">statement </w:t>
      </w:r>
      <w:r w:rsidR="003A719F">
        <w:rPr>
          <w:lang w:eastAsia="x-none"/>
        </w:rPr>
        <w:t xml:space="preserve">is </w:t>
      </w:r>
      <w:r w:rsidR="00D73886">
        <w:rPr>
          <w:lang w:eastAsia="x-none"/>
        </w:rPr>
        <w:t>composed</w:t>
      </w:r>
      <w:r w:rsidR="003A719F">
        <w:rPr>
          <w:lang w:eastAsia="x-none"/>
        </w:rPr>
        <w:t xml:space="preserve"> by “plugging in” the </w:t>
      </w:r>
      <w:r w:rsidR="00D73886">
        <w:rPr>
          <w:lang w:eastAsia="x-none"/>
        </w:rPr>
        <w:t xml:space="preserve">appropriate </w:t>
      </w:r>
      <w:r w:rsidR="0038528A">
        <w:rPr>
          <w:lang w:eastAsia="x-none"/>
        </w:rPr>
        <w:t>modality and topic</w:t>
      </w:r>
      <w:r w:rsidR="00D73886">
        <w:rPr>
          <w:lang w:eastAsia="x-none"/>
        </w:rPr>
        <w:t xml:space="preserve">. By reusing the </w:t>
      </w:r>
      <w:r w:rsidR="0038528A">
        <w:rPr>
          <w:lang w:eastAsia="x-none"/>
        </w:rPr>
        <w:t>modalities and topics</w:t>
      </w:r>
      <w:r w:rsidR="00D73886">
        <w:rPr>
          <w:lang w:eastAsia="x-none"/>
        </w:rPr>
        <w:t xml:space="preserve">, we achieve consistency in the model. For example, all statements about orders have the same attributes for an order because they </w:t>
      </w:r>
      <w:r w:rsidR="0038528A">
        <w:rPr>
          <w:lang w:eastAsia="x-none"/>
        </w:rPr>
        <w:t xml:space="preserve">use the same </w:t>
      </w:r>
      <w:r w:rsidR="00D73886">
        <w:rPr>
          <w:lang w:eastAsia="x-none"/>
        </w:rPr>
        <w:t xml:space="preserve">Order </w:t>
      </w:r>
      <w:r w:rsidR="0038528A">
        <w:rPr>
          <w:lang w:eastAsia="x-none"/>
        </w:rPr>
        <w:t>modality class</w:t>
      </w:r>
      <w:r w:rsidR="00D73886">
        <w:rPr>
          <w:lang w:eastAsia="x-none"/>
        </w:rPr>
        <w:t xml:space="preserve">. </w:t>
      </w:r>
      <w:r w:rsidR="00C05977">
        <w:rPr>
          <w:lang w:eastAsia="x-none"/>
        </w:rPr>
        <w:t xml:space="preserve">This approach also allows programs to </w:t>
      </w:r>
      <w:r w:rsidR="00D73886">
        <w:rPr>
          <w:lang w:eastAsia="x-none"/>
        </w:rPr>
        <w:t>reason about Orders</w:t>
      </w:r>
      <w:r w:rsidR="00C13EAB">
        <w:rPr>
          <w:lang w:eastAsia="x-none"/>
        </w:rPr>
        <w:t xml:space="preserve"> (for any </w:t>
      </w:r>
      <w:r w:rsidR="00934B9C">
        <w:rPr>
          <w:lang w:eastAsia="x-none"/>
        </w:rPr>
        <w:t xml:space="preserve">type of </w:t>
      </w:r>
      <w:r w:rsidR="00C05977">
        <w:rPr>
          <w:lang w:eastAsia="x-none"/>
        </w:rPr>
        <w:t>act</w:t>
      </w:r>
      <w:r w:rsidR="00C13EAB">
        <w:rPr>
          <w:lang w:eastAsia="x-none"/>
        </w:rPr>
        <w:t>)</w:t>
      </w:r>
      <w:r w:rsidR="00C05977">
        <w:rPr>
          <w:lang w:eastAsia="x-none"/>
        </w:rPr>
        <w:t xml:space="preserve"> in a uniform manner.</w:t>
      </w:r>
    </w:p>
    <w:p w14:paraId="083E65CC" w14:textId="06C7934B" w:rsidR="00C13EAB" w:rsidRDefault="004470FA" w:rsidP="006319DA">
      <w:pPr>
        <w:pStyle w:val="BodyText"/>
        <w:rPr>
          <w:lang w:eastAsia="x-none"/>
        </w:rPr>
      </w:pPr>
      <w:r>
        <w:rPr>
          <w:lang w:eastAsia="x-none"/>
        </w:rPr>
        <w:t>D</w:t>
      </w:r>
      <w:r w:rsidR="00C13EAB">
        <w:rPr>
          <w:lang w:eastAsia="x-none"/>
        </w:rPr>
        <w:t xml:space="preserve">ifferent subtypes of Action or Observable </w:t>
      </w:r>
      <w:r>
        <w:rPr>
          <w:lang w:eastAsia="x-none"/>
        </w:rPr>
        <w:t xml:space="preserve">classes are specified as subclasses of the </w:t>
      </w:r>
      <w:r w:rsidR="00934B9C">
        <w:rPr>
          <w:lang w:eastAsia="x-none"/>
        </w:rPr>
        <w:t>respective</w:t>
      </w:r>
      <w:r>
        <w:rPr>
          <w:lang w:eastAsia="x-none"/>
        </w:rPr>
        <w:t xml:space="preserve"> parent</w:t>
      </w:r>
      <w:r w:rsidR="00C13EAB">
        <w:rPr>
          <w:lang w:eastAsia="x-none"/>
        </w:rPr>
        <w:t>. For example, different types of procedures</w:t>
      </w:r>
      <w:r w:rsidR="00903FB1">
        <w:rPr>
          <w:lang w:eastAsia="x-none"/>
        </w:rPr>
        <w:t>,</w:t>
      </w:r>
      <w:r w:rsidR="00C13EAB">
        <w:rPr>
          <w:lang w:eastAsia="x-none"/>
        </w:rPr>
        <w:t xml:space="preserve"> such as diagnostic imaging and laboratory tests, each have their own sets of </w:t>
      </w:r>
      <w:r>
        <w:rPr>
          <w:lang w:eastAsia="x-none"/>
        </w:rPr>
        <w:t>attributes</w:t>
      </w:r>
      <w:r w:rsidR="00C13EAB">
        <w:rPr>
          <w:lang w:eastAsia="x-none"/>
        </w:rPr>
        <w:t xml:space="preserve">. </w:t>
      </w:r>
      <w:r>
        <w:rPr>
          <w:lang w:eastAsia="x-none"/>
        </w:rPr>
        <w:t xml:space="preserve">Thus, the Procedure act has the respective specializations </w:t>
      </w:r>
      <w:r w:rsidR="00863321">
        <w:rPr>
          <w:lang w:eastAsia="x-none"/>
        </w:rPr>
        <w:t>Imaging</w:t>
      </w:r>
      <w:r>
        <w:rPr>
          <w:lang w:eastAsia="x-none"/>
        </w:rPr>
        <w:t xml:space="preserve"> and LaboratoryTest</w:t>
      </w:r>
      <w:r w:rsidR="00C13EAB">
        <w:rPr>
          <w:lang w:eastAsia="x-none"/>
        </w:rPr>
        <w:t>.</w:t>
      </w:r>
      <w:r w:rsidR="005E4496">
        <w:rPr>
          <w:lang w:eastAsia="x-none"/>
        </w:rPr>
        <w:t xml:space="preserve"> This object-oriented design enables one to reason about the</w:t>
      </w:r>
      <w:r w:rsidR="00934B9C">
        <w:rPr>
          <w:lang w:eastAsia="x-none"/>
        </w:rPr>
        <w:t>se</w:t>
      </w:r>
      <w:r w:rsidR="005E4496">
        <w:rPr>
          <w:lang w:eastAsia="x-none"/>
        </w:rPr>
        <w:t xml:space="preserve"> types of actions collectively as a Procedure</w:t>
      </w:r>
      <w:r w:rsidR="00A43C75">
        <w:rPr>
          <w:lang w:eastAsia="x-none"/>
        </w:rPr>
        <w:t xml:space="preserve"> (e.g., procedures with sedation might include</w:t>
      </w:r>
      <w:r w:rsidR="00934B9C">
        <w:rPr>
          <w:lang w:eastAsia="x-none"/>
        </w:rPr>
        <w:t xml:space="preserve"> general procedures and</w:t>
      </w:r>
      <w:r w:rsidR="00A43C75">
        <w:rPr>
          <w:lang w:eastAsia="x-none"/>
        </w:rPr>
        <w:t xml:space="preserve"> certain diagnostic imaging procedures)</w:t>
      </w:r>
      <w:r w:rsidR="005E4496">
        <w:rPr>
          <w:lang w:eastAsia="x-none"/>
        </w:rPr>
        <w:t xml:space="preserve"> and as the specialized type when </w:t>
      </w:r>
      <w:r w:rsidR="00A43C75">
        <w:rPr>
          <w:lang w:eastAsia="x-none"/>
        </w:rPr>
        <w:t>needed</w:t>
      </w:r>
      <w:r w:rsidR="00934B9C">
        <w:rPr>
          <w:lang w:eastAsia="x-none"/>
        </w:rPr>
        <w:t xml:space="preserve"> (e.g., imaging tests using contrast)</w:t>
      </w:r>
      <w:r w:rsidR="00A43C75">
        <w:rPr>
          <w:lang w:eastAsia="x-none"/>
        </w:rPr>
        <w:t>.</w:t>
      </w:r>
    </w:p>
    <w:p w14:paraId="37B11996" w14:textId="1087CFD9" w:rsidR="00EA5311" w:rsidRDefault="00903FB1" w:rsidP="00346FD1">
      <w:pPr>
        <w:pStyle w:val="BodyText"/>
        <w:rPr>
          <w:lang w:eastAsia="x-none"/>
        </w:rPr>
      </w:pPr>
      <w:r>
        <w:rPr>
          <w:lang w:eastAsia="x-none"/>
        </w:rPr>
        <w:t xml:space="preserve">The </w:t>
      </w:r>
      <w:r w:rsidR="00D86342">
        <w:rPr>
          <w:lang w:eastAsia="x-none"/>
        </w:rPr>
        <w:t>QIDAM separates into distinct classes statements about actions</w:t>
      </w:r>
      <w:r w:rsidR="00F56BC7">
        <w:rPr>
          <w:lang w:eastAsia="x-none"/>
        </w:rPr>
        <w:t xml:space="preserve"> and observations</w:t>
      </w:r>
      <w:r w:rsidR="00D86342">
        <w:rPr>
          <w:lang w:eastAsia="x-none"/>
        </w:rPr>
        <w:t xml:space="preserve"> </w:t>
      </w:r>
      <w:r w:rsidR="00F56BC7">
        <w:rPr>
          <w:lang w:eastAsia="x-none"/>
        </w:rPr>
        <w:t>that occurre</w:t>
      </w:r>
      <w:r w:rsidR="00D86342">
        <w:rPr>
          <w:lang w:eastAsia="x-none"/>
        </w:rPr>
        <w:t>d</w:t>
      </w:r>
      <w:r w:rsidR="00F56BC7">
        <w:rPr>
          <w:lang w:eastAsia="x-none"/>
        </w:rPr>
        <w:t>,</w:t>
      </w:r>
      <w:r w:rsidR="00D86342">
        <w:rPr>
          <w:lang w:eastAsia="x-none"/>
        </w:rPr>
        <w:t xml:space="preserve"> those </w:t>
      </w:r>
      <w:r w:rsidR="00F56BC7">
        <w:rPr>
          <w:lang w:eastAsia="x-none"/>
        </w:rPr>
        <w:t>that did not occur, or those whose occurrence is unknown</w:t>
      </w:r>
      <w:r w:rsidR="00D86342">
        <w:rPr>
          <w:lang w:eastAsia="x-none"/>
        </w:rPr>
        <w:t>. An alternative approach used in other models is to use an attribute to make these distinctions</w:t>
      </w:r>
      <w:r w:rsidR="003A0C92">
        <w:rPr>
          <w:lang w:eastAsia="x-none"/>
        </w:rPr>
        <w:t>—</w:t>
      </w:r>
      <w:r w:rsidR="00D86342">
        <w:rPr>
          <w:lang w:eastAsia="x-none"/>
        </w:rPr>
        <w:t xml:space="preserve">e.g., a negation indicator attribute </w:t>
      </w:r>
      <w:r w:rsidR="009C7333">
        <w:rPr>
          <w:lang w:eastAsia="x-none"/>
        </w:rPr>
        <w:t xml:space="preserve">is </w:t>
      </w:r>
      <w:r w:rsidR="00D86342">
        <w:rPr>
          <w:lang w:eastAsia="x-none"/>
        </w:rPr>
        <w:t>used in the HL7 Reference Information Model.</w:t>
      </w:r>
      <w:r w:rsidR="00080559">
        <w:rPr>
          <w:lang w:eastAsia="x-none"/>
        </w:rPr>
        <w:t xml:space="preserve"> For decision</w:t>
      </w:r>
      <w:r w:rsidR="003A0C92">
        <w:rPr>
          <w:lang w:eastAsia="x-none"/>
        </w:rPr>
        <w:t xml:space="preserve"> </w:t>
      </w:r>
      <w:r w:rsidR="00080559">
        <w:rPr>
          <w:lang w:eastAsia="x-none"/>
        </w:rPr>
        <w:t>support and quality measurement applications</w:t>
      </w:r>
      <w:r w:rsidR="00237DCF">
        <w:rPr>
          <w:lang w:eastAsia="x-none"/>
        </w:rPr>
        <w:t>,</w:t>
      </w:r>
      <w:r w:rsidR="00080559">
        <w:rPr>
          <w:lang w:eastAsia="x-none"/>
        </w:rPr>
        <w:t xml:space="preserve"> </w:t>
      </w:r>
      <w:r w:rsidR="00237DCF">
        <w:rPr>
          <w:lang w:eastAsia="x-none"/>
        </w:rPr>
        <w:t xml:space="preserve">such a </w:t>
      </w:r>
      <w:r w:rsidR="00080559">
        <w:rPr>
          <w:lang w:eastAsia="x-none"/>
        </w:rPr>
        <w:t>modeling approach</w:t>
      </w:r>
      <w:r w:rsidR="003A0C92">
        <w:rPr>
          <w:lang w:eastAsia="x-none"/>
        </w:rPr>
        <w:t xml:space="preserve"> is</w:t>
      </w:r>
      <w:r w:rsidR="00080559">
        <w:rPr>
          <w:lang w:eastAsia="x-none"/>
        </w:rPr>
        <w:t xml:space="preserve"> </w:t>
      </w:r>
      <w:r w:rsidR="009C7333">
        <w:rPr>
          <w:lang w:eastAsia="x-none"/>
        </w:rPr>
        <w:t>predispose</w:t>
      </w:r>
      <w:r w:rsidR="003A0C92">
        <w:rPr>
          <w:lang w:eastAsia="x-none"/>
        </w:rPr>
        <w:t>d</w:t>
      </w:r>
      <w:r w:rsidR="00080559">
        <w:rPr>
          <w:lang w:eastAsia="x-none"/>
        </w:rPr>
        <w:t xml:space="preserve"> to errors in logic. </w:t>
      </w:r>
      <w:r w:rsidR="003A0C92">
        <w:rPr>
          <w:lang w:eastAsia="x-none"/>
        </w:rPr>
        <w:t>For</w:t>
      </w:r>
      <w:r w:rsidR="00080559">
        <w:rPr>
          <w:lang w:eastAsia="x-none"/>
        </w:rPr>
        <w:t xml:space="preserve"> example, </w:t>
      </w:r>
      <w:r w:rsidR="00237DCF">
        <w:rPr>
          <w:lang w:eastAsia="x-none"/>
        </w:rPr>
        <w:t>consider a data criterion like “Diagnosis with</w:t>
      </w:r>
      <w:r w:rsidR="00664C29">
        <w:rPr>
          <w:lang w:eastAsia="x-none"/>
        </w:rPr>
        <w:t xml:space="preserve"> </w:t>
      </w:r>
      <w:r w:rsidR="00934B9C">
        <w:rPr>
          <w:lang w:eastAsia="x-none"/>
        </w:rPr>
        <w:t>a code value from</w:t>
      </w:r>
      <w:r w:rsidR="00237DCF">
        <w:rPr>
          <w:lang w:eastAsia="x-none"/>
        </w:rPr>
        <w:t xml:space="preserve"> the Stroke value set”. Since the value of the negation indicator is not specified in the criterion, the result set would include diagnoses where the diagnosis</w:t>
      </w:r>
      <w:r w:rsidR="00934B9C">
        <w:rPr>
          <w:lang w:eastAsia="x-none"/>
        </w:rPr>
        <w:t xml:space="preserve"> of stroke</w:t>
      </w:r>
      <w:r w:rsidR="00237DCF">
        <w:rPr>
          <w:lang w:eastAsia="x-none"/>
        </w:rPr>
        <w:t xml:space="preserve"> was refuted. This could lead to </w:t>
      </w:r>
      <w:r w:rsidR="00344986">
        <w:rPr>
          <w:lang w:eastAsia="x-none"/>
        </w:rPr>
        <w:t>erroneous decision</w:t>
      </w:r>
      <w:r w:rsidR="003A0C92">
        <w:rPr>
          <w:lang w:eastAsia="x-none"/>
        </w:rPr>
        <w:t xml:space="preserve"> </w:t>
      </w:r>
      <w:r w:rsidR="00344986">
        <w:rPr>
          <w:lang w:eastAsia="x-none"/>
        </w:rPr>
        <w:t>support recommendations</w:t>
      </w:r>
      <w:r w:rsidR="00237DCF">
        <w:rPr>
          <w:lang w:eastAsia="x-none"/>
        </w:rPr>
        <w:t xml:space="preserve"> </w:t>
      </w:r>
      <w:r w:rsidR="003A0C92">
        <w:rPr>
          <w:lang w:eastAsia="x-none"/>
        </w:rPr>
        <w:t xml:space="preserve">and </w:t>
      </w:r>
      <w:r w:rsidR="00344986">
        <w:rPr>
          <w:lang w:eastAsia="x-none"/>
        </w:rPr>
        <w:t>creat</w:t>
      </w:r>
      <w:r w:rsidR="003A0C92">
        <w:rPr>
          <w:lang w:eastAsia="x-none"/>
        </w:rPr>
        <w:t>e</w:t>
      </w:r>
      <w:r w:rsidR="00344986">
        <w:rPr>
          <w:lang w:eastAsia="x-none"/>
        </w:rPr>
        <w:t xml:space="preserve"> a safety hazard for the patient. </w:t>
      </w:r>
      <w:r w:rsidR="003A0C92">
        <w:rPr>
          <w:lang w:eastAsia="x-none"/>
        </w:rPr>
        <w:t>B</w:t>
      </w:r>
      <w:r w:rsidR="00344986">
        <w:rPr>
          <w:lang w:eastAsia="x-none"/>
        </w:rPr>
        <w:t>y separating out</w:t>
      </w:r>
      <w:r w:rsidR="00D84AC6">
        <w:rPr>
          <w:lang w:eastAsia="x-none"/>
        </w:rPr>
        <w:t xml:space="preserve"> into distinct classes</w:t>
      </w:r>
      <w:r w:rsidR="00344986">
        <w:rPr>
          <w:lang w:eastAsia="x-none"/>
        </w:rPr>
        <w:t xml:space="preserve"> events that occurred from those that did not occur</w:t>
      </w:r>
      <w:r w:rsidR="00D84AC6">
        <w:rPr>
          <w:lang w:eastAsia="x-none"/>
        </w:rPr>
        <w:t>,</w:t>
      </w:r>
      <w:r w:rsidR="00344986">
        <w:rPr>
          <w:lang w:eastAsia="x-none"/>
        </w:rPr>
        <w:t xml:space="preserve"> </w:t>
      </w:r>
      <w:r w:rsidR="003A0C92">
        <w:rPr>
          <w:lang w:eastAsia="x-none"/>
        </w:rPr>
        <w:t xml:space="preserve">the QIDAM design approach </w:t>
      </w:r>
      <w:r w:rsidR="00344986">
        <w:rPr>
          <w:lang w:eastAsia="x-none"/>
        </w:rPr>
        <w:t>circumvent</w:t>
      </w:r>
      <w:r w:rsidR="00D84AC6">
        <w:rPr>
          <w:lang w:eastAsia="x-none"/>
        </w:rPr>
        <w:t>s</w:t>
      </w:r>
      <w:r w:rsidR="00344986">
        <w:rPr>
          <w:lang w:eastAsia="x-none"/>
        </w:rPr>
        <w:t xml:space="preserve"> such errors in the logic specification. </w:t>
      </w:r>
      <w:r w:rsidR="00344986" w:rsidRPr="004A25F1">
        <w:rPr>
          <w:lang w:eastAsia="x-none"/>
        </w:rPr>
        <w:t>Furthermore,</w:t>
      </w:r>
      <w:r w:rsidR="00D84AC6">
        <w:rPr>
          <w:lang w:eastAsia="x-none"/>
        </w:rPr>
        <w:t xml:space="preserve"> the design approach is interoperable with other models so that data could be stored and transported in a different </w:t>
      </w:r>
      <w:r w:rsidR="009C7333">
        <w:rPr>
          <w:lang w:eastAsia="x-none"/>
        </w:rPr>
        <w:t>model, then transformed and</w:t>
      </w:r>
      <w:r w:rsidR="00D84AC6">
        <w:rPr>
          <w:lang w:eastAsia="x-none"/>
        </w:rPr>
        <w:t xml:space="preserve"> reasoned about using the QIDAM.</w:t>
      </w:r>
    </w:p>
    <w:p w14:paraId="03C1153F" w14:textId="3FE00594" w:rsidR="00092107" w:rsidRDefault="00092107" w:rsidP="00346FD1">
      <w:pPr>
        <w:pStyle w:val="Heading2"/>
      </w:pPr>
      <w:bookmarkStart w:id="114" w:name="_Toc398046636"/>
      <w:proofErr w:type="spellStart"/>
      <w:r>
        <w:lastRenderedPageBreak/>
        <w:t>Datatypes</w:t>
      </w:r>
      <w:proofErr w:type="spellEnd"/>
      <w:r w:rsidR="00D163FD">
        <w:rPr>
          <w:lang w:val="en-US"/>
        </w:rPr>
        <w:t>, Entities, and Extended Types</w:t>
      </w:r>
      <w:bookmarkEnd w:id="114"/>
    </w:p>
    <w:p w14:paraId="405B41B5" w14:textId="453D611E" w:rsidR="00417AD5" w:rsidRDefault="00417AD5" w:rsidP="00417AD5">
      <w:pPr>
        <w:pStyle w:val="BodyText"/>
        <w:rPr>
          <w:lang w:eastAsia="x-none"/>
        </w:rPr>
      </w:pPr>
      <w:r>
        <w:rPr>
          <w:lang w:eastAsia="x-none"/>
        </w:rPr>
        <w:t xml:space="preserve">Since </w:t>
      </w:r>
      <w:r w:rsidR="003A0C92">
        <w:rPr>
          <w:lang w:eastAsia="x-none"/>
        </w:rPr>
        <w:t xml:space="preserve">the </w:t>
      </w:r>
      <w:r>
        <w:rPr>
          <w:lang w:eastAsia="x-none"/>
        </w:rPr>
        <w:t xml:space="preserve">QIDAM is a conceptual data model, it provides very high-level datatypes. These datatypes will be further subtyped and have detailed attributes specified in a logical model realized from QIDAM. </w:t>
      </w:r>
      <w:r w:rsidR="003A0C92">
        <w:rPr>
          <w:lang w:eastAsia="x-none"/>
        </w:rPr>
        <w:t>Table 2 lists</w:t>
      </w:r>
      <w:r>
        <w:rPr>
          <w:lang w:eastAsia="x-none"/>
        </w:rPr>
        <w:t xml:space="preserve"> the datatypes currently used within QIDAM classes and interfaces.</w:t>
      </w:r>
    </w:p>
    <w:p w14:paraId="536A5EC0" w14:textId="2BF11F0E" w:rsidR="00624246" w:rsidRDefault="00624246" w:rsidP="00AF48EF">
      <w:pPr>
        <w:pStyle w:val="Caption"/>
        <w:ind w:left="0"/>
      </w:pPr>
      <w:bookmarkStart w:id="115" w:name="_Toc397414940"/>
      <w:bookmarkStart w:id="116" w:name="_Toc398046740"/>
      <w:r>
        <w:t xml:space="preserve">Table </w:t>
      </w:r>
      <w:r w:rsidR="00F95C60">
        <w:fldChar w:fldCharType="begin"/>
      </w:r>
      <w:r w:rsidR="00F95C60">
        <w:instrText xml:space="preserve"> SEQ Table \* ARABIC </w:instrText>
      </w:r>
      <w:r w:rsidR="00F95C60">
        <w:fldChar w:fldCharType="separate"/>
      </w:r>
      <w:r w:rsidR="00EB26E0">
        <w:rPr>
          <w:noProof/>
        </w:rPr>
        <w:t>2</w:t>
      </w:r>
      <w:r w:rsidR="00F95C60">
        <w:rPr>
          <w:noProof/>
        </w:rPr>
        <w:fldChar w:fldCharType="end"/>
      </w:r>
      <w:r>
        <w:t xml:space="preserve">. </w:t>
      </w:r>
      <w:proofErr w:type="spellStart"/>
      <w:r w:rsidR="0036757B">
        <w:t>D</w:t>
      </w:r>
      <w:r>
        <w:t>atatypes</w:t>
      </w:r>
      <w:proofErr w:type="spellEnd"/>
      <w:r>
        <w:t xml:space="preserve"> in QIDAM</w:t>
      </w:r>
      <w:bookmarkEnd w:id="115"/>
      <w:bookmarkEnd w:id="116"/>
    </w:p>
    <w:tbl>
      <w:tblPr>
        <w:tblStyle w:val="TableGrid"/>
        <w:tblW w:w="0" w:type="auto"/>
        <w:tblInd w:w="108" w:type="dxa"/>
        <w:tblLook w:val="04A0" w:firstRow="1" w:lastRow="0" w:firstColumn="1" w:lastColumn="0" w:noHBand="0" w:noVBand="1"/>
      </w:tblPr>
      <w:tblGrid>
        <w:gridCol w:w="1687"/>
        <w:gridCol w:w="6971"/>
      </w:tblGrid>
      <w:tr w:rsidR="007547BF" w14:paraId="1F1684D5" w14:textId="77777777" w:rsidTr="003A0C92">
        <w:tc>
          <w:tcPr>
            <w:tcW w:w="1687" w:type="dxa"/>
            <w:shd w:val="clear" w:color="auto" w:fill="D9D9D9" w:themeFill="background1" w:themeFillShade="D9"/>
            <w:vAlign w:val="center"/>
          </w:tcPr>
          <w:p w14:paraId="78A9EADE" w14:textId="30998CE7" w:rsidR="007547BF" w:rsidRPr="007547BF" w:rsidRDefault="007547BF" w:rsidP="006D5F4C">
            <w:pPr>
              <w:pStyle w:val="TableHead"/>
            </w:pPr>
            <w:r w:rsidRPr="007547BF">
              <w:t xml:space="preserve">QIDAM </w:t>
            </w:r>
            <w:proofErr w:type="spellStart"/>
            <w:r w:rsidRPr="007547BF">
              <w:t>Datatype</w:t>
            </w:r>
            <w:proofErr w:type="spellEnd"/>
          </w:p>
        </w:tc>
        <w:tc>
          <w:tcPr>
            <w:tcW w:w="6971" w:type="dxa"/>
            <w:shd w:val="clear" w:color="auto" w:fill="D9D9D9" w:themeFill="background1" w:themeFillShade="D9"/>
            <w:vAlign w:val="center"/>
          </w:tcPr>
          <w:p w14:paraId="29A4364B" w14:textId="0DBF4407" w:rsidR="007547BF" w:rsidRPr="007547BF" w:rsidRDefault="007547BF" w:rsidP="006D5F4C">
            <w:pPr>
              <w:pStyle w:val="TableHead"/>
            </w:pPr>
            <w:r w:rsidRPr="007547BF">
              <w:t>Description</w:t>
            </w:r>
          </w:p>
        </w:tc>
      </w:tr>
      <w:tr w:rsidR="00904621" w14:paraId="1D2CF0E5" w14:textId="77777777" w:rsidTr="003A0C92">
        <w:tc>
          <w:tcPr>
            <w:tcW w:w="1687" w:type="dxa"/>
          </w:tcPr>
          <w:p w14:paraId="6229A352" w14:textId="60223411" w:rsidR="00904621" w:rsidRPr="00AF48EF" w:rsidRDefault="00904621" w:rsidP="006D5F4C">
            <w:pPr>
              <w:pStyle w:val="TableText"/>
            </w:pPr>
            <w:r w:rsidRPr="00AF48EF">
              <w:t>Address</w:t>
            </w:r>
          </w:p>
        </w:tc>
        <w:tc>
          <w:tcPr>
            <w:tcW w:w="6971" w:type="dxa"/>
          </w:tcPr>
          <w:p w14:paraId="726B65CA" w14:textId="428C5951" w:rsidR="00904621" w:rsidRPr="00AF48EF" w:rsidRDefault="00904621" w:rsidP="006D5F4C">
            <w:pPr>
              <w:pStyle w:val="TableText"/>
            </w:pPr>
            <w:r w:rsidRPr="00AF48EF">
              <w:t>A geographic location</w:t>
            </w:r>
          </w:p>
        </w:tc>
      </w:tr>
      <w:tr w:rsidR="007547BF" w14:paraId="4FDA3C0D" w14:textId="77777777" w:rsidTr="003A0C92">
        <w:tc>
          <w:tcPr>
            <w:tcW w:w="1687" w:type="dxa"/>
          </w:tcPr>
          <w:p w14:paraId="3DF29088" w14:textId="7DA1664E" w:rsidR="007547BF" w:rsidRPr="00AF48EF" w:rsidRDefault="007547BF" w:rsidP="006D5F4C">
            <w:pPr>
              <w:pStyle w:val="TableText"/>
            </w:pPr>
            <w:r w:rsidRPr="00AF48EF">
              <w:t>Code</w:t>
            </w:r>
          </w:p>
        </w:tc>
        <w:tc>
          <w:tcPr>
            <w:tcW w:w="6971" w:type="dxa"/>
          </w:tcPr>
          <w:p w14:paraId="1D9F913E" w14:textId="02994D83" w:rsidR="007547BF" w:rsidRPr="00AF48EF" w:rsidRDefault="00E8359F" w:rsidP="006D5F4C">
            <w:pPr>
              <w:pStyle w:val="TableText"/>
            </w:pPr>
            <w:r w:rsidRPr="00AF48EF">
              <w:t xml:space="preserve">A </w:t>
            </w:r>
            <w:r w:rsidR="00794968" w:rsidRPr="00AF48EF">
              <w:t xml:space="preserve">concept </w:t>
            </w:r>
            <w:r w:rsidRPr="00AF48EF">
              <w:t>taken from a controlled terminology, such as a code from LOINC</w:t>
            </w:r>
          </w:p>
        </w:tc>
      </w:tr>
      <w:tr w:rsidR="007547BF" w14:paraId="2BD5FA64" w14:textId="77777777" w:rsidTr="003A0C92">
        <w:tc>
          <w:tcPr>
            <w:tcW w:w="1687" w:type="dxa"/>
          </w:tcPr>
          <w:p w14:paraId="7A6D24C1" w14:textId="4AA50EF4" w:rsidR="007547BF" w:rsidRPr="00AF48EF" w:rsidRDefault="003D0388" w:rsidP="006D5F4C">
            <w:pPr>
              <w:pStyle w:val="TableText"/>
            </w:pPr>
            <w:r w:rsidRPr="00AF48EF">
              <w:t>Range</w:t>
            </w:r>
          </w:p>
        </w:tc>
        <w:tc>
          <w:tcPr>
            <w:tcW w:w="6971" w:type="dxa"/>
          </w:tcPr>
          <w:p w14:paraId="4827F8AC" w14:textId="4F7C4263" w:rsidR="007547BF" w:rsidRPr="00AF48EF" w:rsidRDefault="00E84277" w:rsidP="006D5F4C">
            <w:pPr>
              <w:pStyle w:val="TableText"/>
            </w:pPr>
            <w:r w:rsidRPr="00AF48EF">
              <w:t xml:space="preserve">A range expressed over a quantity </w:t>
            </w:r>
            <w:r w:rsidR="0036757B" w:rsidRPr="00AF48EF">
              <w:t>(</w:t>
            </w:r>
            <w:r w:rsidRPr="00AF48EF">
              <w:t>i.e., has low and high values</w:t>
            </w:r>
            <w:r w:rsidR="0036757B" w:rsidRPr="00AF48EF">
              <w:t>)</w:t>
            </w:r>
          </w:p>
        </w:tc>
      </w:tr>
      <w:tr w:rsidR="0053369A" w14:paraId="01D0B382" w14:textId="77777777" w:rsidTr="003A0C92">
        <w:tc>
          <w:tcPr>
            <w:tcW w:w="1687" w:type="dxa"/>
          </w:tcPr>
          <w:p w14:paraId="7DB23204" w14:textId="6B745B43" w:rsidR="0053369A" w:rsidRPr="00AF48EF" w:rsidDel="003D0388" w:rsidRDefault="0053369A" w:rsidP="006D5F4C">
            <w:pPr>
              <w:pStyle w:val="TableText"/>
            </w:pPr>
            <w:r w:rsidRPr="00AF48EF">
              <w:t>Ratio</w:t>
            </w:r>
          </w:p>
        </w:tc>
        <w:tc>
          <w:tcPr>
            <w:tcW w:w="6971" w:type="dxa"/>
          </w:tcPr>
          <w:p w14:paraId="3835C4EE" w14:textId="10CFDFC6" w:rsidR="0053369A" w:rsidRPr="00AF48EF" w:rsidRDefault="0053369A" w:rsidP="006D5F4C">
            <w:pPr>
              <w:pStyle w:val="TableText"/>
            </w:pPr>
            <w:r w:rsidRPr="00AF48EF">
              <w:t xml:space="preserve">A relationship between two </w:t>
            </w:r>
            <w:r w:rsidR="003A0C92">
              <w:t>q</w:t>
            </w:r>
            <w:r w:rsidRPr="00AF48EF">
              <w:t>uantity values expressed as a numerator and a denominator</w:t>
            </w:r>
          </w:p>
        </w:tc>
      </w:tr>
      <w:tr w:rsidR="007547BF" w14:paraId="573FC72B" w14:textId="77777777" w:rsidTr="003A0C92">
        <w:tc>
          <w:tcPr>
            <w:tcW w:w="1687" w:type="dxa"/>
          </w:tcPr>
          <w:p w14:paraId="023EA3A8" w14:textId="33DEAD28" w:rsidR="007547BF" w:rsidRPr="00AF48EF" w:rsidRDefault="007547BF" w:rsidP="006D5F4C">
            <w:pPr>
              <w:pStyle w:val="TableText"/>
            </w:pPr>
            <w:r w:rsidRPr="00AF48EF">
              <w:t>Quantity</w:t>
            </w:r>
          </w:p>
        </w:tc>
        <w:tc>
          <w:tcPr>
            <w:tcW w:w="6971" w:type="dxa"/>
          </w:tcPr>
          <w:p w14:paraId="38190AD8" w14:textId="6D0BA827" w:rsidR="007547BF" w:rsidRPr="00AF48EF" w:rsidRDefault="00E84277" w:rsidP="006D5F4C">
            <w:pPr>
              <w:pStyle w:val="TableText"/>
            </w:pPr>
            <w:r w:rsidRPr="00AF48EF">
              <w:t>A numeric value expressing an amount, with or without units</w:t>
            </w:r>
          </w:p>
        </w:tc>
      </w:tr>
      <w:tr w:rsidR="002435C1" w14:paraId="46D9352E" w14:textId="77777777" w:rsidTr="003A0C92">
        <w:tc>
          <w:tcPr>
            <w:tcW w:w="1687" w:type="dxa"/>
          </w:tcPr>
          <w:p w14:paraId="2D803E92" w14:textId="46B05CDC" w:rsidR="002435C1" w:rsidRPr="00AF48EF" w:rsidRDefault="002435C1" w:rsidP="006D5F4C">
            <w:pPr>
              <w:pStyle w:val="TableText"/>
            </w:pPr>
            <w:r w:rsidRPr="00AF48EF">
              <w:t>TelecomAddress</w:t>
            </w:r>
          </w:p>
        </w:tc>
        <w:tc>
          <w:tcPr>
            <w:tcW w:w="6971" w:type="dxa"/>
          </w:tcPr>
          <w:p w14:paraId="2BED3A10" w14:textId="11C87092" w:rsidR="002435C1" w:rsidRPr="00AF48EF" w:rsidRDefault="002435C1" w:rsidP="006D5F4C">
            <w:pPr>
              <w:pStyle w:val="TableText"/>
            </w:pPr>
            <w:r w:rsidRPr="00AF48EF">
              <w:t xml:space="preserve">Telecommunication end-point addresses such as telephone numbers, email addresses, </w:t>
            </w:r>
            <w:r w:rsidR="003A0C92">
              <w:t xml:space="preserve">or </w:t>
            </w:r>
            <w:r w:rsidRPr="00AF48EF">
              <w:t>web addresses</w:t>
            </w:r>
          </w:p>
        </w:tc>
      </w:tr>
      <w:tr w:rsidR="007547BF" w14:paraId="54007BE6" w14:textId="77777777" w:rsidTr="003A0C92">
        <w:tc>
          <w:tcPr>
            <w:tcW w:w="1687" w:type="dxa"/>
          </w:tcPr>
          <w:p w14:paraId="10AC786A" w14:textId="319E118E" w:rsidR="007547BF" w:rsidRPr="00AF48EF" w:rsidRDefault="007547BF" w:rsidP="006D5F4C">
            <w:pPr>
              <w:pStyle w:val="TableText"/>
            </w:pPr>
            <w:r w:rsidRPr="00AF48EF">
              <w:t>Text</w:t>
            </w:r>
          </w:p>
        </w:tc>
        <w:tc>
          <w:tcPr>
            <w:tcW w:w="6971" w:type="dxa"/>
          </w:tcPr>
          <w:p w14:paraId="43943DA5" w14:textId="733ED85A" w:rsidR="007547BF" w:rsidRPr="00AF48EF" w:rsidRDefault="00E84277" w:rsidP="006D5F4C">
            <w:pPr>
              <w:pStyle w:val="TableText"/>
            </w:pPr>
            <w:r w:rsidRPr="00AF48EF">
              <w:t>A string of characters, formatted or unformatted for presentation</w:t>
            </w:r>
          </w:p>
        </w:tc>
      </w:tr>
      <w:tr w:rsidR="007547BF" w14:paraId="71CDD1F3" w14:textId="77777777" w:rsidTr="003A0C92">
        <w:tc>
          <w:tcPr>
            <w:tcW w:w="1687" w:type="dxa"/>
          </w:tcPr>
          <w:p w14:paraId="6DFD73CA" w14:textId="7FFC3AA1" w:rsidR="007547BF" w:rsidRPr="00AF48EF" w:rsidRDefault="007547BF" w:rsidP="006D5F4C">
            <w:pPr>
              <w:pStyle w:val="TableText"/>
            </w:pPr>
            <w:r w:rsidRPr="00AF48EF">
              <w:t>TimePoint</w:t>
            </w:r>
          </w:p>
        </w:tc>
        <w:tc>
          <w:tcPr>
            <w:tcW w:w="6971" w:type="dxa"/>
          </w:tcPr>
          <w:p w14:paraId="2F4FFFD9" w14:textId="37D80513" w:rsidR="007547BF" w:rsidRPr="00AF48EF" w:rsidRDefault="00E84277" w:rsidP="006D5F4C">
            <w:pPr>
              <w:pStyle w:val="TableText"/>
            </w:pPr>
            <w:r w:rsidRPr="00AF48EF">
              <w:t xml:space="preserve">A particular time point that may be expressed at different levels of granularity such as date or date+time </w:t>
            </w:r>
            <w:r w:rsidR="0036757B" w:rsidRPr="00AF48EF">
              <w:t>(</w:t>
            </w:r>
            <w:r w:rsidRPr="00AF48EF">
              <w:t>e.g., Nov 15 2013, or Nov 15  2013 11:42:07 a</w:t>
            </w:r>
            <w:r w:rsidR="003A0C92">
              <w:t>.</w:t>
            </w:r>
            <w:r w:rsidRPr="00AF48EF">
              <w:t>m</w:t>
            </w:r>
            <w:r w:rsidR="003A0C92">
              <w:t>.</w:t>
            </w:r>
            <w:r w:rsidRPr="00AF48EF">
              <w:t xml:space="preserve"> EST</w:t>
            </w:r>
            <w:r w:rsidR="0036757B" w:rsidRPr="00AF48EF">
              <w:t>)</w:t>
            </w:r>
          </w:p>
        </w:tc>
      </w:tr>
      <w:tr w:rsidR="007547BF" w14:paraId="60D6A606" w14:textId="77777777" w:rsidTr="003A0C92">
        <w:tc>
          <w:tcPr>
            <w:tcW w:w="1687" w:type="dxa"/>
          </w:tcPr>
          <w:p w14:paraId="099A6595" w14:textId="25AC2D4E" w:rsidR="007547BF" w:rsidRPr="00AF48EF" w:rsidRDefault="007547BF" w:rsidP="006D5F4C">
            <w:pPr>
              <w:pStyle w:val="TableText"/>
            </w:pPr>
            <w:r w:rsidRPr="00AF48EF">
              <w:t>TimePeriod</w:t>
            </w:r>
          </w:p>
        </w:tc>
        <w:tc>
          <w:tcPr>
            <w:tcW w:w="6971" w:type="dxa"/>
          </w:tcPr>
          <w:p w14:paraId="0337B8C2" w14:textId="684B983C" w:rsidR="007547BF" w:rsidRPr="00AF48EF" w:rsidRDefault="00E84277" w:rsidP="006D5F4C">
            <w:pPr>
              <w:pStyle w:val="TableText"/>
            </w:pPr>
            <w:r w:rsidRPr="00AF48EF">
              <w:t>An interval of time bounded by TimePoint values indicating the beginning and the ending of the period</w:t>
            </w:r>
          </w:p>
        </w:tc>
      </w:tr>
      <w:tr w:rsidR="00E8359F" w14:paraId="0537ADD4" w14:textId="77777777" w:rsidTr="003A0C92">
        <w:tc>
          <w:tcPr>
            <w:tcW w:w="1687" w:type="dxa"/>
          </w:tcPr>
          <w:p w14:paraId="7513F6B0" w14:textId="44144654" w:rsidR="00E8359F" w:rsidRPr="00AF48EF" w:rsidRDefault="00E8359F" w:rsidP="006D5F4C">
            <w:pPr>
              <w:pStyle w:val="TableText"/>
            </w:pPr>
            <w:r w:rsidRPr="00AF48EF">
              <w:t>Value</w:t>
            </w:r>
          </w:p>
        </w:tc>
        <w:tc>
          <w:tcPr>
            <w:tcW w:w="6971" w:type="dxa"/>
          </w:tcPr>
          <w:p w14:paraId="19EBC6D6" w14:textId="371C2FA2" w:rsidR="00E8359F" w:rsidRPr="00AF48EF" w:rsidRDefault="0057254A" w:rsidP="006D5F4C">
            <w:pPr>
              <w:pStyle w:val="TableText"/>
            </w:pPr>
            <w:r w:rsidRPr="00AF48EF">
              <w:t>Any of the above types</w:t>
            </w:r>
          </w:p>
        </w:tc>
      </w:tr>
    </w:tbl>
    <w:p w14:paraId="1B429D42" w14:textId="77777777" w:rsidR="00D163FD" w:rsidRPr="00417AD5" w:rsidRDefault="00D163FD" w:rsidP="00417AD5">
      <w:pPr>
        <w:pStyle w:val="BodyText"/>
        <w:rPr>
          <w:lang w:eastAsia="x-none"/>
        </w:rPr>
      </w:pPr>
    </w:p>
    <w:p w14:paraId="4E385CA3" w14:textId="567F6D37" w:rsidR="00162EF3" w:rsidRDefault="003A0C92" w:rsidP="007E3600">
      <w:pPr>
        <w:pStyle w:val="BodyText"/>
        <w:rPr>
          <w:lang w:eastAsia="x-none"/>
        </w:rPr>
      </w:pPr>
      <w:r>
        <w:rPr>
          <w:lang w:eastAsia="x-none"/>
        </w:rPr>
        <w:t xml:space="preserve">The </w:t>
      </w:r>
      <w:r w:rsidR="002A69A8">
        <w:rPr>
          <w:lang w:eastAsia="x-none"/>
        </w:rPr>
        <w:t>QIDAM also specifies certain entities and complex datatypes.</w:t>
      </w:r>
      <w:r w:rsidR="00D736EE">
        <w:rPr>
          <w:lang w:eastAsia="x-none"/>
        </w:rPr>
        <w:t xml:space="preserve"> </w:t>
      </w:r>
      <w:r w:rsidR="008158F4">
        <w:rPr>
          <w:lang w:eastAsia="x-none"/>
        </w:rPr>
        <w:t xml:space="preserve">These entities and types are </w:t>
      </w:r>
      <w:r w:rsidR="00934B9C">
        <w:rPr>
          <w:lang w:eastAsia="x-none"/>
        </w:rPr>
        <w:t>described</w:t>
      </w:r>
      <w:r w:rsidR="008158F4">
        <w:rPr>
          <w:lang w:eastAsia="x-none"/>
        </w:rPr>
        <w:t xml:space="preserve"> in </w:t>
      </w:r>
      <w:r w:rsidR="005754E8">
        <w:rPr>
          <w:lang w:eastAsia="x-none"/>
        </w:rPr>
        <w:t xml:space="preserve">Chapter </w:t>
      </w:r>
      <w:r w:rsidR="005754E8">
        <w:rPr>
          <w:lang w:eastAsia="x-none"/>
        </w:rPr>
        <w:fldChar w:fldCharType="begin"/>
      </w:r>
      <w:r w:rsidR="005754E8">
        <w:rPr>
          <w:lang w:eastAsia="x-none"/>
        </w:rPr>
        <w:instrText xml:space="preserve"> REF _Ref382485196 \r </w:instrText>
      </w:r>
      <w:r w:rsidR="005754E8">
        <w:rPr>
          <w:lang w:eastAsia="x-none"/>
        </w:rPr>
        <w:fldChar w:fldCharType="separate"/>
      </w:r>
      <w:r w:rsidR="005754E8">
        <w:rPr>
          <w:lang w:eastAsia="x-none"/>
        </w:rPr>
        <w:t>5</w:t>
      </w:r>
      <w:r w:rsidR="005754E8">
        <w:rPr>
          <w:lang w:eastAsia="x-none"/>
        </w:rPr>
        <w:fldChar w:fldCharType="end"/>
      </w:r>
      <w:r w:rsidR="005754E8">
        <w:rPr>
          <w:lang w:eastAsia="x-none"/>
        </w:rPr>
        <w:t>.</w:t>
      </w:r>
    </w:p>
    <w:p w14:paraId="0C782CE3" w14:textId="7FB2A3D1" w:rsidR="00FB0CCF" w:rsidRDefault="00FB0CCF" w:rsidP="00AF48EF">
      <w:pPr>
        <w:pStyle w:val="Heading2"/>
      </w:pPr>
      <w:bookmarkStart w:id="117" w:name="_Toc398046637"/>
      <w:r>
        <w:t>Cardinality and Optionality</w:t>
      </w:r>
      <w:bookmarkEnd w:id="117"/>
    </w:p>
    <w:p w14:paraId="7EDEF8BC" w14:textId="20F8FD04" w:rsidR="007752CD" w:rsidRDefault="003A0C92" w:rsidP="007752CD">
      <w:pPr>
        <w:pStyle w:val="BodyText"/>
      </w:pPr>
      <w:r>
        <w:t xml:space="preserve">The </w:t>
      </w:r>
      <w:r w:rsidR="005B69D0">
        <w:t>QIDAM specifies t</w:t>
      </w:r>
      <w:r w:rsidR="007752CD">
        <w:t xml:space="preserve">he cardinality of attributes and connections but not the optionality. </w:t>
      </w:r>
      <w:r w:rsidR="005B69D0">
        <w:t>The convention used in the class diagram is as follows:</w:t>
      </w:r>
    </w:p>
    <w:p w14:paraId="6609AA91" w14:textId="4757E34E" w:rsidR="005B69D0" w:rsidRDefault="005B69D0" w:rsidP="00695885">
      <w:pPr>
        <w:pStyle w:val="BodyText"/>
        <w:numPr>
          <w:ilvl w:val="0"/>
          <w:numId w:val="11"/>
        </w:numPr>
      </w:pPr>
      <w:r>
        <w:t xml:space="preserve">When the cardinality is intended to be single, cardinality is not </w:t>
      </w:r>
      <w:r w:rsidR="00934B9C">
        <w:t xml:space="preserve">indicated </w:t>
      </w:r>
      <w:r>
        <w:t>in the class diagram</w:t>
      </w:r>
      <w:r w:rsidR="0036757B">
        <w:t>.</w:t>
      </w:r>
    </w:p>
    <w:p w14:paraId="5F660346" w14:textId="11B812DC" w:rsidR="005B69D0" w:rsidRDefault="005B69D0" w:rsidP="00695885">
      <w:pPr>
        <w:pStyle w:val="BodyText"/>
        <w:numPr>
          <w:ilvl w:val="0"/>
          <w:numId w:val="11"/>
        </w:numPr>
      </w:pPr>
      <w:r>
        <w:t xml:space="preserve">When the cardinality is intended to be multiple, the cardinality is </w:t>
      </w:r>
      <w:r w:rsidR="00934B9C">
        <w:t xml:space="preserve">indicated </w:t>
      </w:r>
      <w:r>
        <w:t xml:space="preserve">as “0..*” </w:t>
      </w:r>
      <w:r w:rsidR="0036757B">
        <w:br/>
      </w:r>
      <w:r>
        <w:t xml:space="preserve">(i.e., zero to many). The zero should not be interpreted as an indication of the optionality of the attribute or connection. This constraint is more appropriately specified in a logical model. </w:t>
      </w:r>
    </w:p>
    <w:p w14:paraId="5EFFCC31" w14:textId="16495B48" w:rsidR="001A56C4" w:rsidRDefault="001A56C4" w:rsidP="00AF48EF">
      <w:pPr>
        <w:pStyle w:val="Heading2"/>
      </w:pPr>
      <w:bookmarkStart w:id="118" w:name="_Toc398046638"/>
      <w:r>
        <w:t>Logical Model for Quality Improvement</w:t>
      </w:r>
      <w:bookmarkEnd w:id="118"/>
    </w:p>
    <w:p w14:paraId="6702AD32" w14:textId="15210177" w:rsidR="008158F4" w:rsidRDefault="008158F4" w:rsidP="00AF48EF">
      <w:pPr>
        <w:pStyle w:val="BodyText"/>
      </w:pPr>
      <w: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14:paraId="1A444248" w14:textId="77777777" w:rsidR="00561CD1" w:rsidRDefault="00561CD1" w:rsidP="00695885">
      <w:pPr>
        <w:pStyle w:val="ListParagraph"/>
        <w:numPr>
          <w:ilvl w:val="0"/>
          <w:numId w:val="25"/>
        </w:numPr>
      </w:pPr>
      <w:r>
        <w:t xml:space="preserve">Specify in greater detail how particular clinical statements (see </w:t>
      </w:r>
      <w:r>
        <w:fldChar w:fldCharType="begin"/>
      </w:r>
      <w:r>
        <w:instrText xml:space="preserve"> REF _Ref395630863 </w:instrText>
      </w:r>
      <w:r>
        <w:fldChar w:fldCharType="separate"/>
      </w:r>
      <w:r w:rsidR="00EB26E0">
        <w:t xml:space="preserve">Table </w:t>
      </w:r>
      <w:r w:rsidR="00EB26E0">
        <w:rPr>
          <w:noProof/>
        </w:rPr>
        <w:t>1</w:t>
      </w:r>
      <w:r>
        <w:fldChar w:fldCharType="end"/>
      </w:r>
      <w:r>
        <w:t xml:space="preserve"> for example) will be composed and how the statements and their attributes might be accessed from within expressions.</w:t>
      </w:r>
    </w:p>
    <w:p w14:paraId="47AF7F33" w14:textId="77777777" w:rsidR="00561CD1" w:rsidRDefault="00561CD1" w:rsidP="00695885">
      <w:pPr>
        <w:pStyle w:val="ListParagraph"/>
        <w:numPr>
          <w:ilvl w:val="0"/>
          <w:numId w:val="25"/>
        </w:numPr>
      </w:pPr>
      <w:r>
        <w:lastRenderedPageBreak/>
        <w:t>Add attributes and refactor existing attributes to make the classes computable. For example, attributes for identifiers may be added.</w:t>
      </w:r>
    </w:p>
    <w:p w14:paraId="32AFA676" w14:textId="0126ED48" w:rsidR="00561CD1" w:rsidRDefault="00561CD1" w:rsidP="00695885">
      <w:pPr>
        <w:pStyle w:val="ListParagraph"/>
        <w:numPr>
          <w:ilvl w:val="0"/>
          <w:numId w:val="25"/>
        </w:numPr>
      </w:pPr>
      <w:r>
        <w:t xml:space="preserve">Specify the </w:t>
      </w:r>
      <w:proofErr w:type="spellStart"/>
      <w:r>
        <w:t>datatypes</w:t>
      </w:r>
      <w:proofErr w:type="spellEnd"/>
      <w:r>
        <w:t>, entities, and othe</w:t>
      </w:r>
      <w:r w:rsidR="003766B5">
        <w:t xml:space="preserve">r extended types in more detail to allow computation operations to </w:t>
      </w:r>
      <w:r w:rsidR="003A0C92">
        <w:t xml:space="preserve">then </w:t>
      </w:r>
      <w:r w:rsidR="003766B5">
        <w:t>be specified.</w:t>
      </w:r>
    </w:p>
    <w:p w14:paraId="1791DC07" w14:textId="77777777" w:rsidR="00561CD1" w:rsidRDefault="00561CD1" w:rsidP="00695885">
      <w:pPr>
        <w:pStyle w:val="ListParagraph"/>
        <w:numPr>
          <w:ilvl w:val="0"/>
          <w:numId w:val="25"/>
        </w:numPr>
      </w:pPr>
      <w:r>
        <w:t>Specify cardinality and optionality of attributes.</w:t>
      </w:r>
    </w:p>
    <w:p w14:paraId="51B2C63E" w14:textId="77777777" w:rsidR="00561CD1" w:rsidRDefault="00561CD1" w:rsidP="00695885">
      <w:pPr>
        <w:pStyle w:val="ListParagraph"/>
        <w:numPr>
          <w:ilvl w:val="0"/>
          <w:numId w:val="25"/>
        </w:numPr>
      </w:pPr>
      <w:r>
        <w:t>Specify mechanisms for extension of the logical model.</w:t>
      </w:r>
    </w:p>
    <w:p w14:paraId="526C2039" w14:textId="77777777" w:rsidR="00561CD1" w:rsidRPr="00D3762F" w:rsidRDefault="00561CD1" w:rsidP="00695885">
      <w:pPr>
        <w:pStyle w:val="ListParagraph"/>
        <w:numPr>
          <w:ilvl w:val="0"/>
          <w:numId w:val="25"/>
        </w:numPr>
      </w:pPr>
      <w:r>
        <w:t>Reorganize classes and attributes as needed to map to other models in order to support interoperability. In particular, it is expected that the logical model will interoperate with HL7’s FHIR model</w:t>
      </w:r>
      <w:sdt>
        <w:sdtPr>
          <w:id w:val="819238257"/>
          <w:citation/>
        </w:sdtPr>
        <w:sdtEndPr/>
        <w:sdtContent>
          <w:r>
            <w:fldChar w:fldCharType="begin"/>
          </w:r>
          <w:r>
            <w:instrText xml:space="preserve"> CITATION FHI13 \l 1033 </w:instrText>
          </w:r>
          <w:r>
            <w:fldChar w:fldCharType="separate"/>
          </w:r>
          <w:r w:rsidR="00EB26E0">
            <w:rPr>
              <w:noProof/>
            </w:rPr>
            <w:t xml:space="preserve"> [7]</w:t>
          </w:r>
          <w:r>
            <w:fldChar w:fldCharType="end"/>
          </w:r>
        </w:sdtContent>
      </w:sdt>
      <w:r>
        <w:t>.</w:t>
      </w:r>
    </w:p>
    <w:p w14:paraId="2F4CEC1F" w14:textId="77777777" w:rsidR="00561CD1" w:rsidRDefault="00561CD1" w:rsidP="00307B6E"/>
    <w:p w14:paraId="5DE2E18C" w14:textId="639F72F8" w:rsidR="00092107" w:rsidRDefault="00092107" w:rsidP="00092107">
      <w:pPr>
        <w:pStyle w:val="Heading1"/>
      </w:pPr>
      <w:bookmarkStart w:id="119" w:name="_Ref382485196"/>
      <w:bookmarkStart w:id="120" w:name="_Toc398046639"/>
      <w:r>
        <w:lastRenderedPageBreak/>
        <w:t>Model Specification</w:t>
      </w:r>
      <w:bookmarkEnd w:id="119"/>
      <w:bookmarkEnd w:id="120"/>
    </w:p>
    <w:p w14:paraId="2BC77EC2" w14:textId="7417EDF5" w:rsidR="00760730" w:rsidRDefault="00760730" w:rsidP="00760730">
      <w:pPr>
        <w:pStyle w:val="BodyText"/>
      </w:pPr>
      <w:r w:rsidRPr="002D602F">
        <w:t xml:space="preserve">This </w:t>
      </w:r>
      <w:r>
        <w:t>chapter</w:t>
      </w:r>
      <w:r w:rsidRPr="002D602F">
        <w:t xml:space="preserve"> provides a complete </w:t>
      </w:r>
      <w:r w:rsidR="003766B5">
        <w:t>specification</w:t>
      </w:r>
      <w:r w:rsidR="00CC52CF" w:rsidRPr="002D602F">
        <w:t xml:space="preserve"> </w:t>
      </w:r>
      <w:r w:rsidRPr="002D602F">
        <w:t xml:space="preserve">of </w:t>
      </w:r>
      <w:r w:rsidR="00CC52CF">
        <w:t>the model</w:t>
      </w:r>
      <w:r w:rsidRPr="002D602F">
        <w:t xml:space="preserve">. It lists all classes and interfaces and their attributes and connections. </w:t>
      </w:r>
      <w:r w:rsidR="00CC52CF">
        <w:t xml:space="preserve">While the previous chapter provide an overview of </w:t>
      </w:r>
      <w:r w:rsidR="006E5EA9">
        <w:t xml:space="preserve">the </w:t>
      </w:r>
      <w:r w:rsidR="00CC52CF">
        <w:t xml:space="preserve">QIDAM and an explanation of the design, the objective of the material in this section is to provide a comprehensive reference to the elements in the domain analysis model. </w:t>
      </w:r>
      <w:r w:rsidR="00936947">
        <w:t xml:space="preserve">The content is organized in alphabetical order of package names and then class names, with names </w:t>
      </w:r>
      <w:r w:rsidR="006E5EA9">
        <w:t>as</w:t>
      </w:r>
      <w:r w:rsidR="00936947">
        <w:t xml:space="preserve"> the </w:t>
      </w:r>
      <w:r w:rsidR="006E5EA9">
        <w:t xml:space="preserve">section </w:t>
      </w:r>
      <w:r w:rsidR="00936947">
        <w:t>headings. The heading hierarchy also is the package hierarchy.</w:t>
      </w:r>
    </w:p>
    <w:p w14:paraId="7947A640" w14:textId="56F9C613" w:rsidR="000A26FC" w:rsidRDefault="000A26FC" w:rsidP="00760730">
      <w:pPr>
        <w:pStyle w:val="BodyText"/>
      </w:pPr>
      <w:r>
        <w:t xml:space="preserve">The model is specified in the form of a UML class diagram. The website </w:t>
      </w:r>
      <w:hyperlink r:id="rId27" w:history="1">
        <w:r w:rsidRPr="008872AD">
          <w:rPr>
            <w:rStyle w:val="Hyperlink"/>
            <w:rFonts w:cs="Times New Roman"/>
            <w:lang w:eastAsia="en-US"/>
          </w:rPr>
          <w:t>http://www.sparxsystems.com/resources/uml2_tutorial/uml2_classdiagram.html</w:t>
        </w:r>
      </w:hyperlink>
      <w:r>
        <w:t xml:space="preserve"> provides an introduction to class diagrams in UML and also describes the notation used in diagrams in this chapter.</w:t>
      </w:r>
      <w:r w:rsidR="00B90CA2">
        <w:t xml:space="preserve"> In addition to the reference format in this chapter, the supplementary material of this specification includes (1) the UML diagrams in the standard </w:t>
      </w:r>
      <w:r w:rsidR="00B90CA2" w:rsidRPr="00936947">
        <w:t>XMI</w:t>
      </w:r>
      <w:r w:rsidR="00B90CA2">
        <w:t xml:space="preserve"> format, and (2) reference documentation in HTML format that might be more convenient to browse.</w:t>
      </w:r>
    </w:p>
    <w:p w14:paraId="592D50AA" w14:textId="77777777" w:rsidR="00F07C90" w:rsidRDefault="00F07C90" w:rsidP="00F07C90">
      <w:pPr>
        <w:rPr>
          <w:rFonts w:ascii="Calibri" w:hAnsi="Calibri"/>
          <w:u w:color="000000"/>
        </w:rPr>
      </w:pPr>
    </w:p>
    <w:p w14:paraId="3A7C755B" w14:textId="7C1481C4" w:rsidR="00F07C90" w:rsidRDefault="00F07C90" w:rsidP="00F07C90">
      <w:pPr>
        <w:pStyle w:val="Heading2"/>
        <w:rPr>
          <w:bCs/>
          <w:szCs w:val="24"/>
          <w:lang w:val="en-US"/>
        </w:rPr>
      </w:pPr>
      <w:bookmarkStart w:id="121" w:name="_Toc398046640"/>
      <w:r>
        <w:rPr>
          <w:bCs/>
          <w:szCs w:val="24"/>
          <w:lang w:val="en-US"/>
        </w:rPr>
        <w:t>action</w:t>
      </w:r>
      <w:bookmarkEnd w:id="121"/>
    </w:p>
    <w:p w14:paraId="53AEF79A" w14:textId="6BC19806" w:rsidR="00F07C90" w:rsidRDefault="00F07C90" w:rsidP="00F07C90">
      <w:pPr>
        <w:rPr>
          <w:rFonts w:ascii="Calibri" w:hAnsi="Calibri"/>
          <w:u w:color="000000"/>
        </w:rPr>
      </w:pPr>
      <w:r>
        <w:rPr>
          <w:noProof/>
        </w:rPr>
        <w:lastRenderedPageBreak/>
        <w:drawing>
          <wp:anchor distT="0" distB="0" distL="114300" distR="114300" simplePos="0" relativeHeight="251771904" behindDoc="0" locked="0" layoutInCell="1" allowOverlap="0" wp14:anchorId="7CF21D1B" wp14:editId="009F588B">
            <wp:simplePos x="0" y="0"/>
            <wp:positionH relativeFrom="column">
              <wp:posOffset>0</wp:posOffset>
            </wp:positionH>
            <wp:positionV relativeFrom="paragraph">
              <wp:posOffset>0</wp:posOffset>
            </wp:positionV>
            <wp:extent cx="5952744" cy="6528816"/>
            <wp:effectExtent l="0" t="0" r="0" b="5715"/>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2744" cy="65288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u w:color="000000"/>
        </w:rPr>
        <w:t xml:space="preserve"> </w:t>
      </w:r>
    </w:p>
    <w:p w14:paraId="7A5DBD16" w14:textId="77777777" w:rsidR="00F07C90" w:rsidRDefault="00F07C90" w:rsidP="00F07C90">
      <w:pPr>
        <w:rPr>
          <w:rFonts w:ascii="Calibri" w:hAnsi="Calibri"/>
          <w:u w:color="000000"/>
        </w:rPr>
      </w:pPr>
    </w:p>
    <w:p w14:paraId="792BF5A4" w14:textId="77777777" w:rsidR="00F07C90" w:rsidRDefault="00F07C90" w:rsidP="00F07C90">
      <w:pPr>
        <w:rPr>
          <w:rFonts w:ascii="Calibri" w:hAnsi="Calibri"/>
          <w:u w:color="000000"/>
        </w:rPr>
      </w:pPr>
    </w:p>
    <w:p w14:paraId="267B9023" w14:textId="77777777" w:rsidR="00F07C90" w:rsidRDefault="00F07C90" w:rsidP="00F07C90">
      <w:pPr>
        <w:pStyle w:val="Heading3"/>
        <w:rPr>
          <w:bCs/>
          <w:szCs w:val="24"/>
          <w:lang w:val="en-US"/>
        </w:rPr>
      </w:pPr>
      <w:bookmarkStart w:id="122" w:name="_Toc398046641"/>
      <w:bookmarkStart w:id="123" w:name="ACT"/>
      <w:bookmarkStart w:id="124" w:name="BKM_313F51AD_9A91_4A2F_9FA0_4A4E43F75D0F"/>
      <w:proofErr w:type="spellStart"/>
      <w:r>
        <w:rPr>
          <w:bCs/>
          <w:szCs w:val="24"/>
          <w:lang w:val="en-US"/>
        </w:rPr>
        <w:t>action.act</w:t>
      </w:r>
      <w:bookmarkEnd w:id="122"/>
      <w:proofErr w:type="spellEnd"/>
    </w:p>
    <w:p w14:paraId="6D55566B" w14:textId="007AE2D9" w:rsidR="00F07C90" w:rsidRDefault="00F07C90" w:rsidP="00F07C90">
      <w:pPr>
        <w:rPr>
          <w:rFonts w:ascii="Calibri" w:hAnsi="Calibri"/>
          <w:u w:color="000000"/>
        </w:rPr>
      </w:pPr>
      <w:bookmarkStart w:id="125" w:name="BKM_CBF93E5F_DF44_4E2A_8A54_5F8F7379F81E"/>
      <w:r>
        <w:rPr>
          <w:noProof/>
        </w:rPr>
        <w:lastRenderedPageBreak/>
        <w:drawing>
          <wp:anchor distT="0" distB="0" distL="114300" distR="114300" simplePos="0" relativeHeight="251772928" behindDoc="0" locked="0" layoutInCell="1" allowOverlap="0" wp14:anchorId="440DCF81" wp14:editId="5F98DAD3">
            <wp:simplePos x="0" y="0"/>
            <wp:positionH relativeFrom="column">
              <wp:posOffset>0</wp:posOffset>
            </wp:positionH>
            <wp:positionV relativeFrom="paragraph">
              <wp:posOffset>0</wp:posOffset>
            </wp:positionV>
            <wp:extent cx="5934456" cy="6401211"/>
            <wp:effectExtent l="0" t="0" r="9525"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456" cy="64012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25"/>
    </w:p>
    <w:p w14:paraId="7DE1408D" w14:textId="77777777" w:rsidR="00F07C90" w:rsidRDefault="00F07C90" w:rsidP="00F07C90">
      <w:pPr>
        <w:rPr>
          <w:rFonts w:ascii="Calibri" w:hAnsi="Calibri"/>
          <w:u w:color="000000"/>
        </w:rPr>
      </w:pPr>
    </w:p>
    <w:p w14:paraId="457660D3" w14:textId="533BFAB7" w:rsidR="00F07C90" w:rsidRDefault="00F07C90" w:rsidP="00F07C90">
      <w:pPr>
        <w:rPr>
          <w:rFonts w:ascii="Calibri" w:hAnsi="Calibri"/>
          <w:u w:color="000000"/>
        </w:rPr>
      </w:pPr>
      <w:bookmarkStart w:id="126" w:name="BKM_559FDAB4_13F2_478A_A46F_21F9276D752B"/>
      <w:r>
        <w:rPr>
          <w:noProof/>
        </w:rPr>
        <w:lastRenderedPageBreak/>
        <w:drawing>
          <wp:anchor distT="0" distB="0" distL="114300" distR="114300" simplePos="0" relativeHeight="251773952" behindDoc="0" locked="0" layoutInCell="1" allowOverlap="0" wp14:anchorId="222B317B" wp14:editId="41CEDFCE">
            <wp:simplePos x="0" y="0"/>
            <wp:positionH relativeFrom="column">
              <wp:posOffset>0</wp:posOffset>
            </wp:positionH>
            <wp:positionV relativeFrom="paragraph">
              <wp:posOffset>0</wp:posOffset>
            </wp:positionV>
            <wp:extent cx="5971032" cy="4160520"/>
            <wp:effectExtent l="0" t="0" r="0" b="0"/>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032" cy="4160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26"/>
    </w:p>
    <w:p w14:paraId="696D6560" w14:textId="77777777" w:rsidR="00F07C90" w:rsidRDefault="00F07C90" w:rsidP="00F07C90">
      <w:pPr>
        <w:rPr>
          <w:rFonts w:ascii="Calibri" w:hAnsi="Calibri"/>
          <w:u w:color="000000"/>
        </w:rPr>
      </w:pPr>
    </w:p>
    <w:p w14:paraId="24D71534" w14:textId="4205BCCD" w:rsidR="00F07C90" w:rsidRDefault="00F07C90" w:rsidP="00F07C90">
      <w:pPr>
        <w:rPr>
          <w:rFonts w:ascii="Calibri" w:hAnsi="Calibri"/>
          <w:u w:color="000000"/>
        </w:rPr>
      </w:pPr>
      <w:bookmarkStart w:id="127" w:name="BKM_ABD05C7E_D397_45B2_9CA0_78ADDCB2960F"/>
      <w:r>
        <w:rPr>
          <w:noProof/>
        </w:rPr>
        <w:drawing>
          <wp:anchor distT="0" distB="0" distL="114300" distR="114300" simplePos="0" relativeHeight="251774976" behindDoc="0" locked="0" layoutInCell="1" allowOverlap="0" wp14:anchorId="261CA337" wp14:editId="28A95402">
            <wp:simplePos x="0" y="0"/>
            <wp:positionH relativeFrom="column">
              <wp:posOffset>0</wp:posOffset>
            </wp:positionH>
            <wp:positionV relativeFrom="paragraph">
              <wp:posOffset>0</wp:posOffset>
            </wp:positionV>
            <wp:extent cx="5093208" cy="2505456"/>
            <wp:effectExtent l="0" t="0" r="0" b="9525"/>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3208" cy="25054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27"/>
    </w:p>
    <w:p w14:paraId="6A5532FF" w14:textId="77777777" w:rsidR="00F07C90" w:rsidRDefault="00F07C90" w:rsidP="00F07C90">
      <w:pPr>
        <w:rPr>
          <w:rFonts w:ascii="Calibri" w:hAnsi="Calibri"/>
          <w:u w:color="000000"/>
        </w:rPr>
      </w:pPr>
    </w:p>
    <w:p w14:paraId="619248EF" w14:textId="40BC880E" w:rsidR="00F07C90" w:rsidRDefault="00F07C90" w:rsidP="00F07C90">
      <w:pPr>
        <w:rPr>
          <w:rFonts w:ascii="Calibri" w:hAnsi="Calibri"/>
          <w:u w:color="000000"/>
        </w:rPr>
      </w:pPr>
      <w:bookmarkStart w:id="128" w:name="BKM_434A1DBB_BA23_4102_A159_7F733355053F"/>
      <w:r>
        <w:rPr>
          <w:noProof/>
        </w:rPr>
        <w:lastRenderedPageBreak/>
        <w:drawing>
          <wp:anchor distT="0" distB="0" distL="114300" distR="114300" simplePos="0" relativeHeight="251776000" behindDoc="0" locked="0" layoutInCell="1" allowOverlap="0" wp14:anchorId="66ECFEFE" wp14:editId="0DF672FE">
            <wp:simplePos x="0" y="0"/>
            <wp:positionH relativeFrom="column">
              <wp:posOffset>0</wp:posOffset>
            </wp:positionH>
            <wp:positionV relativeFrom="paragraph">
              <wp:posOffset>0</wp:posOffset>
            </wp:positionV>
            <wp:extent cx="5943967" cy="6163056"/>
            <wp:effectExtent l="0" t="0" r="0" b="952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967" cy="61630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28"/>
    </w:p>
    <w:p w14:paraId="4404F308" w14:textId="77777777" w:rsidR="00F07C90" w:rsidRDefault="00F07C90" w:rsidP="00F07C90">
      <w:pPr>
        <w:rPr>
          <w:rFonts w:ascii="Calibri" w:hAnsi="Calibri"/>
          <w:u w:color="000000"/>
        </w:rPr>
      </w:pPr>
    </w:p>
    <w:p w14:paraId="0CEC5D90" w14:textId="5E956EB1" w:rsidR="00F07C90" w:rsidRDefault="00F07C90" w:rsidP="00F07C90">
      <w:pPr>
        <w:rPr>
          <w:rFonts w:ascii="Calibri" w:hAnsi="Calibri"/>
          <w:u w:color="000000"/>
        </w:rPr>
      </w:pPr>
      <w:bookmarkStart w:id="129" w:name="BKM_BCD582DA_3433_419D_A4F5_96B7EB3B04EB"/>
      <w:r>
        <w:rPr>
          <w:noProof/>
        </w:rPr>
        <w:lastRenderedPageBreak/>
        <w:drawing>
          <wp:anchor distT="0" distB="0" distL="114300" distR="114300" simplePos="0" relativeHeight="251777024" behindDoc="0" locked="0" layoutInCell="1" allowOverlap="0" wp14:anchorId="04AF191F" wp14:editId="7170F1A7">
            <wp:simplePos x="0" y="0"/>
            <wp:positionH relativeFrom="column">
              <wp:posOffset>0</wp:posOffset>
            </wp:positionH>
            <wp:positionV relativeFrom="paragraph">
              <wp:posOffset>0</wp:posOffset>
            </wp:positionV>
            <wp:extent cx="5458968" cy="3346704"/>
            <wp:effectExtent l="0" t="0" r="8890" b="6350"/>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8968" cy="33467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29"/>
    </w:p>
    <w:p w14:paraId="62CE271D" w14:textId="77777777" w:rsidR="00F07C90" w:rsidRDefault="00F07C90" w:rsidP="00F07C90">
      <w:pPr>
        <w:rPr>
          <w:rFonts w:ascii="Calibri" w:hAnsi="Calibri"/>
          <w:u w:color="000000"/>
        </w:rPr>
      </w:pPr>
    </w:p>
    <w:p w14:paraId="19BF8085" w14:textId="77777777" w:rsidR="00F07C90" w:rsidRDefault="00F07C90" w:rsidP="00F07C90">
      <w:pPr>
        <w:rPr>
          <w:rFonts w:ascii="Calibri" w:hAnsi="Calibri"/>
          <w:u w:color="000000"/>
        </w:rPr>
      </w:pPr>
    </w:p>
    <w:p w14:paraId="62B220E4" w14:textId="77777777" w:rsidR="00F07C90" w:rsidRDefault="00F07C90" w:rsidP="00F07C90">
      <w:pPr>
        <w:pStyle w:val="Heading4"/>
        <w:rPr>
          <w:bCs/>
          <w:szCs w:val="24"/>
          <w:u w:color="000000"/>
          <w:lang w:val="en-US"/>
        </w:rPr>
      </w:pPr>
      <w:bookmarkStart w:id="130" w:name="_Toc398046642"/>
      <w:bookmarkStart w:id="131" w:name="BKM_701CB845_6F20_49C1_BB23_18F81A8ADC54"/>
      <w:r>
        <w:rPr>
          <w:bCs/>
          <w:szCs w:val="24"/>
          <w:u w:color="000000"/>
          <w:lang w:val="en-US"/>
        </w:rPr>
        <w:t>Act</w:t>
      </w:r>
      <w:bookmarkEnd w:id="130"/>
    </w:p>
    <w:p w14:paraId="66A4BBF8" w14:textId="77777777" w:rsidR="00F07C90" w:rsidRPr="00F07C90" w:rsidRDefault="00F07C90" w:rsidP="00F07C90">
      <w:pPr>
        <w:rPr>
          <w:szCs w:val="22"/>
        </w:rPr>
      </w:pPr>
      <w:r w:rsidRPr="00F07C90">
        <w:rPr>
          <w:rStyle w:val="FieldLabel"/>
          <w:rFonts w:ascii="Calibri" w:hAnsi="Calibri"/>
          <w:i w:val="0"/>
          <w:iCs w:val="0"/>
          <w:color w:val="000000"/>
          <w:sz w:val="22"/>
          <w:szCs w:val="22"/>
        </w:rPr>
        <w:t>The object of an action, the specific thing that is being done or proposed, e.g., a medication is being administered.</w:t>
      </w:r>
    </w:p>
    <w:p w14:paraId="58CBFD92" w14:textId="77777777" w:rsidR="00F07C90" w:rsidRPr="00F07C90" w:rsidRDefault="00F07C90" w:rsidP="00F07C90">
      <w:pPr>
        <w:rPr>
          <w:szCs w:val="22"/>
        </w:rPr>
      </w:pPr>
      <w:r w:rsidRPr="00F07C90">
        <w:rPr>
          <w:szCs w:val="22"/>
        </w:rPr>
        <w:t xml:space="preserve"> </w:t>
      </w:r>
      <w:bookmarkEnd w:id="131"/>
    </w:p>
    <w:p w14:paraId="24CBBA22" w14:textId="77777777" w:rsidR="00F07C90" w:rsidRDefault="00F07C90" w:rsidP="00F07C90">
      <w:pPr>
        <w:rPr>
          <w:rFonts w:ascii="Calibri" w:hAnsi="Calibri"/>
        </w:rPr>
      </w:pPr>
    </w:p>
    <w:p w14:paraId="36B07A00" w14:textId="77777777" w:rsidR="00F07C90" w:rsidRDefault="00F07C90" w:rsidP="00F07C90">
      <w:pPr>
        <w:pStyle w:val="Heading4"/>
        <w:rPr>
          <w:bCs/>
          <w:szCs w:val="24"/>
          <w:u w:color="000000"/>
          <w:lang w:val="en-US"/>
        </w:rPr>
      </w:pPr>
      <w:bookmarkStart w:id="132" w:name="_Toc398046643"/>
      <w:bookmarkStart w:id="133" w:name="BKM_38629BC6_F13A_4272_909F_F42EEEFFDD43"/>
      <w:proofErr w:type="spellStart"/>
      <w:r>
        <w:rPr>
          <w:bCs/>
          <w:szCs w:val="24"/>
          <w:u w:color="000000"/>
          <w:lang w:val="en-US"/>
        </w:rPr>
        <w:t>CareProgramParticipation</w:t>
      </w:r>
      <w:bookmarkEnd w:id="132"/>
      <w:proofErr w:type="spellEnd"/>
    </w:p>
    <w:p w14:paraId="2B452F10"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Participation of a patient in a recognized program of care such as a care plan, a chemotherapy protocol, or a clinical trial.</w:t>
      </w:r>
    </w:p>
    <w:p w14:paraId="182B4338" w14:textId="77777777" w:rsidR="00F07C90" w:rsidRDefault="00F07C90" w:rsidP="00F07C90">
      <w:pPr>
        <w:rPr>
          <w:rFonts w:ascii="Calibri" w:hAnsi="Calibri"/>
        </w:rPr>
      </w:pPr>
    </w:p>
    <w:p w14:paraId="4EBE7CF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06806B3"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CD878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3D4C71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4E6AC2D" w14:textId="77777777" w:rsidR="00F07C90" w:rsidRDefault="00F07C90" w:rsidP="00792BA1">
            <w:pPr>
              <w:rPr>
                <w:rFonts w:ascii="Calibri" w:hAnsi="Calibri"/>
                <w:b/>
              </w:rPr>
            </w:pPr>
            <w:r>
              <w:rPr>
                <w:rFonts w:ascii="Calibri" w:hAnsi="Calibri"/>
                <w:b/>
              </w:rPr>
              <w:t>Description</w:t>
            </w:r>
          </w:p>
        </w:tc>
      </w:tr>
      <w:tr w:rsidR="00F07C90" w14:paraId="2A54AB78" w14:textId="77777777" w:rsidTr="00792BA1">
        <w:tc>
          <w:tcPr>
            <w:tcW w:w="2340" w:type="dxa"/>
            <w:tcBorders>
              <w:top w:val="single" w:sz="2" w:space="0" w:color="auto"/>
              <w:left w:val="single" w:sz="2" w:space="0" w:color="auto"/>
              <w:bottom w:val="single" w:sz="2" w:space="0" w:color="auto"/>
              <w:right w:val="single" w:sz="2" w:space="0" w:color="auto"/>
            </w:tcBorders>
          </w:tcPr>
          <w:p w14:paraId="11D5DE64" w14:textId="77777777" w:rsidR="00F07C90" w:rsidRDefault="00F07C90" w:rsidP="00792BA1">
            <w:pPr>
              <w:rPr>
                <w:rFonts w:ascii="Calibri" w:hAnsi="Calibri"/>
              </w:rPr>
            </w:pPr>
            <w:r>
              <w:rPr>
                <w:rFonts w:ascii="Calibri" w:hAnsi="Calibri"/>
              </w:rPr>
              <w:t>goals</w:t>
            </w:r>
          </w:p>
        </w:tc>
        <w:tc>
          <w:tcPr>
            <w:tcW w:w="1620" w:type="dxa"/>
            <w:tcBorders>
              <w:top w:val="single" w:sz="2" w:space="0" w:color="auto"/>
              <w:left w:val="single" w:sz="2" w:space="0" w:color="auto"/>
              <w:bottom w:val="single" w:sz="2" w:space="0" w:color="auto"/>
              <w:right w:val="single" w:sz="2" w:space="0" w:color="auto"/>
            </w:tcBorders>
          </w:tcPr>
          <w:p w14:paraId="54C1623E"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19E2BC0B" w14:textId="77777777" w:rsidR="00F07C90" w:rsidRDefault="00F07C90" w:rsidP="00792BA1">
            <w:pPr>
              <w:rPr>
                <w:rFonts w:ascii="Calibri" w:hAnsi="Calibri"/>
              </w:rPr>
            </w:pPr>
            <w:r>
              <w:rPr>
                <w:rFonts w:ascii="Calibri" w:hAnsi="Calibri"/>
              </w:rPr>
              <w:t>The goals that have been established for the patient as part of the care plan and the performance against those goals.</w:t>
            </w:r>
          </w:p>
        </w:tc>
      </w:tr>
      <w:tr w:rsidR="00F07C90" w14:paraId="13E66301" w14:textId="77777777" w:rsidTr="00792BA1">
        <w:tc>
          <w:tcPr>
            <w:tcW w:w="2340" w:type="dxa"/>
            <w:tcBorders>
              <w:top w:val="single" w:sz="2" w:space="0" w:color="auto"/>
              <w:left w:val="single" w:sz="2" w:space="0" w:color="auto"/>
              <w:bottom w:val="single" w:sz="2" w:space="0" w:color="auto"/>
              <w:right w:val="single" w:sz="2" w:space="0" w:color="auto"/>
            </w:tcBorders>
          </w:tcPr>
          <w:p w14:paraId="0D42DA49" w14:textId="77777777" w:rsidR="00F07C90" w:rsidRDefault="00F07C90" w:rsidP="00792BA1">
            <w:pPr>
              <w:rPr>
                <w:rFonts w:ascii="Calibri" w:hAnsi="Calibri"/>
              </w:rPr>
            </w:pPr>
            <w:bookmarkStart w:id="134" w:name="BKM_E16FD682_0EE7_4B57_880D_A2EAA8781E2E"/>
            <w:proofErr w:type="spellStart"/>
            <w:r>
              <w:rPr>
                <w:rFonts w:ascii="Calibri" w:hAnsi="Calibri"/>
              </w:rPr>
              <w:t>participationStatus</w:t>
            </w:r>
            <w:proofErr w:type="spellEnd"/>
          </w:p>
        </w:tc>
        <w:tc>
          <w:tcPr>
            <w:tcW w:w="1620" w:type="dxa"/>
            <w:tcBorders>
              <w:top w:val="single" w:sz="2" w:space="0" w:color="auto"/>
              <w:left w:val="single" w:sz="2" w:space="0" w:color="auto"/>
              <w:bottom w:val="single" w:sz="2" w:space="0" w:color="auto"/>
              <w:right w:val="single" w:sz="2" w:space="0" w:color="auto"/>
            </w:tcBorders>
          </w:tcPr>
          <w:p w14:paraId="58BCE52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1AF0F2F" w14:textId="77777777" w:rsidR="00F07C90" w:rsidRDefault="00F07C90" w:rsidP="00792BA1">
            <w:pPr>
              <w:rPr>
                <w:rFonts w:ascii="Calibri" w:hAnsi="Calibri"/>
              </w:rPr>
            </w:pPr>
            <w:r>
              <w:rPr>
                <w:rFonts w:ascii="Calibri" w:hAnsi="Calibri"/>
              </w:rPr>
              <w:t>A patient's state of participation within the care plan, e.g., enrolled, ongoing, completed, suspended.</w:t>
            </w:r>
          </w:p>
        </w:tc>
        <w:bookmarkEnd w:id="134"/>
      </w:tr>
      <w:tr w:rsidR="00F07C90" w14:paraId="43FDBD59" w14:textId="77777777" w:rsidTr="00792BA1">
        <w:tc>
          <w:tcPr>
            <w:tcW w:w="2340" w:type="dxa"/>
            <w:tcBorders>
              <w:top w:val="single" w:sz="2" w:space="0" w:color="auto"/>
              <w:left w:val="single" w:sz="2" w:space="0" w:color="auto"/>
              <w:bottom w:val="single" w:sz="2" w:space="0" w:color="auto"/>
              <w:right w:val="single" w:sz="2" w:space="0" w:color="auto"/>
            </w:tcBorders>
          </w:tcPr>
          <w:p w14:paraId="0870EA8B" w14:textId="77777777" w:rsidR="00F07C90" w:rsidRDefault="00F07C90" w:rsidP="00792BA1">
            <w:pPr>
              <w:rPr>
                <w:rFonts w:ascii="Calibri" w:hAnsi="Calibri"/>
              </w:rPr>
            </w:pPr>
            <w:bookmarkStart w:id="135" w:name="BKM_C0AD7015_8DD6_470D_8D49_5E957C9DA0FE"/>
            <w:r>
              <w:rPr>
                <w:rFonts w:ascii="Calibri" w:hAnsi="Calibri"/>
              </w:rPr>
              <w:t>program</w:t>
            </w:r>
          </w:p>
        </w:tc>
        <w:tc>
          <w:tcPr>
            <w:tcW w:w="1620" w:type="dxa"/>
            <w:tcBorders>
              <w:top w:val="single" w:sz="2" w:space="0" w:color="auto"/>
              <w:left w:val="single" w:sz="2" w:space="0" w:color="auto"/>
              <w:bottom w:val="single" w:sz="2" w:space="0" w:color="auto"/>
              <w:right w:val="single" w:sz="2" w:space="0" w:color="auto"/>
            </w:tcBorders>
          </w:tcPr>
          <w:p w14:paraId="6EE28D6A"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458212F" w14:textId="77777777" w:rsidR="00F07C90" w:rsidRDefault="00F07C90" w:rsidP="00792BA1">
            <w:pPr>
              <w:rPr>
                <w:rFonts w:ascii="Calibri" w:hAnsi="Calibri"/>
              </w:rPr>
            </w:pPr>
            <w:r>
              <w:rPr>
                <w:rFonts w:ascii="Calibri" w:hAnsi="Calibri"/>
              </w:rPr>
              <w:t>The particular program in which the patient is enrolled, was enrolled, or is being enrolled.</w:t>
            </w:r>
          </w:p>
        </w:tc>
        <w:bookmarkEnd w:id="135"/>
      </w:tr>
      <w:tr w:rsidR="00F07C90" w14:paraId="4827388A" w14:textId="77777777" w:rsidTr="00792BA1">
        <w:tc>
          <w:tcPr>
            <w:tcW w:w="2340" w:type="dxa"/>
            <w:tcBorders>
              <w:top w:val="single" w:sz="2" w:space="0" w:color="auto"/>
              <w:left w:val="single" w:sz="2" w:space="0" w:color="auto"/>
              <w:bottom w:val="single" w:sz="2" w:space="0" w:color="auto"/>
              <w:right w:val="single" w:sz="2" w:space="0" w:color="auto"/>
            </w:tcBorders>
          </w:tcPr>
          <w:p w14:paraId="7855DECA" w14:textId="77777777" w:rsidR="00F07C90" w:rsidRDefault="00F07C90" w:rsidP="00792BA1">
            <w:pPr>
              <w:rPr>
                <w:rFonts w:ascii="Calibri" w:hAnsi="Calibri"/>
              </w:rPr>
            </w:pPr>
            <w:bookmarkStart w:id="136" w:name="BKM_5A9CA7A8_1221_4DE9_99DC_A90637050661"/>
            <w:proofErr w:type="spellStart"/>
            <w:r>
              <w:rPr>
                <w:rFonts w:ascii="Calibri" w:hAnsi="Calibri"/>
              </w:rPr>
              <w:lastRenderedPageBreak/>
              <w:t>programType</w:t>
            </w:r>
            <w:proofErr w:type="spellEnd"/>
          </w:p>
        </w:tc>
        <w:tc>
          <w:tcPr>
            <w:tcW w:w="1620" w:type="dxa"/>
            <w:tcBorders>
              <w:top w:val="single" w:sz="2" w:space="0" w:color="auto"/>
              <w:left w:val="single" w:sz="2" w:space="0" w:color="auto"/>
              <w:bottom w:val="single" w:sz="2" w:space="0" w:color="auto"/>
              <w:right w:val="single" w:sz="2" w:space="0" w:color="auto"/>
            </w:tcBorders>
          </w:tcPr>
          <w:p w14:paraId="1150D4F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506924B" w14:textId="77777777" w:rsidR="00F07C90" w:rsidRDefault="00F07C90" w:rsidP="00792BA1">
            <w:pPr>
              <w:rPr>
                <w:rFonts w:ascii="Calibri" w:hAnsi="Calibri"/>
              </w:rPr>
            </w:pPr>
            <w:r>
              <w:rPr>
                <w:rFonts w:ascii="Calibri" w:hAnsi="Calibri"/>
              </w:rPr>
              <w:t>The type of the care program such as Care Plan, Clinical Trial, Chemotherapy Protocol</w:t>
            </w:r>
          </w:p>
        </w:tc>
        <w:bookmarkEnd w:id="136"/>
      </w:tr>
      <w:bookmarkEnd w:id="133"/>
    </w:tbl>
    <w:p w14:paraId="23B0D230" w14:textId="77777777" w:rsidR="00F07C90" w:rsidRDefault="00F07C90" w:rsidP="00F07C90">
      <w:pPr>
        <w:rPr>
          <w:rFonts w:ascii="Calibri" w:hAnsi="Calibri"/>
        </w:rPr>
      </w:pPr>
    </w:p>
    <w:p w14:paraId="517C3CED" w14:textId="77777777" w:rsidR="00F07C90" w:rsidRDefault="00F07C90" w:rsidP="00F07C90">
      <w:pPr>
        <w:pStyle w:val="Heading4"/>
        <w:rPr>
          <w:bCs/>
          <w:szCs w:val="24"/>
          <w:u w:color="000000"/>
          <w:lang w:val="en-US"/>
        </w:rPr>
      </w:pPr>
      <w:bookmarkStart w:id="137" w:name="_Toc398046644"/>
      <w:bookmarkStart w:id="138" w:name="BKM_81A2ECEA_E56C_483D_9988_D81AA7EF2FDA"/>
      <w:r>
        <w:rPr>
          <w:bCs/>
          <w:szCs w:val="24"/>
          <w:u w:color="000000"/>
          <w:lang w:val="en-US"/>
        </w:rPr>
        <w:t>Communication</w:t>
      </w:r>
      <w:bookmarkEnd w:id="137"/>
    </w:p>
    <w:p w14:paraId="263A207F"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 xml:space="preserve">A communication is a message sent between a sender and a recipient. </w:t>
      </w:r>
    </w:p>
    <w:p w14:paraId="1EFD7E28" w14:textId="77777777" w:rsidR="00F07C90" w:rsidRDefault="00F07C90" w:rsidP="00F07C90">
      <w:pPr>
        <w:rPr>
          <w:rFonts w:ascii="Calibri" w:hAnsi="Calibri"/>
        </w:rPr>
      </w:pPr>
    </w:p>
    <w:p w14:paraId="7DDD8C1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9A6100"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75413BD"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F861B4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6D1D9B9" w14:textId="77777777" w:rsidR="00F07C90" w:rsidRDefault="00F07C90" w:rsidP="00792BA1">
            <w:pPr>
              <w:rPr>
                <w:rFonts w:ascii="Calibri" w:hAnsi="Calibri"/>
                <w:b/>
              </w:rPr>
            </w:pPr>
            <w:r>
              <w:rPr>
                <w:rFonts w:ascii="Calibri" w:hAnsi="Calibri"/>
                <w:b/>
              </w:rPr>
              <w:t>Description</w:t>
            </w:r>
          </w:p>
        </w:tc>
      </w:tr>
      <w:tr w:rsidR="00F07C90" w14:paraId="61B3DFAE" w14:textId="77777777" w:rsidTr="00792BA1">
        <w:tc>
          <w:tcPr>
            <w:tcW w:w="2340" w:type="dxa"/>
            <w:tcBorders>
              <w:top w:val="single" w:sz="2" w:space="0" w:color="auto"/>
              <w:left w:val="single" w:sz="2" w:space="0" w:color="auto"/>
              <w:bottom w:val="single" w:sz="2" w:space="0" w:color="auto"/>
              <w:right w:val="single" w:sz="2" w:space="0" w:color="auto"/>
            </w:tcBorders>
          </w:tcPr>
          <w:p w14:paraId="6C88322F" w14:textId="77777777" w:rsidR="00F07C90" w:rsidRDefault="00F07C90" w:rsidP="00792BA1">
            <w:pPr>
              <w:rPr>
                <w:rFonts w:ascii="Calibri" w:hAnsi="Calibri"/>
              </w:rPr>
            </w:pPr>
            <w:r>
              <w:rPr>
                <w:rFonts w:ascii="Calibri" w:hAnsi="Calibri"/>
              </w:rPr>
              <w:t>medium</w:t>
            </w:r>
          </w:p>
        </w:tc>
        <w:tc>
          <w:tcPr>
            <w:tcW w:w="1620" w:type="dxa"/>
            <w:tcBorders>
              <w:top w:val="single" w:sz="2" w:space="0" w:color="auto"/>
              <w:left w:val="single" w:sz="2" w:space="0" w:color="auto"/>
              <w:bottom w:val="single" w:sz="2" w:space="0" w:color="auto"/>
              <w:right w:val="single" w:sz="2" w:space="0" w:color="auto"/>
            </w:tcBorders>
          </w:tcPr>
          <w:p w14:paraId="3FFA389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5930D9" w14:textId="77777777" w:rsidR="00F07C90" w:rsidRDefault="00F07C90" w:rsidP="00792BA1">
            <w:pPr>
              <w:rPr>
                <w:rFonts w:ascii="Calibri" w:hAnsi="Calibri"/>
              </w:rPr>
            </w:pPr>
            <w:r>
              <w:rPr>
                <w:rFonts w:ascii="Calibri" w:hAnsi="Calibri"/>
              </w:rPr>
              <w:t>The communication medium, e.g., email, fax.</w:t>
            </w:r>
          </w:p>
        </w:tc>
      </w:tr>
      <w:tr w:rsidR="00F07C90" w14:paraId="6EFED649" w14:textId="77777777" w:rsidTr="00792BA1">
        <w:tc>
          <w:tcPr>
            <w:tcW w:w="2340" w:type="dxa"/>
            <w:tcBorders>
              <w:top w:val="single" w:sz="2" w:space="0" w:color="auto"/>
              <w:left w:val="single" w:sz="2" w:space="0" w:color="auto"/>
              <w:bottom w:val="single" w:sz="2" w:space="0" w:color="auto"/>
              <w:right w:val="single" w:sz="2" w:space="0" w:color="auto"/>
            </w:tcBorders>
          </w:tcPr>
          <w:p w14:paraId="4C98F0F3" w14:textId="77777777" w:rsidR="00F07C90" w:rsidRDefault="00F07C90" w:rsidP="00792BA1">
            <w:pPr>
              <w:rPr>
                <w:rFonts w:ascii="Calibri" w:hAnsi="Calibri"/>
              </w:rPr>
            </w:pPr>
            <w:bookmarkStart w:id="139" w:name="BKM_21786675_13E0_4392_8DC7_2E12449C7394"/>
            <w:r>
              <w:rPr>
                <w:rFonts w:ascii="Calibri" w:hAnsi="Calibri"/>
              </w:rPr>
              <w:t>message</w:t>
            </w:r>
          </w:p>
        </w:tc>
        <w:tc>
          <w:tcPr>
            <w:tcW w:w="1620" w:type="dxa"/>
            <w:tcBorders>
              <w:top w:val="single" w:sz="2" w:space="0" w:color="auto"/>
              <w:left w:val="single" w:sz="2" w:space="0" w:color="auto"/>
              <w:bottom w:val="single" w:sz="2" w:space="0" w:color="auto"/>
              <w:right w:val="single" w:sz="2" w:space="0" w:color="auto"/>
            </w:tcBorders>
          </w:tcPr>
          <w:p w14:paraId="226072D8"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692296C4" w14:textId="77777777" w:rsidR="00F07C90" w:rsidRDefault="00F07C90" w:rsidP="00792BA1">
            <w:pPr>
              <w:rPr>
                <w:rFonts w:ascii="Calibri" w:hAnsi="Calibri"/>
              </w:rPr>
            </w:pPr>
            <w:r>
              <w:rPr>
                <w:rFonts w:ascii="Calibri" w:hAnsi="Calibri"/>
              </w:rPr>
              <w:t>Text and other information to be communicated to the recipient.</w:t>
            </w:r>
          </w:p>
        </w:tc>
        <w:bookmarkEnd w:id="139"/>
      </w:tr>
      <w:tr w:rsidR="00F07C90" w14:paraId="63126697" w14:textId="77777777" w:rsidTr="00792BA1">
        <w:tc>
          <w:tcPr>
            <w:tcW w:w="2340" w:type="dxa"/>
            <w:tcBorders>
              <w:top w:val="single" w:sz="2" w:space="0" w:color="auto"/>
              <w:left w:val="single" w:sz="2" w:space="0" w:color="auto"/>
              <w:bottom w:val="single" w:sz="2" w:space="0" w:color="auto"/>
              <w:right w:val="single" w:sz="2" w:space="0" w:color="auto"/>
            </w:tcBorders>
          </w:tcPr>
          <w:p w14:paraId="416F9CBD" w14:textId="77777777" w:rsidR="00F07C90" w:rsidRDefault="00F07C90" w:rsidP="00792BA1">
            <w:pPr>
              <w:rPr>
                <w:rFonts w:ascii="Calibri" w:hAnsi="Calibri"/>
              </w:rPr>
            </w:pPr>
            <w:bookmarkStart w:id="140" w:name="BKM_BF3214B5_A4B1_4DDA_AD72_8786EF4E28E5"/>
            <w:r>
              <w:rPr>
                <w:rFonts w:ascii="Calibri" w:hAnsi="Calibri"/>
              </w:rPr>
              <w:t>recipient</w:t>
            </w:r>
          </w:p>
        </w:tc>
        <w:tc>
          <w:tcPr>
            <w:tcW w:w="1620" w:type="dxa"/>
            <w:tcBorders>
              <w:top w:val="single" w:sz="2" w:space="0" w:color="auto"/>
              <w:left w:val="single" w:sz="2" w:space="0" w:color="auto"/>
              <w:bottom w:val="single" w:sz="2" w:space="0" w:color="auto"/>
              <w:right w:val="single" w:sz="2" w:space="0" w:color="auto"/>
            </w:tcBorders>
          </w:tcPr>
          <w:p w14:paraId="71DCDFFD" w14:textId="77777777" w:rsidR="00F07C90" w:rsidRDefault="00F07C90" w:rsidP="00792BA1">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4189EB3D" w14:textId="77777777" w:rsidR="00F07C90" w:rsidRDefault="00F07C90" w:rsidP="00792BA1">
            <w:pPr>
              <w:rPr>
                <w:rFonts w:ascii="Calibri" w:hAnsi="Calibri"/>
              </w:rPr>
            </w:pPr>
            <w:r>
              <w:rPr>
                <w:rFonts w:ascii="Calibri" w:hAnsi="Calibri"/>
              </w:rPr>
              <w:t>The entity (e.g., person, organization, clinical information system, or device) which is the intended target of the communication.</w:t>
            </w:r>
          </w:p>
        </w:tc>
        <w:bookmarkEnd w:id="140"/>
      </w:tr>
      <w:tr w:rsidR="00F07C90" w14:paraId="5628EAEE" w14:textId="77777777" w:rsidTr="00792BA1">
        <w:tc>
          <w:tcPr>
            <w:tcW w:w="2340" w:type="dxa"/>
            <w:tcBorders>
              <w:top w:val="single" w:sz="2" w:space="0" w:color="auto"/>
              <w:left w:val="single" w:sz="2" w:space="0" w:color="auto"/>
              <w:bottom w:val="single" w:sz="2" w:space="0" w:color="auto"/>
              <w:right w:val="single" w:sz="2" w:space="0" w:color="auto"/>
            </w:tcBorders>
          </w:tcPr>
          <w:p w14:paraId="53F68A1E" w14:textId="77777777" w:rsidR="00F07C90" w:rsidRDefault="00F07C90" w:rsidP="00792BA1">
            <w:pPr>
              <w:rPr>
                <w:rFonts w:ascii="Calibri" w:hAnsi="Calibri"/>
              </w:rPr>
            </w:pPr>
            <w:bookmarkStart w:id="141" w:name="BKM_EB2DC572_44AC_4E39_92EF_E4598D593720"/>
            <w:proofErr w:type="spellStart"/>
            <w:r>
              <w:rPr>
                <w:rFonts w:ascii="Calibri" w:hAnsi="Calibri"/>
              </w:rPr>
              <w:t>relatedStatement</w:t>
            </w:r>
            <w:proofErr w:type="spellEnd"/>
          </w:p>
        </w:tc>
        <w:tc>
          <w:tcPr>
            <w:tcW w:w="1620" w:type="dxa"/>
            <w:tcBorders>
              <w:top w:val="single" w:sz="2" w:space="0" w:color="auto"/>
              <w:left w:val="single" w:sz="2" w:space="0" w:color="auto"/>
              <w:bottom w:val="single" w:sz="2" w:space="0" w:color="auto"/>
              <w:right w:val="single" w:sz="2" w:space="0" w:color="auto"/>
            </w:tcBorders>
          </w:tcPr>
          <w:p w14:paraId="341D83E1" w14:textId="77777777" w:rsidR="00F07C90" w:rsidRDefault="00F07C90" w:rsidP="00792BA1">
            <w:pPr>
              <w:rPr>
                <w:rFonts w:ascii="Calibri" w:hAnsi="Calibri"/>
              </w:rPr>
            </w:pPr>
            <w:proofErr w:type="spellStart"/>
            <w:r>
              <w:rPr>
                <w:rFonts w:ascii="Calibri" w:hAnsi="Calibri"/>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14:paraId="6B59268D" w14:textId="77777777" w:rsidR="00F07C90" w:rsidRDefault="00F07C90" w:rsidP="00792BA1">
            <w:pPr>
              <w:rPr>
                <w:rFonts w:ascii="Calibri" w:hAnsi="Calibri"/>
              </w:rPr>
            </w:pPr>
            <w:r>
              <w:rPr>
                <w:rFonts w:ascii="Calibri" w:hAnsi="Calibri"/>
              </w:rPr>
              <w:t>Any statement that is pertinent to the message.</w:t>
            </w:r>
          </w:p>
        </w:tc>
        <w:bookmarkEnd w:id="141"/>
      </w:tr>
      <w:tr w:rsidR="00F07C90" w14:paraId="41D4377E" w14:textId="77777777" w:rsidTr="00792BA1">
        <w:tc>
          <w:tcPr>
            <w:tcW w:w="2340" w:type="dxa"/>
            <w:tcBorders>
              <w:top w:val="single" w:sz="2" w:space="0" w:color="auto"/>
              <w:left w:val="single" w:sz="2" w:space="0" w:color="auto"/>
              <w:bottom w:val="single" w:sz="2" w:space="0" w:color="auto"/>
              <w:right w:val="single" w:sz="2" w:space="0" w:color="auto"/>
            </w:tcBorders>
          </w:tcPr>
          <w:p w14:paraId="7AC9821A" w14:textId="77777777" w:rsidR="00F07C90" w:rsidRDefault="00F07C90" w:rsidP="00792BA1">
            <w:pPr>
              <w:rPr>
                <w:rFonts w:ascii="Calibri" w:hAnsi="Calibri"/>
              </w:rPr>
            </w:pPr>
            <w:bookmarkStart w:id="142" w:name="BKM_4686E6A3_C3A2_46BD_B460_0A410837917D"/>
            <w:r>
              <w:rPr>
                <w:rFonts w:ascii="Calibri" w:hAnsi="Calibri"/>
              </w:rPr>
              <w:t>sender</w:t>
            </w:r>
          </w:p>
        </w:tc>
        <w:tc>
          <w:tcPr>
            <w:tcW w:w="1620" w:type="dxa"/>
            <w:tcBorders>
              <w:top w:val="single" w:sz="2" w:space="0" w:color="auto"/>
              <w:left w:val="single" w:sz="2" w:space="0" w:color="auto"/>
              <w:bottom w:val="single" w:sz="2" w:space="0" w:color="auto"/>
              <w:right w:val="single" w:sz="2" w:space="0" w:color="auto"/>
            </w:tcBorders>
          </w:tcPr>
          <w:p w14:paraId="1F9110E4" w14:textId="77777777" w:rsidR="00F07C90" w:rsidRDefault="00F07C90" w:rsidP="00792BA1">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1B41AE9B" w14:textId="77777777" w:rsidR="00F07C90" w:rsidRDefault="00F07C90" w:rsidP="00792BA1">
            <w:pPr>
              <w:rPr>
                <w:rFonts w:ascii="Calibri" w:hAnsi="Calibri"/>
              </w:rPr>
            </w:pPr>
            <w:r>
              <w:rPr>
                <w:rFonts w:ascii="Calibri" w:hAnsi="Calibri"/>
              </w:rPr>
              <w:t>The entity (e.g., person, organization, clinical information system, or device) which is the source of the communication.</w:t>
            </w:r>
          </w:p>
        </w:tc>
        <w:bookmarkEnd w:id="142"/>
      </w:tr>
      <w:bookmarkEnd w:id="138"/>
    </w:tbl>
    <w:p w14:paraId="0561A5AF" w14:textId="77777777" w:rsidR="00F07C90" w:rsidRDefault="00F07C90" w:rsidP="00F07C90">
      <w:pPr>
        <w:rPr>
          <w:rFonts w:ascii="Calibri" w:hAnsi="Calibri"/>
        </w:rPr>
      </w:pPr>
    </w:p>
    <w:p w14:paraId="0E1DD3F0" w14:textId="77777777" w:rsidR="00F07C90" w:rsidRDefault="00F07C90" w:rsidP="00F07C90">
      <w:pPr>
        <w:pStyle w:val="Heading4"/>
        <w:rPr>
          <w:bCs/>
          <w:szCs w:val="24"/>
          <w:u w:color="000000"/>
          <w:lang w:val="en-US"/>
        </w:rPr>
      </w:pPr>
      <w:bookmarkStart w:id="143" w:name="_Toc398046645"/>
      <w:bookmarkStart w:id="144" w:name="BKM_804B2F24_FBF5_43C2_8130_DC4AB5C4BD77"/>
      <w:proofErr w:type="spellStart"/>
      <w:r>
        <w:rPr>
          <w:bCs/>
          <w:szCs w:val="24"/>
          <w:u w:color="000000"/>
          <w:lang w:val="en-US"/>
        </w:rPr>
        <w:t>CompositeIntravenousMedicationAdministration</w:t>
      </w:r>
      <w:bookmarkEnd w:id="143"/>
      <w:proofErr w:type="spellEnd"/>
    </w:p>
    <w:p w14:paraId="29585BDB"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 xml:space="preserve">Parameters for IV fluid administration that may consist of one or more additives mixed into a diluent. Additives and diluents are represented as constituents with the appropriate </w:t>
      </w:r>
      <w:proofErr w:type="spellStart"/>
      <w:r w:rsidRPr="00F07C90">
        <w:rPr>
          <w:rStyle w:val="FieldLabel"/>
          <w:rFonts w:ascii="Calibri" w:hAnsi="Calibri"/>
          <w:i w:val="0"/>
          <w:iCs w:val="0"/>
          <w:color w:val="000000"/>
          <w:sz w:val="22"/>
          <w:szCs w:val="22"/>
        </w:rPr>
        <w:t>constituentType</w:t>
      </w:r>
      <w:proofErr w:type="spellEnd"/>
      <w:r w:rsidRPr="00F07C90">
        <w:rPr>
          <w:rStyle w:val="FieldLabel"/>
          <w:rFonts w:ascii="Calibri" w:hAnsi="Calibri"/>
          <w:i w:val="0"/>
          <w:iCs w:val="0"/>
          <w:color w:val="000000"/>
          <w:sz w:val="22"/>
          <w:szCs w:val="22"/>
        </w:rPr>
        <w:t>.</w:t>
      </w:r>
    </w:p>
    <w:p w14:paraId="3DC8A6D7" w14:textId="77777777" w:rsidR="00F07C90" w:rsidRDefault="00F07C90" w:rsidP="00F07C90">
      <w:pPr>
        <w:rPr>
          <w:rFonts w:ascii="Calibri" w:hAnsi="Calibri"/>
        </w:rPr>
      </w:pPr>
    </w:p>
    <w:p w14:paraId="55B56E7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02536DB"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C5C3F8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9FCCAA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F7F2AA" w14:textId="77777777" w:rsidR="00F07C90" w:rsidRDefault="00F07C90" w:rsidP="00792BA1">
            <w:pPr>
              <w:rPr>
                <w:rFonts w:ascii="Calibri" w:hAnsi="Calibri"/>
                <w:b/>
              </w:rPr>
            </w:pPr>
            <w:r>
              <w:rPr>
                <w:rFonts w:ascii="Calibri" w:hAnsi="Calibri"/>
                <w:b/>
              </w:rPr>
              <w:t>Description</w:t>
            </w:r>
          </w:p>
        </w:tc>
      </w:tr>
      <w:tr w:rsidR="00F07C90" w14:paraId="7D9B5044" w14:textId="77777777" w:rsidTr="00792BA1">
        <w:tc>
          <w:tcPr>
            <w:tcW w:w="2340" w:type="dxa"/>
            <w:tcBorders>
              <w:top w:val="single" w:sz="2" w:space="0" w:color="auto"/>
              <w:left w:val="single" w:sz="2" w:space="0" w:color="auto"/>
              <w:bottom w:val="single" w:sz="2" w:space="0" w:color="auto"/>
              <w:right w:val="single" w:sz="2" w:space="0" w:color="auto"/>
            </w:tcBorders>
          </w:tcPr>
          <w:p w14:paraId="6EB633E4" w14:textId="77777777" w:rsidR="00F07C90" w:rsidRDefault="00F07C90" w:rsidP="00792BA1">
            <w:pPr>
              <w:rPr>
                <w:rFonts w:ascii="Calibri" w:hAnsi="Calibri"/>
              </w:rPr>
            </w:pPr>
            <w:r>
              <w:rPr>
                <w:rFonts w:ascii="Calibri" w:hAnsi="Calibri"/>
              </w:rPr>
              <w:t>constituent</w:t>
            </w:r>
          </w:p>
        </w:tc>
        <w:tc>
          <w:tcPr>
            <w:tcW w:w="1620" w:type="dxa"/>
            <w:tcBorders>
              <w:top w:val="single" w:sz="2" w:space="0" w:color="auto"/>
              <w:left w:val="single" w:sz="2" w:space="0" w:color="auto"/>
              <w:bottom w:val="single" w:sz="2" w:space="0" w:color="auto"/>
              <w:right w:val="single" w:sz="2" w:space="0" w:color="auto"/>
            </w:tcBorders>
          </w:tcPr>
          <w:p w14:paraId="5EF1A4D7" w14:textId="77777777" w:rsidR="00F07C90" w:rsidRDefault="00F07C90" w:rsidP="00792BA1">
            <w:pPr>
              <w:rPr>
                <w:rFonts w:ascii="Calibri" w:hAnsi="Calibri"/>
              </w:rPr>
            </w:pPr>
            <w:r>
              <w:rPr>
                <w:rFonts w:ascii="Calibri" w:hAnsi="Calibri"/>
              </w:rPr>
              <w:t>Constituent</w:t>
            </w:r>
          </w:p>
        </w:tc>
        <w:tc>
          <w:tcPr>
            <w:tcW w:w="5580" w:type="dxa"/>
            <w:tcBorders>
              <w:top w:val="single" w:sz="2" w:space="0" w:color="auto"/>
              <w:left w:val="single" w:sz="2" w:space="0" w:color="auto"/>
              <w:bottom w:val="single" w:sz="2" w:space="0" w:color="auto"/>
              <w:right w:val="single" w:sz="2" w:space="0" w:color="auto"/>
            </w:tcBorders>
          </w:tcPr>
          <w:p w14:paraId="774DC569" w14:textId="77777777" w:rsidR="00F07C90" w:rsidRDefault="00F07C90" w:rsidP="00792BA1">
            <w:pPr>
              <w:rPr>
                <w:rFonts w:ascii="Calibri" w:hAnsi="Calibri"/>
              </w:rPr>
            </w:pPr>
            <w:r>
              <w:rPr>
                <w:rFonts w:ascii="Calibri" w:hAnsi="Calibri"/>
              </w:rPr>
              <w:t>The constituents of this composite IV medication.</w:t>
            </w:r>
          </w:p>
        </w:tc>
      </w:tr>
      <w:tr w:rsidR="00F07C90" w14:paraId="4F3D1D0B" w14:textId="77777777" w:rsidTr="00792BA1">
        <w:tc>
          <w:tcPr>
            <w:tcW w:w="2340" w:type="dxa"/>
            <w:tcBorders>
              <w:top w:val="single" w:sz="2" w:space="0" w:color="auto"/>
              <w:left w:val="single" w:sz="2" w:space="0" w:color="auto"/>
              <w:bottom w:val="single" w:sz="2" w:space="0" w:color="auto"/>
              <w:right w:val="single" w:sz="2" w:space="0" w:color="auto"/>
            </w:tcBorders>
          </w:tcPr>
          <w:p w14:paraId="4A633C1C" w14:textId="77777777" w:rsidR="00F07C90" w:rsidRDefault="00F07C90" w:rsidP="00792BA1">
            <w:pPr>
              <w:rPr>
                <w:rFonts w:ascii="Calibri" w:hAnsi="Calibri"/>
              </w:rPr>
            </w:pPr>
            <w:bookmarkStart w:id="145" w:name="BKM_113BEE0E_EE5F_4F5F_ADAC_88D847071382"/>
            <w:proofErr w:type="spellStart"/>
            <w:r>
              <w:rPr>
                <w:rFonts w:ascii="Calibri" w:hAnsi="Calibri"/>
              </w:rPr>
              <w:t>totalVolume</w:t>
            </w:r>
            <w:proofErr w:type="spellEnd"/>
          </w:p>
        </w:tc>
        <w:tc>
          <w:tcPr>
            <w:tcW w:w="1620" w:type="dxa"/>
            <w:tcBorders>
              <w:top w:val="single" w:sz="2" w:space="0" w:color="auto"/>
              <w:left w:val="single" w:sz="2" w:space="0" w:color="auto"/>
              <w:bottom w:val="single" w:sz="2" w:space="0" w:color="auto"/>
              <w:right w:val="single" w:sz="2" w:space="0" w:color="auto"/>
            </w:tcBorders>
          </w:tcPr>
          <w:p w14:paraId="5C05DE4E"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82E31E5" w14:textId="77777777" w:rsidR="00F07C90" w:rsidRDefault="00F07C90" w:rsidP="00792BA1">
            <w:pPr>
              <w:rPr>
                <w:rFonts w:ascii="Calibri" w:hAnsi="Calibri"/>
              </w:rPr>
            </w:pPr>
            <w:r>
              <w:rPr>
                <w:rFonts w:ascii="Calibri" w:hAnsi="Calibri"/>
              </w:rPr>
              <w:t>The total volume of the overall mixture such as the volume of the bag.</w:t>
            </w:r>
          </w:p>
        </w:tc>
        <w:bookmarkEnd w:id="145"/>
      </w:tr>
      <w:bookmarkEnd w:id="144"/>
    </w:tbl>
    <w:p w14:paraId="76901CB0" w14:textId="77777777" w:rsidR="00F07C90" w:rsidRDefault="00F07C90" w:rsidP="00F07C90">
      <w:pPr>
        <w:rPr>
          <w:rFonts w:ascii="Calibri" w:hAnsi="Calibri"/>
        </w:rPr>
      </w:pPr>
    </w:p>
    <w:p w14:paraId="11A98925" w14:textId="77777777" w:rsidR="00F07C90" w:rsidRDefault="00F07C90" w:rsidP="00F07C90">
      <w:pPr>
        <w:pStyle w:val="Heading4"/>
        <w:rPr>
          <w:bCs/>
          <w:szCs w:val="24"/>
          <w:u w:color="000000"/>
          <w:lang w:val="en-US"/>
        </w:rPr>
      </w:pPr>
      <w:bookmarkStart w:id="146" w:name="_Toc398046646"/>
      <w:bookmarkStart w:id="147" w:name="BKM_02085025_9D38_48E4_ADDB_91351E08FB45"/>
      <w:proofErr w:type="spellStart"/>
      <w:r>
        <w:rPr>
          <w:bCs/>
          <w:szCs w:val="24"/>
          <w:u w:color="000000"/>
          <w:lang w:val="en-US"/>
        </w:rPr>
        <w:t>DeviceUse</w:t>
      </w:r>
      <w:bookmarkEnd w:id="146"/>
      <w:proofErr w:type="spellEnd"/>
    </w:p>
    <w:p w14:paraId="2FFF1800" w14:textId="77777777" w:rsidR="00F07C90" w:rsidRDefault="00F07C90" w:rsidP="00F07C90">
      <w:pPr>
        <w:rPr>
          <w:rFonts w:ascii="Calibri" w:hAnsi="Calibri"/>
        </w:rPr>
      </w:pPr>
      <w:r>
        <w:rPr>
          <w:rFonts w:ascii="Calibri" w:hAnsi="Calibri"/>
        </w:rPr>
        <w:t xml:space="preserve">Application or use of equipment or device for the patient, e.g., wheelchair, </w:t>
      </w:r>
      <w:proofErr w:type="spellStart"/>
      <w:r>
        <w:rPr>
          <w:rFonts w:ascii="Calibri" w:hAnsi="Calibri"/>
        </w:rPr>
        <w:t>Holter</w:t>
      </w:r>
      <w:proofErr w:type="spellEnd"/>
      <w:r>
        <w:rPr>
          <w:rFonts w:ascii="Calibri" w:hAnsi="Calibri"/>
        </w:rPr>
        <w:t xml:space="preserve"> monitor, pacemaker, intra-uterine contraceptive device.</w:t>
      </w:r>
    </w:p>
    <w:p w14:paraId="68487D62" w14:textId="77777777" w:rsidR="00F07C90" w:rsidRDefault="00F07C90" w:rsidP="00F07C90">
      <w:pPr>
        <w:rPr>
          <w:rFonts w:ascii="Calibri" w:hAnsi="Calibri"/>
        </w:rPr>
      </w:pPr>
    </w:p>
    <w:p w14:paraId="3FFEFA15" w14:textId="77777777" w:rsidR="00F07C90" w:rsidRDefault="00F07C90" w:rsidP="00F07C90">
      <w:pPr>
        <w:rPr>
          <w:rFonts w:ascii="Calibri" w:hAnsi="Calibri"/>
        </w:rPr>
      </w:pPr>
      <w:r>
        <w:rPr>
          <w:rFonts w:ascii="Calibri" w:hAnsi="Calibri"/>
        </w:rPr>
        <w:t xml:space="preserve">Note that </w:t>
      </w:r>
      <w:proofErr w:type="spellStart"/>
      <w:r>
        <w:rPr>
          <w:rFonts w:ascii="Calibri" w:hAnsi="Calibri"/>
        </w:rPr>
        <w:t>DeviceUse</w:t>
      </w:r>
      <w:proofErr w:type="spellEnd"/>
      <w:r>
        <w:rPr>
          <w:rFonts w:ascii="Calibri" w:hAnsi="Calibri"/>
        </w:rPr>
        <w:t xml:space="preserve"> does not model the act of implanting a device on or in the patient. That is modeled as a Procedure.</w:t>
      </w:r>
    </w:p>
    <w:p w14:paraId="33CCDD88" w14:textId="77777777" w:rsidR="00F07C90" w:rsidRDefault="00F07C90" w:rsidP="00F07C90">
      <w:pPr>
        <w:rPr>
          <w:rFonts w:ascii="Calibri" w:hAnsi="Calibri"/>
        </w:rPr>
      </w:pPr>
    </w:p>
    <w:p w14:paraId="555B857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BAE150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31B347E"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5B9839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FA0C14" w14:textId="77777777" w:rsidR="00F07C90" w:rsidRDefault="00F07C90" w:rsidP="00792BA1">
            <w:pPr>
              <w:rPr>
                <w:rFonts w:ascii="Calibri" w:hAnsi="Calibri"/>
                <w:b/>
              </w:rPr>
            </w:pPr>
            <w:r>
              <w:rPr>
                <w:rFonts w:ascii="Calibri" w:hAnsi="Calibri"/>
                <w:b/>
              </w:rPr>
              <w:t>Description</w:t>
            </w:r>
          </w:p>
        </w:tc>
      </w:tr>
      <w:tr w:rsidR="00F07C90" w14:paraId="74E38332" w14:textId="77777777" w:rsidTr="00792BA1">
        <w:tc>
          <w:tcPr>
            <w:tcW w:w="2340" w:type="dxa"/>
            <w:tcBorders>
              <w:top w:val="single" w:sz="2" w:space="0" w:color="auto"/>
              <w:left w:val="single" w:sz="2" w:space="0" w:color="auto"/>
              <w:bottom w:val="single" w:sz="2" w:space="0" w:color="auto"/>
              <w:right w:val="single" w:sz="2" w:space="0" w:color="auto"/>
            </w:tcBorders>
          </w:tcPr>
          <w:p w14:paraId="0069D5D6" w14:textId="77777777" w:rsidR="00F07C90" w:rsidRDefault="00F07C90" w:rsidP="00792BA1">
            <w:pPr>
              <w:rPr>
                <w:rFonts w:ascii="Calibri" w:hAnsi="Calibri"/>
              </w:rPr>
            </w:pPr>
            <w:proofErr w:type="spellStart"/>
            <w:r>
              <w:rPr>
                <w:rFonts w:ascii="Calibri" w:hAnsi="Calibri"/>
              </w:rPr>
              <w:t>applicationSchedule</w:t>
            </w:r>
            <w:proofErr w:type="spellEnd"/>
          </w:p>
        </w:tc>
        <w:tc>
          <w:tcPr>
            <w:tcW w:w="1620" w:type="dxa"/>
            <w:tcBorders>
              <w:top w:val="single" w:sz="2" w:space="0" w:color="auto"/>
              <w:left w:val="single" w:sz="2" w:space="0" w:color="auto"/>
              <w:bottom w:val="single" w:sz="2" w:space="0" w:color="auto"/>
              <w:right w:val="single" w:sz="2" w:space="0" w:color="auto"/>
            </w:tcBorders>
          </w:tcPr>
          <w:p w14:paraId="773D24DE"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7FBC4657" w14:textId="77777777" w:rsidR="00F07C90" w:rsidRDefault="00F07C90" w:rsidP="00792BA1">
            <w:pPr>
              <w:rPr>
                <w:rFonts w:ascii="Calibri" w:hAnsi="Calibri"/>
              </w:rPr>
            </w:pPr>
            <w:r>
              <w:rPr>
                <w:rFonts w:ascii="Calibri" w:hAnsi="Calibri"/>
              </w:rPr>
              <w:t>If the application or use of the supply or equipment is repeated, the frequency pattern for repetitions.</w:t>
            </w:r>
          </w:p>
        </w:tc>
      </w:tr>
      <w:tr w:rsidR="00F07C90" w14:paraId="3DB00206" w14:textId="77777777" w:rsidTr="00792BA1">
        <w:tc>
          <w:tcPr>
            <w:tcW w:w="2340" w:type="dxa"/>
            <w:tcBorders>
              <w:top w:val="single" w:sz="2" w:space="0" w:color="auto"/>
              <w:left w:val="single" w:sz="2" w:space="0" w:color="auto"/>
              <w:bottom w:val="single" w:sz="2" w:space="0" w:color="auto"/>
              <w:right w:val="single" w:sz="2" w:space="0" w:color="auto"/>
            </w:tcBorders>
          </w:tcPr>
          <w:p w14:paraId="572CFE4A" w14:textId="77777777" w:rsidR="00F07C90" w:rsidRDefault="00F07C90" w:rsidP="00792BA1">
            <w:pPr>
              <w:rPr>
                <w:rFonts w:ascii="Calibri" w:hAnsi="Calibri"/>
              </w:rPr>
            </w:pPr>
            <w:bookmarkStart w:id="148" w:name="BKM_179814C7_4C76_4E69_A024_F8074EF2AE8F"/>
            <w:r>
              <w:rPr>
                <w:rFonts w:ascii="Calibri" w:hAnsi="Calibri"/>
              </w:rPr>
              <w:t>device</w:t>
            </w:r>
          </w:p>
        </w:tc>
        <w:tc>
          <w:tcPr>
            <w:tcW w:w="1620" w:type="dxa"/>
            <w:tcBorders>
              <w:top w:val="single" w:sz="2" w:space="0" w:color="auto"/>
              <w:left w:val="single" w:sz="2" w:space="0" w:color="auto"/>
              <w:bottom w:val="single" w:sz="2" w:space="0" w:color="auto"/>
              <w:right w:val="single" w:sz="2" w:space="0" w:color="auto"/>
            </w:tcBorders>
          </w:tcPr>
          <w:p w14:paraId="742430BA" w14:textId="77777777" w:rsidR="00F07C90" w:rsidRDefault="00F07C90" w:rsidP="00792BA1">
            <w:pPr>
              <w:rPr>
                <w:rFonts w:ascii="Calibri" w:hAnsi="Calibri"/>
              </w:rPr>
            </w:pPr>
            <w:r>
              <w:rPr>
                <w:rFonts w:ascii="Calibri" w:hAnsi="Calibri"/>
              </w:rPr>
              <w:t>Device</w:t>
            </w:r>
          </w:p>
        </w:tc>
        <w:tc>
          <w:tcPr>
            <w:tcW w:w="5580" w:type="dxa"/>
            <w:tcBorders>
              <w:top w:val="single" w:sz="2" w:space="0" w:color="auto"/>
              <w:left w:val="single" w:sz="2" w:space="0" w:color="auto"/>
              <w:bottom w:val="single" w:sz="2" w:space="0" w:color="auto"/>
              <w:right w:val="single" w:sz="2" w:space="0" w:color="auto"/>
            </w:tcBorders>
          </w:tcPr>
          <w:p w14:paraId="2B6E333A" w14:textId="77777777" w:rsidR="00F07C90" w:rsidRDefault="00F07C90" w:rsidP="00792BA1">
            <w:pPr>
              <w:rPr>
                <w:rFonts w:ascii="Calibri" w:hAnsi="Calibri"/>
              </w:rPr>
            </w:pPr>
            <w:r>
              <w:rPr>
                <w:rFonts w:ascii="Calibri" w:hAnsi="Calibri"/>
              </w:rPr>
              <w:t>The details of the device used or to be used.</w:t>
            </w:r>
          </w:p>
        </w:tc>
        <w:bookmarkEnd w:id="148"/>
      </w:tr>
      <w:tr w:rsidR="00F07C90" w14:paraId="60B552B1" w14:textId="77777777" w:rsidTr="00792BA1">
        <w:tc>
          <w:tcPr>
            <w:tcW w:w="2340" w:type="dxa"/>
            <w:tcBorders>
              <w:top w:val="single" w:sz="2" w:space="0" w:color="auto"/>
              <w:left w:val="single" w:sz="2" w:space="0" w:color="auto"/>
              <w:bottom w:val="single" w:sz="2" w:space="0" w:color="auto"/>
              <w:right w:val="single" w:sz="2" w:space="0" w:color="auto"/>
            </w:tcBorders>
          </w:tcPr>
          <w:p w14:paraId="244A84BC" w14:textId="77777777" w:rsidR="00F07C90" w:rsidRDefault="00F07C90" w:rsidP="00792BA1">
            <w:pPr>
              <w:rPr>
                <w:rFonts w:ascii="Calibri" w:hAnsi="Calibri"/>
              </w:rPr>
            </w:pPr>
            <w:bookmarkStart w:id="149" w:name="BKM_640FA77E_C03F_4E72_8D4D_75C23CE7E75F"/>
            <w:proofErr w:type="spellStart"/>
            <w:r>
              <w:rPr>
                <w:rFonts w:ascii="Calibri" w:hAnsi="Calibri"/>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14:paraId="59D2F0FE"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0C74322B" w14:textId="77777777" w:rsidR="00F07C90" w:rsidRDefault="00F07C90" w:rsidP="00792BA1">
            <w:pPr>
              <w:rPr>
                <w:rFonts w:ascii="Calibri" w:hAnsi="Calibri"/>
              </w:rPr>
            </w:pPr>
            <w:r>
              <w:rPr>
                <w:rFonts w:ascii="Calibri" w:hAnsi="Calibri"/>
              </w:rPr>
              <w:t>Body site where the device is to be used.</w:t>
            </w:r>
          </w:p>
        </w:tc>
        <w:bookmarkEnd w:id="149"/>
      </w:tr>
      <w:bookmarkEnd w:id="147"/>
    </w:tbl>
    <w:p w14:paraId="27323D8C" w14:textId="77777777" w:rsidR="00F07C90" w:rsidRDefault="00F07C90" w:rsidP="00F07C90">
      <w:pPr>
        <w:rPr>
          <w:rFonts w:ascii="Calibri" w:hAnsi="Calibri"/>
        </w:rPr>
      </w:pPr>
    </w:p>
    <w:p w14:paraId="4D6FF741" w14:textId="77777777" w:rsidR="00F07C90" w:rsidRDefault="00F07C90" w:rsidP="00F07C90">
      <w:pPr>
        <w:pStyle w:val="Heading4"/>
        <w:rPr>
          <w:bCs/>
          <w:szCs w:val="24"/>
          <w:u w:color="000000"/>
          <w:lang w:val="en-US"/>
        </w:rPr>
      </w:pPr>
      <w:bookmarkStart w:id="150" w:name="_Toc398046647"/>
      <w:bookmarkStart w:id="151" w:name="BKM_282B5451_1FC5_4A66_9CA1_A1CCC5622030"/>
      <w:r>
        <w:rPr>
          <w:bCs/>
          <w:szCs w:val="24"/>
          <w:u w:color="000000"/>
          <w:lang w:val="en-US"/>
        </w:rPr>
        <w:t>Diet</w:t>
      </w:r>
      <w:bookmarkEnd w:id="150"/>
    </w:p>
    <w:p w14:paraId="5B6D58D2"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Diet/nutrition to be administered to a patient.</w:t>
      </w:r>
    </w:p>
    <w:p w14:paraId="0CF552D3" w14:textId="77777777" w:rsidR="00F07C90" w:rsidRDefault="00F07C90" w:rsidP="00F07C90">
      <w:pPr>
        <w:rPr>
          <w:rFonts w:ascii="Calibri" w:hAnsi="Calibri"/>
        </w:rPr>
      </w:pPr>
    </w:p>
    <w:p w14:paraId="3A7716A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0A622B5"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AD191B"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CA8CDC4"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2EAB171" w14:textId="77777777" w:rsidR="00F07C90" w:rsidRDefault="00F07C90" w:rsidP="00792BA1">
            <w:pPr>
              <w:rPr>
                <w:rFonts w:ascii="Calibri" w:hAnsi="Calibri"/>
                <w:b/>
              </w:rPr>
            </w:pPr>
            <w:r>
              <w:rPr>
                <w:rFonts w:ascii="Calibri" w:hAnsi="Calibri"/>
                <w:b/>
              </w:rPr>
              <w:t>Description</w:t>
            </w:r>
          </w:p>
        </w:tc>
      </w:tr>
      <w:tr w:rsidR="00F07C90" w14:paraId="06AAC604" w14:textId="77777777" w:rsidTr="00792BA1">
        <w:tc>
          <w:tcPr>
            <w:tcW w:w="2340" w:type="dxa"/>
            <w:tcBorders>
              <w:top w:val="single" w:sz="2" w:space="0" w:color="auto"/>
              <w:left w:val="single" w:sz="2" w:space="0" w:color="auto"/>
              <w:bottom w:val="single" w:sz="2" w:space="0" w:color="auto"/>
              <w:right w:val="single" w:sz="2" w:space="0" w:color="auto"/>
            </w:tcBorders>
          </w:tcPr>
          <w:p w14:paraId="508E2762" w14:textId="77777777" w:rsidR="00F07C90" w:rsidRDefault="00F07C90" w:rsidP="00792BA1">
            <w:pPr>
              <w:rPr>
                <w:rFonts w:ascii="Calibri" w:hAnsi="Calibri"/>
              </w:rPr>
            </w:pPr>
            <w:proofErr w:type="spellStart"/>
            <w:r>
              <w:rPr>
                <w:rFonts w:ascii="Calibri" w:hAnsi="Calibri"/>
              </w:rPr>
              <w:t>foodModifier</w:t>
            </w:r>
            <w:proofErr w:type="spellEnd"/>
          </w:p>
        </w:tc>
        <w:tc>
          <w:tcPr>
            <w:tcW w:w="1620" w:type="dxa"/>
            <w:tcBorders>
              <w:top w:val="single" w:sz="2" w:space="0" w:color="auto"/>
              <w:left w:val="single" w:sz="2" w:space="0" w:color="auto"/>
              <w:bottom w:val="single" w:sz="2" w:space="0" w:color="auto"/>
              <w:right w:val="single" w:sz="2" w:space="0" w:color="auto"/>
            </w:tcBorders>
          </w:tcPr>
          <w:p w14:paraId="7889CC31"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96B5BBA" w14:textId="77777777" w:rsidR="00F07C90" w:rsidRDefault="00F07C90" w:rsidP="00792BA1">
            <w:pPr>
              <w:rPr>
                <w:rFonts w:ascii="Calibri" w:hAnsi="Calibri"/>
              </w:rPr>
            </w:pPr>
            <w:r>
              <w:rPr>
                <w:rFonts w:ascii="Calibri" w:hAnsi="Calibri"/>
              </w:rPr>
              <w:t>Order-specific modifiers about the type of food that should be given. These can be derived from patient allergies, intolerances, or preferences. They can also be specific to the order and not have any relationship to the allergies, intolerances, or preferences.</w:t>
            </w:r>
          </w:p>
        </w:tc>
      </w:tr>
      <w:tr w:rsidR="00F07C90" w14:paraId="0DE93F9E" w14:textId="77777777" w:rsidTr="00792BA1">
        <w:tc>
          <w:tcPr>
            <w:tcW w:w="2340" w:type="dxa"/>
            <w:tcBorders>
              <w:top w:val="single" w:sz="2" w:space="0" w:color="auto"/>
              <w:left w:val="single" w:sz="2" w:space="0" w:color="auto"/>
              <w:bottom w:val="single" w:sz="2" w:space="0" w:color="auto"/>
              <w:right w:val="single" w:sz="2" w:space="0" w:color="auto"/>
            </w:tcBorders>
          </w:tcPr>
          <w:p w14:paraId="607B39F4" w14:textId="77777777" w:rsidR="00F07C90" w:rsidRDefault="00F07C90" w:rsidP="00792BA1">
            <w:pPr>
              <w:rPr>
                <w:rFonts w:ascii="Calibri" w:hAnsi="Calibri"/>
              </w:rPr>
            </w:pPr>
            <w:bookmarkStart w:id="152" w:name="BKM_80D75E8F_9C74_4D03_A8F5_2818EFB84748"/>
            <w:proofErr w:type="spellStart"/>
            <w:r>
              <w:rPr>
                <w:rFonts w:ascii="Calibri" w:hAnsi="Calibri"/>
              </w:rPr>
              <w:t>nutritionItem</w:t>
            </w:r>
            <w:proofErr w:type="spellEnd"/>
          </w:p>
        </w:tc>
        <w:tc>
          <w:tcPr>
            <w:tcW w:w="1620" w:type="dxa"/>
            <w:tcBorders>
              <w:top w:val="single" w:sz="2" w:space="0" w:color="auto"/>
              <w:left w:val="single" w:sz="2" w:space="0" w:color="auto"/>
              <w:bottom w:val="single" w:sz="2" w:space="0" w:color="auto"/>
              <w:right w:val="single" w:sz="2" w:space="0" w:color="auto"/>
            </w:tcBorders>
          </w:tcPr>
          <w:p w14:paraId="726B2FD0" w14:textId="77777777" w:rsidR="00F07C90" w:rsidRDefault="00F07C90" w:rsidP="00792BA1">
            <w:pPr>
              <w:rPr>
                <w:rFonts w:ascii="Calibri" w:hAnsi="Calibri"/>
              </w:rPr>
            </w:pPr>
            <w:proofErr w:type="spellStart"/>
            <w:r>
              <w:rPr>
                <w:rFonts w:ascii="Calibri" w:hAnsi="Calibri"/>
              </w:rPr>
              <w:t>NutritionItem</w:t>
            </w:r>
            <w:proofErr w:type="spellEnd"/>
          </w:p>
        </w:tc>
        <w:tc>
          <w:tcPr>
            <w:tcW w:w="5580" w:type="dxa"/>
            <w:tcBorders>
              <w:top w:val="single" w:sz="2" w:space="0" w:color="auto"/>
              <w:left w:val="single" w:sz="2" w:space="0" w:color="auto"/>
              <w:bottom w:val="single" w:sz="2" w:space="0" w:color="auto"/>
              <w:right w:val="single" w:sz="2" w:space="0" w:color="auto"/>
            </w:tcBorders>
          </w:tcPr>
          <w:p w14:paraId="1516272A" w14:textId="77777777" w:rsidR="00F07C90" w:rsidRDefault="00F07C90" w:rsidP="00792BA1">
            <w:pPr>
              <w:rPr>
                <w:rFonts w:ascii="Calibri" w:hAnsi="Calibri"/>
              </w:rPr>
            </w:pPr>
            <w:r>
              <w:rPr>
                <w:rFonts w:ascii="Calibri" w:hAnsi="Calibri"/>
              </w:rPr>
              <w:t>Different items that combine to make a complete description of the nutrition to be administered.</w:t>
            </w:r>
          </w:p>
        </w:tc>
        <w:bookmarkEnd w:id="152"/>
      </w:tr>
      <w:bookmarkEnd w:id="151"/>
    </w:tbl>
    <w:p w14:paraId="483A3D35" w14:textId="77777777" w:rsidR="00F07C90" w:rsidRDefault="00F07C90" w:rsidP="00F07C90">
      <w:pPr>
        <w:rPr>
          <w:rFonts w:ascii="Calibri" w:hAnsi="Calibri"/>
        </w:rPr>
      </w:pPr>
    </w:p>
    <w:p w14:paraId="7D4AE58E" w14:textId="77777777" w:rsidR="00F07C90" w:rsidRDefault="00F07C90" w:rsidP="00F07C90">
      <w:pPr>
        <w:pStyle w:val="Heading4"/>
        <w:rPr>
          <w:bCs/>
          <w:szCs w:val="24"/>
          <w:u w:color="000000"/>
          <w:lang w:val="en-US"/>
        </w:rPr>
      </w:pPr>
      <w:bookmarkStart w:id="153" w:name="_Toc398046648"/>
      <w:bookmarkStart w:id="154" w:name="BKM_018D2E28_970A_4B5F_B14D_EA3CAEA495B0"/>
      <w:r>
        <w:rPr>
          <w:bCs/>
          <w:szCs w:val="24"/>
          <w:u w:color="000000"/>
          <w:lang w:val="en-US"/>
        </w:rPr>
        <w:t>Encounter</w:t>
      </w:r>
      <w:bookmarkEnd w:id="153"/>
    </w:p>
    <w:p w14:paraId="3D55677B" w14:textId="77777777" w:rsidR="00F07C90" w:rsidRPr="00F07C90" w:rsidRDefault="00F07C90" w:rsidP="00F07C90">
      <w:pPr>
        <w:rPr>
          <w:rFonts w:ascii="Calibri" w:hAnsi="Calibri"/>
          <w:szCs w:val="22"/>
        </w:rPr>
      </w:pPr>
      <w:r w:rsidRPr="00F07C90">
        <w:rPr>
          <w:rStyle w:val="FieldLabel"/>
          <w:rFonts w:ascii="Calibri" w:hAnsi="Calibri"/>
          <w:i w:val="0"/>
          <w:iCs w:val="0"/>
          <w:color w:val="000000"/>
          <w:sz w:val="22"/>
          <w:szCs w:val="22"/>
        </w:rPr>
        <w:t>An interaction between a patient and healthcare provider(s) to provide healthcare service(s) or assess the health status of a patient.</w:t>
      </w:r>
    </w:p>
    <w:p w14:paraId="106FACEF" w14:textId="77777777" w:rsidR="00F07C90" w:rsidRDefault="00F07C90" w:rsidP="00F07C90">
      <w:pPr>
        <w:rPr>
          <w:rFonts w:ascii="Calibri" w:hAnsi="Calibri"/>
        </w:rPr>
      </w:pPr>
    </w:p>
    <w:p w14:paraId="2749F8B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488904B"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BD808B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9D2DB6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936C09F" w14:textId="77777777" w:rsidR="00F07C90" w:rsidRDefault="00F07C90" w:rsidP="00792BA1">
            <w:pPr>
              <w:rPr>
                <w:rFonts w:ascii="Calibri" w:hAnsi="Calibri"/>
                <w:b/>
              </w:rPr>
            </w:pPr>
            <w:r>
              <w:rPr>
                <w:rFonts w:ascii="Calibri" w:hAnsi="Calibri"/>
                <w:b/>
              </w:rPr>
              <w:t>Description</w:t>
            </w:r>
          </w:p>
        </w:tc>
      </w:tr>
      <w:tr w:rsidR="00F07C90" w14:paraId="6B8CE3AC" w14:textId="77777777" w:rsidTr="00792BA1">
        <w:tc>
          <w:tcPr>
            <w:tcW w:w="2340" w:type="dxa"/>
            <w:tcBorders>
              <w:top w:val="single" w:sz="2" w:space="0" w:color="auto"/>
              <w:left w:val="single" w:sz="2" w:space="0" w:color="auto"/>
              <w:bottom w:val="single" w:sz="2" w:space="0" w:color="auto"/>
              <w:right w:val="single" w:sz="2" w:space="0" w:color="auto"/>
            </w:tcBorders>
          </w:tcPr>
          <w:p w14:paraId="461462E4" w14:textId="77777777" w:rsidR="00F07C90" w:rsidRDefault="00F07C90" w:rsidP="00792BA1">
            <w:pPr>
              <w:rPr>
                <w:rFonts w:ascii="Calibri" w:hAnsi="Calibri"/>
              </w:rPr>
            </w:pPr>
            <w:r>
              <w:rPr>
                <w:rFonts w:ascii="Calibri" w:hAnsi="Calibri"/>
              </w:rPr>
              <w:t>class</w:t>
            </w:r>
          </w:p>
        </w:tc>
        <w:tc>
          <w:tcPr>
            <w:tcW w:w="1620" w:type="dxa"/>
            <w:tcBorders>
              <w:top w:val="single" w:sz="2" w:space="0" w:color="auto"/>
              <w:left w:val="single" w:sz="2" w:space="0" w:color="auto"/>
              <w:bottom w:val="single" w:sz="2" w:space="0" w:color="auto"/>
              <w:right w:val="single" w:sz="2" w:space="0" w:color="auto"/>
            </w:tcBorders>
          </w:tcPr>
          <w:p w14:paraId="17228FE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F79146" w14:textId="77777777" w:rsidR="00F07C90" w:rsidRDefault="00F07C90" w:rsidP="00792BA1">
            <w:pPr>
              <w:rPr>
                <w:rFonts w:ascii="Calibri" w:hAnsi="Calibri"/>
              </w:rPr>
            </w:pPr>
            <w:r>
              <w:rPr>
                <w:rFonts w:ascii="Calibri" w:hAnsi="Calibri"/>
              </w:rPr>
              <w:t>Classification of the encounter, e.g., inpatient, outpatient, virtual.</w:t>
            </w:r>
          </w:p>
        </w:tc>
      </w:tr>
      <w:tr w:rsidR="00F07C90" w14:paraId="79450267" w14:textId="77777777" w:rsidTr="00792BA1">
        <w:tc>
          <w:tcPr>
            <w:tcW w:w="2340" w:type="dxa"/>
            <w:tcBorders>
              <w:top w:val="single" w:sz="2" w:space="0" w:color="auto"/>
              <w:left w:val="single" w:sz="2" w:space="0" w:color="auto"/>
              <w:bottom w:val="single" w:sz="2" w:space="0" w:color="auto"/>
              <w:right w:val="single" w:sz="2" w:space="0" w:color="auto"/>
            </w:tcBorders>
          </w:tcPr>
          <w:p w14:paraId="170734FF" w14:textId="77777777" w:rsidR="00F07C90" w:rsidRDefault="00F07C90" w:rsidP="00792BA1">
            <w:pPr>
              <w:rPr>
                <w:rFonts w:ascii="Calibri" w:hAnsi="Calibri"/>
              </w:rPr>
            </w:pPr>
            <w:bookmarkStart w:id="155" w:name="BKM_5CDCD3C0_3EE5_46C9_812A_6EA4ACFD14A2"/>
            <w:proofErr w:type="spellStart"/>
            <w:r>
              <w:rPr>
                <w:rFonts w:ascii="Calibri" w:hAnsi="Calibri"/>
              </w:rPr>
              <w:t>encounterSchedule</w:t>
            </w:r>
            <w:proofErr w:type="spellEnd"/>
          </w:p>
        </w:tc>
        <w:tc>
          <w:tcPr>
            <w:tcW w:w="1620" w:type="dxa"/>
            <w:tcBorders>
              <w:top w:val="single" w:sz="2" w:space="0" w:color="auto"/>
              <w:left w:val="single" w:sz="2" w:space="0" w:color="auto"/>
              <w:bottom w:val="single" w:sz="2" w:space="0" w:color="auto"/>
              <w:right w:val="single" w:sz="2" w:space="0" w:color="auto"/>
            </w:tcBorders>
          </w:tcPr>
          <w:p w14:paraId="0A88E9B1"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4179D09E" w14:textId="77777777" w:rsidR="00F07C90" w:rsidRDefault="00F07C90" w:rsidP="00792BA1">
            <w:pPr>
              <w:rPr>
                <w:rFonts w:ascii="Calibri" w:hAnsi="Calibri"/>
              </w:rPr>
            </w:pPr>
            <w:r>
              <w:rPr>
                <w:rFonts w:ascii="Calibri" w:hAnsi="Calibri"/>
              </w:rPr>
              <w:t>If the encounter is repeated, the frequency pattern for repetitions.</w:t>
            </w:r>
          </w:p>
        </w:tc>
        <w:bookmarkEnd w:id="155"/>
      </w:tr>
      <w:tr w:rsidR="00F07C90" w14:paraId="798BF1EA" w14:textId="77777777" w:rsidTr="00792BA1">
        <w:tc>
          <w:tcPr>
            <w:tcW w:w="2340" w:type="dxa"/>
            <w:tcBorders>
              <w:top w:val="single" w:sz="2" w:space="0" w:color="auto"/>
              <w:left w:val="single" w:sz="2" w:space="0" w:color="auto"/>
              <w:bottom w:val="single" w:sz="2" w:space="0" w:color="auto"/>
              <w:right w:val="single" w:sz="2" w:space="0" w:color="auto"/>
            </w:tcBorders>
          </w:tcPr>
          <w:p w14:paraId="677A34C8" w14:textId="77777777" w:rsidR="00F07C90" w:rsidRDefault="00F07C90" w:rsidP="00792BA1">
            <w:pPr>
              <w:rPr>
                <w:rFonts w:ascii="Calibri" w:hAnsi="Calibri"/>
              </w:rPr>
            </w:pPr>
            <w:bookmarkStart w:id="156" w:name="BKM_2644BFE7_6411_405E_BEC2_48D704FBE846"/>
            <w:r>
              <w:rPr>
                <w:rFonts w:ascii="Calibri" w:hAnsi="Calibri"/>
              </w:rPr>
              <w:t>hospitalization</w:t>
            </w:r>
          </w:p>
        </w:tc>
        <w:tc>
          <w:tcPr>
            <w:tcW w:w="1620" w:type="dxa"/>
            <w:tcBorders>
              <w:top w:val="single" w:sz="2" w:space="0" w:color="auto"/>
              <w:left w:val="single" w:sz="2" w:space="0" w:color="auto"/>
              <w:bottom w:val="single" w:sz="2" w:space="0" w:color="auto"/>
              <w:right w:val="single" w:sz="2" w:space="0" w:color="auto"/>
            </w:tcBorders>
          </w:tcPr>
          <w:p w14:paraId="5647D72A" w14:textId="77777777" w:rsidR="00F07C90" w:rsidRDefault="00F07C90" w:rsidP="00792BA1">
            <w:pPr>
              <w:rPr>
                <w:rFonts w:ascii="Calibri" w:hAnsi="Calibri"/>
              </w:rPr>
            </w:pPr>
            <w:r>
              <w:rPr>
                <w:rFonts w:ascii="Calibri" w:hAnsi="Calibri"/>
              </w:rPr>
              <w:t>Hospitalization</w:t>
            </w:r>
          </w:p>
        </w:tc>
        <w:tc>
          <w:tcPr>
            <w:tcW w:w="5580" w:type="dxa"/>
            <w:tcBorders>
              <w:top w:val="single" w:sz="2" w:space="0" w:color="auto"/>
              <w:left w:val="single" w:sz="2" w:space="0" w:color="auto"/>
              <w:bottom w:val="single" w:sz="2" w:space="0" w:color="auto"/>
              <w:right w:val="single" w:sz="2" w:space="0" w:color="auto"/>
            </w:tcBorders>
          </w:tcPr>
          <w:p w14:paraId="1D163F6D" w14:textId="77777777" w:rsidR="00F07C90" w:rsidRDefault="00F07C90" w:rsidP="00792BA1">
            <w:pPr>
              <w:rPr>
                <w:rFonts w:ascii="Calibri" w:hAnsi="Calibri"/>
              </w:rPr>
            </w:pPr>
            <w:r>
              <w:rPr>
                <w:rFonts w:ascii="Calibri" w:hAnsi="Calibri"/>
              </w:rPr>
              <w:t>Details about an admission to a clinic.</w:t>
            </w:r>
          </w:p>
        </w:tc>
        <w:bookmarkEnd w:id="156"/>
      </w:tr>
      <w:tr w:rsidR="00F07C90" w14:paraId="006D4DFF" w14:textId="77777777" w:rsidTr="00792BA1">
        <w:tc>
          <w:tcPr>
            <w:tcW w:w="2340" w:type="dxa"/>
            <w:tcBorders>
              <w:top w:val="single" w:sz="2" w:space="0" w:color="auto"/>
              <w:left w:val="single" w:sz="2" w:space="0" w:color="auto"/>
              <w:bottom w:val="single" w:sz="2" w:space="0" w:color="auto"/>
              <w:right w:val="single" w:sz="2" w:space="0" w:color="auto"/>
            </w:tcBorders>
          </w:tcPr>
          <w:p w14:paraId="08CC9C7E" w14:textId="77777777" w:rsidR="00F07C90" w:rsidRDefault="00F07C90" w:rsidP="00792BA1">
            <w:pPr>
              <w:rPr>
                <w:rFonts w:ascii="Calibri" w:hAnsi="Calibri"/>
              </w:rPr>
            </w:pPr>
            <w:bookmarkStart w:id="157" w:name="BKM_B1EF3D05_6268_4577_8D33_C27EA5769A31"/>
            <w:r>
              <w:rPr>
                <w:rFonts w:ascii="Calibri" w:hAnsi="Calibri"/>
              </w:rPr>
              <w:t>length</w:t>
            </w:r>
          </w:p>
        </w:tc>
        <w:tc>
          <w:tcPr>
            <w:tcW w:w="1620" w:type="dxa"/>
            <w:tcBorders>
              <w:top w:val="single" w:sz="2" w:space="0" w:color="auto"/>
              <w:left w:val="single" w:sz="2" w:space="0" w:color="auto"/>
              <w:bottom w:val="single" w:sz="2" w:space="0" w:color="auto"/>
              <w:right w:val="single" w:sz="2" w:space="0" w:color="auto"/>
            </w:tcBorders>
          </w:tcPr>
          <w:p w14:paraId="2C9C3244"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7F411FC9" w14:textId="77777777" w:rsidR="00F07C90" w:rsidRDefault="00F07C90" w:rsidP="00792BA1">
            <w:pPr>
              <w:rPr>
                <w:rFonts w:ascii="Calibri" w:hAnsi="Calibri"/>
              </w:rPr>
            </w:pPr>
            <w:r>
              <w:rPr>
                <w:rFonts w:ascii="Calibri" w:hAnsi="Calibri"/>
              </w:rPr>
              <w:t>Quantity of time the encounter lasted.</w:t>
            </w:r>
          </w:p>
        </w:tc>
        <w:bookmarkEnd w:id="157"/>
      </w:tr>
      <w:tr w:rsidR="00F07C90" w14:paraId="3F2A44E4" w14:textId="77777777" w:rsidTr="00792BA1">
        <w:tc>
          <w:tcPr>
            <w:tcW w:w="2340" w:type="dxa"/>
            <w:tcBorders>
              <w:top w:val="single" w:sz="2" w:space="0" w:color="auto"/>
              <w:left w:val="single" w:sz="2" w:space="0" w:color="auto"/>
              <w:bottom w:val="single" w:sz="2" w:space="0" w:color="auto"/>
              <w:right w:val="single" w:sz="2" w:space="0" w:color="auto"/>
            </w:tcBorders>
          </w:tcPr>
          <w:p w14:paraId="7C55D95E" w14:textId="77777777" w:rsidR="00F07C90" w:rsidRDefault="00F07C90" w:rsidP="00792BA1">
            <w:pPr>
              <w:rPr>
                <w:rFonts w:ascii="Calibri" w:hAnsi="Calibri"/>
              </w:rPr>
            </w:pPr>
            <w:bookmarkStart w:id="158" w:name="BKM_AFB8F64A_CE43_4A8A_BA5E_4345467C9AF2"/>
            <w:r>
              <w:rPr>
                <w:rFonts w:ascii="Calibri" w:hAnsi="Calibri"/>
              </w:rPr>
              <w:t>location</w:t>
            </w:r>
          </w:p>
        </w:tc>
        <w:tc>
          <w:tcPr>
            <w:tcW w:w="1620" w:type="dxa"/>
            <w:tcBorders>
              <w:top w:val="single" w:sz="2" w:space="0" w:color="auto"/>
              <w:left w:val="single" w:sz="2" w:space="0" w:color="auto"/>
              <w:bottom w:val="single" w:sz="2" w:space="0" w:color="auto"/>
              <w:right w:val="single" w:sz="2" w:space="0" w:color="auto"/>
            </w:tcBorders>
          </w:tcPr>
          <w:p w14:paraId="0480F206" w14:textId="77777777" w:rsidR="00F07C90" w:rsidRDefault="00F07C90" w:rsidP="00792BA1">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61D18D65" w14:textId="77777777" w:rsidR="00F07C90" w:rsidRDefault="00F07C90" w:rsidP="00792BA1">
            <w:pPr>
              <w:rPr>
                <w:rFonts w:ascii="Calibri" w:hAnsi="Calibri"/>
              </w:rPr>
            </w:pPr>
            <w:r>
              <w:rPr>
                <w:rFonts w:ascii="Calibri" w:hAnsi="Calibri"/>
              </w:rPr>
              <w:t>The location the encounter takes place, e.g., clinic location, hospital bed.</w:t>
            </w:r>
          </w:p>
        </w:tc>
        <w:bookmarkEnd w:id="158"/>
      </w:tr>
      <w:tr w:rsidR="00F07C90" w14:paraId="31203173" w14:textId="77777777" w:rsidTr="00792BA1">
        <w:tc>
          <w:tcPr>
            <w:tcW w:w="2340" w:type="dxa"/>
            <w:tcBorders>
              <w:top w:val="single" w:sz="2" w:space="0" w:color="auto"/>
              <w:left w:val="single" w:sz="2" w:space="0" w:color="auto"/>
              <w:bottom w:val="single" w:sz="2" w:space="0" w:color="auto"/>
              <w:right w:val="single" w:sz="2" w:space="0" w:color="auto"/>
            </w:tcBorders>
          </w:tcPr>
          <w:p w14:paraId="53A1B991" w14:textId="77777777" w:rsidR="00F07C90" w:rsidRDefault="00F07C90" w:rsidP="00792BA1">
            <w:pPr>
              <w:rPr>
                <w:rFonts w:ascii="Calibri" w:hAnsi="Calibri"/>
              </w:rPr>
            </w:pPr>
            <w:bookmarkStart w:id="159" w:name="BKM_CC41240D_95AA_461D_BAA0_44B1F440AB4E"/>
            <w:proofErr w:type="spellStart"/>
            <w:r>
              <w:rPr>
                <w:rFonts w:ascii="Calibri" w:hAnsi="Calibri"/>
              </w:rPr>
              <w:t>partOf</w:t>
            </w:r>
            <w:proofErr w:type="spellEnd"/>
          </w:p>
        </w:tc>
        <w:tc>
          <w:tcPr>
            <w:tcW w:w="1620" w:type="dxa"/>
            <w:tcBorders>
              <w:top w:val="single" w:sz="2" w:space="0" w:color="auto"/>
              <w:left w:val="single" w:sz="2" w:space="0" w:color="auto"/>
              <w:bottom w:val="single" w:sz="2" w:space="0" w:color="auto"/>
              <w:right w:val="single" w:sz="2" w:space="0" w:color="auto"/>
            </w:tcBorders>
          </w:tcPr>
          <w:p w14:paraId="7E58C83D" w14:textId="77777777" w:rsidR="00F07C90" w:rsidRDefault="00F07C90" w:rsidP="00792BA1">
            <w:pPr>
              <w:rPr>
                <w:rFonts w:ascii="Calibri" w:hAnsi="Calibri"/>
              </w:rPr>
            </w:pPr>
            <w:proofErr w:type="spellStart"/>
            <w:r>
              <w:rPr>
                <w:rFonts w:ascii="Calibri" w:hAnsi="Calibri"/>
              </w:rPr>
              <w:t>StatementOfOcc</w:t>
            </w:r>
            <w:r>
              <w:rPr>
                <w:rFonts w:ascii="Calibri" w:hAnsi="Calibri"/>
              </w:rPr>
              <w:lastRenderedPageBreak/>
              <w:t>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2F06C0D3" w14:textId="77777777" w:rsidR="00F07C90" w:rsidRDefault="00F07C90" w:rsidP="00792BA1">
            <w:pPr>
              <w:rPr>
                <w:rFonts w:ascii="Calibri" w:hAnsi="Calibri"/>
              </w:rPr>
            </w:pPr>
            <w:r>
              <w:rPr>
                <w:rFonts w:ascii="Calibri" w:hAnsi="Calibri"/>
              </w:rPr>
              <w:lastRenderedPageBreak/>
              <w:t xml:space="preserve">Another encounter of which this encounter is a part </w:t>
            </w:r>
            <w:r>
              <w:rPr>
                <w:rFonts w:ascii="Calibri" w:hAnsi="Calibri"/>
              </w:rPr>
              <w:lastRenderedPageBreak/>
              <w:t>(administratively or in time).</w:t>
            </w:r>
          </w:p>
        </w:tc>
        <w:bookmarkEnd w:id="159"/>
      </w:tr>
      <w:tr w:rsidR="00F07C90" w14:paraId="620E0AE1" w14:textId="77777777" w:rsidTr="00792BA1">
        <w:tc>
          <w:tcPr>
            <w:tcW w:w="2340" w:type="dxa"/>
            <w:tcBorders>
              <w:top w:val="single" w:sz="2" w:space="0" w:color="auto"/>
              <w:left w:val="single" w:sz="2" w:space="0" w:color="auto"/>
              <w:bottom w:val="single" w:sz="2" w:space="0" w:color="auto"/>
              <w:right w:val="single" w:sz="2" w:space="0" w:color="auto"/>
            </w:tcBorders>
          </w:tcPr>
          <w:p w14:paraId="3B15D79A" w14:textId="77777777" w:rsidR="00F07C90" w:rsidRDefault="00F07C90" w:rsidP="00792BA1">
            <w:pPr>
              <w:rPr>
                <w:rFonts w:ascii="Calibri" w:hAnsi="Calibri"/>
              </w:rPr>
            </w:pPr>
            <w:bookmarkStart w:id="160" w:name="BKM_F17C8FE2_D2F3_42C4_A2F5_9750F5ED1439"/>
            <w:proofErr w:type="spellStart"/>
            <w:r>
              <w:rPr>
                <w:rFonts w:ascii="Calibri" w:hAnsi="Calibri"/>
              </w:rPr>
              <w:lastRenderedPageBreak/>
              <w:t>relatedCondition</w:t>
            </w:r>
            <w:proofErr w:type="spellEnd"/>
          </w:p>
        </w:tc>
        <w:tc>
          <w:tcPr>
            <w:tcW w:w="1620" w:type="dxa"/>
            <w:tcBorders>
              <w:top w:val="single" w:sz="2" w:space="0" w:color="auto"/>
              <w:left w:val="single" w:sz="2" w:space="0" w:color="auto"/>
              <w:bottom w:val="single" w:sz="2" w:space="0" w:color="auto"/>
              <w:right w:val="single" w:sz="2" w:space="0" w:color="auto"/>
            </w:tcBorders>
          </w:tcPr>
          <w:p w14:paraId="4FFD0C15" w14:textId="77777777" w:rsidR="00F07C90" w:rsidRDefault="00F07C90" w:rsidP="00792BA1">
            <w:pPr>
              <w:rPr>
                <w:rFonts w:ascii="Calibri" w:hAnsi="Calibri"/>
              </w:rPr>
            </w:pPr>
            <w:proofErr w:type="spellStart"/>
            <w:r>
              <w:rPr>
                <w:rFonts w:ascii="Calibri" w:hAnsi="Calibri"/>
              </w:rPr>
              <w:t>EncounterCondition</w:t>
            </w:r>
            <w:proofErr w:type="spellEnd"/>
          </w:p>
        </w:tc>
        <w:tc>
          <w:tcPr>
            <w:tcW w:w="5580" w:type="dxa"/>
            <w:tcBorders>
              <w:top w:val="single" w:sz="2" w:space="0" w:color="auto"/>
              <w:left w:val="single" w:sz="2" w:space="0" w:color="auto"/>
              <w:bottom w:val="single" w:sz="2" w:space="0" w:color="auto"/>
              <w:right w:val="single" w:sz="2" w:space="0" w:color="auto"/>
            </w:tcBorders>
          </w:tcPr>
          <w:p w14:paraId="39C55300" w14:textId="77777777" w:rsidR="00F07C90" w:rsidRDefault="00F07C90" w:rsidP="00792BA1">
            <w:pPr>
              <w:rPr>
                <w:rFonts w:ascii="Calibri" w:hAnsi="Calibri"/>
              </w:rPr>
            </w:pPr>
            <w:r>
              <w:rPr>
                <w:rFonts w:ascii="Calibri" w:hAnsi="Calibri"/>
              </w:rPr>
              <w:t>The conditions considered and cared for within this encounter.</w:t>
            </w:r>
          </w:p>
        </w:tc>
        <w:bookmarkEnd w:id="160"/>
      </w:tr>
      <w:tr w:rsidR="00F07C90" w14:paraId="76AA3AAB" w14:textId="77777777" w:rsidTr="00792BA1">
        <w:tc>
          <w:tcPr>
            <w:tcW w:w="2340" w:type="dxa"/>
            <w:tcBorders>
              <w:top w:val="single" w:sz="2" w:space="0" w:color="auto"/>
              <w:left w:val="single" w:sz="2" w:space="0" w:color="auto"/>
              <w:bottom w:val="single" w:sz="2" w:space="0" w:color="auto"/>
              <w:right w:val="single" w:sz="2" w:space="0" w:color="auto"/>
            </w:tcBorders>
          </w:tcPr>
          <w:p w14:paraId="4FC43872" w14:textId="77777777" w:rsidR="00F07C90" w:rsidRDefault="00F07C90" w:rsidP="00792BA1">
            <w:pPr>
              <w:rPr>
                <w:rFonts w:ascii="Calibri" w:hAnsi="Calibri"/>
              </w:rPr>
            </w:pPr>
            <w:bookmarkStart w:id="161" w:name="BKM_5993AFC9_F895_4E52_95D4_6D8B0AB89213"/>
            <w:proofErr w:type="spellStart"/>
            <w:r>
              <w:rPr>
                <w:rFonts w:ascii="Calibri" w:hAnsi="Calibri"/>
              </w:rPr>
              <w:t>serviceProvider</w:t>
            </w:r>
            <w:proofErr w:type="spellEnd"/>
          </w:p>
        </w:tc>
        <w:tc>
          <w:tcPr>
            <w:tcW w:w="1620" w:type="dxa"/>
            <w:tcBorders>
              <w:top w:val="single" w:sz="2" w:space="0" w:color="auto"/>
              <w:left w:val="single" w:sz="2" w:space="0" w:color="auto"/>
              <w:bottom w:val="single" w:sz="2" w:space="0" w:color="auto"/>
              <w:right w:val="single" w:sz="2" w:space="0" w:color="auto"/>
            </w:tcBorders>
          </w:tcPr>
          <w:p w14:paraId="35B65E08"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304232F9" w14:textId="77777777" w:rsidR="00F07C90" w:rsidRDefault="00F07C90" w:rsidP="00792BA1">
            <w:pPr>
              <w:rPr>
                <w:rFonts w:ascii="Calibri" w:hAnsi="Calibri"/>
              </w:rPr>
            </w:pPr>
            <w:r>
              <w:rPr>
                <w:rFonts w:ascii="Calibri" w:hAnsi="Calibri"/>
              </w:rPr>
              <w:t>Department or team providing care, e.g., infectious diseases service.</w:t>
            </w:r>
          </w:p>
        </w:tc>
        <w:bookmarkEnd w:id="161"/>
      </w:tr>
      <w:tr w:rsidR="00F07C90" w14:paraId="7DF0DC6A" w14:textId="77777777" w:rsidTr="00792BA1">
        <w:tc>
          <w:tcPr>
            <w:tcW w:w="2340" w:type="dxa"/>
            <w:tcBorders>
              <w:top w:val="single" w:sz="2" w:space="0" w:color="auto"/>
              <w:left w:val="single" w:sz="2" w:space="0" w:color="auto"/>
              <w:bottom w:val="single" w:sz="2" w:space="0" w:color="auto"/>
              <w:right w:val="single" w:sz="2" w:space="0" w:color="auto"/>
            </w:tcBorders>
          </w:tcPr>
          <w:p w14:paraId="7B99A582" w14:textId="77777777" w:rsidR="00F07C90" w:rsidRDefault="00F07C90" w:rsidP="00792BA1">
            <w:pPr>
              <w:rPr>
                <w:rFonts w:ascii="Calibri" w:hAnsi="Calibri"/>
              </w:rPr>
            </w:pPr>
            <w:bookmarkStart w:id="162" w:name="BKM_5BEB7BFA_BF91_4797_ADD8_A9225A4F5089"/>
            <w:proofErr w:type="spellStart"/>
            <w:r>
              <w:rPr>
                <w:rFonts w:ascii="Calibri" w:hAnsi="Calibri"/>
              </w:rPr>
              <w:t>serviceType</w:t>
            </w:r>
            <w:proofErr w:type="spellEnd"/>
          </w:p>
        </w:tc>
        <w:tc>
          <w:tcPr>
            <w:tcW w:w="1620" w:type="dxa"/>
            <w:tcBorders>
              <w:top w:val="single" w:sz="2" w:space="0" w:color="auto"/>
              <w:left w:val="single" w:sz="2" w:space="0" w:color="auto"/>
              <w:bottom w:val="single" w:sz="2" w:space="0" w:color="auto"/>
              <w:right w:val="single" w:sz="2" w:space="0" w:color="auto"/>
            </w:tcBorders>
          </w:tcPr>
          <w:p w14:paraId="506F61F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C0D1BD0" w14:textId="77777777" w:rsidR="00F07C90" w:rsidRDefault="00F07C90" w:rsidP="00792BA1">
            <w:pPr>
              <w:rPr>
                <w:rFonts w:ascii="Calibri" w:hAnsi="Calibri"/>
              </w:rPr>
            </w:pPr>
            <w:r>
              <w:rPr>
                <w:rFonts w:ascii="Calibri" w:hAnsi="Calibri"/>
              </w:rPr>
              <w:t>The type of service provided during the encounter, e.g., surgery, rehabilitation, annual physical exam.</w:t>
            </w:r>
          </w:p>
        </w:tc>
        <w:bookmarkEnd w:id="162"/>
      </w:tr>
      <w:bookmarkEnd w:id="154"/>
    </w:tbl>
    <w:p w14:paraId="1C44D741" w14:textId="77777777" w:rsidR="00F07C90" w:rsidRDefault="00F07C90" w:rsidP="00F07C90">
      <w:pPr>
        <w:rPr>
          <w:rFonts w:ascii="Calibri" w:hAnsi="Calibri"/>
        </w:rPr>
      </w:pPr>
    </w:p>
    <w:p w14:paraId="18029F20" w14:textId="77777777" w:rsidR="00F07C90" w:rsidRDefault="00F07C90" w:rsidP="00F07C90">
      <w:pPr>
        <w:pStyle w:val="Heading4"/>
        <w:rPr>
          <w:bCs/>
          <w:szCs w:val="24"/>
          <w:u w:color="000000"/>
          <w:lang w:val="en-US"/>
        </w:rPr>
      </w:pPr>
      <w:bookmarkStart w:id="163" w:name="_Toc398046649"/>
      <w:bookmarkStart w:id="164" w:name="BKM_3E39417F_C4F8_494A_AA25_F80B41A1EE40"/>
      <w:r>
        <w:rPr>
          <w:bCs/>
          <w:szCs w:val="24"/>
          <w:u w:color="000000"/>
          <w:lang w:val="en-US"/>
        </w:rPr>
        <w:t>Goal</w:t>
      </w:r>
      <w:bookmarkEnd w:id="163"/>
    </w:p>
    <w:p w14:paraId="379F3F2E" w14:textId="77777777" w:rsidR="00F07C90" w:rsidRDefault="00F07C90" w:rsidP="00F07C90">
      <w:pPr>
        <w:rPr>
          <w:rFonts w:ascii="Calibri" w:hAnsi="Calibri"/>
        </w:rPr>
      </w:pPr>
      <w:r>
        <w:rPr>
          <w:rStyle w:val="FieldLabel"/>
          <w:rFonts w:ascii="Calibri" w:hAnsi="Calibri"/>
          <w:i w:val="0"/>
          <w:iCs w:val="0"/>
          <w:color w:val="000000"/>
        </w:rPr>
        <w:t>A defined target or measure to be achieved in the process of patient care; an expected outcome. A typical goal is expressed as a change in status expected at a defined future time.</w:t>
      </w:r>
    </w:p>
    <w:p w14:paraId="73479628" w14:textId="77777777" w:rsidR="00F07C90" w:rsidRDefault="00F07C90" w:rsidP="00F07C90">
      <w:pPr>
        <w:rPr>
          <w:rFonts w:ascii="Calibri" w:hAnsi="Calibri"/>
        </w:rPr>
      </w:pPr>
    </w:p>
    <w:p w14:paraId="1C58838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606F72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ABB9E5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AB6AC46"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CFBE182" w14:textId="77777777" w:rsidR="00F07C90" w:rsidRDefault="00F07C90" w:rsidP="00792BA1">
            <w:pPr>
              <w:rPr>
                <w:rFonts w:ascii="Calibri" w:hAnsi="Calibri"/>
                <w:b/>
              </w:rPr>
            </w:pPr>
            <w:r>
              <w:rPr>
                <w:rFonts w:ascii="Calibri" w:hAnsi="Calibri"/>
                <w:b/>
              </w:rPr>
              <w:t>Description</w:t>
            </w:r>
          </w:p>
        </w:tc>
      </w:tr>
      <w:tr w:rsidR="00F07C90" w14:paraId="4B70E01B" w14:textId="77777777" w:rsidTr="00792BA1">
        <w:tc>
          <w:tcPr>
            <w:tcW w:w="2340" w:type="dxa"/>
            <w:tcBorders>
              <w:top w:val="single" w:sz="2" w:space="0" w:color="auto"/>
              <w:left w:val="single" w:sz="2" w:space="0" w:color="auto"/>
              <w:bottom w:val="single" w:sz="2" w:space="0" w:color="auto"/>
              <w:right w:val="single" w:sz="2" w:space="0" w:color="auto"/>
            </w:tcBorders>
          </w:tcPr>
          <w:p w14:paraId="6444F646" w14:textId="77777777" w:rsidR="00F07C90" w:rsidRDefault="00F07C90" w:rsidP="00792BA1">
            <w:pPr>
              <w:rPr>
                <w:rFonts w:ascii="Calibri" w:hAnsi="Calibri"/>
              </w:rPr>
            </w:pPr>
            <w:proofErr w:type="spellStart"/>
            <w:r>
              <w:rPr>
                <w:rFonts w:ascii="Calibri" w:hAnsi="Calibri"/>
              </w:rPr>
              <w:t>goalAchievementTargetTime</w:t>
            </w:r>
            <w:proofErr w:type="spellEnd"/>
          </w:p>
        </w:tc>
        <w:tc>
          <w:tcPr>
            <w:tcW w:w="1620" w:type="dxa"/>
            <w:tcBorders>
              <w:top w:val="single" w:sz="2" w:space="0" w:color="auto"/>
              <w:left w:val="single" w:sz="2" w:space="0" w:color="auto"/>
              <w:bottom w:val="single" w:sz="2" w:space="0" w:color="auto"/>
              <w:right w:val="single" w:sz="2" w:space="0" w:color="auto"/>
            </w:tcBorders>
          </w:tcPr>
          <w:p w14:paraId="44A8CA79"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1A6C6524" w14:textId="77777777" w:rsidR="00F07C90" w:rsidRDefault="00F07C90" w:rsidP="00792BA1">
            <w:pPr>
              <w:rPr>
                <w:rFonts w:ascii="Calibri" w:hAnsi="Calibri"/>
              </w:rPr>
            </w:pPr>
            <w:r>
              <w:rPr>
                <w:rFonts w:ascii="Calibri" w:hAnsi="Calibri"/>
              </w:rPr>
              <w:t>The time that is targeted for the goal to be attained. For example, there may be a goal to reach a weight of 150 pounds by June 30, 2015.</w:t>
            </w:r>
          </w:p>
        </w:tc>
      </w:tr>
      <w:tr w:rsidR="00F07C90" w14:paraId="2C5E37B2" w14:textId="77777777" w:rsidTr="00792BA1">
        <w:tc>
          <w:tcPr>
            <w:tcW w:w="2340" w:type="dxa"/>
            <w:tcBorders>
              <w:top w:val="single" w:sz="2" w:space="0" w:color="auto"/>
              <w:left w:val="single" w:sz="2" w:space="0" w:color="auto"/>
              <w:bottom w:val="single" w:sz="2" w:space="0" w:color="auto"/>
              <w:right w:val="single" w:sz="2" w:space="0" w:color="auto"/>
            </w:tcBorders>
          </w:tcPr>
          <w:p w14:paraId="44525755" w14:textId="77777777" w:rsidR="00F07C90" w:rsidRDefault="00F07C90" w:rsidP="00792BA1">
            <w:pPr>
              <w:rPr>
                <w:rFonts w:ascii="Calibri" w:hAnsi="Calibri"/>
              </w:rPr>
            </w:pPr>
            <w:bookmarkStart w:id="165" w:name="BKM_30022B11_31BA_4EE6_8B2C_9DFED337D8EF"/>
            <w:proofErr w:type="spellStart"/>
            <w:r>
              <w:rPr>
                <w:rFonts w:ascii="Calibri" w:hAnsi="Calibri"/>
              </w:rPr>
              <w:t>goalFocus</w:t>
            </w:r>
            <w:proofErr w:type="spellEnd"/>
          </w:p>
        </w:tc>
        <w:tc>
          <w:tcPr>
            <w:tcW w:w="1620" w:type="dxa"/>
            <w:tcBorders>
              <w:top w:val="single" w:sz="2" w:space="0" w:color="auto"/>
              <w:left w:val="single" w:sz="2" w:space="0" w:color="auto"/>
              <w:bottom w:val="single" w:sz="2" w:space="0" w:color="auto"/>
              <w:right w:val="single" w:sz="2" w:space="0" w:color="auto"/>
            </w:tcBorders>
          </w:tcPr>
          <w:p w14:paraId="25ED247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59C6869" w14:textId="77777777" w:rsidR="00F07C90" w:rsidRDefault="00F07C90" w:rsidP="00792BA1">
            <w:pPr>
              <w:rPr>
                <w:rFonts w:ascii="Calibri" w:hAnsi="Calibri"/>
              </w:rPr>
            </w:pPr>
            <w:r>
              <w:rPr>
                <w:rFonts w:ascii="Calibri" w:hAnsi="Calibri"/>
              </w:rPr>
              <w:t>The metric that is the clinical subject of the goal. Typically, this is a measurable clinical attribute of the patient.  E.g., body weight, blood pressure, hemoglobin A1c level.</w:t>
            </w:r>
          </w:p>
        </w:tc>
        <w:bookmarkEnd w:id="165"/>
      </w:tr>
      <w:tr w:rsidR="00F07C90" w14:paraId="16E67A1D" w14:textId="77777777" w:rsidTr="00792BA1">
        <w:tc>
          <w:tcPr>
            <w:tcW w:w="2340" w:type="dxa"/>
            <w:tcBorders>
              <w:top w:val="single" w:sz="2" w:space="0" w:color="auto"/>
              <w:left w:val="single" w:sz="2" w:space="0" w:color="auto"/>
              <w:bottom w:val="single" w:sz="2" w:space="0" w:color="auto"/>
              <w:right w:val="single" w:sz="2" w:space="0" w:color="auto"/>
            </w:tcBorders>
          </w:tcPr>
          <w:p w14:paraId="358B804E" w14:textId="77777777" w:rsidR="00F07C90" w:rsidRDefault="00F07C90" w:rsidP="00792BA1">
            <w:pPr>
              <w:rPr>
                <w:rFonts w:ascii="Calibri" w:hAnsi="Calibri"/>
              </w:rPr>
            </w:pPr>
            <w:bookmarkStart w:id="166" w:name="BKM_1CEE5B9B_9FC5_47D5_A9E0_364BB296E7DA"/>
            <w:proofErr w:type="spellStart"/>
            <w:r>
              <w:rPr>
                <w:rFonts w:ascii="Calibri" w:hAnsi="Calibri"/>
              </w:rPr>
              <w:t>goalPursuitEffectiveTime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14:paraId="43C6059B"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1ED1D9E9" w14:textId="77777777" w:rsidR="00F07C90" w:rsidRDefault="00F07C90" w:rsidP="00792BA1">
            <w:pPr>
              <w:rPr>
                <w:rFonts w:ascii="Calibri" w:hAnsi="Calibri"/>
              </w:rPr>
            </w:pPr>
            <w:r>
              <w:rPr>
                <w:rFonts w:ascii="Calibri" w:hAnsi="Calibri"/>
              </w:rPr>
              <w:t xml:space="preserve">The time in which the subject pursues the goal.  This includes pursuing maintenance of a goal that has already been achieved.  </w:t>
            </w:r>
          </w:p>
          <w:p w14:paraId="73A187DF" w14:textId="77777777" w:rsidR="00F07C90" w:rsidRDefault="00F07C90" w:rsidP="00792BA1">
            <w:pPr>
              <w:rPr>
                <w:rFonts w:ascii="Calibri" w:hAnsi="Calibri"/>
              </w:rPr>
            </w:pPr>
            <w:r>
              <w:rPr>
                <w:rFonts w:ascii="Calibri" w:hAnsi="Calibri"/>
              </w:rPr>
              <w:t>The end time of the interval may be "open" or not stated, if the goal is being indefinitely pursued.  This time is optional, as, for example, one may simply wish to propose weight loss without specifying a pursuit effective time.</w:t>
            </w:r>
          </w:p>
        </w:tc>
        <w:bookmarkEnd w:id="166"/>
      </w:tr>
      <w:tr w:rsidR="00F07C90" w14:paraId="726301FD" w14:textId="77777777" w:rsidTr="00792BA1">
        <w:tc>
          <w:tcPr>
            <w:tcW w:w="2340" w:type="dxa"/>
            <w:tcBorders>
              <w:top w:val="single" w:sz="2" w:space="0" w:color="auto"/>
              <w:left w:val="single" w:sz="2" w:space="0" w:color="auto"/>
              <w:bottom w:val="single" w:sz="2" w:space="0" w:color="auto"/>
              <w:right w:val="single" w:sz="2" w:space="0" w:color="auto"/>
            </w:tcBorders>
          </w:tcPr>
          <w:p w14:paraId="22E76701" w14:textId="77777777" w:rsidR="00F07C90" w:rsidRDefault="00F07C90" w:rsidP="00792BA1">
            <w:pPr>
              <w:rPr>
                <w:rFonts w:ascii="Calibri" w:hAnsi="Calibri"/>
              </w:rPr>
            </w:pPr>
            <w:bookmarkStart w:id="167" w:name="BKM_1BDCA3FF_EA9D_4EB0_938A_A3D4AE1B11AC"/>
            <w:proofErr w:type="spellStart"/>
            <w:r>
              <w:rPr>
                <w:rFonts w:ascii="Calibri" w:hAnsi="Calibri"/>
              </w:rPr>
              <w:t>goalValue</w:t>
            </w:r>
            <w:proofErr w:type="spellEnd"/>
          </w:p>
        </w:tc>
        <w:tc>
          <w:tcPr>
            <w:tcW w:w="1620" w:type="dxa"/>
            <w:tcBorders>
              <w:top w:val="single" w:sz="2" w:space="0" w:color="auto"/>
              <w:left w:val="single" w:sz="2" w:space="0" w:color="auto"/>
              <w:bottom w:val="single" w:sz="2" w:space="0" w:color="auto"/>
              <w:right w:val="single" w:sz="2" w:space="0" w:color="auto"/>
            </w:tcBorders>
          </w:tcPr>
          <w:p w14:paraId="22675B3F" w14:textId="77777777" w:rsidR="00F07C90" w:rsidRDefault="00F07C90" w:rsidP="00792BA1">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7224371B" w14:textId="77777777" w:rsidR="00F07C90" w:rsidRDefault="00F07C90" w:rsidP="00792BA1">
            <w:pPr>
              <w:rPr>
                <w:rFonts w:ascii="Calibri" w:hAnsi="Calibri"/>
              </w:rPr>
            </w:pPr>
            <w:r>
              <w:rPr>
                <w:rFonts w:ascii="Calibri" w:hAnsi="Calibri"/>
              </w:rPr>
              <w:t>The metric whose achievement would signify fulfillment of the goal.  E.g., 150 pounds, 7.0%.</w:t>
            </w:r>
          </w:p>
        </w:tc>
        <w:bookmarkEnd w:id="167"/>
      </w:tr>
      <w:bookmarkEnd w:id="164"/>
    </w:tbl>
    <w:p w14:paraId="5B50386D" w14:textId="77777777" w:rsidR="00F07C90" w:rsidRDefault="00F07C90" w:rsidP="00F07C90">
      <w:pPr>
        <w:rPr>
          <w:rFonts w:ascii="Calibri" w:hAnsi="Calibri"/>
        </w:rPr>
      </w:pPr>
    </w:p>
    <w:p w14:paraId="2F918EA2" w14:textId="77777777" w:rsidR="00F07C90" w:rsidRDefault="00F07C90" w:rsidP="00F07C90">
      <w:pPr>
        <w:pStyle w:val="Heading4"/>
        <w:rPr>
          <w:bCs/>
          <w:szCs w:val="24"/>
          <w:u w:color="000000"/>
          <w:lang w:val="en-US"/>
        </w:rPr>
      </w:pPr>
      <w:bookmarkStart w:id="168" w:name="_Toc398046650"/>
      <w:bookmarkStart w:id="169" w:name="BKM_E46AA31A_24FF_4ACB_95D2_B7A65A80231D"/>
      <w:r>
        <w:rPr>
          <w:bCs/>
          <w:szCs w:val="24"/>
          <w:u w:color="000000"/>
          <w:lang w:val="en-US"/>
        </w:rPr>
        <w:t>Imaging</w:t>
      </w:r>
      <w:bookmarkEnd w:id="168"/>
    </w:p>
    <w:p w14:paraId="7E1998F1" w14:textId="77777777" w:rsidR="00F07C90" w:rsidRDefault="00F07C90" w:rsidP="00F07C90">
      <w:pPr>
        <w:rPr>
          <w:rFonts w:ascii="Calibri" w:hAnsi="Calibri"/>
        </w:rPr>
      </w:pPr>
      <w:r>
        <w:rPr>
          <w:rStyle w:val="FieldLabel"/>
          <w:rFonts w:ascii="Calibri" w:hAnsi="Calibri"/>
          <w:i w:val="0"/>
          <w:iCs w:val="0"/>
          <w:color w:val="000000"/>
        </w:rPr>
        <w:t>An Imaging examination, e.g., Chest Radiograph - PA and Lateral.</w:t>
      </w:r>
    </w:p>
    <w:p w14:paraId="370D4951" w14:textId="77777777" w:rsidR="00F07C90" w:rsidRDefault="00F07C90" w:rsidP="00F07C90">
      <w:pPr>
        <w:rPr>
          <w:rFonts w:ascii="Calibri" w:hAnsi="Calibri"/>
        </w:rPr>
      </w:pPr>
    </w:p>
    <w:p w14:paraId="13C2745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E2D8994"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5F5946E"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94C189A"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758A136" w14:textId="77777777" w:rsidR="00F07C90" w:rsidRDefault="00F07C90" w:rsidP="00792BA1">
            <w:pPr>
              <w:rPr>
                <w:rFonts w:ascii="Calibri" w:hAnsi="Calibri"/>
                <w:b/>
              </w:rPr>
            </w:pPr>
            <w:r>
              <w:rPr>
                <w:rFonts w:ascii="Calibri" w:hAnsi="Calibri"/>
                <w:b/>
              </w:rPr>
              <w:t>Description</w:t>
            </w:r>
          </w:p>
        </w:tc>
      </w:tr>
      <w:tr w:rsidR="00F07C90" w14:paraId="4B6D1ACB" w14:textId="77777777" w:rsidTr="00792BA1">
        <w:tc>
          <w:tcPr>
            <w:tcW w:w="2340" w:type="dxa"/>
            <w:tcBorders>
              <w:top w:val="single" w:sz="2" w:space="0" w:color="auto"/>
              <w:left w:val="single" w:sz="2" w:space="0" w:color="auto"/>
              <w:bottom w:val="single" w:sz="2" w:space="0" w:color="auto"/>
              <w:right w:val="single" w:sz="2" w:space="0" w:color="auto"/>
            </w:tcBorders>
          </w:tcPr>
          <w:p w14:paraId="3403E15C" w14:textId="77777777" w:rsidR="00F07C90" w:rsidRDefault="00F07C90" w:rsidP="00792BA1">
            <w:pPr>
              <w:rPr>
                <w:rFonts w:ascii="Calibri" w:hAnsi="Calibri"/>
              </w:rPr>
            </w:pPr>
            <w:r>
              <w:rPr>
                <w:rFonts w:ascii="Calibri" w:hAnsi="Calibri"/>
              </w:rPr>
              <w:t>contrast</w:t>
            </w:r>
          </w:p>
        </w:tc>
        <w:tc>
          <w:tcPr>
            <w:tcW w:w="1620" w:type="dxa"/>
            <w:tcBorders>
              <w:top w:val="single" w:sz="2" w:space="0" w:color="auto"/>
              <w:left w:val="single" w:sz="2" w:space="0" w:color="auto"/>
              <w:bottom w:val="single" w:sz="2" w:space="0" w:color="auto"/>
              <w:right w:val="single" w:sz="2" w:space="0" w:color="auto"/>
            </w:tcBorders>
          </w:tcPr>
          <w:p w14:paraId="13E96429" w14:textId="77777777" w:rsidR="00F07C90" w:rsidRDefault="00F07C90" w:rsidP="00792BA1">
            <w:pPr>
              <w:rPr>
                <w:rFonts w:ascii="Calibri" w:hAnsi="Calibri"/>
              </w:rPr>
            </w:pPr>
            <w:proofErr w:type="spellStart"/>
            <w:r>
              <w:rPr>
                <w:rFonts w:ascii="Calibri" w:hAnsi="Calibri"/>
              </w:rPr>
              <w:t>MedicationTreatment</w:t>
            </w:r>
            <w:proofErr w:type="spellEnd"/>
          </w:p>
        </w:tc>
        <w:tc>
          <w:tcPr>
            <w:tcW w:w="5580" w:type="dxa"/>
            <w:tcBorders>
              <w:top w:val="single" w:sz="2" w:space="0" w:color="auto"/>
              <w:left w:val="single" w:sz="2" w:space="0" w:color="auto"/>
              <w:bottom w:val="single" w:sz="2" w:space="0" w:color="auto"/>
              <w:right w:val="single" w:sz="2" w:space="0" w:color="auto"/>
            </w:tcBorders>
          </w:tcPr>
          <w:p w14:paraId="7BB43549" w14:textId="77777777" w:rsidR="00F07C90" w:rsidRDefault="00F07C90" w:rsidP="00792BA1">
            <w:pPr>
              <w:rPr>
                <w:rFonts w:ascii="Calibri" w:hAnsi="Calibri"/>
              </w:rPr>
            </w:pPr>
            <w:r>
              <w:rPr>
                <w:rFonts w:ascii="Calibri" w:hAnsi="Calibri"/>
              </w:rPr>
              <w:t>Contrast substance if any to be administered for this procedure.</w:t>
            </w:r>
          </w:p>
        </w:tc>
      </w:tr>
      <w:tr w:rsidR="00F07C90" w14:paraId="26263706" w14:textId="77777777" w:rsidTr="00792BA1">
        <w:tc>
          <w:tcPr>
            <w:tcW w:w="2340" w:type="dxa"/>
            <w:tcBorders>
              <w:top w:val="single" w:sz="2" w:space="0" w:color="auto"/>
              <w:left w:val="single" w:sz="2" w:space="0" w:color="auto"/>
              <w:bottom w:val="single" w:sz="2" w:space="0" w:color="auto"/>
              <w:right w:val="single" w:sz="2" w:space="0" w:color="auto"/>
            </w:tcBorders>
          </w:tcPr>
          <w:p w14:paraId="33A9BF87" w14:textId="77777777" w:rsidR="00F07C90" w:rsidRDefault="00F07C90" w:rsidP="00792BA1">
            <w:pPr>
              <w:rPr>
                <w:rFonts w:ascii="Calibri" w:hAnsi="Calibri"/>
              </w:rPr>
            </w:pPr>
            <w:bookmarkStart w:id="170" w:name="BKM_2E38E576_8D17_45C9_97E8_67D68E076DBF"/>
            <w:proofErr w:type="spellStart"/>
            <w:r>
              <w:rPr>
                <w:rFonts w:ascii="Calibri" w:hAnsi="Calibri"/>
              </w:rPr>
              <w:lastRenderedPageBreak/>
              <w:t>isolationCode</w:t>
            </w:r>
            <w:proofErr w:type="spellEnd"/>
          </w:p>
        </w:tc>
        <w:tc>
          <w:tcPr>
            <w:tcW w:w="1620" w:type="dxa"/>
            <w:tcBorders>
              <w:top w:val="single" w:sz="2" w:space="0" w:color="auto"/>
              <w:left w:val="single" w:sz="2" w:space="0" w:color="auto"/>
              <w:bottom w:val="single" w:sz="2" w:space="0" w:color="auto"/>
              <w:right w:val="single" w:sz="2" w:space="0" w:color="auto"/>
            </w:tcBorders>
          </w:tcPr>
          <w:p w14:paraId="1225797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2B1480F" w14:textId="77777777" w:rsidR="00F07C90" w:rsidRDefault="00F07C90" w:rsidP="00792BA1">
            <w:pPr>
              <w:rPr>
                <w:rFonts w:ascii="Calibri" w:hAnsi="Calibri"/>
              </w:rPr>
            </w:pPr>
            <w:r>
              <w:rPr>
                <w:rFonts w:ascii="Calibri" w:hAnsi="Calibri"/>
              </w:rPr>
              <w:t>Specification for type of precautions that should be taken when in proximity to the patient. For instance, Airborne Precautions, Contact Precautions, Droplet Precautions, Standard Precautions.</w:t>
            </w:r>
          </w:p>
        </w:tc>
        <w:bookmarkEnd w:id="170"/>
      </w:tr>
      <w:tr w:rsidR="00F07C90" w14:paraId="5C01208F" w14:textId="77777777" w:rsidTr="00792BA1">
        <w:tc>
          <w:tcPr>
            <w:tcW w:w="2340" w:type="dxa"/>
            <w:tcBorders>
              <w:top w:val="single" w:sz="2" w:space="0" w:color="auto"/>
              <w:left w:val="single" w:sz="2" w:space="0" w:color="auto"/>
              <w:bottom w:val="single" w:sz="2" w:space="0" w:color="auto"/>
              <w:right w:val="single" w:sz="2" w:space="0" w:color="auto"/>
            </w:tcBorders>
          </w:tcPr>
          <w:p w14:paraId="2319B746" w14:textId="77777777" w:rsidR="00F07C90" w:rsidRDefault="00F07C90" w:rsidP="00792BA1">
            <w:pPr>
              <w:rPr>
                <w:rFonts w:ascii="Calibri" w:hAnsi="Calibri"/>
              </w:rPr>
            </w:pPr>
            <w:bookmarkStart w:id="171" w:name="BKM_26334B48_03AD_43EB_8E62_891CA599CBD8"/>
            <w:proofErr w:type="spellStart"/>
            <w:r>
              <w:rPr>
                <w:rFonts w:ascii="Calibri" w:hAnsi="Calibri"/>
              </w:rPr>
              <w:t>portableExam</w:t>
            </w:r>
            <w:proofErr w:type="spellEnd"/>
          </w:p>
        </w:tc>
        <w:tc>
          <w:tcPr>
            <w:tcW w:w="1620" w:type="dxa"/>
            <w:tcBorders>
              <w:top w:val="single" w:sz="2" w:space="0" w:color="auto"/>
              <w:left w:val="single" w:sz="2" w:space="0" w:color="auto"/>
              <w:bottom w:val="single" w:sz="2" w:space="0" w:color="auto"/>
              <w:right w:val="single" w:sz="2" w:space="0" w:color="auto"/>
            </w:tcBorders>
          </w:tcPr>
          <w:p w14:paraId="2C98C6F5" w14:textId="77777777" w:rsidR="00F07C90" w:rsidRDefault="00F07C90" w:rsidP="00792BA1">
            <w:pPr>
              <w:rPr>
                <w:rFonts w:ascii="Calibri" w:hAnsi="Calibri"/>
              </w:rPr>
            </w:pPr>
            <w:proofErr w:type="spellStart"/>
            <w:r>
              <w:rPr>
                <w:rFonts w:ascii="Calibri" w:hAnsi="Calibri"/>
              </w:rPr>
              <w:t>YesNo</w:t>
            </w:r>
            <w:proofErr w:type="spellEnd"/>
          </w:p>
        </w:tc>
        <w:tc>
          <w:tcPr>
            <w:tcW w:w="5580" w:type="dxa"/>
            <w:tcBorders>
              <w:top w:val="single" w:sz="2" w:space="0" w:color="auto"/>
              <w:left w:val="single" w:sz="2" w:space="0" w:color="auto"/>
              <w:bottom w:val="single" w:sz="2" w:space="0" w:color="auto"/>
              <w:right w:val="single" w:sz="2" w:space="0" w:color="auto"/>
            </w:tcBorders>
          </w:tcPr>
          <w:p w14:paraId="7C156643" w14:textId="77777777" w:rsidR="00F07C90" w:rsidRDefault="00F07C90" w:rsidP="00792BA1">
            <w:pPr>
              <w:rPr>
                <w:rFonts w:ascii="Calibri" w:hAnsi="Calibri"/>
              </w:rPr>
            </w:pPr>
            <w:r>
              <w:rPr>
                <w:rFonts w:ascii="Calibri" w:hAnsi="Calibri"/>
              </w:rPr>
              <w:t>Designation of whether or not the imaging procedure should be performed at the patient's bedside (Yes) or if the procedure can be conducted in the location of the performing department (No).</w:t>
            </w:r>
          </w:p>
        </w:tc>
        <w:bookmarkEnd w:id="171"/>
      </w:tr>
      <w:tr w:rsidR="00F07C90" w14:paraId="58CBEA24" w14:textId="77777777" w:rsidTr="00792BA1">
        <w:tc>
          <w:tcPr>
            <w:tcW w:w="2340" w:type="dxa"/>
            <w:tcBorders>
              <w:top w:val="single" w:sz="2" w:space="0" w:color="auto"/>
              <w:left w:val="single" w:sz="2" w:space="0" w:color="auto"/>
              <w:bottom w:val="single" w:sz="2" w:space="0" w:color="auto"/>
              <w:right w:val="single" w:sz="2" w:space="0" w:color="auto"/>
            </w:tcBorders>
          </w:tcPr>
          <w:p w14:paraId="324AF07B" w14:textId="77777777" w:rsidR="00F07C90" w:rsidRDefault="00F07C90" w:rsidP="00792BA1">
            <w:pPr>
              <w:rPr>
                <w:rFonts w:ascii="Calibri" w:hAnsi="Calibri"/>
              </w:rPr>
            </w:pPr>
            <w:bookmarkStart w:id="172" w:name="BKM_AE432C4B_E77C_4782_9F9B_FF6C74FA048E"/>
            <w:proofErr w:type="spellStart"/>
            <w:r>
              <w:rPr>
                <w:rFonts w:ascii="Calibri" w:hAnsi="Calibri"/>
              </w:rPr>
              <w:t>radiationDose</w:t>
            </w:r>
            <w:proofErr w:type="spellEnd"/>
          </w:p>
        </w:tc>
        <w:tc>
          <w:tcPr>
            <w:tcW w:w="1620" w:type="dxa"/>
            <w:tcBorders>
              <w:top w:val="single" w:sz="2" w:space="0" w:color="auto"/>
              <w:left w:val="single" w:sz="2" w:space="0" w:color="auto"/>
              <w:bottom w:val="single" w:sz="2" w:space="0" w:color="auto"/>
              <w:right w:val="single" w:sz="2" w:space="0" w:color="auto"/>
            </w:tcBorders>
          </w:tcPr>
          <w:p w14:paraId="7FF8730D"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962A7CA" w14:textId="77777777" w:rsidR="00F07C90" w:rsidRDefault="00F07C90" w:rsidP="00792BA1">
            <w:pPr>
              <w:rPr>
                <w:rFonts w:ascii="Calibri" w:hAnsi="Calibri"/>
              </w:rPr>
            </w:pPr>
            <w:r>
              <w:rPr>
                <w:rFonts w:ascii="Calibri" w:hAnsi="Calibri"/>
              </w:rPr>
              <w:t>The amount of radiation intended to be administered to a patient.</w:t>
            </w:r>
          </w:p>
        </w:tc>
        <w:bookmarkEnd w:id="172"/>
      </w:tr>
      <w:tr w:rsidR="00F07C90" w14:paraId="63A409A1" w14:textId="77777777" w:rsidTr="00792BA1">
        <w:tc>
          <w:tcPr>
            <w:tcW w:w="2340" w:type="dxa"/>
            <w:tcBorders>
              <w:top w:val="single" w:sz="2" w:space="0" w:color="auto"/>
              <w:left w:val="single" w:sz="2" w:space="0" w:color="auto"/>
              <w:bottom w:val="single" w:sz="2" w:space="0" w:color="auto"/>
              <w:right w:val="single" w:sz="2" w:space="0" w:color="auto"/>
            </w:tcBorders>
          </w:tcPr>
          <w:p w14:paraId="21E2475D" w14:textId="77777777" w:rsidR="00F07C90" w:rsidRDefault="00F07C90" w:rsidP="00792BA1">
            <w:pPr>
              <w:rPr>
                <w:rFonts w:ascii="Calibri" w:hAnsi="Calibri"/>
              </w:rPr>
            </w:pPr>
            <w:bookmarkStart w:id="173" w:name="BKM_BF52F100_2782_461D_B4AD_134EA2BE3F78"/>
            <w:r>
              <w:rPr>
                <w:rFonts w:ascii="Calibri" w:hAnsi="Calibri"/>
              </w:rPr>
              <w:t>sedation</w:t>
            </w:r>
          </w:p>
        </w:tc>
        <w:tc>
          <w:tcPr>
            <w:tcW w:w="1620" w:type="dxa"/>
            <w:tcBorders>
              <w:top w:val="single" w:sz="2" w:space="0" w:color="auto"/>
              <w:left w:val="single" w:sz="2" w:space="0" w:color="auto"/>
              <w:bottom w:val="single" w:sz="2" w:space="0" w:color="auto"/>
              <w:right w:val="single" w:sz="2" w:space="0" w:color="auto"/>
            </w:tcBorders>
          </w:tcPr>
          <w:p w14:paraId="00D87DED" w14:textId="77777777" w:rsidR="00F07C90" w:rsidRDefault="00F07C90" w:rsidP="00792BA1">
            <w:pPr>
              <w:rPr>
                <w:rFonts w:ascii="Calibri" w:hAnsi="Calibri"/>
              </w:rPr>
            </w:pPr>
            <w:proofErr w:type="spellStart"/>
            <w:r>
              <w:rPr>
                <w:rFonts w:ascii="Calibri" w:hAnsi="Calibri"/>
              </w:rPr>
              <w:t>YesNo</w:t>
            </w:r>
            <w:proofErr w:type="spellEnd"/>
          </w:p>
        </w:tc>
        <w:tc>
          <w:tcPr>
            <w:tcW w:w="5580" w:type="dxa"/>
            <w:tcBorders>
              <w:top w:val="single" w:sz="2" w:space="0" w:color="auto"/>
              <w:left w:val="single" w:sz="2" w:space="0" w:color="auto"/>
              <w:bottom w:val="single" w:sz="2" w:space="0" w:color="auto"/>
              <w:right w:val="single" w:sz="2" w:space="0" w:color="auto"/>
            </w:tcBorders>
          </w:tcPr>
          <w:p w14:paraId="0C6396FC" w14:textId="77777777" w:rsidR="00F07C90" w:rsidRDefault="00F07C90" w:rsidP="00792BA1">
            <w:pPr>
              <w:rPr>
                <w:rFonts w:ascii="Calibri" w:hAnsi="Calibri"/>
              </w:rPr>
            </w:pPr>
            <w:r>
              <w:rPr>
                <w:rFonts w:ascii="Calibri" w:hAnsi="Calibri"/>
              </w:rPr>
              <w:t>Indication of whether sedation is required or was administered for this procedure.</w:t>
            </w:r>
          </w:p>
        </w:tc>
        <w:bookmarkEnd w:id="173"/>
      </w:tr>
      <w:tr w:rsidR="00F07C90" w14:paraId="34B16925" w14:textId="77777777" w:rsidTr="00792BA1">
        <w:tc>
          <w:tcPr>
            <w:tcW w:w="2340" w:type="dxa"/>
            <w:tcBorders>
              <w:top w:val="single" w:sz="2" w:space="0" w:color="auto"/>
              <w:left w:val="single" w:sz="2" w:space="0" w:color="auto"/>
              <w:bottom w:val="single" w:sz="2" w:space="0" w:color="auto"/>
              <w:right w:val="single" w:sz="2" w:space="0" w:color="auto"/>
            </w:tcBorders>
          </w:tcPr>
          <w:p w14:paraId="271240CA" w14:textId="77777777" w:rsidR="00F07C90" w:rsidRDefault="00F07C90" w:rsidP="00792BA1">
            <w:pPr>
              <w:rPr>
                <w:rFonts w:ascii="Calibri" w:hAnsi="Calibri"/>
              </w:rPr>
            </w:pPr>
            <w:bookmarkStart w:id="174" w:name="BKM_5153AC04_1DBF_48AA_9078_04564B158619"/>
            <w:r>
              <w:rPr>
                <w:rFonts w:ascii="Calibri" w:hAnsi="Calibri"/>
              </w:rPr>
              <w:t>stressor</w:t>
            </w:r>
          </w:p>
        </w:tc>
        <w:tc>
          <w:tcPr>
            <w:tcW w:w="1620" w:type="dxa"/>
            <w:tcBorders>
              <w:top w:val="single" w:sz="2" w:space="0" w:color="auto"/>
              <w:left w:val="single" w:sz="2" w:space="0" w:color="auto"/>
              <w:bottom w:val="single" w:sz="2" w:space="0" w:color="auto"/>
              <w:right w:val="single" w:sz="2" w:space="0" w:color="auto"/>
            </w:tcBorders>
          </w:tcPr>
          <w:p w14:paraId="024C58B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5F3CAA1" w14:textId="77777777" w:rsidR="00F07C90" w:rsidRDefault="00F07C90" w:rsidP="00792BA1">
            <w:pPr>
              <w:rPr>
                <w:rFonts w:ascii="Calibri" w:hAnsi="Calibri"/>
              </w:rPr>
            </w:pPr>
            <w:r>
              <w:rPr>
                <w:rFonts w:ascii="Calibri" w:hAnsi="Calibri"/>
              </w:rPr>
              <w:t xml:space="preserve">Type of physiologic or pharmacologic stress that will be subjected to the patient during the imaging procedure. For example, Adenosine, </w:t>
            </w:r>
            <w:proofErr w:type="spellStart"/>
            <w:r>
              <w:rPr>
                <w:rFonts w:ascii="Calibri" w:hAnsi="Calibri"/>
              </w:rPr>
              <w:t>Dipyrdomole</w:t>
            </w:r>
            <w:proofErr w:type="spellEnd"/>
            <w:r>
              <w:rPr>
                <w:rFonts w:ascii="Calibri" w:hAnsi="Calibri"/>
              </w:rPr>
              <w:t xml:space="preserve">, </w:t>
            </w:r>
            <w:proofErr w:type="spellStart"/>
            <w:r>
              <w:rPr>
                <w:rFonts w:ascii="Calibri" w:hAnsi="Calibri"/>
              </w:rPr>
              <w:t>Persantine</w:t>
            </w:r>
            <w:proofErr w:type="spellEnd"/>
            <w:r>
              <w:rPr>
                <w:rFonts w:ascii="Calibri" w:hAnsi="Calibri"/>
              </w:rPr>
              <w:t xml:space="preserve">, Thallium, </w:t>
            </w:r>
            <w:proofErr w:type="spellStart"/>
            <w:r>
              <w:rPr>
                <w:rFonts w:ascii="Calibri" w:hAnsi="Calibri"/>
              </w:rPr>
              <w:t>Cardiolite</w:t>
            </w:r>
            <w:proofErr w:type="spellEnd"/>
            <w:r>
              <w:rPr>
                <w:rFonts w:ascii="Calibri" w:hAnsi="Calibri"/>
              </w:rPr>
              <w:t xml:space="preserve">, </w:t>
            </w:r>
            <w:proofErr w:type="spellStart"/>
            <w:r>
              <w:rPr>
                <w:rFonts w:ascii="Calibri" w:hAnsi="Calibri"/>
              </w:rPr>
              <w:t>Dobutamine</w:t>
            </w:r>
            <w:proofErr w:type="spellEnd"/>
            <w:r>
              <w:rPr>
                <w:rFonts w:ascii="Calibri" w:hAnsi="Calibri"/>
              </w:rPr>
              <w:t>, Treadmill.</w:t>
            </w:r>
          </w:p>
        </w:tc>
        <w:bookmarkEnd w:id="174"/>
      </w:tr>
      <w:tr w:rsidR="00F07C90" w14:paraId="77BA859F" w14:textId="77777777" w:rsidTr="00792BA1">
        <w:tc>
          <w:tcPr>
            <w:tcW w:w="2340" w:type="dxa"/>
            <w:tcBorders>
              <w:top w:val="single" w:sz="2" w:space="0" w:color="auto"/>
              <w:left w:val="single" w:sz="2" w:space="0" w:color="auto"/>
              <w:bottom w:val="single" w:sz="2" w:space="0" w:color="auto"/>
              <w:right w:val="single" w:sz="2" w:space="0" w:color="auto"/>
            </w:tcBorders>
          </w:tcPr>
          <w:p w14:paraId="151B7514" w14:textId="77777777" w:rsidR="00F07C90" w:rsidRDefault="00F07C90" w:rsidP="00792BA1">
            <w:pPr>
              <w:rPr>
                <w:rFonts w:ascii="Calibri" w:hAnsi="Calibri"/>
              </w:rPr>
            </w:pPr>
            <w:bookmarkStart w:id="175" w:name="BKM_E5CCB396_FD72_411C_816C_78ADA6FB1F30"/>
            <w:proofErr w:type="spellStart"/>
            <w:r>
              <w:rPr>
                <w:rFonts w:ascii="Calibri" w:hAnsi="Calibri"/>
              </w:rPr>
              <w:t>transportMode</w:t>
            </w:r>
            <w:proofErr w:type="spellEnd"/>
          </w:p>
        </w:tc>
        <w:tc>
          <w:tcPr>
            <w:tcW w:w="1620" w:type="dxa"/>
            <w:tcBorders>
              <w:top w:val="single" w:sz="2" w:space="0" w:color="auto"/>
              <w:left w:val="single" w:sz="2" w:space="0" w:color="auto"/>
              <w:bottom w:val="single" w:sz="2" w:space="0" w:color="auto"/>
              <w:right w:val="single" w:sz="2" w:space="0" w:color="auto"/>
            </w:tcBorders>
          </w:tcPr>
          <w:p w14:paraId="5967426D"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96C3858" w14:textId="77777777" w:rsidR="00F07C90" w:rsidRDefault="00F07C90" w:rsidP="00792BA1">
            <w:pPr>
              <w:rPr>
                <w:rFonts w:ascii="Calibri" w:hAnsi="Calibri"/>
              </w:rPr>
            </w:pPr>
            <w:r>
              <w:rPr>
                <w:rFonts w:ascii="Calibri" w:hAnsi="Calibri"/>
              </w:rPr>
              <w:t>How a patient will be moved from their hospital room to the performing department.</w:t>
            </w:r>
          </w:p>
        </w:tc>
        <w:bookmarkEnd w:id="175"/>
      </w:tr>
      <w:bookmarkEnd w:id="169"/>
    </w:tbl>
    <w:p w14:paraId="49A5160E" w14:textId="77777777" w:rsidR="00F07C90" w:rsidRDefault="00F07C90" w:rsidP="00F07C90">
      <w:pPr>
        <w:rPr>
          <w:rFonts w:ascii="Calibri" w:hAnsi="Calibri"/>
        </w:rPr>
      </w:pPr>
    </w:p>
    <w:p w14:paraId="5D4BE323" w14:textId="77777777" w:rsidR="00F07C90" w:rsidRDefault="00F07C90" w:rsidP="00F07C90">
      <w:pPr>
        <w:pStyle w:val="Heading4"/>
        <w:rPr>
          <w:bCs/>
          <w:szCs w:val="24"/>
          <w:u w:color="000000"/>
          <w:lang w:val="en-US"/>
        </w:rPr>
      </w:pPr>
      <w:bookmarkStart w:id="176" w:name="_Toc398046651"/>
      <w:bookmarkStart w:id="177" w:name="BKM_F5BCE8C1_7A0D_42D2_ABD9_F088CA0EDE91"/>
      <w:r>
        <w:rPr>
          <w:bCs/>
          <w:szCs w:val="24"/>
          <w:u w:color="000000"/>
          <w:lang w:val="en-US"/>
        </w:rPr>
        <w:t>Immunization</w:t>
      </w:r>
      <w:bookmarkEnd w:id="176"/>
    </w:p>
    <w:p w14:paraId="43559D91" w14:textId="77777777" w:rsidR="00F07C90" w:rsidRDefault="00F07C90" w:rsidP="00F07C90">
      <w:pPr>
        <w:rPr>
          <w:rFonts w:ascii="Calibri" w:hAnsi="Calibri"/>
        </w:rPr>
      </w:pPr>
      <w:r>
        <w:rPr>
          <w:rStyle w:val="FieldLabel"/>
          <w:rFonts w:ascii="Calibri" w:hAnsi="Calibri"/>
          <w:i w:val="0"/>
          <w:iCs w:val="0"/>
          <w:color w:val="000000"/>
        </w:rPr>
        <w:t>Administration of vaccines to patients across all healthcare disciplines in all care settings and all regions. This does not include the administration of non-vaccine agents, even those that may have or claim immunological effects.</w:t>
      </w:r>
    </w:p>
    <w:p w14:paraId="468A9413" w14:textId="77777777" w:rsidR="00F07C90" w:rsidRDefault="00F07C90" w:rsidP="00F07C90">
      <w:pPr>
        <w:rPr>
          <w:rFonts w:ascii="Calibri" w:hAnsi="Calibri"/>
        </w:rPr>
      </w:pPr>
    </w:p>
    <w:p w14:paraId="4D5F72E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8BFC9FE"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1C88F4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62DF5A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C3502F9" w14:textId="77777777" w:rsidR="00F07C90" w:rsidRDefault="00F07C90" w:rsidP="00792BA1">
            <w:pPr>
              <w:rPr>
                <w:rFonts w:ascii="Calibri" w:hAnsi="Calibri"/>
                <w:b/>
              </w:rPr>
            </w:pPr>
            <w:r>
              <w:rPr>
                <w:rFonts w:ascii="Calibri" w:hAnsi="Calibri"/>
                <w:b/>
              </w:rPr>
              <w:t>Description</w:t>
            </w:r>
          </w:p>
        </w:tc>
      </w:tr>
      <w:tr w:rsidR="00F07C90" w14:paraId="12D0FA3B" w14:textId="77777777" w:rsidTr="00792BA1">
        <w:tc>
          <w:tcPr>
            <w:tcW w:w="2340" w:type="dxa"/>
            <w:tcBorders>
              <w:top w:val="single" w:sz="2" w:space="0" w:color="auto"/>
              <w:left w:val="single" w:sz="2" w:space="0" w:color="auto"/>
              <w:bottom w:val="single" w:sz="2" w:space="0" w:color="auto"/>
              <w:right w:val="single" w:sz="2" w:space="0" w:color="auto"/>
            </w:tcBorders>
          </w:tcPr>
          <w:p w14:paraId="20B516AD" w14:textId="77777777" w:rsidR="00F07C90" w:rsidRDefault="00F07C90" w:rsidP="00792BA1">
            <w:pPr>
              <w:rPr>
                <w:rFonts w:ascii="Calibri" w:hAnsi="Calibri"/>
              </w:rPr>
            </w:pPr>
            <w:r>
              <w:rPr>
                <w:rFonts w:ascii="Calibri" w:hAnsi="Calibri"/>
              </w:rPr>
              <w:t>dosage</w:t>
            </w:r>
          </w:p>
        </w:tc>
        <w:tc>
          <w:tcPr>
            <w:tcW w:w="1620" w:type="dxa"/>
            <w:tcBorders>
              <w:top w:val="single" w:sz="2" w:space="0" w:color="auto"/>
              <w:left w:val="single" w:sz="2" w:space="0" w:color="auto"/>
              <w:bottom w:val="single" w:sz="2" w:space="0" w:color="auto"/>
              <w:right w:val="single" w:sz="2" w:space="0" w:color="auto"/>
            </w:tcBorders>
          </w:tcPr>
          <w:p w14:paraId="5E33B8EC" w14:textId="77777777" w:rsidR="00F07C90" w:rsidRDefault="00F07C90" w:rsidP="00792BA1">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014A19EB" w14:textId="77777777" w:rsidR="00F07C90" w:rsidRDefault="00F07C90" w:rsidP="00792BA1">
            <w:pPr>
              <w:rPr>
                <w:rFonts w:ascii="Calibri" w:hAnsi="Calibri"/>
              </w:rPr>
            </w:pPr>
            <w:r>
              <w:rPr>
                <w:rFonts w:ascii="Calibri" w:hAnsi="Calibri"/>
              </w:rPr>
              <w:t>The dose of the vaccine administered or to be administered.</w:t>
            </w:r>
          </w:p>
        </w:tc>
      </w:tr>
      <w:tr w:rsidR="00F07C90" w14:paraId="01A05357" w14:textId="77777777" w:rsidTr="00792BA1">
        <w:tc>
          <w:tcPr>
            <w:tcW w:w="2340" w:type="dxa"/>
            <w:tcBorders>
              <w:top w:val="single" w:sz="2" w:space="0" w:color="auto"/>
              <w:left w:val="single" w:sz="2" w:space="0" w:color="auto"/>
              <w:bottom w:val="single" w:sz="2" w:space="0" w:color="auto"/>
              <w:right w:val="single" w:sz="2" w:space="0" w:color="auto"/>
            </w:tcBorders>
          </w:tcPr>
          <w:p w14:paraId="761C6334" w14:textId="77777777" w:rsidR="00F07C90" w:rsidRDefault="00F07C90" w:rsidP="00792BA1">
            <w:pPr>
              <w:rPr>
                <w:rFonts w:ascii="Calibri" w:hAnsi="Calibri"/>
              </w:rPr>
            </w:pPr>
            <w:bookmarkStart w:id="178" w:name="BKM_8188DF68_209F_4321_8E20_F967B770C75A"/>
            <w:r>
              <w:rPr>
                <w:rFonts w:ascii="Calibri" w:hAnsi="Calibri"/>
              </w:rPr>
              <w:t>protocol</w:t>
            </w:r>
          </w:p>
        </w:tc>
        <w:tc>
          <w:tcPr>
            <w:tcW w:w="1620" w:type="dxa"/>
            <w:tcBorders>
              <w:top w:val="single" w:sz="2" w:space="0" w:color="auto"/>
              <w:left w:val="single" w:sz="2" w:space="0" w:color="auto"/>
              <w:bottom w:val="single" w:sz="2" w:space="0" w:color="auto"/>
              <w:right w:val="single" w:sz="2" w:space="0" w:color="auto"/>
            </w:tcBorders>
          </w:tcPr>
          <w:p w14:paraId="3A16A8F5" w14:textId="77777777" w:rsidR="00F07C90" w:rsidRDefault="00F07C90" w:rsidP="00792BA1">
            <w:pPr>
              <w:rPr>
                <w:rFonts w:ascii="Calibri" w:hAnsi="Calibri"/>
              </w:rPr>
            </w:pPr>
            <w:proofErr w:type="spellStart"/>
            <w:r>
              <w:rPr>
                <w:rFonts w:ascii="Calibri" w:hAnsi="Calibri"/>
              </w:rPr>
              <w:t>VaccinationProtocol</w:t>
            </w:r>
            <w:proofErr w:type="spellEnd"/>
          </w:p>
        </w:tc>
        <w:tc>
          <w:tcPr>
            <w:tcW w:w="5580" w:type="dxa"/>
            <w:tcBorders>
              <w:top w:val="single" w:sz="2" w:space="0" w:color="auto"/>
              <w:left w:val="single" w:sz="2" w:space="0" w:color="auto"/>
              <w:bottom w:val="single" w:sz="2" w:space="0" w:color="auto"/>
              <w:right w:val="single" w:sz="2" w:space="0" w:color="auto"/>
            </w:tcBorders>
          </w:tcPr>
          <w:p w14:paraId="125C7FD2" w14:textId="77777777" w:rsidR="00F07C90" w:rsidRDefault="00F07C90" w:rsidP="00792BA1">
            <w:pPr>
              <w:rPr>
                <w:rFonts w:ascii="Calibri" w:hAnsi="Calibri"/>
              </w:rPr>
            </w:pPr>
            <w:r>
              <w:rPr>
                <w:rFonts w:ascii="Calibri" w:hAnsi="Calibri"/>
              </w:rPr>
              <w:t>The role of the dose in an immunization protocol.</w:t>
            </w:r>
          </w:p>
        </w:tc>
        <w:bookmarkEnd w:id="178"/>
      </w:tr>
      <w:tr w:rsidR="00F07C90" w14:paraId="2473764F" w14:textId="77777777" w:rsidTr="00792BA1">
        <w:tc>
          <w:tcPr>
            <w:tcW w:w="2340" w:type="dxa"/>
            <w:tcBorders>
              <w:top w:val="single" w:sz="2" w:space="0" w:color="auto"/>
              <w:left w:val="single" w:sz="2" w:space="0" w:color="auto"/>
              <w:bottom w:val="single" w:sz="2" w:space="0" w:color="auto"/>
              <w:right w:val="single" w:sz="2" w:space="0" w:color="auto"/>
            </w:tcBorders>
          </w:tcPr>
          <w:p w14:paraId="7EA9DEFC" w14:textId="77777777" w:rsidR="00F07C90" w:rsidRDefault="00F07C90" w:rsidP="00792BA1">
            <w:pPr>
              <w:rPr>
                <w:rFonts w:ascii="Calibri" w:hAnsi="Calibri"/>
              </w:rPr>
            </w:pPr>
            <w:r>
              <w:rPr>
                <w:rFonts w:ascii="Calibri" w:hAnsi="Calibri"/>
              </w:rPr>
              <w:t>reported</w:t>
            </w:r>
          </w:p>
        </w:tc>
        <w:tc>
          <w:tcPr>
            <w:tcW w:w="1620" w:type="dxa"/>
            <w:tcBorders>
              <w:top w:val="single" w:sz="2" w:space="0" w:color="auto"/>
              <w:left w:val="single" w:sz="2" w:space="0" w:color="auto"/>
              <w:bottom w:val="single" w:sz="2" w:space="0" w:color="auto"/>
              <w:right w:val="single" w:sz="2" w:space="0" w:color="auto"/>
            </w:tcBorders>
          </w:tcPr>
          <w:p w14:paraId="55DC541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0930D57" w14:textId="77777777" w:rsidR="00F07C90" w:rsidRDefault="00F07C90" w:rsidP="00792BA1">
            <w:pPr>
              <w:rPr>
                <w:rFonts w:ascii="Calibri" w:hAnsi="Calibri"/>
              </w:rPr>
            </w:pPr>
            <w:r>
              <w:rPr>
                <w:rFonts w:ascii="Calibri" w:hAnsi="Calibri"/>
              </w:rPr>
              <w:t>True if this statement describes the reported prior administration of a dose of vaccine rather than directly administered.</w:t>
            </w:r>
          </w:p>
        </w:tc>
      </w:tr>
      <w:tr w:rsidR="00F07C90" w14:paraId="4F569D1A" w14:textId="77777777" w:rsidTr="00792BA1">
        <w:tc>
          <w:tcPr>
            <w:tcW w:w="2340" w:type="dxa"/>
            <w:tcBorders>
              <w:top w:val="single" w:sz="2" w:space="0" w:color="auto"/>
              <w:left w:val="single" w:sz="2" w:space="0" w:color="auto"/>
              <w:bottom w:val="single" w:sz="2" w:space="0" w:color="auto"/>
              <w:right w:val="single" w:sz="2" w:space="0" w:color="auto"/>
            </w:tcBorders>
          </w:tcPr>
          <w:p w14:paraId="7C8E74E9" w14:textId="77777777" w:rsidR="00F07C90" w:rsidRDefault="00F07C90" w:rsidP="00792BA1">
            <w:pPr>
              <w:rPr>
                <w:rFonts w:ascii="Calibri" w:hAnsi="Calibri"/>
              </w:rPr>
            </w:pPr>
            <w:bookmarkStart w:id="179" w:name="BKM_2D395E25_3AFC_4554_815B_644F25CBAF70"/>
            <w:r>
              <w:rPr>
                <w:rFonts w:ascii="Calibri" w:hAnsi="Calibri"/>
              </w:rPr>
              <w:t>vaccine</w:t>
            </w:r>
          </w:p>
        </w:tc>
        <w:tc>
          <w:tcPr>
            <w:tcW w:w="1620" w:type="dxa"/>
            <w:tcBorders>
              <w:top w:val="single" w:sz="2" w:space="0" w:color="auto"/>
              <w:left w:val="single" w:sz="2" w:space="0" w:color="auto"/>
              <w:bottom w:val="single" w:sz="2" w:space="0" w:color="auto"/>
              <w:right w:val="single" w:sz="2" w:space="0" w:color="auto"/>
            </w:tcBorders>
          </w:tcPr>
          <w:p w14:paraId="00280D8A" w14:textId="77777777" w:rsidR="00F07C90" w:rsidRDefault="00F07C90" w:rsidP="00792BA1">
            <w:pPr>
              <w:rPr>
                <w:rFonts w:ascii="Calibri" w:hAnsi="Calibri"/>
              </w:rPr>
            </w:pPr>
            <w:r>
              <w:rPr>
                <w:rFonts w:ascii="Calibri" w:hAnsi="Calibri"/>
              </w:rPr>
              <w:t>Vaccine</w:t>
            </w:r>
          </w:p>
        </w:tc>
        <w:tc>
          <w:tcPr>
            <w:tcW w:w="5580" w:type="dxa"/>
            <w:tcBorders>
              <w:top w:val="single" w:sz="2" w:space="0" w:color="auto"/>
              <w:left w:val="single" w:sz="2" w:space="0" w:color="auto"/>
              <w:bottom w:val="single" w:sz="2" w:space="0" w:color="auto"/>
              <w:right w:val="single" w:sz="2" w:space="0" w:color="auto"/>
            </w:tcBorders>
          </w:tcPr>
          <w:p w14:paraId="1B9C1ECF" w14:textId="77777777" w:rsidR="00F07C90" w:rsidRDefault="00F07C90" w:rsidP="00792BA1">
            <w:pPr>
              <w:rPr>
                <w:rFonts w:ascii="Calibri" w:hAnsi="Calibri"/>
              </w:rPr>
            </w:pPr>
            <w:r>
              <w:rPr>
                <w:rFonts w:ascii="Calibri" w:hAnsi="Calibri"/>
              </w:rPr>
              <w:t>The vaccine product that is administered.</w:t>
            </w:r>
          </w:p>
        </w:tc>
        <w:bookmarkEnd w:id="179"/>
      </w:tr>
      <w:bookmarkEnd w:id="177"/>
    </w:tbl>
    <w:p w14:paraId="48D5D59F" w14:textId="77777777" w:rsidR="00F07C90" w:rsidRDefault="00F07C90" w:rsidP="00F07C90">
      <w:pPr>
        <w:rPr>
          <w:rFonts w:ascii="Calibri" w:hAnsi="Calibri"/>
        </w:rPr>
      </w:pPr>
    </w:p>
    <w:p w14:paraId="4E71132C" w14:textId="77777777" w:rsidR="00F07C90" w:rsidRDefault="00F07C90" w:rsidP="00F07C90">
      <w:pPr>
        <w:pStyle w:val="Heading4"/>
        <w:rPr>
          <w:bCs/>
          <w:szCs w:val="24"/>
          <w:u w:color="000000"/>
          <w:lang w:val="en-US"/>
        </w:rPr>
      </w:pPr>
      <w:bookmarkStart w:id="180" w:name="_Toc398046652"/>
      <w:bookmarkStart w:id="181" w:name="BKM_299D1DCA_398B_4530_BFA3_66969448940C"/>
      <w:proofErr w:type="spellStart"/>
      <w:r>
        <w:rPr>
          <w:bCs/>
          <w:szCs w:val="24"/>
          <w:u w:color="000000"/>
          <w:lang w:val="en-US"/>
        </w:rPr>
        <w:t>LaboratoryTest</w:t>
      </w:r>
      <w:bookmarkEnd w:id="180"/>
      <w:proofErr w:type="spellEnd"/>
    </w:p>
    <w:p w14:paraId="62F953BA" w14:textId="77777777" w:rsidR="00F07C90" w:rsidRDefault="00F07C90" w:rsidP="00F07C90">
      <w:pPr>
        <w:rPr>
          <w:rFonts w:ascii="Calibri" w:hAnsi="Calibri"/>
        </w:rPr>
      </w:pPr>
      <w:r>
        <w:rPr>
          <w:rStyle w:val="FieldLabel"/>
          <w:rFonts w:ascii="Calibri" w:hAnsi="Calibri"/>
          <w:i w:val="0"/>
          <w:iCs w:val="0"/>
          <w:color w:val="000000"/>
        </w:rPr>
        <w:t>A procedure to test a tissue or fluid specimen from a patient, e.g., complete blood count, blood culture.</w:t>
      </w:r>
    </w:p>
    <w:p w14:paraId="120DF11F" w14:textId="77777777" w:rsidR="00F07C90" w:rsidRDefault="00F07C90" w:rsidP="00F07C90">
      <w:pPr>
        <w:rPr>
          <w:rFonts w:ascii="Calibri" w:hAnsi="Calibri"/>
        </w:rPr>
      </w:pPr>
    </w:p>
    <w:p w14:paraId="3BE7F0F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6741A5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C1481E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9C982D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2AE5EB5" w14:textId="77777777" w:rsidR="00F07C90" w:rsidRDefault="00F07C90" w:rsidP="00792BA1">
            <w:pPr>
              <w:rPr>
                <w:rFonts w:ascii="Calibri" w:hAnsi="Calibri"/>
                <w:b/>
              </w:rPr>
            </w:pPr>
            <w:r>
              <w:rPr>
                <w:rFonts w:ascii="Calibri" w:hAnsi="Calibri"/>
                <w:b/>
              </w:rPr>
              <w:t>Description</w:t>
            </w:r>
          </w:p>
        </w:tc>
      </w:tr>
      <w:tr w:rsidR="00F07C90" w14:paraId="4CDD5DF6" w14:textId="77777777" w:rsidTr="00792BA1">
        <w:tc>
          <w:tcPr>
            <w:tcW w:w="2340" w:type="dxa"/>
            <w:tcBorders>
              <w:top w:val="single" w:sz="2" w:space="0" w:color="auto"/>
              <w:left w:val="single" w:sz="2" w:space="0" w:color="auto"/>
              <w:bottom w:val="single" w:sz="2" w:space="0" w:color="auto"/>
              <w:right w:val="single" w:sz="2" w:space="0" w:color="auto"/>
            </w:tcBorders>
          </w:tcPr>
          <w:p w14:paraId="2F23A4F2" w14:textId="77777777" w:rsidR="00F07C90" w:rsidRDefault="00F07C90" w:rsidP="00792BA1">
            <w:pPr>
              <w:rPr>
                <w:rFonts w:ascii="Calibri" w:hAnsi="Calibri"/>
              </w:rPr>
            </w:pPr>
            <w:proofErr w:type="spellStart"/>
            <w:r>
              <w:rPr>
                <w:rFonts w:ascii="Calibri" w:hAnsi="Calibri"/>
              </w:rPr>
              <w:lastRenderedPageBreak/>
              <w:t>collectionMethod</w:t>
            </w:r>
            <w:proofErr w:type="spellEnd"/>
          </w:p>
        </w:tc>
        <w:tc>
          <w:tcPr>
            <w:tcW w:w="1620" w:type="dxa"/>
            <w:tcBorders>
              <w:top w:val="single" w:sz="2" w:space="0" w:color="auto"/>
              <w:left w:val="single" w:sz="2" w:space="0" w:color="auto"/>
              <w:bottom w:val="single" w:sz="2" w:space="0" w:color="auto"/>
              <w:right w:val="single" w:sz="2" w:space="0" w:color="auto"/>
            </w:tcBorders>
          </w:tcPr>
          <w:p w14:paraId="057B9EE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28AAB5F" w14:textId="77777777" w:rsidR="00F07C90" w:rsidRDefault="00F07C90" w:rsidP="00792BA1">
            <w:pPr>
              <w:rPr>
                <w:rFonts w:ascii="Calibri" w:hAnsi="Calibri"/>
              </w:rPr>
            </w:pPr>
            <w:r>
              <w:rPr>
                <w:rFonts w:ascii="Calibri" w:hAnsi="Calibri"/>
              </w:rPr>
              <w:t>Specification of how the specimen for testing should be obtained.</w:t>
            </w:r>
          </w:p>
        </w:tc>
      </w:tr>
      <w:tr w:rsidR="00F07C90" w14:paraId="35785D60" w14:textId="77777777" w:rsidTr="00792BA1">
        <w:tc>
          <w:tcPr>
            <w:tcW w:w="2340" w:type="dxa"/>
            <w:tcBorders>
              <w:top w:val="single" w:sz="2" w:space="0" w:color="auto"/>
              <w:left w:val="single" w:sz="2" w:space="0" w:color="auto"/>
              <w:bottom w:val="single" w:sz="2" w:space="0" w:color="auto"/>
              <w:right w:val="single" w:sz="2" w:space="0" w:color="auto"/>
            </w:tcBorders>
          </w:tcPr>
          <w:p w14:paraId="636A8958" w14:textId="77777777" w:rsidR="00F07C90" w:rsidRDefault="00F07C90" w:rsidP="00792BA1">
            <w:pPr>
              <w:rPr>
                <w:rFonts w:ascii="Calibri" w:hAnsi="Calibri"/>
              </w:rPr>
            </w:pPr>
            <w:bookmarkStart w:id="182" w:name="BKM_BEECA005_AC5C_43FE_B665_73D8813A07A2"/>
            <w:proofErr w:type="spellStart"/>
            <w:r>
              <w:rPr>
                <w:rFonts w:ascii="Calibri" w:hAnsi="Calibri"/>
              </w:rPr>
              <w:t>specialHandling</w:t>
            </w:r>
            <w:proofErr w:type="spellEnd"/>
          </w:p>
        </w:tc>
        <w:tc>
          <w:tcPr>
            <w:tcW w:w="1620" w:type="dxa"/>
            <w:tcBorders>
              <w:top w:val="single" w:sz="2" w:space="0" w:color="auto"/>
              <w:left w:val="single" w:sz="2" w:space="0" w:color="auto"/>
              <w:bottom w:val="single" w:sz="2" w:space="0" w:color="auto"/>
              <w:right w:val="single" w:sz="2" w:space="0" w:color="auto"/>
            </w:tcBorders>
          </w:tcPr>
          <w:p w14:paraId="0923F32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333CE26" w14:textId="77777777" w:rsidR="00F07C90" w:rsidRDefault="00F07C90" w:rsidP="00792BA1">
            <w:pPr>
              <w:rPr>
                <w:rFonts w:ascii="Calibri" w:hAnsi="Calibri"/>
              </w:rPr>
            </w:pPr>
            <w:r>
              <w:rPr>
                <w:rFonts w:ascii="Calibri" w:hAnsi="Calibri"/>
              </w:rPr>
              <w:t>Special instructions on how to handle a laboratory specimen, e.g., 'Keep on ice'.</w:t>
            </w:r>
          </w:p>
        </w:tc>
        <w:bookmarkEnd w:id="182"/>
      </w:tr>
      <w:tr w:rsidR="00F07C90" w14:paraId="3C35755F" w14:textId="77777777" w:rsidTr="00792BA1">
        <w:tc>
          <w:tcPr>
            <w:tcW w:w="2340" w:type="dxa"/>
            <w:tcBorders>
              <w:top w:val="single" w:sz="2" w:space="0" w:color="auto"/>
              <w:left w:val="single" w:sz="2" w:space="0" w:color="auto"/>
              <w:bottom w:val="single" w:sz="2" w:space="0" w:color="auto"/>
              <w:right w:val="single" w:sz="2" w:space="0" w:color="auto"/>
            </w:tcBorders>
          </w:tcPr>
          <w:p w14:paraId="65A2EFFC" w14:textId="77777777" w:rsidR="00F07C90" w:rsidRDefault="00F07C90" w:rsidP="00792BA1">
            <w:pPr>
              <w:rPr>
                <w:rFonts w:ascii="Calibri" w:hAnsi="Calibri"/>
              </w:rPr>
            </w:pPr>
            <w:bookmarkStart w:id="183" w:name="BKM_0D2A6874_269E_4720_A664_96CE95F1F0BB"/>
            <w:proofErr w:type="spellStart"/>
            <w:r>
              <w:rPr>
                <w:rFonts w:ascii="Calibri" w:hAnsi="Calibri"/>
              </w:rPr>
              <w:t>specimenSource</w:t>
            </w:r>
            <w:proofErr w:type="spellEnd"/>
          </w:p>
        </w:tc>
        <w:tc>
          <w:tcPr>
            <w:tcW w:w="1620" w:type="dxa"/>
            <w:tcBorders>
              <w:top w:val="single" w:sz="2" w:space="0" w:color="auto"/>
              <w:left w:val="single" w:sz="2" w:space="0" w:color="auto"/>
              <w:bottom w:val="single" w:sz="2" w:space="0" w:color="auto"/>
              <w:right w:val="single" w:sz="2" w:space="0" w:color="auto"/>
            </w:tcBorders>
          </w:tcPr>
          <w:p w14:paraId="36DD74A8" w14:textId="77777777" w:rsidR="00F07C90" w:rsidRDefault="00F07C90" w:rsidP="00792BA1">
            <w:pPr>
              <w:rPr>
                <w:rFonts w:ascii="Calibri" w:hAnsi="Calibri"/>
              </w:rPr>
            </w:pPr>
            <w:r>
              <w:rPr>
                <w:rFonts w:ascii="Calibri" w:hAnsi="Calibri"/>
              </w:rPr>
              <w:t>Specimen</w:t>
            </w:r>
          </w:p>
        </w:tc>
        <w:tc>
          <w:tcPr>
            <w:tcW w:w="5580" w:type="dxa"/>
            <w:tcBorders>
              <w:top w:val="single" w:sz="2" w:space="0" w:color="auto"/>
              <w:left w:val="single" w:sz="2" w:space="0" w:color="auto"/>
              <w:bottom w:val="single" w:sz="2" w:space="0" w:color="auto"/>
              <w:right w:val="single" w:sz="2" w:space="0" w:color="auto"/>
            </w:tcBorders>
          </w:tcPr>
          <w:p w14:paraId="68D13043" w14:textId="77777777" w:rsidR="00F07C90" w:rsidRDefault="00F07C90" w:rsidP="00792BA1">
            <w:pPr>
              <w:rPr>
                <w:rFonts w:ascii="Calibri" w:hAnsi="Calibri"/>
              </w:rPr>
            </w:pPr>
            <w:r>
              <w:rPr>
                <w:rFonts w:ascii="Calibri" w:hAnsi="Calibri"/>
              </w:rPr>
              <w:t>The source of the laboratory specimen to be collected.</w:t>
            </w:r>
          </w:p>
        </w:tc>
        <w:bookmarkEnd w:id="183"/>
      </w:tr>
      <w:tr w:rsidR="00F07C90" w14:paraId="21D13AB9" w14:textId="77777777" w:rsidTr="00792BA1">
        <w:tc>
          <w:tcPr>
            <w:tcW w:w="2340" w:type="dxa"/>
            <w:tcBorders>
              <w:top w:val="single" w:sz="2" w:space="0" w:color="auto"/>
              <w:left w:val="single" w:sz="2" w:space="0" w:color="auto"/>
              <w:bottom w:val="single" w:sz="2" w:space="0" w:color="auto"/>
              <w:right w:val="single" w:sz="2" w:space="0" w:color="auto"/>
            </w:tcBorders>
          </w:tcPr>
          <w:p w14:paraId="69E4A117" w14:textId="77777777" w:rsidR="00F07C90" w:rsidRDefault="00F07C90" w:rsidP="00792BA1">
            <w:pPr>
              <w:rPr>
                <w:rFonts w:ascii="Calibri" w:hAnsi="Calibri"/>
              </w:rPr>
            </w:pPr>
            <w:bookmarkStart w:id="184" w:name="BKM_3BD2A3E3_A4E5_437A_9A03_C5C352C2DB67"/>
            <w:proofErr w:type="spellStart"/>
            <w:r>
              <w:rPr>
                <w:rFonts w:ascii="Calibri" w:hAnsi="Calibri"/>
              </w:rPr>
              <w:t>suspectedPathogen</w:t>
            </w:r>
            <w:proofErr w:type="spellEnd"/>
          </w:p>
        </w:tc>
        <w:tc>
          <w:tcPr>
            <w:tcW w:w="1620" w:type="dxa"/>
            <w:tcBorders>
              <w:top w:val="single" w:sz="2" w:space="0" w:color="auto"/>
              <w:left w:val="single" w:sz="2" w:space="0" w:color="auto"/>
              <w:bottom w:val="single" w:sz="2" w:space="0" w:color="auto"/>
              <w:right w:val="single" w:sz="2" w:space="0" w:color="auto"/>
            </w:tcBorders>
          </w:tcPr>
          <w:p w14:paraId="0304D88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BF49A52" w14:textId="77777777" w:rsidR="00F07C90" w:rsidRDefault="00F07C90" w:rsidP="00792BA1">
            <w:pPr>
              <w:rPr>
                <w:rFonts w:ascii="Calibri" w:hAnsi="Calibri"/>
              </w:rPr>
            </w:pPr>
            <w:r>
              <w:rPr>
                <w:rFonts w:ascii="Calibri" w:hAnsi="Calibri"/>
              </w:rPr>
              <w:t>The pathogen or pathogens thought to be the most likely cause of the patient's condition that led to the laboratory procedure proposal. For instance, Staphylococcus, Streptococcus, Pseudomonas, Neisseria.</w:t>
            </w:r>
          </w:p>
        </w:tc>
        <w:bookmarkEnd w:id="184"/>
      </w:tr>
      <w:bookmarkEnd w:id="181"/>
    </w:tbl>
    <w:p w14:paraId="72C68A38" w14:textId="77777777" w:rsidR="00F07C90" w:rsidRDefault="00F07C90" w:rsidP="00F07C90">
      <w:pPr>
        <w:rPr>
          <w:rFonts w:ascii="Calibri" w:hAnsi="Calibri"/>
        </w:rPr>
      </w:pPr>
    </w:p>
    <w:p w14:paraId="45B17D54" w14:textId="77777777" w:rsidR="00F07C90" w:rsidRDefault="00F07C90" w:rsidP="00F07C90">
      <w:pPr>
        <w:pStyle w:val="Heading4"/>
        <w:rPr>
          <w:bCs/>
          <w:szCs w:val="24"/>
          <w:u w:color="000000"/>
          <w:lang w:val="en-US"/>
        </w:rPr>
      </w:pPr>
      <w:bookmarkStart w:id="185" w:name="_Toc398046653"/>
      <w:bookmarkStart w:id="186" w:name="BKM_4C9444BB_0BA4_4BB6_83C2_572602B3567C"/>
      <w:proofErr w:type="spellStart"/>
      <w:r>
        <w:rPr>
          <w:bCs/>
          <w:szCs w:val="24"/>
          <w:u w:color="000000"/>
          <w:lang w:val="en-US"/>
        </w:rPr>
        <w:t>MedicationTreatment</w:t>
      </w:r>
      <w:bookmarkEnd w:id="185"/>
      <w:proofErr w:type="spellEnd"/>
    </w:p>
    <w:p w14:paraId="4521EA70" w14:textId="77777777" w:rsidR="00F07C90" w:rsidRDefault="00F07C90" w:rsidP="00F07C90">
      <w:pPr>
        <w:rPr>
          <w:rFonts w:ascii="Calibri" w:hAnsi="Calibri"/>
        </w:rPr>
      </w:pPr>
      <w:r>
        <w:rPr>
          <w:rStyle w:val="FieldLabel"/>
          <w:rFonts w:ascii="Calibri" w:hAnsi="Calibri"/>
          <w:i w:val="0"/>
          <w:iCs w:val="0"/>
          <w:color w:val="000000"/>
        </w:rPr>
        <w:t>Prevention or treatment of a condition using medications.</w:t>
      </w:r>
    </w:p>
    <w:p w14:paraId="412BAC3F" w14:textId="77777777" w:rsidR="00F07C90" w:rsidRDefault="00F07C90" w:rsidP="00F07C90">
      <w:pPr>
        <w:rPr>
          <w:rFonts w:ascii="Calibri" w:hAnsi="Calibri"/>
        </w:rPr>
      </w:pPr>
    </w:p>
    <w:p w14:paraId="437BB36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80354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B9E009B"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8A2F1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B3E98FF" w14:textId="77777777" w:rsidR="00F07C90" w:rsidRDefault="00F07C90" w:rsidP="00792BA1">
            <w:pPr>
              <w:rPr>
                <w:rFonts w:ascii="Calibri" w:hAnsi="Calibri"/>
                <w:b/>
              </w:rPr>
            </w:pPr>
            <w:r>
              <w:rPr>
                <w:rFonts w:ascii="Calibri" w:hAnsi="Calibri"/>
                <w:b/>
              </w:rPr>
              <w:t>Description</w:t>
            </w:r>
          </w:p>
        </w:tc>
      </w:tr>
      <w:tr w:rsidR="00F07C90" w14:paraId="092E111F" w14:textId="77777777" w:rsidTr="00792BA1">
        <w:tc>
          <w:tcPr>
            <w:tcW w:w="2340" w:type="dxa"/>
            <w:tcBorders>
              <w:top w:val="single" w:sz="2" w:space="0" w:color="auto"/>
              <w:left w:val="single" w:sz="2" w:space="0" w:color="auto"/>
              <w:bottom w:val="single" w:sz="2" w:space="0" w:color="auto"/>
              <w:right w:val="single" w:sz="2" w:space="0" w:color="auto"/>
            </w:tcBorders>
          </w:tcPr>
          <w:p w14:paraId="0089631B" w14:textId="77777777" w:rsidR="00F07C90" w:rsidRDefault="00F07C90" w:rsidP="00792BA1">
            <w:pPr>
              <w:rPr>
                <w:rFonts w:ascii="Calibri" w:hAnsi="Calibri"/>
              </w:rPr>
            </w:pPr>
            <w:r>
              <w:rPr>
                <w:rFonts w:ascii="Calibri" w:hAnsi="Calibri"/>
              </w:rPr>
              <w:t>dispense</w:t>
            </w:r>
          </w:p>
        </w:tc>
        <w:tc>
          <w:tcPr>
            <w:tcW w:w="1620" w:type="dxa"/>
            <w:tcBorders>
              <w:top w:val="single" w:sz="2" w:space="0" w:color="auto"/>
              <w:left w:val="single" w:sz="2" w:space="0" w:color="auto"/>
              <w:bottom w:val="single" w:sz="2" w:space="0" w:color="auto"/>
              <w:right w:val="single" w:sz="2" w:space="0" w:color="auto"/>
            </w:tcBorders>
          </w:tcPr>
          <w:p w14:paraId="31ABA2CE" w14:textId="77777777" w:rsidR="00F07C90" w:rsidRDefault="00F07C90" w:rsidP="00792BA1">
            <w:pPr>
              <w:rPr>
                <w:rFonts w:ascii="Calibri" w:hAnsi="Calibri"/>
              </w:rPr>
            </w:pPr>
            <w:r>
              <w:rPr>
                <w:rFonts w:ascii="Calibri" w:hAnsi="Calibri"/>
              </w:rPr>
              <w:t>Dispense</w:t>
            </w:r>
          </w:p>
        </w:tc>
        <w:tc>
          <w:tcPr>
            <w:tcW w:w="5580" w:type="dxa"/>
            <w:tcBorders>
              <w:top w:val="single" w:sz="2" w:space="0" w:color="auto"/>
              <w:left w:val="single" w:sz="2" w:space="0" w:color="auto"/>
              <w:bottom w:val="single" w:sz="2" w:space="0" w:color="auto"/>
              <w:right w:val="single" w:sz="2" w:space="0" w:color="auto"/>
            </w:tcBorders>
          </w:tcPr>
          <w:p w14:paraId="209181D2" w14:textId="77777777" w:rsidR="00F07C90" w:rsidRDefault="00F07C90" w:rsidP="00792BA1">
            <w:pPr>
              <w:rPr>
                <w:rFonts w:ascii="Calibri" w:hAnsi="Calibri"/>
              </w:rPr>
            </w:pPr>
            <w:r>
              <w:rPr>
                <w:rFonts w:ascii="Calibri" w:hAnsi="Calibri"/>
              </w:rPr>
              <w:t>Dispensation details to be used only when needed, e.g., as part of a statement about a prescription or a dispensation event.</w:t>
            </w:r>
          </w:p>
        </w:tc>
      </w:tr>
      <w:tr w:rsidR="00F07C90" w14:paraId="61FF9071" w14:textId="77777777" w:rsidTr="00792BA1">
        <w:tc>
          <w:tcPr>
            <w:tcW w:w="2340" w:type="dxa"/>
            <w:tcBorders>
              <w:top w:val="single" w:sz="2" w:space="0" w:color="auto"/>
              <w:left w:val="single" w:sz="2" w:space="0" w:color="auto"/>
              <w:bottom w:val="single" w:sz="2" w:space="0" w:color="auto"/>
              <w:right w:val="single" w:sz="2" w:space="0" w:color="auto"/>
            </w:tcBorders>
          </w:tcPr>
          <w:p w14:paraId="47539A74" w14:textId="77777777" w:rsidR="00F07C90" w:rsidRDefault="00F07C90" w:rsidP="00792BA1">
            <w:pPr>
              <w:rPr>
                <w:rFonts w:ascii="Calibri" w:hAnsi="Calibri"/>
              </w:rPr>
            </w:pPr>
            <w:bookmarkStart w:id="187" w:name="BKM_95883F75_FBED_41E5_9C15_E83B9FB59F78"/>
            <w:r>
              <w:rPr>
                <w:rFonts w:ascii="Calibri" w:hAnsi="Calibri"/>
              </w:rPr>
              <w:t>dosage</w:t>
            </w:r>
          </w:p>
        </w:tc>
        <w:tc>
          <w:tcPr>
            <w:tcW w:w="1620" w:type="dxa"/>
            <w:tcBorders>
              <w:top w:val="single" w:sz="2" w:space="0" w:color="auto"/>
              <w:left w:val="single" w:sz="2" w:space="0" w:color="auto"/>
              <w:bottom w:val="single" w:sz="2" w:space="0" w:color="auto"/>
              <w:right w:val="single" w:sz="2" w:space="0" w:color="auto"/>
            </w:tcBorders>
          </w:tcPr>
          <w:p w14:paraId="6D594192" w14:textId="77777777" w:rsidR="00F07C90" w:rsidRDefault="00F07C90" w:rsidP="00792BA1">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14357614" w14:textId="77777777" w:rsidR="00F07C90" w:rsidRDefault="00F07C90" w:rsidP="00792BA1">
            <w:pPr>
              <w:rPr>
                <w:rFonts w:ascii="Calibri" w:hAnsi="Calibri"/>
              </w:rPr>
            </w:pPr>
            <w:r>
              <w:rPr>
                <w:rFonts w:ascii="Calibri" w:hAnsi="Calibri"/>
              </w:rPr>
              <w:t>Details for the dose or doses of medication administered or to be administered to the patient.</w:t>
            </w:r>
          </w:p>
        </w:tc>
        <w:bookmarkEnd w:id="187"/>
      </w:tr>
      <w:tr w:rsidR="00F07C90" w14:paraId="21728E57" w14:textId="77777777" w:rsidTr="00792BA1">
        <w:tc>
          <w:tcPr>
            <w:tcW w:w="2340" w:type="dxa"/>
            <w:tcBorders>
              <w:top w:val="single" w:sz="2" w:space="0" w:color="auto"/>
              <w:left w:val="single" w:sz="2" w:space="0" w:color="auto"/>
              <w:bottom w:val="single" w:sz="2" w:space="0" w:color="auto"/>
              <w:right w:val="single" w:sz="2" w:space="0" w:color="auto"/>
            </w:tcBorders>
          </w:tcPr>
          <w:p w14:paraId="24551B37" w14:textId="77777777" w:rsidR="00F07C90" w:rsidRDefault="00F07C90" w:rsidP="00792BA1">
            <w:pPr>
              <w:rPr>
                <w:rFonts w:ascii="Calibri" w:hAnsi="Calibri"/>
              </w:rPr>
            </w:pPr>
            <w:r>
              <w:rPr>
                <w:rFonts w:ascii="Calibri" w:hAnsi="Calibri"/>
              </w:rPr>
              <w:t>medication</w:t>
            </w:r>
          </w:p>
        </w:tc>
        <w:tc>
          <w:tcPr>
            <w:tcW w:w="1620" w:type="dxa"/>
            <w:tcBorders>
              <w:top w:val="single" w:sz="2" w:space="0" w:color="auto"/>
              <w:left w:val="single" w:sz="2" w:space="0" w:color="auto"/>
              <w:bottom w:val="single" w:sz="2" w:space="0" w:color="auto"/>
              <w:right w:val="single" w:sz="2" w:space="0" w:color="auto"/>
            </w:tcBorders>
          </w:tcPr>
          <w:p w14:paraId="7001D07D" w14:textId="77777777" w:rsidR="00F07C90" w:rsidRDefault="00F07C90" w:rsidP="00792BA1">
            <w:pPr>
              <w:rPr>
                <w:rFonts w:ascii="Calibri" w:hAnsi="Calibri"/>
              </w:rPr>
            </w:pPr>
            <w:r>
              <w:rPr>
                <w:rFonts w:ascii="Calibri" w:hAnsi="Calibri"/>
              </w:rPr>
              <w:t>Medication</w:t>
            </w:r>
          </w:p>
        </w:tc>
        <w:tc>
          <w:tcPr>
            <w:tcW w:w="5580" w:type="dxa"/>
            <w:tcBorders>
              <w:top w:val="single" w:sz="2" w:space="0" w:color="auto"/>
              <w:left w:val="single" w:sz="2" w:space="0" w:color="auto"/>
              <w:bottom w:val="single" w:sz="2" w:space="0" w:color="auto"/>
              <w:right w:val="single" w:sz="2" w:space="0" w:color="auto"/>
            </w:tcBorders>
          </w:tcPr>
          <w:p w14:paraId="10A83E81" w14:textId="77777777" w:rsidR="00F07C90" w:rsidRDefault="00F07C90" w:rsidP="00792BA1">
            <w:pPr>
              <w:rPr>
                <w:rFonts w:ascii="Calibri" w:hAnsi="Calibri"/>
              </w:rPr>
            </w:pPr>
            <w:r>
              <w:rPr>
                <w:rFonts w:ascii="Calibri" w:hAnsi="Calibri"/>
              </w:rPr>
              <w:t>The medication being dispensed or administered, e.g., simvastatin.</w:t>
            </w:r>
          </w:p>
        </w:tc>
      </w:tr>
      <w:bookmarkEnd w:id="186"/>
    </w:tbl>
    <w:p w14:paraId="42CB7147" w14:textId="77777777" w:rsidR="00F07C90" w:rsidRDefault="00F07C90" w:rsidP="00F07C90">
      <w:pPr>
        <w:rPr>
          <w:rFonts w:ascii="Calibri" w:hAnsi="Calibri"/>
        </w:rPr>
      </w:pPr>
    </w:p>
    <w:p w14:paraId="11C58A30" w14:textId="77777777" w:rsidR="00F07C90" w:rsidRDefault="00F07C90" w:rsidP="00F07C90">
      <w:pPr>
        <w:pStyle w:val="Heading4"/>
        <w:rPr>
          <w:bCs/>
          <w:szCs w:val="24"/>
          <w:u w:color="000000"/>
          <w:lang w:val="en-US"/>
        </w:rPr>
      </w:pPr>
      <w:bookmarkStart w:id="188" w:name="_Toc398046654"/>
      <w:bookmarkStart w:id="189" w:name="BKM_407B8744_A03C_4A48_8B41_81D9D3E389AF"/>
      <w:proofErr w:type="spellStart"/>
      <w:r>
        <w:rPr>
          <w:bCs/>
          <w:szCs w:val="24"/>
          <w:u w:color="000000"/>
          <w:lang w:val="en-US"/>
        </w:rPr>
        <w:t>PatientControlledAnalgesia</w:t>
      </w:r>
      <w:bookmarkEnd w:id="188"/>
      <w:proofErr w:type="spellEnd"/>
    </w:p>
    <w:p w14:paraId="6252FB4C" w14:textId="77777777" w:rsidR="00F07C90" w:rsidRDefault="00F07C90" w:rsidP="00F07C90">
      <w:pPr>
        <w:rPr>
          <w:rFonts w:ascii="Calibri" w:hAnsi="Calibri"/>
        </w:rPr>
      </w:pPr>
      <w:r>
        <w:rPr>
          <w:rStyle w:val="FieldLabel"/>
          <w:rFonts w:ascii="Calibri" w:hAnsi="Calibri"/>
          <w:i w:val="0"/>
          <w:iCs w:val="0"/>
          <w:color w:val="000000"/>
        </w:rPr>
        <w:t>Parameters for Patient Controlled Analgesia (PCA) administration, e.g., morphine PCA, 5 mg loading dose, followed by 10 mg/</w:t>
      </w:r>
      <w:proofErr w:type="spellStart"/>
      <w:r>
        <w:rPr>
          <w:rStyle w:val="FieldLabel"/>
          <w:rFonts w:ascii="Calibri" w:hAnsi="Calibri"/>
          <w:i w:val="0"/>
          <w:iCs w:val="0"/>
          <w:color w:val="000000"/>
        </w:rPr>
        <w:t>hr</w:t>
      </w:r>
      <w:proofErr w:type="spellEnd"/>
      <w:r>
        <w:rPr>
          <w:rStyle w:val="FieldLabel"/>
          <w:rFonts w:ascii="Calibri" w:hAnsi="Calibri"/>
          <w:i w:val="0"/>
          <w:iCs w:val="0"/>
          <w:color w:val="000000"/>
        </w:rPr>
        <w:t xml:space="preserve"> basal rate, 1 mg demand dose, lockout interval 10 min.</w:t>
      </w:r>
    </w:p>
    <w:p w14:paraId="247F84BA" w14:textId="77777777" w:rsidR="00F07C90" w:rsidRDefault="00F07C90" w:rsidP="00F07C90">
      <w:pPr>
        <w:rPr>
          <w:rFonts w:ascii="Calibri" w:hAnsi="Calibri"/>
        </w:rPr>
      </w:pPr>
    </w:p>
    <w:p w14:paraId="4B139F8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58E7D28"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ADC9EBE"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CC2B38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6EB124" w14:textId="77777777" w:rsidR="00F07C90" w:rsidRDefault="00F07C90" w:rsidP="00792BA1">
            <w:pPr>
              <w:rPr>
                <w:rFonts w:ascii="Calibri" w:hAnsi="Calibri"/>
                <w:b/>
              </w:rPr>
            </w:pPr>
            <w:r>
              <w:rPr>
                <w:rFonts w:ascii="Calibri" w:hAnsi="Calibri"/>
                <w:b/>
              </w:rPr>
              <w:t>Description</w:t>
            </w:r>
          </w:p>
        </w:tc>
      </w:tr>
      <w:tr w:rsidR="00F07C90" w14:paraId="251A5ADD" w14:textId="77777777" w:rsidTr="00792BA1">
        <w:tc>
          <w:tcPr>
            <w:tcW w:w="2340" w:type="dxa"/>
            <w:tcBorders>
              <w:top w:val="single" w:sz="2" w:space="0" w:color="auto"/>
              <w:left w:val="single" w:sz="2" w:space="0" w:color="auto"/>
              <w:bottom w:val="single" w:sz="2" w:space="0" w:color="auto"/>
              <w:right w:val="single" w:sz="2" w:space="0" w:color="auto"/>
            </w:tcBorders>
          </w:tcPr>
          <w:p w14:paraId="06644186" w14:textId="77777777" w:rsidR="00F07C90" w:rsidRDefault="00F07C90" w:rsidP="00792BA1">
            <w:pPr>
              <w:rPr>
                <w:rFonts w:ascii="Calibri" w:hAnsi="Calibri"/>
              </w:rPr>
            </w:pPr>
            <w:proofErr w:type="spellStart"/>
            <w:r>
              <w:rPr>
                <w:rFonts w:ascii="Calibri" w:hAnsi="Calibri"/>
              </w:rPr>
              <w:t>lockoutInterval</w:t>
            </w:r>
            <w:proofErr w:type="spellEnd"/>
          </w:p>
        </w:tc>
        <w:tc>
          <w:tcPr>
            <w:tcW w:w="1620" w:type="dxa"/>
            <w:tcBorders>
              <w:top w:val="single" w:sz="2" w:space="0" w:color="auto"/>
              <w:left w:val="single" w:sz="2" w:space="0" w:color="auto"/>
              <w:bottom w:val="single" w:sz="2" w:space="0" w:color="auto"/>
              <w:right w:val="single" w:sz="2" w:space="0" w:color="auto"/>
            </w:tcBorders>
          </w:tcPr>
          <w:p w14:paraId="4F326AED"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5C3CD73E" w14:textId="77777777" w:rsidR="00F07C90" w:rsidRDefault="00F07C90" w:rsidP="00792BA1">
            <w:pPr>
              <w:rPr>
                <w:rFonts w:ascii="Calibri" w:hAnsi="Calibri"/>
              </w:rPr>
            </w:pPr>
            <w:r>
              <w:rPr>
                <w:rFonts w:ascii="Calibri" w:hAnsi="Calibri"/>
              </w:rPr>
              <w:t>The amount of time that must elapse after a PCA demand dose is administered before the next PCA demand dose can be delivered. For example, 10 minutes.</w:t>
            </w:r>
          </w:p>
        </w:tc>
      </w:tr>
      <w:bookmarkEnd w:id="189"/>
    </w:tbl>
    <w:p w14:paraId="7F1C94FE" w14:textId="77777777" w:rsidR="00F07C90" w:rsidRDefault="00F07C90" w:rsidP="00F07C90">
      <w:pPr>
        <w:rPr>
          <w:rFonts w:ascii="Calibri" w:hAnsi="Calibri"/>
        </w:rPr>
      </w:pPr>
    </w:p>
    <w:p w14:paraId="068CC3C5" w14:textId="77777777" w:rsidR="00F07C90" w:rsidRDefault="00F07C90" w:rsidP="00F07C90">
      <w:pPr>
        <w:pStyle w:val="Heading4"/>
        <w:rPr>
          <w:bCs/>
          <w:szCs w:val="24"/>
          <w:u w:color="000000"/>
          <w:lang w:val="en-US"/>
        </w:rPr>
      </w:pPr>
      <w:bookmarkStart w:id="190" w:name="_Toc398046655"/>
      <w:bookmarkStart w:id="191" w:name="BKM_3CE9C7BA_A6E5_40D5_B30F_694AFE3E8FE9"/>
      <w:r>
        <w:rPr>
          <w:bCs/>
          <w:szCs w:val="24"/>
          <w:u w:color="000000"/>
          <w:lang w:val="en-US"/>
        </w:rPr>
        <w:t>Procedure</w:t>
      </w:r>
      <w:bookmarkEnd w:id="190"/>
    </w:p>
    <w:p w14:paraId="613F1AD5" w14:textId="77777777" w:rsidR="00F07C90" w:rsidRDefault="00F07C90" w:rsidP="00F07C90">
      <w:pPr>
        <w:rPr>
          <w:rFonts w:ascii="Calibri" w:hAnsi="Calibri"/>
        </w:rPr>
      </w:pPr>
      <w:r>
        <w:rPr>
          <w:rStyle w:val="FieldLabel"/>
          <w:rFonts w:ascii="Calibri" w:hAnsi="Calibri"/>
          <w:i w:val="0"/>
          <w:iCs w:val="0"/>
          <w:color w:val="000000"/>
        </w:rPr>
        <w:t xml:space="preserve">An activity performed with or on a patient as part of the provision of care. This can be a physical "thing" like an operation, or less invasive like counseling or hypnotherapy. Examples include surgical procedures, diagnostic </w:t>
      </w:r>
      <w:r>
        <w:rPr>
          <w:rStyle w:val="FieldLabel"/>
          <w:rFonts w:ascii="Calibri" w:hAnsi="Calibri"/>
          <w:i w:val="0"/>
          <w:iCs w:val="0"/>
          <w:color w:val="000000"/>
        </w:rPr>
        <w:lastRenderedPageBreak/>
        <w:t xml:space="preserve">procedures, endoscopic </w:t>
      </w:r>
      <w:proofErr w:type="spellStart"/>
      <w:r>
        <w:rPr>
          <w:rStyle w:val="FieldLabel"/>
          <w:rFonts w:ascii="Calibri" w:hAnsi="Calibri"/>
          <w:i w:val="0"/>
          <w:iCs w:val="0"/>
          <w:color w:val="000000"/>
        </w:rPr>
        <w:t>procedures,and</w:t>
      </w:r>
      <w:proofErr w:type="spellEnd"/>
      <w:r>
        <w:rPr>
          <w:rStyle w:val="FieldLabel"/>
          <w:rFonts w:ascii="Calibri" w:hAnsi="Calibri"/>
          <w:i w:val="0"/>
          <w:iCs w:val="0"/>
          <w:color w:val="000000"/>
        </w:rPr>
        <w:t xml:space="preserve"> biopsies, and exclude things for which there are specific types of actions defined, such as those for immunizations, medication administrations, and nutrition administration.</w:t>
      </w:r>
    </w:p>
    <w:p w14:paraId="4CF5350B" w14:textId="77777777" w:rsidR="00F07C90" w:rsidRDefault="00F07C90" w:rsidP="00F07C90">
      <w:pPr>
        <w:rPr>
          <w:rFonts w:ascii="Calibri" w:hAnsi="Calibri"/>
        </w:rPr>
      </w:pPr>
    </w:p>
    <w:p w14:paraId="7600D4C3"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D679F90"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8EF410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D9DF9D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08585B8" w14:textId="77777777" w:rsidR="00F07C90" w:rsidRDefault="00F07C90" w:rsidP="00792BA1">
            <w:pPr>
              <w:rPr>
                <w:rFonts w:ascii="Calibri" w:hAnsi="Calibri"/>
                <w:b/>
              </w:rPr>
            </w:pPr>
            <w:r>
              <w:rPr>
                <w:rFonts w:ascii="Calibri" w:hAnsi="Calibri"/>
                <w:b/>
              </w:rPr>
              <w:t>Description</w:t>
            </w:r>
          </w:p>
        </w:tc>
      </w:tr>
      <w:tr w:rsidR="00F07C90" w14:paraId="0C25613C" w14:textId="77777777" w:rsidTr="00792BA1">
        <w:tc>
          <w:tcPr>
            <w:tcW w:w="2340" w:type="dxa"/>
            <w:tcBorders>
              <w:top w:val="single" w:sz="2" w:space="0" w:color="auto"/>
              <w:left w:val="single" w:sz="2" w:space="0" w:color="auto"/>
              <w:bottom w:val="single" w:sz="2" w:space="0" w:color="auto"/>
              <w:right w:val="single" w:sz="2" w:space="0" w:color="auto"/>
            </w:tcBorders>
          </w:tcPr>
          <w:p w14:paraId="4B61283C" w14:textId="77777777" w:rsidR="00F07C90" w:rsidRDefault="00F07C90" w:rsidP="00792BA1">
            <w:pPr>
              <w:rPr>
                <w:rFonts w:ascii="Calibri" w:hAnsi="Calibri"/>
              </w:rPr>
            </w:pPr>
            <w:proofErr w:type="spellStart"/>
            <w:r>
              <w:rPr>
                <w:rFonts w:ascii="Calibri" w:hAnsi="Calibri"/>
              </w:rPr>
              <w:t>approachBodySite</w:t>
            </w:r>
            <w:proofErr w:type="spellEnd"/>
          </w:p>
        </w:tc>
        <w:tc>
          <w:tcPr>
            <w:tcW w:w="1620" w:type="dxa"/>
            <w:tcBorders>
              <w:top w:val="single" w:sz="2" w:space="0" w:color="auto"/>
              <w:left w:val="single" w:sz="2" w:space="0" w:color="auto"/>
              <w:bottom w:val="single" w:sz="2" w:space="0" w:color="auto"/>
              <w:right w:val="single" w:sz="2" w:space="0" w:color="auto"/>
            </w:tcBorders>
          </w:tcPr>
          <w:p w14:paraId="6951663A"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72CBB681" w14:textId="77777777" w:rsidR="00F07C90" w:rsidRDefault="00F07C90" w:rsidP="00792BA1">
            <w:pPr>
              <w:rPr>
                <w:rFonts w:ascii="Calibri" w:hAnsi="Calibri"/>
              </w:rPr>
            </w:pPr>
            <w:r>
              <w:rPr>
                <w:rFonts w:ascii="Calibri" w:hAnsi="Calibri"/>
              </w:rPr>
              <w:t>The body site used for gaining access to the target body site, e.g., femoral artery for a coronary angiography.</w:t>
            </w:r>
          </w:p>
        </w:tc>
      </w:tr>
      <w:tr w:rsidR="00F07C90" w14:paraId="78972CF5" w14:textId="77777777" w:rsidTr="00792BA1">
        <w:tc>
          <w:tcPr>
            <w:tcW w:w="2340" w:type="dxa"/>
            <w:tcBorders>
              <w:top w:val="single" w:sz="2" w:space="0" w:color="auto"/>
              <w:left w:val="single" w:sz="2" w:space="0" w:color="auto"/>
              <w:bottom w:val="single" w:sz="2" w:space="0" w:color="auto"/>
              <w:right w:val="single" w:sz="2" w:space="0" w:color="auto"/>
            </w:tcBorders>
          </w:tcPr>
          <w:p w14:paraId="111003B5" w14:textId="77777777" w:rsidR="00F07C90" w:rsidRDefault="00F07C90" w:rsidP="00792BA1">
            <w:pPr>
              <w:rPr>
                <w:rFonts w:ascii="Calibri" w:hAnsi="Calibri"/>
              </w:rPr>
            </w:pPr>
            <w:bookmarkStart w:id="192" w:name="BKM_85B3069A_2156_443A_AB9A_4351662BCDC5"/>
            <w:proofErr w:type="spellStart"/>
            <w:r>
              <w:rPr>
                <w:rFonts w:ascii="Calibri" w:hAnsi="Calibri"/>
              </w:rPr>
              <w:t>procedureCode</w:t>
            </w:r>
            <w:proofErr w:type="spellEnd"/>
          </w:p>
        </w:tc>
        <w:tc>
          <w:tcPr>
            <w:tcW w:w="1620" w:type="dxa"/>
            <w:tcBorders>
              <w:top w:val="single" w:sz="2" w:space="0" w:color="auto"/>
              <w:left w:val="single" w:sz="2" w:space="0" w:color="auto"/>
              <w:bottom w:val="single" w:sz="2" w:space="0" w:color="auto"/>
              <w:right w:val="single" w:sz="2" w:space="0" w:color="auto"/>
            </w:tcBorders>
          </w:tcPr>
          <w:p w14:paraId="2E6AE01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249C90" w14:textId="77777777" w:rsidR="00F07C90" w:rsidRDefault="00F07C90" w:rsidP="00792BA1">
            <w:pPr>
              <w:rPr>
                <w:rFonts w:ascii="Calibri" w:hAnsi="Calibri"/>
              </w:rPr>
            </w:pPr>
            <w:r>
              <w:rPr>
                <w:rFonts w:ascii="Calibri" w:hAnsi="Calibri"/>
              </w:rPr>
              <w:t>Code that identifies the procedure with as much specificity as available, or as required, e.g., appendectomy, coronary artery bypass graft surgery.</w:t>
            </w:r>
          </w:p>
        </w:tc>
        <w:bookmarkEnd w:id="192"/>
      </w:tr>
      <w:tr w:rsidR="00F07C90" w14:paraId="4D8FED0C" w14:textId="77777777" w:rsidTr="00792BA1">
        <w:tc>
          <w:tcPr>
            <w:tcW w:w="2340" w:type="dxa"/>
            <w:tcBorders>
              <w:top w:val="single" w:sz="2" w:space="0" w:color="auto"/>
              <w:left w:val="single" w:sz="2" w:space="0" w:color="auto"/>
              <w:bottom w:val="single" w:sz="2" w:space="0" w:color="auto"/>
              <w:right w:val="single" w:sz="2" w:space="0" w:color="auto"/>
            </w:tcBorders>
          </w:tcPr>
          <w:p w14:paraId="5AA49B61" w14:textId="77777777" w:rsidR="00F07C90" w:rsidRDefault="00F07C90" w:rsidP="00792BA1">
            <w:pPr>
              <w:rPr>
                <w:rFonts w:ascii="Calibri" w:hAnsi="Calibri"/>
              </w:rPr>
            </w:pPr>
            <w:bookmarkStart w:id="193" w:name="BKM_7D07BA67_9616_4EBE_B1F6_E6D0423A884C"/>
            <w:proofErr w:type="spellStart"/>
            <w:r>
              <w:rPr>
                <w:rFonts w:ascii="Calibri" w:hAnsi="Calibri"/>
              </w:rPr>
              <w:t>procedureMethod</w:t>
            </w:r>
            <w:proofErr w:type="spellEnd"/>
          </w:p>
        </w:tc>
        <w:tc>
          <w:tcPr>
            <w:tcW w:w="1620" w:type="dxa"/>
            <w:tcBorders>
              <w:top w:val="single" w:sz="2" w:space="0" w:color="auto"/>
              <w:left w:val="single" w:sz="2" w:space="0" w:color="auto"/>
              <w:bottom w:val="single" w:sz="2" w:space="0" w:color="auto"/>
              <w:right w:val="single" w:sz="2" w:space="0" w:color="auto"/>
            </w:tcBorders>
          </w:tcPr>
          <w:p w14:paraId="77E9B32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89B920" w14:textId="77777777" w:rsidR="00F07C90" w:rsidRDefault="00F07C90" w:rsidP="00792BA1">
            <w:pPr>
              <w:rPr>
                <w:rFonts w:ascii="Calibri" w:hAnsi="Calibri"/>
              </w:rPr>
            </w:pPr>
            <w:r>
              <w:rPr>
                <w:rFonts w:ascii="Calibri" w:hAnsi="Calibri"/>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w:t>
            </w:r>
            <w:proofErr w:type="spellStart"/>
            <w:r>
              <w:rPr>
                <w:rFonts w:ascii="Calibri" w:hAnsi="Calibri"/>
              </w:rPr>
              <w:t>rebreather</w:t>
            </w:r>
            <w:proofErr w:type="spellEnd"/>
            <w:r>
              <w:rPr>
                <w:rFonts w:ascii="Calibri" w:hAnsi="Calibri"/>
              </w:rPr>
              <w:t xml:space="preserve"> mask.</w:t>
            </w:r>
          </w:p>
        </w:tc>
        <w:bookmarkEnd w:id="193"/>
      </w:tr>
      <w:tr w:rsidR="00F07C90" w14:paraId="71DC2E5C" w14:textId="77777777" w:rsidTr="00792BA1">
        <w:tc>
          <w:tcPr>
            <w:tcW w:w="2340" w:type="dxa"/>
            <w:tcBorders>
              <w:top w:val="single" w:sz="2" w:space="0" w:color="auto"/>
              <w:left w:val="single" w:sz="2" w:space="0" w:color="auto"/>
              <w:bottom w:val="single" w:sz="2" w:space="0" w:color="auto"/>
              <w:right w:val="single" w:sz="2" w:space="0" w:color="auto"/>
            </w:tcBorders>
          </w:tcPr>
          <w:p w14:paraId="2585B8D5" w14:textId="77777777" w:rsidR="00F07C90" w:rsidRDefault="00F07C90" w:rsidP="00792BA1">
            <w:pPr>
              <w:rPr>
                <w:rFonts w:ascii="Calibri" w:hAnsi="Calibri"/>
              </w:rPr>
            </w:pPr>
            <w:bookmarkStart w:id="194" w:name="BKM_BD15ECF1_4F20_4BF1_934E_4E9248133A4F"/>
            <w:proofErr w:type="spellStart"/>
            <w:r>
              <w:rPr>
                <w:rFonts w:ascii="Calibri" w:hAnsi="Calibri"/>
              </w:rPr>
              <w:t>procedureSchedule</w:t>
            </w:r>
            <w:proofErr w:type="spellEnd"/>
          </w:p>
        </w:tc>
        <w:tc>
          <w:tcPr>
            <w:tcW w:w="1620" w:type="dxa"/>
            <w:tcBorders>
              <w:top w:val="single" w:sz="2" w:space="0" w:color="auto"/>
              <w:left w:val="single" w:sz="2" w:space="0" w:color="auto"/>
              <w:bottom w:val="single" w:sz="2" w:space="0" w:color="auto"/>
              <w:right w:val="single" w:sz="2" w:space="0" w:color="auto"/>
            </w:tcBorders>
          </w:tcPr>
          <w:p w14:paraId="16108432"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12AC2A37" w14:textId="77777777" w:rsidR="00F07C90" w:rsidRDefault="00F07C90" w:rsidP="00792BA1">
            <w:pPr>
              <w:rPr>
                <w:rFonts w:ascii="Calibri" w:hAnsi="Calibri"/>
              </w:rPr>
            </w:pPr>
            <w:r>
              <w:rPr>
                <w:rFonts w:ascii="Calibri" w:hAnsi="Calibri"/>
              </w:rPr>
              <w:t>If the procedure is repeated, the frequency pattern for repetitions.</w:t>
            </w:r>
          </w:p>
        </w:tc>
        <w:bookmarkEnd w:id="194"/>
      </w:tr>
      <w:tr w:rsidR="00F07C90" w14:paraId="68C202E8" w14:textId="77777777" w:rsidTr="00792BA1">
        <w:tc>
          <w:tcPr>
            <w:tcW w:w="2340" w:type="dxa"/>
            <w:tcBorders>
              <w:top w:val="single" w:sz="2" w:space="0" w:color="auto"/>
              <w:left w:val="single" w:sz="2" w:space="0" w:color="auto"/>
              <w:bottom w:val="single" w:sz="2" w:space="0" w:color="auto"/>
              <w:right w:val="single" w:sz="2" w:space="0" w:color="auto"/>
            </w:tcBorders>
          </w:tcPr>
          <w:p w14:paraId="26EB69F9" w14:textId="77777777" w:rsidR="00F07C90" w:rsidRDefault="00F07C90" w:rsidP="00792BA1">
            <w:pPr>
              <w:rPr>
                <w:rFonts w:ascii="Calibri" w:hAnsi="Calibri"/>
              </w:rPr>
            </w:pPr>
            <w:bookmarkStart w:id="195" w:name="BKM_C6634A7D_3F6C_4B7E_AE4A_9D83D5E61C5B"/>
            <w:proofErr w:type="spellStart"/>
            <w:r>
              <w:rPr>
                <w:rFonts w:ascii="Calibri" w:hAnsi="Calibri"/>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14:paraId="304D3453"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1CDD16D7" w14:textId="77777777" w:rsidR="00F07C90" w:rsidRDefault="00F07C90" w:rsidP="00792BA1">
            <w:pPr>
              <w:rPr>
                <w:rFonts w:ascii="Calibri" w:hAnsi="Calibri"/>
              </w:rPr>
            </w:pPr>
            <w:r>
              <w:rPr>
                <w:rFonts w:ascii="Calibri" w:hAnsi="Calibri"/>
              </w:rPr>
              <w:t>The body site where the procedure takes place, e.g., left lower arm for fracture reduction.</w:t>
            </w:r>
          </w:p>
        </w:tc>
        <w:bookmarkEnd w:id="195"/>
      </w:tr>
      <w:bookmarkEnd w:id="123"/>
      <w:bookmarkEnd w:id="124"/>
      <w:bookmarkEnd w:id="191"/>
    </w:tbl>
    <w:p w14:paraId="75F65F16" w14:textId="77777777" w:rsidR="00F07C90" w:rsidRDefault="00F07C90" w:rsidP="00F07C90">
      <w:pPr>
        <w:rPr>
          <w:rFonts w:ascii="Calibri" w:hAnsi="Calibri"/>
        </w:rPr>
      </w:pPr>
    </w:p>
    <w:p w14:paraId="07AAC2E9" w14:textId="77777777" w:rsidR="00F07C90" w:rsidRDefault="00F07C90" w:rsidP="00F07C90">
      <w:pPr>
        <w:pStyle w:val="Heading3"/>
        <w:rPr>
          <w:bCs/>
          <w:szCs w:val="24"/>
          <w:lang w:val="en-US"/>
        </w:rPr>
      </w:pPr>
      <w:bookmarkStart w:id="196" w:name="_Toc398046656"/>
      <w:bookmarkStart w:id="197" w:name="BKM_89010FC5_3BEE_4AC8_A3CE_3A851A6FCC26"/>
      <w:proofErr w:type="spellStart"/>
      <w:r>
        <w:rPr>
          <w:bCs/>
          <w:szCs w:val="24"/>
          <w:lang w:val="en-US"/>
        </w:rPr>
        <w:t>action.common</w:t>
      </w:r>
      <w:bookmarkEnd w:id="196"/>
      <w:proofErr w:type="spellEnd"/>
    </w:p>
    <w:p w14:paraId="3D04181F" w14:textId="347B973F" w:rsidR="00F07C90" w:rsidRDefault="00F07C90" w:rsidP="00F07C90">
      <w:pPr>
        <w:rPr>
          <w:rFonts w:ascii="Calibri" w:hAnsi="Calibri"/>
          <w:u w:color="000000"/>
        </w:rPr>
      </w:pPr>
      <w:bookmarkStart w:id="198" w:name="BKM_7778D79E_13BB_4B45_A8BD_11A692D3B930"/>
      <w:r>
        <w:rPr>
          <w:noProof/>
        </w:rPr>
        <w:lastRenderedPageBreak/>
        <w:drawing>
          <wp:anchor distT="0" distB="0" distL="114300" distR="114300" simplePos="0" relativeHeight="251778048" behindDoc="0" locked="0" layoutInCell="1" allowOverlap="0" wp14:anchorId="7D061695" wp14:editId="51E58936">
            <wp:simplePos x="0" y="0"/>
            <wp:positionH relativeFrom="column">
              <wp:posOffset>0</wp:posOffset>
            </wp:positionH>
            <wp:positionV relativeFrom="paragraph">
              <wp:posOffset>0</wp:posOffset>
            </wp:positionV>
            <wp:extent cx="5943080" cy="4352544"/>
            <wp:effectExtent l="0" t="0" r="635" b="0"/>
            <wp:wrapTopAndBottom/>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080" cy="435254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98"/>
    </w:p>
    <w:p w14:paraId="611E2EEF" w14:textId="77777777" w:rsidR="00F07C90" w:rsidRDefault="00F07C90" w:rsidP="00F07C90">
      <w:pPr>
        <w:rPr>
          <w:rFonts w:ascii="Calibri" w:hAnsi="Calibri"/>
          <w:u w:color="000000"/>
        </w:rPr>
      </w:pPr>
    </w:p>
    <w:p w14:paraId="5DFB6036" w14:textId="69457E6D" w:rsidR="00F07C90" w:rsidRDefault="00F07C90" w:rsidP="00F07C90">
      <w:pPr>
        <w:rPr>
          <w:rFonts w:ascii="Calibri" w:hAnsi="Calibri"/>
          <w:u w:color="000000"/>
        </w:rPr>
      </w:pPr>
      <w:bookmarkStart w:id="199" w:name="BKM_4A1CCECB_0244_4A8B_A782_5D1082EDAFC2"/>
      <w:r>
        <w:rPr>
          <w:noProof/>
        </w:rPr>
        <w:lastRenderedPageBreak/>
        <w:drawing>
          <wp:anchor distT="0" distB="0" distL="114300" distR="114300" simplePos="0" relativeHeight="251779072" behindDoc="0" locked="0" layoutInCell="1" allowOverlap="0" wp14:anchorId="5882E04F" wp14:editId="1C28B767">
            <wp:simplePos x="0" y="0"/>
            <wp:positionH relativeFrom="column">
              <wp:posOffset>0</wp:posOffset>
            </wp:positionH>
            <wp:positionV relativeFrom="paragraph">
              <wp:posOffset>0</wp:posOffset>
            </wp:positionV>
            <wp:extent cx="5934456" cy="2999232"/>
            <wp:effectExtent l="0" t="0" r="9525" b="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456" cy="29992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199"/>
    </w:p>
    <w:p w14:paraId="0FA6EC35" w14:textId="77777777" w:rsidR="00F07C90" w:rsidRDefault="00F07C90" w:rsidP="00F07C90">
      <w:pPr>
        <w:rPr>
          <w:rFonts w:ascii="Calibri" w:hAnsi="Calibri"/>
          <w:u w:color="000000"/>
        </w:rPr>
      </w:pPr>
    </w:p>
    <w:p w14:paraId="11C07902" w14:textId="77777777" w:rsidR="00F07C90" w:rsidRDefault="00F07C90" w:rsidP="00F07C90">
      <w:pPr>
        <w:rPr>
          <w:rFonts w:ascii="Calibri" w:hAnsi="Calibri"/>
          <w:u w:color="000000"/>
        </w:rPr>
      </w:pPr>
    </w:p>
    <w:p w14:paraId="1FEF0DB5" w14:textId="77777777" w:rsidR="00F07C90" w:rsidRDefault="00F07C90" w:rsidP="00F07C90">
      <w:pPr>
        <w:pStyle w:val="Heading4"/>
        <w:rPr>
          <w:bCs/>
          <w:szCs w:val="24"/>
          <w:u w:color="000000"/>
          <w:lang w:val="en-US"/>
        </w:rPr>
      </w:pPr>
      <w:bookmarkStart w:id="200" w:name="_Toc398046657"/>
      <w:bookmarkStart w:id="201" w:name="BKM_88F89EC0_0D73_41DA_99B4_2C4D67E25F0D"/>
      <w:proofErr w:type="spellStart"/>
      <w:r>
        <w:rPr>
          <w:bCs/>
          <w:szCs w:val="24"/>
          <w:u w:color="000000"/>
          <w:lang w:val="en-US"/>
        </w:rPr>
        <w:t>EncounterCondition</w:t>
      </w:r>
      <w:bookmarkEnd w:id="200"/>
      <w:proofErr w:type="spellEnd"/>
    </w:p>
    <w:p w14:paraId="30ED9346" w14:textId="77777777" w:rsidR="00F07C90" w:rsidRDefault="00F07C90" w:rsidP="00F07C90">
      <w:pPr>
        <w:rPr>
          <w:rFonts w:ascii="Calibri" w:hAnsi="Calibri"/>
        </w:rPr>
      </w:pPr>
      <w:r>
        <w:rPr>
          <w:rStyle w:val="FieldLabel"/>
          <w:rFonts w:ascii="Calibri" w:hAnsi="Calibri"/>
          <w:i w:val="0"/>
          <w:iCs w:val="0"/>
          <w:color w:val="000000"/>
        </w:rPr>
        <w:t>A condition that is considered within the encounter and the role that the condition played within the encounter, e.g., diagnosis at discharge.</w:t>
      </w:r>
    </w:p>
    <w:p w14:paraId="2537B8F3" w14:textId="77777777" w:rsidR="00F07C90" w:rsidRDefault="00F07C90" w:rsidP="00F07C90">
      <w:pPr>
        <w:rPr>
          <w:rFonts w:ascii="Calibri" w:hAnsi="Calibri"/>
        </w:rPr>
      </w:pPr>
    </w:p>
    <w:p w14:paraId="65BF17E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53E1867"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0583C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19E9C8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CE8ACE7" w14:textId="77777777" w:rsidR="00F07C90" w:rsidRDefault="00F07C90" w:rsidP="00792BA1">
            <w:pPr>
              <w:rPr>
                <w:rFonts w:ascii="Calibri" w:hAnsi="Calibri"/>
                <w:b/>
              </w:rPr>
            </w:pPr>
            <w:r>
              <w:rPr>
                <w:rFonts w:ascii="Calibri" w:hAnsi="Calibri"/>
                <w:b/>
              </w:rPr>
              <w:t>Description</w:t>
            </w:r>
          </w:p>
        </w:tc>
      </w:tr>
      <w:tr w:rsidR="00F07C90" w14:paraId="0776C199" w14:textId="77777777" w:rsidTr="00792BA1">
        <w:tc>
          <w:tcPr>
            <w:tcW w:w="2340" w:type="dxa"/>
            <w:tcBorders>
              <w:top w:val="single" w:sz="2" w:space="0" w:color="auto"/>
              <w:left w:val="single" w:sz="2" w:space="0" w:color="auto"/>
              <w:bottom w:val="single" w:sz="2" w:space="0" w:color="auto"/>
              <w:right w:val="single" w:sz="2" w:space="0" w:color="auto"/>
            </w:tcBorders>
          </w:tcPr>
          <w:p w14:paraId="3A3ACBE9" w14:textId="77777777" w:rsidR="00F07C90" w:rsidRDefault="00F07C90" w:rsidP="00792BA1">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7CAD6EBA"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247DC18B" w14:textId="77777777" w:rsidR="00F07C90" w:rsidRDefault="00F07C90" w:rsidP="00792BA1">
            <w:pPr>
              <w:rPr>
                <w:rFonts w:ascii="Calibri" w:hAnsi="Calibri"/>
              </w:rPr>
            </w:pPr>
            <w:r>
              <w:rPr>
                <w:rFonts w:ascii="Calibri" w:hAnsi="Calibri"/>
              </w:rPr>
              <w:t>The reference to the condition such as a problem.</w:t>
            </w:r>
          </w:p>
        </w:tc>
      </w:tr>
      <w:tr w:rsidR="00F07C90" w14:paraId="4C356BCF" w14:textId="77777777" w:rsidTr="00792BA1">
        <w:tc>
          <w:tcPr>
            <w:tcW w:w="2340" w:type="dxa"/>
            <w:tcBorders>
              <w:top w:val="single" w:sz="2" w:space="0" w:color="auto"/>
              <w:left w:val="single" w:sz="2" w:space="0" w:color="auto"/>
              <w:bottom w:val="single" w:sz="2" w:space="0" w:color="auto"/>
              <w:right w:val="single" w:sz="2" w:space="0" w:color="auto"/>
            </w:tcBorders>
          </w:tcPr>
          <w:p w14:paraId="71EDC4B9" w14:textId="77777777" w:rsidR="00F07C90" w:rsidRDefault="00F07C90" w:rsidP="00792BA1">
            <w:pPr>
              <w:rPr>
                <w:rFonts w:ascii="Calibri" w:hAnsi="Calibri"/>
              </w:rPr>
            </w:pPr>
            <w:bookmarkStart w:id="202" w:name="BKM_3C816B34_470A_45E2_BA53_B000F172621F"/>
            <w:proofErr w:type="spellStart"/>
            <w:r>
              <w:rPr>
                <w:rFonts w:ascii="Calibri" w:hAnsi="Calibri"/>
              </w:rPr>
              <w:t>conditionRole</w:t>
            </w:r>
            <w:proofErr w:type="spellEnd"/>
          </w:p>
        </w:tc>
        <w:tc>
          <w:tcPr>
            <w:tcW w:w="1620" w:type="dxa"/>
            <w:tcBorders>
              <w:top w:val="single" w:sz="2" w:space="0" w:color="auto"/>
              <w:left w:val="single" w:sz="2" w:space="0" w:color="auto"/>
              <w:bottom w:val="single" w:sz="2" w:space="0" w:color="auto"/>
              <w:right w:val="single" w:sz="2" w:space="0" w:color="auto"/>
            </w:tcBorders>
          </w:tcPr>
          <w:p w14:paraId="49A0EB9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D7BA9FF" w14:textId="77777777" w:rsidR="00F07C90" w:rsidRDefault="00F07C90" w:rsidP="00792BA1">
            <w:pPr>
              <w:rPr>
                <w:rFonts w:ascii="Calibri" w:hAnsi="Calibri"/>
              </w:rPr>
            </w:pPr>
            <w:r>
              <w:rPr>
                <w:rFonts w:ascii="Calibri" w:hAnsi="Calibri"/>
              </w:rPr>
              <w:t>The role of the condition within an encounter, e.g., chief complaint, admission diagnosis, discharge diagnosis, comorbidity</w:t>
            </w:r>
          </w:p>
        </w:tc>
        <w:bookmarkEnd w:id="202"/>
      </w:tr>
      <w:bookmarkEnd w:id="201"/>
    </w:tbl>
    <w:p w14:paraId="3875CBAD" w14:textId="77777777" w:rsidR="00F07C90" w:rsidRDefault="00F07C90" w:rsidP="00F07C90">
      <w:pPr>
        <w:rPr>
          <w:rFonts w:ascii="Calibri" w:hAnsi="Calibri"/>
        </w:rPr>
      </w:pPr>
    </w:p>
    <w:p w14:paraId="1A137FC5" w14:textId="77777777" w:rsidR="00F07C90" w:rsidRDefault="00F07C90" w:rsidP="00F07C90">
      <w:pPr>
        <w:pStyle w:val="Heading4"/>
        <w:rPr>
          <w:bCs/>
          <w:szCs w:val="24"/>
          <w:u w:color="000000"/>
          <w:lang w:val="en-US"/>
        </w:rPr>
      </w:pPr>
      <w:bookmarkStart w:id="203" w:name="_Toc398046658"/>
      <w:bookmarkStart w:id="204" w:name="BKM_BD43212E_0F77_4217_9682_211A19DB53E8"/>
      <w:r>
        <w:rPr>
          <w:bCs/>
          <w:szCs w:val="24"/>
          <w:u w:color="000000"/>
          <w:lang w:val="en-US"/>
        </w:rPr>
        <w:t>Hospitalization</w:t>
      </w:r>
      <w:bookmarkEnd w:id="203"/>
    </w:p>
    <w:p w14:paraId="79196CD3" w14:textId="77777777" w:rsidR="00F07C90" w:rsidRDefault="00F07C90" w:rsidP="00F07C90">
      <w:pPr>
        <w:rPr>
          <w:rFonts w:ascii="Calibri" w:hAnsi="Calibri"/>
        </w:rPr>
      </w:pPr>
      <w:r>
        <w:rPr>
          <w:rStyle w:val="FieldLabel"/>
          <w:rFonts w:ascii="Calibri" w:hAnsi="Calibri"/>
          <w:i w:val="0"/>
          <w:iCs w:val="0"/>
          <w:color w:val="000000"/>
        </w:rPr>
        <w:t>Details about an admission to a hospital.</w:t>
      </w:r>
    </w:p>
    <w:p w14:paraId="5F70C6B3" w14:textId="77777777" w:rsidR="00F07C90" w:rsidRDefault="00F07C90" w:rsidP="00F07C90">
      <w:pPr>
        <w:rPr>
          <w:rFonts w:ascii="Calibri" w:hAnsi="Calibri"/>
        </w:rPr>
      </w:pPr>
    </w:p>
    <w:p w14:paraId="0483982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F36C6A7"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7718CF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A3A271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3FB6AA3" w14:textId="77777777" w:rsidR="00F07C90" w:rsidRDefault="00F07C90" w:rsidP="00792BA1">
            <w:pPr>
              <w:rPr>
                <w:rFonts w:ascii="Calibri" w:hAnsi="Calibri"/>
                <w:b/>
              </w:rPr>
            </w:pPr>
            <w:r>
              <w:rPr>
                <w:rFonts w:ascii="Calibri" w:hAnsi="Calibri"/>
                <w:b/>
              </w:rPr>
              <w:t>Description</w:t>
            </w:r>
          </w:p>
        </w:tc>
      </w:tr>
      <w:tr w:rsidR="00F07C90" w14:paraId="7824FD19" w14:textId="77777777" w:rsidTr="00792BA1">
        <w:tc>
          <w:tcPr>
            <w:tcW w:w="2340" w:type="dxa"/>
            <w:tcBorders>
              <w:top w:val="single" w:sz="2" w:space="0" w:color="auto"/>
              <w:left w:val="single" w:sz="2" w:space="0" w:color="auto"/>
              <w:bottom w:val="single" w:sz="2" w:space="0" w:color="auto"/>
              <w:right w:val="single" w:sz="2" w:space="0" w:color="auto"/>
            </w:tcBorders>
          </w:tcPr>
          <w:p w14:paraId="236FF3E6" w14:textId="77777777" w:rsidR="00F07C90" w:rsidRDefault="00F07C90" w:rsidP="00792BA1">
            <w:pPr>
              <w:rPr>
                <w:rFonts w:ascii="Calibri" w:hAnsi="Calibri"/>
              </w:rPr>
            </w:pPr>
            <w:proofErr w:type="spellStart"/>
            <w:r>
              <w:rPr>
                <w:rFonts w:ascii="Calibri" w:hAnsi="Calibri"/>
              </w:rPr>
              <w:t>admissionSourceType</w:t>
            </w:r>
            <w:proofErr w:type="spellEnd"/>
          </w:p>
        </w:tc>
        <w:tc>
          <w:tcPr>
            <w:tcW w:w="1620" w:type="dxa"/>
            <w:tcBorders>
              <w:top w:val="single" w:sz="2" w:space="0" w:color="auto"/>
              <w:left w:val="single" w:sz="2" w:space="0" w:color="auto"/>
              <w:bottom w:val="single" w:sz="2" w:space="0" w:color="auto"/>
              <w:right w:val="single" w:sz="2" w:space="0" w:color="auto"/>
            </w:tcBorders>
          </w:tcPr>
          <w:p w14:paraId="18EC828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457D220" w14:textId="77777777" w:rsidR="00F07C90" w:rsidRDefault="00F07C90" w:rsidP="00792BA1">
            <w:pPr>
              <w:rPr>
                <w:rFonts w:ascii="Calibri" w:hAnsi="Calibri"/>
              </w:rPr>
            </w:pPr>
            <w:r>
              <w:rPr>
                <w:rFonts w:ascii="Calibri" w:hAnsi="Calibri"/>
              </w:rPr>
              <w:t xml:space="preserve">The location type from where the patient arrived for admission, e.g., ED, another hospital, an ambulatory care </w:t>
            </w:r>
            <w:r>
              <w:rPr>
                <w:rFonts w:ascii="Calibri" w:hAnsi="Calibri"/>
              </w:rPr>
              <w:lastRenderedPageBreak/>
              <w:t>facility.</w:t>
            </w:r>
          </w:p>
        </w:tc>
      </w:tr>
      <w:tr w:rsidR="00F07C90" w14:paraId="1B8DCD03" w14:textId="77777777" w:rsidTr="00792BA1">
        <w:tc>
          <w:tcPr>
            <w:tcW w:w="2340" w:type="dxa"/>
            <w:tcBorders>
              <w:top w:val="single" w:sz="2" w:space="0" w:color="auto"/>
              <w:left w:val="single" w:sz="2" w:space="0" w:color="auto"/>
              <w:bottom w:val="single" w:sz="2" w:space="0" w:color="auto"/>
              <w:right w:val="single" w:sz="2" w:space="0" w:color="auto"/>
            </w:tcBorders>
          </w:tcPr>
          <w:p w14:paraId="3E0EA25E" w14:textId="77777777" w:rsidR="00F07C90" w:rsidRDefault="00F07C90" w:rsidP="00792BA1">
            <w:pPr>
              <w:rPr>
                <w:rFonts w:ascii="Calibri" w:hAnsi="Calibri"/>
              </w:rPr>
            </w:pPr>
            <w:bookmarkStart w:id="205" w:name="BKM_D75F4348_4CE8_4181_83C1_EC523390662A"/>
            <w:proofErr w:type="spellStart"/>
            <w:r>
              <w:rPr>
                <w:rFonts w:ascii="Calibri" w:hAnsi="Calibri"/>
              </w:rPr>
              <w:lastRenderedPageBreak/>
              <w:t>dischargeDisposition</w:t>
            </w:r>
            <w:proofErr w:type="spellEnd"/>
          </w:p>
        </w:tc>
        <w:tc>
          <w:tcPr>
            <w:tcW w:w="1620" w:type="dxa"/>
            <w:tcBorders>
              <w:top w:val="single" w:sz="2" w:space="0" w:color="auto"/>
              <w:left w:val="single" w:sz="2" w:space="0" w:color="auto"/>
              <w:bottom w:val="single" w:sz="2" w:space="0" w:color="auto"/>
              <w:right w:val="single" w:sz="2" w:space="0" w:color="auto"/>
            </w:tcBorders>
          </w:tcPr>
          <w:p w14:paraId="5277B46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50E5D4" w14:textId="77777777" w:rsidR="00F07C90" w:rsidRDefault="00F07C90" w:rsidP="00792BA1">
            <w:pPr>
              <w:rPr>
                <w:rFonts w:ascii="Calibri" w:hAnsi="Calibri"/>
              </w:rPr>
            </w:pPr>
            <w:r>
              <w:rPr>
                <w:rFonts w:ascii="Calibri" w:hAnsi="Calibri"/>
              </w:rPr>
              <w:t>The final place or setting to which the patient was discharged on the day of discharge. e.g., home, hospice, expired.</w:t>
            </w:r>
          </w:p>
        </w:tc>
        <w:bookmarkEnd w:id="205"/>
      </w:tr>
      <w:bookmarkEnd w:id="204"/>
    </w:tbl>
    <w:p w14:paraId="29FE9B26" w14:textId="77777777" w:rsidR="00F07C90" w:rsidRDefault="00F07C90" w:rsidP="00F07C90">
      <w:pPr>
        <w:rPr>
          <w:rFonts w:ascii="Calibri" w:hAnsi="Calibri"/>
        </w:rPr>
      </w:pPr>
    </w:p>
    <w:p w14:paraId="2792B6FB" w14:textId="77777777" w:rsidR="00F07C90" w:rsidRDefault="00F07C90" w:rsidP="00F07C90">
      <w:pPr>
        <w:pStyle w:val="Heading4"/>
        <w:rPr>
          <w:bCs/>
          <w:szCs w:val="24"/>
          <w:u w:color="000000"/>
          <w:lang w:val="en-US"/>
        </w:rPr>
      </w:pPr>
      <w:bookmarkStart w:id="206" w:name="_Toc398046659"/>
      <w:bookmarkStart w:id="207" w:name="BKM_FEC06448_3575_44CD_822F_D612FE8183EB"/>
      <w:r>
        <w:rPr>
          <w:bCs/>
          <w:szCs w:val="24"/>
          <w:u w:color="000000"/>
          <w:lang w:val="en-US"/>
        </w:rPr>
        <w:t>Indication</w:t>
      </w:r>
      <w:bookmarkEnd w:id="206"/>
    </w:p>
    <w:p w14:paraId="42827B2C" w14:textId="77777777" w:rsidR="00F07C90" w:rsidRDefault="00F07C90" w:rsidP="00F07C90">
      <w:pPr>
        <w:rPr>
          <w:rFonts w:ascii="Calibri" w:hAnsi="Calibri"/>
        </w:rPr>
      </w:pPr>
      <w:r>
        <w:rPr>
          <w:rFonts w:ascii="Calibri" w:hAnsi="Calibri"/>
        </w:rPr>
        <w:t>An asserted clinical reason justifying an action such as to prescribe a medication, or to perform a procedure or a test.</w:t>
      </w:r>
    </w:p>
    <w:p w14:paraId="22BC2579" w14:textId="77777777" w:rsidR="00F07C90" w:rsidRDefault="00F07C90" w:rsidP="00F07C90">
      <w:pPr>
        <w:rPr>
          <w:rFonts w:ascii="Calibri" w:hAnsi="Calibri"/>
        </w:rPr>
      </w:pPr>
    </w:p>
    <w:p w14:paraId="26F6484F" w14:textId="77777777" w:rsidR="00F07C90" w:rsidRDefault="00F07C90" w:rsidP="00F07C90">
      <w:pPr>
        <w:rPr>
          <w:rFonts w:ascii="Calibri" w:hAnsi="Calibri"/>
        </w:rPr>
      </w:pPr>
      <w:r>
        <w:rPr>
          <w:rFonts w:ascii="Calibri" w:hAnsi="Calibri"/>
        </w:rPr>
        <w:t>The reason can be specified as a code or as another statement, e.g., code for diabetes (ICD-9-CM 250.0) or Condition (with diabetes code) documented elsewhere in a patient's record.</w:t>
      </w:r>
    </w:p>
    <w:p w14:paraId="5140BEC3" w14:textId="77777777" w:rsidR="00F07C90" w:rsidRDefault="00F07C90" w:rsidP="00F07C90">
      <w:pPr>
        <w:rPr>
          <w:rFonts w:ascii="Calibri" w:hAnsi="Calibri"/>
        </w:rPr>
      </w:pPr>
    </w:p>
    <w:p w14:paraId="3BE3244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3CBDCF3"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3F428D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8CF808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83366D" w14:textId="77777777" w:rsidR="00F07C90" w:rsidRDefault="00F07C90" w:rsidP="00792BA1">
            <w:pPr>
              <w:rPr>
                <w:rFonts w:ascii="Calibri" w:hAnsi="Calibri"/>
                <w:b/>
              </w:rPr>
            </w:pPr>
            <w:r>
              <w:rPr>
                <w:rFonts w:ascii="Calibri" w:hAnsi="Calibri"/>
                <w:b/>
              </w:rPr>
              <w:t>Description</w:t>
            </w:r>
          </w:p>
        </w:tc>
      </w:tr>
      <w:tr w:rsidR="00F07C90" w14:paraId="2205DCED" w14:textId="77777777" w:rsidTr="00792BA1">
        <w:tc>
          <w:tcPr>
            <w:tcW w:w="2340" w:type="dxa"/>
            <w:tcBorders>
              <w:top w:val="single" w:sz="2" w:space="0" w:color="auto"/>
              <w:left w:val="single" w:sz="2" w:space="0" w:color="auto"/>
              <w:bottom w:val="single" w:sz="2" w:space="0" w:color="auto"/>
              <w:right w:val="single" w:sz="2" w:space="0" w:color="auto"/>
            </w:tcBorders>
          </w:tcPr>
          <w:p w14:paraId="5EE818BD" w14:textId="77777777" w:rsidR="00F07C90" w:rsidRDefault="00F07C90" w:rsidP="00792BA1">
            <w:pPr>
              <w:rPr>
                <w:rFonts w:ascii="Calibri" w:hAnsi="Calibri"/>
              </w:rPr>
            </w:pPr>
            <w:r>
              <w:rPr>
                <w:rFonts w:ascii="Calibri" w:hAnsi="Calibri"/>
              </w:rPr>
              <w:t>narrative</w:t>
            </w:r>
          </w:p>
        </w:tc>
        <w:tc>
          <w:tcPr>
            <w:tcW w:w="1620" w:type="dxa"/>
            <w:tcBorders>
              <w:top w:val="single" w:sz="2" w:space="0" w:color="auto"/>
              <w:left w:val="single" w:sz="2" w:space="0" w:color="auto"/>
              <w:bottom w:val="single" w:sz="2" w:space="0" w:color="auto"/>
              <w:right w:val="single" w:sz="2" w:space="0" w:color="auto"/>
            </w:tcBorders>
          </w:tcPr>
          <w:p w14:paraId="0909E8EC"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C396C8A" w14:textId="77777777" w:rsidR="00F07C90" w:rsidRDefault="00F07C90" w:rsidP="00792BA1">
            <w:pPr>
              <w:rPr>
                <w:rFonts w:ascii="Calibri" w:hAnsi="Calibri"/>
              </w:rPr>
            </w:pPr>
            <w:r>
              <w:rPr>
                <w:rFonts w:ascii="Calibri" w:hAnsi="Calibri"/>
              </w:rPr>
              <w:t>A human-readable description of the indicated reason.</w:t>
            </w:r>
          </w:p>
        </w:tc>
      </w:tr>
      <w:tr w:rsidR="00F07C90" w14:paraId="2BBAA1DC" w14:textId="77777777" w:rsidTr="00792BA1">
        <w:tc>
          <w:tcPr>
            <w:tcW w:w="2340" w:type="dxa"/>
            <w:tcBorders>
              <w:top w:val="single" w:sz="2" w:space="0" w:color="auto"/>
              <w:left w:val="single" w:sz="2" w:space="0" w:color="auto"/>
              <w:bottom w:val="single" w:sz="2" w:space="0" w:color="auto"/>
              <w:right w:val="single" w:sz="2" w:space="0" w:color="auto"/>
            </w:tcBorders>
          </w:tcPr>
          <w:p w14:paraId="55F92E10" w14:textId="77777777" w:rsidR="00F07C90" w:rsidRDefault="00F07C90" w:rsidP="00792BA1">
            <w:pPr>
              <w:rPr>
                <w:rFonts w:ascii="Calibri" w:hAnsi="Calibri"/>
              </w:rPr>
            </w:pPr>
            <w:bookmarkStart w:id="208" w:name="BKM_1F758C3E_E8D6_46BF_A0DC_51175CCA3827"/>
            <w:r>
              <w:rPr>
                <w:rFonts w:ascii="Calibri" w:hAnsi="Calibri"/>
              </w:rPr>
              <w:t>reason</w:t>
            </w:r>
          </w:p>
        </w:tc>
        <w:tc>
          <w:tcPr>
            <w:tcW w:w="1620" w:type="dxa"/>
            <w:tcBorders>
              <w:top w:val="single" w:sz="2" w:space="0" w:color="auto"/>
              <w:left w:val="single" w:sz="2" w:space="0" w:color="auto"/>
              <w:bottom w:val="single" w:sz="2" w:space="0" w:color="auto"/>
              <w:right w:val="single" w:sz="2" w:space="0" w:color="auto"/>
            </w:tcBorders>
          </w:tcPr>
          <w:p w14:paraId="5368FDF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E3EAFB" w14:textId="77777777" w:rsidR="00F07C90" w:rsidRDefault="00F07C90" w:rsidP="00792BA1">
            <w:pPr>
              <w:rPr>
                <w:rFonts w:ascii="Calibri" w:hAnsi="Calibri"/>
              </w:rPr>
            </w:pPr>
            <w:r>
              <w:rPr>
                <w:rFonts w:ascii="Calibri" w:hAnsi="Calibri"/>
              </w:rPr>
              <w:t>A code representing the reason.</w:t>
            </w:r>
          </w:p>
        </w:tc>
        <w:bookmarkEnd w:id="208"/>
      </w:tr>
      <w:tr w:rsidR="00F07C90" w14:paraId="2A6D06B3" w14:textId="77777777" w:rsidTr="00792BA1">
        <w:tc>
          <w:tcPr>
            <w:tcW w:w="2340" w:type="dxa"/>
            <w:tcBorders>
              <w:top w:val="single" w:sz="2" w:space="0" w:color="auto"/>
              <w:left w:val="single" w:sz="2" w:space="0" w:color="auto"/>
              <w:bottom w:val="single" w:sz="2" w:space="0" w:color="auto"/>
              <w:right w:val="single" w:sz="2" w:space="0" w:color="auto"/>
            </w:tcBorders>
          </w:tcPr>
          <w:p w14:paraId="31E0465F" w14:textId="77777777" w:rsidR="00F07C90" w:rsidRDefault="00F07C90" w:rsidP="00792BA1">
            <w:pPr>
              <w:rPr>
                <w:rFonts w:ascii="Calibri" w:hAnsi="Calibri"/>
              </w:rPr>
            </w:pPr>
            <w:bookmarkStart w:id="209" w:name="BKM_54AF3244_E076_4F1F_9D2F_308717F70BE7"/>
            <w:proofErr w:type="spellStart"/>
            <w:r>
              <w:rPr>
                <w:rFonts w:ascii="Calibri" w:hAnsi="Calibri"/>
              </w:rPr>
              <w:t>supportingStatement</w:t>
            </w:r>
            <w:proofErr w:type="spellEnd"/>
          </w:p>
        </w:tc>
        <w:tc>
          <w:tcPr>
            <w:tcW w:w="1620" w:type="dxa"/>
            <w:tcBorders>
              <w:top w:val="single" w:sz="2" w:space="0" w:color="auto"/>
              <w:left w:val="single" w:sz="2" w:space="0" w:color="auto"/>
              <w:bottom w:val="single" w:sz="2" w:space="0" w:color="auto"/>
              <w:right w:val="single" w:sz="2" w:space="0" w:color="auto"/>
            </w:tcBorders>
          </w:tcPr>
          <w:p w14:paraId="03F86F00" w14:textId="77777777" w:rsidR="00F07C90" w:rsidRDefault="00F07C90" w:rsidP="00792BA1">
            <w:pPr>
              <w:rPr>
                <w:rFonts w:ascii="Calibri" w:hAnsi="Calibri"/>
              </w:rPr>
            </w:pPr>
            <w:proofErr w:type="spellStart"/>
            <w:r>
              <w:rPr>
                <w:rFonts w:ascii="Calibri" w:hAnsi="Calibri"/>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14:paraId="6CC70739" w14:textId="77777777" w:rsidR="00F07C90" w:rsidRDefault="00F07C90" w:rsidP="00792BA1">
            <w:pPr>
              <w:rPr>
                <w:rFonts w:ascii="Calibri" w:hAnsi="Calibri"/>
              </w:rPr>
            </w:pPr>
            <w:r>
              <w:rPr>
                <w:rFonts w:ascii="Calibri" w:hAnsi="Calibri"/>
              </w:rPr>
              <w:t>Other patient data that lends support for this indication.</w:t>
            </w:r>
          </w:p>
        </w:tc>
        <w:bookmarkEnd w:id="209"/>
      </w:tr>
      <w:bookmarkEnd w:id="207"/>
    </w:tbl>
    <w:p w14:paraId="33A6D792" w14:textId="77777777" w:rsidR="00F07C90" w:rsidRDefault="00F07C90" w:rsidP="00F07C90">
      <w:pPr>
        <w:rPr>
          <w:rFonts w:ascii="Calibri" w:hAnsi="Calibri"/>
        </w:rPr>
      </w:pPr>
    </w:p>
    <w:p w14:paraId="22A8CE03" w14:textId="77777777" w:rsidR="00F07C90" w:rsidRDefault="00F07C90" w:rsidP="00F07C90">
      <w:pPr>
        <w:pStyle w:val="Heading4"/>
        <w:rPr>
          <w:bCs/>
          <w:szCs w:val="24"/>
          <w:u w:color="000000"/>
          <w:lang w:val="en-US"/>
        </w:rPr>
      </w:pPr>
      <w:bookmarkStart w:id="210" w:name="_Toc398046660"/>
      <w:bookmarkStart w:id="211" w:name="BKM_6774E63A_58A1_433A_BFC1_AE3485CA97DA"/>
      <w:r>
        <w:rPr>
          <w:bCs/>
          <w:szCs w:val="24"/>
          <w:u w:color="000000"/>
          <w:lang w:val="en-US"/>
        </w:rPr>
        <w:t>Constituent</w:t>
      </w:r>
      <w:bookmarkEnd w:id="210"/>
    </w:p>
    <w:p w14:paraId="40F417FD" w14:textId="77777777" w:rsidR="00F07C90" w:rsidRDefault="00F07C90" w:rsidP="00F07C90">
      <w:pPr>
        <w:rPr>
          <w:rFonts w:ascii="Calibri" w:hAnsi="Calibri"/>
        </w:rPr>
      </w:pPr>
      <w:r>
        <w:rPr>
          <w:rStyle w:val="FieldLabel"/>
          <w:rFonts w:ascii="Calibri" w:hAnsi="Calibri"/>
          <w:i w:val="0"/>
          <w:iCs w:val="0"/>
          <w:color w:val="000000"/>
        </w:rPr>
        <w:t>A component of a multi-component substance administration. May be an additive in a composite IV.</w:t>
      </w:r>
    </w:p>
    <w:p w14:paraId="6F492903" w14:textId="77777777" w:rsidR="00F07C90" w:rsidRDefault="00F07C90" w:rsidP="00F07C90">
      <w:pPr>
        <w:rPr>
          <w:rFonts w:ascii="Calibri" w:hAnsi="Calibri"/>
        </w:rPr>
      </w:pPr>
    </w:p>
    <w:p w14:paraId="64B74BB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F288B23"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6E01CB8"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EBAA10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8BF54E5" w14:textId="77777777" w:rsidR="00F07C90" w:rsidRDefault="00F07C90" w:rsidP="00792BA1">
            <w:pPr>
              <w:rPr>
                <w:rFonts w:ascii="Calibri" w:hAnsi="Calibri"/>
                <w:b/>
              </w:rPr>
            </w:pPr>
            <w:r>
              <w:rPr>
                <w:rFonts w:ascii="Calibri" w:hAnsi="Calibri"/>
                <w:b/>
              </w:rPr>
              <w:t>Description</w:t>
            </w:r>
          </w:p>
        </w:tc>
      </w:tr>
      <w:tr w:rsidR="00F07C90" w14:paraId="7B4ADC5E" w14:textId="77777777" w:rsidTr="00792BA1">
        <w:tc>
          <w:tcPr>
            <w:tcW w:w="2340" w:type="dxa"/>
            <w:tcBorders>
              <w:top w:val="single" w:sz="2" w:space="0" w:color="auto"/>
              <w:left w:val="single" w:sz="2" w:space="0" w:color="auto"/>
              <w:bottom w:val="single" w:sz="2" w:space="0" w:color="auto"/>
              <w:right w:val="single" w:sz="2" w:space="0" w:color="auto"/>
            </w:tcBorders>
          </w:tcPr>
          <w:p w14:paraId="516EB586" w14:textId="77777777" w:rsidR="00F07C90" w:rsidRDefault="00F07C90" w:rsidP="00792BA1">
            <w:pPr>
              <w:rPr>
                <w:rFonts w:ascii="Calibri" w:hAnsi="Calibri"/>
              </w:rPr>
            </w:pPr>
            <w:r>
              <w:rPr>
                <w:rFonts w:ascii="Calibri" w:hAnsi="Calibri"/>
              </w:rPr>
              <w:t>constituent</w:t>
            </w:r>
          </w:p>
        </w:tc>
        <w:tc>
          <w:tcPr>
            <w:tcW w:w="1620" w:type="dxa"/>
            <w:tcBorders>
              <w:top w:val="single" w:sz="2" w:space="0" w:color="auto"/>
              <w:left w:val="single" w:sz="2" w:space="0" w:color="auto"/>
              <w:bottom w:val="single" w:sz="2" w:space="0" w:color="auto"/>
              <w:right w:val="single" w:sz="2" w:space="0" w:color="auto"/>
            </w:tcBorders>
          </w:tcPr>
          <w:p w14:paraId="1F36C09B" w14:textId="77777777" w:rsidR="00F07C90" w:rsidRDefault="00F07C90" w:rsidP="00792BA1">
            <w:pPr>
              <w:rPr>
                <w:rFonts w:ascii="Calibri" w:hAnsi="Calibri"/>
              </w:rPr>
            </w:pPr>
            <w:proofErr w:type="spellStart"/>
            <w:r>
              <w:rPr>
                <w:rFonts w:ascii="Calibri" w:hAnsi="Calibri"/>
              </w:rPr>
              <w:t>MedicationIngredient</w:t>
            </w:r>
            <w:proofErr w:type="spellEnd"/>
          </w:p>
        </w:tc>
        <w:tc>
          <w:tcPr>
            <w:tcW w:w="5580" w:type="dxa"/>
            <w:tcBorders>
              <w:top w:val="single" w:sz="2" w:space="0" w:color="auto"/>
              <w:left w:val="single" w:sz="2" w:space="0" w:color="auto"/>
              <w:bottom w:val="single" w:sz="2" w:space="0" w:color="auto"/>
              <w:right w:val="single" w:sz="2" w:space="0" w:color="auto"/>
            </w:tcBorders>
          </w:tcPr>
          <w:p w14:paraId="1287B581" w14:textId="77777777" w:rsidR="00F07C90" w:rsidRDefault="00F07C90" w:rsidP="00792BA1">
            <w:pPr>
              <w:rPr>
                <w:rFonts w:ascii="Calibri" w:hAnsi="Calibri"/>
              </w:rPr>
            </w:pPr>
            <w:r>
              <w:rPr>
                <w:rFonts w:ascii="Calibri" w:hAnsi="Calibri"/>
              </w:rPr>
              <w:t>Generally the ingredient of the constituent (e.g., dopamine) and the quantity such as an additive in a composite IV.</w:t>
            </w:r>
          </w:p>
        </w:tc>
      </w:tr>
      <w:tr w:rsidR="00F07C90" w14:paraId="715A7673" w14:textId="77777777" w:rsidTr="00792BA1">
        <w:tc>
          <w:tcPr>
            <w:tcW w:w="2340" w:type="dxa"/>
            <w:tcBorders>
              <w:top w:val="single" w:sz="2" w:space="0" w:color="auto"/>
              <w:left w:val="single" w:sz="2" w:space="0" w:color="auto"/>
              <w:bottom w:val="single" w:sz="2" w:space="0" w:color="auto"/>
              <w:right w:val="single" w:sz="2" w:space="0" w:color="auto"/>
            </w:tcBorders>
          </w:tcPr>
          <w:p w14:paraId="01F4FF6F" w14:textId="77777777" w:rsidR="00F07C90" w:rsidRDefault="00F07C90" w:rsidP="00792BA1">
            <w:pPr>
              <w:rPr>
                <w:rFonts w:ascii="Calibri" w:hAnsi="Calibri"/>
              </w:rPr>
            </w:pPr>
            <w:proofErr w:type="spellStart"/>
            <w:r>
              <w:rPr>
                <w:rFonts w:ascii="Calibri" w:hAnsi="Calibri"/>
              </w:rPr>
              <w:t>constituentType</w:t>
            </w:r>
            <w:proofErr w:type="spellEnd"/>
          </w:p>
        </w:tc>
        <w:tc>
          <w:tcPr>
            <w:tcW w:w="1620" w:type="dxa"/>
            <w:tcBorders>
              <w:top w:val="single" w:sz="2" w:space="0" w:color="auto"/>
              <w:left w:val="single" w:sz="2" w:space="0" w:color="auto"/>
              <w:bottom w:val="single" w:sz="2" w:space="0" w:color="auto"/>
              <w:right w:val="single" w:sz="2" w:space="0" w:color="auto"/>
            </w:tcBorders>
          </w:tcPr>
          <w:p w14:paraId="2EF7ED6A"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85BB5CD" w14:textId="77777777" w:rsidR="00F07C90" w:rsidRDefault="00F07C90" w:rsidP="00792BA1">
            <w:pPr>
              <w:rPr>
                <w:rFonts w:ascii="Calibri" w:hAnsi="Calibri"/>
              </w:rPr>
            </w:pPr>
            <w:r>
              <w:rPr>
                <w:rFonts w:ascii="Calibri" w:hAnsi="Calibri"/>
              </w:rPr>
              <w:t>Indicates the category of the constituent. For instance, for a composite IV, the constituent may be either a 'diluent' or an 'additive'. For a TPN order, the constituent category may be a nutrient grouping such as 'electrolyte' or 'lipid', etc.</w:t>
            </w:r>
          </w:p>
        </w:tc>
      </w:tr>
      <w:tr w:rsidR="00F07C90" w14:paraId="27887CF6" w14:textId="77777777" w:rsidTr="00792BA1">
        <w:tc>
          <w:tcPr>
            <w:tcW w:w="2340" w:type="dxa"/>
            <w:tcBorders>
              <w:top w:val="single" w:sz="2" w:space="0" w:color="auto"/>
              <w:left w:val="single" w:sz="2" w:space="0" w:color="auto"/>
              <w:bottom w:val="single" w:sz="2" w:space="0" w:color="auto"/>
              <w:right w:val="single" w:sz="2" w:space="0" w:color="auto"/>
            </w:tcBorders>
          </w:tcPr>
          <w:p w14:paraId="367F1915" w14:textId="77777777" w:rsidR="00F07C90" w:rsidRDefault="00F07C90" w:rsidP="00792BA1">
            <w:pPr>
              <w:rPr>
                <w:rFonts w:ascii="Calibri" w:hAnsi="Calibri"/>
              </w:rPr>
            </w:pPr>
            <w:bookmarkStart w:id="212" w:name="BKM_F8F795A7_FA0F_4EBC_9D34_5880A3063E4A"/>
            <w:r>
              <w:rPr>
                <w:rFonts w:ascii="Calibri" w:hAnsi="Calibri"/>
              </w:rPr>
              <w:t>dose</w:t>
            </w:r>
          </w:p>
        </w:tc>
        <w:tc>
          <w:tcPr>
            <w:tcW w:w="1620" w:type="dxa"/>
            <w:tcBorders>
              <w:top w:val="single" w:sz="2" w:space="0" w:color="auto"/>
              <w:left w:val="single" w:sz="2" w:space="0" w:color="auto"/>
              <w:bottom w:val="single" w:sz="2" w:space="0" w:color="auto"/>
              <w:right w:val="single" w:sz="2" w:space="0" w:color="auto"/>
            </w:tcBorders>
          </w:tcPr>
          <w:p w14:paraId="44F2057B" w14:textId="77777777" w:rsidR="00F07C90" w:rsidRDefault="00F07C90" w:rsidP="00792BA1">
            <w:pPr>
              <w:rPr>
                <w:rFonts w:ascii="Calibri" w:hAnsi="Calibri"/>
              </w:rPr>
            </w:pPr>
            <w:r>
              <w:rPr>
                <w:rFonts w:ascii="Calibri" w:hAnsi="Calibri"/>
              </w:rPr>
              <w:t>Dosage</w:t>
            </w:r>
          </w:p>
        </w:tc>
        <w:tc>
          <w:tcPr>
            <w:tcW w:w="5580" w:type="dxa"/>
            <w:tcBorders>
              <w:top w:val="single" w:sz="2" w:space="0" w:color="auto"/>
              <w:left w:val="single" w:sz="2" w:space="0" w:color="auto"/>
              <w:bottom w:val="single" w:sz="2" w:space="0" w:color="auto"/>
              <w:right w:val="single" w:sz="2" w:space="0" w:color="auto"/>
            </w:tcBorders>
          </w:tcPr>
          <w:p w14:paraId="13C92B22" w14:textId="77777777" w:rsidR="00F07C90" w:rsidRDefault="00F07C90" w:rsidP="00792BA1">
            <w:pPr>
              <w:rPr>
                <w:rFonts w:ascii="Calibri" w:hAnsi="Calibri"/>
              </w:rPr>
            </w:pPr>
            <w:r>
              <w:rPr>
                <w:rFonts w:ascii="Calibri" w:hAnsi="Calibri"/>
              </w:rPr>
              <w:t>The dose of the constituent that makes up the whole. E.g., 500 mL 50% Dextrose solution.</w:t>
            </w:r>
          </w:p>
        </w:tc>
        <w:bookmarkEnd w:id="212"/>
      </w:tr>
      <w:bookmarkEnd w:id="211"/>
    </w:tbl>
    <w:p w14:paraId="3A2EB964" w14:textId="77777777" w:rsidR="00F07C90" w:rsidRDefault="00F07C90" w:rsidP="00F07C90">
      <w:pPr>
        <w:rPr>
          <w:rFonts w:ascii="Calibri" w:hAnsi="Calibri"/>
        </w:rPr>
      </w:pPr>
    </w:p>
    <w:p w14:paraId="2D8B0ADE" w14:textId="77777777" w:rsidR="00F07C90" w:rsidRDefault="00F07C90" w:rsidP="00F07C90">
      <w:pPr>
        <w:pStyle w:val="Heading4"/>
        <w:rPr>
          <w:bCs/>
          <w:szCs w:val="24"/>
          <w:u w:color="000000"/>
          <w:lang w:val="en-US"/>
        </w:rPr>
      </w:pPr>
      <w:bookmarkStart w:id="213" w:name="_Toc398046661"/>
      <w:bookmarkStart w:id="214" w:name="BKM_EA5E33AB_E6A3_41BD_A401_C71EFBBD3DC9"/>
      <w:proofErr w:type="spellStart"/>
      <w:r>
        <w:rPr>
          <w:bCs/>
          <w:szCs w:val="24"/>
          <w:u w:color="000000"/>
          <w:lang w:val="en-US"/>
        </w:rPr>
        <w:t>AdministeredDose</w:t>
      </w:r>
      <w:bookmarkEnd w:id="213"/>
      <w:proofErr w:type="spellEnd"/>
    </w:p>
    <w:p w14:paraId="4A2CC2CF" w14:textId="77777777" w:rsidR="00F07C90" w:rsidRDefault="00F07C90" w:rsidP="00F07C90">
      <w:pPr>
        <w:rPr>
          <w:rFonts w:ascii="Calibri" w:hAnsi="Calibri"/>
        </w:rPr>
      </w:pPr>
      <w:r>
        <w:rPr>
          <w:rStyle w:val="FieldLabel"/>
          <w:rFonts w:ascii="Calibri" w:hAnsi="Calibri"/>
          <w:i w:val="0"/>
          <w:iCs w:val="0"/>
          <w:color w:val="000000"/>
        </w:rPr>
        <w:t>How the substance was administered to the patient.</w:t>
      </w:r>
    </w:p>
    <w:p w14:paraId="323A6913" w14:textId="77777777" w:rsidR="00F07C90" w:rsidRDefault="00F07C90" w:rsidP="00F07C90">
      <w:pPr>
        <w:rPr>
          <w:rFonts w:ascii="Calibri" w:hAnsi="Calibri"/>
        </w:rPr>
      </w:pPr>
    </w:p>
    <w:p w14:paraId="05DDCAA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B0BA93E"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8B35C5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3E9D43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C7E0ED4" w14:textId="77777777" w:rsidR="00F07C90" w:rsidRDefault="00F07C90" w:rsidP="00792BA1">
            <w:pPr>
              <w:rPr>
                <w:rFonts w:ascii="Calibri" w:hAnsi="Calibri"/>
                <w:b/>
              </w:rPr>
            </w:pPr>
            <w:r>
              <w:rPr>
                <w:rFonts w:ascii="Calibri" w:hAnsi="Calibri"/>
                <w:b/>
              </w:rPr>
              <w:t>Description</w:t>
            </w:r>
          </w:p>
        </w:tc>
      </w:tr>
      <w:tr w:rsidR="00F07C90" w14:paraId="2824AC4C" w14:textId="77777777" w:rsidTr="00792BA1">
        <w:tc>
          <w:tcPr>
            <w:tcW w:w="2340" w:type="dxa"/>
            <w:tcBorders>
              <w:top w:val="single" w:sz="2" w:space="0" w:color="auto"/>
              <w:left w:val="single" w:sz="2" w:space="0" w:color="auto"/>
              <w:bottom w:val="single" w:sz="2" w:space="0" w:color="auto"/>
              <w:right w:val="single" w:sz="2" w:space="0" w:color="auto"/>
            </w:tcBorders>
          </w:tcPr>
          <w:p w14:paraId="19687B47" w14:textId="77777777" w:rsidR="00F07C90" w:rsidRDefault="00F07C90" w:rsidP="00792BA1">
            <w:pPr>
              <w:rPr>
                <w:rFonts w:ascii="Calibri" w:hAnsi="Calibri"/>
              </w:rPr>
            </w:pPr>
            <w:proofErr w:type="spellStart"/>
            <w:r>
              <w:rPr>
                <w:rFonts w:ascii="Calibri" w:hAnsi="Calibri"/>
              </w:rPr>
              <w:t>attestationType</w:t>
            </w:r>
            <w:proofErr w:type="spellEnd"/>
          </w:p>
        </w:tc>
        <w:tc>
          <w:tcPr>
            <w:tcW w:w="1620" w:type="dxa"/>
            <w:tcBorders>
              <w:top w:val="single" w:sz="2" w:space="0" w:color="auto"/>
              <w:left w:val="single" w:sz="2" w:space="0" w:color="auto"/>
              <w:bottom w:val="single" w:sz="2" w:space="0" w:color="auto"/>
              <w:right w:val="single" w:sz="2" w:space="0" w:color="auto"/>
            </w:tcBorders>
          </w:tcPr>
          <w:p w14:paraId="584E1EC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7FF4C73" w14:textId="77777777" w:rsidR="00F07C90" w:rsidRDefault="00F07C90" w:rsidP="00792BA1">
            <w:pPr>
              <w:rPr>
                <w:rFonts w:ascii="Calibri" w:hAnsi="Calibri"/>
              </w:rPr>
            </w:pPr>
            <w:r>
              <w:rPr>
                <w:rFonts w:ascii="Calibri" w:hAnsi="Calibri"/>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214"/>
    </w:tbl>
    <w:p w14:paraId="21F2B541" w14:textId="77777777" w:rsidR="00F07C90" w:rsidRDefault="00F07C90" w:rsidP="00F07C90">
      <w:pPr>
        <w:rPr>
          <w:rFonts w:ascii="Calibri" w:hAnsi="Calibri"/>
        </w:rPr>
      </w:pPr>
    </w:p>
    <w:p w14:paraId="772049B0" w14:textId="77777777" w:rsidR="00F07C90" w:rsidRDefault="00F07C90" w:rsidP="00F07C90">
      <w:pPr>
        <w:pStyle w:val="Heading4"/>
        <w:rPr>
          <w:bCs/>
          <w:szCs w:val="24"/>
          <w:u w:color="000000"/>
          <w:lang w:val="en-US"/>
        </w:rPr>
      </w:pPr>
      <w:bookmarkStart w:id="215" w:name="_Toc398046662"/>
      <w:bookmarkStart w:id="216" w:name="BKM_DCBE793C_4715_412F_AA9A_05B524FFC3F6"/>
      <w:r>
        <w:rPr>
          <w:bCs/>
          <w:szCs w:val="24"/>
          <w:u w:color="000000"/>
          <w:lang w:val="en-US"/>
        </w:rPr>
        <w:t>Dispense</w:t>
      </w:r>
      <w:bookmarkEnd w:id="215"/>
    </w:p>
    <w:p w14:paraId="2CB7E54B" w14:textId="77777777" w:rsidR="00F07C90" w:rsidRDefault="00F07C90" w:rsidP="00F07C90">
      <w:pPr>
        <w:rPr>
          <w:rFonts w:ascii="Calibri" w:hAnsi="Calibri"/>
        </w:rPr>
      </w:pPr>
      <w:r>
        <w:rPr>
          <w:rStyle w:val="FieldLabel"/>
          <w:rFonts w:ascii="Calibri" w:hAnsi="Calibri"/>
          <w:i w:val="0"/>
          <w:iCs w:val="0"/>
          <w:color w:val="000000"/>
        </w:rPr>
        <w:t>Details of the dispensation of a supply (e.g., medication, device) such as the number of days of supply, and the quantity (to be) dispensed.</w:t>
      </w:r>
    </w:p>
    <w:p w14:paraId="25E42791" w14:textId="77777777" w:rsidR="00F07C90" w:rsidRDefault="00F07C90" w:rsidP="00F07C90">
      <w:pPr>
        <w:rPr>
          <w:rFonts w:ascii="Calibri" w:hAnsi="Calibri"/>
        </w:rPr>
      </w:pPr>
    </w:p>
    <w:p w14:paraId="3CCEBDC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E396BF9"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253DF99"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6B5DC0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9C6E484" w14:textId="77777777" w:rsidR="00F07C90" w:rsidRDefault="00F07C90" w:rsidP="00792BA1">
            <w:pPr>
              <w:rPr>
                <w:rFonts w:ascii="Calibri" w:hAnsi="Calibri"/>
                <w:b/>
              </w:rPr>
            </w:pPr>
            <w:r>
              <w:rPr>
                <w:rFonts w:ascii="Calibri" w:hAnsi="Calibri"/>
                <w:b/>
              </w:rPr>
              <w:t>Description</w:t>
            </w:r>
          </w:p>
        </w:tc>
      </w:tr>
      <w:tr w:rsidR="00F07C90" w14:paraId="6C7A5AFA" w14:textId="77777777" w:rsidTr="00792BA1">
        <w:tc>
          <w:tcPr>
            <w:tcW w:w="2340" w:type="dxa"/>
            <w:tcBorders>
              <w:top w:val="single" w:sz="2" w:space="0" w:color="auto"/>
              <w:left w:val="single" w:sz="2" w:space="0" w:color="auto"/>
              <w:bottom w:val="single" w:sz="2" w:space="0" w:color="auto"/>
              <w:right w:val="single" w:sz="2" w:space="0" w:color="auto"/>
            </w:tcBorders>
          </w:tcPr>
          <w:p w14:paraId="2BF02F5C" w14:textId="77777777" w:rsidR="00F07C90" w:rsidRDefault="00F07C90" w:rsidP="00792BA1">
            <w:pPr>
              <w:rPr>
                <w:rFonts w:ascii="Calibri" w:hAnsi="Calibri"/>
              </w:rPr>
            </w:pPr>
            <w:r>
              <w:rPr>
                <w:rFonts w:ascii="Calibri" w:hAnsi="Calibri"/>
              </w:rPr>
              <w:t>amount</w:t>
            </w:r>
          </w:p>
        </w:tc>
        <w:tc>
          <w:tcPr>
            <w:tcW w:w="1620" w:type="dxa"/>
            <w:tcBorders>
              <w:top w:val="single" w:sz="2" w:space="0" w:color="auto"/>
              <w:left w:val="single" w:sz="2" w:space="0" w:color="auto"/>
              <w:bottom w:val="single" w:sz="2" w:space="0" w:color="auto"/>
              <w:right w:val="single" w:sz="2" w:space="0" w:color="auto"/>
            </w:tcBorders>
          </w:tcPr>
          <w:p w14:paraId="3855B8A9"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4B99F5DF" w14:textId="77777777" w:rsidR="00F07C90" w:rsidRDefault="00F07C90" w:rsidP="00792BA1">
            <w:pPr>
              <w:rPr>
                <w:rFonts w:ascii="Calibri" w:hAnsi="Calibri"/>
              </w:rPr>
            </w:pPr>
            <w:r>
              <w:rPr>
                <w:rFonts w:ascii="Calibri" w:hAnsi="Calibri"/>
              </w:rPr>
              <w:t>The number of units of the supply to be or that are actually dispensed. e.g., 30 tablets.</w:t>
            </w:r>
          </w:p>
        </w:tc>
      </w:tr>
      <w:tr w:rsidR="00F07C90" w14:paraId="47AF49BB" w14:textId="77777777" w:rsidTr="00792BA1">
        <w:tc>
          <w:tcPr>
            <w:tcW w:w="2340" w:type="dxa"/>
            <w:tcBorders>
              <w:top w:val="single" w:sz="2" w:space="0" w:color="auto"/>
              <w:left w:val="single" w:sz="2" w:space="0" w:color="auto"/>
              <w:bottom w:val="single" w:sz="2" w:space="0" w:color="auto"/>
              <w:right w:val="single" w:sz="2" w:space="0" w:color="auto"/>
            </w:tcBorders>
          </w:tcPr>
          <w:p w14:paraId="2D012966" w14:textId="77777777" w:rsidR="00F07C90" w:rsidRDefault="00F07C90" w:rsidP="00792BA1">
            <w:pPr>
              <w:rPr>
                <w:rFonts w:ascii="Calibri" w:hAnsi="Calibri"/>
              </w:rPr>
            </w:pPr>
            <w:bookmarkStart w:id="217" w:name="BKM_8265C08F_BDF1_42C2_A242_B1A0687F6F83"/>
            <w:proofErr w:type="spellStart"/>
            <w:r>
              <w:rPr>
                <w:rFonts w:ascii="Calibri" w:hAnsi="Calibri"/>
              </w:rPr>
              <w:t>expectedSupplyDuration</w:t>
            </w:r>
            <w:proofErr w:type="spellEnd"/>
          </w:p>
        </w:tc>
        <w:tc>
          <w:tcPr>
            <w:tcW w:w="1620" w:type="dxa"/>
            <w:tcBorders>
              <w:top w:val="single" w:sz="2" w:space="0" w:color="auto"/>
              <w:left w:val="single" w:sz="2" w:space="0" w:color="auto"/>
              <w:bottom w:val="single" w:sz="2" w:space="0" w:color="auto"/>
              <w:right w:val="single" w:sz="2" w:space="0" w:color="auto"/>
            </w:tcBorders>
          </w:tcPr>
          <w:p w14:paraId="209DFC35"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67E14209" w14:textId="77777777" w:rsidR="00F07C90" w:rsidRDefault="00F07C90" w:rsidP="00792BA1">
            <w:pPr>
              <w:rPr>
                <w:rFonts w:ascii="Calibri" w:hAnsi="Calibri"/>
              </w:rPr>
            </w:pPr>
            <w:r>
              <w:rPr>
                <w:rFonts w:ascii="Calibri" w:hAnsi="Calibri"/>
              </w:rPr>
              <w:t>The number of times the supply may be dispensed. For example, the number of times the prescribed quantity is to be supplied, including the initial standard fill.</w:t>
            </w:r>
          </w:p>
        </w:tc>
        <w:bookmarkEnd w:id="217"/>
      </w:tr>
      <w:tr w:rsidR="00F07C90" w14:paraId="56FFC583" w14:textId="77777777" w:rsidTr="00792BA1">
        <w:tc>
          <w:tcPr>
            <w:tcW w:w="2340" w:type="dxa"/>
            <w:tcBorders>
              <w:top w:val="single" w:sz="2" w:space="0" w:color="auto"/>
              <w:left w:val="single" w:sz="2" w:space="0" w:color="auto"/>
              <w:bottom w:val="single" w:sz="2" w:space="0" w:color="auto"/>
              <w:right w:val="single" w:sz="2" w:space="0" w:color="auto"/>
            </w:tcBorders>
          </w:tcPr>
          <w:p w14:paraId="2AAC6B71" w14:textId="77777777" w:rsidR="00F07C90" w:rsidRDefault="00F07C90" w:rsidP="00792BA1">
            <w:pPr>
              <w:rPr>
                <w:rFonts w:ascii="Calibri" w:hAnsi="Calibri"/>
              </w:rPr>
            </w:pPr>
            <w:bookmarkStart w:id="218" w:name="BKM_270E2EC8_1F37_4E1D_BF16_906B0FAFB16B"/>
            <w:proofErr w:type="spellStart"/>
            <w:r>
              <w:rPr>
                <w:rFonts w:ascii="Calibri" w:hAnsi="Calibri"/>
              </w:rPr>
              <w:t>numberOfRepeatsAllowed</w:t>
            </w:r>
            <w:proofErr w:type="spellEnd"/>
          </w:p>
        </w:tc>
        <w:tc>
          <w:tcPr>
            <w:tcW w:w="1620" w:type="dxa"/>
            <w:tcBorders>
              <w:top w:val="single" w:sz="2" w:space="0" w:color="auto"/>
              <w:left w:val="single" w:sz="2" w:space="0" w:color="auto"/>
              <w:bottom w:val="single" w:sz="2" w:space="0" w:color="auto"/>
              <w:right w:val="single" w:sz="2" w:space="0" w:color="auto"/>
            </w:tcBorders>
          </w:tcPr>
          <w:p w14:paraId="33A2A618"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1CAAA9C" w14:textId="77777777" w:rsidR="00F07C90" w:rsidRDefault="00F07C90" w:rsidP="00792BA1">
            <w:pPr>
              <w:rPr>
                <w:rFonts w:ascii="Calibri" w:hAnsi="Calibri"/>
              </w:rPr>
            </w:pPr>
            <w:r>
              <w:rPr>
                <w:rFonts w:ascii="Calibri" w:hAnsi="Calibri"/>
              </w:rPr>
              <w:t>The number of times the supply may be dispensed. For example, the number of times the prescribed quantity is to be supplied, including the initial standard fill.</w:t>
            </w:r>
          </w:p>
        </w:tc>
        <w:bookmarkEnd w:id="218"/>
      </w:tr>
      <w:tr w:rsidR="00F07C90" w14:paraId="7D11A63C" w14:textId="77777777" w:rsidTr="00792BA1">
        <w:tc>
          <w:tcPr>
            <w:tcW w:w="2340" w:type="dxa"/>
            <w:tcBorders>
              <w:top w:val="single" w:sz="2" w:space="0" w:color="auto"/>
              <w:left w:val="single" w:sz="2" w:space="0" w:color="auto"/>
              <w:bottom w:val="single" w:sz="2" w:space="0" w:color="auto"/>
              <w:right w:val="single" w:sz="2" w:space="0" w:color="auto"/>
            </w:tcBorders>
          </w:tcPr>
          <w:p w14:paraId="2D491E31" w14:textId="77777777" w:rsidR="00F07C90" w:rsidRDefault="00F07C90" w:rsidP="00792BA1">
            <w:pPr>
              <w:rPr>
                <w:rFonts w:ascii="Calibri" w:hAnsi="Calibri"/>
              </w:rPr>
            </w:pPr>
            <w:bookmarkStart w:id="219" w:name="BKM_75283816_548E_4DC6_A563_ACA93CE4E2B9"/>
            <w:proofErr w:type="spellStart"/>
            <w:r>
              <w:rPr>
                <w:rFonts w:ascii="Calibri" w:hAnsi="Calibri"/>
              </w:rPr>
              <w:t>substitutionReason</w:t>
            </w:r>
            <w:proofErr w:type="spellEnd"/>
          </w:p>
        </w:tc>
        <w:tc>
          <w:tcPr>
            <w:tcW w:w="1620" w:type="dxa"/>
            <w:tcBorders>
              <w:top w:val="single" w:sz="2" w:space="0" w:color="auto"/>
              <w:left w:val="single" w:sz="2" w:space="0" w:color="auto"/>
              <w:bottom w:val="single" w:sz="2" w:space="0" w:color="auto"/>
              <w:right w:val="single" w:sz="2" w:space="0" w:color="auto"/>
            </w:tcBorders>
          </w:tcPr>
          <w:p w14:paraId="691801F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91105A0" w14:textId="77777777" w:rsidR="00F07C90" w:rsidRDefault="00F07C90" w:rsidP="00792BA1">
            <w:pPr>
              <w:rPr>
                <w:rFonts w:ascii="Calibri" w:hAnsi="Calibri"/>
              </w:rPr>
            </w:pPr>
            <w:r>
              <w:rPr>
                <w:rFonts w:ascii="Calibri" w:hAnsi="Calibri"/>
              </w:rPr>
              <w:t>The reason for the substitution of (or lack of substitution) from what was prescribed.</w:t>
            </w:r>
          </w:p>
        </w:tc>
        <w:bookmarkEnd w:id="219"/>
      </w:tr>
      <w:tr w:rsidR="00F07C90" w14:paraId="76701483" w14:textId="77777777" w:rsidTr="00792BA1">
        <w:tc>
          <w:tcPr>
            <w:tcW w:w="2340" w:type="dxa"/>
            <w:tcBorders>
              <w:top w:val="single" w:sz="2" w:space="0" w:color="auto"/>
              <w:left w:val="single" w:sz="2" w:space="0" w:color="auto"/>
              <w:bottom w:val="single" w:sz="2" w:space="0" w:color="auto"/>
              <w:right w:val="single" w:sz="2" w:space="0" w:color="auto"/>
            </w:tcBorders>
          </w:tcPr>
          <w:p w14:paraId="29234735" w14:textId="77777777" w:rsidR="00F07C90" w:rsidRDefault="00F07C90" w:rsidP="00792BA1">
            <w:pPr>
              <w:rPr>
                <w:rFonts w:ascii="Calibri" w:hAnsi="Calibri"/>
              </w:rPr>
            </w:pPr>
            <w:bookmarkStart w:id="220" w:name="BKM_B6C9040E_8750_40AD_8D75_076B93B7F092"/>
            <w:proofErr w:type="spellStart"/>
            <w:r>
              <w:rPr>
                <w:rFonts w:ascii="Calibri" w:hAnsi="Calibri"/>
              </w:rPr>
              <w:t>substitutionType</w:t>
            </w:r>
            <w:proofErr w:type="spellEnd"/>
          </w:p>
        </w:tc>
        <w:tc>
          <w:tcPr>
            <w:tcW w:w="1620" w:type="dxa"/>
            <w:tcBorders>
              <w:top w:val="single" w:sz="2" w:space="0" w:color="auto"/>
              <w:left w:val="single" w:sz="2" w:space="0" w:color="auto"/>
              <w:bottom w:val="single" w:sz="2" w:space="0" w:color="auto"/>
              <w:right w:val="single" w:sz="2" w:space="0" w:color="auto"/>
            </w:tcBorders>
          </w:tcPr>
          <w:p w14:paraId="496F760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40F9FBE" w14:textId="77777777" w:rsidR="00F07C90" w:rsidRDefault="00F07C90" w:rsidP="00792BA1">
            <w:pPr>
              <w:rPr>
                <w:rFonts w:ascii="Calibri" w:hAnsi="Calibri"/>
              </w:rPr>
            </w:pPr>
            <w:r>
              <w:rPr>
                <w:rFonts w:ascii="Calibri" w:hAnsi="Calibri"/>
              </w:rPr>
              <w:t>A code signifying whether a different item was dispensed from what was prescribed.</w:t>
            </w:r>
          </w:p>
        </w:tc>
        <w:bookmarkEnd w:id="220"/>
      </w:tr>
      <w:tr w:rsidR="00F07C90" w14:paraId="5572EEA1" w14:textId="77777777" w:rsidTr="00792BA1">
        <w:tc>
          <w:tcPr>
            <w:tcW w:w="2340" w:type="dxa"/>
            <w:tcBorders>
              <w:top w:val="single" w:sz="2" w:space="0" w:color="auto"/>
              <w:left w:val="single" w:sz="2" w:space="0" w:color="auto"/>
              <w:bottom w:val="single" w:sz="2" w:space="0" w:color="auto"/>
              <w:right w:val="single" w:sz="2" w:space="0" w:color="auto"/>
            </w:tcBorders>
          </w:tcPr>
          <w:p w14:paraId="44CFD349" w14:textId="77777777" w:rsidR="00F07C90" w:rsidRDefault="00F07C90" w:rsidP="00792BA1">
            <w:pPr>
              <w:rPr>
                <w:rFonts w:ascii="Calibri" w:hAnsi="Calibri"/>
              </w:rPr>
            </w:pPr>
            <w:bookmarkStart w:id="221" w:name="BKM_32781710_42EA_4358_A939_FF53F90920C6"/>
            <w:proofErr w:type="spellStart"/>
            <w:r>
              <w:rPr>
                <w:rFonts w:ascii="Calibri" w:hAnsi="Calibri"/>
              </w:rPr>
              <w:t>validityPeriod</w:t>
            </w:r>
            <w:proofErr w:type="spellEnd"/>
          </w:p>
        </w:tc>
        <w:tc>
          <w:tcPr>
            <w:tcW w:w="1620" w:type="dxa"/>
            <w:tcBorders>
              <w:top w:val="single" w:sz="2" w:space="0" w:color="auto"/>
              <w:left w:val="single" w:sz="2" w:space="0" w:color="auto"/>
              <w:bottom w:val="single" w:sz="2" w:space="0" w:color="auto"/>
              <w:right w:val="single" w:sz="2" w:space="0" w:color="auto"/>
            </w:tcBorders>
          </w:tcPr>
          <w:p w14:paraId="73E96E5C"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5D3BAD44" w14:textId="77777777" w:rsidR="00F07C90" w:rsidRDefault="00F07C90" w:rsidP="00792BA1">
            <w:pPr>
              <w:rPr>
                <w:rFonts w:ascii="Calibri" w:hAnsi="Calibri"/>
              </w:rPr>
            </w:pPr>
            <w:r>
              <w:rPr>
                <w:rFonts w:ascii="Calibri" w:hAnsi="Calibri"/>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bookmarkEnd w:id="221"/>
      </w:tr>
      <w:bookmarkEnd w:id="216"/>
    </w:tbl>
    <w:p w14:paraId="35398A07" w14:textId="77777777" w:rsidR="00F07C90" w:rsidRDefault="00F07C90" w:rsidP="00F07C90">
      <w:pPr>
        <w:rPr>
          <w:rFonts w:ascii="Calibri" w:hAnsi="Calibri"/>
        </w:rPr>
      </w:pPr>
    </w:p>
    <w:p w14:paraId="7B710BD3" w14:textId="77777777" w:rsidR="00F07C90" w:rsidRDefault="00F07C90" w:rsidP="00F07C90">
      <w:pPr>
        <w:pStyle w:val="Heading4"/>
        <w:rPr>
          <w:bCs/>
          <w:szCs w:val="24"/>
          <w:u w:color="000000"/>
          <w:lang w:val="en-US"/>
        </w:rPr>
      </w:pPr>
      <w:bookmarkStart w:id="222" w:name="_Toc398046663"/>
      <w:bookmarkStart w:id="223" w:name="BKM_56FCC1D0_3557_452B_B2D0_9D5A43F5020A"/>
      <w:r>
        <w:rPr>
          <w:bCs/>
          <w:szCs w:val="24"/>
          <w:u w:color="000000"/>
          <w:lang w:val="en-US"/>
        </w:rPr>
        <w:t>Dosage</w:t>
      </w:r>
      <w:bookmarkEnd w:id="222"/>
    </w:p>
    <w:p w14:paraId="3ADFA353" w14:textId="77777777" w:rsidR="00F07C90" w:rsidRDefault="00F07C90" w:rsidP="00F07C90">
      <w:pPr>
        <w:rPr>
          <w:rFonts w:ascii="Calibri" w:hAnsi="Calibri"/>
        </w:rPr>
      </w:pPr>
      <w:r>
        <w:rPr>
          <w:rStyle w:val="FieldLabel"/>
          <w:rFonts w:ascii="Calibri" w:hAnsi="Calibri"/>
          <w:i w:val="0"/>
          <w:iCs w:val="0"/>
          <w:color w:val="000000"/>
        </w:rPr>
        <w:t>Details, such as quantity, rate, route, schedule of administering a substance, e.g., medication, immunization, or enteral nutrition.</w:t>
      </w:r>
    </w:p>
    <w:p w14:paraId="308982CA" w14:textId="77777777" w:rsidR="00F07C90" w:rsidRDefault="00F07C90" w:rsidP="00F07C90">
      <w:pPr>
        <w:rPr>
          <w:rFonts w:ascii="Calibri" w:hAnsi="Calibri"/>
        </w:rPr>
      </w:pPr>
    </w:p>
    <w:p w14:paraId="266B5ED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B9D3C4B"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02247A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E24B56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5100ED" w14:textId="77777777" w:rsidR="00F07C90" w:rsidRDefault="00F07C90" w:rsidP="00792BA1">
            <w:pPr>
              <w:rPr>
                <w:rFonts w:ascii="Calibri" w:hAnsi="Calibri"/>
                <w:b/>
              </w:rPr>
            </w:pPr>
            <w:r>
              <w:rPr>
                <w:rFonts w:ascii="Calibri" w:hAnsi="Calibri"/>
                <w:b/>
              </w:rPr>
              <w:t>Description</w:t>
            </w:r>
          </w:p>
        </w:tc>
      </w:tr>
      <w:tr w:rsidR="00F07C90" w14:paraId="327FD2F5" w14:textId="77777777" w:rsidTr="00792BA1">
        <w:tc>
          <w:tcPr>
            <w:tcW w:w="2340" w:type="dxa"/>
            <w:tcBorders>
              <w:top w:val="single" w:sz="2" w:space="0" w:color="auto"/>
              <w:left w:val="single" w:sz="2" w:space="0" w:color="auto"/>
              <w:bottom w:val="single" w:sz="2" w:space="0" w:color="auto"/>
              <w:right w:val="single" w:sz="2" w:space="0" w:color="auto"/>
            </w:tcBorders>
          </w:tcPr>
          <w:p w14:paraId="1A1EEBEE" w14:textId="77777777" w:rsidR="00F07C90" w:rsidRDefault="00F07C90" w:rsidP="00792BA1">
            <w:pPr>
              <w:rPr>
                <w:rFonts w:ascii="Calibri" w:hAnsi="Calibri"/>
              </w:rPr>
            </w:pPr>
            <w:proofErr w:type="spellStart"/>
            <w:r>
              <w:rPr>
                <w:rFonts w:ascii="Calibri" w:hAnsi="Calibri"/>
              </w:rPr>
              <w:t>administrationFrequency</w:t>
            </w:r>
            <w:proofErr w:type="spellEnd"/>
          </w:p>
        </w:tc>
        <w:tc>
          <w:tcPr>
            <w:tcW w:w="1620" w:type="dxa"/>
            <w:tcBorders>
              <w:top w:val="single" w:sz="2" w:space="0" w:color="auto"/>
              <w:left w:val="single" w:sz="2" w:space="0" w:color="auto"/>
              <w:bottom w:val="single" w:sz="2" w:space="0" w:color="auto"/>
              <w:right w:val="single" w:sz="2" w:space="0" w:color="auto"/>
            </w:tcBorders>
          </w:tcPr>
          <w:p w14:paraId="2F4DC568"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559AE63F" w14:textId="77777777" w:rsidR="00F07C90" w:rsidRDefault="00F07C90" w:rsidP="00792BA1">
            <w:pPr>
              <w:rPr>
                <w:rFonts w:ascii="Calibri" w:hAnsi="Calibri"/>
              </w:rPr>
            </w:pPr>
            <w:r>
              <w:rPr>
                <w:rFonts w:ascii="Calibri" w:hAnsi="Calibri"/>
              </w:rPr>
              <w:t>The frequency pattern for administration of doses. e.g., three times per day after meals.</w:t>
            </w:r>
          </w:p>
        </w:tc>
      </w:tr>
      <w:tr w:rsidR="00F07C90" w14:paraId="30C64D23" w14:textId="77777777" w:rsidTr="00792BA1">
        <w:tc>
          <w:tcPr>
            <w:tcW w:w="2340" w:type="dxa"/>
            <w:tcBorders>
              <w:top w:val="single" w:sz="2" w:space="0" w:color="auto"/>
              <w:left w:val="single" w:sz="2" w:space="0" w:color="auto"/>
              <w:bottom w:val="single" w:sz="2" w:space="0" w:color="auto"/>
              <w:right w:val="single" w:sz="2" w:space="0" w:color="auto"/>
            </w:tcBorders>
          </w:tcPr>
          <w:p w14:paraId="6CCCD333" w14:textId="77777777" w:rsidR="00F07C90" w:rsidRDefault="00F07C90" w:rsidP="00792BA1">
            <w:pPr>
              <w:rPr>
                <w:rFonts w:ascii="Calibri" w:hAnsi="Calibri"/>
              </w:rPr>
            </w:pPr>
            <w:bookmarkStart w:id="224" w:name="BKM_64763639_A6D9_4565_856F_0D3EECC8E3CA"/>
            <w:proofErr w:type="spellStart"/>
            <w:r>
              <w:rPr>
                <w:rFonts w:ascii="Calibri" w:hAnsi="Calibri"/>
              </w:rPr>
              <w:t>approachBodySite</w:t>
            </w:r>
            <w:proofErr w:type="spellEnd"/>
          </w:p>
        </w:tc>
        <w:tc>
          <w:tcPr>
            <w:tcW w:w="1620" w:type="dxa"/>
            <w:tcBorders>
              <w:top w:val="single" w:sz="2" w:space="0" w:color="auto"/>
              <w:left w:val="single" w:sz="2" w:space="0" w:color="auto"/>
              <w:bottom w:val="single" w:sz="2" w:space="0" w:color="auto"/>
              <w:right w:val="single" w:sz="2" w:space="0" w:color="auto"/>
            </w:tcBorders>
          </w:tcPr>
          <w:p w14:paraId="08CF2F56"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0F57A7A0" w14:textId="77777777" w:rsidR="00F07C90" w:rsidRDefault="00F07C90" w:rsidP="00792BA1">
            <w:pPr>
              <w:rPr>
                <w:rFonts w:ascii="Calibri" w:hAnsi="Calibri"/>
              </w:rPr>
            </w:pPr>
            <w:r>
              <w:rPr>
                <w:rFonts w:ascii="Calibri" w:hAnsi="Calibri"/>
              </w:rPr>
              <w:t>The body site used for gaining access to the target body site for the purpose of the substance administration. This is the anatomic site where the substance first enters the body, e.g., left subclavian vein.</w:t>
            </w:r>
          </w:p>
        </w:tc>
        <w:bookmarkEnd w:id="224"/>
      </w:tr>
      <w:tr w:rsidR="00F07C90" w14:paraId="1A07E2F8" w14:textId="77777777" w:rsidTr="00792BA1">
        <w:tc>
          <w:tcPr>
            <w:tcW w:w="2340" w:type="dxa"/>
            <w:tcBorders>
              <w:top w:val="single" w:sz="2" w:space="0" w:color="auto"/>
              <w:left w:val="single" w:sz="2" w:space="0" w:color="auto"/>
              <w:bottom w:val="single" w:sz="2" w:space="0" w:color="auto"/>
              <w:right w:val="single" w:sz="2" w:space="0" w:color="auto"/>
            </w:tcBorders>
          </w:tcPr>
          <w:p w14:paraId="428A1167" w14:textId="77777777" w:rsidR="00F07C90" w:rsidRDefault="00F07C90" w:rsidP="00792BA1">
            <w:pPr>
              <w:rPr>
                <w:rFonts w:ascii="Calibri" w:hAnsi="Calibri"/>
              </w:rPr>
            </w:pPr>
            <w:bookmarkStart w:id="225" w:name="BKM_08A3DC12_272F_4896_BE72_C91707757069"/>
            <w:proofErr w:type="spellStart"/>
            <w:r>
              <w:rPr>
                <w:rFonts w:ascii="Calibri" w:hAnsi="Calibri"/>
              </w:rPr>
              <w:t>doseQuantity</w:t>
            </w:r>
            <w:proofErr w:type="spellEnd"/>
          </w:p>
        </w:tc>
        <w:tc>
          <w:tcPr>
            <w:tcW w:w="1620" w:type="dxa"/>
            <w:tcBorders>
              <w:top w:val="single" w:sz="2" w:space="0" w:color="auto"/>
              <w:left w:val="single" w:sz="2" w:space="0" w:color="auto"/>
              <w:bottom w:val="single" w:sz="2" w:space="0" w:color="auto"/>
              <w:right w:val="single" w:sz="2" w:space="0" w:color="auto"/>
            </w:tcBorders>
          </w:tcPr>
          <w:p w14:paraId="45CA8684"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5975797" w14:textId="77777777" w:rsidR="00F07C90" w:rsidRDefault="00F07C90" w:rsidP="00792BA1">
            <w:pPr>
              <w:rPr>
                <w:rFonts w:ascii="Calibri" w:hAnsi="Calibri"/>
              </w:rPr>
            </w:pPr>
            <w:r>
              <w:rPr>
                <w:rFonts w:ascii="Calibri" w:hAnsi="Calibri"/>
              </w:rPr>
              <w:t>The amount of the substance given at one administration event. e.g., 500 mg, 1 tablet, 1 teaspoon.</w:t>
            </w:r>
          </w:p>
        </w:tc>
        <w:bookmarkEnd w:id="225"/>
      </w:tr>
      <w:tr w:rsidR="00F07C90" w14:paraId="598F1635" w14:textId="77777777" w:rsidTr="00792BA1">
        <w:tc>
          <w:tcPr>
            <w:tcW w:w="2340" w:type="dxa"/>
            <w:tcBorders>
              <w:top w:val="single" w:sz="2" w:space="0" w:color="auto"/>
              <w:left w:val="single" w:sz="2" w:space="0" w:color="auto"/>
              <w:bottom w:val="single" w:sz="2" w:space="0" w:color="auto"/>
              <w:right w:val="single" w:sz="2" w:space="0" w:color="auto"/>
            </w:tcBorders>
          </w:tcPr>
          <w:p w14:paraId="3B9B16E4" w14:textId="77777777" w:rsidR="00F07C90" w:rsidRDefault="00F07C90" w:rsidP="00792BA1">
            <w:pPr>
              <w:rPr>
                <w:rFonts w:ascii="Calibri" w:hAnsi="Calibri"/>
              </w:rPr>
            </w:pPr>
            <w:bookmarkStart w:id="226" w:name="BKM_9921D3D5_3F4C_4111_AA9F_BD45A528D5A9"/>
            <w:proofErr w:type="spellStart"/>
            <w:r>
              <w:rPr>
                <w:rFonts w:ascii="Calibri" w:hAnsi="Calibri"/>
              </w:rPr>
              <w:t>doseType</w:t>
            </w:r>
            <w:proofErr w:type="spellEnd"/>
          </w:p>
        </w:tc>
        <w:tc>
          <w:tcPr>
            <w:tcW w:w="1620" w:type="dxa"/>
            <w:tcBorders>
              <w:top w:val="single" w:sz="2" w:space="0" w:color="auto"/>
              <w:left w:val="single" w:sz="2" w:space="0" w:color="auto"/>
              <w:bottom w:val="single" w:sz="2" w:space="0" w:color="auto"/>
              <w:right w:val="single" w:sz="2" w:space="0" w:color="auto"/>
            </w:tcBorders>
          </w:tcPr>
          <w:p w14:paraId="47C9F7A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A2E9ECE" w14:textId="77777777" w:rsidR="00F07C90" w:rsidRDefault="00F07C90" w:rsidP="00792BA1">
            <w:pPr>
              <w:rPr>
                <w:rFonts w:ascii="Calibri" w:hAnsi="Calibri"/>
              </w:rPr>
            </w:pPr>
            <w:r>
              <w:rPr>
                <w:rFonts w:ascii="Calibri" w:hAnsi="Calibri"/>
              </w:rPr>
              <w:t>The type of dose, e.g., initial, maintenance, loading.</w:t>
            </w:r>
          </w:p>
        </w:tc>
        <w:bookmarkEnd w:id="226"/>
      </w:tr>
      <w:tr w:rsidR="00F07C90" w14:paraId="4AA4E43D" w14:textId="77777777" w:rsidTr="00792BA1">
        <w:tc>
          <w:tcPr>
            <w:tcW w:w="2340" w:type="dxa"/>
            <w:tcBorders>
              <w:top w:val="single" w:sz="2" w:space="0" w:color="auto"/>
              <w:left w:val="single" w:sz="2" w:space="0" w:color="auto"/>
              <w:bottom w:val="single" w:sz="2" w:space="0" w:color="auto"/>
              <w:right w:val="single" w:sz="2" w:space="0" w:color="auto"/>
            </w:tcBorders>
          </w:tcPr>
          <w:p w14:paraId="6153D322" w14:textId="77777777" w:rsidR="00F07C90" w:rsidRDefault="00F07C90" w:rsidP="00792BA1">
            <w:pPr>
              <w:rPr>
                <w:rFonts w:ascii="Calibri" w:hAnsi="Calibri"/>
              </w:rPr>
            </w:pPr>
            <w:bookmarkStart w:id="227" w:name="BKM_94225391_DF85_4749_8BC6_A7C3168250BD"/>
            <w:proofErr w:type="spellStart"/>
            <w:r>
              <w:rPr>
                <w:rFonts w:ascii="Calibri" w:hAnsi="Calibri"/>
              </w:rPr>
              <w:t>infuseOver</w:t>
            </w:r>
            <w:proofErr w:type="spellEnd"/>
          </w:p>
        </w:tc>
        <w:tc>
          <w:tcPr>
            <w:tcW w:w="1620" w:type="dxa"/>
            <w:tcBorders>
              <w:top w:val="single" w:sz="2" w:space="0" w:color="auto"/>
              <w:left w:val="single" w:sz="2" w:space="0" w:color="auto"/>
              <w:bottom w:val="single" w:sz="2" w:space="0" w:color="auto"/>
              <w:right w:val="single" w:sz="2" w:space="0" w:color="auto"/>
            </w:tcBorders>
          </w:tcPr>
          <w:p w14:paraId="67D79E0F"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55D79611" w14:textId="77777777" w:rsidR="00F07C90" w:rsidRDefault="00F07C90" w:rsidP="00792BA1">
            <w:pPr>
              <w:rPr>
                <w:rFonts w:ascii="Calibri" w:hAnsi="Calibri"/>
              </w:rPr>
            </w:pPr>
            <w:r>
              <w:rPr>
                <w:rFonts w:ascii="Calibri" w:hAnsi="Calibri"/>
              </w:rPr>
              <w:t>Represents the actual time the medication is infused, for each infusion.</w:t>
            </w:r>
          </w:p>
        </w:tc>
        <w:bookmarkEnd w:id="227"/>
      </w:tr>
      <w:tr w:rsidR="00F07C90" w14:paraId="5F129812" w14:textId="77777777" w:rsidTr="00792BA1">
        <w:tc>
          <w:tcPr>
            <w:tcW w:w="2340" w:type="dxa"/>
            <w:tcBorders>
              <w:top w:val="single" w:sz="2" w:space="0" w:color="auto"/>
              <w:left w:val="single" w:sz="2" w:space="0" w:color="auto"/>
              <w:bottom w:val="single" w:sz="2" w:space="0" w:color="auto"/>
              <w:right w:val="single" w:sz="2" w:space="0" w:color="auto"/>
            </w:tcBorders>
          </w:tcPr>
          <w:p w14:paraId="32D4DEBD" w14:textId="77777777" w:rsidR="00F07C90" w:rsidRDefault="00F07C90" w:rsidP="00792BA1">
            <w:pPr>
              <w:rPr>
                <w:rFonts w:ascii="Calibri" w:hAnsi="Calibri"/>
              </w:rPr>
            </w:pPr>
            <w:bookmarkStart w:id="228" w:name="BKM_4646E5A0_F18D_482F_A0DF_AF557AC733F3"/>
            <w:r>
              <w:rPr>
                <w:rFonts w:ascii="Calibri" w:hAnsi="Calibri"/>
              </w:rPr>
              <w:t>method</w:t>
            </w:r>
          </w:p>
        </w:tc>
        <w:tc>
          <w:tcPr>
            <w:tcW w:w="1620" w:type="dxa"/>
            <w:tcBorders>
              <w:top w:val="single" w:sz="2" w:space="0" w:color="auto"/>
              <w:left w:val="single" w:sz="2" w:space="0" w:color="auto"/>
              <w:bottom w:val="single" w:sz="2" w:space="0" w:color="auto"/>
              <w:right w:val="single" w:sz="2" w:space="0" w:color="auto"/>
            </w:tcBorders>
          </w:tcPr>
          <w:p w14:paraId="2B71C5B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6B9C049" w14:textId="77777777" w:rsidR="00F07C90" w:rsidRDefault="00F07C90" w:rsidP="00792BA1">
            <w:pPr>
              <w:rPr>
                <w:rFonts w:ascii="Calibri" w:hAnsi="Calibri"/>
              </w:rPr>
            </w:pPr>
            <w:r>
              <w:rPr>
                <w:rFonts w:ascii="Calibri" w:hAnsi="Calibri"/>
              </w:rPr>
              <w:t>A coded value indicating the method by which the substance is introduced into or onto the body. Most commonly used for injections, e.g., Slow Push; Deep IV.</w:t>
            </w:r>
          </w:p>
        </w:tc>
        <w:bookmarkEnd w:id="228"/>
      </w:tr>
      <w:tr w:rsidR="00F07C90" w14:paraId="0A9C3C56" w14:textId="77777777" w:rsidTr="00792BA1">
        <w:tc>
          <w:tcPr>
            <w:tcW w:w="2340" w:type="dxa"/>
            <w:tcBorders>
              <w:top w:val="single" w:sz="2" w:space="0" w:color="auto"/>
              <w:left w:val="single" w:sz="2" w:space="0" w:color="auto"/>
              <w:bottom w:val="single" w:sz="2" w:space="0" w:color="auto"/>
              <w:right w:val="single" w:sz="2" w:space="0" w:color="auto"/>
            </w:tcBorders>
          </w:tcPr>
          <w:p w14:paraId="6760C56D" w14:textId="77777777" w:rsidR="00F07C90" w:rsidRDefault="00F07C90" w:rsidP="00792BA1">
            <w:pPr>
              <w:rPr>
                <w:rFonts w:ascii="Calibri" w:hAnsi="Calibri"/>
              </w:rPr>
            </w:pPr>
            <w:bookmarkStart w:id="229" w:name="BKM_2EEC98A3_E012_4915_B883_E487BBF28EB8"/>
            <w:r>
              <w:rPr>
                <w:rFonts w:ascii="Calibri" w:hAnsi="Calibri"/>
              </w:rPr>
              <w:t>rate</w:t>
            </w:r>
          </w:p>
        </w:tc>
        <w:tc>
          <w:tcPr>
            <w:tcW w:w="1620" w:type="dxa"/>
            <w:tcBorders>
              <w:top w:val="single" w:sz="2" w:space="0" w:color="auto"/>
              <w:left w:val="single" w:sz="2" w:space="0" w:color="auto"/>
              <w:bottom w:val="single" w:sz="2" w:space="0" w:color="auto"/>
              <w:right w:val="single" w:sz="2" w:space="0" w:color="auto"/>
            </w:tcBorders>
          </w:tcPr>
          <w:p w14:paraId="0682CD1A"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3032480" w14:textId="77777777" w:rsidR="00F07C90" w:rsidRDefault="00F07C90" w:rsidP="00792BA1">
            <w:pPr>
              <w:rPr>
                <w:rFonts w:ascii="Calibri" w:hAnsi="Calibri"/>
              </w:rPr>
            </w:pPr>
            <w:r>
              <w:rPr>
                <w:rFonts w:ascii="Calibri" w:hAnsi="Calibri"/>
              </w:rPr>
              <w:t>The speed with which the substance is introduced into the subject, typically the rate for an infusion, e.g., 200 mL in 2 hours.</w:t>
            </w:r>
          </w:p>
        </w:tc>
        <w:bookmarkEnd w:id="229"/>
      </w:tr>
      <w:tr w:rsidR="00F07C90" w14:paraId="05D5AD4A" w14:textId="77777777" w:rsidTr="00792BA1">
        <w:tc>
          <w:tcPr>
            <w:tcW w:w="2340" w:type="dxa"/>
            <w:tcBorders>
              <w:top w:val="single" w:sz="2" w:space="0" w:color="auto"/>
              <w:left w:val="single" w:sz="2" w:space="0" w:color="auto"/>
              <w:bottom w:val="single" w:sz="2" w:space="0" w:color="auto"/>
              <w:right w:val="single" w:sz="2" w:space="0" w:color="auto"/>
            </w:tcBorders>
          </w:tcPr>
          <w:p w14:paraId="26C3700F" w14:textId="77777777" w:rsidR="00F07C90" w:rsidRDefault="00F07C90" w:rsidP="00792BA1">
            <w:pPr>
              <w:rPr>
                <w:rFonts w:ascii="Calibri" w:hAnsi="Calibri"/>
              </w:rPr>
            </w:pPr>
            <w:bookmarkStart w:id="230" w:name="BKM_DC312829_32C9_4D16_A82B_A184AAEFA9EC"/>
            <w:proofErr w:type="spellStart"/>
            <w:r>
              <w:rPr>
                <w:rFonts w:ascii="Calibri" w:hAnsi="Calibri"/>
              </w:rPr>
              <w:t>rateIncrement</w:t>
            </w:r>
            <w:proofErr w:type="spellEnd"/>
          </w:p>
        </w:tc>
        <w:tc>
          <w:tcPr>
            <w:tcW w:w="1620" w:type="dxa"/>
            <w:tcBorders>
              <w:top w:val="single" w:sz="2" w:space="0" w:color="auto"/>
              <w:left w:val="single" w:sz="2" w:space="0" w:color="auto"/>
              <w:bottom w:val="single" w:sz="2" w:space="0" w:color="auto"/>
              <w:right w:val="single" w:sz="2" w:space="0" w:color="auto"/>
            </w:tcBorders>
          </w:tcPr>
          <w:p w14:paraId="32AEA77F"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15C87E1" w14:textId="77777777" w:rsidR="00F07C90" w:rsidRDefault="00F07C90" w:rsidP="00792BA1">
            <w:pPr>
              <w:rPr>
                <w:rFonts w:ascii="Calibri" w:hAnsi="Calibri"/>
              </w:rPr>
            </w:pPr>
            <w:r>
              <w:rPr>
                <w:rFonts w:ascii="Calibri" w:hAnsi="Calibri"/>
              </w:rPr>
              <w:t>Change in the dosing rate; usually an increase for a patient who is initiating tube feeding. E.g., 20 mL/hour.</w:t>
            </w:r>
          </w:p>
        </w:tc>
        <w:bookmarkEnd w:id="230"/>
      </w:tr>
      <w:tr w:rsidR="00F07C90" w14:paraId="5EF2AAF5" w14:textId="77777777" w:rsidTr="00792BA1">
        <w:tc>
          <w:tcPr>
            <w:tcW w:w="2340" w:type="dxa"/>
            <w:tcBorders>
              <w:top w:val="single" w:sz="2" w:space="0" w:color="auto"/>
              <w:left w:val="single" w:sz="2" w:space="0" w:color="auto"/>
              <w:bottom w:val="single" w:sz="2" w:space="0" w:color="auto"/>
              <w:right w:val="single" w:sz="2" w:space="0" w:color="auto"/>
            </w:tcBorders>
          </w:tcPr>
          <w:p w14:paraId="7165AEBF" w14:textId="77777777" w:rsidR="00F07C90" w:rsidRDefault="00F07C90" w:rsidP="00792BA1">
            <w:pPr>
              <w:rPr>
                <w:rFonts w:ascii="Calibri" w:hAnsi="Calibri"/>
              </w:rPr>
            </w:pPr>
            <w:bookmarkStart w:id="231" w:name="BKM_7E42514F_3DA6_4B8A_8A10_F4E87FE4232B"/>
            <w:proofErr w:type="spellStart"/>
            <w:r>
              <w:rPr>
                <w:rFonts w:ascii="Calibri" w:hAnsi="Calibri"/>
              </w:rPr>
              <w:t>rateIncrementInterval</w:t>
            </w:r>
            <w:proofErr w:type="spellEnd"/>
          </w:p>
        </w:tc>
        <w:tc>
          <w:tcPr>
            <w:tcW w:w="1620" w:type="dxa"/>
            <w:tcBorders>
              <w:top w:val="single" w:sz="2" w:space="0" w:color="auto"/>
              <w:left w:val="single" w:sz="2" w:space="0" w:color="auto"/>
              <w:bottom w:val="single" w:sz="2" w:space="0" w:color="auto"/>
              <w:right w:val="single" w:sz="2" w:space="0" w:color="auto"/>
            </w:tcBorders>
          </w:tcPr>
          <w:p w14:paraId="64EDBE6F"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0FAF9BA4" w14:textId="77777777" w:rsidR="00F07C90" w:rsidRDefault="00F07C90" w:rsidP="00792BA1">
            <w:pPr>
              <w:rPr>
                <w:rFonts w:ascii="Calibri" w:hAnsi="Calibri"/>
              </w:rPr>
            </w:pPr>
            <w:r>
              <w:rPr>
                <w:rFonts w:ascii="Calibri" w:hAnsi="Calibri"/>
              </w:rPr>
              <w:t xml:space="preserve">Period of time after which the </w:t>
            </w:r>
            <w:proofErr w:type="spellStart"/>
            <w:r>
              <w:rPr>
                <w:rFonts w:ascii="Calibri" w:hAnsi="Calibri"/>
              </w:rPr>
              <w:t>rateIncrement</w:t>
            </w:r>
            <w:proofErr w:type="spellEnd"/>
            <w:r>
              <w:rPr>
                <w:rFonts w:ascii="Calibri" w:hAnsi="Calibri"/>
              </w:rPr>
              <w:t xml:space="preserve"> should be attempted, e.g., 4 hours.</w:t>
            </w:r>
          </w:p>
        </w:tc>
        <w:bookmarkEnd w:id="231"/>
      </w:tr>
      <w:tr w:rsidR="00F07C90" w14:paraId="10CB2A15" w14:textId="77777777" w:rsidTr="00792BA1">
        <w:tc>
          <w:tcPr>
            <w:tcW w:w="2340" w:type="dxa"/>
            <w:tcBorders>
              <w:top w:val="single" w:sz="2" w:space="0" w:color="auto"/>
              <w:left w:val="single" w:sz="2" w:space="0" w:color="auto"/>
              <w:bottom w:val="single" w:sz="2" w:space="0" w:color="auto"/>
              <w:right w:val="single" w:sz="2" w:space="0" w:color="auto"/>
            </w:tcBorders>
          </w:tcPr>
          <w:p w14:paraId="1E9564AE" w14:textId="77777777" w:rsidR="00F07C90" w:rsidRDefault="00F07C90" w:rsidP="00792BA1">
            <w:pPr>
              <w:rPr>
                <w:rFonts w:ascii="Calibri" w:hAnsi="Calibri"/>
              </w:rPr>
            </w:pPr>
            <w:bookmarkStart w:id="232" w:name="BKM_5DAC7E8A_E41E_443C_A8AA_622FF4671CE1"/>
            <w:r>
              <w:rPr>
                <w:rFonts w:ascii="Calibri" w:hAnsi="Calibri"/>
              </w:rPr>
              <w:t>route</w:t>
            </w:r>
          </w:p>
        </w:tc>
        <w:tc>
          <w:tcPr>
            <w:tcW w:w="1620" w:type="dxa"/>
            <w:tcBorders>
              <w:top w:val="single" w:sz="2" w:space="0" w:color="auto"/>
              <w:left w:val="single" w:sz="2" w:space="0" w:color="auto"/>
              <w:bottom w:val="single" w:sz="2" w:space="0" w:color="auto"/>
              <w:right w:val="single" w:sz="2" w:space="0" w:color="auto"/>
            </w:tcBorders>
          </w:tcPr>
          <w:p w14:paraId="64441B5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DA8273" w14:textId="77777777" w:rsidR="00F07C90" w:rsidRDefault="00F07C90" w:rsidP="00792BA1">
            <w:pPr>
              <w:rPr>
                <w:rFonts w:ascii="Calibri" w:hAnsi="Calibri"/>
              </w:rPr>
            </w:pPr>
            <w:r>
              <w:rPr>
                <w:rFonts w:ascii="Calibri" w:hAnsi="Calibri"/>
              </w:rPr>
              <w:t>The physical route through which the substance is administered, e.g., IV, PO.</w:t>
            </w:r>
          </w:p>
        </w:tc>
        <w:bookmarkEnd w:id="232"/>
      </w:tr>
      <w:tr w:rsidR="00F07C90" w14:paraId="3D5364D3" w14:textId="77777777" w:rsidTr="00792BA1">
        <w:tc>
          <w:tcPr>
            <w:tcW w:w="2340" w:type="dxa"/>
            <w:tcBorders>
              <w:top w:val="single" w:sz="2" w:space="0" w:color="auto"/>
              <w:left w:val="single" w:sz="2" w:space="0" w:color="auto"/>
              <w:bottom w:val="single" w:sz="2" w:space="0" w:color="auto"/>
              <w:right w:val="single" w:sz="2" w:space="0" w:color="auto"/>
            </w:tcBorders>
          </w:tcPr>
          <w:p w14:paraId="5D1A12DC" w14:textId="77777777" w:rsidR="00F07C90" w:rsidRDefault="00F07C90" w:rsidP="00792BA1">
            <w:pPr>
              <w:rPr>
                <w:rFonts w:ascii="Calibri" w:hAnsi="Calibri"/>
              </w:rPr>
            </w:pPr>
            <w:bookmarkStart w:id="233" w:name="BKM_F5A51D9D_E9CB_41B2_9FC6_D22DF2D3A061"/>
            <w:proofErr w:type="spellStart"/>
            <w:r>
              <w:rPr>
                <w:rFonts w:ascii="Calibri" w:hAnsi="Calibri"/>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14:paraId="4C527AB5"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133A441A" w14:textId="77777777" w:rsidR="00F07C90" w:rsidRDefault="00F07C90" w:rsidP="00792BA1">
            <w:pPr>
              <w:rPr>
                <w:rFonts w:ascii="Calibri" w:hAnsi="Calibri"/>
              </w:rPr>
            </w:pPr>
            <w:r>
              <w:rPr>
                <w:rFonts w:ascii="Calibri" w:hAnsi="Calibri"/>
              </w:rPr>
              <w:t>The body site where the substance is delivered.</w:t>
            </w:r>
          </w:p>
        </w:tc>
        <w:bookmarkEnd w:id="233"/>
      </w:tr>
      <w:bookmarkEnd w:id="223"/>
    </w:tbl>
    <w:p w14:paraId="434FC227" w14:textId="77777777" w:rsidR="00F07C90" w:rsidRDefault="00F07C90" w:rsidP="00F07C90">
      <w:pPr>
        <w:rPr>
          <w:rFonts w:ascii="Calibri" w:hAnsi="Calibri"/>
        </w:rPr>
      </w:pPr>
    </w:p>
    <w:p w14:paraId="65D8214A" w14:textId="77777777" w:rsidR="00F07C90" w:rsidRDefault="00F07C90" w:rsidP="00F07C90">
      <w:pPr>
        <w:pStyle w:val="Heading4"/>
        <w:rPr>
          <w:bCs/>
          <w:szCs w:val="24"/>
          <w:u w:color="000000"/>
          <w:lang w:val="en-US"/>
        </w:rPr>
      </w:pPr>
      <w:bookmarkStart w:id="234" w:name="_Toc398046664"/>
      <w:bookmarkStart w:id="235" w:name="BKM_EB0EF031_8131_4AC1_A6D7_8EBF844FFA94"/>
      <w:proofErr w:type="spellStart"/>
      <w:r>
        <w:rPr>
          <w:bCs/>
          <w:szCs w:val="24"/>
          <w:u w:color="000000"/>
          <w:lang w:val="en-US"/>
        </w:rPr>
        <w:t>DosageInstruction</w:t>
      </w:r>
      <w:bookmarkEnd w:id="234"/>
      <w:proofErr w:type="spellEnd"/>
    </w:p>
    <w:p w14:paraId="2F820CE5" w14:textId="77777777" w:rsidR="00F07C90" w:rsidRDefault="00F07C90" w:rsidP="00F07C90">
      <w:pPr>
        <w:rPr>
          <w:rFonts w:ascii="Calibri" w:hAnsi="Calibri"/>
        </w:rPr>
      </w:pPr>
      <w:r>
        <w:rPr>
          <w:rStyle w:val="FieldLabel"/>
          <w:rFonts w:ascii="Calibri" w:hAnsi="Calibri"/>
          <w:i w:val="0"/>
          <w:iCs w:val="0"/>
          <w:color w:val="000000"/>
        </w:rPr>
        <w:t>Indicates how the substance is to be administered to or used by the patient.</w:t>
      </w:r>
    </w:p>
    <w:p w14:paraId="2B356E15" w14:textId="77777777" w:rsidR="00F07C90" w:rsidRDefault="00F07C90" w:rsidP="00F07C90">
      <w:pPr>
        <w:rPr>
          <w:rFonts w:ascii="Calibri" w:hAnsi="Calibri"/>
        </w:rPr>
      </w:pPr>
    </w:p>
    <w:p w14:paraId="3BCCDAA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F7ECF91"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CECBC9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10ACB3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6239E5A" w14:textId="77777777" w:rsidR="00F07C90" w:rsidRDefault="00F07C90" w:rsidP="00792BA1">
            <w:pPr>
              <w:rPr>
                <w:rFonts w:ascii="Calibri" w:hAnsi="Calibri"/>
                <w:b/>
              </w:rPr>
            </w:pPr>
            <w:r>
              <w:rPr>
                <w:rFonts w:ascii="Calibri" w:hAnsi="Calibri"/>
                <w:b/>
              </w:rPr>
              <w:t>Description</w:t>
            </w:r>
          </w:p>
        </w:tc>
      </w:tr>
      <w:tr w:rsidR="00F07C90" w14:paraId="49295979" w14:textId="77777777" w:rsidTr="00792BA1">
        <w:tc>
          <w:tcPr>
            <w:tcW w:w="2340" w:type="dxa"/>
            <w:tcBorders>
              <w:top w:val="single" w:sz="2" w:space="0" w:color="auto"/>
              <w:left w:val="single" w:sz="2" w:space="0" w:color="auto"/>
              <w:bottom w:val="single" w:sz="2" w:space="0" w:color="auto"/>
              <w:right w:val="single" w:sz="2" w:space="0" w:color="auto"/>
            </w:tcBorders>
          </w:tcPr>
          <w:p w14:paraId="4EEDC4AB" w14:textId="77777777" w:rsidR="00F07C90" w:rsidRDefault="00F07C90" w:rsidP="00792BA1">
            <w:pPr>
              <w:rPr>
                <w:rFonts w:ascii="Calibri" w:hAnsi="Calibri"/>
              </w:rPr>
            </w:pPr>
            <w:proofErr w:type="spellStart"/>
            <w:r>
              <w:rPr>
                <w:rFonts w:ascii="Calibri" w:hAnsi="Calibri"/>
              </w:rPr>
              <w:t>additionalInstructions</w:t>
            </w:r>
            <w:proofErr w:type="spellEnd"/>
          </w:p>
        </w:tc>
        <w:tc>
          <w:tcPr>
            <w:tcW w:w="1620" w:type="dxa"/>
            <w:tcBorders>
              <w:top w:val="single" w:sz="2" w:space="0" w:color="auto"/>
              <w:left w:val="single" w:sz="2" w:space="0" w:color="auto"/>
              <w:bottom w:val="single" w:sz="2" w:space="0" w:color="auto"/>
              <w:right w:val="single" w:sz="2" w:space="0" w:color="auto"/>
            </w:tcBorders>
          </w:tcPr>
          <w:p w14:paraId="129EA98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BDAEFAB" w14:textId="77777777" w:rsidR="00F07C90" w:rsidRDefault="00F07C90" w:rsidP="00792BA1">
            <w:pPr>
              <w:rPr>
                <w:rFonts w:ascii="Calibri" w:hAnsi="Calibri"/>
              </w:rPr>
            </w:pPr>
            <w:r>
              <w:rPr>
                <w:rFonts w:ascii="Calibri" w:hAnsi="Calibri"/>
              </w:rPr>
              <w:t>Additional instructions such as "Swallow with plenty of water", which may or may not be coded.</w:t>
            </w:r>
          </w:p>
        </w:tc>
      </w:tr>
      <w:tr w:rsidR="00F07C90" w14:paraId="7C483CA2" w14:textId="77777777" w:rsidTr="00792BA1">
        <w:tc>
          <w:tcPr>
            <w:tcW w:w="2340" w:type="dxa"/>
            <w:tcBorders>
              <w:top w:val="single" w:sz="2" w:space="0" w:color="auto"/>
              <w:left w:val="single" w:sz="2" w:space="0" w:color="auto"/>
              <w:bottom w:val="single" w:sz="2" w:space="0" w:color="auto"/>
              <w:right w:val="single" w:sz="2" w:space="0" w:color="auto"/>
            </w:tcBorders>
          </w:tcPr>
          <w:p w14:paraId="525A5597" w14:textId="77777777" w:rsidR="00F07C90" w:rsidRDefault="00F07C90" w:rsidP="00792BA1">
            <w:pPr>
              <w:rPr>
                <w:rFonts w:ascii="Calibri" w:hAnsi="Calibri"/>
              </w:rPr>
            </w:pPr>
            <w:bookmarkStart w:id="236" w:name="BKM_56F3BC66_9214_4961_8821_35C57A2A44E3"/>
            <w:proofErr w:type="spellStart"/>
            <w:r>
              <w:rPr>
                <w:rFonts w:ascii="Calibri" w:hAnsi="Calibri"/>
              </w:rPr>
              <w:t>dosageInstructionsText</w:t>
            </w:r>
            <w:proofErr w:type="spellEnd"/>
          </w:p>
        </w:tc>
        <w:tc>
          <w:tcPr>
            <w:tcW w:w="1620" w:type="dxa"/>
            <w:tcBorders>
              <w:top w:val="single" w:sz="2" w:space="0" w:color="auto"/>
              <w:left w:val="single" w:sz="2" w:space="0" w:color="auto"/>
              <w:bottom w:val="single" w:sz="2" w:space="0" w:color="auto"/>
              <w:right w:val="single" w:sz="2" w:space="0" w:color="auto"/>
            </w:tcBorders>
          </w:tcPr>
          <w:p w14:paraId="6E926B80"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233120D" w14:textId="77777777" w:rsidR="00F07C90" w:rsidRDefault="00F07C90" w:rsidP="00792BA1">
            <w:pPr>
              <w:rPr>
                <w:rFonts w:ascii="Calibri" w:hAnsi="Calibri"/>
              </w:rPr>
            </w:pPr>
            <w:r>
              <w:rPr>
                <w:rFonts w:ascii="Calibri" w:hAnsi="Calibri"/>
              </w:rPr>
              <w:t>Free text dosage instructions for cases where the instructions are too complex to code.</w:t>
            </w:r>
          </w:p>
        </w:tc>
        <w:bookmarkEnd w:id="236"/>
      </w:tr>
      <w:tr w:rsidR="00F07C90" w14:paraId="038E1AC9" w14:textId="77777777" w:rsidTr="00792BA1">
        <w:tc>
          <w:tcPr>
            <w:tcW w:w="2340" w:type="dxa"/>
            <w:tcBorders>
              <w:top w:val="single" w:sz="2" w:space="0" w:color="auto"/>
              <w:left w:val="single" w:sz="2" w:space="0" w:color="auto"/>
              <w:bottom w:val="single" w:sz="2" w:space="0" w:color="auto"/>
              <w:right w:val="single" w:sz="2" w:space="0" w:color="auto"/>
            </w:tcBorders>
          </w:tcPr>
          <w:p w14:paraId="7A4B10BB" w14:textId="77777777" w:rsidR="00F07C90" w:rsidRDefault="00F07C90" w:rsidP="00792BA1">
            <w:pPr>
              <w:rPr>
                <w:rFonts w:ascii="Calibri" w:hAnsi="Calibri"/>
              </w:rPr>
            </w:pPr>
            <w:bookmarkStart w:id="237" w:name="BKM_94705F0F_B7F1_4D6B_9277_0567DABDAFC0"/>
            <w:proofErr w:type="spellStart"/>
            <w:r>
              <w:rPr>
                <w:rFonts w:ascii="Calibri" w:hAnsi="Calibri"/>
              </w:rPr>
              <w:t>maximumDeliveryRate</w:t>
            </w:r>
            <w:proofErr w:type="spellEnd"/>
          </w:p>
        </w:tc>
        <w:tc>
          <w:tcPr>
            <w:tcW w:w="1620" w:type="dxa"/>
            <w:tcBorders>
              <w:top w:val="single" w:sz="2" w:space="0" w:color="auto"/>
              <w:left w:val="single" w:sz="2" w:space="0" w:color="auto"/>
              <w:bottom w:val="single" w:sz="2" w:space="0" w:color="auto"/>
              <w:right w:val="single" w:sz="2" w:space="0" w:color="auto"/>
            </w:tcBorders>
          </w:tcPr>
          <w:p w14:paraId="2CCDCCD9"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6E385E7F" w14:textId="77777777" w:rsidR="00F07C90" w:rsidRDefault="00F07C90" w:rsidP="00792BA1">
            <w:pPr>
              <w:rPr>
                <w:rFonts w:ascii="Calibri" w:hAnsi="Calibri"/>
              </w:rPr>
            </w:pPr>
            <w:r>
              <w:rPr>
                <w:rFonts w:ascii="Calibri" w:hAnsi="Calibri"/>
              </w:rPr>
              <w:t xml:space="preserve">The maximum rate of substance administration. This value may be used as a stopping condition when a </w:t>
            </w:r>
            <w:proofErr w:type="spellStart"/>
            <w:r>
              <w:rPr>
                <w:rFonts w:ascii="Calibri" w:hAnsi="Calibri"/>
              </w:rPr>
              <w:t>rateIncrement</w:t>
            </w:r>
            <w:proofErr w:type="spellEnd"/>
            <w:r>
              <w:rPr>
                <w:rFonts w:ascii="Calibri" w:hAnsi="Calibri"/>
              </w:rPr>
              <w:t xml:space="preserve"> </w:t>
            </w:r>
            <w:r>
              <w:rPr>
                <w:rFonts w:ascii="Calibri" w:hAnsi="Calibri"/>
              </w:rPr>
              <w:lastRenderedPageBreak/>
              <w:t>is specified without a count.</w:t>
            </w:r>
          </w:p>
        </w:tc>
        <w:bookmarkEnd w:id="237"/>
      </w:tr>
      <w:tr w:rsidR="00F07C90" w14:paraId="1F0FF1A4" w14:textId="77777777" w:rsidTr="00792BA1">
        <w:tc>
          <w:tcPr>
            <w:tcW w:w="2340" w:type="dxa"/>
            <w:tcBorders>
              <w:top w:val="single" w:sz="2" w:space="0" w:color="auto"/>
              <w:left w:val="single" w:sz="2" w:space="0" w:color="auto"/>
              <w:bottom w:val="single" w:sz="2" w:space="0" w:color="auto"/>
              <w:right w:val="single" w:sz="2" w:space="0" w:color="auto"/>
            </w:tcBorders>
          </w:tcPr>
          <w:p w14:paraId="7DA6532E" w14:textId="77777777" w:rsidR="00F07C90" w:rsidRDefault="00F07C90" w:rsidP="00792BA1">
            <w:pPr>
              <w:rPr>
                <w:rFonts w:ascii="Calibri" w:hAnsi="Calibri"/>
              </w:rPr>
            </w:pPr>
            <w:bookmarkStart w:id="238" w:name="BKM_A45E71BC_75F9_4F2C_9A2C_A553AAE386F8"/>
            <w:proofErr w:type="spellStart"/>
            <w:r>
              <w:rPr>
                <w:rFonts w:ascii="Calibri" w:hAnsi="Calibri"/>
              </w:rPr>
              <w:lastRenderedPageBreak/>
              <w:t>maximumDosePerPeriod</w:t>
            </w:r>
            <w:proofErr w:type="spellEnd"/>
          </w:p>
        </w:tc>
        <w:tc>
          <w:tcPr>
            <w:tcW w:w="1620" w:type="dxa"/>
            <w:tcBorders>
              <w:top w:val="single" w:sz="2" w:space="0" w:color="auto"/>
              <w:left w:val="single" w:sz="2" w:space="0" w:color="auto"/>
              <w:bottom w:val="single" w:sz="2" w:space="0" w:color="auto"/>
              <w:right w:val="single" w:sz="2" w:space="0" w:color="auto"/>
            </w:tcBorders>
          </w:tcPr>
          <w:p w14:paraId="70D1F475" w14:textId="77777777" w:rsidR="00F07C90" w:rsidRDefault="00F07C90" w:rsidP="00792BA1">
            <w:pPr>
              <w:rPr>
                <w:rFonts w:ascii="Calibri" w:hAnsi="Calibri"/>
              </w:rPr>
            </w:pPr>
            <w:r>
              <w:rPr>
                <w:rFonts w:ascii="Calibri" w:hAnsi="Calibri"/>
              </w:rPr>
              <w:t>Ratio</w:t>
            </w:r>
          </w:p>
        </w:tc>
        <w:tc>
          <w:tcPr>
            <w:tcW w:w="5580" w:type="dxa"/>
            <w:tcBorders>
              <w:top w:val="single" w:sz="2" w:space="0" w:color="auto"/>
              <w:left w:val="single" w:sz="2" w:space="0" w:color="auto"/>
              <w:bottom w:val="single" w:sz="2" w:space="0" w:color="auto"/>
              <w:right w:val="single" w:sz="2" w:space="0" w:color="auto"/>
            </w:tcBorders>
          </w:tcPr>
          <w:p w14:paraId="419C2A4F" w14:textId="77777777" w:rsidR="00F07C90" w:rsidRDefault="00F07C90" w:rsidP="00792BA1">
            <w:pPr>
              <w:rPr>
                <w:rFonts w:ascii="Calibri" w:hAnsi="Calibri"/>
              </w:rPr>
            </w:pPr>
            <w:r>
              <w:rPr>
                <w:rFonts w:ascii="Calibri" w:hAnsi="Calibri"/>
              </w:rPr>
              <w:t>The maximum total quantity of a therapeutic substance that may be administered to a subject over the period of time, e.g. 1000 mg in 24 hours.</w:t>
            </w:r>
          </w:p>
        </w:tc>
        <w:bookmarkEnd w:id="238"/>
      </w:tr>
      <w:tr w:rsidR="00F07C90" w14:paraId="1DA4BEF0" w14:textId="77777777" w:rsidTr="00792BA1">
        <w:tc>
          <w:tcPr>
            <w:tcW w:w="2340" w:type="dxa"/>
            <w:tcBorders>
              <w:top w:val="single" w:sz="2" w:space="0" w:color="auto"/>
              <w:left w:val="single" w:sz="2" w:space="0" w:color="auto"/>
              <w:bottom w:val="single" w:sz="2" w:space="0" w:color="auto"/>
              <w:right w:val="single" w:sz="2" w:space="0" w:color="auto"/>
            </w:tcBorders>
          </w:tcPr>
          <w:p w14:paraId="41B5EB5B" w14:textId="77777777" w:rsidR="00F07C90" w:rsidRDefault="00F07C90" w:rsidP="00792BA1">
            <w:pPr>
              <w:rPr>
                <w:rFonts w:ascii="Calibri" w:hAnsi="Calibri"/>
              </w:rPr>
            </w:pPr>
            <w:bookmarkStart w:id="239" w:name="BKM_7B53582C_C4AB_4EE3_822E_0000CB0E98C5"/>
            <w:proofErr w:type="spellStart"/>
            <w:r>
              <w:rPr>
                <w:rFonts w:ascii="Calibri" w:hAnsi="Calibri"/>
              </w:rPr>
              <w:t>maximumVolumeToDeliver</w:t>
            </w:r>
            <w:proofErr w:type="spellEnd"/>
          </w:p>
        </w:tc>
        <w:tc>
          <w:tcPr>
            <w:tcW w:w="1620" w:type="dxa"/>
            <w:tcBorders>
              <w:top w:val="single" w:sz="2" w:space="0" w:color="auto"/>
              <w:left w:val="single" w:sz="2" w:space="0" w:color="auto"/>
              <w:bottom w:val="single" w:sz="2" w:space="0" w:color="auto"/>
              <w:right w:val="single" w:sz="2" w:space="0" w:color="auto"/>
            </w:tcBorders>
          </w:tcPr>
          <w:p w14:paraId="7B12E689"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1F2305DD" w14:textId="77777777" w:rsidR="00F07C90" w:rsidRDefault="00F07C90" w:rsidP="00792BA1">
            <w:pPr>
              <w:rPr>
                <w:rFonts w:ascii="Calibri" w:hAnsi="Calibri"/>
              </w:rPr>
            </w:pPr>
            <w:r>
              <w:rPr>
                <w:rFonts w:ascii="Calibri" w:hAnsi="Calibri"/>
              </w:rPr>
              <w:t>The maximum volume of fluid to administer to a patient</w:t>
            </w:r>
          </w:p>
        </w:tc>
        <w:bookmarkEnd w:id="239"/>
      </w:tr>
      <w:tr w:rsidR="00F07C90" w14:paraId="4F55F7A4" w14:textId="77777777" w:rsidTr="00792BA1">
        <w:tc>
          <w:tcPr>
            <w:tcW w:w="2340" w:type="dxa"/>
            <w:tcBorders>
              <w:top w:val="single" w:sz="2" w:space="0" w:color="auto"/>
              <w:left w:val="single" w:sz="2" w:space="0" w:color="auto"/>
              <w:bottom w:val="single" w:sz="2" w:space="0" w:color="auto"/>
              <w:right w:val="single" w:sz="2" w:space="0" w:color="auto"/>
            </w:tcBorders>
          </w:tcPr>
          <w:p w14:paraId="543DB3E2" w14:textId="77777777" w:rsidR="00F07C90" w:rsidRDefault="00F07C90" w:rsidP="00792BA1">
            <w:pPr>
              <w:rPr>
                <w:rFonts w:ascii="Calibri" w:hAnsi="Calibri"/>
              </w:rPr>
            </w:pPr>
            <w:bookmarkStart w:id="240" w:name="BKM_D9CF65C7_28E0_4C41_9E06_61F922A09CB0"/>
            <w:proofErr w:type="spellStart"/>
            <w:r>
              <w:rPr>
                <w:rFonts w:ascii="Calibri" w:hAnsi="Calibri"/>
              </w:rPr>
              <w:t>minimumDosePerPeriod</w:t>
            </w:r>
            <w:proofErr w:type="spellEnd"/>
          </w:p>
        </w:tc>
        <w:tc>
          <w:tcPr>
            <w:tcW w:w="1620" w:type="dxa"/>
            <w:tcBorders>
              <w:top w:val="single" w:sz="2" w:space="0" w:color="auto"/>
              <w:left w:val="single" w:sz="2" w:space="0" w:color="auto"/>
              <w:bottom w:val="single" w:sz="2" w:space="0" w:color="auto"/>
              <w:right w:val="single" w:sz="2" w:space="0" w:color="auto"/>
            </w:tcBorders>
          </w:tcPr>
          <w:p w14:paraId="5E2AD5DE" w14:textId="77777777" w:rsidR="00F07C90" w:rsidRDefault="00F07C90" w:rsidP="00792BA1">
            <w:pPr>
              <w:rPr>
                <w:rFonts w:ascii="Calibri" w:hAnsi="Calibri"/>
              </w:rPr>
            </w:pPr>
            <w:r>
              <w:rPr>
                <w:rFonts w:ascii="Calibri" w:hAnsi="Calibri"/>
              </w:rPr>
              <w:t>Ratio</w:t>
            </w:r>
          </w:p>
        </w:tc>
        <w:tc>
          <w:tcPr>
            <w:tcW w:w="5580" w:type="dxa"/>
            <w:tcBorders>
              <w:top w:val="single" w:sz="2" w:space="0" w:color="auto"/>
              <w:left w:val="single" w:sz="2" w:space="0" w:color="auto"/>
              <w:bottom w:val="single" w:sz="2" w:space="0" w:color="auto"/>
              <w:right w:val="single" w:sz="2" w:space="0" w:color="auto"/>
            </w:tcBorders>
          </w:tcPr>
          <w:p w14:paraId="2C5B8DA7" w14:textId="77777777" w:rsidR="00F07C90" w:rsidRDefault="00F07C90" w:rsidP="00792BA1">
            <w:pPr>
              <w:rPr>
                <w:rFonts w:ascii="Calibri" w:hAnsi="Calibri"/>
              </w:rPr>
            </w:pPr>
            <w:r>
              <w:rPr>
                <w:rFonts w:ascii="Calibri" w:hAnsi="Calibri"/>
              </w:rPr>
              <w:t>The minimum total quantity of a therapeutic substance that may be administered to a subject over the period of time. E.g. 10 mg in 24 hours.</w:t>
            </w:r>
          </w:p>
        </w:tc>
        <w:bookmarkEnd w:id="240"/>
      </w:tr>
      <w:tr w:rsidR="00F07C90" w14:paraId="77262D0B" w14:textId="77777777" w:rsidTr="00792BA1">
        <w:tc>
          <w:tcPr>
            <w:tcW w:w="2340" w:type="dxa"/>
            <w:tcBorders>
              <w:top w:val="single" w:sz="2" w:space="0" w:color="auto"/>
              <w:left w:val="single" w:sz="2" w:space="0" w:color="auto"/>
              <w:bottom w:val="single" w:sz="2" w:space="0" w:color="auto"/>
              <w:right w:val="single" w:sz="2" w:space="0" w:color="auto"/>
            </w:tcBorders>
          </w:tcPr>
          <w:p w14:paraId="300A1C5B" w14:textId="77777777" w:rsidR="00F07C90" w:rsidRDefault="00F07C90" w:rsidP="00792BA1">
            <w:pPr>
              <w:rPr>
                <w:rFonts w:ascii="Calibri" w:hAnsi="Calibri"/>
              </w:rPr>
            </w:pPr>
            <w:bookmarkStart w:id="241" w:name="BKM_AD9115C5_1B2B_4A2B_B94B_07F252D02127"/>
            <w:proofErr w:type="spellStart"/>
            <w:r>
              <w:rPr>
                <w:rFonts w:ascii="Calibri" w:hAnsi="Calibri"/>
              </w:rPr>
              <w:t>rateGoal</w:t>
            </w:r>
            <w:proofErr w:type="spellEnd"/>
          </w:p>
        </w:tc>
        <w:tc>
          <w:tcPr>
            <w:tcW w:w="1620" w:type="dxa"/>
            <w:tcBorders>
              <w:top w:val="single" w:sz="2" w:space="0" w:color="auto"/>
              <w:left w:val="single" w:sz="2" w:space="0" w:color="auto"/>
              <w:bottom w:val="single" w:sz="2" w:space="0" w:color="auto"/>
              <w:right w:val="single" w:sz="2" w:space="0" w:color="auto"/>
            </w:tcBorders>
          </w:tcPr>
          <w:p w14:paraId="0EEE975E"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7231AF7C" w14:textId="77777777" w:rsidR="00F07C90" w:rsidRDefault="00F07C90" w:rsidP="00792BA1">
            <w:pPr>
              <w:rPr>
                <w:rFonts w:ascii="Calibri" w:hAnsi="Calibri"/>
              </w:rPr>
            </w:pPr>
            <w:r>
              <w:rPr>
                <w:rFonts w:ascii="Calibri" w:hAnsi="Calibri"/>
              </w:rPr>
              <w:t xml:space="preserve">The target rate to reach for this infusion.  Note that </w:t>
            </w:r>
            <w:proofErr w:type="spellStart"/>
            <w:r>
              <w:rPr>
                <w:rFonts w:ascii="Calibri" w:hAnsi="Calibri"/>
              </w:rPr>
              <w:t>rateGoal</w:t>
            </w:r>
            <w:proofErr w:type="spellEnd"/>
            <w:r>
              <w:rPr>
                <w:rFonts w:ascii="Calibri" w:hAnsi="Calibri"/>
              </w:rPr>
              <w:t xml:space="preserve"> is typically less than the maximum delivery rate, which is the rate not to exceed. For enteral feeding orders, a target tube feeding rate of 75ml/hour may be specified.</w:t>
            </w:r>
          </w:p>
        </w:tc>
        <w:bookmarkEnd w:id="241"/>
      </w:tr>
      <w:tr w:rsidR="00F07C90" w14:paraId="02757CA9" w14:textId="77777777" w:rsidTr="00792BA1">
        <w:tc>
          <w:tcPr>
            <w:tcW w:w="2340" w:type="dxa"/>
            <w:tcBorders>
              <w:top w:val="single" w:sz="2" w:space="0" w:color="auto"/>
              <w:left w:val="single" w:sz="2" w:space="0" w:color="auto"/>
              <w:bottom w:val="single" w:sz="2" w:space="0" w:color="auto"/>
              <w:right w:val="single" w:sz="2" w:space="0" w:color="auto"/>
            </w:tcBorders>
          </w:tcPr>
          <w:p w14:paraId="0E9AE8B9" w14:textId="77777777" w:rsidR="00F07C90" w:rsidRDefault="00F07C90" w:rsidP="00792BA1">
            <w:pPr>
              <w:rPr>
                <w:rFonts w:ascii="Calibri" w:hAnsi="Calibri"/>
              </w:rPr>
            </w:pPr>
            <w:bookmarkStart w:id="242" w:name="BKM_1F4F856A_13DC_4AFD_A0BD_2DD173073FFD"/>
            <w:proofErr w:type="spellStart"/>
            <w:r>
              <w:rPr>
                <w:rFonts w:ascii="Calibri" w:hAnsi="Calibri"/>
              </w:rPr>
              <w:t>validAdministrationInterval</w:t>
            </w:r>
            <w:proofErr w:type="spellEnd"/>
          </w:p>
        </w:tc>
        <w:tc>
          <w:tcPr>
            <w:tcW w:w="1620" w:type="dxa"/>
            <w:tcBorders>
              <w:top w:val="single" w:sz="2" w:space="0" w:color="auto"/>
              <w:left w:val="single" w:sz="2" w:space="0" w:color="auto"/>
              <w:bottom w:val="single" w:sz="2" w:space="0" w:color="auto"/>
              <w:right w:val="single" w:sz="2" w:space="0" w:color="auto"/>
            </w:tcBorders>
          </w:tcPr>
          <w:p w14:paraId="67DEC012"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677B5B96" w14:textId="77777777" w:rsidR="00F07C90" w:rsidRDefault="00F07C90" w:rsidP="00792BA1">
            <w:pPr>
              <w:rPr>
                <w:rFonts w:ascii="Calibri" w:hAnsi="Calibri"/>
              </w:rPr>
            </w:pPr>
            <w:r>
              <w:rPr>
                <w:rFonts w:ascii="Calibri" w:hAnsi="Calibri"/>
              </w:rPr>
              <w:t>Acceptable time for administering the substance, includes acceptable but suboptimal administration times.  This is an important aspect of immunizations, which have recommended and acceptable/valid timeframes for administration that can differ.</w:t>
            </w:r>
          </w:p>
        </w:tc>
        <w:bookmarkEnd w:id="242"/>
      </w:tr>
      <w:bookmarkEnd w:id="235"/>
    </w:tbl>
    <w:p w14:paraId="703C19D6" w14:textId="77777777" w:rsidR="00F07C90" w:rsidRDefault="00F07C90" w:rsidP="00F07C90">
      <w:pPr>
        <w:rPr>
          <w:rFonts w:ascii="Calibri" w:hAnsi="Calibri"/>
        </w:rPr>
      </w:pPr>
    </w:p>
    <w:p w14:paraId="4CB81AA8" w14:textId="77777777" w:rsidR="00F07C90" w:rsidRDefault="00F07C90" w:rsidP="00F07C90">
      <w:pPr>
        <w:pStyle w:val="Heading4"/>
        <w:rPr>
          <w:bCs/>
          <w:szCs w:val="24"/>
          <w:u w:color="000000"/>
          <w:lang w:val="en-US"/>
        </w:rPr>
      </w:pPr>
      <w:bookmarkStart w:id="243" w:name="_Toc398046665"/>
      <w:bookmarkStart w:id="244" w:name="BKM_8C923CF3_C4AC_4CD1_A4B2_E8528A1FDD89"/>
      <w:proofErr w:type="spellStart"/>
      <w:r>
        <w:rPr>
          <w:bCs/>
          <w:szCs w:val="24"/>
          <w:u w:color="000000"/>
          <w:lang w:val="en-US"/>
        </w:rPr>
        <w:t>EnteralFormula</w:t>
      </w:r>
      <w:bookmarkEnd w:id="243"/>
      <w:proofErr w:type="spellEnd"/>
    </w:p>
    <w:p w14:paraId="4DE38FCC" w14:textId="77777777" w:rsidR="00F07C90" w:rsidRDefault="00F07C90" w:rsidP="00F07C90">
      <w:pPr>
        <w:rPr>
          <w:rFonts w:ascii="Calibri" w:hAnsi="Calibri"/>
        </w:rPr>
      </w:pPr>
      <w:r>
        <w:rPr>
          <w:rStyle w:val="FieldLabel"/>
          <w:rFonts w:ascii="Calibri" w:hAnsi="Calibri"/>
          <w:i w:val="0"/>
          <w:iCs w:val="0"/>
          <w:color w:val="000000"/>
        </w:rPr>
        <w:t xml:space="preserve">Food to be administered through a tube placed in the nose, mouth, stomach, or small intestine. </w:t>
      </w:r>
    </w:p>
    <w:p w14:paraId="2E106D1C" w14:textId="77777777" w:rsidR="00F07C90" w:rsidRDefault="00F07C90" w:rsidP="00F07C90">
      <w:pPr>
        <w:rPr>
          <w:rFonts w:ascii="Calibri" w:hAnsi="Calibri"/>
        </w:rPr>
      </w:pPr>
    </w:p>
    <w:p w14:paraId="4736A98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7E7B54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711AE0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C4D24A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68498D3" w14:textId="77777777" w:rsidR="00F07C90" w:rsidRDefault="00F07C90" w:rsidP="00792BA1">
            <w:pPr>
              <w:rPr>
                <w:rFonts w:ascii="Calibri" w:hAnsi="Calibri"/>
                <w:b/>
              </w:rPr>
            </w:pPr>
            <w:r>
              <w:rPr>
                <w:rFonts w:ascii="Calibri" w:hAnsi="Calibri"/>
                <w:b/>
              </w:rPr>
              <w:t>Description</w:t>
            </w:r>
          </w:p>
        </w:tc>
      </w:tr>
      <w:tr w:rsidR="00F07C90" w14:paraId="4373EF2E" w14:textId="77777777" w:rsidTr="00792BA1">
        <w:tc>
          <w:tcPr>
            <w:tcW w:w="2340" w:type="dxa"/>
            <w:tcBorders>
              <w:top w:val="single" w:sz="2" w:space="0" w:color="auto"/>
              <w:left w:val="single" w:sz="2" w:space="0" w:color="auto"/>
              <w:bottom w:val="single" w:sz="2" w:space="0" w:color="auto"/>
              <w:right w:val="single" w:sz="2" w:space="0" w:color="auto"/>
            </w:tcBorders>
          </w:tcPr>
          <w:p w14:paraId="4F229B2B" w14:textId="77777777" w:rsidR="00F07C90" w:rsidRDefault="00F07C90" w:rsidP="00792BA1">
            <w:pPr>
              <w:rPr>
                <w:rFonts w:ascii="Calibri" w:hAnsi="Calibri"/>
              </w:rPr>
            </w:pPr>
            <w:r>
              <w:rPr>
                <w:rFonts w:ascii="Calibri" w:hAnsi="Calibri"/>
              </w:rPr>
              <w:t>administration</w:t>
            </w:r>
          </w:p>
        </w:tc>
        <w:tc>
          <w:tcPr>
            <w:tcW w:w="1620" w:type="dxa"/>
            <w:tcBorders>
              <w:top w:val="single" w:sz="2" w:space="0" w:color="auto"/>
              <w:left w:val="single" w:sz="2" w:space="0" w:color="auto"/>
              <w:bottom w:val="single" w:sz="2" w:space="0" w:color="auto"/>
              <w:right w:val="single" w:sz="2" w:space="0" w:color="auto"/>
            </w:tcBorders>
          </w:tcPr>
          <w:p w14:paraId="7DA79ECD" w14:textId="77777777" w:rsidR="00F07C90" w:rsidRDefault="00F07C90" w:rsidP="00792BA1">
            <w:pPr>
              <w:rPr>
                <w:rFonts w:ascii="Calibri" w:hAnsi="Calibri"/>
              </w:rPr>
            </w:pPr>
            <w:proofErr w:type="spellStart"/>
            <w:r>
              <w:rPr>
                <w:rFonts w:ascii="Calibri" w:hAnsi="Calibri"/>
              </w:rPr>
              <w:t>DosageInstruction</w:t>
            </w:r>
            <w:proofErr w:type="spellEnd"/>
          </w:p>
        </w:tc>
        <w:tc>
          <w:tcPr>
            <w:tcW w:w="5580" w:type="dxa"/>
            <w:tcBorders>
              <w:top w:val="single" w:sz="2" w:space="0" w:color="auto"/>
              <w:left w:val="single" w:sz="2" w:space="0" w:color="auto"/>
              <w:bottom w:val="single" w:sz="2" w:space="0" w:color="auto"/>
              <w:right w:val="single" w:sz="2" w:space="0" w:color="auto"/>
            </w:tcBorders>
          </w:tcPr>
          <w:p w14:paraId="22842B0A" w14:textId="77777777" w:rsidR="00F07C90" w:rsidRDefault="00F07C90" w:rsidP="00792BA1">
            <w:pPr>
              <w:rPr>
                <w:rFonts w:ascii="Calibri" w:hAnsi="Calibri"/>
              </w:rPr>
            </w:pPr>
            <w:r>
              <w:rPr>
                <w:rFonts w:ascii="Calibri" w:hAnsi="Calibri"/>
              </w:rPr>
              <w:t>Dosage and administration instructions for the enteral nutrition.</w:t>
            </w:r>
          </w:p>
        </w:tc>
      </w:tr>
      <w:tr w:rsidR="00F07C90" w14:paraId="48B286BA" w14:textId="77777777" w:rsidTr="00792BA1">
        <w:tc>
          <w:tcPr>
            <w:tcW w:w="2340" w:type="dxa"/>
            <w:tcBorders>
              <w:top w:val="single" w:sz="2" w:space="0" w:color="auto"/>
              <w:left w:val="single" w:sz="2" w:space="0" w:color="auto"/>
              <w:bottom w:val="single" w:sz="2" w:space="0" w:color="auto"/>
              <w:right w:val="single" w:sz="2" w:space="0" w:color="auto"/>
            </w:tcBorders>
          </w:tcPr>
          <w:p w14:paraId="51AB9BAA" w14:textId="77777777" w:rsidR="00F07C90" w:rsidRDefault="00F07C90" w:rsidP="00792BA1">
            <w:pPr>
              <w:rPr>
                <w:rFonts w:ascii="Calibri" w:hAnsi="Calibri"/>
              </w:rPr>
            </w:pPr>
            <w:proofErr w:type="spellStart"/>
            <w:r>
              <w:rPr>
                <w:rFonts w:ascii="Calibri" w:hAnsi="Calibri"/>
              </w:rPr>
              <w:t>caloricDensity</w:t>
            </w:r>
            <w:proofErr w:type="spellEnd"/>
          </w:p>
        </w:tc>
        <w:tc>
          <w:tcPr>
            <w:tcW w:w="1620" w:type="dxa"/>
            <w:tcBorders>
              <w:top w:val="single" w:sz="2" w:space="0" w:color="auto"/>
              <w:left w:val="single" w:sz="2" w:space="0" w:color="auto"/>
              <w:bottom w:val="single" w:sz="2" w:space="0" w:color="auto"/>
              <w:right w:val="single" w:sz="2" w:space="0" w:color="auto"/>
            </w:tcBorders>
          </w:tcPr>
          <w:p w14:paraId="3F7FAE70"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2053C4D3" w14:textId="77777777" w:rsidR="00F07C90" w:rsidRDefault="00F07C90" w:rsidP="00792BA1">
            <w:pPr>
              <w:rPr>
                <w:rFonts w:ascii="Calibri" w:hAnsi="Calibri"/>
              </w:rPr>
            </w:pPr>
            <w:r>
              <w:rPr>
                <w:rFonts w:ascii="Calibri" w:hAnsi="Calibri"/>
              </w:rPr>
              <w:t>An amount of calories per volume, which identifies the type of formula.</w:t>
            </w:r>
          </w:p>
        </w:tc>
      </w:tr>
      <w:tr w:rsidR="00F07C90" w14:paraId="6FB1D197" w14:textId="77777777" w:rsidTr="00792BA1">
        <w:tc>
          <w:tcPr>
            <w:tcW w:w="2340" w:type="dxa"/>
            <w:tcBorders>
              <w:top w:val="single" w:sz="2" w:space="0" w:color="auto"/>
              <w:left w:val="single" w:sz="2" w:space="0" w:color="auto"/>
              <w:bottom w:val="single" w:sz="2" w:space="0" w:color="auto"/>
              <w:right w:val="single" w:sz="2" w:space="0" w:color="auto"/>
            </w:tcBorders>
          </w:tcPr>
          <w:p w14:paraId="03E770A1" w14:textId="77777777" w:rsidR="00F07C90" w:rsidRDefault="00F07C90" w:rsidP="00792BA1">
            <w:pPr>
              <w:rPr>
                <w:rFonts w:ascii="Calibri" w:hAnsi="Calibri"/>
              </w:rPr>
            </w:pPr>
            <w:bookmarkStart w:id="245" w:name="BKM_7C4F642A_B400_495C_8B0A_5BAF714ABCAF"/>
            <w:r>
              <w:rPr>
                <w:rFonts w:ascii="Calibri" w:hAnsi="Calibri"/>
              </w:rPr>
              <w:t>product</w:t>
            </w:r>
          </w:p>
        </w:tc>
        <w:tc>
          <w:tcPr>
            <w:tcW w:w="1620" w:type="dxa"/>
            <w:tcBorders>
              <w:top w:val="single" w:sz="2" w:space="0" w:color="auto"/>
              <w:left w:val="single" w:sz="2" w:space="0" w:color="auto"/>
              <w:bottom w:val="single" w:sz="2" w:space="0" w:color="auto"/>
              <w:right w:val="single" w:sz="2" w:space="0" w:color="auto"/>
            </w:tcBorders>
          </w:tcPr>
          <w:p w14:paraId="60D888E8" w14:textId="77777777" w:rsidR="00F07C90" w:rsidRDefault="00F07C90" w:rsidP="00792BA1">
            <w:pPr>
              <w:rPr>
                <w:rFonts w:ascii="Calibri" w:hAnsi="Calibri"/>
              </w:rPr>
            </w:pPr>
            <w:proofErr w:type="spellStart"/>
            <w:r>
              <w:rPr>
                <w:rFonts w:ascii="Calibri" w:hAnsi="Calibri"/>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14:paraId="6E0923DD" w14:textId="77777777" w:rsidR="00F07C90" w:rsidRDefault="00F07C90" w:rsidP="00792BA1">
            <w:pPr>
              <w:rPr>
                <w:rFonts w:ascii="Calibri" w:hAnsi="Calibri"/>
              </w:rPr>
            </w:pPr>
            <w:r>
              <w:rPr>
                <w:rFonts w:ascii="Calibri" w:hAnsi="Calibri"/>
              </w:rPr>
              <w:t>The nutritional product to be administered.</w:t>
            </w:r>
          </w:p>
        </w:tc>
        <w:bookmarkEnd w:id="245"/>
      </w:tr>
      <w:bookmarkEnd w:id="244"/>
    </w:tbl>
    <w:p w14:paraId="13C274E3" w14:textId="77777777" w:rsidR="00F07C90" w:rsidRDefault="00F07C90" w:rsidP="00F07C90">
      <w:pPr>
        <w:rPr>
          <w:rFonts w:ascii="Calibri" w:hAnsi="Calibri"/>
        </w:rPr>
      </w:pPr>
    </w:p>
    <w:p w14:paraId="260AD2A7" w14:textId="77777777" w:rsidR="00F07C90" w:rsidRDefault="00F07C90" w:rsidP="00F07C90">
      <w:pPr>
        <w:pStyle w:val="Heading4"/>
        <w:rPr>
          <w:bCs/>
          <w:szCs w:val="24"/>
          <w:u w:color="000000"/>
          <w:lang w:val="en-US"/>
        </w:rPr>
      </w:pPr>
      <w:bookmarkStart w:id="246" w:name="_Toc398046666"/>
      <w:bookmarkStart w:id="247" w:name="BKM_AE28F3EB_C683_435D_BD3A_DC2833B11F10"/>
      <w:proofErr w:type="spellStart"/>
      <w:r>
        <w:rPr>
          <w:bCs/>
          <w:szCs w:val="24"/>
          <w:u w:color="000000"/>
          <w:lang w:val="en-US"/>
        </w:rPr>
        <w:t>NutrientModification</w:t>
      </w:r>
      <w:bookmarkEnd w:id="246"/>
      <w:proofErr w:type="spellEnd"/>
    </w:p>
    <w:p w14:paraId="08400E43" w14:textId="77777777" w:rsidR="00F07C90" w:rsidRDefault="00F07C90" w:rsidP="00F07C90">
      <w:pPr>
        <w:rPr>
          <w:rFonts w:ascii="Calibri" w:hAnsi="Calibri"/>
        </w:rPr>
      </w:pPr>
      <w:r>
        <w:rPr>
          <w:rFonts w:ascii="Calibri" w:hAnsi="Calibri"/>
        </w:rPr>
        <w:t xml:space="preserve">Constraints on the quantity of diet components. </w:t>
      </w:r>
    </w:p>
    <w:p w14:paraId="1C6FDFA8" w14:textId="77777777" w:rsidR="00F07C90" w:rsidRDefault="00F07C90" w:rsidP="00F07C90">
      <w:pPr>
        <w:rPr>
          <w:rFonts w:ascii="Calibri" w:hAnsi="Calibri"/>
        </w:rPr>
      </w:pPr>
    </w:p>
    <w:p w14:paraId="0AE3F62B" w14:textId="77777777" w:rsidR="00F07C90" w:rsidRDefault="00F07C90" w:rsidP="00F07C90">
      <w:pPr>
        <w:rPr>
          <w:rFonts w:ascii="Calibri" w:hAnsi="Calibri"/>
        </w:rPr>
      </w:pPr>
      <w:proofErr w:type="spellStart"/>
      <w:r>
        <w:rPr>
          <w:rFonts w:ascii="Calibri" w:hAnsi="Calibri"/>
        </w:rPr>
        <w:t>NutrientModification</w:t>
      </w:r>
      <w:proofErr w:type="spellEnd"/>
      <w:r>
        <w:rPr>
          <w:rFonts w:ascii="Calibri" w:hAnsi="Calibri"/>
        </w:rPr>
        <w:t xml:space="preserve"> consists of the nutrient (e.g., Sodium) and the amount in the diet (e.g., 20-30g).</w:t>
      </w:r>
    </w:p>
    <w:p w14:paraId="666783B2" w14:textId="77777777" w:rsidR="00F07C90" w:rsidRDefault="00F07C90" w:rsidP="00F07C90">
      <w:pPr>
        <w:rPr>
          <w:rFonts w:ascii="Calibri" w:hAnsi="Calibri"/>
        </w:rPr>
      </w:pPr>
    </w:p>
    <w:p w14:paraId="2C3426B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6A6C666"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7BE3FA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89BD4B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D3C200F" w14:textId="77777777" w:rsidR="00F07C90" w:rsidRDefault="00F07C90" w:rsidP="00792BA1">
            <w:pPr>
              <w:rPr>
                <w:rFonts w:ascii="Calibri" w:hAnsi="Calibri"/>
                <w:b/>
              </w:rPr>
            </w:pPr>
            <w:r>
              <w:rPr>
                <w:rFonts w:ascii="Calibri" w:hAnsi="Calibri"/>
                <w:b/>
              </w:rPr>
              <w:t>Description</w:t>
            </w:r>
          </w:p>
        </w:tc>
      </w:tr>
      <w:tr w:rsidR="00F07C90" w14:paraId="493193B0" w14:textId="77777777" w:rsidTr="00792BA1">
        <w:tc>
          <w:tcPr>
            <w:tcW w:w="2340" w:type="dxa"/>
            <w:tcBorders>
              <w:top w:val="single" w:sz="2" w:space="0" w:color="auto"/>
              <w:left w:val="single" w:sz="2" w:space="0" w:color="auto"/>
              <w:bottom w:val="single" w:sz="2" w:space="0" w:color="auto"/>
              <w:right w:val="single" w:sz="2" w:space="0" w:color="auto"/>
            </w:tcBorders>
          </w:tcPr>
          <w:p w14:paraId="271626ED" w14:textId="77777777" w:rsidR="00F07C90" w:rsidRDefault="00F07C90" w:rsidP="00792BA1">
            <w:pPr>
              <w:rPr>
                <w:rFonts w:ascii="Calibri" w:hAnsi="Calibri"/>
              </w:rPr>
            </w:pPr>
            <w:proofErr w:type="spellStart"/>
            <w:r>
              <w:rPr>
                <w:rFonts w:ascii="Calibri" w:hAnsi="Calibri"/>
              </w:rPr>
              <w:t>nutrientType</w:t>
            </w:r>
            <w:proofErr w:type="spellEnd"/>
          </w:p>
        </w:tc>
        <w:tc>
          <w:tcPr>
            <w:tcW w:w="1620" w:type="dxa"/>
            <w:tcBorders>
              <w:top w:val="single" w:sz="2" w:space="0" w:color="auto"/>
              <w:left w:val="single" w:sz="2" w:space="0" w:color="auto"/>
              <w:bottom w:val="single" w:sz="2" w:space="0" w:color="auto"/>
              <w:right w:val="single" w:sz="2" w:space="0" w:color="auto"/>
            </w:tcBorders>
          </w:tcPr>
          <w:p w14:paraId="17E00CD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9597D89" w14:textId="77777777" w:rsidR="00F07C90" w:rsidRDefault="00F07C90" w:rsidP="00792BA1">
            <w:pPr>
              <w:rPr>
                <w:rFonts w:ascii="Calibri" w:hAnsi="Calibri"/>
              </w:rPr>
            </w:pPr>
            <w:r>
              <w:rPr>
                <w:rFonts w:ascii="Calibri" w:hAnsi="Calibri"/>
              </w:rPr>
              <w:t>The type of nutrient that this diet contains. Nutrient types include carbohydrates, lipids and fats, salts such as Sodium or Potassium, fibers, and fluids.</w:t>
            </w:r>
          </w:p>
        </w:tc>
      </w:tr>
      <w:tr w:rsidR="00F07C90" w14:paraId="3176D296" w14:textId="77777777" w:rsidTr="00792BA1">
        <w:tc>
          <w:tcPr>
            <w:tcW w:w="2340" w:type="dxa"/>
            <w:tcBorders>
              <w:top w:val="single" w:sz="2" w:space="0" w:color="auto"/>
              <w:left w:val="single" w:sz="2" w:space="0" w:color="auto"/>
              <w:bottom w:val="single" w:sz="2" w:space="0" w:color="auto"/>
              <w:right w:val="single" w:sz="2" w:space="0" w:color="auto"/>
            </w:tcBorders>
          </w:tcPr>
          <w:p w14:paraId="0DFB9325" w14:textId="77777777" w:rsidR="00F07C90" w:rsidRDefault="00F07C90" w:rsidP="00792BA1">
            <w:pPr>
              <w:rPr>
                <w:rFonts w:ascii="Calibri" w:hAnsi="Calibri"/>
              </w:rPr>
            </w:pPr>
            <w:bookmarkStart w:id="248" w:name="BKM_BA7D7CA5_BD0A_44E2_A59D_283A83E7848B"/>
            <w:r>
              <w:rPr>
                <w:rFonts w:ascii="Calibri" w:hAnsi="Calibri"/>
              </w:rPr>
              <w:t>quantity</w:t>
            </w:r>
          </w:p>
        </w:tc>
        <w:tc>
          <w:tcPr>
            <w:tcW w:w="1620" w:type="dxa"/>
            <w:tcBorders>
              <w:top w:val="single" w:sz="2" w:space="0" w:color="auto"/>
              <w:left w:val="single" w:sz="2" w:space="0" w:color="auto"/>
              <w:bottom w:val="single" w:sz="2" w:space="0" w:color="auto"/>
              <w:right w:val="single" w:sz="2" w:space="0" w:color="auto"/>
            </w:tcBorders>
          </w:tcPr>
          <w:p w14:paraId="07489B82"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07826C06" w14:textId="77777777" w:rsidR="00F07C90" w:rsidRDefault="00F07C90" w:rsidP="00792BA1">
            <w:pPr>
              <w:rPr>
                <w:rFonts w:ascii="Calibri" w:hAnsi="Calibri"/>
              </w:rPr>
            </w:pPr>
            <w:r>
              <w:rPr>
                <w:rFonts w:ascii="Calibri" w:hAnsi="Calibri"/>
              </w:rPr>
              <w:t>Indicates how much of the nutrient is to be or was administered.</w:t>
            </w:r>
          </w:p>
        </w:tc>
        <w:bookmarkEnd w:id="248"/>
      </w:tr>
      <w:bookmarkEnd w:id="247"/>
    </w:tbl>
    <w:p w14:paraId="36798502" w14:textId="77777777" w:rsidR="00F07C90" w:rsidRDefault="00F07C90" w:rsidP="00F07C90">
      <w:pPr>
        <w:rPr>
          <w:rFonts w:ascii="Calibri" w:hAnsi="Calibri"/>
        </w:rPr>
      </w:pPr>
    </w:p>
    <w:p w14:paraId="6EF06043" w14:textId="77777777" w:rsidR="00F07C90" w:rsidRDefault="00F07C90" w:rsidP="00F07C90">
      <w:pPr>
        <w:pStyle w:val="Heading4"/>
        <w:rPr>
          <w:bCs/>
          <w:szCs w:val="24"/>
          <w:u w:color="000000"/>
          <w:lang w:val="en-US"/>
        </w:rPr>
      </w:pPr>
      <w:bookmarkStart w:id="249" w:name="_Toc398046667"/>
      <w:bookmarkStart w:id="250" w:name="BKM_7992C3F5_B507_48AA_BD6D_53FC9392D86B"/>
      <w:proofErr w:type="spellStart"/>
      <w:r>
        <w:rPr>
          <w:bCs/>
          <w:szCs w:val="24"/>
          <w:u w:color="000000"/>
          <w:lang w:val="en-US"/>
        </w:rPr>
        <w:t>NutritionItem</w:t>
      </w:r>
      <w:bookmarkEnd w:id="249"/>
      <w:proofErr w:type="spellEnd"/>
    </w:p>
    <w:p w14:paraId="16A9CF92" w14:textId="77777777" w:rsidR="00F07C90" w:rsidRDefault="00F07C90" w:rsidP="00F07C90">
      <w:pPr>
        <w:rPr>
          <w:rFonts w:ascii="Calibri" w:hAnsi="Calibri"/>
        </w:rPr>
      </w:pPr>
      <w:r>
        <w:rPr>
          <w:rStyle w:val="FieldLabel"/>
          <w:rFonts w:ascii="Calibri" w:hAnsi="Calibri"/>
          <w:i w:val="0"/>
          <w:iCs w:val="0"/>
          <w:color w:val="000000"/>
        </w:rPr>
        <w:t>The details of the nutrition item, with specific attributes depending on the mode by which the nutrition is administered.</w:t>
      </w:r>
    </w:p>
    <w:p w14:paraId="0B8CD6CE" w14:textId="77777777" w:rsidR="00F07C90" w:rsidRDefault="00F07C90" w:rsidP="00F07C90">
      <w:pPr>
        <w:rPr>
          <w:rFonts w:ascii="Calibri" w:hAnsi="Calibri"/>
        </w:rPr>
      </w:pPr>
      <w:r>
        <w:rPr>
          <w:rFonts w:ascii="Calibri" w:hAnsi="Calibri"/>
        </w:rPr>
        <w:t xml:space="preserve"> </w:t>
      </w:r>
      <w:bookmarkEnd w:id="250"/>
    </w:p>
    <w:p w14:paraId="35194A3E" w14:textId="77777777" w:rsidR="00F07C90" w:rsidRDefault="00F07C90" w:rsidP="00F07C90">
      <w:pPr>
        <w:rPr>
          <w:rFonts w:ascii="Calibri" w:hAnsi="Calibri"/>
        </w:rPr>
      </w:pPr>
    </w:p>
    <w:p w14:paraId="26420936" w14:textId="77777777" w:rsidR="00F07C90" w:rsidRDefault="00F07C90" w:rsidP="00F07C90">
      <w:pPr>
        <w:pStyle w:val="Heading4"/>
        <w:rPr>
          <w:bCs/>
          <w:szCs w:val="24"/>
          <w:u w:color="000000"/>
          <w:lang w:val="en-US"/>
        </w:rPr>
      </w:pPr>
      <w:bookmarkStart w:id="251" w:name="_Toc398046668"/>
      <w:bookmarkStart w:id="252" w:name="BKM_E767BBB0_8E48_4097_8D83_3BDB2EDCD8BA"/>
      <w:proofErr w:type="spellStart"/>
      <w:r>
        <w:rPr>
          <w:bCs/>
          <w:szCs w:val="24"/>
          <w:u w:color="000000"/>
          <w:lang w:val="en-US"/>
        </w:rPr>
        <w:t>NutritionalSupplement</w:t>
      </w:r>
      <w:bookmarkEnd w:id="251"/>
      <w:proofErr w:type="spellEnd"/>
    </w:p>
    <w:p w14:paraId="4E682A8B" w14:textId="77777777" w:rsidR="00F07C90" w:rsidRDefault="00F07C90" w:rsidP="00F07C90">
      <w:pPr>
        <w:rPr>
          <w:rFonts w:ascii="Calibri" w:hAnsi="Calibri"/>
        </w:rPr>
      </w:pPr>
      <w:r>
        <w:rPr>
          <w:rFonts w:ascii="Calibri" w:hAnsi="Calibri"/>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14:paraId="0D34ECBE" w14:textId="77777777" w:rsidR="00F07C90" w:rsidRDefault="00F07C90" w:rsidP="00F07C90">
      <w:pPr>
        <w:rPr>
          <w:rFonts w:ascii="Calibri" w:hAnsi="Calibri"/>
        </w:rPr>
      </w:pPr>
    </w:p>
    <w:p w14:paraId="426AEB1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5251131"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ACAE3A6"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48C138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CD6BD33" w14:textId="77777777" w:rsidR="00F07C90" w:rsidRDefault="00F07C90" w:rsidP="00792BA1">
            <w:pPr>
              <w:rPr>
                <w:rFonts w:ascii="Calibri" w:hAnsi="Calibri"/>
                <w:b/>
              </w:rPr>
            </w:pPr>
            <w:r>
              <w:rPr>
                <w:rFonts w:ascii="Calibri" w:hAnsi="Calibri"/>
                <w:b/>
              </w:rPr>
              <w:t>Description</w:t>
            </w:r>
          </w:p>
        </w:tc>
      </w:tr>
      <w:tr w:rsidR="00F07C90" w14:paraId="17473F38" w14:textId="77777777" w:rsidTr="00792BA1">
        <w:tc>
          <w:tcPr>
            <w:tcW w:w="2340" w:type="dxa"/>
            <w:tcBorders>
              <w:top w:val="single" w:sz="2" w:space="0" w:color="auto"/>
              <w:left w:val="single" w:sz="2" w:space="0" w:color="auto"/>
              <w:bottom w:val="single" w:sz="2" w:space="0" w:color="auto"/>
              <w:right w:val="single" w:sz="2" w:space="0" w:color="auto"/>
            </w:tcBorders>
          </w:tcPr>
          <w:p w14:paraId="4A11391A" w14:textId="77777777" w:rsidR="00F07C90" w:rsidRDefault="00F07C90" w:rsidP="00792BA1">
            <w:pPr>
              <w:rPr>
                <w:rFonts w:ascii="Calibri" w:hAnsi="Calibri"/>
              </w:rPr>
            </w:pPr>
            <w:proofErr w:type="spellStart"/>
            <w:r>
              <w:rPr>
                <w:rFonts w:ascii="Calibri" w:hAnsi="Calibri"/>
              </w:rPr>
              <w:t>additiveProduct</w:t>
            </w:r>
            <w:proofErr w:type="spellEnd"/>
          </w:p>
        </w:tc>
        <w:tc>
          <w:tcPr>
            <w:tcW w:w="1620" w:type="dxa"/>
            <w:tcBorders>
              <w:top w:val="single" w:sz="2" w:space="0" w:color="auto"/>
              <w:left w:val="single" w:sz="2" w:space="0" w:color="auto"/>
              <w:bottom w:val="single" w:sz="2" w:space="0" w:color="auto"/>
              <w:right w:val="single" w:sz="2" w:space="0" w:color="auto"/>
            </w:tcBorders>
          </w:tcPr>
          <w:p w14:paraId="11C86C0C" w14:textId="77777777" w:rsidR="00F07C90" w:rsidRDefault="00F07C90" w:rsidP="00792BA1">
            <w:pPr>
              <w:rPr>
                <w:rFonts w:ascii="Calibri" w:hAnsi="Calibri"/>
              </w:rPr>
            </w:pPr>
            <w:proofErr w:type="spellStart"/>
            <w:r>
              <w:rPr>
                <w:rFonts w:ascii="Calibri" w:hAnsi="Calibri"/>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14:paraId="50E5B46B" w14:textId="77777777" w:rsidR="00F07C90" w:rsidRDefault="00F07C90" w:rsidP="00792BA1">
            <w:pPr>
              <w:rPr>
                <w:rFonts w:ascii="Calibri" w:hAnsi="Calibri"/>
              </w:rPr>
            </w:pPr>
            <w:r>
              <w:rPr>
                <w:rFonts w:ascii="Calibri" w:hAnsi="Calibri"/>
              </w:rPr>
              <w:t>Any additives to be provided or administered, e.g., protein supplement, fiber supplement.</w:t>
            </w:r>
          </w:p>
        </w:tc>
      </w:tr>
      <w:tr w:rsidR="00F07C90" w14:paraId="79E42262" w14:textId="77777777" w:rsidTr="00792BA1">
        <w:tc>
          <w:tcPr>
            <w:tcW w:w="2340" w:type="dxa"/>
            <w:tcBorders>
              <w:top w:val="single" w:sz="2" w:space="0" w:color="auto"/>
              <w:left w:val="single" w:sz="2" w:space="0" w:color="auto"/>
              <w:bottom w:val="single" w:sz="2" w:space="0" w:color="auto"/>
              <w:right w:val="single" w:sz="2" w:space="0" w:color="auto"/>
            </w:tcBorders>
          </w:tcPr>
          <w:p w14:paraId="235112B9" w14:textId="77777777" w:rsidR="00F07C90" w:rsidRDefault="00F07C90" w:rsidP="00792BA1">
            <w:pPr>
              <w:rPr>
                <w:rFonts w:ascii="Calibri" w:hAnsi="Calibri"/>
              </w:rPr>
            </w:pPr>
            <w:bookmarkStart w:id="253" w:name="BKM_788030C0_988E_4388_8E74_59F09AD95916"/>
            <w:proofErr w:type="spellStart"/>
            <w:r>
              <w:rPr>
                <w:rFonts w:ascii="Calibri" w:hAnsi="Calibri"/>
              </w:rPr>
              <w:t>baseProduct</w:t>
            </w:r>
            <w:proofErr w:type="spellEnd"/>
          </w:p>
        </w:tc>
        <w:tc>
          <w:tcPr>
            <w:tcW w:w="1620" w:type="dxa"/>
            <w:tcBorders>
              <w:top w:val="single" w:sz="2" w:space="0" w:color="auto"/>
              <w:left w:val="single" w:sz="2" w:space="0" w:color="auto"/>
              <w:bottom w:val="single" w:sz="2" w:space="0" w:color="auto"/>
              <w:right w:val="single" w:sz="2" w:space="0" w:color="auto"/>
            </w:tcBorders>
          </w:tcPr>
          <w:p w14:paraId="784812B4" w14:textId="77777777" w:rsidR="00F07C90" w:rsidRDefault="00F07C90" w:rsidP="00792BA1">
            <w:pPr>
              <w:rPr>
                <w:rFonts w:ascii="Calibri" w:hAnsi="Calibri"/>
              </w:rPr>
            </w:pPr>
            <w:proofErr w:type="spellStart"/>
            <w:r>
              <w:rPr>
                <w:rFonts w:ascii="Calibri" w:hAnsi="Calibri"/>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14:paraId="000278E2" w14:textId="77777777" w:rsidR="00F07C90" w:rsidRDefault="00F07C90" w:rsidP="00792BA1">
            <w:pPr>
              <w:rPr>
                <w:rFonts w:ascii="Calibri" w:hAnsi="Calibri"/>
              </w:rPr>
            </w:pPr>
            <w:r>
              <w:rPr>
                <w:rFonts w:ascii="Calibri" w:hAnsi="Calibri"/>
              </w:rPr>
              <w:t>The base supplement to be provided or administered, e.g., standard formula.</w:t>
            </w:r>
          </w:p>
        </w:tc>
        <w:bookmarkEnd w:id="253"/>
      </w:tr>
      <w:tr w:rsidR="00F07C90" w14:paraId="6FACF8C3" w14:textId="77777777" w:rsidTr="00792BA1">
        <w:tc>
          <w:tcPr>
            <w:tcW w:w="2340" w:type="dxa"/>
            <w:tcBorders>
              <w:top w:val="single" w:sz="2" w:space="0" w:color="auto"/>
              <w:left w:val="single" w:sz="2" w:space="0" w:color="auto"/>
              <w:bottom w:val="single" w:sz="2" w:space="0" w:color="auto"/>
              <w:right w:val="single" w:sz="2" w:space="0" w:color="auto"/>
            </w:tcBorders>
          </w:tcPr>
          <w:p w14:paraId="4007F0DB" w14:textId="77777777" w:rsidR="00F07C90" w:rsidRDefault="00F07C90" w:rsidP="00792BA1">
            <w:pPr>
              <w:rPr>
                <w:rFonts w:ascii="Calibri" w:hAnsi="Calibri"/>
              </w:rPr>
            </w:pPr>
            <w:r>
              <w:rPr>
                <w:rFonts w:ascii="Calibri" w:hAnsi="Calibri"/>
              </w:rPr>
              <w:t>frequency</w:t>
            </w:r>
          </w:p>
        </w:tc>
        <w:tc>
          <w:tcPr>
            <w:tcW w:w="1620" w:type="dxa"/>
            <w:tcBorders>
              <w:top w:val="single" w:sz="2" w:space="0" w:color="auto"/>
              <w:left w:val="single" w:sz="2" w:space="0" w:color="auto"/>
              <w:bottom w:val="single" w:sz="2" w:space="0" w:color="auto"/>
              <w:right w:val="single" w:sz="2" w:space="0" w:color="auto"/>
            </w:tcBorders>
          </w:tcPr>
          <w:p w14:paraId="0BAFCE83"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72923FF8" w14:textId="77777777" w:rsidR="00F07C90" w:rsidRDefault="00F07C90" w:rsidP="00792BA1">
            <w:pPr>
              <w:rPr>
                <w:rFonts w:ascii="Calibri" w:hAnsi="Calibri"/>
              </w:rPr>
            </w:pPr>
            <w:r>
              <w:rPr>
                <w:rFonts w:ascii="Calibri" w:hAnsi="Calibri"/>
              </w:rPr>
              <w:t>The frequency with which this supplement is administered.</w:t>
            </w:r>
          </w:p>
        </w:tc>
      </w:tr>
      <w:tr w:rsidR="00F07C90" w14:paraId="35E1F4BC" w14:textId="77777777" w:rsidTr="00792BA1">
        <w:tc>
          <w:tcPr>
            <w:tcW w:w="2340" w:type="dxa"/>
            <w:tcBorders>
              <w:top w:val="single" w:sz="2" w:space="0" w:color="auto"/>
              <w:left w:val="single" w:sz="2" w:space="0" w:color="auto"/>
              <w:bottom w:val="single" w:sz="2" w:space="0" w:color="auto"/>
              <w:right w:val="single" w:sz="2" w:space="0" w:color="auto"/>
            </w:tcBorders>
          </w:tcPr>
          <w:p w14:paraId="59D051CA" w14:textId="77777777" w:rsidR="00F07C90" w:rsidRDefault="00F07C90" w:rsidP="00792BA1">
            <w:pPr>
              <w:rPr>
                <w:rFonts w:ascii="Calibri" w:hAnsi="Calibri"/>
              </w:rPr>
            </w:pPr>
            <w:bookmarkStart w:id="254" w:name="BKM_E533FD23_EDBF_4A38_9A64_7145AA2BF032"/>
            <w:r>
              <w:rPr>
                <w:rFonts w:ascii="Calibri" w:hAnsi="Calibri"/>
              </w:rPr>
              <w:t>quantity</w:t>
            </w:r>
          </w:p>
        </w:tc>
        <w:tc>
          <w:tcPr>
            <w:tcW w:w="1620" w:type="dxa"/>
            <w:tcBorders>
              <w:top w:val="single" w:sz="2" w:space="0" w:color="auto"/>
              <w:left w:val="single" w:sz="2" w:space="0" w:color="auto"/>
              <w:bottom w:val="single" w:sz="2" w:space="0" w:color="auto"/>
              <w:right w:val="single" w:sz="2" w:space="0" w:color="auto"/>
            </w:tcBorders>
          </w:tcPr>
          <w:p w14:paraId="27DEA374" w14:textId="77777777" w:rsidR="00F07C90" w:rsidRDefault="00F07C90" w:rsidP="00792BA1">
            <w:pPr>
              <w:rPr>
                <w:rFonts w:ascii="Calibri" w:hAnsi="Calibri"/>
              </w:rPr>
            </w:pPr>
            <w:r>
              <w:rPr>
                <w:rFonts w:ascii="Calibri" w:hAnsi="Calibri"/>
              </w:rPr>
              <w:t>Range</w:t>
            </w:r>
          </w:p>
        </w:tc>
        <w:tc>
          <w:tcPr>
            <w:tcW w:w="5580" w:type="dxa"/>
            <w:tcBorders>
              <w:top w:val="single" w:sz="2" w:space="0" w:color="auto"/>
              <w:left w:val="single" w:sz="2" w:space="0" w:color="auto"/>
              <w:bottom w:val="single" w:sz="2" w:space="0" w:color="auto"/>
              <w:right w:val="single" w:sz="2" w:space="0" w:color="auto"/>
            </w:tcBorders>
          </w:tcPr>
          <w:p w14:paraId="2331504A" w14:textId="77777777" w:rsidR="00F07C90" w:rsidRDefault="00F07C90" w:rsidP="00792BA1">
            <w:pPr>
              <w:rPr>
                <w:rFonts w:ascii="Calibri" w:hAnsi="Calibri"/>
              </w:rPr>
            </w:pPr>
            <w:r>
              <w:rPr>
                <w:rFonts w:ascii="Calibri" w:hAnsi="Calibri"/>
              </w:rPr>
              <w:t>How much of the nutritional supplement to administer.</w:t>
            </w:r>
          </w:p>
        </w:tc>
        <w:bookmarkEnd w:id="254"/>
      </w:tr>
      <w:bookmarkEnd w:id="252"/>
    </w:tbl>
    <w:p w14:paraId="38769F92" w14:textId="77777777" w:rsidR="00F07C90" w:rsidRDefault="00F07C90" w:rsidP="00F07C90">
      <w:pPr>
        <w:rPr>
          <w:rFonts w:ascii="Calibri" w:hAnsi="Calibri"/>
        </w:rPr>
      </w:pPr>
    </w:p>
    <w:p w14:paraId="39D4849F" w14:textId="77777777" w:rsidR="00F07C90" w:rsidRDefault="00F07C90" w:rsidP="00F07C90">
      <w:pPr>
        <w:pStyle w:val="Heading4"/>
        <w:rPr>
          <w:bCs/>
          <w:szCs w:val="24"/>
          <w:u w:color="000000"/>
          <w:lang w:val="en-US"/>
        </w:rPr>
      </w:pPr>
      <w:bookmarkStart w:id="255" w:name="_Toc398046669"/>
      <w:bookmarkStart w:id="256" w:name="BKM_E0D274AB_8D27_47D1_B484_A34070CD95DC"/>
      <w:proofErr w:type="spellStart"/>
      <w:r>
        <w:rPr>
          <w:bCs/>
          <w:szCs w:val="24"/>
          <w:u w:color="000000"/>
          <w:lang w:val="en-US"/>
        </w:rPr>
        <w:t>OralDiet</w:t>
      </w:r>
      <w:bookmarkEnd w:id="255"/>
      <w:proofErr w:type="spellEnd"/>
    </w:p>
    <w:p w14:paraId="28F0A6C6" w14:textId="77777777" w:rsidR="00F07C90" w:rsidRDefault="00F07C90" w:rsidP="00F07C90">
      <w:pPr>
        <w:rPr>
          <w:rFonts w:ascii="Calibri" w:hAnsi="Calibri"/>
        </w:rPr>
      </w:pPr>
      <w:r>
        <w:rPr>
          <w:rFonts w:ascii="Calibri" w:hAnsi="Calibri"/>
        </w:rPr>
        <w:t>Food and/or a nutritional supplement prepared from food ingredients that is self-administered by a patient and consumed orally.</w:t>
      </w:r>
    </w:p>
    <w:p w14:paraId="333AB9B2" w14:textId="77777777" w:rsidR="00F07C90" w:rsidRDefault="00F07C90" w:rsidP="00F07C90">
      <w:pPr>
        <w:rPr>
          <w:rFonts w:ascii="Calibri" w:hAnsi="Calibri"/>
        </w:rPr>
      </w:pPr>
    </w:p>
    <w:p w14:paraId="6EF2AB3E" w14:textId="77777777" w:rsidR="00F07C90" w:rsidRDefault="00F07C90" w:rsidP="00F07C90">
      <w:pPr>
        <w:rPr>
          <w:rFonts w:ascii="Calibri" w:hAnsi="Calibri"/>
        </w:rPr>
      </w:pPr>
      <w:r>
        <w:rPr>
          <w:rFonts w:ascii="Calibri" w:hAnsi="Calibri"/>
        </w:rPr>
        <w:t>A patient can have only one effective oral diet at a time.</w:t>
      </w:r>
    </w:p>
    <w:p w14:paraId="6EA05199" w14:textId="77777777" w:rsidR="00F07C90" w:rsidRDefault="00F07C90" w:rsidP="00F07C90">
      <w:pPr>
        <w:rPr>
          <w:rFonts w:ascii="Calibri" w:hAnsi="Calibri"/>
        </w:rPr>
      </w:pPr>
    </w:p>
    <w:p w14:paraId="17673FF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53B6DF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0D911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68304B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B584AD4" w14:textId="77777777" w:rsidR="00F07C90" w:rsidRDefault="00F07C90" w:rsidP="00792BA1">
            <w:pPr>
              <w:rPr>
                <w:rFonts w:ascii="Calibri" w:hAnsi="Calibri"/>
                <w:b/>
              </w:rPr>
            </w:pPr>
            <w:r>
              <w:rPr>
                <w:rFonts w:ascii="Calibri" w:hAnsi="Calibri"/>
                <w:b/>
              </w:rPr>
              <w:t>Description</w:t>
            </w:r>
          </w:p>
        </w:tc>
      </w:tr>
      <w:tr w:rsidR="00F07C90" w14:paraId="6189A137" w14:textId="77777777" w:rsidTr="00792BA1">
        <w:tc>
          <w:tcPr>
            <w:tcW w:w="2340" w:type="dxa"/>
            <w:tcBorders>
              <w:top w:val="single" w:sz="2" w:space="0" w:color="auto"/>
              <w:left w:val="single" w:sz="2" w:space="0" w:color="auto"/>
              <w:bottom w:val="single" w:sz="2" w:space="0" w:color="auto"/>
              <w:right w:val="single" w:sz="2" w:space="0" w:color="auto"/>
            </w:tcBorders>
          </w:tcPr>
          <w:p w14:paraId="73F6C3D1" w14:textId="77777777" w:rsidR="00F07C90" w:rsidRDefault="00F07C90" w:rsidP="00792BA1">
            <w:pPr>
              <w:rPr>
                <w:rFonts w:ascii="Calibri" w:hAnsi="Calibri"/>
              </w:rPr>
            </w:pPr>
            <w:proofErr w:type="spellStart"/>
            <w:r>
              <w:rPr>
                <w:rFonts w:ascii="Calibri" w:hAnsi="Calibri"/>
              </w:rPr>
              <w:t>dietType</w:t>
            </w:r>
            <w:proofErr w:type="spellEnd"/>
          </w:p>
        </w:tc>
        <w:tc>
          <w:tcPr>
            <w:tcW w:w="1620" w:type="dxa"/>
            <w:tcBorders>
              <w:top w:val="single" w:sz="2" w:space="0" w:color="auto"/>
              <w:left w:val="single" w:sz="2" w:space="0" w:color="auto"/>
              <w:bottom w:val="single" w:sz="2" w:space="0" w:color="auto"/>
              <w:right w:val="single" w:sz="2" w:space="0" w:color="auto"/>
            </w:tcBorders>
          </w:tcPr>
          <w:p w14:paraId="5CC32B6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663E4DB" w14:textId="77777777" w:rsidR="00F07C90" w:rsidRDefault="00F07C90" w:rsidP="00792BA1">
            <w:pPr>
              <w:rPr>
                <w:rFonts w:ascii="Calibri" w:hAnsi="Calibri"/>
              </w:rPr>
            </w:pPr>
            <w:r>
              <w:rPr>
                <w:rFonts w:ascii="Calibri" w:hAnsi="Calibri"/>
              </w:rPr>
              <w:t xml:space="preserve">The kind of diet to be administered such as </w:t>
            </w:r>
          </w:p>
          <w:p w14:paraId="014F7D61" w14:textId="77777777" w:rsidR="00F07C90" w:rsidRDefault="00F07C90" w:rsidP="00792BA1">
            <w:pPr>
              <w:rPr>
                <w:rFonts w:ascii="Calibri" w:hAnsi="Calibri"/>
              </w:rPr>
            </w:pPr>
            <w:r>
              <w:rPr>
                <w:rFonts w:ascii="Calibri" w:hAnsi="Calibri"/>
              </w:rPr>
              <w:t>"Consistent carbohydrate diet".</w:t>
            </w:r>
          </w:p>
        </w:tc>
      </w:tr>
      <w:tr w:rsidR="00F07C90" w14:paraId="3829C8F9" w14:textId="77777777" w:rsidTr="00792BA1">
        <w:tc>
          <w:tcPr>
            <w:tcW w:w="2340" w:type="dxa"/>
            <w:tcBorders>
              <w:top w:val="single" w:sz="2" w:space="0" w:color="auto"/>
              <w:left w:val="single" w:sz="2" w:space="0" w:color="auto"/>
              <w:bottom w:val="single" w:sz="2" w:space="0" w:color="auto"/>
              <w:right w:val="single" w:sz="2" w:space="0" w:color="auto"/>
            </w:tcBorders>
          </w:tcPr>
          <w:p w14:paraId="77FAB6E9" w14:textId="77777777" w:rsidR="00F07C90" w:rsidRDefault="00F07C90" w:rsidP="00792BA1">
            <w:pPr>
              <w:rPr>
                <w:rFonts w:ascii="Calibri" w:hAnsi="Calibri"/>
              </w:rPr>
            </w:pPr>
            <w:bookmarkStart w:id="257" w:name="BKM_C2F0FB0F_29B8_49CC_8656_A5FBE4E92931"/>
            <w:proofErr w:type="spellStart"/>
            <w:r>
              <w:rPr>
                <w:rFonts w:ascii="Calibri" w:hAnsi="Calibri"/>
              </w:rPr>
              <w:t>foodType</w:t>
            </w:r>
            <w:proofErr w:type="spellEnd"/>
          </w:p>
        </w:tc>
        <w:tc>
          <w:tcPr>
            <w:tcW w:w="1620" w:type="dxa"/>
            <w:tcBorders>
              <w:top w:val="single" w:sz="2" w:space="0" w:color="auto"/>
              <w:left w:val="single" w:sz="2" w:space="0" w:color="auto"/>
              <w:bottom w:val="single" w:sz="2" w:space="0" w:color="auto"/>
              <w:right w:val="single" w:sz="2" w:space="0" w:color="auto"/>
            </w:tcBorders>
          </w:tcPr>
          <w:p w14:paraId="6847FE9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CFE705F" w14:textId="77777777" w:rsidR="00F07C90" w:rsidRDefault="00F07C90" w:rsidP="00792BA1">
            <w:pPr>
              <w:rPr>
                <w:rFonts w:ascii="Calibri" w:hAnsi="Calibri"/>
              </w:rPr>
            </w:pPr>
            <w:r>
              <w:rPr>
                <w:rFonts w:ascii="Calibri" w:hAnsi="Calibri"/>
              </w:rPr>
              <w:t>Indicates what type of food the diet should contain.</w:t>
            </w:r>
          </w:p>
        </w:tc>
        <w:bookmarkEnd w:id="257"/>
      </w:tr>
      <w:tr w:rsidR="00F07C90" w14:paraId="197AE618" w14:textId="77777777" w:rsidTr="00792BA1">
        <w:tc>
          <w:tcPr>
            <w:tcW w:w="2340" w:type="dxa"/>
            <w:tcBorders>
              <w:top w:val="single" w:sz="2" w:space="0" w:color="auto"/>
              <w:left w:val="single" w:sz="2" w:space="0" w:color="auto"/>
              <w:bottom w:val="single" w:sz="2" w:space="0" w:color="auto"/>
              <w:right w:val="single" w:sz="2" w:space="0" w:color="auto"/>
            </w:tcBorders>
          </w:tcPr>
          <w:p w14:paraId="360FD7D7" w14:textId="77777777" w:rsidR="00F07C90" w:rsidRDefault="00F07C90" w:rsidP="00792BA1">
            <w:pPr>
              <w:rPr>
                <w:rFonts w:ascii="Calibri" w:hAnsi="Calibri"/>
              </w:rPr>
            </w:pPr>
            <w:bookmarkStart w:id="258" w:name="BKM_859214CC_39FD_4BA2_8DC1_FE9C11C0C8A8"/>
            <w:r>
              <w:rPr>
                <w:rFonts w:ascii="Calibri" w:hAnsi="Calibri"/>
              </w:rPr>
              <w:t>frequency</w:t>
            </w:r>
          </w:p>
        </w:tc>
        <w:tc>
          <w:tcPr>
            <w:tcW w:w="1620" w:type="dxa"/>
            <w:tcBorders>
              <w:top w:val="single" w:sz="2" w:space="0" w:color="auto"/>
              <w:left w:val="single" w:sz="2" w:space="0" w:color="auto"/>
              <w:bottom w:val="single" w:sz="2" w:space="0" w:color="auto"/>
              <w:right w:val="single" w:sz="2" w:space="0" w:color="auto"/>
            </w:tcBorders>
          </w:tcPr>
          <w:p w14:paraId="18D835B7" w14:textId="77777777" w:rsidR="00F07C90" w:rsidRDefault="00F07C90" w:rsidP="00792BA1">
            <w:pPr>
              <w:rPr>
                <w:rFonts w:ascii="Calibri" w:hAnsi="Calibri"/>
              </w:rPr>
            </w:pPr>
            <w:r>
              <w:rPr>
                <w:rFonts w:ascii="Calibri" w:hAnsi="Calibri"/>
              </w:rPr>
              <w:t>Schedule</w:t>
            </w:r>
          </w:p>
        </w:tc>
        <w:tc>
          <w:tcPr>
            <w:tcW w:w="5580" w:type="dxa"/>
            <w:tcBorders>
              <w:top w:val="single" w:sz="2" w:space="0" w:color="auto"/>
              <w:left w:val="single" w:sz="2" w:space="0" w:color="auto"/>
              <w:bottom w:val="single" w:sz="2" w:space="0" w:color="auto"/>
              <w:right w:val="single" w:sz="2" w:space="0" w:color="auto"/>
            </w:tcBorders>
          </w:tcPr>
          <w:p w14:paraId="39916275" w14:textId="77777777" w:rsidR="00F07C90" w:rsidRDefault="00F07C90" w:rsidP="00792BA1">
            <w:pPr>
              <w:rPr>
                <w:rFonts w:ascii="Calibri" w:hAnsi="Calibri"/>
              </w:rPr>
            </w:pPr>
            <w:r>
              <w:rPr>
                <w:rFonts w:ascii="Calibri" w:hAnsi="Calibri"/>
              </w:rPr>
              <w:t>The frequency with which this diet item is administered.</w:t>
            </w:r>
          </w:p>
        </w:tc>
        <w:bookmarkEnd w:id="258"/>
      </w:tr>
      <w:tr w:rsidR="00F07C90" w14:paraId="2FA9DDF4" w14:textId="77777777" w:rsidTr="00792BA1">
        <w:tc>
          <w:tcPr>
            <w:tcW w:w="2340" w:type="dxa"/>
            <w:tcBorders>
              <w:top w:val="single" w:sz="2" w:space="0" w:color="auto"/>
              <w:left w:val="single" w:sz="2" w:space="0" w:color="auto"/>
              <w:bottom w:val="single" w:sz="2" w:space="0" w:color="auto"/>
              <w:right w:val="single" w:sz="2" w:space="0" w:color="auto"/>
            </w:tcBorders>
          </w:tcPr>
          <w:p w14:paraId="1AD9D40E" w14:textId="77777777" w:rsidR="00F07C90" w:rsidRDefault="00F07C90" w:rsidP="00792BA1">
            <w:pPr>
              <w:rPr>
                <w:rFonts w:ascii="Calibri" w:hAnsi="Calibri"/>
              </w:rPr>
            </w:pPr>
            <w:bookmarkStart w:id="259" w:name="BKM_0A2FC2F2_B91E_495B_982B_4828502B8209"/>
            <w:r>
              <w:rPr>
                <w:rFonts w:ascii="Calibri" w:hAnsi="Calibri"/>
              </w:rPr>
              <w:t>nutrient</w:t>
            </w:r>
          </w:p>
        </w:tc>
        <w:tc>
          <w:tcPr>
            <w:tcW w:w="1620" w:type="dxa"/>
            <w:tcBorders>
              <w:top w:val="single" w:sz="2" w:space="0" w:color="auto"/>
              <w:left w:val="single" w:sz="2" w:space="0" w:color="auto"/>
              <w:bottom w:val="single" w:sz="2" w:space="0" w:color="auto"/>
              <w:right w:val="single" w:sz="2" w:space="0" w:color="auto"/>
            </w:tcBorders>
          </w:tcPr>
          <w:p w14:paraId="31A8CC71" w14:textId="77777777" w:rsidR="00F07C90" w:rsidRDefault="00F07C90" w:rsidP="00792BA1">
            <w:pPr>
              <w:rPr>
                <w:rFonts w:ascii="Calibri" w:hAnsi="Calibri"/>
              </w:rPr>
            </w:pPr>
            <w:proofErr w:type="spellStart"/>
            <w:r>
              <w:rPr>
                <w:rFonts w:ascii="Calibri" w:hAnsi="Calibri"/>
              </w:rPr>
              <w:t>NutrientModification</w:t>
            </w:r>
            <w:proofErr w:type="spellEnd"/>
          </w:p>
        </w:tc>
        <w:tc>
          <w:tcPr>
            <w:tcW w:w="5580" w:type="dxa"/>
            <w:tcBorders>
              <w:top w:val="single" w:sz="2" w:space="0" w:color="auto"/>
              <w:left w:val="single" w:sz="2" w:space="0" w:color="auto"/>
              <w:bottom w:val="single" w:sz="2" w:space="0" w:color="auto"/>
              <w:right w:val="single" w:sz="2" w:space="0" w:color="auto"/>
            </w:tcBorders>
          </w:tcPr>
          <w:p w14:paraId="33B7DD19" w14:textId="77777777" w:rsidR="00F07C90" w:rsidRDefault="00F07C90" w:rsidP="00792BA1">
            <w:pPr>
              <w:rPr>
                <w:rFonts w:ascii="Calibri" w:hAnsi="Calibri"/>
              </w:rPr>
            </w:pPr>
            <w:r>
              <w:rPr>
                <w:rFonts w:ascii="Calibri" w:hAnsi="Calibri"/>
              </w:rPr>
              <w:t>Particular nutrients and the quantities explicitly called out to be included in the diet.</w:t>
            </w:r>
          </w:p>
        </w:tc>
        <w:bookmarkEnd w:id="259"/>
      </w:tr>
      <w:tr w:rsidR="00F07C90" w14:paraId="581F1DD0" w14:textId="77777777" w:rsidTr="00792BA1">
        <w:tc>
          <w:tcPr>
            <w:tcW w:w="2340" w:type="dxa"/>
            <w:tcBorders>
              <w:top w:val="single" w:sz="2" w:space="0" w:color="auto"/>
              <w:left w:val="single" w:sz="2" w:space="0" w:color="auto"/>
              <w:bottom w:val="single" w:sz="2" w:space="0" w:color="auto"/>
              <w:right w:val="single" w:sz="2" w:space="0" w:color="auto"/>
            </w:tcBorders>
          </w:tcPr>
          <w:p w14:paraId="22B49343" w14:textId="77777777" w:rsidR="00F07C90" w:rsidRDefault="00F07C90" w:rsidP="00792BA1">
            <w:pPr>
              <w:rPr>
                <w:rFonts w:ascii="Calibri" w:hAnsi="Calibri"/>
              </w:rPr>
            </w:pPr>
            <w:bookmarkStart w:id="260" w:name="BKM_B3C64DD2_D98D_410B_95C4_DC5913C51EC9"/>
            <w:r>
              <w:rPr>
                <w:rFonts w:ascii="Calibri" w:hAnsi="Calibri"/>
              </w:rPr>
              <w:t>texture</w:t>
            </w:r>
          </w:p>
        </w:tc>
        <w:tc>
          <w:tcPr>
            <w:tcW w:w="1620" w:type="dxa"/>
            <w:tcBorders>
              <w:top w:val="single" w:sz="2" w:space="0" w:color="auto"/>
              <w:left w:val="single" w:sz="2" w:space="0" w:color="auto"/>
              <w:bottom w:val="single" w:sz="2" w:space="0" w:color="auto"/>
              <w:right w:val="single" w:sz="2" w:space="0" w:color="auto"/>
            </w:tcBorders>
          </w:tcPr>
          <w:p w14:paraId="04823EF8" w14:textId="77777777" w:rsidR="00F07C90" w:rsidRDefault="00F07C90" w:rsidP="00792BA1">
            <w:pPr>
              <w:rPr>
                <w:rFonts w:ascii="Calibri" w:hAnsi="Calibri"/>
              </w:rPr>
            </w:pPr>
            <w:proofErr w:type="spellStart"/>
            <w:r>
              <w:rPr>
                <w:rFonts w:ascii="Calibri" w:hAnsi="Calibri"/>
              </w:rPr>
              <w:t>TextureModification</w:t>
            </w:r>
            <w:proofErr w:type="spellEnd"/>
          </w:p>
        </w:tc>
        <w:tc>
          <w:tcPr>
            <w:tcW w:w="5580" w:type="dxa"/>
            <w:tcBorders>
              <w:top w:val="single" w:sz="2" w:space="0" w:color="auto"/>
              <w:left w:val="single" w:sz="2" w:space="0" w:color="auto"/>
              <w:bottom w:val="single" w:sz="2" w:space="0" w:color="auto"/>
              <w:right w:val="single" w:sz="2" w:space="0" w:color="auto"/>
            </w:tcBorders>
          </w:tcPr>
          <w:p w14:paraId="13B66A77" w14:textId="77777777" w:rsidR="00F07C90" w:rsidRDefault="00F07C90" w:rsidP="00792BA1">
            <w:pPr>
              <w:rPr>
                <w:rFonts w:ascii="Calibri" w:hAnsi="Calibri"/>
              </w:rPr>
            </w:pPr>
            <w:r>
              <w:rPr>
                <w:rFonts w:ascii="Calibri" w:hAnsi="Calibri"/>
              </w:rPr>
              <w:t>Specifies or modifies the texture for one or more types of food in a diet.</w:t>
            </w:r>
          </w:p>
        </w:tc>
        <w:bookmarkEnd w:id="260"/>
      </w:tr>
      <w:bookmarkEnd w:id="256"/>
    </w:tbl>
    <w:p w14:paraId="3CC79273" w14:textId="77777777" w:rsidR="00F07C90" w:rsidRDefault="00F07C90" w:rsidP="00F07C90">
      <w:pPr>
        <w:rPr>
          <w:rFonts w:ascii="Calibri" w:hAnsi="Calibri"/>
        </w:rPr>
      </w:pPr>
    </w:p>
    <w:p w14:paraId="4F4A101B" w14:textId="77777777" w:rsidR="00F07C90" w:rsidRDefault="00F07C90" w:rsidP="00F07C90">
      <w:pPr>
        <w:pStyle w:val="Heading4"/>
        <w:rPr>
          <w:bCs/>
          <w:szCs w:val="24"/>
          <w:u w:color="000000"/>
          <w:lang w:val="en-US"/>
        </w:rPr>
      </w:pPr>
      <w:bookmarkStart w:id="261" w:name="_Toc398046670"/>
      <w:bookmarkStart w:id="262" w:name="BKM_96823CE7_33AF_45E8_8654_AB30F46FC777"/>
      <w:proofErr w:type="spellStart"/>
      <w:r>
        <w:rPr>
          <w:bCs/>
          <w:szCs w:val="24"/>
          <w:u w:color="000000"/>
          <w:lang w:val="en-US"/>
        </w:rPr>
        <w:t>TextureModification</w:t>
      </w:r>
      <w:bookmarkEnd w:id="261"/>
      <w:proofErr w:type="spellEnd"/>
    </w:p>
    <w:p w14:paraId="6758BCD7" w14:textId="77777777" w:rsidR="00F07C90" w:rsidRDefault="00F07C90" w:rsidP="00F07C90">
      <w:pPr>
        <w:rPr>
          <w:rFonts w:ascii="Calibri" w:hAnsi="Calibri"/>
        </w:rPr>
      </w:pPr>
      <w:r>
        <w:rPr>
          <w:rStyle w:val="FieldLabel"/>
          <w:rFonts w:ascii="Calibri" w:hAnsi="Calibri"/>
          <w:i w:val="0"/>
          <w:iCs w:val="0"/>
          <w:color w:val="000000"/>
        </w:rPr>
        <w:t>Modifies the texture for one or more types of food in a diet, e.g., ground, chopped, or puree. Texture modification is part of the diet specification and may have different textures ordered for different food groups, e.g., ground meat.</w:t>
      </w:r>
    </w:p>
    <w:p w14:paraId="5251668F" w14:textId="77777777" w:rsidR="00F07C90" w:rsidRDefault="00F07C90" w:rsidP="00F07C90">
      <w:pPr>
        <w:rPr>
          <w:rFonts w:ascii="Calibri" w:hAnsi="Calibri"/>
        </w:rPr>
      </w:pPr>
    </w:p>
    <w:p w14:paraId="17D86FB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619B449"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5428B4E"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4E728A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30F1EB3" w14:textId="77777777" w:rsidR="00F07C90" w:rsidRDefault="00F07C90" w:rsidP="00792BA1">
            <w:pPr>
              <w:rPr>
                <w:rFonts w:ascii="Calibri" w:hAnsi="Calibri"/>
                <w:b/>
              </w:rPr>
            </w:pPr>
            <w:r>
              <w:rPr>
                <w:rFonts w:ascii="Calibri" w:hAnsi="Calibri"/>
                <w:b/>
              </w:rPr>
              <w:t>Description</w:t>
            </w:r>
          </w:p>
        </w:tc>
      </w:tr>
      <w:tr w:rsidR="00F07C90" w14:paraId="2F900EB7" w14:textId="77777777" w:rsidTr="00792BA1">
        <w:tc>
          <w:tcPr>
            <w:tcW w:w="2340" w:type="dxa"/>
            <w:tcBorders>
              <w:top w:val="single" w:sz="2" w:space="0" w:color="auto"/>
              <w:left w:val="single" w:sz="2" w:space="0" w:color="auto"/>
              <w:bottom w:val="single" w:sz="2" w:space="0" w:color="auto"/>
              <w:right w:val="single" w:sz="2" w:space="0" w:color="auto"/>
            </w:tcBorders>
          </w:tcPr>
          <w:p w14:paraId="432626B7" w14:textId="77777777" w:rsidR="00F07C90" w:rsidRDefault="00F07C90" w:rsidP="00792BA1">
            <w:pPr>
              <w:rPr>
                <w:rFonts w:ascii="Calibri" w:hAnsi="Calibri"/>
              </w:rPr>
            </w:pPr>
            <w:proofErr w:type="spellStart"/>
            <w:r>
              <w:rPr>
                <w:rFonts w:ascii="Calibri" w:hAnsi="Calibri"/>
              </w:rPr>
              <w:t>foodType</w:t>
            </w:r>
            <w:proofErr w:type="spellEnd"/>
          </w:p>
        </w:tc>
        <w:tc>
          <w:tcPr>
            <w:tcW w:w="1620" w:type="dxa"/>
            <w:tcBorders>
              <w:top w:val="single" w:sz="2" w:space="0" w:color="auto"/>
              <w:left w:val="single" w:sz="2" w:space="0" w:color="auto"/>
              <w:bottom w:val="single" w:sz="2" w:space="0" w:color="auto"/>
              <w:right w:val="single" w:sz="2" w:space="0" w:color="auto"/>
            </w:tcBorders>
          </w:tcPr>
          <w:p w14:paraId="29A81E4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19EAE43" w14:textId="77777777" w:rsidR="00F07C90" w:rsidRDefault="00F07C90" w:rsidP="00792BA1">
            <w:pPr>
              <w:rPr>
                <w:rFonts w:ascii="Calibri" w:hAnsi="Calibri"/>
              </w:rPr>
            </w:pPr>
            <w:r>
              <w:rPr>
                <w:rFonts w:ascii="Calibri" w:hAnsi="Calibri"/>
              </w:rPr>
              <w:t>Indicates the type of food to which the texture modification applies.</w:t>
            </w:r>
          </w:p>
        </w:tc>
      </w:tr>
      <w:tr w:rsidR="00F07C90" w14:paraId="262178CC" w14:textId="77777777" w:rsidTr="00792BA1">
        <w:tc>
          <w:tcPr>
            <w:tcW w:w="2340" w:type="dxa"/>
            <w:tcBorders>
              <w:top w:val="single" w:sz="2" w:space="0" w:color="auto"/>
              <w:left w:val="single" w:sz="2" w:space="0" w:color="auto"/>
              <w:bottom w:val="single" w:sz="2" w:space="0" w:color="auto"/>
              <w:right w:val="single" w:sz="2" w:space="0" w:color="auto"/>
            </w:tcBorders>
          </w:tcPr>
          <w:p w14:paraId="44915C2B" w14:textId="77777777" w:rsidR="00F07C90" w:rsidRDefault="00F07C90" w:rsidP="00792BA1">
            <w:pPr>
              <w:rPr>
                <w:rFonts w:ascii="Calibri" w:hAnsi="Calibri"/>
              </w:rPr>
            </w:pPr>
            <w:bookmarkStart w:id="263" w:name="BKM_2BCEC2DB_C491_4D30_B4E2_7F9F7D46CDB6"/>
            <w:proofErr w:type="spellStart"/>
            <w:r>
              <w:rPr>
                <w:rFonts w:ascii="Calibri" w:hAnsi="Calibri"/>
              </w:rPr>
              <w:t>textureModifier</w:t>
            </w:r>
            <w:proofErr w:type="spellEnd"/>
          </w:p>
        </w:tc>
        <w:tc>
          <w:tcPr>
            <w:tcW w:w="1620" w:type="dxa"/>
            <w:tcBorders>
              <w:top w:val="single" w:sz="2" w:space="0" w:color="auto"/>
              <w:left w:val="single" w:sz="2" w:space="0" w:color="auto"/>
              <w:bottom w:val="single" w:sz="2" w:space="0" w:color="auto"/>
              <w:right w:val="single" w:sz="2" w:space="0" w:color="auto"/>
            </w:tcBorders>
          </w:tcPr>
          <w:p w14:paraId="1789C7B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BBFBF7A" w14:textId="77777777" w:rsidR="00F07C90" w:rsidRDefault="00F07C90" w:rsidP="00792BA1">
            <w:pPr>
              <w:rPr>
                <w:rFonts w:ascii="Calibri" w:hAnsi="Calibri"/>
              </w:rPr>
            </w:pPr>
            <w:r>
              <w:rPr>
                <w:rFonts w:ascii="Calibri" w:hAnsi="Calibri"/>
              </w:rPr>
              <w:t xml:space="preserve">A further modification to the texture, e.g. Pudding Thick. </w:t>
            </w:r>
          </w:p>
        </w:tc>
        <w:bookmarkEnd w:id="263"/>
      </w:tr>
      <w:tr w:rsidR="00F07C90" w14:paraId="0A3AB44A" w14:textId="77777777" w:rsidTr="00792BA1">
        <w:tc>
          <w:tcPr>
            <w:tcW w:w="2340" w:type="dxa"/>
            <w:tcBorders>
              <w:top w:val="single" w:sz="2" w:space="0" w:color="auto"/>
              <w:left w:val="single" w:sz="2" w:space="0" w:color="auto"/>
              <w:bottom w:val="single" w:sz="2" w:space="0" w:color="auto"/>
              <w:right w:val="single" w:sz="2" w:space="0" w:color="auto"/>
            </w:tcBorders>
          </w:tcPr>
          <w:p w14:paraId="6D23FCE7" w14:textId="77777777" w:rsidR="00F07C90" w:rsidRDefault="00F07C90" w:rsidP="00792BA1">
            <w:pPr>
              <w:rPr>
                <w:rFonts w:ascii="Calibri" w:hAnsi="Calibri"/>
              </w:rPr>
            </w:pPr>
            <w:bookmarkStart w:id="264" w:name="BKM_309C7213_35A2_42CE_A544_ECDD346176B4"/>
            <w:proofErr w:type="spellStart"/>
            <w:r>
              <w:rPr>
                <w:rFonts w:ascii="Calibri" w:hAnsi="Calibri"/>
              </w:rPr>
              <w:t>textureType</w:t>
            </w:r>
            <w:proofErr w:type="spellEnd"/>
          </w:p>
        </w:tc>
        <w:tc>
          <w:tcPr>
            <w:tcW w:w="1620" w:type="dxa"/>
            <w:tcBorders>
              <w:top w:val="single" w:sz="2" w:space="0" w:color="auto"/>
              <w:left w:val="single" w:sz="2" w:space="0" w:color="auto"/>
              <w:bottom w:val="single" w:sz="2" w:space="0" w:color="auto"/>
              <w:right w:val="single" w:sz="2" w:space="0" w:color="auto"/>
            </w:tcBorders>
          </w:tcPr>
          <w:p w14:paraId="18AA1F1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1782BF2" w14:textId="77777777" w:rsidR="00F07C90" w:rsidRDefault="00F07C90" w:rsidP="00792BA1">
            <w:pPr>
              <w:rPr>
                <w:rFonts w:ascii="Calibri" w:hAnsi="Calibri"/>
              </w:rPr>
            </w:pPr>
            <w:r>
              <w:rPr>
                <w:rFonts w:ascii="Calibri" w:hAnsi="Calibri"/>
              </w:rPr>
              <w:t>A code that identifies any texture  modifications that should be made, e.g., Pureed, Easy to Chew.</w:t>
            </w:r>
          </w:p>
        </w:tc>
        <w:bookmarkEnd w:id="264"/>
      </w:tr>
      <w:bookmarkEnd w:id="262"/>
    </w:tbl>
    <w:p w14:paraId="09233867" w14:textId="77777777" w:rsidR="00F07C90" w:rsidRDefault="00F07C90" w:rsidP="00F07C90">
      <w:pPr>
        <w:rPr>
          <w:rFonts w:ascii="Calibri" w:hAnsi="Calibri"/>
        </w:rPr>
      </w:pPr>
    </w:p>
    <w:p w14:paraId="27377FC4" w14:textId="77777777" w:rsidR="00F07C90" w:rsidRDefault="00F07C90" w:rsidP="00F07C90">
      <w:pPr>
        <w:pStyle w:val="Heading4"/>
        <w:rPr>
          <w:bCs/>
          <w:szCs w:val="24"/>
          <w:u w:color="000000"/>
          <w:lang w:val="en-US"/>
        </w:rPr>
      </w:pPr>
      <w:bookmarkStart w:id="265" w:name="_Toc398046671"/>
      <w:bookmarkStart w:id="266" w:name="BKM_5154A19C_EFD9_4135_816E_180A6832C023"/>
      <w:proofErr w:type="spellStart"/>
      <w:r>
        <w:rPr>
          <w:bCs/>
          <w:szCs w:val="24"/>
          <w:u w:color="000000"/>
          <w:lang w:val="en-US"/>
        </w:rPr>
        <w:t>VaccinationProtocol</w:t>
      </w:r>
      <w:bookmarkEnd w:id="265"/>
      <w:proofErr w:type="spellEnd"/>
    </w:p>
    <w:p w14:paraId="172D4C76" w14:textId="77777777" w:rsidR="00F07C90" w:rsidRDefault="00F07C90" w:rsidP="00F07C90">
      <w:pPr>
        <w:rPr>
          <w:rFonts w:ascii="Calibri" w:hAnsi="Calibri"/>
        </w:rPr>
      </w:pPr>
      <w:r>
        <w:rPr>
          <w:rStyle w:val="FieldLabel"/>
          <w:rFonts w:ascii="Calibri" w:hAnsi="Calibri"/>
          <w:i w:val="0"/>
          <w:iCs w:val="0"/>
          <w:color w:val="000000"/>
        </w:rPr>
        <w:t>Information about the protocol(s) under which the vaccine was administered.</w:t>
      </w:r>
    </w:p>
    <w:p w14:paraId="3FDAFE91" w14:textId="77777777" w:rsidR="00F07C90" w:rsidRDefault="00F07C90" w:rsidP="00F07C90">
      <w:pPr>
        <w:rPr>
          <w:rFonts w:ascii="Calibri" w:hAnsi="Calibri"/>
        </w:rPr>
      </w:pPr>
    </w:p>
    <w:p w14:paraId="4F64E74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EE7B523"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D0875A3"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895E3E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955E2BA" w14:textId="77777777" w:rsidR="00F07C90" w:rsidRDefault="00F07C90" w:rsidP="00792BA1">
            <w:pPr>
              <w:rPr>
                <w:rFonts w:ascii="Calibri" w:hAnsi="Calibri"/>
                <w:b/>
              </w:rPr>
            </w:pPr>
            <w:r>
              <w:rPr>
                <w:rFonts w:ascii="Calibri" w:hAnsi="Calibri"/>
                <w:b/>
              </w:rPr>
              <w:t>Description</w:t>
            </w:r>
          </w:p>
        </w:tc>
      </w:tr>
      <w:tr w:rsidR="00F07C90" w14:paraId="65762537" w14:textId="77777777" w:rsidTr="00792BA1">
        <w:tc>
          <w:tcPr>
            <w:tcW w:w="2340" w:type="dxa"/>
            <w:tcBorders>
              <w:top w:val="single" w:sz="2" w:space="0" w:color="auto"/>
              <w:left w:val="single" w:sz="2" w:space="0" w:color="auto"/>
              <w:bottom w:val="single" w:sz="2" w:space="0" w:color="auto"/>
              <w:right w:val="single" w:sz="2" w:space="0" w:color="auto"/>
            </w:tcBorders>
          </w:tcPr>
          <w:p w14:paraId="7A1CE910" w14:textId="77777777" w:rsidR="00F07C90" w:rsidRDefault="00F07C90" w:rsidP="00792BA1">
            <w:pPr>
              <w:rPr>
                <w:rFonts w:ascii="Calibri" w:hAnsi="Calibri"/>
              </w:rPr>
            </w:pPr>
            <w:r>
              <w:rPr>
                <w:rFonts w:ascii="Calibri" w:hAnsi="Calibri"/>
              </w:rPr>
              <w:t>authority</w:t>
            </w:r>
          </w:p>
        </w:tc>
        <w:tc>
          <w:tcPr>
            <w:tcW w:w="1620" w:type="dxa"/>
            <w:tcBorders>
              <w:top w:val="single" w:sz="2" w:space="0" w:color="auto"/>
              <w:left w:val="single" w:sz="2" w:space="0" w:color="auto"/>
              <w:bottom w:val="single" w:sz="2" w:space="0" w:color="auto"/>
              <w:right w:val="single" w:sz="2" w:space="0" w:color="auto"/>
            </w:tcBorders>
          </w:tcPr>
          <w:p w14:paraId="4225F37D"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44FAD2CF" w14:textId="77777777" w:rsidR="00F07C90" w:rsidRDefault="00F07C90" w:rsidP="00792BA1">
            <w:pPr>
              <w:rPr>
                <w:rFonts w:ascii="Calibri" w:hAnsi="Calibri"/>
              </w:rPr>
            </w:pPr>
            <w:r>
              <w:rPr>
                <w:rFonts w:ascii="Calibri" w:hAnsi="Calibri"/>
              </w:rPr>
              <w:t>Indicates the authority who published the protocol. e.g. Advisory Committee on Immunization Practices.</w:t>
            </w:r>
          </w:p>
        </w:tc>
      </w:tr>
      <w:tr w:rsidR="00F07C90" w14:paraId="4483F98B" w14:textId="77777777" w:rsidTr="00792BA1">
        <w:tc>
          <w:tcPr>
            <w:tcW w:w="2340" w:type="dxa"/>
            <w:tcBorders>
              <w:top w:val="single" w:sz="2" w:space="0" w:color="auto"/>
              <w:left w:val="single" w:sz="2" w:space="0" w:color="auto"/>
              <w:bottom w:val="single" w:sz="2" w:space="0" w:color="auto"/>
              <w:right w:val="single" w:sz="2" w:space="0" w:color="auto"/>
            </w:tcBorders>
          </w:tcPr>
          <w:p w14:paraId="007E9CE8" w14:textId="77777777" w:rsidR="00F07C90" w:rsidRDefault="00F07C90" w:rsidP="00792BA1">
            <w:pPr>
              <w:rPr>
                <w:rFonts w:ascii="Calibri" w:hAnsi="Calibri"/>
              </w:rPr>
            </w:pPr>
            <w:bookmarkStart w:id="267" w:name="BKM_7D52DACF_75FB_495B_9B5B_6880CE91E64B"/>
            <w:r>
              <w:rPr>
                <w:rFonts w:ascii="Calibri" w:hAnsi="Calibri"/>
              </w:rPr>
              <w:t>description</w:t>
            </w:r>
          </w:p>
        </w:tc>
        <w:tc>
          <w:tcPr>
            <w:tcW w:w="1620" w:type="dxa"/>
            <w:tcBorders>
              <w:top w:val="single" w:sz="2" w:space="0" w:color="auto"/>
              <w:left w:val="single" w:sz="2" w:space="0" w:color="auto"/>
              <w:bottom w:val="single" w:sz="2" w:space="0" w:color="auto"/>
              <w:right w:val="single" w:sz="2" w:space="0" w:color="auto"/>
            </w:tcBorders>
          </w:tcPr>
          <w:p w14:paraId="14560F4E"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495DE75" w14:textId="77777777" w:rsidR="00F07C90" w:rsidRDefault="00F07C90" w:rsidP="00792BA1">
            <w:pPr>
              <w:rPr>
                <w:rFonts w:ascii="Calibri" w:hAnsi="Calibri"/>
              </w:rPr>
            </w:pPr>
            <w:r>
              <w:rPr>
                <w:rFonts w:ascii="Calibri" w:hAnsi="Calibri"/>
              </w:rPr>
              <w:t>Description about the protocol under which the vaccine was administered.</w:t>
            </w:r>
          </w:p>
        </w:tc>
        <w:bookmarkEnd w:id="267"/>
      </w:tr>
      <w:tr w:rsidR="00F07C90" w14:paraId="47BE3710" w14:textId="77777777" w:rsidTr="00792BA1">
        <w:tc>
          <w:tcPr>
            <w:tcW w:w="2340" w:type="dxa"/>
            <w:tcBorders>
              <w:top w:val="single" w:sz="2" w:space="0" w:color="auto"/>
              <w:left w:val="single" w:sz="2" w:space="0" w:color="auto"/>
              <w:bottom w:val="single" w:sz="2" w:space="0" w:color="auto"/>
              <w:right w:val="single" w:sz="2" w:space="0" w:color="auto"/>
            </w:tcBorders>
          </w:tcPr>
          <w:p w14:paraId="16093326" w14:textId="77777777" w:rsidR="00F07C90" w:rsidRDefault="00F07C90" w:rsidP="00792BA1">
            <w:pPr>
              <w:rPr>
                <w:rFonts w:ascii="Calibri" w:hAnsi="Calibri"/>
              </w:rPr>
            </w:pPr>
            <w:bookmarkStart w:id="268" w:name="BKM_3FAEAA57_6164_4F8A_B819_8F7F5D08C758"/>
            <w:proofErr w:type="spellStart"/>
            <w:r>
              <w:rPr>
                <w:rFonts w:ascii="Calibri" w:hAnsi="Calibri"/>
              </w:rPr>
              <w:t>doseSequence</w:t>
            </w:r>
            <w:proofErr w:type="spellEnd"/>
          </w:p>
        </w:tc>
        <w:tc>
          <w:tcPr>
            <w:tcW w:w="1620" w:type="dxa"/>
            <w:tcBorders>
              <w:top w:val="single" w:sz="2" w:space="0" w:color="auto"/>
              <w:left w:val="single" w:sz="2" w:space="0" w:color="auto"/>
              <w:bottom w:val="single" w:sz="2" w:space="0" w:color="auto"/>
              <w:right w:val="single" w:sz="2" w:space="0" w:color="auto"/>
            </w:tcBorders>
          </w:tcPr>
          <w:p w14:paraId="79FBF0A0"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514B1054" w14:textId="77777777" w:rsidR="00F07C90" w:rsidRDefault="00F07C90" w:rsidP="00792BA1">
            <w:pPr>
              <w:rPr>
                <w:rFonts w:ascii="Calibri" w:hAnsi="Calibri"/>
              </w:rPr>
            </w:pPr>
            <w:r>
              <w:rPr>
                <w:rFonts w:ascii="Calibri" w:hAnsi="Calibri"/>
              </w:rPr>
              <w:t>Nominal position of dose in a series.</w:t>
            </w:r>
          </w:p>
        </w:tc>
        <w:bookmarkEnd w:id="268"/>
      </w:tr>
      <w:tr w:rsidR="00F07C90" w14:paraId="4983243C" w14:textId="77777777" w:rsidTr="00792BA1">
        <w:tc>
          <w:tcPr>
            <w:tcW w:w="2340" w:type="dxa"/>
            <w:tcBorders>
              <w:top w:val="single" w:sz="2" w:space="0" w:color="auto"/>
              <w:left w:val="single" w:sz="2" w:space="0" w:color="auto"/>
              <w:bottom w:val="single" w:sz="2" w:space="0" w:color="auto"/>
              <w:right w:val="single" w:sz="2" w:space="0" w:color="auto"/>
            </w:tcBorders>
          </w:tcPr>
          <w:p w14:paraId="675344C4" w14:textId="77777777" w:rsidR="00F07C90" w:rsidRDefault="00F07C90" w:rsidP="00792BA1">
            <w:pPr>
              <w:rPr>
                <w:rFonts w:ascii="Calibri" w:hAnsi="Calibri"/>
              </w:rPr>
            </w:pPr>
            <w:bookmarkStart w:id="269" w:name="BKM_51B94E03_95C9_44D4_A4DF_BE7C695B6E7C"/>
            <w:proofErr w:type="spellStart"/>
            <w:r>
              <w:rPr>
                <w:rFonts w:ascii="Calibri" w:hAnsi="Calibri"/>
              </w:rPr>
              <w:t>doseStatus</w:t>
            </w:r>
            <w:proofErr w:type="spellEnd"/>
          </w:p>
        </w:tc>
        <w:tc>
          <w:tcPr>
            <w:tcW w:w="1620" w:type="dxa"/>
            <w:tcBorders>
              <w:top w:val="single" w:sz="2" w:space="0" w:color="auto"/>
              <w:left w:val="single" w:sz="2" w:space="0" w:color="auto"/>
              <w:bottom w:val="single" w:sz="2" w:space="0" w:color="auto"/>
              <w:right w:val="single" w:sz="2" w:space="0" w:color="auto"/>
            </w:tcBorders>
          </w:tcPr>
          <w:p w14:paraId="0081F8E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535BC3D" w14:textId="77777777" w:rsidR="00F07C90" w:rsidRDefault="00F07C90" w:rsidP="00792BA1">
            <w:pPr>
              <w:rPr>
                <w:rFonts w:ascii="Calibri" w:hAnsi="Calibri"/>
              </w:rPr>
            </w:pPr>
            <w:r>
              <w:rPr>
                <w:rFonts w:ascii="Calibri" w:hAnsi="Calibri"/>
              </w:rPr>
              <w:t xml:space="preserve">Indicates if the immunization event should "count" against </w:t>
            </w:r>
            <w:r>
              <w:rPr>
                <w:rFonts w:ascii="Calibri" w:hAnsi="Calibri"/>
              </w:rPr>
              <w:lastRenderedPageBreak/>
              <w:t>the protocol.</w:t>
            </w:r>
          </w:p>
        </w:tc>
        <w:bookmarkEnd w:id="269"/>
      </w:tr>
      <w:tr w:rsidR="00F07C90" w14:paraId="2DC098E8" w14:textId="77777777" w:rsidTr="00792BA1">
        <w:tc>
          <w:tcPr>
            <w:tcW w:w="2340" w:type="dxa"/>
            <w:tcBorders>
              <w:top w:val="single" w:sz="2" w:space="0" w:color="auto"/>
              <w:left w:val="single" w:sz="2" w:space="0" w:color="auto"/>
              <w:bottom w:val="single" w:sz="2" w:space="0" w:color="auto"/>
              <w:right w:val="single" w:sz="2" w:space="0" w:color="auto"/>
            </w:tcBorders>
          </w:tcPr>
          <w:p w14:paraId="4712005A" w14:textId="77777777" w:rsidR="00F07C90" w:rsidRDefault="00F07C90" w:rsidP="00792BA1">
            <w:pPr>
              <w:rPr>
                <w:rFonts w:ascii="Calibri" w:hAnsi="Calibri"/>
              </w:rPr>
            </w:pPr>
            <w:bookmarkStart w:id="270" w:name="BKM_AC76BAF7_3CC2_47C4_9271_D45CC81D9587"/>
            <w:proofErr w:type="spellStart"/>
            <w:r>
              <w:rPr>
                <w:rFonts w:ascii="Calibri" w:hAnsi="Calibri"/>
              </w:rPr>
              <w:lastRenderedPageBreak/>
              <w:t>doseStatusReason</w:t>
            </w:r>
            <w:proofErr w:type="spellEnd"/>
          </w:p>
        </w:tc>
        <w:tc>
          <w:tcPr>
            <w:tcW w:w="1620" w:type="dxa"/>
            <w:tcBorders>
              <w:top w:val="single" w:sz="2" w:space="0" w:color="auto"/>
              <w:left w:val="single" w:sz="2" w:space="0" w:color="auto"/>
              <w:bottom w:val="single" w:sz="2" w:space="0" w:color="auto"/>
              <w:right w:val="single" w:sz="2" w:space="0" w:color="auto"/>
            </w:tcBorders>
          </w:tcPr>
          <w:p w14:paraId="18A46A1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686D5AF" w14:textId="77777777" w:rsidR="00F07C90" w:rsidRDefault="00F07C90" w:rsidP="00792BA1">
            <w:pPr>
              <w:rPr>
                <w:rFonts w:ascii="Calibri" w:hAnsi="Calibri"/>
              </w:rPr>
            </w:pPr>
            <w:r>
              <w:rPr>
                <w:rFonts w:ascii="Calibri" w:hAnsi="Calibri"/>
              </w:rPr>
              <w:t>Provides an explanation of why an immunization event should or should not count against the protocol.</w:t>
            </w:r>
          </w:p>
        </w:tc>
        <w:bookmarkEnd w:id="270"/>
      </w:tr>
      <w:tr w:rsidR="00F07C90" w14:paraId="3E1C5458" w14:textId="77777777" w:rsidTr="00792BA1">
        <w:tc>
          <w:tcPr>
            <w:tcW w:w="2340" w:type="dxa"/>
            <w:tcBorders>
              <w:top w:val="single" w:sz="2" w:space="0" w:color="auto"/>
              <w:left w:val="single" w:sz="2" w:space="0" w:color="auto"/>
              <w:bottom w:val="single" w:sz="2" w:space="0" w:color="auto"/>
              <w:right w:val="single" w:sz="2" w:space="0" w:color="auto"/>
            </w:tcBorders>
          </w:tcPr>
          <w:p w14:paraId="50B6B959" w14:textId="77777777" w:rsidR="00F07C90" w:rsidRDefault="00F07C90" w:rsidP="00792BA1">
            <w:pPr>
              <w:rPr>
                <w:rFonts w:ascii="Calibri" w:hAnsi="Calibri"/>
              </w:rPr>
            </w:pPr>
            <w:bookmarkStart w:id="271" w:name="BKM_CEC6C497_0E18_4A50_A7D0_D89578641E3E"/>
            <w:proofErr w:type="spellStart"/>
            <w:r>
              <w:rPr>
                <w:rFonts w:ascii="Calibri" w:hAnsi="Calibri"/>
              </w:rPr>
              <w:t>doseTarget</w:t>
            </w:r>
            <w:proofErr w:type="spellEnd"/>
          </w:p>
        </w:tc>
        <w:tc>
          <w:tcPr>
            <w:tcW w:w="1620" w:type="dxa"/>
            <w:tcBorders>
              <w:top w:val="single" w:sz="2" w:space="0" w:color="auto"/>
              <w:left w:val="single" w:sz="2" w:space="0" w:color="auto"/>
              <w:bottom w:val="single" w:sz="2" w:space="0" w:color="auto"/>
              <w:right w:val="single" w:sz="2" w:space="0" w:color="auto"/>
            </w:tcBorders>
          </w:tcPr>
          <w:p w14:paraId="0CF1669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3F9B833" w14:textId="77777777" w:rsidR="00F07C90" w:rsidRDefault="00F07C90" w:rsidP="00792BA1">
            <w:pPr>
              <w:rPr>
                <w:rFonts w:ascii="Calibri" w:hAnsi="Calibri"/>
              </w:rPr>
            </w:pPr>
            <w:r>
              <w:rPr>
                <w:rFonts w:ascii="Calibri" w:hAnsi="Calibri"/>
              </w:rPr>
              <w:t>The disease targeted by this vaccine administered.</w:t>
            </w:r>
          </w:p>
        </w:tc>
        <w:bookmarkEnd w:id="271"/>
      </w:tr>
      <w:tr w:rsidR="00F07C90" w14:paraId="53FFEC7A" w14:textId="77777777" w:rsidTr="00792BA1">
        <w:tc>
          <w:tcPr>
            <w:tcW w:w="2340" w:type="dxa"/>
            <w:tcBorders>
              <w:top w:val="single" w:sz="2" w:space="0" w:color="auto"/>
              <w:left w:val="single" w:sz="2" w:space="0" w:color="auto"/>
              <w:bottom w:val="single" w:sz="2" w:space="0" w:color="auto"/>
              <w:right w:val="single" w:sz="2" w:space="0" w:color="auto"/>
            </w:tcBorders>
          </w:tcPr>
          <w:p w14:paraId="5FDC894F" w14:textId="77777777" w:rsidR="00F07C90" w:rsidRDefault="00F07C90" w:rsidP="00792BA1">
            <w:pPr>
              <w:rPr>
                <w:rFonts w:ascii="Calibri" w:hAnsi="Calibri"/>
              </w:rPr>
            </w:pPr>
            <w:bookmarkStart w:id="272" w:name="BKM_500D4EFF_4584_4CC9_BFE6_B4FC25EE7FC0"/>
            <w:r>
              <w:rPr>
                <w:rFonts w:ascii="Calibri" w:hAnsi="Calibri"/>
              </w:rPr>
              <w:t>series</w:t>
            </w:r>
          </w:p>
        </w:tc>
        <w:tc>
          <w:tcPr>
            <w:tcW w:w="1620" w:type="dxa"/>
            <w:tcBorders>
              <w:top w:val="single" w:sz="2" w:space="0" w:color="auto"/>
              <w:left w:val="single" w:sz="2" w:space="0" w:color="auto"/>
              <w:bottom w:val="single" w:sz="2" w:space="0" w:color="auto"/>
              <w:right w:val="single" w:sz="2" w:space="0" w:color="auto"/>
            </w:tcBorders>
          </w:tcPr>
          <w:p w14:paraId="2A8C97A2"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6EA1E5F5" w14:textId="77777777" w:rsidR="00F07C90" w:rsidRDefault="00F07C90" w:rsidP="00792BA1">
            <w:pPr>
              <w:rPr>
                <w:rFonts w:ascii="Calibri" w:hAnsi="Calibri"/>
              </w:rPr>
            </w:pPr>
            <w:r>
              <w:rPr>
                <w:rFonts w:ascii="Calibri" w:hAnsi="Calibri"/>
              </w:rPr>
              <w:t>One possible path to achieve presumed immunity against a disease.</w:t>
            </w:r>
          </w:p>
        </w:tc>
        <w:bookmarkEnd w:id="272"/>
      </w:tr>
      <w:tr w:rsidR="00F07C90" w14:paraId="3D9E2900" w14:textId="77777777" w:rsidTr="00792BA1">
        <w:tc>
          <w:tcPr>
            <w:tcW w:w="2340" w:type="dxa"/>
            <w:tcBorders>
              <w:top w:val="single" w:sz="2" w:space="0" w:color="auto"/>
              <w:left w:val="single" w:sz="2" w:space="0" w:color="auto"/>
              <w:bottom w:val="single" w:sz="2" w:space="0" w:color="auto"/>
              <w:right w:val="single" w:sz="2" w:space="0" w:color="auto"/>
            </w:tcBorders>
          </w:tcPr>
          <w:p w14:paraId="1C1FE38F" w14:textId="77777777" w:rsidR="00F07C90" w:rsidRDefault="00F07C90" w:rsidP="00792BA1">
            <w:pPr>
              <w:rPr>
                <w:rFonts w:ascii="Calibri" w:hAnsi="Calibri"/>
              </w:rPr>
            </w:pPr>
            <w:bookmarkStart w:id="273" w:name="BKM_CA6CCBBE_EBFA_4ECC_8783_D350817CE957"/>
            <w:proofErr w:type="spellStart"/>
            <w:r>
              <w:rPr>
                <w:rFonts w:ascii="Calibri" w:hAnsi="Calibri"/>
              </w:rPr>
              <w:t>seriesDoses</w:t>
            </w:r>
            <w:proofErr w:type="spellEnd"/>
          </w:p>
        </w:tc>
        <w:tc>
          <w:tcPr>
            <w:tcW w:w="1620" w:type="dxa"/>
            <w:tcBorders>
              <w:top w:val="single" w:sz="2" w:space="0" w:color="auto"/>
              <w:left w:val="single" w:sz="2" w:space="0" w:color="auto"/>
              <w:bottom w:val="single" w:sz="2" w:space="0" w:color="auto"/>
              <w:right w:val="single" w:sz="2" w:space="0" w:color="auto"/>
            </w:tcBorders>
          </w:tcPr>
          <w:p w14:paraId="0E699342"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3430832" w14:textId="77777777" w:rsidR="00F07C90" w:rsidRDefault="00F07C90" w:rsidP="00792BA1">
            <w:pPr>
              <w:rPr>
                <w:rFonts w:ascii="Calibri" w:hAnsi="Calibri"/>
              </w:rPr>
            </w:pPr>
            <w:r>
              <w:rPr>
                <w:rFonts w:ascii="Calibri" w:hAnsi="Calibri"/>
              </w:rPr>
              <w:t>The recommended number of doses to achieve immunity.</w:t>
            </w:r>
          </w:p>
        </w:tc>
        <w:bookmarkEnd w:id="273"/>
      </w:tr>
      <w:bookmarkEnd w:id="197"/>
      <w:bookmarkEnd w:id="266"/>
    </w:tbl>
    <w:p w14:paraId="7797BFBD" w14:textId="77777777" w:rsidR="00F07C90" w:rsidRDefault="00F07C90" w:rsidP="00F07C90">
      <w:pPr>
        <w:rPr>
          <w:rFonts w:ascii="Calibri" w:hAnsi="Calibri"/>
        </w:rPr>
      </w:pPr>
    </w:p>
    <w:p w14:paraId="13A3A53B" w14:textId="77777777" w:rsidR="00F07C90" w:rsidRDefault="00F07C90" w:rsidP="00F07C90">
      <w:pPr>
        <w:pStyle w:val="Heading3"/>
        <w:rPr>
          <w:bCs/>
          <w:szCs w:val="24"/>
          <w:lang w:val="en-US"/>
        </w:rPr>
      </w:pPr>
      <w:bookmarkStart w:id="274" w:name="_Toc398046672"/>
      <w:bookmarkStart w:id="275" w:name="BKM_53B69A9B_ED08_4676_8577_193532C1CDED"/>
      <w:proofErr w:type="spellStart"/>
      <w:r>
        <w:rPr>
          <w:bCs/>
          <w:szCs w:val="24"/>
          <w:lang w:val="en-US"/>
        </w:rPr>
        <w:t>action.modality</w:t>
      </w:r>
      <w:bookmarkEnd w:id="274"/>
      <w:proofErr w:type="spellEnd"/>
    </w:p>
    <w:p w14:paraId="08068DBF" w14:textId="3BA625D0" w:rsidR="00F07C90" w:rsidRDefault="00F07C90" w:rsidP="00F07C90">
      <w:pPr>
        <w:rPr>
          <w:rFonts w:ascii="Calibri" w:hAnsi="Calibri"/>
          <w:u w:color="000000"/>
        </w:rPr>
      </w:pPr>
      <w:bookmarkStart w:id="276" w:name="BKM_43DCAE6B_65B3_4136_A41C_8C5EE5F273DC"/>
      <w:r>
        <w:rPr>
          <w:noProof/>
        </w:rPr>
        <w:drawing>
          <wp:anchor distT="0" distB="0" distL="114300" distR="114300" simplePos="0" relativeHeight="251780096" behindDoc="0" locked="0" layoutInCell="1" allowOverlap="0" wp14:anchorId="34111617" wp14:editId="5A66C768">
            <wp:simplePos x="0" y="0"/>
            <wp:positionH relativeFrom="column">
              <wp:posOffset>0</wp:posOffset>
            </wp:positionH>
            <wp:positionV relativeFrom="paragraph">
              <wp:posOffset>0</wp:posOffset>
            </wp:positionV>
            <wp:extent cx="5971032" cy="5495544"/>
            <wp:effectExtent l="0" t="0" r="0" b="0"/>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1032" cy="549554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276"/>
    </w:p>
    <w:p w14:paraId="7E788C89" w14:textId="77777777" w:rsidR="00F07C90" w:rsidRDefault="00F07C90" w:rsidP="00F07C90">
      <w:pPr>
        <w:rPr>
          <w:rFonts w:ascii="Calibri" w:hAnsi="Calibri"/>
          <w:u w:color="000000"/>
        </w:rPr>
      </w:pPr>
    </w:p>
    <w:p w14:paraId="71B44DCA" w14:textId="77777777" w:rsidR="00F07C90" w:rsidRDefault="00F07C90" w:rsidP="00F07C90">
      <w:pPr>
        <w:rPr>
          <w:rFonts w:ascii="Calibri" w:hAnsi="Calibri"/>
          <w:u w:color="000000"/>
        </w:rPr>
      </w:pPr>
    </w:p>
    <w:p w14:paraId="2D193F7C" w14:textId="77777777" w:rsidR="00F07C90" w:rsidRDefault="00F07C90" w:rsidP="00F07C90">
      <w:pPr>
        <w:pStyle w:val="Heading4"/>
        <w:rPr>
          <w:bCs/>
          <w:szCs w:val="24"/>
          <w:u w:color="000000"/>
          <w:lang w:val="en-US"/>
        </w:rPr>
      </w:pPr>
      <w:bookmarkStart w:id="277" w:name="_Toc398046673"/>
      <w:bookmarkStart w:id="278" w:name="BKM_9C93F04B_6B64_4E4D_9909_F9EAB74DB2FC"/>
      <w:r>
        <w:rPr>
          <w:bCs/>
          <w:szCs w:val="24"/>
          <w:u w:color="000000"/>
          <w:lang w:val="en-US"/>
        </w:rPr>
        <w:t>Action</w:t>
      </w:r>
      <w:bookmarkEnd w:id="277"/>
    </w:p>
    <w:p w14:paraId="3CA550B0" w14:textId="77777777" w:rsidR="00F07C90" w:rsidRDefault="00F07C90" w:rsidP="00F07C90">
      <w:pPr>
        <w:rPr>
          <w:rFonts w:ascii="Calibri" w:hAnsi="Calibri"/>
        </w:rPr>
      </w:pPr>
      <w:r>
        <w:rPr>
          <w:rStyle w:val="FieldLabel"/>
          <w:rFonts w:ascii="Calibri" w:hAnsi="Calibri"/>
          <w:i w:val="0"/>
          <w:iCs w:val="0"/>
          <w:color w:val="000000"/>
        </w:rPr>
        <w:t xml:space="preserve">Describes the mode in which the act topic exists within a clinical statement. The action modality itself is abstract (i.e., it cannot be used within a clinical statement). It defines subtypes such as order and performance. </w:t>
      </w:r>
    </w:p>
    <w:p w14:paraId="2D154535" w14:textId="77777777" w:rsidR="00F07C90" w:rsidRDefault="00F07C90" w:rsidP="00F07C90">
      <w:pPr>
        <w:rPr>
          <w:rFonts w:ascii="Calibri" w:hAnsi="Calibri"/>
        </w:rPr>
      </w:pPr>
    </w:p>
    <w:p w14:paraId="240CD0D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82374F2"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AB529CB"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11081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F7149A8" w14:textId="77777777" w:rsidR="00F07C90" w:rsidRDefault="00F07C90" w:rsidP="00792BA1">
            <w:pPr>
              <w:rPr>
                <w:rFonts w:ascii="Calibri" w:hAnsi="Calibri"/>
                <w:b/>
              </w:rPr>
            </w:pPr>
            <w:r>
              <w:rPr>
                <w:rFonts w:ascii="Calibri" w:hAnsi="Calibri"/>
                <w:b/>
              </w:rPr>
              <w:t>Description</w:t>
            </w:r>
          </w:p>
        </w:tc>
      </w:tr>
      <w:tr w:rsidR="00F07C90" w14:paraId="19C1A9CB" w14:textId="77777777" w:rsidTr="00792BA1">
        <w:tc>
          <w:tcPr>
            <w:tcW w:w="2340" w:type="dxa"/>
            <w:tcBorders>
              <w:top w:val="single" w:sz="2" w:space="0" w:color="auto"/>
              <w:left w:val="single" w:sz="2" w:space="0" w:color="auto"/>
              <w:bottom w:val="single" w:sz="2" w:space="0" w:color="auto"/>
              <w:right w:val="single" w:sz="2" w:space="0" w:color="auto"/>
            </w:tcBorders>
          </w:tcPr>
          <w:p w14:paraId="734A2341" w14:textId="77777777" w:rsidR="00F07C90" w:rsidRDefault="00F07C90" w:rsidP="00792BA1">
            <w:pPr>
              <w:rPr>
                <w:rFonts w:ascii="Calibri" w:hAnsi="Calibri"/>
              </w:rPr>
            </w:pPr>
            <w:proofErr w:type="spellStart"/>
            <w:r>
              <w:rPr>
                <w:rFonts w:ascii="Calibri" w:hAnsi="Calibri"/>
              </w:rPr>
              <w:t>currentStatus</w:t>
            </w:r>
            <w:proofErr w:type="spellEnd"/>
          </w:p>
        </w:tc>
        <w:tc>
          <w:tcPr>
            <w:tcW w:w="1620" w:type="dxa"/>
            <w:tcBorders>
              <w:top w:val="single" w:sz="2" w:space="0" w:color="auto"/>
              <w:left w:val="single" w:sz="2" w:space="0" w:color="auto"/>
              <w:bottom w:val="single" w:sz="2" w:space="0" w:color="auto"/>
              <w:right w:val="single" w:sz="2" w:space="0" w:color="auto"/>
            </w:tcBorders>
          </w:tcPr>
          <w:p w14:paraId="7E376F6B" w14:textId="77777777" w:rsidR="00F07C90" w:rsidRDefault="00F07C90" w:rsidP="00792BA1">
            <w:pPr>
              <w:rPr>
                <w:rFonts w:ascii="Calibri" w:hAnsi="Calibri"/>
              </w:rPr>
            </w:pPr>
            <w:proofErr w:type="spellStart"/>
            <w:r>
              <w:rPr>
                <w:rFonts w:ascii="Calibri" w:hAnsi="Calibri"/>
              </w:rPr>
              <w:t>ActionStatus</w:t>
            </w:r>
            <w:proofErr w:type="spellEnd"/>
          </w:p>
        </w:tc>
        <w:tc>
          <w:tcPr>
            <w:tcW w:w="5580" w:type="dxa"/>
            <w:tcBorders>
              <w:top w:val="single" w:sz="2" w:space="0" w:color="auto"/>
              <w:left w:val="single" w:sz="2" w:space="0" w:color="auto"/>
              <w:bottom w:val="single" w:sz="2" w:space="0" w:color="auto"/>
              <w:right w:val="single" w:sz="2" w:space="0" w:color="auto"/>
            </w:tcBorders>
          </w:tcPr>
          <w:p w14:paraId="2FBA50FC" w14:textId="77777777" w:rsidR="00F07C90" w:rsidRDefault="00F07C90" w:rsidP="00792BA1">
            <w:pPr>
              <w:rPr>
                <w:rFonts w:ascii="Calibri" w:hAnsi="Calibri"/>
              </w:rPr>
            </w:pPr>
            <w:r>
              <w:rPr>
                <w:rFonts w:ascii="Calibri" w:hAnsi="Calibri"/>
              </w:rPr>
              <w:t xml:space="preserve">The status of an action. It is expected that the range of values for </w:t>
            </w:r>
            <w:proofErr w:type="spellStart"/>
            <w:r>
              <w:rPr>
                <w:rFonts w:ascii="Calibri" w:hAnsi="Calibri"/>
              </w:rPr>
              <w:t>statusCode</w:t>
            </w:r>
            <w:proofErr w:type="spellEnd"/>
            <w:r>
              <w:rPr>
                <w:rFonts w:ascii="Calibri" w:hAnsi="Calibri"/>
              </w:rPr>
              <w:t xml:space="preserve"> (i.e., the value set) will vary by the subtypes of </w:t>
            </w:r>
            <w:proofErr w:type="spellStart"/>
            <w:r>
              <w:rPr>
                <w:rFonts w:ascii="Calibri" w:hAnsi="Calibri"/>
              </w:rPr>
              <w:t>ActionPhase</w:t>
            </w:r>
            <w:proofErr w:type="spellEnd"/>
            <w:r>
              <w:rPr>
                <w:rFonts w:ascii="Calibri" w:hAnsi="Calibri"/>
              </w:rPr>
              <w:t>. For example, Proposal might have one of its status values as Declined.</w:t>
            </w:r>
          </w:p>
        </w:tc>
      </w:tr>
      <w:tr w:rsidR="00F07C90" w14:paraId="7BED4FCF" w14:textId="77777777" w:rsidTr="00792BA1">
        <w:tc>
          <w:tcPr>
            <w:tcW w:w="2340" w:type="dxa"/>
            <w:tcBorders>
              <w:top w:val="single" w:sz="2" w:space="0" w:color="auto"/>
              <w:left w:val="single" w:sz="2" w:space="0" w:color="auto"/>
              <w:bottom w:val="single" w:sz="2" w:space="0" w:color="auto"/>
              <w:right w:val="single" w:sz="2" w:space="0" w:color="auto"/>
            </w:tcBorders>
          </w:tcPr>
          <w:p w14:paraId="359B86D8" w14:textId="77777777" w:rsidR="00F07C90" w:rsidRDefault="00F07C90" w:rsidP="00792BA1">
            <w:pPr>
              <w:rPr>
                <w:rFonts w:ascii="Calibri" w:hAnsi="Calibri"/>
              </w:rPr>
            </w:pPr>
            <w:bookmarkStart w:id="279" w:name="BKM_BEB3A6F9_0104_47A9_853D_7E9E3BFF7EDA"/>
            <w:r>
              <w:rPr>
                <w:rFonts w:ascii="Calibri" w:hAnsi="Calibri"/>
              </w:rPr>
              <w:t>indication</w:t>
            </w:r>
          </w:p>
        </w:tc>
        <w:tc>
          <w:tcPr>
            <w:tcW w:w="1620" w:type="dxa"/>
            <w:tcBorders>
              <w:top w:val="single" w:sz="2" w:space="0" w:color="auto"/>
              <w:left w:val="single" w:sz="2" w:space="0" w:color="auto"/>
              <w:bottom w:val="single" w:sz="2" w:space="0" w:color="auto"/>
              <w:right w:val="single" w:sz="2" w:space="0" w:color="auto"/>
            </w:tcBorders>
          </w:tcPr>
          <w:p w14:paraId="2A90EBDB" w14:textId="77777777" w:rsidR="00F07C90" w:rsidRDefault="00F07C90" w:rsidP="00792BA1">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14B4ECCE" w14:textId="77777777" w:rsidR="00F07C90" w:rsidRDefault="00F07C90" w:rsidP="00792BA1">
            <w:pPr>
              <w:rPr>
                <w:rFonts w:ascii="Calibri" w:hAnsi="Calibri"/>
              </w:rPr>
            </w:pPr>
            <w:r>
              <w:rPr>
                <w:rFonts w:ascii="Calibri" w:hAnsi="Calibri"/>
              </w:rPr>
              <w:t xml:space="preserve">Reason or justification for the action. </w:t>
            </w:r>
          </w:p>
        </w:tc>
        <w:bookmarkEnd w:id="279"/>
      </w:tr>
      <w:tr w:rsidR="00F07C90" w14:paraId="1AB11553" w14:textId="77777777" w:rsidTr="00792BA1">
        <w:tc>
          <w:tcPr>
            <w:tcW w:w="2340" w:type="dxa"/>
            <w:tcBorders>
              <w:top w:val="single" w:sz="2" w:space="0" w:color="auto"/>
              <w:left w:val="single" w:sz="2" w:space="0" w:color="auto"/>
              <w:bottom w:val="single" w:sz="2" w:space="0" w:color="auto"/>
              <w:right w:val="single" w:sz="2" w:space="0" w:color="auto"/>
            </w:tcBorders>
          </w:tcPr>
          <w:p w14:paraId="5A1BA226" w14:textId="77777777" w:rsidR="00F07C90" w:rsidRDefault="00F07C90" w:rsidP="00792BA1">
            <w:pPr>
              <w:rPr>
                <w:rFonts w:ascii="Calibri" w:hAnsi="Calibri"/>
              </w:rPr>
            </w:pPr>
            <w:bookmarkStart w:id="280" w:name="BKM_BDDF2279_DFE4_45BF_82E3_4EBA8726FA29"/>
            <w:proofErr w:type="spellStart"/>
            <w:r>
              <w:rPr>
                <w:rFonts w:ascii="Calibri" w:hAnsi="Calibri"/>
              </w:rPr>
              <w:t>patientPreference</w:t>
            </w:r>
            <w:proofErr w:type="spellEnd"/>
          </w:p>
        </w:tc>
        <w:tc>
          <w:tcPr>
            <w:tcW w:w="1620" w:type="dxa"/>
            <w:tcBorders>
              <w:top w:val="single" w:sz="2" w:space="0" w:color="auto"/>
              <w:left w:val="single" w:sz="2" w:space="0" w:color="auto"/>
              <w:bottom w:val="single" w:sz="2" w:space="0" w:color="auto"/>
              <w:right w:val="single" w:sz="2" w:space="0" w:color="auto"/>
            </w:tcBorders>
          </w:tcPr>
          <w:p w14:paraId="71285FA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4EA46F6" w14:textId="77777777" w:rsidR="00F07C90" w:rsidRDefault="00F07C90" w:rsidP="00792BA1">
            <w:pPr>
              <w:rPr>
                <w:rFonts w:ascii="Calibri" w:hAnsi="Calibri"/>
              </w:rPr>
            </w:pPr>
            <w:r>
              <w:rPr>
                <w:rFonts w:ascii="Calibri" w:hAnsi="Calibri"/>
              </w:rPr>
              <w:t>Choices made by patients about options for care or treatment (including scheduling, care experience, and meeting of personal health goals) and the sharing and disclosure of their health information.</w:t>
            </w:r>
          </w:p>
        </w:tc>
        <w:bookmarkEnd w:id="280"/>
      </w:tr>
      <w:tr w:rsidR="00F07C90" w14:paraId="6CD9A7BD" w14:textId="77777777" w:rsidTr="00792BA1">
        <w:tc>
          <w:tcPr>
            <w:tcW w:w="2340" w:type="dxa"/>
            <w:tcBorders>
              <w:top w:val="single" w:sz="2" w:space="0" w:color="auto"/>
              <w:left w:val="single" w:sz="2" w:space="0" w:color="auto"/>
              <w:bottom w:val="single" w:sz="2" w:space="0" w:color="auto"/>
              <w:right w:val="single" w:sz="2" w:space="0" w:color="auto"/>
            </w:tcBorders>
          </w:tcPr>
          <w:p w14:paraId="168BCF58" w14:textId="77777777" w:rsidR="00F07C90" w:rsidRDefault="00F07C90" w:rsidP="00792BA1">
            <w:pPr>
              <w:rPr>
                <w:rFonts w:ascii="Calibri" w:hAnsi="Calibri"/>
              </w:rPr>
            </w:pPr>
            <w:bookmarkStart w:id="281" w:name="BKM_977FDAAF_684F_43D8_A500_4D17F0A4B405"/>
            <w:proofErr w:type="spellStart"/>
            <w:r>
              <w:rPr>
                <w:rFonts w:ascii="Calibri" w:hAnsi="Calibri"/>
              </w:rPr>
              <w:t>providerPreference</w:t>
            </w:r>
            <w:proofErr w:type="spellEnd"/>
          </w:p>
        </w:tc>
        <w:tc>
          <w:tcPr>
            <w:tcW w:w="1620" w:type="dxa"/>
            <w:tcBorders>
              <w:top w:val="single" w:sz="2" w:space="0" w:color="auto"/>
              <w:left w:val="single" w:sz="2" w:space="0" w:color="auto"/>
              <w:bottom w:val="single" w:sz="2" w:space="0" w:color="auto"/>
              <w:right w:val="single" w:sz="2" w:space="0" w:color="auto"/>
            </w:tcBorders>
          </w:tcPr>
          <w:p w14:paraId="0C9E33A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C30F2A6" w14:textId="77777777" w:rsidR="00F07C90" w:rsidRDefault="00F07C90" w:rsidP="00792BA1">
            <w:pPr>
              <w:rPr>
                <w:rFonts w:ascii="Calibri" w:hAnsi="Calibri"/>
              </w:rPr>
            </w:pPr>
            <w:r>
              <w:rPr>
                <w:rFonts w:ascii="Calibri" w:hAnsi="Calibri"/>
              </w:rPr>
              <w:t>Choices made by care providers about options for care or treatment (including scheduling, care experience, and meeting of personal health goals).</w:t>
            </w:r>
          </w:p>
        </w:tc>
        <w:bookmarkEnd w:id="281"/>
      </w:tr>
      <w:tr w:rsidR="00F07C90" w14:paraId="38E64945" w14:textId="77777777" w:rsidTr="00792BA1">
        <w:tc>
          <w:tcPr>
            <w:tcW w:w="2340" w:type="dxa"/>
            <w:tcBorders>
              <w:top w:val="single" w:sz="2" w:space="0" w:color="auto"/>
              <w:left w:val="single" w:sz="2" w:space="0" w:color="auto"/>
              <w:bottom w:val="single" w:sz="2" w:space="0" w:color="auto"/>
              <w:right w:val="single" w:sz="2" w:space="0" w:color="auto"/>
            </w:tcBorders>
          </w:tcPr>
          <w:p w14:paraId="7504EAE7" w14:textId="77777777" w:rsidR="00F07C90" w:rsidRDefault="00F07C90" w:rsidP="00792BA1">
            <w:pPr>
              <w:rPr>
                <w:rFonts w:ascii="Calibri" w:hAnsi="Calibri"/>
              </w:rPr>
            </w:pPr>
            <w:bookmarkStart w:id="282" w:name="BKM_E49EE709_13A6_4B21_9402_4295FD21E3BE"/>
            <w:proofErr w:type="spellStart"/>
            <w:r>
              <w:rPr>
                <w:rFonts w:ascii="Calibri" w:hAnsi="Calibri"/>
              </w:rPr>
              <w:t>statusHistory</w:t>
            </w:r>
            <w:proofErr w:type="spellEnd"/>
          </w:p>
        </w:tc>
        <w:tc>
          <w:tcPr>
            <w:tcW w:w="1620" w:type="dxa"/>
            <w:tcBorders>
              <w:top w:val="single" w:sz="2" w:space="0" w:color="auto"/>
              <w:left w:val="single" w:sz="2" w:space="0" w:color="auto"/>
              <w:bottom w:val="single" w:sz="2" w:space="0" w:color="auto"/>
              <w:right w:val="single" w:sz="2" w:space="0" w:color="auto"/>
            </w:tcBorders>
          </w:tcPr>
          <w:p w14:paraId="58B499D3" w14:textId="77777777" w:rsidR="00F07C90" w:rsidRDefault="00F07C90" w:rsidP="00792BA1">
            <w:pPr>
              <w:rPr>
                <w:rFonts w:ascii="Calibri" w:hAnsi="Calibri"/>
              </w:rPr>
            </w:pPr>
            <w:proofErr w:type="spellStart"/>
            <w:r>
              <w:rPr>
                <w:rFonts w:ascii="Calibri" w:hAnsi="Calibri"/>
              </w:rPr>
              <w:t>ActionStatus</w:t>
            </w:r>
            <w:proofErr w:type="spellEnd"/>
          </w:p>
        </w:tc>
        <w:tc>
          <w:tcPr>
            <w:tcW w:w="5580" w:type="dxa"/>
            <w:tcBorders>
              <w:top w:val="single" w:sz="2" w:space="0" w:color="auto"/>
              <w:left w:val="single" w:sz="2" w:space="0" w:color="auto"/>
              <w:bottom w:val="single" w:sz="2" w:space="0" w:color="auto"/>
              <w:right w:val="single" w:sz="2" w:space="0" w:color="auto"/>
            </w:tcBorders>
          </w:tcPr>
          <w:p w14:paraId="237E21E0" w14:textId="77777777" w:rsidR="00F07C90" w:rsidRDefault="00F07C90" w:rsidP="00792BA1">
            <w:pPr>
              <w:rPr>
                <w:rFonts w:ascii="Calibri" w:hAnsi="Calibri"/>
              </w:rPr>
            </w:pPr>
            <w:r>
              <w:rPr>
                <w:rFonts w:ascii="Calibri" w:hAnsi="Calibri"/>
              </w:rPr>
              <w:t xml:space="preserve">Past statuses of this action. For example, an order may evolve from draft to </w:t>
            </w:r>
            <w:proofErr w:type="spellStart"/>
            <w:r>
              <w:rPr>
                <w:rFonts w:ascii="Calibri" w:hAnsi="Calibri"/>
              </w:rPr>
              <w:t>placed</w:t>
            </w:r>
            <w:proofErr w:type="spellEnd"/>
            <w:r>
              <w:rPr>
                <w:rFonts w:ascii="Calibri" w:hAnsi="Calibri"/>
              </w:rPr>
              <w:t xml:space="preserve"> to in progress to completed or canceled.</w:t>
            </w:r>
          </w:p>
        </w:tc>
        <w:bookmarkEnd w:id="282"/>
      </w:tr>
      <w:bookmarkEnd w:id="278"/>
    </w:tbl>
    <w:p w14:paraId="7595AD10" w14:textId="77777777" w:rsidR="00F07C90" w:rsidRDefault="00F07C90" w:rsidP="00F07C90">
      <w:pPr>
        <w:rPr>
          <w:rFonts w:ascii="Calibri" w:hAnsi="Calibri"/>
        </w:rPr>
      </w:pPr>
    </w:p>
    <w:p w14:paraId="0A1D2638" w14:textId="77777777" w:rsidR="00F07C90" w:rsidRDefault="00F07C90" w:rsidP="00F07C90">
      <w:pPr>
        <w:pStyle w:val="Heading4"/>
        <w:rPr>
          <w:bCs/>
          <w:szCs w:val="24"/>
          <w:u w:color="000000"/>
          <w:lang w:val="en-US"/>
        </w:rPr>
      </w:pPr>
      <w:bookmarkStart w:id="283" w:name="_Toc398046674"/>
      <w:bookmarkStart w:id="284" w:name="BKM_E010C3B2_FE22_487F_AF59_3E757307D521"/>
      <w:proofErr w:type="spellStart"/>
      <w:r>
        <w:rPr>
          <w:bCs/>
          <w:szCs w:val="24"/>
          <w:u w:color="000000"/>
          <w:lang w:val="en-US"/>
        </w:rPr>
        <w:t>ActionStatus</w:t>
      </w:r>
      <w:bookmarkEnd w:id="283"/>
      <w:proofErr w:type="spellEnd"/>
    </w:p>
    <w:p w14:paraId="1B4FD8EF" w14:textId="77777777" w:rsidR="00F07C90" w:rsidRDefault="00F07C90" w:rsidP="00F07C90">
      <w:pPr>
        <w:rPr>
          <w:rFonts w:ascii="Calibri" w:hAnsi="Calibri"/>
        </w:rPr>
      </w:pPr>
      <w:r>
        <w:rPr>
          <w:rStyle w:val="FieldLabel"/>
          <w:rFonts w:ascii="Calibri" w:hAnsi="Calibri"/>
          <w:i w:val="0"/>
          <w:iCs w:val="0"/>
          <w:color w:val="000000"/>
        </w:rPr>
        <w:t>Class describing the status of an action.</w:t>
      </w:r>
    </w:p>
    <w:p w14:paraId="61421134" w14:textId="77777777" w:rsidR="00F07C90" w:rsidRDefault="00F07C90" w:rsidP="00F07C90">
      <w:pPr>
        <w:rPr>
          <w:rFonts w:ascii="Calibri" w:hAnsi="Calibri"/>
        </w:rPr>
      </w:pPr>
    </w:p>
    <w:p w14:paraId="3E9AE39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D83FF56"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718E5D3"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135B9A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20FC83" w14:textId="77777777" w:rsidR="00F07C90" w:rsidRDefault="00F07C90" w:rsidP="00792BA1">
            <w:pPr>
              <w:rPr>
                <w:rFonts w:ascii="Calibri" w:hAnsi="Calibri"/>
                <w:b/>
              </w:rPr>
            </w:pPr>
            <w:r>
              <w:rPr>
                <w:rFonts w:ascii="Calibri" w:hAnsi="Calibri"/>
                <w:b/>
              </w:rPr>
              <w:t>Description</w:t>
            </w:r>
          </w:p>
        </w:tc>
      </w:tr>
      <w:tr w:rsidR="00F07C90" w14:paraId="3100C5A7" w14:textId="77777777" w:rsidTr="00792BA1">
        <w:tc>
          <w:tcPr>
            <w:tcW w:w="2340" w:type="dxa"/>
            <w:tcBorders>
              <w:top w:val="single" w:sz="2" w:space="0" w:color="auto"/>
              <w:left w:val="single" w:sz="2" w:space="0" w:color="auto"/>
              <w:bottom w:val="single" w:sz="2" w:space="0" w:color="auto"/>
              <w:right w:val="single" w:sz="2" w:space="0" w:color="auto"/>
            </w:tcBorders>
          </w:tcPr>
          <w:p w14:paraId="5BE76699" w14:textId="77777777" w:rsidR="00F07C90" w:rsidRDefault="00F07C90" w:rsidP="00792BA1">
            <w:pPr>
              <w:rPr>
                <w:rFonts w:ascii="Calibri" w:hAnsi="Calibri"/>
              </w:rPr>
            </w:pPr>
            <w:r>
              <w:rPr>
                <w:rFonts w:ascii="Calibri" w:hAnsi="Calibri"/>
              </w:rPr>
              <w:t>reason</w:t>
            </w:r>
          </w:p>
        </w:tc>
        <w:tc>
          <w:tcPr>
            <w:tcW w:w="1620" w:type="dxa"/>
            <w:tcBorders>
              <w:top w:val="single" w:sz="2" w:space="0" w:color="auto"/>
              <w:left w:val="single" w:sz="2" w:space="0" w:color="auto"/>
              <w:bottom w:val="single" w:sz="2" w:space="0" w:color="auto"/>
              <w:right w:val="single" w:sz="2" w:space="0" w:color="auto"/>
            </w:tcBorders>
          </w:tcPr>
          <w:p w14:paraId="5757EC0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3077AD9" w14:textId="77777777" w:rsidR="00F07C90" w:rsidRDefault="00F07C90" w:rsidP="00792BA1">
            <w:pPr>
              <w:rPr>
                <w:rFonts w:ascii="Calibri" w:hAnsi="Calibri"/>
              </w:rPr>
            </w:pPr>
            <w:r>
              <w:rPr>
                <w:rFonts w:ascii="Calibri" w:hAnsi="Calibri"/>
              </w:rPr>
              <w:t>A coded reason for the status. This is used typically when the status indicates the action was changed, canceled, rejected, or not performed. E.g., patient declined.</w:t>
            </w:r>
          </w:p>
        </w:tc>
      </w:tr>
      <w:tr w:rsidR="00F07C90" w14:paraId="34654E71" w14:textId="77777777" w:rsidTr="00792BA1">
        <w:tc>
          <w:tcPr>
            <w:tcW w:w="2340" w:type="dxa"/>
            <w:tcBorders>
              <w:top w:val="single" w:sz="2" w:space="0" w:color="auto"/>
              <w:left w:val="single" w:sz="2" w:space="0" w:color="auto"/>
              <w:bottom w:val="single" w:sz="2" w:space="0" w:color="auto"/>
              <w:right w:val="single" w:sz="2" w:space="0" w:color="auto"/>
            </w:tcBorders>
          </w:tcPr>
          <w:p w14:paraId="05AB63F3" w14:textId="77777777" w:rsidR="00F07C90" w:rsidRDefault="00F07C90" w:rsidP="00792BA1">
            <w:pPr>
              <w:rPr>
                <w:rFonts w:ascii="Calibri" w:hAnsi="Calibri"/>
              </w:rPr>
            </w:pPr>
            <w:bookmarkStart w:id="285" w:name="BKM_A578DD2B_ED83_4429_968F_49AB25C8338F"/>
            <w:r>
              <w:rPr>
                <w:rFonts w:ascii="Calibri" w:hAnsi="Calibri"/>
              </w:rPr>
              <w:t>status</w:t>
            </w:r>
          </w:p>
        </w:tc>
        <w:tc>
          <w:tcPr>
            <w:tcW w:w="1620" w:type="dxa"/>
            <w:tcBorders>
              <w:top w:val="single" w:sz="2" w:space="0" w:color="auto"/>
              <w:left w:val="single" w:sz="2" w:space="0" w:color="auto"/>
              <w:bottom w:val="single" w:sz="2" w:space="0" w:color="auto"/>
              <w:right w:val="single" w:sz="2" w:space="0" w:color="auto"/>
            </w:tcBorders>
          </w:tcPr>
          <w:p w14:paraId="1B26114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E72C7BD" w14:textId="77777777" w:rsidR="00F07C90" w:rsidRDefault="00F07C90" w:rsidP="00792BA1">
            <w:pPr>
              <w:rPr>
                <w:rFonts w:ascii="Calibri" w:hAnsi="Calibri"/>
              </w:rPr>
            </w:pPr>
            <w:r>
              <w:rPr>
                <w:rFonts w:ascii="Calibri" w:hAnsi="Calibri"/>
              </w:rPr>
              <w:t>A coded value for the status, e.g., Completed, Rejected, Pending.</w:t>
            </w:r>
          </w:p>
        </w:tc>
        <w:bookmarkEnd w:id="285"/>
      </w:tr>
      <w:tr w:rsidR="00F07C90" w14:paraId="39F257FD" w14:textId="77777777" w:rsidTr="00792BA1">
        <w:tc>
          <w:tcPr>
            <w:tcW w:w="2340" w:type="dxa"/>
            <w:tcBorders>
              <w:top w:val="single" w:sz="2" w:space="0" w:color="auto"/>
              <w:left w:val="single" w:sz="2" w:space="0" w:color="auto"/>
              <w:bottom w:val="single" w:sz="2" w:space="0" w:color="auto"/>
              <w:right w:val="single" w:sz="2" w:space="0" w:color="auto"/>
            </w:tcBorders>
          </w:tcPr>
          <w:p w14:paraId="2D7F020B" w14:textId="77777777" w:rsidR="00F07C90" w:rsidRDefault="00F07C90" w:rsidP="00792BA1">
            <w:pPr>
              <w:rPr>
                <w:rFonts w:ascii="Calibri" w:hAnsi="Calibri"/>
              </w:rPr>
            </w:pPr>
            <w:bookmarkStart w:id="286" w:name="BKM_C3F3A953_1E5F_4F6B_AE94_A2AB54A8CA5C"/>
            <w:proofErr w:type="spellStart"/>
            <w:r>
              <w:rPr>
                <w:rFonts w:ascii="Calibri" w:hAnsi="Calibri"/>
              </w:rPr>
              <w:t>statusUpdateTime</w:t>
            </w:r>
            <w:proofErr w:type="spellEnd"/>
          </w:p>
        </w:tc>
        <w:tc>
          <w:tcPr>
            <w:tcW w:w="1620" w:type="dxa"/>
            <w:tcBorders>
              <w:top w:val="single" w:sz="2" w:space="0" w:color="auto"/>
              <w:left w:val="single" w:sz="2" w:space="0" w:color="auto"/>
              <w:bottom w:val="single" w:sz="2" w:space="0" w:color="auto"/>
              <w:right w:val="single" w:sz="2" w:space="0" w:color="auto"/>
            </w:tcBorders>
          </w:tcPr>
          <w:p w14:paraId="7C7E3449"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10A8E1FD" w14:textId="77777777" w:rsidR="00F07C90" w:rsidRDefault="00F07C90" w:rsidP="00792BA1">
            <w:pPr>
              <w:rPr>
                <w:rFonts w:ascii="Calibri" w:hAnsi="Calibri"/>
              </w:rPr>
            </w:pPr>
            <w:r>
              <w:rPr>
                <w:rFonts w:ascii="Calibri" w:hAnsi="Calibri"/>
              </w:rPr>
              <w:t>The date and time when the status was updated.</w:t>
            </w:r>
          </w:p>
        </w:tc>
        <w:bookmarkEnd w:id="286"/>
      </w:tr>
      <w:bookmarkEnd w:id="284"/>
    </w:tbl>
    <w:p w14:paraId="21265DC7" w14:textId="77777777" w:rsidR="00F07C90" w:rsidRDefault="00F07C90" w:rsidP="00F07C90">
      <w:pPr>
        <w:rPr>
          <w:rFonts w:ascii="Calibri" w:hAnsi="Calibri"/>
        </w:rPr>
      </w:pPr>
    </w:p>
    <w:p w14:paraId="57E85F1A" w14:textId="77777777" w:rsidR="00F07C90" w:rsidRDefault="00F07C90" w:rsidP="00F07C90">
      <w:pPr>
        <w:pStyle w:val="Heading4"/>
        <w:rPr>
          <w:bCs/>
          <w:szCs w:val="24"/>
          <w:u w:color="000000"/>
          <w:lang w:val="en-US"/>
        </w:rPr>
      </w:pPr>
      <w:bookmarkStart w:id="287" w:name="_Toc398046675"/>
      <w:bookmarkStart w:id="288" w:name="BKM_700E0ECD_80F6_4750_A161_803452A414D1"/>
      <w:r>
        <w:rPr>
          <w:bCs/>
          <w:szCs w:val="24"/>
          <w:u w:color="000000"/>
          <w:lang w:val="en-US"/>
        </w:rPr>
        <w:lastRenderedPageBreak/>
        <w:t>Order</w:t>
      </w:r>
      <w:bookmarkEnd w:id="287"/>
    </w:p>
    <w:p w14:paraId="0895510D" w14:textId="77777777" w:rsidR="00F07C90" w:rsidRDefault="00F07C90" w:rsidP="00F07C90">
      <w:pPr>
        <w:rPr>
          <w:rFonts w:ascii="Calibri" w:hAnsi="Calibri"/>
        </w:rPr>
      </w:pPr>
      <w:r>
        <w:rPr>
          <w:rStyle w:val="FieldLabel"/>
          <w:rFonts w:ascii="Calibri" w:hAnsi="Calibri"/>
          <w:i w:val="0"/>
          <w:iCs w:val="0"/>
          <w:color w:val="000000"/>
        </w:rPr>
        <w:t>An instruction by a healthcare provider to another healthcare provider to perform some action.</w:t>
      </w:r>
    </w:p>
    <w:p w14:paraId="635302B6" w14:textId="77777777" w:rsidR="00F07C90" w:rsidRDefault="00F07C90" w:rsidP="00F07C90">
      <w:pPr>
        <w:rPr>
          <w:rFonts w:ascii="Calibri" w:hAnsi="Calibri"/>
        </w:rPr>
      </w:pPr>
    </w:p>
    <w:p w14:paraId="029BF9A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E99281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4C546F9"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F4086F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9878229" w14:textId="77777777" w:rsidR="00F07C90" w:rsidRDefault="00F07C90" w:rsidP="00792BA1">
            <w:pPr>
              <w:rPr>
                <w:rFonts w:ascii="Calibri" w:hAnsi="Calibri"/>
                <w:b/>
              </w:rPr>
            </w:pPr>
            <w:r>
              <w:rPr>
                <w:rFonts w:ascii="Calibri" w:hAnsi="Calibri"/>
                <w:b/>
              </w:rPr>
              <w:t>Description</w:t>
            </w:r>
          </w:p>
        </w:tc>
      </w:tr>
      <w:tr w:rsidR="00F07C90" w14:paraId="17476023" w14:textId="77777777" w:rsidTr="00792BA1">
        <w:tc>
          <w:tcPr>
            <w:tcW w:w="2340" w:type="dxa"/>
            <w:tcBorders>
              <w:top w:val="single" w:sz="2" w:space="0" w:color="auto"/>
              <w:left w:val="single" w:sz="2" w:space="0" w:color="auto"/>
              <w:bottom w:val="single" w:sz="2" w:space="0" w:color="auto"/>
              <w:right w:val="single" w:sz="2" w:space="0" w:color="auto"/>
            </w:tcBorders>
          </w:tcPr>
          <w:p w14:paraId="74A432AD" w14:textId="77777777" w:rsidR="00F07C90" w:rsidRDefault="00F07C90" w:rsidP="00792BA1">
            <w:pPr>
              <w:rPr>
                <w:rFonts w:ascii="Calibri" w:hAnsi="Calibri"/>
              </w:rPr>
            </w:pPr>
            <w:proofErr w:type="spellStart"/>
            <w:r>
              <w:rPr>
                <w:rFonts w:ascii="Calibri" w:hAnsi="Calibri"/>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14:paraId="5A3910C1"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5A44AA55" w14:textId="77777777" w:rsidR="00F07C90" w:rsidRDefault="00F07C90" w:rsidP="00792BA1">
            <w:pPr>
              <w:rPr>
                <w:rFonts w:ascii="Calibri" w:hAnsi="Calibri"/>
              </w:rPr>
            </w:pPr>
            <w:r>
              <w:rPr>
                <w:rFonts w:ascii="Calibri" w:hAnsi="Calibri"/>
              </w:rPr>
              <w:t>The time when the action is expected to be performed.</w:t>
            </w:r>
          </w:p>
        </w:tc>
      </w:tr>
      <w:tr w:rsidR="00F07C90" w14:paraId="19790E73" w14:textId="77777777" w:rsidTr="00792BA1">
        <w:tc>
          <w:tcPr>
            <w:tcW w:w="2340" w:type="dxa"/>
            <w:tcBorders>
              <w:top w:val="single" w:sz="2" w:space="0" w:color="auto"/>
              <w:left w:val="single" w:sz="2" w:space="0" w:color="auto"/>
              <w:bottom w:val="single" w:sz="2" w:space="0" w:color="auto"/>
              <w:right w:val="single" w:sz="2" w:space="0" w:color="auto"/>
            </w:tcBorders>
          </w:tcPr>
          <w:p w14:paraId="283FEFB7" w14:textId="77777777" w:rsidR="00F07C90" w:rsidRDefault="00F07C90" w:rsidP="00792BA1">
            <w:pPr>
              <w:rPr>
                <w:rFonts w:ascii="Calibri" w:hAnsi="Calibri"/>
              </w:rPr>
            </w:pPr>
            <w:bookmarkStart w:id="289" w:name="BKM_872CFA2E_5E52_4C53_807E_27B425ECE79D"/>
            <w:proofErr w:type="spellStart"/>
            <w:r>
              <w:rPr>
                <w:rFonts w:ascii="Calibri" w:hAnsi="Calibri"/>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14:paraId="37DC0085"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0E0CBB45" w14:textId="77777777" w:rsidR="00F07C90" w:rsidRDefault="00F07C90" w:rsidP="00792BA1">
            <w:pPr>
              <w:rPr>
                <w:rFonts w:ascii="Calibri" w:hAnsi="Calibri"/>
              </w:rPr>
            </w:pPr>
            <w:r>
              <w:rPr>
                <w:rFonts w:ascii="Calibri" w:hAnsi="Calibri"/>
              </w:rPr>
              <w:t>Identifies a proposal that led to this order.</w:t>
            </w:r>
          </w:p>
        </w:tc>
        <w:bookmarkEnd w:id="289"/>
      </w:tr>
      <w:tr w:rsidR="00F07C90" w14:paraId="50A9AE21" w14:textId="77777777" w:rsidTr="00792BA1">
        <w:tc>
          <w:tcPr>
            <w:tcW w:w="2340" w:type="dxa"/>
            <w:tcBorders>
              <w:top w:val="single" w:sz="2" w:space="0" w:color="auto"/>
              <w:left w:val="single" w:sz="2" w:space="0" w:color="auto"/>
              <w:bottom w:val="single" w:sz="2" w:space="0" w:color="auto"/>
              <w:right w:val="single" w:sz="2" w:space="0" w:color="auto"/>
            </w:tcBorders>
          </w:tcPr>
          <w:p w14:paraId="542C1716" w14:textId="77777777" w:rsidR="00F07C90" w:rsidRDefault="00F07C90" w:rsidP="00792BA1">
            <w:pPr>
              <w:rPr>
                <w:rFonts w:ascii="Calibri" w:hAnsi="Calibri"/>
              </w:rPr>
            </w:pPr>
            <w:proofErr w:type="spellStart"/>
            <w:r>
              <w:rPr>
                <w:rFonts w:ascii="Calibri" w:hAnsi="Calibri"/>
              </w:rPr>
              <w:t>orderedAtTime</w:t>
            </w:r>
            <w:proofErr w:type="spellEnd"/>
          </w:p>
        </w:tc>
        <w:tc>
          <w:tcPr>
            <w:tcW w:w="1620" w:type="dxa"/>
            <w:tcBorders>
              <w:top w:val="single" w:sz="2" w:space="0" w:color="auto"/>
              <w:left w:val="single" w:sz="2" w:space="0" w:color="auto"/>
              <w:bottom w:val="single" w:sz="2" w:space="0" w:color="auto"/>
              <w:right w:val="single" w:sz="2" w:space="0" w:color="auto"/>
            </w:tcBorders>
          </w:tcPr>
          <w:p w14:paraId="3A7E8182"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223B1BE4" w14:textId="77777777" w:rsidR="00F07C90" w:rsidRDefault="00F07C90" w:rsidP="00792BA1">
            <w:pPr>
              <w:rPr>
                <w:rFonts w:ascii="Calibri" w:hAnsi="Calibri"/>
              </w:rPr>
            </w:pPr>
            <w:r>
              <w:rPr>
                <w:rFonts w:ascii="Calibri" w:hAnsi="Calibri"/>
              </w:rPr>
              <w:t>Time at which the order was created.</w:t>
            </w:r>
          </w:p>
        </w:tc>
      </w:tr>
      <w:tr w:rsidR="00F07C90" w14:paraId="293E6E71" w14:textId="77777777" w:rsidTr="00792BA1">
        <w:tc>
          <w:tcPr>
            <w:tcW w:w="2340" w:type="dxa"/>
            <w:tcBorders>
              <w:top w:val="single" w:sz="2" w:space="0" w:color="auto"/>
              <w:left w:val="single" w:sz="2" w:space="0" w:color="auto"/>
              <w:bottom w:val="single" w:sz="2" w:space="0" w:color="auto"/>
              <w:right w:val="single" w:sz="2" w:space="0" w:color="auto"/>
            </w:tcBorders>
          </w:tcPr>
          <w:p w14:paraId="1889F997" w14:textId="77777777" w:rsidR="00F07C90" w:rsidRDefault="00F07C90" w:rsidP="00792BA1">
            <w:pPr>
              <w:rPr>
                <w:rFonts w:ascii="Calibri" w:hAnsi="Calibri"/>
              </w:rPr>
            </w:pPr>
            <w:bookmarkStart w:id="290" w:name="BKM_D29703C0_3DC6_4132_9C75_1459627EE3CF"/>
            <w:proofErr w:type="spellStart"/>
            <w:r>
              <w:rPr>
                <w:rFonts w:ascii="Calibri" w:hAnsi="Calibri"/>
              </w:rPr>
              <w:t>orderedBy</w:t>
            </w:r>
            <w:proofErr w:type="spellEnd"/>
          </w:p>
        </w:tc>
        <w:tc>
          <w:tcPr>
            <w:tcW w:w="1620" w:type="dxa"/>
            <w:tcBorders>
              <w:top w:val="single" w:sz="2" w:space="0" w:color="auto"/>
              <w:left w:val="single" w:sz="2" w:space="0" w:color="auto"/>
              <w:bottom w:val="single" w:sz="2" w:space="0" w:color="auto"/>
              <w:right w:val="single" w:sz="2" w:space="0" w:color="auto"/>
            </w:tcBorders>
          </w:tcPr>
          <w:p w14:paraId="0038C1EB" w14:textId="77777777" w:rsidR="00F07C90" w:rsidRDefault="00F07C90" w:rsidP="00792BA1">
            <w:pPr>
              <w:rPr>
                <w:rFonts w:ascii="Calibri" w:hAnsi="Calibri"/>
              </w:rPr>
            </w:pPr>
            <w:r>
              <w:rPr>
                <w:rFonts w:ascii="Calibri" w:hAnsi="Calibri"/>
              </w:rPr>
              <w:t>Practitioner</w:t>
            </w:r>
          </w:p>
        </w:tc>
        <w:tc>
          <w:tcPr>
            <w:tcW w:w="5580" w:type="dxa"/>
            <w:tcBorders>
              <w:top w:val="single" w:sz="2" w:space="0" w:color="auto"/>
              <w:left w:val="single" w:sz="2" w:space="0" w:color="auto"/>
              <w:bottom w:val="single" w:sz="2" w:space="0" w:color="auto"/>
              <w:right w:val="single" w:sz="2" w:space="0" w:color="auto"/>
            </w:tcBorders>
          </w:tcPr>
          <w:p w14:paraId="1C74005B" w14:textId="77777777" w:rsidR="00F07C90" w:rsidRDefault="00F07C90" w:rsidP="00792BA1">
            <w:pPr>
              <w:rPr>
                <w:rFonts w:ascii="Calibri" w:hAnsi="Calibri"/>
              </w:rPr>
            </w:pPr>
            <w:r>
              <w:rPr>
                <w:rFonts w:ascii="Calibri" w:hAnsi="Calibri"/>
              </w:rPr>
              <w:t>The responsible person who places this order (e.g., physician). This may be different than the author of the order (e.g., clerk) who may be the statement's author.</w:t>
            </w:r>
          </w:p>
        </w:tc>
        <w:bookmarkEnd w:id="290"/>
      </w:tr>
      <w:tr w:rsidR="00F07C90" w14:paraId="0A529931" w14:textId="77777777" w:rsidTr="00792BA1">
        <w:tc>
          <w:tcPr>
            <w:tcW w:w="2340" w:type="dxa"/>
            <w:tcBorders>
              <w:top w:val="single" w:sz="2" w:space="0" w:color="auto"/>
              <w:left w:val="single" w:sz="2" w:space="0" w:color="auto"/>
              <w:bottom w:val="single" w:sz="2" w:space="0" w:color="auto"/>
              <w:right w:val="single" w:sz="2" w:space="0" w:color="auto"/>
            </w:tcBorders>
          </w:tcPr>
          <w:p w14:paraId="5B1F9C92" w14:textId="77777777" w:rsidR="00F07C90" w:rsidRDefault="00F07C90" w:rsidP="00792BA1">
            <w:pPr>
              <w:rPr>
                <w:rFonts w:ascii="Calibri" w:hAnsi="Calibri"/>
              </w:rPr>
            </w:pPr>
            <w:bookmarkStart w:id="291" w:name="BKM_0D1A6C3C_BCDA_40DD_92F3_C1D4737DAFDE"/>
            <w:proofErr w:type="spellStart"/>
            <w:r>
              <w:rPr>
                <w:rFonts w:ascii="Calibri" w:hAnsi="Calibri"/>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14:paraId="66C67DB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7D24FF7" w14:textId="77777777" w:rsidR="00F07C90" w:rsidRDefault="00F07C90" w:rsidP="00792BA1">
            <w:pPr>
              <w:rPr>
                <w:rFonts w:ascii="Calibri" w:hAnsi="Calibri"/>
              </w:rPr>
            </w:pPr>
            <w:r>
              <w:rPr>
                <w:rFonts w:ascii="Calibri" w:hAnsi="Calibri"/>
              </w:rPr>
              <w:t>Mode by which the order was received (such as by telephone, electronic, verbal, written).</w:t>
            </w:r>
          </w:p>
        </w:tc>
        <w:bookmarkEnd w:id="291"/>
      </w:tr>
      <w:tr w:rsidR="00F07C90" w14:paraId="4B67D354" w14:textId="77777777" w:rsidTr="00792BA1">
        <w:tc>
          <w:tcPr>
            <w:tcW w:w="2340" w:type="dxa"/>
            <w:tcBorders>
              <w:top w:val="single" w:sz="2" w:space="0" w:color="auto"/>
              <w:left w:val="single" w:sz="2" w:space="0" w:color="auto"/>
              <w:bottom w:val="single" w:sz="2" w:space="0" w:color="auto"/>
              <w:right w:val="single" w:sz="2" w:space="0" w:color="auto"/>
            </w:tcBorders>
          </w:tcPr>
          <w:p w14:paraId="1DCB93D7" w14:textId="77777777" w:rsidR="00F07C90" w:rsidRDefault="00F07C90" w:rsidP="00792BA1">
            <w:pPr>
              <w:rPr>
                <w:rFonts w:ascii="Calibri" w:hAnsi="Calibri"/>
              </w:rPr>
            </w:pPr>
            <w:bookmarkStart w:id="292" w:name="BKM_913B4FA2_FC59_474B_9987_FB3F0FDAF4EE"/>
            <w:proofErr w:type="spellStart"/>
            <w:r>
              <w:rPr>
                <w:rFonts w:ascii="Calibri" w:hAnsi="Calibri"/>
              </w:rPr>
              <w:t>prnReason</w:t>
            </w:r>
            <w:proofErr w:type="spellEnd"/>
          </w:p>
        </w:tc>
        <w:tc>
          <w:tcPr>
            <w:tcW w:w="1620" w:type="dxa"/>
            <w:tcBorders>
              <w:top w:val="single" w:sz="2" w:space="0" w:color="auto"/>
              <w:left w:val="single" w:sz="2" w:space="0" w:color="auto"/>
              <w:bottom w:val="single" w:sz="2" w:space="0" w:color="auto"/>
              <w:right w:val="single" w:sz="2" w:space="0" w:color="auto"/>
            </w:tcBorders>
          </w:tcPr>
          <w:p w14:paraId="25F36AEF" w14:textId="77777777" w:rsidR="00F07C90" w:rsidRDefault="00F07C90" w:rsidP="00792BA1">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065A25C6" w14:textId="77777777" w:rsidR="00F07C90" w:rsidRDefault="00F07C90" w:rsidP="00792BA1">
            <w:pPr>
              <w:rPr>
                <w:rFonts w:ascii="Calibri" w:hAnsi="Calibri"/>
              </w:rPr>
            </w:pPr>
            <w:r>
              <w:rPr>
                <w:rFonts w:ascii="Calibri" w:hAnsi="Calibri"/>
              </w:rPr>
              <w:t>The ordered act must be performed if the indicated conditions occur, e.g.., shortness of breath, SpO2 less than x%, insomnia, nausea.</w:t>
            </w:r>
          </w:p>
        </w:tc>
        <w:bookmarkEnd w:id="292"/>
      </w:tr>
      <w:tr w:rsidR="00F07C90" w14:paraId="78701AFE" w14:textId="77777777" w:rsidTr="00792BA1">
        <w:tc>
          <w:tcPr>
            <w:tcW w:w="2340" w:type="dxa"/>
            <w:tcBorders>
              <w:top w:val="single" w:sz="2" w:space="0" w:color="auto"/>
              <w:left w:val="single" w:sz="2" w:space="0" w:color="auto"/>
              <w:bottom w:val="single" w:sz="2" w:space="0" w:color="auto"/>
              <w:right w:val="single" w:sz="2" w:space="0" w:color="auto"/>
            </w:tcBorders>
          </w:tcPr>
          <w:p w14:paraId="69231268" w14:textId="77777777" w:rsidR="00F07C90" w:rsidRDefault="00F07C90" w:rsidP="00792BA1">
            <w:pPr>
              <w:rPr>
                <w:rFonts w:ascii="Calibri" w:hAnsi="Calibri"/>
              </w:rPr>
            </w:pPr>
            <w:bookmarkStart w:id="293" w:name="BKM_8155964A_E55E_4F0D_94D9_707F8F4B16D3"/>
            <w:r>
              <w:rPr>
                <w:rFonts w:ascii="Calibri" w:hAnsi="Calibri"/>
              </w:rPr>
              <w:t>urgency</w:t>
            </w:r>
          </w:p>
        </w:tc>
        <w:tc>
          <w:tcPr>
            <w:tcW w:w="1620" w:type="dxa"/>
            <w:tcBorders>
              <w:top w:val="single" w:sz="2" w:space="0" w:color="auto"/>
              <w:left w:val="single" w:sz="2" w:space="0" w:color="auto"/>
              <w:bottom w:val="single" w:sz="2" w:space="0" w:color="auto"/>
              <w:right w:val="single" w:sz="2" w:space="0" w:color="auto"/>
            </w:tcBorders>
          </w:tcPr>
          <w:p w14:paraId="0186184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05DC58B" w14:textId="77777777" w:rsidR="00F07C90" w:rsidRDefault="00F07C90" w:rsidP="00792BA1">
            <w:pPr>
              <w:rPr>
                <w:rFonts w:ascii="Calibri" w:hAnsi="Calibri"/>
              </w:rPr>
            </w:pPr>
            <w:r>
              <w:rPr>
                <w:rFonts w:ascii="Calibri" w:hAnsi="Calibri"/>
              </w:rPr>
              <w:t>Characterizes how quickly the ordered action must be initiated. Includes concepts such as stat, urgent, routine.</w:t>
            </w:r>
          </w:p>
        </w:tc>
        <w:bookmarkEnd w:id="293"/>
      </w:tr>
      <w:bookmarkEnd w:id="288"/>
    </w:tbl>
    <w:p w14:paraId="7FC88223" w14:textId="77777777" w:rsidR="00F07C90" w:rsidRDefault="00F07C90" w:rsidP="00F07C90">
      <w:pPr>
        <w:rPr>
          <w:rFonts w:ascii="Calibri" w:hAnsi="Calibri"/>
        </w:rPr>
      </w:pPr>
    </w:p>
    <w:p w14:paraId="4A3564B0" w14:textId="77777777" w:rsidR="00F07C90" w:rsidRDefault="00F07C90" w:rsidP="00F07C90">
      <w:pPr>
        <w:pStyle w:val="Heading4"/>
        <w:rPr>
          <w:bCs/>
          <w:szCs w:val="24"/>
          <w:u w:color="000000"/>
          <w:lang w:val="en-US"/>
        </w:rPr>
      </w:pPr>
      <w:bookmarkStart w:id="294" w:name="_Toc398046676"/>
      <w:bookmarkStart w:id="295" w:name="BKM_25350BD8_872F_45B4_BC53_E5629B289D5C"/>
      <w:r>
        <w:rPr>
          <w:bCs/>
          <w:szCs w:val="24"/>
          <w:u w:color="000000"/>
          <w:lang w:val="en-US"/>
        </w:rPr>
        <w:t>Performance</w:t>
      </w:r>
      <w:bookmarkEnd w:id="294"/>
    </w:p>
    <w:p w14:paraId="7D648408" w14:textId="77777777" w:rsidR="00F07C90" w:rsidRDefault="00F07C90" w:rsidP="00F07C90">
      <w:pPr>
        <w:rPr>
          <w:rFonts w:ascii="Calibri" w:hAnsi="Calibri"/>
        </w:rPr>
      </w:pPr>
      <w:r>
        <w:rPr>
          <w:rStyle w:val="FieldLabel"/>
          <w:rFonts w:ascii="Calibri" w:hAnsi="Calibri"/>
          <w:i w:val="0"/>
          <w:iCs w:val="0"/>
          <w:color w:val="000000"/>
        </w:rPr>
        <w:t>The actual performance or execution of a healthcare-related action, e.g., 3rd dose of Hepatitis B vaccine administered on Dec 4th 2012, or appendectomy performed today.</w:t>
      </w:r>
    </w:p>
    <w:p w14:paraId="142A2DC8" w14:textId="77777777" w:rsidR="00F07C90" w:rsidRDefault="00F07C90" w:rsidP="00F07C90">
      <w:pPr>
        <w:rPr>
          <w:rFonts w:ascii="Calibri" w:hAnsi="Calibri"/>
        </w:rPr>
      </w:pPr>
    </w:p>
    <w:p w14:paraId="312B035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9AFFC99"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A2BBE2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B29C13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E56065" w14:textId="77777777" w:rsidR="00F07C90" w:rsidRDefault="00F07C90" w:rsidP="00792BA1">
            <w:pPr>
              <w:rPr>
                <w:rFonts w:ascii="Calibri" w:hAnsi="Calibri"/>
                <w:b/>
              </w:rPr>
            </w:pPr>
            <w:r>
              <w:rPr>
                <w:rFonts w:ascii="Calibri" w:hAnsi="Calibri"/>
                <w:b/>
              </w:rPr>
              <w:t>Description</w:t>
            </w:r>
          </w:p>
        </w:tc>
      </w:tr>
      <w:tr w:rsidR="00F07C90" w14:paraId="47D673DD" w14:textId="77777777" w:rsidTr="00792BA1">
        <w:tc>
          <w:tcPr>
            <w:tcW w:w="2340" w:type="dxa"/>
            <w:tcBorders>
              <w:top w:val="single" w:sz="2" w:space="0" w:color="auto"/>
              <w:left w:val="single" w:sz="2" w:space="0" w:color="auto"/>
              <w:bottom w:val="single" w:sz="2" w:space="0" w:color="auto"/>
              <w:right w:val="single" w:sz="2" w:space="0" w:color="auto"/>
            </w:tcBorders>
          </w:tcPr>
          <w:p w14:paraId="4F7A67CD" w14:textId="77777777" w:rsidR="00F07C90" w:rsidRDefault="00F07C90" w:rsidP="00792BA1">
            <w:pPr>
              <w:rPr>
                <w:rFonts w:ascii="Calibri" w:hAnsi="Calibri"/>
              </w:rPr>
            </w:pPr>
            <w:proofErr w:type="spellStart"/>
            <w:r>
              <w:rPr>
                <w:rFonts w:ascii="Calibri" w:hAnsi="Calibri"/>
              </w:rPr>
              <w:t>actionPerformed</w:t>
            </w:r>
            <w:proofErr w:type="spellEnd"/>
          </w:p>
        </w:tc>
        <w:tc>
          <w:tcPr>
            <w:tcW w:w="1620" w:type="dxa"/>
            <w:tcBorders>
              <w:top w:val="single" w:sz="2" w:space="0" w:color="auto"/>
              <w:left w:val="single" w:sz="2" w:space="0" w:color="auto"/>
              <w:bottom w:val="single" w:sz="2" w:space="0" w:color="auto"/>
              <w:right w:val="single" w:sz="2" w:space="0" w:color="auto"/>
            </w:tcBorders>
          </w:tcPr>
          <w:p w14:paraId="25ED04B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0DB4AEF" w14:textId="77777777" w:rsidR="00F07C90" w:rsidRDefault="00F07C90" w:rsidP="00792BA1">
            <w:pPr>
              <w:rPr>
                <w:rFonts w:ascii="Calibri" w:hAnsi="Calibri"/>
              </w:rPr>
            </w:pPr>
            <w:r>
              <w:rPr>
                <w:rFonts w:ascii="Calibri" w:hAnsi="Calibri"/>
              </w:rPr>
              <w:t>The component of a composite action that was performed. For instance, the fulfillment of a prescription may result in both a substance administration event and a dispense event, thus resulting in two action being performed.</w:t>
            </w:r>
          </w:p>
        </w:tc>
      </w:tr>
      <w:tr w:rsidR="00F07C90" w14:paraId="615F1459" w14:textId="77777777" w:rsidTr="00792BA1">
        <w:tc>
          <w:tcPr>
            <w:tcW w:w="2340" w:type="dxa"/>
            <w:tcBorders>
              <w:top w:val="single" w:sz="2" w:space="0" w:color="auto"/>
              <w:left w:val="single" w:sz="2" w:space="0" w:color="auto"/>
              <w:bottom w:val="single" w:sz="2" w:space="0" w:color="auto"/>
              <w:right w:val="single" w:sz="2" w:space="0" w:color="auto"/>
            </w:tcBorders>
          </w:tcPr>
          <w:p w14:paraId="0927B23D" w14:textId="77777777" w:rsidR="00F07C90" w:rsidRDefault="00F07C90" w:rsidP="00792BA1">
            <w:pPr>
              <w:rPr>
                <w:rFonts w:ascii="Calibri" w:hAnsi="Calibri"/>
              </w:rPr>
            </w:pPr>
            <w:bookmarkStart w:id="296" w:name="BKM_04680B25_7385_4AF2_A94F_1CFFE5A021A7"/>
            <w:proofErr w:type="spellStart"/>
            <w:r>
              <w:rPr>
                <w:rFonts w:ascii="Calibri" w:hAnsi="Calibri"/>
              </w:rPr>
              <w:t>enactsPlan</w:t>
            </w:r>
            <w:proofErr w:type="spellEnd"/>
          </w:p>
        </w:tc>
        <w:tc>
          <w:tcPr>
            <w:tcW w:w="1620" w:type="dxa"/>
            <w:tcBorders>
              <w:top w:val="single" w:sz="2" w:space="0" w:color="auto"/>
              <w:left w:val="single" w:sz="2" w:space="0" w:color="auto"/>
              <w:bottom w:val="single" w:sz="2" w:space="0" w:color="auto"/>
              <w:right w:val="single" w:sz="2" w:space="0" w:color="auto"/>
            </w:tcBorders>
          </w:tcPr>
          <w:p w14:paraId="52ED968A"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7FB517CD" w14:textId="77777777" w:rsidR="00F07C90" w:rsidRDefault="00F07C90" w:rsidP="00792BA1">
            <w:pPr>
              <w:rPr>
                <w:rFonts w:ascii="Calibri" w:hAnsi="Calibri"/>
              </w:rPr>
            </w:pPr>
            <w:r>
              <w:rPr>
                <w:rFonts w:ascii="Calibri" w:hAnsi="Calibri"/>
              </w:rPr>
              <w:t>Identifies a plan that is partly or wholly enacted by the performance of this act.</w:t>
            </w:r>
          </w:p>
        </w:tc>
        <w:bookmarkEnd w:id="296"/>
      </w:tr>
      <w:tr w:rsidR="00F07C90" w14:paraId="1FA58C42" w14:textId="77777777" w:rsidTr="00792BA1">
        <w:tc>
          <w:tcPr>
            <w:tcW w:w="2340" w:type="dxa"/>
            <w:tcBorders>
              <w:top w:val="single" w:sz="2" w:space="0" w:color="auto"/>
              <w:left w:val="single" w:sz="2" w:space="0" w:color="auto"/>
              <w:bottom w:val="single" w:sz="2" w:space="0" w:color="auto"/>
              <w:right w:val="single" w:sz="2" w:space="0" w:color="auto"/>
            </w:tcBorders>
          </w:tcPr>
          <w:p w14:paraId="179C845C" w14:textId="77777777" w:rsidR="00F07C90" w:rsidRDefault="00F07C90" w:rsidP="00792BA1">
            <w:pPr>
              <w:rPr>
                <w:rFonts w:ascii="Calibri" w:hAnsi="Calibri"/>
              </w:rPr>
            </w:pPr>
            <w:bookmarkStart w:id="297" w:name="BKM_41D165E6_1E23_4D7C_B8DE_5792DD5ADBD6"/>
            <w:proofErr w:type="spellStart"/>
            <w:r>
              <w:rPr>
                <w:rFonts w:ascii="Calibri" w:hAnsi="Calibri"/>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14:paraId="6A8E71B8"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75AD97CD" w14:textId="77777777" w:rsidR="00F07C90" w:rsidRDefault="00F07C90" w:rsidP="00792BA1">
            <w:pPr>
              <w:rPr>
                <w:rFonts w:ascii="Calibri" w:hAnsi="Calibri"/>
              </w:rPr>
            </w:pPr>
            <w:r>
              <w:rPr>
                <w:rFonts w:ascii="Calibri" w:hAnsi="Calibri"/>
              </w:rPr>
              <w:t>Identifies a proposal that recommended the performance of this act.</w:t>
            </w:r>
          </w:p>
        </w:tc>
        <w:bookmarkEnd w:id="297"/>
      </w:tr>
      <w:tr w:rsidR="00F07C90" w14:paraId="08D93069" w14:textId="77777777" w:rsidTr="00792BA1">
        <w:tc>
          <w:tcPr>
            <w:tcW w:w="2340" w:type="dxa"/>
            <w:tcBorders>
              <w:top w:val="single" w:sz="2" w:space="0" w:color="auto"/>
              <w:left w:val="single" w:sz="2" w:space="0" w:color="auto"/>
              <w:bottom w:val="single" w:sz="2" w:space="0" w:color="auto"/>
              <w:right w:val="single" w:sz="2" w:space="0" w:color="auto"/>
            </w:tcBorders>
          </w:tcPr>
          <w:p w14:paraId="2D029253" w14:textId="77777777" w:rsidR="00F07C90" w:rsidRDefault="00F07C90" w:rsidP="00792BA1">
            <w:pPr>
              <w:rPr>
                <w:rFonts w:ascii="Calibri" w:hAnsi="Calibri"/>
              </w:rPr>
            </w:pPr>
            <w:bookmarkStart w:id="298" w:name="BKM_1C90E0BA_7993_4A67_BBFC_48C24CDA7116"/>
            <w:proofErr w:type="spellStart"/>
            <w:r>
              <w:rPr>
                <w:rFonts w:ascii="Calibri" w:hAnsi="Calibri"/>
              </w:rPr>
              <w:t>fulfillsOrder</w:t>
            </w:r>
            <w:proofErr w:type="spellEnd"/>
          </w:p>
        </w:tc>
        <w:tc>
          <w:tcPr>
            <w:tcW w:w="1620" w:type="dxa"/>
            <w:tcBorders>
              <w:top w:val="single" w:sz="2" w:space="0" w:color="auto"/>
              <w:left w:val="single" w:sz="2" w:space="0" w:color="auto"/>
              <w:bottom w:val="single" w:sz="2" w:space="0" w:color="auto"/>
              <w:right w:val="single" w:sz="2" w:space="0" w:color="auto"/>
            </w:tcBorders>
          </w:tcPr>
          <w:p w14:paraId="56B44587"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5CDC41E7" w14:textId="77777777" w:rsidR="00F07C90" w:rsidRDefault="00F07C90" w:rsidP="00792BA1">
            <w:pPr>
              <w:rPr>
                <w:rFonts w:ascii="Calibri" w:hAnsi="Calibri"/>
              </w:rPr>
            </w:pPr>
            <w:r>
              <w:rPr>
                <w:rFonts w:ascii="Calibri" w:hAnsi="Calibri"/>
              </w:rPr>
              <w:t>Identifies an order that is partly or wholly filled by the performance of this act.</w:t>
            </w:r>
          </w:p>
        </w:tc>
        <w:bookmarkEnd w:id="298"/>
      </w:tr>
      <w:tr w:rsidR="00F07C90" w14:paraId="67FEBE3D" w14:textId="77777777" w:rsidTr="00792BA1">
        <w:tc>
          <w:tcPr>
            <w:tcW w:w="2340" w:type="dxa"/>
            <w:tcBorders>
              <w:top w:val="single" w:sz="2" w:space="0" w:color="auto"/>
              <w:left w:val="single" w:sz="2" w:space="0" w:color="auto"/>
              <w:bottom w:val="single" w:sz="2" w:space="0" w:color="auto"/>
              <w:right w:val="single" w:sz="2" w:space="0" w:color="auto"/>
            </w:tcBorders>
          </w:tcPr>
          <w:p w14:paraId="0F22D86E" w14:textId="77777777" w:rsidR="00F07C90" w:rsidRDefault="00F07C90" w:rsidP="00792BA1">
            <w:pPr>
              <w:rPr>
                <w:rFonts w:ascii="Calibri" w:hAnsi="Calibri"/>
              </w:rPr>
            </w:pPr>
            <w:proofErr w:type="spellStart"/>
            <w:r>
              <w:rPr>
                <w:rFonts w:ascii="Calibri" w:hAnsi="Calibri"/>
              </w:rPr>
              <w:t>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14:paraId="46D5B4D9"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0F87CE37" w14:textId="77777777" w:rsidR="00F07C90" w:rsidRDefault="00F07C90" w:rsidP="00792BA1">
            <w:pPr>
              <w:rPr>
                <w:rFonts w:ascii="Calibri" w:hAnsi="Calibri"/>
              </w:rPr>
            </w:pPr>
            <w:r>
              <w:rPr>
                <w:rFonts w:ascii="Calibri" w:hAnsi="Calibri"/>
              </w:rPr>
              <w:t xml:space="preserve">The overall time period in which the action is performed. </w:t>
            </w:r>
            <w:r>
              <w:rPr>
                <w:rFonts w:ascii="Calibri" w:hAnsi="Calibri"/>
              </w:rPr>
              <w:lastRenderedPageBreak/>
              <w:t>This may be different than the scheduled time or the expected performance time.</w:t>
            </w:r>
          </w:p>
        </w:tc>
      </w:tr>
      <w:tr w:rsidR="00F07C90" w14:paraId="0E943FC0" w14:textId="77777777" w:rsidTr="00792BA1">
        <w:tc>
          <w:tcPr>
            <w:tcW w:w="2340" w:type="dxa"/>
            <w:tcBorders>
              <w:top w:val="single" w:sz="2" w:space="0" w:color="auto"/>
              <w:left w:val="single" w:sz="2" w:space="0" w:color="auto"/>
              <w:bottom w:val="single" w:sz="2" w:space="0" w:color="auto"/>
              <w:right w:val="single" w:sz="2" w:space="0" w:color="auto"/>
            </w:tcBorders>
          </w:tcPr>
          <w:p w14:paraId="32D51515" w14:textId="77777777" w:rsidR="00F07C90" w:rsidRDefault="00F07C90" w:rsidP="00792BA1">
            <w:pPr>
              <w:rPr>
                <w:rFonts w:ascii="Calibri" w:hAnsi="Calibri"/>
              </w:rPr>
            </w:pPr>
            <w:bookmarkStart w:id="299" w:name="BKM_53247F5B_15F7_4DDC_B07B_15D10F6D0E36"/>
            <w:proofErr w:type="spellStart"/>
            <w:r>
              <w:rPr>
                <w:rFonts w:ascii="Calibri" w:hAnsi="Calibri"/>
              </w:rPr>
              <w:lastRenderedPageBreak/>
              <w:t>performedBy</w:t>
            </w:r>
            <w:proofErr w:type="spellEnd"/>
          </w:p>
        </w:tc>
        <w:tc>
          <w:tcPr>
            <w:tcW w:w="1620" w:type="dxa"/>
            <w:tcBorders>
              <w:top w:val="single" w:sz="2" w:space="0" w:color="auto"/>
              <w:left w:val="single" w:sz="2" w:space="0" w:color="auto"/>
              <w:bottom w:val="single" w:sz="2" w:space="0" w:color="auto"/>
              <w:right w:val="single" w:sz="2" w:space="0" w:color="auto"/>
            </w:tcBorders>
          </w:tcPr>
          <w:p w14:paraId="3396A830" w14:textId="77777777" w:rsidR="00F07C90" w:rsidRDefault="00F07C90" w:rsidP="00792BA1">
            <w:pPr>
              <w:rPr>
                <w:rFonts w:ascii="Calibri" w:hAnsi="Calibri"/>
              </w:rPr>
            </w:pPr>
            <w:r>
              <w:rPr>
                <w:rFonts w:ascii="Calibri" w:hAnsi="Calibri"/>
              </w:rPr>
              <w:t>Participant</w:t>
            </w:r>
          </w:p>
        </w:tc>
        <w:tc>
          <w:tcPr>
            <w:tcW w:w="5580" w:type="dxa"/>
            <w:tcBorders>
              <w:top w:val="single" w:sz="2" w:space="0" w:color="auto"/>
              <w:left w:val="single" w:sz="2" w:space="0" w:color="auto"/>
              <w:bottom w:val="single" w:sz="2" w:space="0" w:color="auto"/>
              <w:right w:val="single" w:sz="2" w:space="0" w:color="auto"/>
            </w:tcBorders>
          </w:tcPr>
          <w:p w14:paraId="35BEFFF2" w14:textId="77777777" w:rsidR="00F07C90" w:rsidRDefault="00F07C90" w:rsidP="00792BA1">
            <w:pPr>
              <w:rPr>
                <w:rFonts w:ascii="Calibri" w:hAnsi="Calibri"/>
              </w:rPr>
            </w:pPr>
            <w:r>
              <w:rPr>
                <w:rFonts w:ascii="Calibri" w:hAnsi="Calibri"/>
              </w:rPr>
              <w:t xml:space="preserve">Persons who perform this action, e.g., the person who administered the medication, performed the surgery. </w:t>
            </w:r>
          </w:p>
          <w:p w14:paraId="7B6DBDD4" w14:textId="77777777" w:rsidR="00F07C90" w:rsidRDefault="00F07C90" w:rsidP="00792BA1">
            <w:pPr>
              <w:rPr>
                <w:rFonts w:ascii="Calibri" w:hAnsi="Calibri"/>
              </w:rPr>
            </w:pPr>
          </w:p>
          <w:p w14:paraId="3C1862D4" w14:textId="77777777" w:rsidR="00F07C90" w:rsidRDefault="00F07C90" w:rsidP="00792BA1">
            <w:pPr>
              <w:rPr>
                <w:rFonts w:ascii="Calibri" w:hAnsi="Calibri"/>
              </w:rPr>
            </w:pPr>
            <w:r>
              <w:rPr>
                <w:rFonts w:ascii="Calibri" w:hAnsi="Calibri"/>
              </w:rPr>
              <w:t>A performance may have many participants. In comparison, an order or a plan typically has one participant. Hence, in performance many participants can be described along with their specific roles.</w:t>
            </w:r>
          </w:p>
        </w:tc>
        <w:bookmarkEnd w:id="299"/>
      </w:tr>
      <w:bookmarkEnd w:id="295"/>
    </w:tbl>
    <w:p w14:paraId="685E6F55" w14:textId="77777777" w:rsidR="00F07C90" w:rsidRDefault="00F07C90" w:rsidP="00F07C90">
      <w:pPr>
        <w:rPr>
          <w:rFonts w:ascii="Calibri" w:hAnsi="Calibri"/>
        </w:rPr>
      </w:pPr>
    </w:p>
    <w:p w14:paraId="09E1EDC5" w14:textId="77777777" w:rsidR="00F07C90" w:rsidRDefault="00F07C90" w:rsidP="00F07C90">
      <w:pPr>
        <w:pStyle w:val="Heading4"/>
        <w:rPr>
          <w:bCs/>
          <w:szCs w:val="24"/>
          <w:u w:color="000000"/>
          <w:lang w:val="en-US"/>
        </w:rPr>
      </w:pPr>
      <w:bookmarkStart w:id="300" w:name="_Toc398046677"/>
      <w:bookmarkStart w:id="301" w:name="BKM_844E6F06_5E2A_4EC7_9E12_CD75A1A69E09"/>
      <w:r>
        <w:rPr>
          <w:bCs/>
          <w:szCs w:val="24"/>
          <w:u w:color="000000"/>
          <w:lang w:val="en-US"/>
        </w:rPr>
        <w:t>Plan</w:t>
      </w:r>
      <w:bookmarkEnd w:id="300"/>
    </w:p>
    <w:p w14:paraId="3B6B4288" w14:textId="77777777" w:rsidR="00F07C90" w:rsidRDefault="00F07C90" w:rsidP="00F07C90">
      <w:pPr>
        <w:rPr>
          <w:rFonts w:ascii="Calibri" w:hAnsi="Calibri"/>
        </w:rPr>
      </w:pPr>
      <w:r>
        <w:rPr>
          <w:rStyle w:val="FieldLabel"/>
          <w:rFonts w:ascii="Calibri" w:hAnsi="Calibri"/>
          <w:i w:val="0"/>
          <w:iCs w:val="0"/>
          <w:color w:val="000000"/>
        </w:rPr>
        <w:t>Description of action that is planned to be performed. Typically, this would include a time at which the action is scheduled to be performed.</w:t>
      </w:r>
    </w:p>
    <w:p w14:paraId="1CE43C71" w14:textId="77777777" w:rsidR="00F07C90" w:rsidRDefault="00F07C90" w:rsidP="00F07C90">
      <w:pPr>
        <w:rPr>
          <w:rFonts w:ascii="Calibri" w:hAnsi="Calibri"/>
        </w:rPr>
      </w:pPr>
    </w:p>
    <w:p w14:paraId="7AEF772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82D053C"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FBA93D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3C6915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3C3C36D" w14:textId="77777777" w:rsidR="00F07C90" w:rsidRDefault="00F07C90" w:rsidP="00792BA1">
            <w:pPr>
              <w:rPr>
                <w:rFonts w:ascii="Calibri" w:hAnsi="Calibri"/>
                <w:b/>
              </w:rPr>
            </w:pPr>
            <w:r>
              <w:rPr>
                <w:rFonts w:ascii="Calibri" w:hAnsi="Calibri"/>
                <w:b/>
              </w:rPr>
              <w:t>Description</w:t>
            </w:r>
          </w:p>
        </w:tc>
      </w:tr>
      <w:tr w:rsidR="00F07C90" w14:paraId="532FDDE2" w14:textId="77777777" w:rsidTr="00792BA1">
        <w:tc>
          <w:tcPr>
            <w:tcW w:w="2340" w:type="dxa"/>
            <w:tcBorders>
              <w:top w:val="single" w:sz="2" w:space="0" w:color="auto"/>
              <w:left w:val="single" w:sz="2" w:space="0" w:color="auto"/>
              <w:bottom w:val="single" w:sz="2" w:space="0" w:color="auto"/>
              <w:right w:val="single" w:sz="2" w:space="0" w:color="auto"/>
            </w:tcBorders>
          </w:tcPr>
          <w:p w14:paraId="722ECA6D" w14:textId="77777777" w:rsidR="00F07C90" w:rsidRDefault="00F07C90" w:rsidP="00792BA1">
            <w:pPr>
              <w:rPr>
                <w:rFonts w:ascii="Calibri" w:hAnsi="Calibri"/>
              </w:rPr>
            </w:pPr>
            <w:proofErr w:type="spellStart"/>
            <w:r>
              <w:rPr>
                <w:rFonts w:ascii="Calibri" w:hAnsi="Calibri"/>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14:paraId="0818ACB7"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35A6985C" w14:textId="77777777" w:rsidR="00F07C90" w:rsidRDefault="00F07C90" w:rsidP="00792BA1">
            <w:pPr>
              <w:rPr>
                <w:rFonts w:ascii="Calibri" w:hAnsi="Calibri"/>
              </w:rPr>
            </w:pPr>
            <w:r>
              <w:rPr>
                <w:rFonts w:ascii="Calibri" w:hAnsi="Calibri"/>
              </w:rPr>
              <w:t>The time when the planned action is expected to be performed.</w:t>
            </w:r>
          </w:p>
        </w:tc>
      </w:tr>
      <w:tr w:rsidR="00F07C90" w14:paraId="057BB764" w14:textId="77777777" w:rsidTr="00792BA1">
        <w:tc>
          <w:tcPr>
            <w:tcW w:w="2340" w:type="dxa"/>
            <w:tcBorders>
              <w:top w:val="single" w:sz="2" w:space="0" w:color="auto"/>
              <w:left w:val="single" w:sz="2" w:space="0" w:color="auto"/>
              <w:bottom w:val="single" w:sz="2" w:space="0" w:color="auto"/>
              <w:right w:val="single" w:sz="2" w:space="0" w:color="auto"/>
            </w:tcBorders>
          </w:tcPr>
          <w:p w14:paraId="6E60067C" w14:textId="77777777" w:rsidR="00F07C90" w:rsidRDefault="00F07C90" w:rsidP="00792BA1">
            <w:pPr>
              <w:rPr>
                <w:rFonts w:ascii="Calibri" w:hAnsi="Calibri"/>
              </w:rPr>
            </w:pPr>
            <w:bookmarkStart w:id="302" w:name="BKM_C11A2470_C74D_43B2_A867_0DE125456ACF"/>
            <w:proofErr w:type="spellStart"/>
            <w:r>
              <w:rPr>
                <w:rFonts w:ascii="Calibri" w:hAnsi="Calibri"/>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14:paraId="74E5A5A6"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2910D302" w14:textId="77777777" w:rsidR="00F07C90" w:rsidRDefault="00F07C90" w:rsidP="00792BA1">
            <w:pPr>
              <w:rPr>
                <w:rFonts w:ascii="Calibri" w:hAnsi="Calibri"/>
              </w:rPr>
            </w:pPr>
            <w:r>
              <w:rPr>
                <w:rFonts w:ascii="Calibri" w:hAnsi="Calibri"/>
              </w:rPr>
              <w:t>Identifies a proposal that led to this plan.</w:t>
            </w:r>
          </w:p>
        </w:tc>
        <w:bookmarkEnd w:id="302"/>
      </w:tr>
      <w:tr w:rsidR="00F07C90" w14:paraId="52C653B9" w14:textId="77777777" w:rsidTr="00792BA1">
        <w:tc>
          <w:tcPr>
            <w:tcW w:w="2340" w:type="dxa"/>
            <w:tcBorders>
              <w:top w:val="single" w:sz="2" w:space="0" w:color="auto"/>
              <w:left w:val="single" w:sz="2" w:space="0" w:color="auto"/>
              <w:bottom w:val="single" w:sz="2" w:space="0" w:color="auto"/>
              <w:right w:val="single" w:sz="2" w:space="0" w:color="auto"/>
            </w:tcBorders>
          </w:tcPr>
          <w:p w14:paraId="76372BA0" w14:textId="77777777" w:rsidR="00F07C90" w:rsidRDefault="00F07C90" w:rsidP="00792BA1">
            <w:pPr>
              <w:rPr>
                <w:rFonts w:ascii="Calibri" w:hAnsi="Calibri"/>
              </w:rPr>
            </w:pPr>
            <w:bookmarkStart w:id="303" w:name="BKM_1BD8F4F9_C73F_4691_B927_C926696AABF8"/>
            <w:proofErr w:type="spellStart"/>
            <w:r>
              <w:rPr>
                <w:rFonts w:ascii="Calibri" w:hAnsi="Calibri"/>
              </w:rPr>
              <w:t>fulfillsOrder</w:t>
            </w:r>
            <w:proofErr w:type="spellEnd"/>
          </w:p>
        </w:tc>
        <w:tc>
          <w:tcPr>
            <w:tcW w:w="1620" w:type="dxa"/>
            <w:tcBorders>
              <w:top w:val="single" w:sz="2" w:space="0" w:color="auto"/>
              <w:left w:val="single" w:sz="2" w:space="0" w:color="auto"/>
              <w:bottom w:val="single" w:sz="2" w:space="0" w:color="auto"/>
              <w:right w:val="single" w:sz="2" w:space="0" w:color="auto"/>
            </w:tcBorders>
          </w:tcPr>
          <w:p w14:paraId="3D919116"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1477CB7E" w14:textId="77777777" w:rsidR="00F07C90" w:rsidRDefault="00F07C90" w:rsidP="00792BA1">
            <w:pPr>
              <w:rPr>
                <w:rFonts w:ascii="Calibri" w:hAnsi="Calibri"/>
              </w:rPr>
            </w:pPr>
            <w:r>
              <w:rPr>
                <w:rFonts w:ascii="Calibri" w:hAnsi="Calibri"/>
              </w:rPr>
              <w:t>Identifies an order that will be partly or wholly filled by the performance of the planned act.</w:t>
            </w:r>
          </w:p>
        </w:tc>
        <w:bookmarkEnd w:id="303"/>
      </w:tr>
      <w:tr w:rsidR="00F07C90" w14:paraId="79BEF35D" w14:textId="77777777" w:rsidTr="00792BA1">
        <w:tc>
          <w:tcPr>
            <w:tcW w:w="2340" w:type="dxa"/>
            <w:tcBorders>
              <w:top w:val="single" w:sz="2" w:space="0" w:color="auto"/>
              <w:left w:val="single" w:sz="2" w:space="0" w:color="auto"/>
              <w:bottom w:val="single" w:sz="2" w:space="0" w:color="auto"/>
              <w:right w:val="single" w:sz="2" w:space="0" w:color="auto"/>
            </w:tcBorders>
          </w:tcPr>
          <w:p w14:paraId="1D86CDD4" w14:textId="77777777" w:rsidR="00F07C90" w:rsidRDefault="00F07C90" w:rsidP="00792BA1">
            <w:pPr>
              <w:rPr>
                <w:rFonts w:ascii="Calibri" w:hAnsi="Calibri"/>
              </w:rPr>
            </w:pPr>
            <w:proofErr w:type="spellStart"/>
            <w:r>
              <w:rPr>
                <w:rFonts w:ascii="Calibri" w:hAnsi="Calibri"/>
              </w:rPr>
              <w:t>plannedAtTime</w:t>
            </w:r>
            <w:proofErr w:type="spellEnd"/>
          </w:p>
        </w:tc>
        <w:tc>
          <w:tcPr>
            <w:tcW w:w="1620" w:type="dxa"/>
            <w:tcBorders>
              <w:top w:val="single" w:sz="2" w:space="0" w:color="auto"/>
              <w:left w:val="single" w:sz="2" w:space="0" w:color="auto"/>
              <w:bottom w:val="single" w:sz="2" w:space="0" w:color="auto"/>
              <w:right w:val="single" w:sz="2" w:space="0" w:color="auto"/>
            </w:tcBorders>
          </w:tcPr>
          <w:p w14:paraId="57930DE3"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3F88AF6E" w14:textId="77777777" w:rsidR="00F07C90" w:rsidRDefault="00F07C90" w:rsidP="00792BA1">
            <w:pPr>
              <w:rPr>
                <w:rFonts w:ascii="Calibri" w:hAnsi="Calibri"/>
              </w:rPr>
            </w:pPr>
            <w:r>
              <w:rPr>
                <w:rFonts w:ascii="Calibri" w:hAnsi="Calibri"/>
              </w:rPr>
              <w:t>The time at which the plan was created.</w:t>
            </w:r>
          </w:p>
        </w:tc>
      </w:tr>
      <w:tr w:rsidR="00F07C90" w14:paraId="21D7E1FB" w14:textId="77777777" w:rsidTr="00792BA1">
        <w:tc>
          <w:tcPr>
            <w:tcW w:w="2340" w:type="dxa"/>
            <w:tcBorders>
              <w:top w:val="single" w:sz="2" w:space="0" w:color="auto"/>
              <w:left w:val="single" w:sz="2" w:space="0" w:color="auto"/>
              <w:bottom w:val="single" w:sz="2" w:space="0" w:color="auto"/>
              <w:right w:val="single" w:sz="2" w:space="0" w:color="auto"/>
            </w:tcBorders>
          </w:tcPr>
          <w:p w14:paraId="2D8B1FE9" w14:textId="77777777" w:rsidR="00F07C90" w:rsidRDefault="00F07C90" w:rsidP="00792BA1">
            <w:pPr>
              <w:rPr>
                <w:rFonts w:ascii="Calibri" w:hAnsi="Calibri"/>
              </w:rPr>
            </w:pPr>
            <w:bookmarkStart w:id="304" w:name="BKM_253538AD_B394_454A_9E12_8C1F1CCDE1CF"/>
            <w:proofErr w:type="spellStart"/>
            <w:r>
              <w:rPr>
                <w:rFonts w:ascii="Calibri" w:hAnsi="Calibri"/>
              </w:rPr>
              <w:t>plannedBy</w:t>
            </w:r>
            <w:proofErr w:type="spellEnd"/>
          </w:p>
        </w:tc>
        <w:tc>
          <w:tcPr>
            <w:tcW w:w="1620" w:type="dxa"/>
            <w:tcBorders>
              <w:top w:val="single" w:sz="2" w:space="0" w:color="auto"/>
              <w:left w:val="single" w:sz="2" w:space="0" w:color="auto"/>
              <w:bottom w:val="single" w:sz="2" w:space="0" w:color="auto"/>
              <w:right w:val="single" w:sz="2" w:space="0" w:color="auto"/>
            </w:tcBorders>
          </w:tcPr>
          <w:p w14:paraId="4D54017D" w14:textId="77777777" w:rsidR="00F07C90" w:rsidRDefault="00F07C90" w:rsidP="00792BA1">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2AC9FC11" w14:textId="77777777" w:rsidR="00F07C90" w:rsidRDefault="00F07C90" w:rsidP="00792BA1">
            <w:pPr>
              <w:rPr>
                <w:rFonts w:ascii="Calibri" w:hAnsi="Calibri"/>
              </w:rPr>
            </w:pPr>
            <w:r>
              <w:rPr>
                <w:rFonts w:ascii="Calibri" w:hAnsi="Calibri"/>
              </w:rPr>
              <w:t>The person who is the primary planner of this action, e.g., the person who scheduled the appointment.</w:t>
            </w:r>
          </w:p>
        </w:tc>
        <w:bookmarkEnd w:id="304"/>
      </w:tr>
      <w:bookmarkEnd w:id="301"/>
    </w:tbl>
    <w:p w14:paraId="720530CC" w14:textId="77777777" w:rsidR="00F07C90" w:rsidRDefault="00F07C90" w:rsidP="00F07C90">
      <w:pPr>
        <w:rPr>
          <w:rFonts w:ascii="Calibri" w:hAnsi="Calibri"/>
        </w:rPr>
      </w:pPr>
    </w:p>
    <w:p w14:paraId="4C2E016A" w14:textId="77777777" w:rsidR="00F07C90" w:rsidRDefault="00F07C90" w:rsidP="00F07C90">
      <w:pPr>
        <w:pStyle w:val="Heading4"/>
        <w:rPr>
          <w:bCs/>
          <w:szCs w:val="24"/>
          <w:u w:color="000000"/>
          <w:lang w:val="en-US"/>
        </w:rPr>
      </w:pPr>
      <w:bookmarkStart w:id="305" w:name="_Toc398046678"/>
      <w:bookmarkStart w:id="306" w:name="BKM_219D7DC8_F62E_4E8F_84EC_07527DFA38F9"/>
      <w:r>
        <w:rPr>
          <w:bCs/>
          <w:szCs w:val="24"/>
          <w:u w:color="000000"/>
          <w:lang w:val="en-US"/>
        </w:rPr>
        <w:t>Proposal</w:t>
      </w:r>
      <w:bookmarkEnd w:id="305"/>
    </w:p>
    <w:p w14:paraId="1BF90A5D" w14:textId="77777777" w:rsidR="00F07C90" w:rsidRDefault="00F07C90" w:rsidP="00F07C90">
      <w:pPr>
        <w:rPr>
          <w:rFonts w:ascii="Calibri" w:hAnsi="Calibri"/>
        </w:rPr>
      </w:pPr>
      <w:r>
        <w:rPr>
          <w:rStyle w:val="FieldLabel"/>
          <w:rFonts w:ascii="Calibri" w:hAnsi="Calibri"/>
          <w:i w:val="0"/>
          <w:iCs w:val="0"/>
          <w:color w:val="000000"/>
        </w:rPr>
        <w:t>An offer or a suggestion to perform a healthcare act. A recommendation to a provider is an example of proposal made by a CDS system. A proposal must be accepted by an entity in order for it to be performed.</w:t>
      </w:r>
    </w:p>
    <w:p w14:paraId="3C0F56DF" w14:textId="77777777" w:rsidR="00F07C90" w:rsidRDefault="00F07C90" w:rsidP="00F07C90">
      <w:pPr>
        <w:rPr>
          <w:rFonts w:ascii="Calibri" w:hAnsi="Calibri"/>
        </w:rPr>
      </w:pPr>
    </w:p>
    <w:p w14:paraId="33846E9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AC892EB"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A9499C8"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1DC8D8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52F832F" w14:textId="77777777" w:rsidR="00F07C90" w:rsidRDefault="00F07C90" w:rsidP="00792BA1">
            <w:pPr>
              <w:rPr>
                <w:rFonts w:ascii="Calibri" w:hAnsi="Calibri"/>
                <w:b/>
              </w:rPr>
            </w:pPr>
            <w:r>
              <w:rPr>
                <w:rFonts w:ascii="Calibri" w:hAnsi="Calibri"/>
                <w:b/>
              </w:rPr>
              <w:t>Description</w:t>
            </w:r>
          </w:p>
        </w:tc>
      </w:tr>
      <w:tr w:rsidR="00F07C90" w14:paraId="2397856D" w14:textId="77777777" w:rsidTr="00792BA1">
        <w:tc>
          <w:tcPr>
            <w:tcW w:w="2340" w:type="dxa"/>
            <w:tcBorders>
              <w:top w:val="single" w:sz="2" w:space="0" w:color="auto"/>
              <w:left w:val="single" w:sz="2" w:space="0" w:color="auto"/>
              <w:bottom w:val="single" w:sz="2" w:space="0" w:color="auto"/>
              <w:right w:val="single" w:sz="2" w:space="0" w:color="auto"/>
            </w:tcBorders>
          </w:tcPr>
          <w:p w14:paraId="3BB90A21" w14:textId="77777777" w:rsidR="00F07C90" w:rsidRDefault="00F07C90" w:rsidP="00792BA1">
            <w:pPr>
              <w:rPr>
                <w:rFonts w:ascii="Calibri" w:hAnsi="Calibri"/>
              </w:rPr>
            </w:pPr>
            <w:proofErr w:type="spellStart"/>
            <w:r>
              <w:rPr>
                <w:rFonts w:ascii="Calibri" w:hAnsi="Calibri"/>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14:paraId="44C655C6"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07D57934" w14:textId="77777777" w:rsidR="00F07C90" w:rsidRDefault="00F07C90" w:rsidP="00792BA1">
            <w:pPr>
              <w:rPr>
                <w:rFonts w:ascii="Calibri" w:hAnsi="Calibri"/>
              </w:rPr>
            </w:pPr>
            <w:r>
              <w:rPr>
                <w:rFonts w:ascii="Calibri" w:hAnsi="Calibri"/>
              </w:rPr>
              <w:t>The time when the action is expected to be performed.</w:t>
            </w:r>
          </w:p>
        </w:tc>
      </w:tr>
      <w:tr w:rsidR="00F07C90" w14:paraId="468F105E" w14:textId="77777777" w:rsidTr="00792BA1">
        <w:tc>
          <w:tcPr>
            <w:tcW w:w="2340" w:type="dxa"/>
            <w:tcBorders>
              <w:top w:val="single" w:sz="2" w:space="0" w:color="auto"/>
              <w:left w:val="single" w:sz="2" w:space="0" w:color="auto"/>
              <w:bottom w:val="single" w:sz="2" w:space="0" w:color="auto"/>
              <w:right w:val="single" w:sz="2" w:space="0" w:color="auto"/>
            </w:tcBorders>
          </w:tcPr>
          <w:p w14:paraId="06E66FA8" w14:textId="77777777" w:rsidR="00F07C90" w:rsidRDefault="00F07C90" w:rsidP="00792BA1">
            <w:pPr>
              <w:rPr>
                <w:rFonts w:ascii="Calibri" w:hAnsi="Calibri"/>
              </w:rPr>
            </w:pPr>
            <w:bookmarkStart w:id="307" w:name="BKM_5270B1E0_43DF_4CA3_8070_7A7CC0C1F8EB"/>
            <w:proofErr w:type="spellStart"/>
            <w:r>
              <w:rPr>
                <w:rFonts w:ascii="Calibri" w:hAnsi="Calibri"/>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14:paraId="5156375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3956D4D" w14:textId="77777777" w:rsidR="00F07C90" w:rsidRDefault="00F07C90" w:rsidP="00792BA1">
            <w:pPr>
              <w:rPr>
                <w:rFonts w:ascii="Calibri" w:hAnsi="Calibri"/>
              </w:rPr>
            </w:pPr>
            <w:r>
              <w:rPr>
                <w:rFonts w:ascii="Calibri" w:hAnsi="Calibri"/>
              </w:rPr>
              <w:t>The mode by which the proposal was received (e.g., by telephone, electronic, verbal, written).</w:t>
            </w:r>
          </w:p>
        </w:tc>
        <w:bookmarkEnd w:id="307"/>
      </w:tr>
      <w:tr w:rsidR="00F07C90" w14:paraId="06C9B790" w14:textId="77777777" w:rsidTr="00792BA1">
        <w:tc>
          <w:tcPr>
            <w:tcW w:w="2340" w:type="dxa"/>
            <w:tcBorders>
              <w:top w:val="single" w:sz="2" w:space="0" w:color="auto"/>
              <w:left w:val="single" w:sz="2" w:space="0" w:color="auto"/>
              <w:bottom w:val="single" w:sz="2" w:space="0" w:color="auto"/>
              <w:right w:val="single" w:sz="2" w:space="0" w:color="auto"/>
            </w:tcBorders>
          </w:tcPr>
          <w:p w14:paraId="7973C77A" w14:textId="77777777" w:rsidR="00F07C90" w:rsidRDefault="00F07C90" w:rsidP="00792BA1">
            <w:pPr>
              <w:rPr>
                <w:rFonts w:ascii="Calibri" w:hAnsi="Calibri"/>
              </w:rPr>
            </w:pPr>
            <w:bookmarkStart w:id="308" w:name="BKM_9FAEDC5B_BBC2_4565_92A3_D17D5B17C587"/>
            <w:proofErr w:type="spellStart"/>
            <w:r>
              <w:rPr>
                <w:rFonts w:ascii="Calibri" w:hAnsi="Calibri"/>
              </w:rPr>
              <w:t>prnReason</w:t>
            </w:r>
            <w:proofErr w:type="spellEnd"/>
          </w:p>
        </w:tc>
        <w:tc>
          <w:tcPr>
            <w:tcW w:w="1620" w:type="dxa"/>
            <w:tcBorders>
              <w:top w:val="single" w:sz="2" w:space="0" w:color="auto"/>
              <w:left w:val="single" w:sz="2" w:space="0" w:color="auto"/>
              <w:bottom w:val="single" w:sz="2" w:space="0" w:color="auto"/>
              <w:right w:val="single" w:sz="2" w:space="0" w:color="auto"/>
            </w:tcBorders>
          </w:tcPr>
          <w:p w14:paraId="69B891A6" w14:textId="77777777" w:rsidR="00F07C90" w:rsidRDefault="00F07C90" w:rsidP="00792BA1">
            <w:pPr>
              <w:rPr>
                <w:rFonts w:ascii="Calibri" w:hAnsi="Calibri"/>
              </w:rPr>
            </w:pPr>
            <w:r>
              <w:rPr>
                <w:rFonts w:ascii="Calibri" w:hAnsi="Calibri"/>
              </w:rPr>
              <w:t>Indication</w:t>
            </w:r>
          </w:p>
        </w:tc>
        <w:tc>
          <w:tcPr>
            <w:tcW w:w="5580" w:type="dxa"/>
            <w:tcBorders>
              <w:top w:val="single" w:sz="2" w:space="0" w:color="auto"/>
              <w:left w:val="single" w:sz="2" w:space="0" w:color="auto"/>
              <w:bottom w:val="single" w:sz="2" w:space="0" w:color="auto"/>
              <w:right w:val="single" w:sz="2" w:space="0" w:color="auto"/>
            </w:tcBorders>
          </w:tcPr>
          <w:p w14:paraId="68B870BB" w14:textId="77777777" w:rsidR="00F07C90" w:rsidRDefault="00F07C90" w:rsidP="00792BA1">
            <w:pPr>
              <w:rPr>
                <w:rFonts w:ascii="Calibri" w:hAnsi="Calibri"/>
              </w:rPr>
            </w:pPr>
            <w:r>
              <w:rPr>
                <w:rFonts w:ascii="Calibri" w:hAnsi="Calibri"/>
              </w:rPr>
              <w:t xml:space="preserve">The proposed act must be performed if the indicated </w:t>
            </w:r>
            <w:r>
              <w:rPr>
                <w:rFonts w:ascii="Calibri" w:hAnsi="Calibri"/>
              </w:rPr>
              <w:lastRenderedPageBreak/>
              <w:t>conditions occur, e.g.., shortness of breath, SpO2 less than x%, insomnia, nausea.</w:t>
            </w:r>
          </w:p>
        </w:tc>
        <w:bookmarkEnd w:id="308"/>
      </w:tr>
      <w:tr w:rsidR="00F07C90" w14:paraId="6F1A1248" w14:textId="77777777" w:rsidTr="00792BA1">
        <w:tc>
          <w:tcPr>
            <w:tcW w:w="2340" w:type="dxa"/>
            <w:tcBorders>
              <w:top w:val="single" w:sz="2" w:space="0" w:color="auto"/>
              <w:left w:val="single" w:sz="2" w:space="0" w:color="auto"/>
              <w:bottom w:val="single" w:sz="2" w:space="0" w:color="auto"/>
              <w:right w:val="single" w:sz="2" w:space="0" w:color="auto"/>
            </w:tcBorders>
          </w:tcPr>
          <w:p w14:paraId="0393CBEF" w14:textId="77777777" w:rsidR="00F07C90" w:rsidRDefault="00F07C90" w:rsidP="00792BA1">
            <w:pPr>
              <w:rPr>
                <w:rFonts w:ascii="Calibri" w:hAnsi="Calibri"/>
              </w:rPr>
            </w:pPr>
            <w:proofErr w:type="spellStart"/>
            <w:r>
              <w:rPr>
                <w:rFonts w:ascii="Calibri" w:hAnsi="Calibri"/>
              </w:rPr>
              <w:lastRenderedPageBreak/>
              <w:t>proposedAtTime</w:t>
            </w:r>
            <w:proofErr w:type="spellEnd"/>
          </w:p>
        </w:tc>
        <w:tc>
          <w:tcPr>
            <w:tcW w:w="1620" w:type="dxa"/>
            <w:tcBorders>
              <w:top w:val="single" w:sz="2" w:space="0" w:color="auto"/>
              <w:left w:val="single" w:sz="2" w:space="0" w:color="auto"/>
              <w:bottom w:val="single" w:sz="2" w:space="0" w:color="auto"/>
              <w:right w:val="single" w:sz="2" w:space="0" w:color="auto"/>
            </w:tcBorders>
          </w:tcPr>
          <w:p w14:paraId="58034147"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0FEC1624" w14:textId="77777777" w:rsidR="00F07C90" w:rsidRDefault="00F07C90" w:rsidP="00792BA1">
            <w:pPr>
              <w:rPr>
                <w:rFonts w:ascii="Calibri" w:hAnsi="Calibri"/>
              </w:rPr>
            </w:pPr>
            <w:r>
              <w:rPr>
                <w:rFonts w:ascii="Calibri" w:hAnsi="Calibri"/>
              </w:rPr>
              <w:t>The time when the proposal was made.</w:t>
            </w:r>
          </w:p>
        </w:tc>
      </w:tr>
      <w:tr w:rsidR="00F07C90" w14:paraId="30EA507D" w14:textId="77777777" w:rsidTr="00792BA1">
        <w:tc>
          <w:tcPr>
            <w:tcW w:w="2340" w:type="dxa"/>
            <w:tcBorders>
              <w:top w:val="single" w:sz="2" w:space="0" w:color="auto"/>
              <w:left w:val="single" w:sz="2" w:space="0" w:color="auto"/>
              <w:bottom w:val="single" w:sz="2" w:space="0" w:color="auto"/>
              <w:right w:val="single" w:sz="2" w:space="0" w:color="auto"/>
            </w:tcBorders>
          </w:tcPr>
          <w:p w14:paraId="563C3EA1" w14:textId="77777777" w:rsidR="00F07C90" w:rsidRDefault="00F07C90" w:rsidP="00792BA1">
            <w:pPr>
              <w:rPr>
                <w:rFonts w:ascii="Calibri" w:hAnsi="Calibri"/>
              </w:rPr>
            </w:pPr>
            <w:bookmarkStart w:id="309" w:name="BKM_A01A81AB_A00E_4906_81D7_608B21FA6EC8"/>
            <w:r>
              <w:rPr>
                <w:rFonts w:ascii="Calibri" w:hAnsi="Calibri"/>
              </w:rPr>
              <w:t>urgency</w:t>
            </w:r>
          </w:p>
        </w:tc>
        <w:tc>
          <w:tcPr>
            <w:tcW w:w="1620" w:type="dxa"/>
            <w:tcBorders>
              <w:top w:val="single" w:sz="2" w:space="0" w:color="auto"/>
              <w:left w:val="single" w:sz="2" w:space="0" w:color="auto"/>
              <w:bottom w:val="single" w:sz="2" w:space="0" w:color="auto"/>
              <w:right w:val="single" w:sz="2" w:space="0" w:color="auto"/>
            </w:tcBorders>
          </w:tcPr>
          <w:p w14:paraId="603B84A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65DA0AF" w14:textId="77777777" w:rsidR="00F07C90" w:rsidRDefault="00F07C90" w:rsidP="00792BA1">
            <w:pPr>
              <w:rPr>
                <w:rFonts w:ascii="Calibri" w:hAnsi="Calibri"/>
              </w:rPr>
            </w:pPr>
            <w:r>
              <w:rPr>
                <w:rFonts w:ascii="Calibri" w:hAnsi="Calibri"/>
              </w:rPr>
              <w:t>Characterizes how quickly the proposed action must be initiated. Includes concepts such as stat, urgent, routine.</w:t>
            </w:r>
          </w:p>
        </w:tc>
        <w:bookmarkEnd w:id="309"/>
      </w:tr>
      <w:bookmarkEnd w:id="306"/>
    </w:tbl>
    <w:p w14:paraId="281E8901" w14:textId="77777777" w:rsidR="00F07C90" w:rsidRDefault="00F07C90" w:rsidP="00F07C90">
      <w:pPr>
        <w:rPr>
          <w:rFonts w:ascii="Calibri" w:hAnsi="Calibri"/>
        </w:rPr>
      </w:pPr>
    </w:p>
    <w:p w14:paraId="367AAAAE" w14:textId="77777777" w:rsidR="00F07C90" w:rsidRDefault="00F07C90" w:rsidP="00F07C90">
      <w:pPr>
        <w:pStyle w:val="Heading4"/>
        <w:rPr>
          <w:bCs/>
          <w:szCs w:val="24"/>
          <w:u w:color="000000"/>
          <w:lang w:val="en-US"/>
        </w:rPr>
      </w:pPr>
      <w:bookmarkStart w:id="310" w:name="_Toc398046679"/>
      <w:bookmarkStart w:id="311" w:name="BKM_2DDF33D0_21AB_4963_ADA7_C271C5591740"/>
      <w:proofErr w:type="spellStart"/>
      <w:r>
        <w:rPr>
          <w:bCs/>
          <w:szCs w:val="24"/>
          <w:u w:color="000000"/>
          <w:lang w:val="en-US"/>
        </w:rPr>
        <w:t>ProposalAgainst</w:t>
      </w:r>
      <w:bookmarkEnd w:id="310"/>
      <w:proofErr w:type="spellEnd"/>
    </w:p>
    <w:p w14:paraId="1AF29B59" w14:textId="77777777" w:rsidR="00F07C90" w:rsidRDefault="00F07C90" w:rsidP="00F07C90">
      <w:pPr>
        <w:rPr>
          <w:rFonts w:ascii="Calibri" w:hAnsi="Calibri"/>
        </w:rPr>
      </w:pPr>
      <w:r>
        <w:rPr>
          <w:rStyle w:val="FieldLabel"/>
          <w:rFonts w:ascii="Calibri" w:hAnsi="Calibri"/>
          <w:i w:val="0"/>
          <w:iCs w:val="0"/>
          <w:color w:val="000000"/>
        </w:rPr>
        <w:t>A recommendation from a clinical decision support system or advice from a consultation to not perform an act.</w:t>
      </w:r>
    </w:p>
    <w:p w14:paraId="683E5968" w14:textId="77777777" w:rsidR="00F07C90" w:rsidRDefault="00F07C90" w:rsidP="00F07C90">
      <w:pPr>
        <w:rPr>
          <w:rFonts w:ascii="Calibri" w:hAnsi="Calibri"/>
        </w:rPr>
      </w:pPr>
    </w:p>
    <w:p w14:paraId="3AF8CDD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73047E4"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5FD6986"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5C6314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F5CD3A5" w14:textId="77777777" w:rsidR="00F07C90" w:rsidRDefault="00F07C90" w:rsidP="00792BA1">
            <w:pPr>
              <w:rPr>
                <w:rFonts w:ascii="Calibri" w:hAnsi="Calibri"/>
                <w:b/>
              </w:rPr>
            </w:pPr>
            <w:r>
              <w:rPr>
                <w:rFonts w:ascii="Calibri" w:hAnsi="Calibri"/>
                <w:b/>
              </w:rPr>
              <w:t>Description</w:t>
            </w:r>
          </w:p>
        </w:tc>
      </w:tr>
      <w:tr w:rsidR="00F07C90" w14:paraId="41EC5DB3" w14:textId="77777777" w:rsidTr="00792BA1">
        <w:tc>
          <w:tcPr>
            <w:tcW w:w="2340" w:type="dxa"/>
            <w:tcBorders>
              <w:top w:val="single" w:sz="2" w:space="0" w:color="auto"/>
              <w:left w:val="single" w:sz="2" w:space="0" w:color="auto"/>
              <w:bottom w:val="single" w:sz="2" w:space="0" w:color="auto"/>
              <w:right w:val="single" w:sz="2" w:space="0" w:color="auto"/>
            </w:tcBorders>
          </w:tcPr>
          <w:p w14:paraId="7242E5D8" w14:textId="77777777" w:rsidR="00F07C90" w:rsidRDefault="00F07C90" w:rsidP="00792BA1">
            <w:pPr>
              <w:rPr>
                <w:rFonts w:ascii="Calibri" w:hAnsi="Calibri"/>
              </w:rPr>
            </w:pPr>
            <w:proofErr w:type="spellStart"/>
            <w:r>
              <w:rPr>
                <w:rFonts w:ascii="Calibri" w:hAnsi="Calibri"/>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14:paraId="0B787E8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89A48EC" w14:textId="77777777" w:rsidR="00F07C90" w:rsidRDefault="00F07C90" w:rsidP="00792BA1">
            <w:pPr>
              <w:rPr>
                <w:rFonts w:ascii="Calibri" w:hAnsi="Calibri"/>
              </w:rPr>
            </w:pPr>
            <w:r>
              <w:rPr>
                <w:rFonts w:ascii="Calibri" w:hAnsi="Calibri"/>
              </w:rPr>
              <w:t>The mode by which the proposal was received (e.g., by telephone, electronic, verbal, written).</w:t>
            </w:r>
          </w:p>
        </w:tc>
      </w:tr>
      <w:tr w:rsidR="00F07C90" w14:paraId="6AED727B" w14:textId="77777777" w:rsidTr="00792BA1">
        <w:tc>
          <w:tcPr>
            <w:tcW w:w="2340" w:type="dxa"/>
            <w:tcBorders>
              <w:top w:val="single" w:sz="2" w:space="0" w:color="auto"/>
              <w:left w:val="single" w:sz="2" w:space="0" w:color="auto"/>
              <w:bottom w:val="single" w:sz="2" w:space="0" w:color="auto"/>
              <w:right w:val="single" w:sz="2" w:space="0" w:color="auto"/>
            </w:tcBorders>
          </w:tcPr>
          <w:p w14:paraId="23D37F4F" w14:textId="77777777" w:rsidR="00F07C90" w:rsidRDefault="00F07C90" w:rsidP="00792BA1">
            <w:pPr>
              <w:rPr>
                <w:rFonts w:ascii="Calibri" w:hAnsi="Calibri"/>
              </w:rPr>
            </w:pPr>
            <w:bookmarkStart w:id="312" w:name="BKM_265AE783_FE1D_432E_B242_4FA8AFCE0561"/>
            <w:proofErr w:type="spellStart"/>
            <w:r>
              <w:rPr>
                <w:rFonts w:ascii="Calibri" w:hAnsi="Calibri"/>
              </w:rPr>
              <w:t>proposedAtTime</w:t>
            </w:r>
            <w:proofErr w:type="spellEnd"/>
          </w:p>
        </w:tc>
        <w:tc>
          <w:tcPr>
            <w:tcW w:w="1620" w:type="dxa"/>
            <w:tcBorders>
              <w:top w:val="single" w:sz="2" w:space="0" w:color="auto"/>
              <w:left w:val="single" w:sz="2" w:space="0" w:color="auto"/>
              <w:bottom w:val="single" w:sz="2" w:space="0" w:color="auto"/>
              <w:right w:val="single" w:sz="2" w:space="0" w:color="auto"/>
            </w:tcBorders>
          </w:tcPr>
          <w:p w14:paraId="03C7C707"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222B1C67" w14:textId="77777777" w:rsidR="00F07C90" w:rsidRDefault="00F07C90" w:rsidP="00792BA1">
            <w:pPr>
              <w:rPr>
                <w:rFonts w:ascii="Calibri" w:hAnsi="Calibri"/>
              </w:rPr>
            </w:pPr>
            <w:r>
              <w:rPr>
                <w:rFonts w:ascii="Calibri" w:hAnsi="Calibri"/>
              </w:rPr>
              <w:t>The time when the proposal was made.</w:t>
            </w:r>
          </w:p>
        </w:tc>
        <w:bookmarkEnd w:id="312"/>
      </w:tr>
      <w:bookmarkEnd w:id="275"/>
      <w:bookmarkEnd w:id="311"/>
    </w:tbl>
    <w:p w14:paraId="324DDB6F" w14:textId="77777777" w:rsidR="00F07C90" w:rsidRDefault="00F07C90" w:rsidP="00F07C90">
      <w:pPr>
        <w:rPr>
          <w:rFonts w:ascii="Calibri" w:hAnsi="Calibri"/>
        </w:rPr>
      </w:pPr>
    </w:p>
    <w:p w14:paraId="6FE809D0" w14:textId="0C3D65F4" w:rsidR="00F07C90" w:rsidRDefault="00F07C90" w:rsidP="00F07C90">
      <w:pPr>
        <w:pStyle w:val="Heading2"/>
        <w:rPr>
          <w:bCs/>
          <w:szCs w:val="24"/>
          <w:lang w:val="en-US"/>
        </w:rPr>
      </w:pPr>
      <w:bookmarkStart w:id="313" w:name="COMMON"/>
      <w:bookmarkStart w:id="314" w:name="BKM_41336C8B_0609_4885_A3A9_69A3E0DB9B39"/>
      <w:r>
        <w:rPr>
          <w:bCs/>
          <w:szCs w:val="24"/>
          <w:lang w:val="en-US"/>
        </w:rPr>
        <w:t xml:space="preserve"> </w:t>
      </w:r>
      <w:bookmarkStart w:id="315" w:name="_Toc398046680"/>
      <w:r>
        <w:rPr>
          <w:bCs/>
          <w:szCs w:val="24"/>
          <w:lang w:val="en-US"/>
        </w:rPr>
        <w:t>common</w:t>
      </w:r>
      <w:bookmarkEnd w:id="315"/>
    </w:p>
    <w:p w14:paraId="33CD5E42" w14:textId="214EFD14" w:rsidR="00F07C90" w:rsidRDefault="00F07C90" w:rsidP="00F07C90">
      <w:pPr>
        <w:rPr>
          <w:rFonts w:ascii="Calibri" w:hAnsi="Calibri"/>
          <w:u w:color="000000"/>
        </w:rPr>
      </w:pPr>
      <w:bookmarkStart w:id="316" w:name="BKM_CC528BDF_EBC5_4AB6_B931_DC1DE6A6B1EF"/>
      <w:r>
        <w:rPr>
          <w:noProof/>
        </w:rPr>
        <w:drawing>
          <wp:anchor distT="0" distB="0" distL="114300" distR="114300" simplePos="0" relativeHeight="251781120" behindDoc="0" locked="0" layoutInCell="1" allowOverlap="0" wp14:anchorId="18BE6F76" wp14:editId="1F34873A">
            <wp:simplePos x="0" y="0"/>
            <wp:positionH relativeFrom="column">
              <wp:posOffset>0</wp:posOffset>
            </wp:positionH>
            <wp:positionV relativeFrom="paragraph">
              <wp:posOffset>0</wp:posOffset>
            </wp:positionV>
            <wp:extent cx="5285232" cy="1316736"/>
            <wp:effectExtent l="0" t="0" r="0"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5232" cy="13167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16"/>
    </w:p>
    <w:p w14:paraId="68A5E0D1" w14:textId="77777777" w:rsidR="00F07C90" w:rsidRDefault="00F07C90" w:rsidP="00F07C90">
      <w:pPr>
        <w:rPr>
          <w:rFonts w:ascii="Calibri" w:hAnsi="Calibri"/>
          <w:u w:color="000000"/>
        </w:rPr>
      </w:pPr>
    </w:p>
    <w:p w14:paraId="3EAE9FC5" w14:textId="77777777" w:rsidR="00F07C90" w:rsidRDefault="00F07C90" w:rsidP="00F07C90">
      <w:pPr>
        <w:rPr>
          <w:rFonts w:ascii="Calibri" w:hAnsi="Calibri"/>
          <w:u w:color="000000"/>
        </w:rPr>
      </w:pPr>
    </w:p>
    <w:p w14:paraId="4C342D58" w14:textId="77777777" w:rsidR="00F07C90" w:rsidRDefault="00F07C90" w:rsidP="00F07C90">
      <w:pPr>
        <w:pStyle w:val="Heading3"/>
        <w:rPr>
          <w:bCs/>
          <w:szCs w:val="24"/>
          <w:u w:color="000000"/>
          <w:lang w:val="en-US"/>
        </w:rPr>
      </w:pPr>
      <w:bookmarkStart w:id="317" w:name="_Toc398046681"/>
      <w:bookmarkStart w:id="318" w:name="BKM_643B53D6_1113_4284_B92D_B80B825F0658"/>
      <w:proofErr w:type="spellStart"/>
      <w:r>
        <w:rPr>
          <w:bCs/>
          <w:szCs w:val="24"/>
          <w:u w:color="000000"/>
          <w:lang w:val="en-US"/>
        </w:rPr>
        <w:t>BodySite</w:t>
      </w:r>
      <w:bookmarkEnd w:id="317"/>
      <w:proofErr w:type="spellEnd"/>
    </w:p>
    <w:p w14:paraId="08BC6E93" w14:textId="77777777" w:rsidR="00F07C90" w:rsidRDefault="00F07C90" w:rsidP="00F07C90">
      <w:pPr>
        <w:rPr>
          <w:rFonts w:ascii="Calibri" w:hAnsi="Calibri"/>
        </w:rPr>
      </w:pPr>
      <w:r>
        <w:rPr>
          <w:rFonts w:ascii="Calibri" w:hAnsi="Calibri"/>
        </w:rPr>
        <w:t>A location on a person's body.  e.g., left breast, heart.</w:t>
      </w:r>
    </w:p>
    <w:p w14:paraId="3FEABC91" w14:textId="77777777" w:rsidR="00F07C90" w:rsidRDefault="00F07C90" w:rsidP="00F07C90">
      <w:pPr>
        <w:rPr>
          <w:rFonts w:ascii="Calibri" w:hAnsi="Calibri"/>
        </w:rPr>
      </w:pPr>
    </w:p>
    <w:p w14:paraId="2B50E53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BC5B6B5"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977117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7E657A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ABC7AF3" w14:textId="77777777" w:rsidR="00F07C90" w:rsidRDefault="00F07C90" w:rsidP="00792BA1">
            <w:pPr>
              <w:rPr>
                <w:rFonts w:ascii="Calibri" w:hAnsi="Calibri"/>
                <w:b/>
              </w:rPr>
            </w:pPr>
            <w:r>
              <w:rPr>
                <w:rFonts w:ascii="Calibri" w:hAnsi="Calibri"/>
                <w:b/>
              </w:rPr>
              <w:t>Description</w:t>
            </w:r>
          </w:p>
        </w:tc>
      </w:tr>
      <w:tr w:rsidR="00F07C90" w14:paraId="7217E4B3" w14:textId="77777777" w:rsidTr="00792BA1">
        <w:tc>
          <w:tcPr>
            <w:tcW w:w="2340" w:type="dxa"/>
            <w:tcBorders>
              <w:top w:val="single" w:sz="2" w:space="0" w:color="auto"/>
              <w:left w:val="single" w:sz="2" w:space="0" w:color="auto"/>
              <w:bottom w:val="single" w:sz="2" w:space="0" w:color="auto"/>
              <w:right w:val="single" w:sz="2" w:space="0" w:color="auto"/>
            </w:tcBorders>
          </w:tcPr>
          <w:p w14:paraId="4AFF3650" w14:textId="77777777" w:rsidR="00F07C90" w:rsidRDefault="00F07C90" w:rsidP="00792BA1">
            <w:pPr>
              <w:rPr>
                <w:rFonts w:ascii="Calibri" w:hAnsi="Calibri"/>
              </w:rPr>
            </w:pPr>
            <w:proofErr w:type="spellStart"/>
            <w:r>
              <w:rPr>
                <w:rFonts w:ascii="Calibri" w:hAnsi="Calibri"/>
              </w:rPr>
              <w:t>anatomicalLocation</w:t>
            </w:r>
            <w:proofErr w:type="spellEnd"/>
          </w:p>
        </w:tc>
        <w:tc>
          <w:tcPr>
            <w:tcW w:w="1620" w:type="dxa"/>
            <w:tcBorders>
              <w:top w:val="single" w:sz="2" w:space="0" w:color="auto"/>
              <w:left w:val="single" w:sz="2" w:space="0" w:color="auto"/>
              <w:bottom w:val="single" w:sz="2" w:space="0" w:color="auto"/>
              <w:right w:val="single" w:sz="2" w:space="0" w:color="auto"/>
            </w:tcBorders>
          </w:tcPr>
          <w:p w14:paraId="3BD37ED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BB6E264" w14:textId="77777777" w:rsidR="00F07C90" w:rsidRDefault="00F07C90" w:rsidP="00792BA1">
            <w:pPr>
              <w:rPr>
                <w:rFonts w:ascii="Calibri" w:hAnsi="Calibri"/>
              </w:rPr>
            </w:pPr>
            <w:r>
              <w:rPr>
                <w:rFonts w:ascii="Calibri" w:hAnsi="Calibri"/>
              </w:rPr>
              <w:t>A location on a patient's body.  May or may not encompass laterality. e.g., lung, left lung.</w:t>
            </w:r>
          </w:p>
        </w:tc>
      </w:tr>
      <w:tr w:rsidR="00F07C90" w14:paraId="0286613E" w14:textId="77777777" w:rsidTr="00792BA1">
        <w:tc>
          <w:tcPr>
            <w:tcW w:w="2340" w:type="dxa"/>
            <w:tcBorders>
              <w:top w:val="single" w:sz="2" w:space="0" w:color="auto"/>
              <w:left w:val="single" w:sz="2" w:space="0" w:color="auto"/>
              <w:bottom w:val="single" w:sz="2" w:space="0" w:color="auto"/>
              <w:right w:val="single" w:sz="2" w:space="0" w:color="auto"/>
            </w:tcBorders>
          </w:tcPr>
          <w:p w14:paraId="19ADA715" w14:textId="77777777" w:rsidR="00F07C90" w:rsidRDefault="00F07C90" w:rsidP="00792BA1">
            <w:pPr>
              <w:rPr>
                <w:rFonts w:ascii="Calibri" w:hAnsi="Calibri"/>
              </w:rPr>
            </w:pPr>
            <w:bookmarkStart w:id="319" w:name="BKM_C8D059D4_21E3_406B_8E39_324F2E332224"/>
            <w:r>
              <w:rPr>
                <w:rFonts w:ascii="Calibri" w:hAnsi="Calibri"/>
              </w:rPr>
              <w:t>directionality</w:t>
            </w:r>
          </w:p>
        </w:tc>
        <w:tc>
          <w:tcPr>
            <w:tcW w:w="1620" w:type="dxa"/>
            <w:tcBorders>
              <w:top w:val="single" w:sz="2" w:space="0" w:color="auto"/>
              <w:left w:val="single" w:sz="2" w:space="0" w:color="auto"/>
              <w:bottom w:val="single" w:sz="2" w:space="0" w:color="auto"/>
              <w:right w:val="single" w:sz="2" w:space="0" w:color="auto"/>
            </w:tcBorders>
          </w:tcPr>
          <w:p w14:paraId="35EF947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31E754A" w14:textId="77777777" w:rsidR="00F07C90" w:rsidRDefault="00F07C90" w:rsidP="00792BA1">
            <w:pPr>
              <w:rPr>
                <w:rFonts w:ascii="Calibri" w:hAnsi="Calibri"/>
              </w:rPr>
            </w:pPr>
            <w:r>
              <w:rPr>
                <w:rFonts w:ascii="Calibri" w:hAnsi="Calibri"/>
              </w:rPr>
              <w:t>Further specification of the body part by adding directionality, e.g., "upper", "lower", "frontal", "medial".</w:t>
            </w:r>
          </w:p>
        </w:tc>
        <w:bookmarkEnd w:id="319"/>
      </w:tr>
      <w:tr w:rsidR="00F07C90" w14:paraId="04B1F8DB" w14:textId="77777777" w:rsidTr="00792BA1">
        <w:tc>
          <w:tcPr>
            <w:tcW w:w="2340" w:type="dxa"/>
            <w:tcBorders>
              <w:top w:val="single" w:sz="2" w:space="0" w:color="auto"/>
              <w:left w:val="single" w:sz="2" w:space="0" w:color="auto"/>
              <w:bottom w:val="single" w:sz="2" w:space="0" w:color="auto"/>
              <w:right w:val="single" w:sz="2" w:space="0" w:color="auto"/>
            </w:tcBorders>
          </w:tcPr>
          <w:p w14:paraId="784D3454" w14:textId="77777777" w:rsidR="00F07C90" w:rsidRDefault="00F07C90" w:rsidP="00792BA1">
            <w:pPr>
              <w:rPr>
                <w:rFonts w:ascii="Calibri" w:hAnsi="Calibri"/>
              </w:rPr>
            </w:pPr>
            <w:bookmarkStart w:id="320" w:name="BKM_42923781_95B2_4815_8AA1_A3DCDE0E81EE"/>
            <w:r>
              <w:rPr>
                <w:rFonts w:ascii="Calibri" w:hAnsi="Calibri"/>
              </w:rPr>
              <w:lastRenderedPageBreak/>
              <w:t>laterality</w:t>
            </w:r>
          </w:p>
        </w:tc>
        <w:tc>
          <w:tcPr>
            <w:tcW w:w="1620" w:type="dxa"/>
            <w:tcBorders>
              <w:top w:val="single" w:sz="2" w:space="0" w:color="auto"/>
              <w:left w:val="single" w:sz="2" w:space="0" w:color="auto"/>
              <w:bottom w:val="single" w:sz="2" w:space="0" w:color="auto"/>
              <w:right w:val="single" w:sz="2" w:space="0" w:color="auto"/>
            </w:tcBorders>
          </w:tcPr>
          <w:p w14:paraId="44DD6C2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D8C269B" w14:textId="77777777" w:rsidR="00F07C90" w:rsidRDefault="00F07C90" w:rsidP="00792BA1">
            <w:pPr>
              <w:rPr>
                <w:rFonts w:ascii="Calibri" w:hAnsi="Calibri"/>
              </w:rPr>
            </w:pPr>
            <w:r>
              <w:rPr>
                <w:rFonts w:ascii="Calibri" w:hAnsi="Calibri"/>
              </w:rPr>
              <w:t>The side of the body, from the patient's perspective. e.g., left, right, bilateral.</w:t>
            </w:r>
          </w:p>
        </w:tc>
        <w:bookmarkEnd w:id="320"/>
      </w:tr>
      <w:bookmarkEnd w:id="318"/>
    </w:tbl>
    <w:p w14:paraId="3AA49671" w14:textId="77777777" w:rsidR="00F07C90" w:rsidRDefault="00F07C90" w:rsidP="00F07C90">
      <w:pPr>
        <w:rPr>
          <w:rFonts w:ascii="Calibri" w:hAnsi="Calibri"/>
        </w:rPr>
      </w:pPr>
    </w:p>
    <w:p w14:paraId="572C3F52" w14:textId="77777777" w:rsidR="00F07C90" w:rsidRDefault="00F07C90" w:rsidP="00F07C90">
      <w:pPr>
        <w:pStyle w:val="Heading3"/>
        <w:rPr>
          <w:bCs/>
          <w:szCs w:val="24"/>
          <w:u w:color="000000"/>
          <w:lang w:val="en-US"/>
        </w:rPr>
      </w:pPr>
      <w:bookmarkStart w:id="321" w:name="_Toc398046682"/>
      <w:bookmarkStart w:id="322" w:name="BKM_71D3FE18_1F0A_49B9_BAFD_68D96B9A32C9"/>
      <w:r>
        <w:rPr>
          <w:bCs/>
          <w:szCs w:val="24"/>
          <w:u w:color="000000"/>
          <w:lang w:val="en-US"/>
        </w:rPr>
        <w:t>Participant</w:t>
      </w:r>
      <w:bookmarkEnd w:id="321"/>
    </w:p>
    <w:p w14:paraId="57861790" w14:textId="77777777" w:rsidR="00F07C90" w:rsidRDefault="00F07C90" w:rsidP="00F07C90">
      <w:pPr>
        <w:rPr>
          <w:rFonts w:ascii="Calibri" w:hAnsi="Calibri"/>
        </w:rPr>
      </w:pPr>
      <w:r>
        <w:rPr>
          <w:rStyle w:val="FieldLabel"/>
          <w:rFonts w:ascii="Calibri" w:hAnsi="Calibri"/>
          <w:i w:val="0"/>
          <w:iCs w:val="0"/>
          <w:color w:val="000000"/>
        </w:rPr>
        <w:t>Person playing a specified role in an action.</w:t>
      </w:r>
    </w:p>
    <w:p w14:paraId="4E42C2EF" w14:textId="77777777" w:rsidR="00F07C90" w:rsidRDefault="00F07C90" w:rsidP="00F07C90">
      <w:pPr>
        <w:rPr>
          <w:rFonts w:ascii="Calibri" w:hAnsi="Calibri"/>
        </w:rPr>
      </w:pPr>
    </w:p>
    <w:p w14:paraId="723D199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FCFF4A8"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D0AF292"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808A0A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E0924A8" w14:textId="77777777" w:rsidR="00F07C90" w:rsidRDefault="00F07C90" w:rsidP="00792BA1">
            <w:pPr>
              <w:rPr>
                <w:rFonts w:ascii="Calibri" w:hAnsi="Calibri"/>
                <w:b/>
              </w:rPr>
            </w:pPr>
            <w:r>
              <w:rPr>
                <w:rFonts w:ascii="Calibri" w:hAnsi="Calibri"/>
                <w:b/>
              </w:rPr>
              <w:t>Description</w:t>
            </w:r>
          </w:p>
        </w:tc>
      </w:tr>
      <w:tr w:rsidR="00F07C90" w14:paraId="12FCE9B9" w14:textId="77777777" w:rsidTr="00792BA1">
        <w:tc>
          <w:tcPr>
            <w:tcW w:w="2340" w:type="dxa"/>
            <w:tcBorders>
              <w:top w:val="single" w:sz="2" w:space="0" w:color="auto"/>
              <w:left w:val="single" w:sz="2" w:space="0" w:color="auto"/>
              <w:bottom w:val="single" w:sz="2" w:space="0" w:color="auto"/>
              <w:right w:val="single" w:sz="2" w:space="0" w:color="auto"/>
            </w:tcBorders>
          </w:tcPr>
          <w:p w14:paraId="47E9B0A4" w14:textId="77777777" w:rsidR="00F07C90" w:rsidRDefault="00F07C90" w:rsidP="00792BA1">
            <w:pPr>
              <w:rPr>
                <w:rFonts w:ascii="Calibri" w:hAnsi="Calibri"/>
              </w:rPr>
            </w:pPr>
            <w:r>
              <w:rPr>
                <w:rFonts w:ascii="Calibri" w:hAnsi="Calibri"/>
              </w:rPr>
              <w:t>individual</w:t>
            </w:r>
          </w:p>
        </w:tc>
        <w:tc>
          <w:tcPr>
            <w:tcW w:w="1620" w:type="dxa"/>
            <w:tcBorders>
              <w:top w:val="single" w:sz="2" w:space="0" w:color="auto"/>
              <w:left w:val="single" w:sz="2" w:space="0" w:color="auto"/>
              <w:bottom w:val="single" w:sz="2" w:space="0" w:color="auto"/>
              <w:right w:val="single" w:sz="2" w:space="0" w:color="auto"/>
            </w:tcBorders>
          </w:tcPr>
          <w:p w14:paraId="6B2A54B9" w14:textId="77777777" w:rsidR="00F07C90" w:rsidRDefault="00F07C90" w:rsidP="00792BA1">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5201328B" w14:textId="77777777" w:rsidR="00F07C90" w:rsidRDefault="00F07C90" w:rsidP="00792BA1">
            <w:pPr>
              <w:rPr>
                <w:rFonts w:ascii="Calibri" w:hAnsi="Calibri"/>
              </w:rPr>
            </w:pPr>
            <w:r>
              <w:rPr>
                <w:rFonts w:ascii="Calibri" w:hAnsi="Calibri"/>
              </w:rPr>
              <w:t>The healthcare professional or related person participating in the action.</w:t>
            </w:r>
          </w:p>
        </w:tc>
      </w:tr>
      <w:tr w:rsidR="00F07C90" w14:paraId="234EB485" w14:textId="77777777" w:rsidTr="00792BA1">
        <w:tc>
          <w:tcPr>
            <w:tcW w:w="2340" w:type="dxa"/>
            <w:tcBorders>
              <w:top w:val="single" w:sz="2" w:space="0" w:color="auto"/>
              <w:left w:val="single" w:sz="2" w:space="0" w:color="auto"/>
              <w:bottom w:val="single" w:sz="2" w:space="0" w:color="auto"/>
              <w:right w:val="single" w:sz="2" w:space="0" w:color="auto"/>
            </w:tcBorders>
          </w:tcPr>
          <w:p w14:paraId="0B9F0EEA" w14:textId="77777777" w:rsidR="00F07C90" w:rsidRDefault="00F07C90" w:rsidP="00792BA1">
            <w:pPr>
              <w:rPr>
                <w:rFonts w:ascii="Calibri" w:hAnsi="Calibri"/>
              </w:rPr>
            </w:pPr>
            <w:bookmarkStart w:id="323" w:name="BKM_8D9A4D16_A7C0_44F5_8155_9BA010E6D8F3"/>
            <w:proofErr w:type="spellStart"/>
            <w:r>
              <w:rPr>
                <w:rFonts w:ascii="Calibri" w:hAnsi="Calibri"/>
              </w:rPr>
              <w:t>participantRole</w:t>
            </w:r>
            <w:proofErr w:type="spellEnd"/>
          </w:p>
        </w:tc>
        <w:tc>
          <w:tcPr>
            <w:tcW w:w="1620" w:type="dxa"/>
            <w:tcBorders>
              <w:top w:val="single" w:sz="2" w:space="0" w:color="auto"/>
              <w:left w:val="single" w:sz="2" w:space="0" w:color="auto"/>
              <w:bottom w:val="single" w:sz="2" w:space="0" w:color="auto"/>
              <w:right w:val="single" w:sz="2" w:space="0" w:color="auto"/>
            </w:tcBorders>
          </w:tcPr>
          <w:p w14:paraId="700BDD0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22B5453" w14:textId="77777777" w:rsidR="00F07C90" w:rsidRDefault="00F07C90" w:rsidP="00792BA1">
            <w:pPr>
              <w:rPr>
                <w:rFonts w:ascii="Calibri" w:hAnsi="Calibri"/>
              </w:rPr>
            </w:pPr>
            <w:r>
              <w:rPr>
                <w:rFonts w:ascii="Calibri" w:hAnsi="Calibri"/>
              </w:rPr>
              <w:t>Role of participant in the action., e.g., admitter, attending, primary care physician.</w:t>
            </w:r>
          </w:p>
        </w:tc>
        <w:bookmarkEnd w:id="323"/>
      </w:tr>
      <w:bookmarkEnd w:id="322"/>
    </w:tbl>
    <w:p w14:paraId="1D7006EB" w14:textId="77777777" w:rsidR="00F07C90" w:rsidRDefault="00F07C90" w:rsidP="00F07C90">
      <w:pPr>
        <w:rPr>
          <w:rFonts w:ascii="Calibri" w:hAnsi="Calibri"/>
        </w:rPr>
      </w:pPr>
    </w:p>
    <w:p w14:paraId="6DC62C7A" w14:textId="77777777" w:rsidR="00F07C90" w:rsidRDefault="00F07C90" w:rsidP="00F07C90">
      <w:pPr>
        <w:pStyle w:val="Heading3"/>
        <w:rPr>
          <w:bCs/>
          <w:szCs w:val="24"/>
          <w:u w:color="000000"/>
          <w:lang w:val="en-US"/>
        </w:rPr>
      </w:pPr>
      <w:bookmarkStart w:id="324" w:name="_Toc398046683"/>
      <w:bookmarkStart w:id="325" w:name="BKM_12A3AF5B_F2F6_4C90_A92F_4D77BFC03627"/>
      <w:r>
        <w:rPr>
          <w:bCs/>
          <w:szCs w:val="24"/>
          <w:u w:color="000000"/>
          <w:lang w:val="en-US"/>
        </w:rPr>
        <w:t>Schedule</w:t>
      </w:r>
      <w:bookmarkEnd w:id="324"/>
    </w:p>
    <w:p w14:paraId="66A52C9E" w14:textId="77777777" w:rsidR="00F07C90" w:rsidRDefault="00F07C90" w:rsidP="00F07C90">
      <w:pPr>
        <w:rPr>
          <w:rFonts w:ascii="Calibri" w:hAnsi="Calibri"/>
        </w:rPr>
      </w:pPr>
      <w:r>
        <w:rPr>
          <w:rFonts w:ascii="Calibri" w:hAnsi="Calibri"/>
        </w:rPr>
        <w:t xml:space="preserve">The </w:t>
      </w:r>
      <w:proofErr w:type="spellStart"/>
      <w:r>
        <w:rPr>
          <w:rFonts w:ascii="Calibri" w:hAnsi="Calibri"/>
        </w:rPr>
        <w:t>recurrening</w:t>
      </w:r>
      <w:proofErr w:type="spellEnd"/>
      <w:r>
        <w:rPr>
          <w:rFonts w:ascii="Calibri" w:hAnsi="Calibri"/>
        </w:rPr>
        <w:t xml:space="preserve"> pattern of events, e.g., three times a day after meals. </w:t>
      </w:r>
    </w:p>
    <w:p w14:paraId="69ADA39B" w14:textId="77777777" w:rsidR="00F07C90" w:rsidRDefault="00F07C90" w:rsidP="00F07C90">
      <w:pPr>
        <w:rPr>
          <w:rFonts w:ascii="Calibri" w:hAnsi="Calibri"/>
        </w:rPr>
      </w:pPr>
    </w:p>
    <w:p w14:paraId="456A54F7" w14:textId="77777777" w:rsidR="00F07C90" w:rsidRDefault="00F07C90" w:rsidP="00F07C90">
      <w:pPr>
        <w:rPr>
          <w:rFonts w:ascii="Calibri" w:hAnsi="Calibri"/>
        </w:rPr>
      </w:pPr>
      <w:r>
        <w:rPr>
          <w:rFonts w:ascii="Calibri" w:hAnsi="Calibri"/>
        </w:rPr>
        <w:t xml:space="preserve">A schedule that specifies an event that may occur multiple times. Schedules should not be used to record when events did happen but rather when actions or events are expected or requested to occur. </w:t>
      </w:r>
    </w:p>
    <w:p w14:paraId="1B4A518A" w14:textId="77777777" w:rsidR="00F07C90" w:rsidRDefault="00F07C90" w:rsidP="00F07C90">
      <w:pPr>
        <w:rPr>
          <w:rFonts w:ascii="Calibri" w:hAnsi="Calibri"/>
        </w:rPr>
      </w:pPr>
    </w:p>
    <w:p w14:paraId="0D26CB64" w14:textId="77777777" w:rsidR="00F07C90" w:rsidRDefault="00F07C90" w:rsidP="00F07C90">
      <w:pPr>
        <w:rPr>
          <w:rFonts w:ascii="Calibri" w:hAnsi="Calibri"/>
        </w:rPr>
      </w:pPr>
      <w:r>
        <w:rPr>
          <w:rFonts w:ascii="Calibri" w:hAnsi="Calibri"/>
        </w:rPr>
        <w:t>A schedule can be either a list of "calendar time" events (periods on which the event ought to occur), or a single event with repeating criteria, or just repeating criteria with no actual event (as represented by the 'cycle' concept and attribute).</w:t>
      </w:r>
    </w:p>
    <w:p w14:paraId="24556DE8" w14:textId="77777777" w:rsidR="00F07C90" w:rsidRDefault="00F07C90" w:rsidP="00F07C90">
      <w:pPr>
        <w:rPr>
          <w:rFonts w:ascii="Calibri" w:hAnsi="Calibri"/>
        </w:rPr>
      </w:pPr>
    </w:p>
    <w:p w14:paraId="7C66280E" w14:textId="77777777" w:rsidR="00F07C90" w:rsidRDefault="00F07C90" w:rsidP="00F07C90">
      <w:pPr>
        <w:rPr>
          <w:rFonts w:ascii="Calibri" w:hAnsi="Calibri"/>
        </w:rPr>
      </w:pPr>
      <w:r>
        <w:rPr>
          <w:rFonts w:ascii="Calibri" w:hAnsi="Calibri"/>
        </w:rPr>
        <w:t>Given these variations in how Schedule can be specified, it is not modeled in this conceptual specification. A detailed model should be included in the logical model specification.</w:t>
      </w:r>
    </w:p>
    <w:p w14:paraId="761BABED" w14:textId="77777777" w:rsidR="00F07C90" w:rsidRDefault="00F07C90" w:rsidP="00F07C90">
      <w:pPr>
        <w:rPr>
          <w:rFonts w:ascii="Calibri" w:hAnsi="Calibri"/>
        </w:rPr>
      </w:pPr>
      <w:r>
        <w:rPr>
          <w:rFonts w:ascii="Calibri" w:hAnsi="Calibri"/>
        </w:rPr>
        <w:t xml:space="preserve"> </w:t>
      </w:r>
      <w:bookmarkEnd w:id="325"/>
    </w:p>
    <w:p w14:paraId="1E9F9345" w14:textId="77777777" w:rsidR="00F07C90" w:rsidRDefault="00F07C90" w:rsidP="00F07C90">
      <w:pPr>
        <w:rPr>
          <w:rFonts w:ascii="Calibri" w:hAnsi="Calibri"/>
        </w:rPr>
      </w:pPr>
    </w:p>
    <w:p w14:paraId="6AE16E65" w14:textId="77777777" w:rsidR="00F07C90" w:rsidRDefault="00F07C90" w:rsidP="00F07C90">
      <w:pPr>
        <w:pStyle w:val="Heading3"/>
        <w:rPr>
          <w:bCs/>
          <w:szCs w:val="24"/>
          <w:lang w:val="en-US"/>
        </w:rPr>
      </w:pPr>
      <w:bookmarkStart w:id="326" w:name="_Toc398046684"/>
      <w:bookmarkStart w:id="327" w:name="ENTITY"/>
      <w:bookmarkStart w:id="328" w:name="BKM_95ED8F16_9C90_4079_BCC8_D3D9F9B97D75"/>
      <w:proofErr w:type="spellStart"/>
      <w:r>
        <w:rPr>
          <w:bCs/>
          <w:szCs w:val="24"/>
          <w:lang w:val="en-US"/>
        </w:rPr>
        <w:t>common.entity</w:t>
      </w:r>
      <w:bookmarkEnd w:id="326"/>
      <w:proofErr w:type="spellEnd"/>
    </w:p>
    <w:p w14:paraId="6554F899" w14:textId="0C73263F" w:rsidR="00F07C90" w:rsidRDefault="00F07C90" w:rsidP="00F07C90">
      <w:pPr>
        <w:rPr>
          <w:rFonts w:ascii="Calibri" w:hAnsi="Calibri"/>
          <w:u w:color="000000"/>
        </w:rPr>
      </w:pPr>
      <w:bookmarkStart w:id="329" w:name="BKM_B39B518B_C77A_487F_838D_713C6DC4B461"/>
      <w:r>
        <w:rPr>
          <w:noProof/>
        </w:rPr>
        <w:lastRenderedPageBreak/>
        <w:drawing>
          <wp:anchor distT="0" distB="0" distL="114300" distR="114300" simplePos="0" relativeHeight="251782144" behindDoc="0" locked="0" layoutInCell="1" allowOverlap="0" wp14:anchorId="3D346FC5" wp14:editId="1C673A1B">
            <wp:simplePos x="0" y="0"/>
            <wp:positionH relativeFrom="column">
              <wp:posOffset>0</wp:posOffset>
            </wp:positionH>
            <wp:positionV relativeFrom="paragraph">
              <wp:posOffset>0</wp:posOffset>
            </wp:positionV>
            <wp:extent cx="5980176" cy="3950208"/>
            <wp:effectExtent l="0" t="0" r="190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0176" cy="39502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u w:color="000000"/>
        </w:rPr>
        <w:t xml:space="preserve"> </w:t>
      </w:r>
      <w:bookmarkEnd w:id="329"/>
    </w:p>
    <w:p w14:paraId="07D1F29B" w14:textId="77777777" w:rsidR="00F07C90" w:rsidRDefault="00F07C90" w:rsidP="00F07C90">
      <w:pPr>
        <w:rPr>
          <w:rFonts w:ascii="Calibri" w:hAnsi="Calibri"/>
          <w:u w:color="000000"/>
        </w:rPr>
      </w:pPr>
    </w:p>
    <w:p w14:paraId="1C54E2CD" w14:textId="7C0E8992" w:rsidR="00F07C90" w:rsidRDefault="00F07C90" w:rsidP="00F07C90">
      <w:pPr>
        <w:rPr>
          <w:rFonts w:ascii="Calibri" w:hAnsi="Calibri"/>
          <w:u w:color="000000"/>
        </w:rPr>
      </w:pPr>
      <w:bookmarkStart w:id="330" w:name="BKM_CF7E7107_537A_4ECA_92BB_21D563F5289B"/>
      <w:r>
        <w:rPr>
          <w:noProof/>
        </w:rPr>
        <w:drawing>
          <wp:anchor distT="0" distB="0" distL="114300" distR="114300" simplePos="0" relativeHeight="251783168" behindDoc="0" locked="0" layoutInCell="1" allowOverlap="0" wp14:anchorId="634E4A89" wp14:editId="2645474D">
            <wp:simplePos x="0" y="0"/>
            <wp:positionH relativeFrom="column">
              <wp:posOffset>0</wp:posOffset>
            </wp:positionH>
            <wp:positionV relativeFrom="paragraph">
              <wp:posOffset>0</wp:posOffset>
            </wp:positionV>
            <wp:extent cx="5980176" cy="2953512"/>
            <wp:effectExtent l="0" t="0" r="1905" b="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0176" cy="295351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30"/>
    </w:p>
    <w:p w14:paraId="7F8D98AD" w14:textId="77777777" w:rsidR="00F07C90" w:rsidRDefault="00F07C90" w:rsidP="00F07C90">
      <w:pPr>
        <w:rPr>
          <w:rFonts w:ascii="Calibri" w:hAnsi="Calibri"/>
          <w:u w:color="000000"/>
        </w:rPr>
      </w:pPr>
    </w:p>
    <w:p w14:paraId="76272C9D" w14:textId="0DD9C6C8" w:rsidR="00F07C90" w:rsidRDefault="00F07C90" w:rsidP="00F07C90">
      <w:pPr>
        <w:rPr>
          <w:rFonts w:ascii="Calibri" w:hAnsi="Calibri"/>
          <w:u w:color="000000"/>
        </w:rPr>
      </w:pPr>
      <w:bookmarkStart w:id="331" w:name="BKM_1EACB432_21B2_424C_9362_FE49FD2F210A"/>
      <w:r>
        <w:rPr>
          <w:noProof/>
        </w:rPr>
        <w:lastRenderedPageBreak/>
        <w:drawing>
          <wp:anchor distT="0" distB="0" distL="114300" distR="114300" simplePos="0" relativeHeight="251784192" behindDoc="0" locked="0" layoutInCell="1" allowOverlap="1" wp14:anchorId="051AD825" wp14:editId="3BD83BE3">
            <wp:simplePos x="0" y="0"/>
            <wp:positionH relativeFrom="column">
              <wp:posOffset>0</wp:posOffset>
            </wp:positionH>
            <wp:positionV relativeFrom="paragraph">
              <wp:posOffset>0</wp:posOffset>
            </wp:positionV>
            <wp:extent cx="5879592" cy="3831336"/>
            <wp:effectExtent l="0" t="0" r="6985"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9592" cy="38313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331"/>
    </w:p>
    <w:p w14:paraId="57E78855" w14:textId="77777777" w:rsidR="00F07C90" w:rsidRDefault="00F07C90" w:rsidP="00F07C90">
      <w:pPr>
        <w:rPr>
          <w:rFonts w:ascii="Calibri" w:hAnsi="Calibri"/>
          <w:u w:color="000000"/>
        </w:rPr>
      </w:pPr>
    </w:p>
    <w:p w14:paraId="6866041C" w14:textId="77777777" w:rsidR="00F07C90" w:rsidRDefault="00F07C90" w:rsidP="00F07C90">
      <w:pPr>
        <w:rPr>
          <w:rFonts w:ascii="Calibri" w:hAnsi="Calibri"/>
          <w:u w:color="000000"/>
        </w:rPr>
      </w:pPr>
    </w:p>
    <w:p w14:paraId="2CB8A135" w14:textId="77777777" w:rsidR="00F07C90" w:rsidRDefault="00F07C90" w:rsidP="00F07C90">
      <w:pPr>
        <w:pStyle w:val="Heading4"/>
        <w:rPr>
          <w:bCs/>
          <w:szCs w:val="24"/>
          <w:u w:color="000000"/>
          <w:lang w:val="en-US"/>
        </w:rPr>
      </w:pPr>
      <w:bookmarkStart w:id="332" w:name="_Toc398046685"/>
      <w:bookmarkStart w:id="333" w:name="BKM_C67E3C20_0B5F_4AD9_AFE6_BBD7D018F899"/>
      <w:proofErr w:type="spellStart"/>
      <w:r>
        <w:rPr>
          <w:bCs/>
          <w:szCs w:val="24"/>
          <w:u w:color="000000"/>
          <w:lang w:val="en-US"/>
        </w:rPr>
        <w:t>ComputerSystem</w:t>
      </w:r>
      <w:bookmarkEnd w:id="332"/>
      <w:proofErr w:type="spellEnd"/>
    </w:p>
    <w:p w14:paraId="420D2B78" w14:textId="77777777" w:rsidR="00F07C90" w:rsidRDefault="00F07C90" w:rsidP="00F07C90">
      <w:pPr>
        <w:rPr>
          <w:rFonts w:ascii="Calibri" w:hAnsi="Calibri"/>
        </w:rPr>
      </w:pPr>
      <w:r>
        <w:rPr>
          <w:rStyle w:val="FieldLabel"/>
          <w:rFonts w:ascii="Calibri" w:hAnsi="Calibri"/>
          <w:i w:val="0"/>
          <w:iCs w:val="0"/>
          <w:color w:val="000000"/>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14:paraId="0E4983CC" w14:textId="77777777" w:rsidR="00F07C90" w:rsidRDefault="00F07C90" w:rsidP="00F07C90">
      <w:pPr>
        <w:rPr>
          <w:rFonts w:ascii="Calibri" w:hAnsi="Calibri"/>
        </w:rPr>
      </w:pPr>
    </w:p>
    <w:p w14:paraId="3551DD7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533D796"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0AAB69D"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02C7356"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4517CF6" w14:textId="77777777" w:rsidR="00F07C90" w:rsidRDefault="00F07C90" w:rsidP="00792BA1">
            <w:pPr>
              <w:rPr>
                <w:rFonts w:ascii="Calibri" w:hAnsi="Calibri"/>
                <w:b/>
              </w:rPr>
            </w:pPr>
            <w:r>
              <w:rPr>
                <w:rFonts w:ascii="Calibri" w:hAnsi="Calibri"/>
                <w:b/>
              </w:rPr>
              <w:t>Description</w:t>
            </w:r>
          </w:p>
        </w:tc>
      </w:tr>
      <w:tr w:rsidR="00F07C90" w14:paraId="0725D457" w14:textId="77777777" w:rsidTr="00792BA1">
        <w:tc>
          <w:tcPr>
            <w:tcW w:w="2340" w:type="dxa"/>
            <w:tcBorders>
              <w:top w:val="single" w:sz="2" w:space="0" w:color="auto"/>
              <w:left w:val="single" w:sz="2" w:space="0" w:color="auto"/>
              <w:bottom w:val="single" w:sz="2" w:space="0" w:color="auto"/>
              <w:right w:val="single" w:sz="2" w:space="0" w:color="auto"/>
            </w:tcBorders>
          </w:tcPr>
          <w:p w14:paraId="40E276C0" w14:textId="77777777" w:rsidR="00F07C90" w:rsidRDefault="00F07C90" w:rsidP="00792BA1">
            <w:pPr>
              <w:rPr>
                <w:rFonts w:ascii="Calibri" w:hAnsi="Calibri"/>
              </w:rPr>
            </w:pPr>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4AF274BF"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275AAC9" w14:textId="77777777" w:rsidR="00F07C90" w:rsidRDefault="00F07C90" w:rsidP="00792BA1">
            <w:pPr>
              <w:rPr>
                <w:rFonts w:ascii="Calibri" w:hAnsi="Calibri"/>
              </w:rPr>
            </w:pPr>
            <w:r>
              <w:rPr>
                <w:rFonts w:ascii="Calibri" w:hAnsi="Calibri"/>
              </w:rPr>
              <w:t xml:space="preserve">A name or label assigned to this system. </w:t>
            </w:r>
          </w:p>
        </w:tc>
      </w:tr>
      <w:tr w:rsidR="00F07C90" w14:paraId="5B6E69C4" w14:textId="77777777" w:rsidTr="00792BA1">
        <w:tc>
          <w:tcPr>
            <w:tcW w:w="2340" w:type="dxa"/>
            <w:tcBorders>
              <w:top w:val="single" w:sz="2" w:space="0" w:color="auto"/>
              <w:left w:val="single" w:sz="2" w:space="0" w:color="auto"/>
              <w:bottom w:val="single" w:sz="2" w:space="0" w:color="auto"/>
              <w:right w:val="single" w:sz="2" w:space="0" w:color="auto"/>
            </w:tcBorders>
          </w:tcPr>
          <w:p w14:paraId="514FAF9F" w14:textId="77777777" w:rsidR="00F07C90" w:rsidRDefault="00F07C90" w:rsidP="00792BA1">
            <w:pPr>
              <w:rPr>
                <w:rFonts w:ascii="Calibri" w:hAnsi="Calibri"/>
              </w:rPr>
            </w:pPr>
            <w:bookmarkStart w:id="334" w:name="BKM_F870B700_E796_450E_985C_9EB544AE9B46"/>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7911526E" w14:textId="77777777" w:rsidR="00F07C90" w:rsidRDefault="00F07C90" w:rsidP="00792BA1">
            <w:pPr>
              <w:rPr>
                <w:rFonts w:ascii="Calibri" w:hAnsi="Calibri"/>
              </w:rPr>
            </w:pPr>
            <w:proofErr w:type="spellStart"/>
            <w:r>
              <w:rPr>
                <w:rFonts w:ascii="Calibri" w:hAnsi="Calibri"/>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14:paraId="289446D7" w14:textId="77777777" w:rsidR="00F07C90" w:rsidRDefault="00F07C90" w:rsidP="00792BA1">
            <w:pPr>
              <w:rPr>
                <w:rFonts w:ascii="Calibri" w:hAnsi="Calibri"/>
              </w:rPr>
            </w:pPr>
            <w:r>
              <w:rPr>
                <w:rFonts w:ascii="Calibri" w:hAnsi="Calibri"/>
              </w:rPr>
              <w:t>A telecommunication address such as URL or email address associated with this system.</w:t>
            </w:r>
          </w:p>
        </w:tc>
        <w:bookmarkEnd w:id="334"/>
      </w:tr>
      <w:tr w:rsidR="00F07C90" w14:paraId="384C1C0C" w14:textId="77777777" w:rsidTr="00792BA1">
        <w:tc>
          <w:tcPr>
            <w:tcW w:w="2340" w:type="dxa"/>
            <w:tcBorders>
              <w:top w:val="single" w:sz="2" w:space="0" w:color="auto"/>
              <w:left w:val="single" w:sz="2" w:space="0" w:color="auto"/>
              <w:bottom w:val="single" w:sz="2" w:space="0" w:color="auto"/>
              <w:right w:val="single" w:sz="2" w:space="0" w:color="auto"/>
            </w:tcBorders>
          </w:tcPr>
          <w:p w14:paraId="35DC5EDE" w14:textId="77777777" w:rsidR="00F07C90" w:rsidRDefault="00F07C90" w:rsidP="00792BA1">
            <w:pPr>
              <w:rPr>
                <w:rFonts w:ascii="Calibri" w:hAnsi="Calibri"/>
              </w:rPr>
            </w:pPr>
            <w:bookmarkStart w:id="335" w:name="BKM_0232CDF9_9FA0_4E79_8E8E_AB29837A795C"/>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62303C3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F840F4E" w14:textId="77777777" w:rsidR="00F07C90" w:rsidRDefault="00F07C90" w:rsidP="00792BA1">
            <w:pPr>
              <w:rPr>
                <w:rFonts w:ascii="Calibri" w:hAnsi="Calibri"/>
              </w:rPr>
            </w:pPr>
            <w:r>
              <w:rPr>
                <w:rFonts w:ascii="Calibri" w:hAnsi="Calibri"/>
              </w:rPr>
              <w:t>A code that represents the type of computer system.</w:t>
            </w:r>
          </w:p>
        </w:tc>
        <w:bookmarkEnd w:id="335"/>
      </w:tr>
      <w:bookmarkEnd w:id="333"/>
    </w:tbl>
    <w:p w14:paraId="5ADCC3D0" w14:textId="77777777" w:rsidR="00F07C90" w:rsidRDefault="00F07C90" w:rsidP="00F07C90">
      <w:pPr>
        <w:rPr>
          <w:rFonts w:ascii="Calibri" w:hAnsi="Calibri"/>
        </w:rPr>
      </w:pPr>
    </w:p>
    <w:p w14:paraId="6250D907" w14:textId="77777777" w:rsidR="00F07C90" w:rsidRDefault="00F07C90" w:rsidP="00F07C90">
      <w:pPr>
        <w:pStyle w:val="Heading4"/>
        <w:rPr>
          <w:bCs/>
          <w:szCs w:val="24"/>
          <w:u w:color="000000"/>
          <w:lang w:val="en-US"/>
        </w:rPr>
      </w:pPr>
      <w:bookmarkStart w:id="336" w:name="_Toc398046686"/>
      <w:bookmarkStart w:id="337" w:name="BKM_4D93C489_EBFF_47D8_A57A_C59D580AA9A5"/>
      <w:r>
        <w:rPr>
          <w:bCs/>
          <w:szCs w:val="24"/>
          <w:u w:color="000000"/>
          <w:lang w:val="en-US"/>
        </w:rPr>
        <w:t>Device</w:t>
      </w:r>
      <w:bookmarkEnd w:id="336"/>
    </w:p>
    <w:p w14:paraId="52A2D2E9" w14:textId="77777777" w:rsidR="00F07C90" w:rsidRDefault="00F07C90" w:rsidP="00F07C90">
      <w:pPr>
        <w:rPr>
          <w:rFonts w:ascii="Calibri" w:hAnsi="Calibri"/>
        </w:rPr>
      </w:pPr>
      <w:r>
        <w:rPr>
          <w:rStyle w:val="FieldLabel"/>
          <w:rFonts w:ascii="Calibri" w:hAnsi="Calibri"/>
          <w:i w:val="0"/>
          <w:iCs w:val="0"/>
          <w:color w:val="000000"/>
        </w:rPr>
        <w:t xml:space="preserve">An instance of a manufactured product used in the provision of healthcare without being substantially changed through that activity. The device may be a machine, an insert, a computer, an application, etc. This includes </w:t>
      </w:r>
      <w:r>
        <w:rPr>
          <w:rStyle w:val="FieldLabel"/>
          <w:rFonts w:ascii="Calibri" w:hAnsi="Calibri"/>
          <w:i w:val="0"/>
          <w:iCs w:val="0"/>
          <w:color w:val="000000"/>
        </w:rPr>
        <w:lastRenderedPageBreak/>
        <w:t>durable (reusable) medical equipment as well as disposable equipment used for diagnostics, treatment, and research for healthcare and public health.</w:t>
      </w:r>
    </w:p>
    <w:p w14:paraId="4B8207AA" w14:textId="77777777" w:rsidR="00F07C90" w:rsidRDefault="00F07C90" w:rsidP="00F07C90">
      <w:pPr>
        <w:rPr>
          <w:rFonts w:ascii="Calibri" w:hAnsi="Calibri"/>
        </w:rPr>
      </w:pPr>
    </w:p>
    <w:p w14:paraId="566CE87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F54A550"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B1FD42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F1BE19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BA9775A" w14:textId="77777777" w:rsidR="00F07C90" w:rsidRDefault="00F07C90" w:rsidP="00792BA1">
            <w:pPr>
              <w:rPr>
                <w:rFonts w:ascii="Calibri" w:hAnsi="Calibri"/>
                <w:b/>
              </w:rPr>
            </w:pPr>
            <w:r>
              <w:rPr>
                <w:rFonts w:ascii="Calibri" w:hAnsi="Calibri"/>
                <w:b/>
              </w:rPr>
              <w:t>Description</w:t>
            </w:r>
          </w:p>
        </w:tc>
      </w:tr>
      <w:tr w:rsidR="00F07C90" w14:paraId="21B7A82A" w14:textId="77777777" w:rsidTr="00792BA1">
        <w:tc>
          <w:tcPr>
            <w:tcW w:w="2340" w:type="dxa"/>
            <w:tcBorders>
              <w:top w:val="single" w:sz="2" w:space="0" w:color="auto"/>
              <w:left w:val="single" w:sz="2" w:space="0" w:color="auto"/>
              <w:bottom w:val="single" w:sz="2" w:space="0" w:color="auto"/>
              <w:right w:val="single" w:sz="2" w:space="0" w:color="auto"/>
            </w:tcBorders>
          </w:tcPr>
          <w:p w14:paraId="4D56E460" w14:textId="77777777" w:rsidR="00F07C90" w:rsidRDefault="00F07C90" w:rsidP="00792BA1">
            <w:pPr>
              <w:rPr>
                <w:rFonts w:ascii="Calibri" w:hAnsi="Calibri"/>
              </w:rPr>
            </w:pPr>
            <w:r>
              <w:rPr>
                <w:rFonts w:ascii="Calibri" w:hAnsi="Calibri"/>
              </w:rPr>
              <w:t>location</w:t>
            </w:r>
          </w:p>
        </w:tc>
        <w:tc>
          <w:tcPr>
            <w:tcW w:w="1620" w:type="dxa"/>
            <w:tcBorders>
              <w:top w:val="single" w:sz="2" w:space="0" w:color="auto"/>
              <w:left w:val="single" w:sz="2" w:space="0" w:color="auto"/>
              <w:bottom w:val="single" w:sz="2" w:space="0" w:color="auto"/>
              <w:right w:val="single" w:sz="2" w:space="0" w:color="auto"/>
            </w:tcBorders>
          </w:tcPr>
          <w:p w14:paraId="19840973" w14:textId="77777777" w:rsidR="00F07C90" w:rsidRDefault="00F07C90" w:rsidP="00792BA1">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796B3AB2" w14:textId="77777777" w:rsidR="00F07C90" w:rsidRDefault="00F07C90" w:rsidP="00792BA1">
            <w:pPr>
              <w:rPr>
                <w:rFonts w:ascii="Calibri" w:hAnsi="Calibri"/>
              </w:rPr>
            </w:pPr>
            <w:r>
              <w:rPr>
                <w:rFonts w:ascii="Calibri" w:hAnsi="Calibri"/>
              </w:rPr>
              <w:t>The place where the resource may be found.</w:t>
            </w:r>
          </w:p>
        </w:tc>
      </w:tr>
      <w:tr w:rsidR="00F07C90" w14:paraId="57838B22" w14:textId="77777777" w:rsidTr="00792BA1">
        <w:tc>
          <w:tcPr>
            <w:tcW w:w="2340" w:type="dxa"/>
            <w:tcBorders>
              <w:top w:val="single" w:sz="2" w:space="0" w:color="auto"/>
              <w:left w:val="single" w:sz="2" w:space="0" w:color="auto"/>
              <w:bottom w:val="single" w:sz="2" w:space="0" w:color="auto"/>
              <w:right w:val="single" w:sz="2" w:space="0" w:color="auto"/>
            </w:tcBorders>
          </w:tcPr>
          <w:p w14:paraId="1DBB2382" w14:textId="77777777" w:rsidR="00F07C90" w:rsidRDefault="00F07C90" w:rsidP="00792BA1">
            <w:pPr>
              <w:rPr>
                <w:rFonts w:ascii="Calibri" w:hAnsi="Calibri"/>
              </w:rPr>
            </w:pPr>
            <w:bookmarkStart w:id="338" w:name="BKM_0FFDE811_4E88_4948_A1AB_BEDCEC18D61A"/>
            <w:r>
              <w:rPr>
                <w:rFonts w:ascii="Calibri" w:hAnsi="Calibri"/>
              </w:rPr>
              <w:t>model</w:t>
            </w:r>
          </w:p>
        </w:tc>
        <w:tc>
          <w:tcPr>
            <w:tcW w:w="1620" w:type="dxa"/>
            <w:tcBorders>
              <w:top w:val="single" w:sz="2" w:space="0" w:color="auto"/>
              <w:left w:val="single" w:sz="2" w:space="0" w:color="auto"/>
              <w:bottom w:val="single" w:sz="2" w:space="0" w:color="auto"/>
              <w:right w:val="single" w:sz="2" w:space="0" w:color="auto"/>
            </w:tcBorders>
          </w:tcPr>
          <w:p w14:paraId="2F4DFA4F"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D88787F" w14:textId="77777777" w:rsidR="00F07C90" w:rsidRDefault="00F07C90" w:rsidP="00792BA1">
            <w:pPr>
              <w:rPr>
                <w:rFonts w:ascii="Calibri" w:hAnsi="Calibri"/>
              </w:rPr>
            </w:pPr>
            <w:r>
              <w:rPr>
                <w:rFonts w:ascii="Calibri" w:hAnsi="Calibri"/>
              </w:rPr>
              <w:t>Model identifier assigned by the manufacturer.</w:t>
            </w:r>
          </w:p>
        </w:tc>
        <w:bookmarkEnd w:id="338"/>
      </w:tr>
      <w:tr w:rsidR="00F07C90" w14:paraId="12E4E10B" w14:textId="77777777" w:rsidTr="00792BA1">
        <w:tc>
          <w:tcPr>
            <w:tcW w:w="2340" w:type="dxa"/>
            <w:tcBorders>
              <w:top w:val="single" w:sz="2" w:space="0" w:color="auto"/>
              <w:left w:val="single" w:sz="2" w:space="0" w:color="auto"/>
              <w:bottom w:val="single" w:sz="2" w:space="0" w:color="auto"/>
              <w:right w:val="single" w:sz="2" w:space="0" w:color="auto"/>
            </w:tcBorders>
          </w:tcPr>
          <w:p w14:paraId="6C7D7FE0" w14:textId="77777777" w:rsidR="00F07C90" w:rsidRDefault="00F07C90" w:rsidP="00792BA1">
            <w:pPr>
              <w:rPr>
                <w:rFonts w:ascii="Calibri" w:hAnsi="Calibri"/>
              </w:rPr>
            </w:pPr>
            <w:bookmarkStart w:id="339" w:name="BKM_333F76DB_E4D3_49CE_9FAB_66A413AE42EA"/>
            <w:r>
              <w:rPr>
                <w:rFonts w:ascii="Calibri" w:hAnsi="Calibri"/>
              </w:rPr>
              <w:t>owner</w:t>
            </w:r>
          </w:p>
        </w:tc>
        <w:tc>
          <w:tcPr>
            <w:tcW w:w="1620" w:type="dxa"/>
            <w:tcBorders>
              <w:top w:val="single" w:sz="2" w:space="0" w:color="auto"/>
              <w:left w:val="single" w:sz="2" w:space="0" w:color="auto"/>
              <w:bottom w:val="single" w:sz="2" w:space="0" w:color="auto"/>
              <w:right w:val="single" w:sz="2" w:space="0" w:color="auto"/>
            </w:tcBorders>
          </w:tcPr>
          <w:p w14:paraId="259F9D20"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775BAC10" w14:textId="77777777" w:rsidR="00F07C90" w:rsidRDefault="00F07C90" w:rsidP="00792BA1">
            <w:pPr>
              <w:rPr>
                <w:rFonts w:ascii="Calibri" w:hAnsi="Calibri"/>
              </w:rPr>
            </w:pPr>
            <w:r>
              <w:rPr>
                <w:rFonts w:ascii="Calibri" w:hAnsi="Calibri"/>
              </w:rPr>
              <w:t>An organization responsible for the provision and ongoing maintenance of the device.</w:t>
            </w:r>
          </w:p>
        </w:tc>
        <w:bookmarkEnd w:id="339"/>
      </w:tr>
      <w:tr w:rsidR="00F07C90" w14:paraId="7713E04F" w14:textId="77777777" w:rsidTr="00792BA1">
        <w:tc>
          <w:tcPr>
            <w:tcW w:w="2340" w:type="dxa"/>
            <w:tcBorders>
              <w:top w:val="single" w:sz="2" w:space="0" w:color="auto"/>
              <w:left w:val="single" w:sz="2" w:space="0" w:color="auto"/>
              <w:bottom w:val="single" w:sz="2" w:space="0" w:color="auto"/>
              <w:right w:val="single" w:sz="2" w:space="0" w:color="auto"/>
            </w:tcBorders>
          </w:tcPr>
          <w:p w14:paraId="719A26F4" w14:textId="77777777" w:rsidR="00F07C90" w:rsidRDefault="00F07C90" w:rsidP="00792BA1">
            <w:pPr>
              <w:rPr>
                <w:rFonts w:ascii="Calibri" w:hAnsi="Calibri"/>
              </w:rPr>
            </w:pPr>
            <w:bookmarkStart w:id="340" w:name="BKM_4D322768_DC56_4AE7_B00A_D0A8190C15B9"/>
            <w:r>
              <w:rPr>
                <w:rFonts w:ascii="Calibri" w:hAnsi="Calibri"/>
              </w:rPr>
              <w:t>patient</w:t>
            </w:r>
          </w:p>
        </w:tc>
        <w:tc>
          <w:tcPr>
            <w:tcW w:w="1620" w:type="dxa"/>
            <w:tcBorders>
              <w:top w:val="single" w:sz="2" w:space="0" w:color="auto"/>
              <w:left w:val="single" w:sz="2" w:space="0" w:color="auto"/>
              <w:bottom w:val="single" w:sz="2" w:space="0" w:color="auto"/>
              <w:right w:val="single" w:sz="2" w:space="0" w:color="auto"/>
            </w:tcBorders>
          </w:tcPr>
          <w:p w14:paraId="41D5552D" w14:textId="77777777" w:rsidR="00F07C90" w:rsidRDefault="00F07C90" w:rsidP="00792BA1">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303186FA" w14:textId="77777777" w:rsidR="00F07C90" w:rsidRDefault="00F07C90" w:rsidP="00792BA1">
            <w:pPr>
              <w:rPr>
                <w:rFonts w:ascii="Calibri" w:hAnsi="Calibri"/>
              </w:rPr>
            </w:pPr>
            <w:r>
              <w:rPr>
                <w:rFonts w:ascii="Calibri" w:hAnsi="Calibri"/>
              </w:rPr>
              <w:t>Patient information, if the resource is affixed to a person.</w:t>
            </w:r>
          </w:p>
        </w:tc>
        <w:bookmarkEnd w:id="340"/>
      </w:tr>
      <w:tr w:rsidR="00F07C90" w14:paraId="568EE71E" w14:textId="77777777" w:rsidTr="00792BA1">
        <w:tc>
          <w:tcPr>
            <w:tcW w:w="2340" w:type="dxa"/>
            <w:tcBorders>
              <w:top w:val="single" w:sz="2" w:space="0" w:color="auto"/>
              <w:left w:val="single" w:sz="2" w:space="0" w:color="auto"/>
              <w:bottom w:val="single" w:sz="2" w:space="0" w:color="auto"/>
              <w:right w:val="single" w:sz="2" w:space="0" w:color="auto"/>
            </w:tcBorders>
          </w:tcPr>
          <w:p w14:paraId="50913F71" w14:textId="77777777" w:rsidR="00F07C90" w:rsidRDefault="00F07C90" w:rsidP="00792BA1">
            <w:pPr>
              <w:rPr>
                <w:rFonts w:ascii="Calibri" w:hAnsi="Calibri"/>
              </w:rPr>
            </w:pPr>
            <w:bookmarkStart w:id="341" w:name="BKM_9FFD9357_157A_454D_AEEB_5E89BDE980A8"/>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6F3BBEE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2183AA6" w14:textId="77777777" w:rsidR="00F07C90" w:rsidRDefault="00F07C90" w:rsidP="00792BA1">
            <w:pPr>
              <w:rPr>
                <w:rFonts w:ascii="Calibri" w:hAnsi="Calibri"/>
              </w:rPr>
            </w:pPr>
            <w:r>
              <w:rPr>
                <w:rFonts w:ascii="Calibri" w:hAnsi="Calibri"/>
              </w:rPr>
              <w:t>A code that identifies the type of device supplied with as much specificity as available, e.g., wheelchair.</w:t>
            </w:r>
          </w:p>
        </w:tc>
        <w:bookmarkEnd w:id="341"/>
      </w:tr>
      <w:tr w:rsidR="00F07C90" w14:paraId="205AB8BF" w14:textId="77777777" w:rsidTr="00792BA1">
        <w:tc>
          <w:tcPr>
            <w:tcW w:w="2340" w:type="dxa"/>
            <w:tcBorders>
              <w:top w:val="single" w:sz="2" w:space="0" w:color="auto"/>
              <w:left w:val="single" w:sz="2" w:space="0" w:color="auto"/>
              <w:bottom w:val="single" w:sz="2" w:space="0" w:color="auto"/>
              <w:right w:val="single" w:sz="2" w:space="0" w:color="auto"/>
            </w:tcBorders>
          </w:tcPr>
          <w:p w14:paraId="43454A8E" w14:textId="77777777" w:rsidR="00F07C90" w:rsidRDefault="00F07C90" w:rsidP="00792BA1">
            <w:pPr>
              <w:rPr>
                <w:rFonts w:ascii="Calibri" w:hAnsi="Calibri"/>
              </w:rPr>
            </w:pPr>
            <w:bookmarkStart w:id="342" w:name="BKM_5050FF3F_6CEF_417F_A80D_C2C256415881"/>
            <w:proofErr w:type="spellStart"/>
            <w:r>
              <w:rPr>
                <w:rFonts w:ascii="Calibri" w:hAnsi="Calibri"/>
              </w:rPr>
              <w:t>udi</w:t>
            </w:r>
            <w:proofErr w:type="spellEnd"/>
          </w:p>
        </w:tc>
        <w:tc>
          <w:tcPr>
            <w:tcW w:w="1620" w:type="dxa"/>
            <w:tcBorders>
              <w:top w:val="single" w:sz="2" w:space="0" w:color="auto"/>
              <w:left w:val="single" w:sz="2" w:space="0" w:color="auto"/>
              <w:bottom w:val="single" w:sz="2" w:space="0" w:color="auto"/>
              <w:right w:val="single" w:sz="2" w:space="0" w:color="auto"/>
            </w:tcBorders>
          </w:tcPr>
          <w:p w14:paraId="544A0F90"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3843E952" w14:textId="77777777" w:rsidR="00F07C90" w:rsidRDefault="00F07C90" w:rsidP="00792BA1">
            <w:pPr>
              <w:rPr>
                <w:rFonts w:ascii="Calibri" w:hAnsi="Calibri"/>
              </w:rPr>
            </w:pPr>
            <w:r>
              <w:rPr>
                <w:rFonts w:ascii="Calibri" w:hAnsi="Calibri"/>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bookmarkEnd w:id="342"/>
      </w:tr>
      <w:tr w:rsidR="00F07C90" w14:paraId="109886EA" w14:textId="77777777" w:rsidTr="00792BA1">
        <w:tc>
          <w:tcPr>
            <w:tcW w:w="2340" w:type="dxa"/>
            <w:tcBorders>
              <w:top w:val="single" w:sz="2" w:space="0" w:color="auto"/>
              <w:left w:val="single" w:sz="2" w:space="0" w:color="auto"/>
              <w:bottom w:val="single" w:sz="2" w:space="0" w:color="auto"/>
              <w:right w:val="single" w:sz="2" w:space="0" w:color="auto"/>
            </w:tcBorders>
          </w:tcPr>
          <w:p w14:paraId="536E3594" w14:textId="77777777" w:rsidR="00F07C90" w:rsidRDefault="00F07C90" w:rsidP="00792BA1">
            <w:pPr>
              <w:rPr>
                <w:rFonts w:ascii="Calibri" w:hAnsi="Calibri"/>
              </w:rPr>
            </w:pPr>
            <w:bookmarkStart w:id="343" w:name="BKM_3B6A1C65_502B_4BB2_8F35_4A26F5AC1AD2"/>
            <w:proofErr w:type="spellStart"/>
            <w:r>
              <w:rPr>
                <w:rFonts w:ascii="Calibri" w:hAnsi="Calibri"/>
              </w:rPr>
              <w:t>url</w:t>
            </w:r>
            <w:proofErr w:type="spellEnd"/>
          </w:p>
        </w:tc>
        <w:tc>
          <w:tcPr>
            <w:tcW w:w="1620" w:type="dxa"/>
            <w:tcBorders>
              <w:top w:val="single" w:sz="2" w:space="0" w:color="auto"/>
              <w:left w:val="single" w:sz="2" w:space="0" w:color="auto"/>
              <w:bottom w:val="single" w:sz="2" w:space="0" w:color="auto"/>
              <w:right w:val="single" w:sz="2" w:space="0" w:color="auto"/>
            </w:tcBorders>
          </w:tcPr>
          <w:p w14:paraId="460A3F77" w14:textId="77777777" w:rsidR="00F07C90" w:rsidRDefault="00F07C90" w:rsidP="00792BA1">
            <w:pPr>
              <w:rPr>
                <w:rFonts w:ascii="Calibri" w:hAnsi="Calibri"/>
              </w:rPr>
            </w:pPr>
            <w:proofErr w:type="spellStart"/>
            <w:r>
              <w:rPr>
                <w:rFonts w:ascii="Calibri" w:hAnsi="Calibri"/>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14:paraId="123183C3" w14:textId="77777777" w:rsidR="00F07C90" w:rsidRDefault="00F07C90" w:rsidP="00792BA1">
            <w:pPr>
              <w:rPr>
                <w:rFonts w:ascii="Calibri" w:hAnsi="Calibri"/>
              </w:rPr>
            </w:pPr>
            <w:r>
              <w:rPr>
                <w:rFonts w:ascii="Calibri" w:hAnsi="Calibri"/>
              </w:rPr>
              <w:t>A network address on which the device may be contacted directly.</w:t>
            </w:r>
          </w:p>
        </w:tc>
        <w:bookmarkEnd w:id="343"/>
      </w:tr>
      <w:tr w:rsidR="00F07C90" w14:paraId="72757C89" w14:textId="77777777" w:rsidTr="00792BA1">
        <w:tc>
          <w:tcPr>
            <w:tcW w:w="2340" w:type="dxa"/>
            <w:tcBorders>
              <w:top w:val="single" w:sz="2" w:space="0" w:color="auto"/>
              <w:left w:val="single" w:sz="2" w:space="0" w:color="auto"/>
              <w:bottom w:val="single" w:sz="2" w:space="0" w:color="auto"/>
              <w:right w:val="single" w:sz="2" w:space="0" w:color="auto"/>
            </w:tcBorders>
          </w:tcPr>
          <w:p w14:paraId="467C85E4" w14:textId="77777777" w:rsidR="00F07C90" w:rsidRDefault="00F07C90" w:rsidP="00792BA1">
            <w:pPr>
              <w:rPr>
                <w:rFonts w:ascii="Calibri" w:hAnsi="Calibri"/>
              </w:rPr>
            </w:pPr>
            <w:bookmarkStart w:id="344" w:name="BKM_7C1B9DF4_EEBF_4E69_85EE_279CD454BA65"/>
            <w:r>
              <w:rPr>
                <w:rFonts w:ascii="Calibri" w:hAnsi="Calibri"/>
              </w:rPr>
              <w:t>version</w:t>
            </w:r>
          </w:p>
        </w:tc>
        <w:tc>
          <w:tcPr>
            <w:tcW w:w="1620" w:type="dxa"/>
            <w:tcBorders>
              <w:top w:val="single" w:sz="2" w:space="0" w:color="auto"/>
              <w:left w:val="single" w:sz="2" w:space="0" w:color="auto"/>
              <w:bottom w:val="single" w:sz="2" w:space="0" w:color="auto"/>
              <w:right w:val="single" w:sz="2" w:space="0" w:color="auto"/>
            </w:tcBorders>
          </w:tcPr>
          <w:p w14:paraId="32294F39"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75D11DE9" w14:textId="77777777" w:rsidR="00F07C90" w:rsidRDefault="00F07C90" w:rsidP="00792BA1">
            <w:pPr>
              <w:rPr>
                <w:rFonts w:ascii="Calibri" w:hAnsi="Calibri"/>
              </w:rPr>
            </w:pPr>
            <w:r>
              <w:rPr>
                <w:rFonts w:ascii="Calibri" w:hAnsi="Calibri"/>
              </w:rPr>
              <w:t>The version of the device, if the device has multiple releases under the same model, or if the device is software or carries firmware.</w:t>
            </w:r>
          </w:p>
        </w:tc>
        <w:bookmarkEnd w:id="344"/>
      </w:tr>
      <w:bookmarkEnd w:id="337"/>
    </w:tbl>
    <w:p w14:paraId="20378E94" w14:textId="77777777" w:rsidR="00F07C90" w:rsidRDefault="00F07C90" w:rsidP="00F07C90">
      <w:pPr>
        <w:rPr>
          <w:rFonts w:ascii="Calibri" w:hAnsi="Calibri"/>
        </w:rPr>
      </w:pPr>
    </w:p>
    <w:p w14:paraId="0E659285" w14:textId="77777777" w:rsidR="00F07C90" w:rsidRDefault="00F07C90" w:rsidP="00F07C90">
      <w:pPr>
        <w:pStyle w:val="Heading4"/>
        <w:rPr>
          <w:bCs/>
          <w:szCs w:val="24"/>
          <w:u w:color="000000"/>
          <w:lang w:val="en-US"/>
        </w:rPr>
      </w:pPr>
      <w:bookmarkStart w:id="345" w:name="_Toc398046687"/>
      <w:bookmarkStart w:id="346" w:name="BKM_2322E9DA_443D_406A_BD3F_BB14A838EDF7"/>
      <w:r>
        <w:rPr>
          <w:bCs/>
          <w:szCs w:val="24"/>
          <w:u w:color="000000"/>
          <w:lang w:val="en-US"/>
        </w:rPr>
        <w:t>Entity</w:t>
      </w:r>
      <w:bookmarkEnd w:id="345"/>
    </w:p>
    <w:p w14:paraId="69B2A81E" w14:textId="77777777" w:rsidR="00F07C90" w:rsidRDefault="00F07C90" w:rsidP="00F07C90">
      <w:pPr>
        <w:rPr>
          <w:rFonts w:ascii="Calibri" w:hAnsi="Calibri"/>
        </w:rPr>
      </w:pPr>
      <w:r>
        <w:rPr>
          <w:rStyle w:val="FieldLabel"/>
          <w:rFonts w:ascii="Calibri" w:hAnsi="Calibri"/>
          <w:i w:val="0"/>
          <w:iCs w:val="0"/>
          <w:color w:val="000000"/>
        </w:rPr>
        <w:t>A physical thing, group of physical things, or an organization. It is a concrete class that can be used as is or specialized as needed.</w:t>
      </w:r>
    </w:p>
    <w:p w14:paraId="05E882C2" w14:textId="77777777" w:rsidR="00F07C90" w:rsidRDefault="00F07C90" w:rsidP="00F07C90">
      <w:pPr>
        <w:rPr>
          <w:rFonts w:ascii="Calibri" w:hAnsi="Calibri"/>
        </w:rPr>
      </w:pPr>
    </w:p>
    <w:p w14:paraId="43ED099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F5EB752"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796D4A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0680358"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15545AC" w14:textId="77777777" w:rsidR="00F07C90" w:rsidRDefault="00F07C90" w:rsidP="00792BA1">
            <w:pPr>
              <w:rPr>
                <w:rFonts w:ascii="Calibri" w:hAnsi="Calibri"/>
                <w:b/>
              </w:rPr>
            </w:pPr>
            <w:r>
              <w:rPr>
                <w:rFonts w:ascii="Calibri" w:hAnsi="Calibri"/>
                <w:b/>
              </w:rPr>
              <w:t>Description</w:t>
            </w:r>
          </w:p>
        </w:tc>
      </w:tr>
      <w:tr w:rsidR="00F07C90" w14:paraId="041EC5FC" w14:textId="77777777" w:rsidTr="00792BA1">
        <w:tc>
          <w:tcPr>
            <w:tcW w:w="2340" w:type="dxa"/>
            <w:tcBorders>
              <w:top w:val="single" w:sz="2" w:space="0" w:color="auto"/>
              <w:left w:val="single" w:sz="2" w:space="0" w:color="auto"/>
              <w:bottom w:val="single" w:sz="2" w:space="0" w:color="auto"/>
              <w:right w:val="single" w:sz="2" w:space="0" w:color="auto"/>
            </w:tcBorders>
          </w:tcPr>
          <w:p w14:paraId="0FAB847B" w14:textId="77777777" w:rsidR="00F07C90" w:rsidRDefault="00F07C90" w:rsidP="00792BA1">
            <w:pPr>
              <w:rPr>
                <w:rFonts w:ascii="Calibri" w:hAnsi="Calibri"/>
              </w:rPr>
            </w:pPr>
            <w:r>
              <w:rPr>
                <w:rFonts w:ascii="Calibri" w:hAnsi="Calibri"/>
              </w:rPr>
              <w:t>characteristic</w:t>
            </w:r>
          </w:p>
        </w:tc>
        <w:tc>
          <w:tcPr>
            <w:tcW w:w="1620" w:type="dxa"/>
            <w:tcBorders>
              <w:top w:val="single" w:sz="2" w:space="0" w:color="auto"/>
              <w:left w:val="single" w:sz="2" w:space="0" w:color="auto"/>
              <w:bottom w:val="single" w:sz="2" w:space="0" w:color="auto"/>
              <w:right w:val="single" w:sz="2" w:space="0" w:color="auto"/>
            </w:tcBorders>
          </w:tcPr>
          <w:p w14:paraId="4206254C" w14:textId="77777777" w:rsidR="00F07C90" w:rsidRDefault="00F07C90" w:rsidP="00792BA1">
            <w:pPr>
              <w:rPr>
                <w:rFonts w:ascii="Calibri" w:hAnsi="Calibri"/>
              </w:rPr>
            </w:pPr>
            <w:proofErr w:type="spellStart"/>
            <w:r>
              <w:rPr>
                <w:rFonts w:ascii="Calibri" w:hAnsi="Calibri"/>
              </w:rPr>
              <w:t>EntityCharacteristic</w:t>
            </w:r>
            <w:proofErr w:type="spellEnd"/>
          </w:p>
        </w:tc>
        <w:tc>
          <w:tcPr>
            <w:tcW w:w="5580" w:type="dxa"/>
            <w:tcBorders>
              <w:top w:val="single" w:sz="2" w:space="0" w:color="auto"/>
              <w:left w:val="single" w:sz="2" w:space="0" w:color="auto"/>
              <w:bottom w:val="single" w:sz="2" w:space="0" w:color="auto"/>
              <w:right w:val="single" w:sz="2" w:space="0" w:color="auto"/>
            </w:tcBorders>
          </w:tcPr>
          <w:p w14:paraId="00D19A72" w14:textId="77777777" w:rsidR="00F07C90" w:rsidRDefault="00F07C90" w:rsidP="00792BA1">
            <w:pPr>
              <w:rPr>
                <w:rFonts w:ascii="Calibri" w:hAnsi="Calibri"/>
              </w:rPr>
            </w:pPr>
            <w:r>
              <w:rPr>
                <w:rFonts w:ascii="Calibri" w:hAnsi="Calibri"/>
              </w:rPr>
              <w:t>The characteristics of this entity.</w:t>
            </w:r>
          </w:p>
        </w:tc>
      </w:tr>
      <w:bookmarkEnd w:id="346"/>
    </w:tbl>
    <w:p w14:paraId="2B9DFB5D" w14:textId="77777777" w:rsidR="00F07C90" w:rsidRDefault="00F07C90" w:rsidP="00F07C90">
      <w:pPr>
        <w:rPr>
          <w:rFonts w:ascii="Calibri" w:hAnsi="Calibri"/>
        </w:rPr>
      </w:pPr>
    </w:p>
    <w:p w14:paraId="66C0E134" w14:textId="77777777" w:rsidR="00F07C90" w:rsidRDefault="00F07C90" w:rsidP="00F07C90">
      <w:pPr>
        <w:pStyle w:val="Heading4"/>
        <w:rPr>
          <w:bCs/>
          <w:szCs w:val="24"/>
          <w:u w:color="000000"/>
          <w:lang w:val="en-US"/>
        </w:rPr>
      </w:pPr>
      <w:bookmarkStart w:id="347" w:name="_Toc398046688"/>
      <w:bookmarkStart w:id="348" w:name="BKM_2AAB3486_C27B_4BB0_B4B6_E9FD558BCD6A"/>
      <w:proofErr w:type="spellStart"/>
      <w:r>
        <w:rPr>
          <w:bCs/>
          <w:szCs w:val="24"/>
          <w:u w:color="000000"/>
          <w:lang w:val="en-US"/>
        </w:rPr>
        <w:t>EntityCharacteristic</w:t>
      </w:r>
      <w:bookmarkEnd w:id="347"/>
      <w:proofErr w:type="spellEnd"/>
    </w:p>
    <w:p w14:paraId="108C6E35" w14:textId="77777777" w:rsidR="00F07C90" w:rsidRDefault="00F07C90" w:rsidP="00F07C90">
      <w:pPr>
        <w:rPr>
          <w:rFonts w:ascii="Calibri" w:hAnsi="Calibri"/>
        </w:rPr>
      </w:pPr>
      <w:r>
        <w:rPr>
          <w:rFonts w:ascii="Calibri" w:hAnsi="Calibri"/>
        </w:rPr>
        <w:t xml:space="preserve">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w:t>
      </w:r>
      <w:r>
        <w:rPr>
          <w:rFonts w:ascii="Calibri" w:hAnsi="Calibri"/>
        </w:rPr>
        <w:lastRenderedPageBreak/>
        <w:t>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14:paraId="766CAF08" w14:textId="77777777" w:rsidR="00F07C90" w:rsidRDefault="00F07C90" w:rsidP="00F07C90">
      <w:pPr>
        <w:rPr>
          <w:rFonts w:ascii="Calibri" w:hAnsi="Calibri"/>
        </w:rPr>
      </w:pPr>
    </w:p>
    <w:p w14:paraId="4283C68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F2FABF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465312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91B201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0AA4541" w14:textId="77777777" w:rsidR="00F07C90" w:rsidRDefault="00F07C90" w:rsidP="00792BA1">
            <w:pPr>
              <w:rPr>
                <w:rFonts w:ascii="Calibri" w:hAnsi="Calibri"/>
                <w:b/>
              </w:rPr>
            </w:pPr>
            <w:r>
              <w:rPr>
                <w:rFonts w:ascii="Calibri" w:hAnsi="Calibri"/>
                <w:b/>
              </w:rPr>
              <w:t>Description</w:t>
            </w:r>
          </w:p>
        </w:tc>
      </w:tr>
      <w:tr w:rsidR="00F07C90" w14:paraId="130B0BBF" w14:textId="77777777" w:rsidTr="00792BA1">
        <w:tc>
          <w:tcPr>
            <w:tcW w:w="2340" w:type="dxa"/>
            <w:tcBorders>
              <w:top w:val="single" w:sz="2" w:space="0" w:color="auto"/>
              <w:left w:val="single" w:sz="2" w:space="0" w:color="auto"/>
              <w:bottom w:val="single" w:sz="2" w:space="0" w:color="auto"/>
              <w:right w:val="single" w:sz="2" w:space="0" w:color="auto"/>
            </w:tcBorders>
          </w:tcPr>
          <w:p w14:paraId="32E555BC" w14:textId="77777777" w:rsidR="00F07C90" w:rsidRDefault="00F07C90" w:rsidP="00792BA1">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2316E4D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054DF65" w14:textId="77777777" w:rsidR="00F07C90" w:rsidRDefault="00F07C90" w:rsidP="00792BA1">
            <w:pPr>
              <w:rPr>
                <w:rFonts w:ascii="Calibri" w:hAnsi="Calibri"/>
              </w:rPr>
            </w:pPr>
            <w:r>
              <w:rPr>
                <w:rFonts w:ascii="Calibri" w:hAnsi="Calibri"/>
              </w:rPr>
              <w:t>A code specifying the characteristic or feature.</w:t>
            </w:r>
          </w:p>
        </w:tc>
      </w:tr>
      <w:tr w:rsidR="00F07C90" w14:paraId="4687C5F3" w14:textId="77777777" w:rsidTr="00792BA1">
        <w:tc>
          <w:tcPr>
            <w:tcW w:w="2340" w:type="dxa"/>
            <w:tcBorders>
              <w:top w:val="single" w:sz="2" w:space="0" w:color="auto"/>
              <w:left w:val="single" w:sz="2" w:space="0" w:color="auto"/>
              <w:bottom w:val="single" w:sz="2" w:space="0" w:color="auto"/>
              <w:right w:val="single" w:sz="2" w:space="0" w:color="auto"/>
            </w:tcBorders>
          </w:tcPr>
          <w:p w14:paraId="29CE6100" w14:textId="77777777" w:rsidR="00F07C90" w:rsidRDefault="00F07C90" w:rsidP="00792BA1">
            <w:pPr>
              <w:rPr>
                <w:rFonts w:ascii="Calibri" w:hAnsi="Calibri"/>
              </w:rPr>
            </w:pPr>
            <w:bookmarkStart w:id="349" w:name="BKM_187F04AC_DA31_40D4_B65E_B8277CF3E76F"/>
            <w:r>
              <w:rPr>
                <w:rFonts w:ascii="Calibri" w:hAnsi="Calibri"/>
              </w:rPr>
              <w:t>presence</w:t>
            </w:r>
          </w:p>
        </w:tc>
        <w:tc>
          <w:tcPr>
            <w:tcW w:w="1620" w:type="dxa"/>
            <w:tcBorders>
              <w:top w:val="single" w:sz="2" w:space="0" w:color="auto"/>
              <w:left w:val="single" w:sz="2" w:space="0" w:color="auto"/>
              <w:bottom w:val="single" w:sz="2" w:space="0" w:color="auto"/>
              <w:right w:val="single" w:sz="2" w:space="0" w:color="auto"/>
            </w:tcBorders>
          </w:tcPr>
          <w:p w14:paraId="6D6C02D5" w14:textId="77777777" w:rsidR="00F07C90" w:rsidRDefault="00F07C90" w:rsidP="00792BA1">
            <w:pPr>
              <w:rPr>
                <w:rFonts w:ascii="Calibri" w:hAnsi="Calibri"/>
              </w:rPr>
            </w:pPr>
            <w:proofErr w:type="spellStart"/>
            <w:r>
              <w:rPr>
                <w:rFonts w:ascii="Calibri" w:hAnsi="Calibri"/>
              </w:rPr>
              <w:t>YesNo</w:t>
            </w:r>
            <w:proofErr w:type="spellEnd"/>
          </w:p>
        </w:tc>
        <w:tc>
          <w:tcPr>
            <w:tcW w:w="5580" w:type="dxa"/>
            <w:tcBorders>
              <w:top w:val="single" w:sz="2" w:space="0" w:color="auto"/>
              <w:left w:val="single" w:sz="2" w:space="0" w:color="auto"/>
              <w:bottom w:val="single" w:sz="2" w:space="0" w:color="auto"/>
              <w:right w:val="single" w:sz="2" w:space="0" w:color="auto"/>
            </w:tcBorders>
          </w:tcPr>
          <w:p w14:paraId="63B58A4E" w14:textId="77777777" w:rsidR="00F07C90" w:rsidRDefault="00F07C90" w:rsidP="00792BA1">
            <w:pPr>
              <w:rPr>
                <w:rFonts w:ascii="Calibri" w:hAnsi="Calibri"/>
              </w:rPr>
            </w:pPr>
            <w:r>
              <w:rPr>
                <w:rFonts w:ascii="Calibri" w:hAnsi="Calibri"/>
              </w:rPr>
              <w:t>Whether the characteristic is present or absent.</w:t>
            </w:r>
          </w:p>
        </w:tc>
        <w:bookmarkEnd w:id="349"/>
      </w:tr>
      <w:bookmarkEnd w:id="348"/>
    </w:tbl>
    <w:p w14:paraId="61C1DF88" w14:textId="77777777" w:rsidR="00F07C90" w:rsidRDefault="00F07C90" w:rsidP="00F07C90">
      <w:pPr>
        <w:rPr>
          <w:rFonts w:ascii="Calibri" w:hAnsi="Calibri"/>
        </w:rPr>
      </w:pPr>
    </w:p>
    <w:p w14:paraId="65A93F98" w14:textId="77777777" w:rsidR="00F07C90" w:rsidRDefault="00F07C90" w:rsidP="00F07C90">
      <w:pPr>
        <w:pStyle w:val="Heading4"/>
        <w:rPr>
          <w:bCs/>
          <w:szCs w:val="24"/>
          <w:u w:color="000000"/>
          <w:lang w:val="en-US"/>
        </w:rPr>
      </w:pPr>
      <w:bookmarkStart w:id="350" w:name="_Toc398046689"/>
      <w:bookmarkStart w:id="351" w:name="BKM_55B06D0E_3FE2_4B76_AEE9_405437C98DFE"/>
      <w:r>
        <w:rPr>
          <w:bCs/>
          <w:szCs w:val="24"/>
          <w:u w:color="000000"/>
          <w:lang w:val="en-US"/>
        </w:rPr>
        <w:t>Location</w:t>
      </w:r>
      <w:bookmarkEnd w:id="350"/>
    </w:p>
    <w:p w14:paraId="28F9863C" w14:textId="77777777" w:rsidR="00F07C90" w:rsidRDefault="00F07C90" w:rsidP="00F07C90">
      <w:pPr>
        <w:rPr>
          <w:rFonts w:ascii="Calibri" w:hAnsi="Calibri"/>
        </w:rPr>
      </w:pPr>
      <w:r>
        <w:rPr>
          <w:rFonts w:ascii="Calibri" w:hAnsi="Calibri"/>
        </w:rPr>
        <w:t>Details about a physical place where services are provided and resources and participants may be stored, found, contained or accommodated.</w:t>
      </w:r>
    </w:p>
    <w:p w14:paraId="079F6160" w14:textId="77777777" w:rsidR="00F07C90" w:rsidRDefault="00F07C90" w:rsidP="00F07C90">
      <w:pPr>
        <w:rPr>
          <w:rFonts w:ascii="Calibri" w:hAnsi="Calibri"/>
        </w:rPr>
      </w:pPr>
    </w:p>
    <w:p w14:paraId="08674E7C" w14:textId="77777777" w:rsidR="00F07C90" w:rsidRDefault="00F07C90" w:rsidP="00F07C90">
      <w:pPr>
        <w:rPr>
          <w:rFonts w:ascii="Calibri" w:hAnsi="Calibri"/>
        </w:rPr>
      </w:pPr>
      <w:r>
        <w:rPr>
          <w:rFonts w:ascii="Calibri" w:hAnsi="Calibri"/>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14:paraId="7E3A9DC5" w14:textId="77777777" w:rsidR="00F07C90" w:rsidRDefault="00F07C90" w:rsidP="00F07C90">
      <w:pPr>
        <w:rPr>
          <w:rFonts w:ascii="Calibri" w:hAnsi="Calibri"/>
        </w:rPr>
      </w:pPr>
    </w:p>
    <w:p w14:paraId="29C38DA5" w14:textId="77777777" w:rsidR="00F07C90" w:rsidRDefault="00F07C90" w:rsidP="00F07C90">
      <w:pPr>
        <w:rPr>
          <w:rFonts w:ascii="Calibri" w:hAnsi="Calibri"/>
        </w:rPr>
      </w:pPr>
      <w:r>
        <w:rPr>
          <w:rFonts w:ascii="Calibri" w:hAnsi="Calibri"/>
        </w:rPr>
        <w:t>Examples of locations are:</w:t>
      </w:r>
    </w:p>
    <w:p w14:paraId="4E1DCF2D"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Building, ward, corridor or room</w:t>
      </w:r>
    </w:p>
    <w:p w14:paraId="68A1E230"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Freezer, incubator</w:t>
      </w:r>
    </w:p>
    <w:p w14:paraId="256F3A69"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Vehicle or lift</w:t>
      </w:r>
    </w:p>
    <w:p w14:paraId="372081FF"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Home, shed, or garage</w:t>
      </w:r>
    </w:p>
    <w:p w14:paraId="7527E1C9" w14:textId="77777777" w:rsidR="00F07C90" w:rsidRDefault="00F07C90" w:rsidP="00695885">
      <w:pPr>
        <w:widowControl w:val="0"/>
        <w:numPr>
          <w:ilvl w:val="0"/>
          <w:numId w:val="27"/>
        </w:numPr>
        <w:autoSpaceDE w:val="0"/>
        <w:autoSpaceDN w:val="0"/>
        <w:adjustRightInd w:val="0"/>
        <w:spacing w:after="0" w:line="240" w:lineRule="auto"/>
        <w:ind w:left="1080" w:hanging="360"/>
        <w:rPr>
          <w:rFonts w:ascii="Calibri" w:hAnsi="Calibri"/>
        </w:rPr>
      </w:pPr>
      <w:r>
        <w:rPr>
          <w:rFonts w:ascii="Calibri" w:hAnsi="Calibri"/>
        </w:rPr>
        <w:t>Road, parking place, or park</w:t>
      </w:r>
    </w:p>
    <w:p w14:paraId="160DC72B" w14:textId="77777777" w:rsidR="00F07C90" w:rsidRDefault="00F07C90" w:rsidP="00F07C90">
      <w:pPr>
        <w:rPr>
          <w:rFonts w:ascii="Calibri" w:hAnsi="Calibri"/>
        </w:rPr>
      </w:pPr>
    </w:p>
    <w:p w14:paraId="299E8CDF" w14:textId="77777777" w:rsidR="00F07C90" w:rsidRDefault="00F07C90" w:rsidP="00F07C90">
      <w:pPr>
        <w:rPr>
          <w:rFonts w:ascii="Calibri" w:hAnsi="Calibri"/>
        </w:rPr>
      </w:pPr>
    </w:p>
    <w:p w14:paraId="428F0F18"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2BE744C"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42DB85"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0EC41F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2AAEFCE" w14:textId="77777777" w:rsidR="00F07C90" w:rsidRDefault="00F07C90" w:rsidP="00792BA1">
            <w:pPr>
              <w:rPr>
                <w:rFonts w:ascii="Calibri" w:hAnsi="Calibri"/>
                <w:b/>
              </w:rPr>
            </w:pPr>
            <w:r>
              <w:rPr>
                <w:rFonts w:ascii="Calibri" w:hAnsi="Calibri"/>
                <w:b/>
              </w:rPr>
              <w:t>Description</w:t>
            </w:r>
          </w:p>
        </w:tc>
      </w:tr>
      <w:tr w:rsidR="00F07C90" w14:paraId="583076CF" w14:textId="77777777" w:rsidTr="00792BA1">
        <w:tc>
          <w:tcPr>
            <w:tcW w:w="2340" w:type="dxa"/>
            <w:tcBorders>
              <w:top w:val="single" w:sz="2" w:space="0" w:color="auto"/>
              <w:left w:val="single" w:sz="2" w:space="0" w:color="auto"/>
              <w:bottom w:val="single" w:sz="2" w:space="0" w:color="auto"/>
              <w:right w:val="single" w:sz="2" w:space="0" w:color="auto"/>
            </w:tcBorders>
          </w:tcPr>
          <w:p w14:paraId="3F8065DF" w14:textId="77777777" w:rsidR="00F07C90" w:rsidRDefault="00F07C90" w:rsidP="00792BA1">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3BD0E2D2" w14:textId="77777777" w:rsidR="00F07C90" w:rsidRDefault="00F07C90" w:rsidP="00792BA1">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579A5EB7" w14:textId="77777777" w:rsidR="00F07C90" w:rsidRDefault="00F07C90" w:rsidP="00792BA1">
            <w:pPr>
              <w:rPr>
                <w:rFonts w:ascii="Calibri" w:hAnsi="Calibri"/>
              </w:rPr>
            </w:pPr>
            <w:r>
              <w:rPr>
                <w:rFonts w:ascii="Calibri" w:hAnsi="Calibri"/>
              </w:rPr>
              <w:t>Geographic address for the location.</w:t>
            </w:r>
          </w:p>
        </w:tc>
      </w:tr>
      <w:tr w:rsidR="00F07C90" w14:paraId="1EA7834E" w14:textId="77777777" w:rsidTr="00792BA1">
        <w:tc>
          <w:tcPr>
            <w:tcW w:w="2340" w:type="dxa"/>
            <w:tcBorders>
              <w:top w:val="single" w:sz="2" w:space="0" w:color="auto"/>
              <w:left w:val="single" w:sz="2" w:space="0" w:color="auto"/>
              <w:bottom w:val="single" w:sz="2" w:space="0" w:color="auto"/>
              <w:right w:val="single" w:sz="2" w:space="0" w:color="auto"/>
            </w:tcBorders>
          </w:tcPr>
          <w:p w14:paraId="564AC55B" w14:textId="77777777" w:rsidR="00F07C90" w:rsidRDefault="00F07C90" w:rsidP="00792BA1">
            <w:pPr>
              <w:rPr>
                <w:rFonts w:ascii="Calibri" w:hAnsi="Calibri"/>
              </w:rPr>
            </w:pPr>
            <w:bookmarkStart w:id="352" w:name="BKM_10629A90_17B9_4A13_AA8D_3A7876AFC2F9"/>
            <w:r>
              <w:rPr>
                <w:rFonts w:ascii="Calibri" w:hAnsi="Calibri"/>
              </w:rPr>
              <w:t>function</w:t>
            </w:r>
          </w:p>
        </w:tc>
        <w:tc>
          <w:tcPr>
            <w:tcW w:w="1620" w:type="dxa"/>
            <w:tcBorders>
              <w:top w:val="single" w:sz="2" w:space="0" w:color="auto"/>
              <w:left w:val="single" w:sz="2" w:space="0" w:color="auto"/>
              <w:bottom w:val="single" w:sz="2" w:space="0" w:color="auto"/>
              <w:right w:val="single" w:sz="2" w:space="0" w:color="auto"/>
            </w:tcBorders>
          </w:tcPr>
          <w:p w14:paraId="0D820BF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1114597" w14:textId="77777777" w:rsidR="00F07C90" w:rsidRDefault="00F07C90" w:rsidP="00792BA1">
            <w:pPr>
              <w:rPr>
                <w:rFonts w:ascii="Calibri" w:hAnsi="Calibri"/>
              </w:rPr>
            </w:pPr>
            <w:r>
              <w:rPr>
                <w:rFonts w:ascii="Calibri" w:hAnsi="Calibri"/>
              </w:rPr>
              <w:t>Type of function performed at the location.</w:t>
            </w:r>
          </w:p>
        </w:tc>
        <w:bookmarkEnd w:id="352"/>
      </w:tr>
      <w:tr w:rsidR="00F07C90" w14:paraId="2933BFB1" w14:textId="77777777" w:rsidTr="00792BA1">
        <w:tc>
          <w:tcPr>
            <w:tcW w:w="2340" w:type="dxa"/>
            <w:tcBorders>
              <w:top w:val="single" w:sz="2" w:space="0" w:color="auto"/>
              <w:left w:val="single" w:sz="2" w:space="0" w:color="auto"/>
              <w:bottom w:val="single" w:sz="2" w:space="0" w:color="auto"/>
              <w:right w:val="single" w:sz="2" w:space="0" w:color="auto"/>
            </w:tcBorders>
          </w:tcPr>
          <w:p w14:paraId="1B650BD3" w14:textId="77777777" w:rsidR="00F07C90" w:rsidRDefault="00F07C90" w:rsidP="00792BA1">
            <w:pPr>
              <w:rPr>
                <w:rFonts w:ascii="Calibri" w:hAnsi="Calibri"/>
              </w:rPr>
            </w:pPr>
            <w:bookmarkStart w:id="353" w:name="BKM_01AF4E3C_6A2C_4F2C_AB55_8D6D452826B5"/>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0E8351E1"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EE8EF5E" w14:textId="77777777" w:rsidR="00F07C90" w:rsidRDefault="00F07C90" w:rsidP="00792BA1">
            <w:pPr>
              <w:rPr>
                <w:rFonts w:ascii="Calibri" w:hAnsi="Calibri"/>
              </w:rPr>
            </w:pPr>
            <w:r>
              <w:rPr>
                <w:rFonts w:ascii="Calibri" w:hAnsi="Calibri"/>
              </w:rPr>
              <w:t>Name for the location. Does not need to be unique.</w:t>
            </w:r>
          </w:p>
        </w:tc>
        <w:bookmarkEnd w:id="353"/>
      </w:tr>
      <w:tr w:rsidR="00F07C90" w14:paraId="09854604" w14:textId="77777777" w:rsidTr="00792BA1">
        <w:tc>
          <w:tcPr>
            <w:tcW w:w="2340" w:type="dxa"/>
            <w:tcBorders>
              <w:top w:val="single" w:sz="2" w:space="0" w:color="auto"/>
              <w:left w:val="single" w:sz="2" w:space="0" w:color="auto"/>
              <w:bottom w:val="single" w:sz="2" w:space="0" w:color="auto"/>
              <w:right w:val="single" w:sz="2" w:space="0" w:color="auto"/>
            </w:tcBorders>
          </w:tcPr>
          <w:p w14:paraId="414DBB46" w14:textId="77777777" w:rsidR="00F07C90" w:rsidRDefault="00F07C90" w:rsidP="00792BA1">
            <w:pPr>
              <w:rPr>
                <w:rFonts w:ascii="Calibri" w:hAnsi="Calibri"/>
              </w:rPr>
            </w:pPr>
            <w:bookmarkStart w:id="354" w:name="BKM_AC592CB9_7947_447E_88C9_C102769BE7A5"/>
            <w:proofErr w:type="spellStart"/>
            <w:r>
              <w:rPr>
                <w:rFonts w:ascii="Calibri" w:hAnsi="Calibri"/>
              </w:rPr>
              <w:t>partOf</w:t>
            </w:r>
            <w:proofErr w:type="spellEnd"/>
          </w:p>
        </w:tc>
        <w:tc>
          <w:tcPr>
            <w:tcW w:w="1620" w:type="dxa"/>
            <w:tcBorders>
              <w:top w:val="single" w:sz="2" w:space="0" w:color="auto"/>
              <w:left w:val="single" w:sz="2" w:space="0" w:color="auto"/>
              <w:bottom w:val="single" w:sz="2" w:space="0" w:color="auto"/>
              <w:right w:val="single" w:sz="2" w:space="0" w:color="auto"/>
            </w:tcBorders>
          </w:tcPr>
          <w:p w14:paraId="5E163B54" w14:textId="77777777" w:rsidR="00F07C90" w:rsidRDefault="00F07C90" w:rsidP="00792BA1">
            <w:pPr>
              <w:rPr>
                <w:rFonts w:ascii="Calibri" w:hAnsi="Calibri"/>
              </w:rPr>
            </w:pPr>
            <w:r>
              <w:rPr>
                <w:rFonts w:ascii="Calibri" w:hAnsi="Calibri"/>
              </w:rPr>
              <w:t>Location</w:t>
            </w:r>
          </w:p>
        </w:tc>
        <w:tc>
          <w:tcPr>
            <w:tcW w:w="5580" w:type="dxa"/>
            <w:tcBorders>
              <w:top w:val="single" w:sz="2" w:space="0" w:color="auto"/>
              <w:left w:val="single" w:sz="2" w:space="0" w:color="auto"/>
              <w:bottom w:val="single" w:sz="2" w:space="0" w:color="auto"/>
              <w:right w:val="single" w:sz="2" w:space="0" w:color="auto"/>
            </w:tcBorders>
          </w:tcPr>
          <w:p w14:paraId="15EEE99F" w14:textId="77777777" w:rsidR="00F07C90" w:rsidRDefault="00F07C90" w:rsidP="00792BA1">
            <w:pPr>
              <w:rPr>
                <w:rFonts w:ascii="Calibri" w:hAnsi="Calibri"/>
              </w:rPr>
            </w:pPr>
            <w:r>
              <w:rPr>
                <w:rFonts w:ascii="Calibri" w:hAnsi="Calibri"/>
              </w:rPr>
              <w:t>Another location of which this location is physically a part.</w:t>
            </w:r>
          </w:p>
        </w:tc>
        <w:bookmarkEnd w:id="354"/>
      </w:tr>
      <w:tr w:rsidR="00F07C90" w14:paraId="411B5E70" w14:textId="77777777" w:rsidTr="00792BA1">
        <w:tc>
          <w:tcPr>
            <w:tcW w:w="2340" w:type="dxa"/>
            <w:tcBorders>
              <w:top w:val="single" w:sz="2" w:space="0" w:color="auto"/>
              <w:left w:val="single" w:sz="2" w:space="0" w:color="auto"/>
              <w:bottom w:val="single" w:sz="2" w:space="0" w:color="auto"/>
              <w:right w:val="single" w:sz="2" w:space="0" w:color="auto"/>
            </w:tcBorders>
          </w:tcPr>
          <w:p w14:paraId="58DBC558" w14:textId="77777777" w:rsidR="00F07C90" w:rsidRDefault="00F07C90" w:rsidP="00792BA1">
            <w:pPr>
              <w:rPr>
                <w:rFonts w:ascii="Calibri" w:hAnsi="Calibri"/>
              </w:rPr>
            </w:pPr>
            <w:bookmarkStart w:id="355" w:name="BKM_93A45041_4195_46D5_A058_9E06764EEBB0"/>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022E9C29" w14:textId="77777777" w:rsidR="00F07C90" w:rsidRDefault="00F07C90" w:rsidP="00792BA1">
            <w:pPr>
              <w:rPr>
                <w:rFonts w:ascii="Calibri" w:hAnsi="Calibri"/>
              </w:rPr>
            </w:pPr>
            <w:proofErr w:type="spellStart"/>
            <w:r>
              <w:rPr>
                <w:rFonts w:ascii="Calibri" w:hAnsi="Calibri"/>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14:paraId="5129868B" w14:textId="77777777" w:rsidR="00F07C90" w:rsidRDefault="00F07C90" w:rsidP="00792BA1">
            <w:pPr>
              <w:rPr>
                <w:rFonts w:ascii="Calibri" w:hAnsi="Calibri"/>
              </w:rPr>
            </w:pPr>
            <w:r>
              <w:rPr>
                <w:rFonts w:ascii="Calibri" w:hAnsi="Calibri"/>
              </w:rPr>
              <w:t>Contact details of communication devices available at the location. This can include phone numbers, fax numbers, mobile numbers, email addresses, and web sites.</w:t>
            </w:r>
          </w:p>
        </w:tc>
        <w:bookmarkEnd w:id="355"/>
      </w:tr>
      <w:bookmarkEnd w:id="351"/>
    </w:tbl>
    <w:p w14:paraId="5202B44C" w14:textId="77777777" w:rsidR="00F07C90" w:rsidRDefault="00F07C90" w:rsidP="00F07C90">
      <w:pPr>
        <w:rPr>
          <w:rFonts w:ascii="Calibri" w:hAnsi="Calibri"/>
        </w:rPr>
      </w:pPr>
    </w:p>
    <w:p w14:paraId="4CCB97A2" w14:textId="77777777" w:rsidR="00F07C90" w:rsidRDefault="00F07C90" w:rsidP="00F07C90">
      <w:pPr>
        <w:pStyle w:val="Heading4"/>
        <w:rPr>
          <w:bCs/>
          <w:szCs w:val="24"/>
          <w:u w:color="000000"/>
          <w:lang w:val="en-US"/>
        </w:rPr>
      </w:pPr>
      <w:bookmarkStart w:id="356" w:name="_Toc398046690"/>
      <w:bookmarkStart w:id="357" w:name="BKM_B11DBFE6_624C_4B94_8BFD_B9A99C77E904"/>
      <w:proofErr w:type="spellStart"/>
      <w:r>
        <w:rPr>
          <w:bCs/>
          <w:szCs w:val="24"/>
          <w:u w:color="000000"/>
          <w:lang w:val="en-US"/>
        </w:rPr>
        <w:lastRenderedPageBreak/>
        <w:t>ManufacturedProduct</w:t>
      </w:r>
      <w:bookmarkEnd w:id="356"/>
      <w:proofErr w:type="spellEnd"/>
    </w:p>
    <w:p w14:paraId="3984FB64" w14:textId="77777777" w:rsidR="00F07C90" w:rsidRDefault="00F07C90" w:rsidP="00F07C90">
      <w:pPr>
        <w:rPr>
          <w:rFonts w:ascii="Calibri" w:hAnsi="Calibri"/>
        </w:rPr>
      </w:pPr>
      <w:r>
        <w:rPr>
          <w:rStyle w:val="FieldLabel"/>
          <w:rFonts w:ascii="Calibri" w:hAnsi="Calibri"/>
          <w:i w:val="0"/>
          <w:iCs w:val="0"/>
          <w:color w:val="000000"/>
        </w:rPr>
        <w:t>A product used in the care of a patient.</w:t>
      </w:r>
    </w:p>
    <w:p w14:paraId="3DAD077E" w14:textId="77777777" w:rsidR="00F07C90" w:rsidRDefault="00F07C90" w:rsidP="00F07C90">
      <w:pPr>
        <w:rPr>
          <w:rFonts w:ascii="Calibri" w:hAnsi="Calibri"/>
        </w:rPr>
      </w:pPr>
    </w:p>
    <w:p w14:paraId="3205304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8F16BE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C1A2D4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346A3B9"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03E83E" w14:textId="77777777" w:rsidR="00F07C90" w:rsidRDefault="00F07C90" w:rsidP="00792BA1">
            <w:pPr>
              <w:rPr>
                <w:rFonts w:ascii="Calibri" w:hAnsi="Calibri"/>
                <w:b/>
              </w:rPr>
            </w:pPr>
            <w:r>
              <w:rPr>
                <w:rFonts w:ascii="Calibri" w:hAnsi="Calibri"/>
                <w:b/>
              </w:rPr>
              <w:t>Description</w:t>
            </w:r>
          </w:p>
        </w:tc>
      </w:tr>
      <w:tr w:rsidR="00F07C90" w14:paraId="0A62256A" w14:textId="77777777" w:rsidTr="00792BA1">
        <w:tc>
          <w:tcPr>
            <w:tcW w:w="2340" w:type="dxa"/>
            <w:tcBorders>
              <w:top w:val="single" w:sz="2" w:space="0" w:color="auto"/>
              <w:left w:val="single" w:sz="2" w:space="0" w:color="auto"/>
              <w:bottom w:val="single" w:sz="2" w:space="0" w:color="auto"/>
              <w:right w:val="single" w:sz="2" w:space="0" w:color="auto"/>
            </w:tcBorders>
          </w:tcPr>
          <w:p w14:paraId="20C5BE3C" w14:textId="77777777" w:rsidR="00F07C90" w:rsidRDefault="00F07C90" w:rsidP="00792BA1">
            <w:pPr>
              <w:rPr>
                <w:rFonts w:ascii="Calibri" w:hAnsi="Calibri"/>
              </w:rPr>
            </w:pPr>
            <w:r>
              <w:rPr>
                <w:rFonts w:ascii="Calibri" w:hAnsi="Calibri"/>
              </w:rPr>
              <w:t>expiry</w:t>
            </w:r>
          </w:p>
        </w:tc>
        <w:tc>
          <w:tcPr>
            <w:tcW w:w="1620" w:type="dxa"/>
            <w:tcBorders>
              <w:top w:val="single" w:sz="2" w:space="0" w:color="auto"/>
              <w:left w:val="single" w:sz="2" w:space="0" w:color="auto"/>
              <w:bottom w:val="single" w:sz="2" w:space="0" w:color="auto"/>
              <w:right w:val="single" w:sz="2" w:space="0" w:color="auto"/>
            </w:tcBorders>
          </w:tcPr>
          <w:p w14:paraId="5D1FCF8C"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286A2034" w14:textId="77777777" w:rsidR="00F07C90" w:rsidRDefault="00F07C90" w:rsidP="00792BA1">
            <w:pPr>
              <w:rPr>
                <w:rFonts w:ascii="Calibri" w:hAnsi="Calibri"/>
              </w:rPr>
            </w:pPr>
            <w:r>
              <w:rPr>
                <w:rFonts w:ascii="Calibri" w:hAnsi="Calibri"/>
              </w:rPr>
              <w:t>Expiration date of this product (if applicable).</w:t>
            </w:r>
          </w:p>
        </w:tc>
      </w:tr>
      <w:tr w:rsidR="00F07C90" w14:paraId="4E78DFFF" w14:textId="77777777" w:rsidTr="00792BA1">
        <w:tc>
          <w:tcPr>
            <w:tcW w:w="2340" w:type="dxa"/>
            <w:tcBorders>
              <w:top w:val="single" w:sz="2" w:space="0" w:color="auto"/>
              <w:left w:val="single" w:sz="2" w:space="0" w:color="auto"/>
              <w:bottom w:val="single" w:sz="2" w:space="0" w:color="auto"/>
              <w:right w:val="single" w:sz="2" w:space="0" w:color="auto"/>
            </w:tcBorders>
          </w:tcPr>
          <w:p w14:paraId="724201A9" w14:textId="77777777" w:rsidR="00F07C90" w:rsidRDefault="00F07C90" w:rsidP="00792BA1">
            <w:pPr>
              <w:rPr>
                <w:rFonts w:ascii="Calibri" w:hAnsi="Calibri"/>
              </w:rPr>
            </w:pPr>
            <w:bookmarkStart w:id="358" w:name="BKM_6924702A_E23F_4D70_8DF4_BE7273C7BAC0"/>
            <w:proofErr w:type="spellStart"/>
            <w:r>
              <w:rPr>
                <w:rFonts w:ascii="Calibri" w:hAnsi="Calibri"/>
              </w:rPr>
              <w:t>lotNumber</w:t>
            </w:r>
            <w:proofErr w:type="spellEnd"/>
          </w:p>
        </w:tc>
        <w:tc>
          <w:tcPr>
            <w:tcW w:w="1620" w:type="dxa"/>
            <w:tcBorders>
              <w:top w:val="single" w:sz="2" w:space="0" w:color="auto"/>
              <w:left w:val="single" w:sz="2" w:space="0" w:color="auto"/>
              <w:bottom w:val="single" w:sz="2" w:space="0" w:color="auto"/>
              <w:right w:val="single" w:sz="2" w:space="0" w:color="auto"/>
            </w:tcBorders>
          </w:tcPr>
          <w:p w14:paraId="6946AC66"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5750B692" w14:textId="77777777" w:rsidR="00F07C90" w:rsidRDefault="00F07C90" w:rsidP="00792BA1">
            <w:pPr>
              <w:rPr>
                <w:rFonts w:ascii="Calibri" w:hAnsi="Calibri"/>
              </w:rPr>
            </w:pPr>
            <w:r>
              <w:rPr>
                <w:rFonts w:ascii="Calibri" w:hAnsi="Calibri"/>
              </w:rPr>
              <w:t>Lot number assigned by the manufacturer.</w:t>
            </w:r>
          </w:p>
        </w:tc>
        <w:bookmarkEnd w:id="358"/>
      </w:tr>
      <w:tr w:rsidR="00F07C90" w14:paraId="6A8FD171" w14:textId="77777777" w:rsidTr="00792BA1">
        <w:tc>
          <w:tcPr>
            <w:tcW w:w="2340" w:type="dxa"/>
            <w:tcBorders>
              <w:top w:val="single" w:sz="2" w:space="0" w:color="auto"/>
              <w:left w:val="single" w:sz="2" w:space="0" w:color="auto"/>
              <w:bottom w:val="single" w:sz="2" w:space="0" w:color="auto"/>
              <w:right w:val="single" w:sz="2" w:space="0" w:color="auto"/>
            </w:tcBorders>
          </w:tcPr>
          <w:p w14:paraId="0E361521" w14:textId="77777777" w:rsidR="00F07C90" w:rsidRDefault="00F07C90" w:rsidP="00792BA1">
            <w:pPr>
              <w:rPr>
                <w:rFonts w:ascii="Calibri" w:hAnsi="Calibri"/>
              </w:rPr>
            </w:pPr>
            <w:bookmarkStart w:id="359" w:name="BKM_8AA5595D_0209_4D42_876F_9F7313C99D7E"/>
            <w:proofErr w:type="spellStart"/>
            <w:r>
              <w:rPr>
                <w:rFonts w:ascii="Calibri" w:hAnsi="Calibri"/>
              </w:rPr>
              <w:t>manufacturerName</w:t>
            </w:r>
            <w:proofErr w:type="spellEnd"/>
          </w:p>
        </w:tc>
        <w:tc>
          <w:tcPr>
            <w:tcW w:w="1620" w:type="dxa"/>
            <w:tcBorders>
              <w:top w:val="single" w:sz="2" w:space="0" w:color="auto"/>
              <w:left w:val="single" w:sz="2" w:space="0" w:color="auto"/>
              <w:bottom w:val="single" w:sz="2" w:space="0" w:color="auto"/>
              <w:right w:val="single" w:sz="2" w:space="0" w:color="auto"/>
            </w:tcBorders>
          </w:tcPr>
          <w:p w14:paraId="4BD53E26"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EBE0342" w14:textId="77777777" w:rsidR="00F07C90" w:rsidRDefault="00F07C90" w:rsidP="00792BA1">
            <w:pPr>
              <w:rPr>
                <w:rFonts w:ascii="Calibri" w:hAnsi="Calibri"/>
              </w:rPr>
            </w:pPr>
            <w:r>
              <w:rPr>
                <w:rFonts w:ascii="Calibri" w:hAnsi="Calibri"/>
              </w:rPr>
              <w:t>Name of the product's manufacturer.</w:t>
            </w:r>
          </w:p>
        </w:tc>
        <w:bookmarkEnd w:id="359"/>
      </w:tr>
      <w:bookmarkEnd w:id="357"/>
    </w:tbl>
    <w:p w14:paraId="2A62CD6B" w14:textId="77777777" w:rsidR="00F07C90" w:rsidRDefault="00F07C90" w:rsidP="00F07C90">
      <w:pPr>
        <w:rPr>
          <w:rFonts w:ascii="Calibri" w:hAnsi="Calibri"/>
        </w:rPr>
      </w:pPr>
    </w:p>
    <w:p w14:paraId="2B6F54E5" w14:textId="77777777" w:rsidR="00F07C90" w:rsidRDefault="00F07C90" w:rsidP="00F07C90">
      <w:pPr>
        <w:pStyle w:val="Heading4"/>
        <w:rPr>
          <w:bCs/>
          <w:szCs w:val="24"/>
          <w:u w:color="000000"/>
          <w:lang w:val="en-US"/>
        </w:rPr>
      </w:pPr>
      <w:bookmarkStart w:id="360" w:name="_Toc398046691"/>
      <w:bookmarkStart w:id="361" w:name="BKM_628BFBAA_6800_43B6_A213_5E1E85DF1B11"/>
      <w:r>
        <w:rPr>
          <w:bCs/>
          <w:szCs w:val="24"/>
          <w:u w:color="000000"/>
          <w:lang w:val="en-US"/>
        </w:rPr>
        <w:t>Medication</w:t>
      </w:r>
      <w:bookmarkEnd w:id="360"/>
    </w:p>
    <w:p w14:paraId="6918928E" w14:textId="77777777" w:rsidR="00F07C90" w:rsidRDefault="00F07C90" w:rsidP="00F07C90">
      <w:pPr>
        <w:rPr>
          <w:rFonts w:ascii="Calibri" w:hAnsi="Calibri"/>
        </w:rPr>
      </w:pPr>
      <w:r>
        <w:rPr>
          <w:rStyle w:val="FieldLabel"/>
          <w:rFonts w:ascii="Calibri" w:hAnsi="Calibri"/>
          <w:i w:val="0"/>
          <w:iCs w:val="0"/>
          <w:color w:val="000000"/>
        </w:rPr>
        <w:t>Description of the medication administered in a treatment.</w:t>
      </w:r>
    </w:p>
    <w:p w14:paraId="6EBB48B8" w14:textId="77777777" w:rsidR="00F07C90" w:rsidRDefault="00F07C90" w:rsidP="00F07C90">
      <w:pPr>
        <w:rPr>
          <w:rFonts w:ascii="Calibri" w:hAnsi="Calibri"/>
        </w:rPr>
      </w:pPr>
    </w:p>
    <w:p w14:paraId="21E1B3B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D19B58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AB7D9C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A2A9BE2"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FAAF8DB" w14:textId="77777777" w:rsidR="00F07C90" w:rsidRDefault="00F07C90" w:rsidP="00792BA1">
            <w:pPr>
              <w:rPr>
                <w:rFonts w:ascii="Calibri" w:hAnsi="Calibri"/>
                <w:b/>
              </w:rPr>
            </w:pPr>
            <w:r>
              <w:rPr>
                <w:rFonts w:ascii="Calibri" w:hAnsi="Calibri"/>
                <w:b/>
              </w:rPr>
              <w:t>Description</w:t>
            </w:r>
          </w:p>
        </w:tc>
      </w:tr>
      <w:tr w:rsidR="00F07C90" w14:paraId="257F3BB6" w14:textId="77777777" w:rsidTr="00792BA1">
        <w:tc>
          <w:tcPr>
            <w:tcW w:w="2340" w:type="dxa"/>
            <w:tcBorders>
              <w:top w:val="single" w:sz="2" w:space="0" w:color="auto"/>
              <w:left w:val="single" w:sz="2" w:space="0" w:color="auto"/>
              <w:bottom w:val="single" w:sz="2" w:space="0" w:color="auto"/>
              <w:right w:val="single" w:sz="2" w:space="0" w:color="auto"/>
            </w:tcBorders>
          </w:tcPr>
          <w:p w14:paraId="7E5629A6" w14:textId="77777777" w:rsidR="00F07C90" w:rsidRDefault="00F07C90" w:rsidP="00792BA1">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4A88C03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B41C714" w14:textId="77777777" w:rsidR="00F07C90" w:rsidRDefault="00F07C90" w:rsidP="00792BA1">
            <w:pPr>
              <w:rPr>
                <w:rFonts w:ascii="Calibri" w:hAnsi="Calibri"/>
              </w:rPr>
            </w:pPr>
            <w:r>
              <w:rPr>
                <w:rFonts w:ascii="Calibri" w:hAnsi="Calibri"/>
              </w:rPr>
              <w:t>A code (or set of codes) that identify this medication.</w:t>
            </w:r>
          </w:p>
        </w:tc>
      </w:tr>
      <w:tr w:rsidR="00F07C90" w14:paraId="2C094762" w14:textId="77777777" w:rsidTr="00792BA1">
        <w:tc>
          <w:tcPr>
            <w:tcW w:w="2340" w:type="dxa"/>
            <w:tcBorders>
              <w:top w:val="single" w:sz="2" w:space="0" w:color="auto"/>
              <w:left w:val="single" w:sz="2" w:space="0" w:color="auto"/>
              <w:bottom w:val="single" w:sz="2" w:space="0" w:color="auto"/>
              <w:right w:val="single" w:sz="2" w:space="0" w:color="auto"/>
            </w:tcBorders>
          </w:tcPr>
          <w:p w14:paraId="1D2268E5" w14:textId="77777777" w:rsidR="00F07C90" w:rsidRDefault="00F07C90" w:rsidP="00792BA1">
            <w:pPr>
              <w:rPr>
                <w:rFonts w:ascii="Calibri" w:hAnsi="Calibri"/>
              </w:rPr>
            </w:pPr>
            <w:bookmarkStart w:id="362" w:name="BKM_7B9B5814_135C_43C8_8A72_3126581B5093"/>
            <w:r>
              <w:rPr>
                <w:rFonts w:ascii="Calibri" w:hAnsi="Calibri"/>
              </w:rPr>
              <w:t>form</w:t>
            </w:r>
          </w:p>
        </w:tc>
        <w:tc>
          <w:tcPr>
            <w:tcW w:w="1620" w:type="dxa"/>
            <w:tcBorders>
              <w:top w:val="single" w:sz="2" w:space="0" w:color="auto"/>
              <w:left w:val="single" w:sz="2" w:space="0" w:color="auto"/>
              <w:bottom w:val="single" w:sz="2" w:space="0" w:color="auto"/>
              <w:right w:val="single" w:sz="2" w:space="0" w:color="auto"/>
            </w:tcBorders>
          </w:tcPr>
          <w:p w14:paraId="4C1EE05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7928BC7" w14:textId="77777777" w:rsidR="00F07C90" w:rsidRDefault="00F07C90" w:rsidP="00792BA1">
            <w:pPr>
              <w:rPr>
                <w:rFonts w:ascii="Calibri" w:hAnsi="Calibri"/>
              </w:rPr>
            </w:pPr>
            <w:r>
              <w:rPr>
                <w:rFonts w:ascii="Calibri" w:hAnsi="Calibri"/>
              </w:rPr>
              <w:t>Form of the item, e.g., powder, tablet, carton.</w:t>
            </w:r>
          </w:p>
        </w:tc>
        <w:bookmarkEnd w:id="362"/>
      </w:tr>
      <w:tr w:rsidR="00F07C90" w14:paraId="2C4E1D63" w14:textId="77777777" w:rsidTr="00792BA1">
        <w:tc>
          <w:tcPr>
            <w:tcW w:w="2340" w:type="dxa"/>
            <w:tcBorders>
              <w:top w:val="single" w:sz="2" w:space="0" w:color="auto"/>
              <w:left w:val="single" w:sz="2" w:space="0" w:color="auto"/>
              <w:bottom w:val="single" w:sz="2" w:space="0" w:color="auto"/>
              <w:right w:val="single" w:sz="2" w:space="0" w:color="auto"/>
            </w:tcBorders>
          </w:tcPr>
          <w:p w14:paraId="7B043844" w14:textId="77777777" w:rsidR="00F07C90" w:rsidRDefault="00F07C90" w:rsidP="00792BA1">
            <w:pPr>
              <w:rPr>
                <w:rFonts w:ascii="Calibri" w:hAnsi="Calibri"/>
              </w:rPr>
            </w:pPr>
            <w:bookmarkStart w:id="363" w:name="BKM_DA0F16EF_3284_496B_9089_B83CF92539A9"/>
            <w:r>
              <w:rPr>
                <w:rFonts w:ascii="Calibri" w:hAnsi="Calibri"/>
              </w:rPr>
              <w:t>ingredient</w:t>
            </w:r>
          </w:p>
        </w:tc>
        <w:tc>
          <w:tcPr>
            <w:tcW w:w="1620" w:type="dxa"/>
            <w:tcBorders>
              <w:top w:val="single" w:sz="2" w:space="0" w:color="auto"/>
              <w:left w:val="single" w:sz="2" w:space="0" w:color="auto"/>
              <w:bottom w:val="single" w:sz="2" w:space="0" w:color="auto"/>
              <w:right w:val="single" w:sz="2" w:space="0" w:color="auto"/>
            </w:tcBorders>
          </w:tcPr>
          <w:p w14:paraId="6BEF7559" w14:textId="77777777" w:rsidR="00F07C90" w:rsidRDefault="00F07C90" w:rsidP="00792BA1">
            <w:pPr>
              <w:rPr>
                <w:rFonts w:ascii="Calibri" w:hAnsi="Calibri"/>
              </w:rPr>
            </w:pPr>
            <w:proofErr w:type="spellStart"/>
            <w:r>
              <w:rPr>
                <w:rFonts w:ascii="Calibri" w:hAnsi="Calibri"/>
              </w:rPr>
              <w:t>MedicationIngredient</w:t>
            </w:r>
            <w:proofErr w:type="spellEnd"/>
          </w:p>
        </w:tc>
        <w:tc>
          <w:tcPr>
            <w:tcW w:w="5580" w:type="dxa"/>
            <w:tcBorders>
              <w:top w:val="single" w:sz="2" w:space="0" w:color="auto"/>
              <w:left w:val="single" w:sz="2" w:space="0" w:color="auto"/>
              <w:bottom w:val="single" w:sz="2" w:space="0" w:color="auto"/>
              <w:right w:val="single" w:sz="2" w:space="0" w:color="auto"/>
            </w:tcBorders>
          </w:tcPr>
          <w:p w14:paraId="5C75BFDB" w14:textId="77777777" w:rsidR="00F07C90" w:rsidRDefault="00F07C90" w:rsidP="00792BA1">
            <w:pPr>
              <w:rPr>
                <w:rFonts w:ascii="Calibri" w:hAnsi="Calibri"/>
              </w:rPr>
            </w:pPr>
            <w:r>
              <w:rPr>
                <w:rFonts w:ascii="Calibri" w:hAnsi="Calibri"/>
              </w:rPr>
              <w:t xml:space="preserve">A constituent of interest in the medication product (e.g., </w:t>
            </w:r>
            <w:proofErr w:type="spellStart"/>
            <w:r>
              <w:rPr>
                <w:rFonts w:ascii="Calibri" w:hAnsi="Calibri"/>
              </w:rPr>
              <w:t>sulfamethoxazole</w:t>
            </w:r>
            <w:proofErr w:type="spellEnd"/>
            <w:r>
              <w:rPr>
                <w:rFonts w:ascii="Calibri" w:hAnsi="Calibri"/>
              </w:rPr>
              <w:t xml:space="preserve"> 800 mg).</w:t>
            </w:r>
          </w:p>
        </w:tc>
        <w:bookmarkEnd w:id="363"/>
      </w:tr>
      <w:tr w:rsidR="00F07C90" w14:paraId="71415BC5" w14:textId="77777777" w:rsidTr="00792BA1">
        <w:tc>
          <w:tcPr>
            <w:tcW w:w="2340" w:type="dxa"/>
            <w:tcBorders>
              <w:top w:val="single" w:sz="2" w:space="0" w:color="auto"/>
              <w:left w:val="single" w:sz="2" w:space="0" w:color="auto"/>
              <w:bottom w:val="single" w:sz="2" w:space="0" w:color="auto"/>
              <w:right w:val="single" w:sz="2" w:space="0" w:color="auto"/>
            </w:tcBorders>
          </w:tcPr>
          <w:p w14:paraId="4BCA16DC" w14:textId="77777777" w:rsidR="00F07C90" w:rsidRDefault="00F07C90" w:rsidP="00792BA1">
            <w:pPr>
              <w:rPr>
                <w:rFonts w:ascii="Calibri" w:hAnsi="Calibri"/>
              </w:rPr>
            </w:pPr>
            <w:bookmarkStart w:id="364" w:name="BKM_18879062_6F85_4ABF_82ED_1B4CE450D634"/>
            <w:proofErr w:type="spellStart"/>
            <w:r>
              <w:rPr>
                <w:rFonts w:ascii="Calibri" w:hAnsi="Calibri"/>
              </w:rPr>
              <w:t>isBrand</w:t>
            </w:r>
            <w:proofErr w:type="spellEnd"/>
          </w:p>
        </w:tc>
        <w:tc>
          <w:tcPr>
            <w:tcW w:w="1620" w:type="dxa"/>
            <w:tcBorders>
              <w:top w:val="single" w:sz="2" w:space="0" w:color="auto"/>
              <w:left w:val="single" w:sz="2" w:space="0" w:color="auto"/>
              <w:bottom w:val="single" w:sz="2" w:space="0" w:color="auto"/>
              <w:right w:val="single" w:sz="2" w:space="0" w:color="auto"/>
            </w:tcBorders>
          </w:tcPr>
          <w:p w14:paraId="22DBE318" w14:textId="77777777" w:rsidR="00F07C90" w:rsidRDefault="00F07C90" w:rsidP="00792BA1">
            <w:pPr>
              <w:rPr>
                <w:rFonts w:ascii="Calibri" w:hAnsi="Calibri"/>
              </w:rPr>
            </w:pPr>
            <w:proofErr w:type="spellStart"/>
            <w:r>
              <w:rPr>
                <w:rFonts w:ascii="Calibri" w:hAnsi="Calibri"/>
              </w:rPr>
              <w:t>YesNo</w:t>
            </w:r>
            <w:proofErr w:type="spellEnd"/>
          </w:p>
        </w:tc>
        <w:tc>
          <w:tcPr>
            <w:tcW w:w="5580" w:type="dxa"/>
            <w:tcBorders>
              <w:top w:val="single" w:sz="2" w:space="0" w:color="auto"/>
              <w:left w:val="single" w:sz="2" w:space="0" w:color="auto"/>
              <w:bottom w:val="single" w:sz="2" w:space="0" w:color="auto"/>
              <w:right w:val="single" w:sz="2" w:space="0" w:color="auto"/>
            </w:tcBorders>
          </w:tcPr>
          <w:p w14:paraId="68A3DC25" w14:textId="77777777" w:rsidR="00F07C90" w:rsidRDefault="00F07C90" w:rsidP="00792BA1">
            <w:pPr>
              <w:rPr>
                <w:rFonts w:ascii="Calibri" w:hAnsi="Calibri"/>
              </w:rPr>
            </w:pPr>
            <w:r>
              <w:rPr>
                <w:rFonts w:ascii="Calibri" w:hAnsi="Calibri"/>
              </w:rPr>
              <w:t>Set to true if the item is attributable to a specific manufacturer.</w:t>
            </w:r>
          </w:p>
        </w:tc>
        <w:bookmarkEnd w:id="364"/>
      </w:tr>
      <w:bookmarkEnd w:id="361"/>
    </w:tbl>
    <w:p w14:paraId="736A76B8" w14:textId="77777777" w:rsidR="00F07C90" w:rsidRDefault="00F07C90" w:rsidP="00F07C90">
      <w:pPr>
        <w:rPr>
          <w:rFonts w:ascii="Calibri" w:hAnsi="Calibri"/>
        </w:rPr>
      </w:pPr>
    </w:p>
    <w:p w14:paraId="56596F3F" w14:textId="77777777" w:rsidR="00F07C90" w:rsidRDefault="00F07C90" w:rsidP="00F07C90">
      <w:pPr>
        <w:pStyle w:val="Heading4"/>
        <w:rPr>
          <w:bCs/>
          <w:szCs w:val="24"/>
          <w:u w:color="000000"/>
          <w:lang w:val="en-US"/>
        </w:rPr>
      </w:pPr>
      <w:bookmarkStart w:id="365" w:name="_Toc398046692"/>
      <w:bookmarkStart w:id="366" w:name="BKM_CBFC4F60_5D6C_4BB5_8336_736A64F19C5B"/>
      <w:proofErr w:type="spellStart"/>
      <w:r>
        <w:rPr>
          <w:bCs/>
          <w:szCs w:val="24"/>
          <w:u w:color="000000"/>
          <w:lang w:val="en-US"/>
        </w:rPr>
        <w:t>MedicationIngredient</w:t>
      </w:r>
      <w:bookmarkEnd w:id="365"/>
      <w:proofErr w:type="spellEnd"/>
    </w:p>
    <w:p w14:paraId="400DAE36" w14:textId="77777777" w:rsidR="00F07C90" w:rsidRDefault="00F07C90" w:rsidP="00F07C90">
      <w:pPr>
        <w:rPr>
          <w:rFonts w:ascii="Calibri" w:hAnsi="Calibri"/>
        </w:rPr>
      </w:pPr>
      <w:r>
        <w:rPr>
          <w:rStyle w:val="FieldLabel"/>
          <w:rFonts w:ascii="Calibri" w:hAnsi="Calibri"/>
          <w:i w:val="0"/>
          <w:iCs w:val="0"/>
          <w:color w:val="000000"/>
        </w:rPr>
        <w:t>The composition of the medication.</w:t>
      </w:r>
    </w:p>
    <w:p w14:paraId="67E11DCA" w14:textId="77777777" w:rsidR="00F07C90" w:rsidRDefault="00F07C90" w:rsidP="00F07C90">
      <w:pPr>
        <w:rPr>
          <w:rFonts w:ascii="Calibri" w:hAnsi="Calibri"/>
        </w:rPr>
      </w:pPr>
    </w:p>
    <w:p w14:paraId="4240B5DC"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CC5B163"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78D8CD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C60FEB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019119E" w14:textId="77777777" w:rsidR="00F07C90" w:rsidRDefault="00F07C90" w:rsidP="00792BA1">
            <w:pPr>
              <w:rPr>
                <w:rFonts w:ascii="Calibri" w:hAnsi="Calibri"/>
                <w:b/>
              </w:rPr>
            </w:pPr>
            <w:r>
              <w:rPr>
                <w:rFonts w:ascii="Calibri" w:hAnsi="Calibri"/>
                <w:b/>
              </w:rPr>
              <w:t>Description</w:t>
            </w:r>
          </w:p>
        </w:tc>
      </w:tr>
      <w:tr w:rsidR="00F07C90" w14:paraId="5B83E76C" w14:textId="77777777" w:rsidTr="00792BA1">
        <w:tc>
          <w:tcPr>
            <w:tcW w:w="2340" w:type="dxa"/>
            <w:tcBorders>
              <w:top w:val="single" w:sz="2" w:space="0" w:color="auto"/>
              <w:left w:val="single" w:sz="2" w:space="0" w:color="auto"/>
              <w:bottom w:val="single" w:sz="2" w:space="0" w:color="auto"/>
              <w:right w:val="single" w:sz="2" w:space="0" w:color="auto"/>
            </w:tcBorders>
          </w:tcPr>
          <w:p w14:paraId="77331EBE" w14:textId="77777777" w:rsidR="00F07C90" w:rsidRDefault="00F07C90" w:rsidP="00792BA1">
            <w:pPr>
              <w:rPr>
                <w:rFonts w:ascii="Calibri" w:hAnsi="Calibri"/>
              </w:rPr>
            </w:pPr>
            <w:r>
              <w:rPr>
                <w:rFonts w:ascii="Calibri" w:hAnsi="Calibri"/>
              </w:rPr>
              <w:t>item</w:t>
            </w:r>
          </w:p>
        </w:tc>
        <w:tc>
          <w:tcPr>
            <w:tcW w:w="1620" w:type="dxa"/>
            <w:tcBorders>
              <w:top w:val="single" w:sz="2" w:space="0" w:color="auto"/>
              <w:left w:val="single" w:sz="2" w:space="0" w:color="auto"/>
              <w:bottom w:val="single" w:sz="2" w:space="0" w:color="auto"/>
              <w:right w:val="single" w:sz="2" w:space="0" w:color="auto"/>
            </w:tcBorders>
          </w:tcPr>
          <w:p w14:paraId="7F2F61E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7CC8129" w14:textId="77777777" w:rsidR="00F07C90" w:rsidRDefault="00F07C90" w:rsidP="00792BA1">
            <w:pPr>
              <w:rPr>
                <w:rFonts w:ascii="Calibri" w:hAnsi="Calibri"/>
              </w:rPr>
            </w:pPr>
            <w:r>
              <w:rPr>
                <w:rFonts w:ascii="Calibri" w:hAnsi="Calibri"/>
              </w:rPr>
              <w:t>The actual ingredient item that makes up this medication.</w:t>
            </w:r>
          </w:p>
        </w:tc>
      </w:tr>
      <w:tr w:rsidR="00F07C90" w14:paraId="63E9749D" w14:textId="77777777" w:rsidTr="00792BA1">
        <w:tc>
          <w:tcPr>
            <w:tcW w:w="2340" w:type="dxa"/>
            <w:tcBorders>
              <w:top w:val="single" w:sz="2" w:space="0" w:color="auto"/>
              <w:left w:val="single" w:sz="2" w:space="0" w:color="auto"/>
              <w:bottom w:val="single" w:sz="2" w:space="0" w:color="auto"/>
              <w:right w:val="single" w:sz="2" w:space="0" w:color="auto"/>
            </w:tcBorders>
          </w:tcPr>
          <w:p w14:paraId="6E51F8CB" w14:textId="77777777" w:rsidR="00F07C90" w:rsidRDefault="00F07C90" w:rsidP="00792BA1">
            <w:pPr>
              <w:rPr>
                <w:rFonts w:ascii="Calibri" w:hAnsi="Calibri"/>
              </w:rPr>
            </w:pPr>
            <w:r>
              <w:rPr>
                <w:rFonts w:ascii="Calibri" w:hAnsi="Calibri"/>
              </w:rPr>
              <w:t>strength</w:t>
            </w:r>
          </w:p>
        </w:tc>
        <w:tc>
          <w:tcPr>
            <w:tcW w:w="1620" w:type="dxa"/>
            <w:tcBorders>
              <w:top w:val="single" w:sz="2" w:space="0" w:color="auto"/>
              <w:left w:val="single" w:sz="2" w:space="0" w:color="auto"/>
              <w:bottom w:val="single" w:sz="2" w:space="0" w:color="auto"/>
              <w:right w:val="single" w:sz="2" w:space="0" w:color="auto"/>
            </w:tcBorders>
          </w:tcPr>
          <w:p w14:paraId="59C2666D"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11E045FB" w14:textId="77777777" w:rsidR="00F07C90" w:rsidRDefault="00F07C90" w:rsidP="00792BA1">
            <w:pPr>
              <w:rPr>
                <w:rFonts w:ascii="Calibri" w:hAnsi="Calibri"/>
              </w:rPr>
            </w:pPr>
            <w:r>
              <w:rPr>
                <w:rFonts w:ascii="Calibri" w:hAnsi="Calibri"/>
              </w:rPr>
              <w:t>How many (or how much) of the items there are in this medication, e.g. 250 mg of the item per tablet.</w:t>
            </w:r>
          </w:p>
        </w:tc>
      </w:tr>
      <w:bookmarkEnd w:id="366"/>
    </w:tbl>
    <w:p w14:paraId="0E2BA15A" w14:textId="77777777" w:rsidR="00F07C90" w:rsidRDefault="00F07C90" w:rsidP="00F07C90">
      <w:pPr>
        <w:rPr>
          <w:rFonts w:ascii="Calibri" w:hAnsi="Calibri"/>
        </w:rPr>
      </w:pPr>
    </w:p>
    <w:p w14:paraId="3AD9A5E7" w14:textId="77777777" w:rsidR="00F07C90" w:rsidRDefault="00F07C90" w:rsidP="00F07C90">
      <w:pPr>
        <w:pStyle w:val="Heading4"/>
        <w:rPr>
          <w:bCs/>
          <w:szCs w:val="24"/>
          <w:u w:color="000000"/>
          <w:lang w:val="en-US"/>
        </w:rPr>
      </w:pPr>
      <w:bookmarkStart w:id="367" w:name="_Toc398046693"/>
      <w:bookmarkStart w:id="368" w:name="BKM_421E3492_9274_4CF5_83DB_46D246D7D346"/>
      <w:proofErr w:type="spellStart"/>
      <w:r>
        <w:rPr>
          <w:bCs/>
          <w:szCs w:val="24"/>
          <w:u w:color="000000"/>
          <w:lang w:val="en-US"/>
        </w:rPr>
        <w:t>NutritionProduct</w:t>
      </w:r>
      <w:bookmarkEnd w:id="367"/>
      <w:proofErr w:type="spellEnd"/>
    </w:p>
    <w:p w14:paraId="4ABE6F33" w14:textId="77777777" w:rsidR="00F07C90" w:rsidRDefault="00F07C90" w:rsidP="00F07C90">
      <w:pPr>
        <w:rPr>
          <w:rFonts w:ascii="Calibri" w:hAnsi="Calibri"/>
        </w:rPr>
      </w:pPr>
      <w:r>
        <w:rPr>
          <w:rStyle w:val="FieldLabel"/>
          <w:rFonts w:ascii="Calibri" w:hAnsi="Calibri"/>
          <w:i w:val="0"/>
          <w:iCs w:val="0"/>
          <w:color w:val="000000"/>
        </w:rPr>
        <w:t>A manufactured item administered for a patient's nutrition.</w:t>
      </w:r>
    </w:p>
    <w:p w14:paraId="06BCE108" w14:textId="77777777" w:rsidR="00F07C90" w:rsidRDefault="00F07C90" w:rsidP="00F07C90">
      <w:pPr>
        <w:rPr>
          <w:rFonts w:ascii="Calibri" w:hAnsi="Calibri"/>
        </w:rPr>
      </w:pPr>
    </w:p>
    <w:p w14:paraId="171199C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bookmarkStart w:id="369" w:name="BKM_CB9662F3_2909_4FCE_8CD0_4EDEC0FC9EEC"/>
      <w:bookmarkEnd w:id="369"/>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0B4B707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945C8D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5363CD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CC7E290" w14:textId="77777777" w:rsidR="00F07C90" w:rsidRDefault="00F07C90" w:rsidP="00792BA1">
            <w:pPr>
              <w:rPr>
                <w:rFonts w:ascii="Calibri" w:hAnsi="Calibri"/>
                <w:b/>
              </w:rPr>
            </w:pPr>
            <w:r>
              <w:rPr>
                <w:rFonts w:ascii="Calibri" w:hAnsi="Calibri"/>
                <w:b/>
              </w:rPr>
              <w:t>Description</w:t>
            </w:r>
          </w:p>
        </w:tc>
      </w:tr>
      <w:tr w:rsidR="00F07C90" w14:paraId="4E9C4EEF" w14:textId="77777777" w:rsidTr="00792BA1">
        <w:tc>
          <w:tcPr>
            <w:tcW w:w="2340" w:type="dxa"/>
            <w:tcBorders>
              <w:top w:val="single" w:sz="2" w:space="0" w:color="auto"/>
              <w:left w:val="single" w:sz="2" w:space="0" w:color="auto"/>
              <w:bottom w:val="single" w:sz="2" w:space="0" w:color="auto"/>
              <w:right w:val="single" w:sz="2" w:space="0" w:color="auto"/>
            </w:tcBorders>
          </w:tcPr>
          <w:p w14:paraId="6826BAB4" w14:textId="77777777" w:rsidR="00F07C90" w:rsidRDefault="00F07C90" w:rsidP="00792BA1">
            <w:pPr>
              <w:rPr>
                <w:rFonts w:ascii="Calibri" w:hAnsi="Calibri"/>
              </w:rPr>
            </w:pPr>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30D5890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AF75C4B" w14:textId="77777777" w:rsidR="00F07C90" w:rsidRDefault="00F07C90" w:rsidP="00792BA1">
            <w:pPr>
              <w:rPr>
                <w:rFonts w:ascii="Calibri" w:hAnsi="Calibri"/>
              </w:rPr>
            </w:pPr>
            <w:r>
              <w:rPr>
                <w:rFonts w:ascii="Calibri" w:hAnsi="Calibri"/>
              </w:rPr>
              <w:t>A code that indicates the general classification of the product. This can be a class of products (e.g., vegetables), or a specific product (e.g., broccoli).</w:t>
            </w:r>
          </w:p>
        </w:tc>
      </w:tr>
      <w:bookmarkEnd w:id="368"/>
    </w:tbl>
    <w:p w14:paraId="5D8D0EAC" w14:textId="77777777" w:rsidR="00F07C90" w:rsidRDefault="00F07C90" w:rsidP="00F07C90">
      <w:pPr>
        <w:rPr>
          <w:rFonts w:ascii="Calibri" w:hAnsi="Calibri"/>
        </w:rPr>
      </w:pPr>
    </w:p>
    <w:p w14:paraId="0778D340" w14:textId="77777777" w:rsidR="00F07C90" w:rsidRDefault="00F07C90" w:rsidP="00F07C90">
      <w:pPr>
        <w:pStyle w:val="Heading4"/>
        <w:rPr>
          <w:bCs/>
          <w:szCs w:val="24"/>
          <w:u w:color="000000"/>
          <w:lang w:val="en-US"/>
        </w:rPr>
      </w:pPr>
      <w:bookmarkStart w:id="370" w:name="_Toc398046694"/>
      <w:bookmarkStart w:id="371" w:name="BKM_FB39C456_57D0_4780_8F6A_8199ECEB8D2F"/>
      <w:r>
        <w:rPr>
          <w:bCs/>
          <w:szCs w:val="24"/>
          <w:u w:color="000000"/>
          <w:lang w:val="en-US"/>
        </w:rPr>
        <w:t>Organization</w:t>
      </w:r>
      <w:bookmarkEnd w:id="370"/>
    </w:p>
    <w:p w14:paraId="414CEDE8" w14:textId="77777777" w:rsidR="00F07C90" w:rsidRDefault="00F07C90" w:rsidP="00F07C90">
      <w:pPr>
        <w:rPr>
          <w:rFonts w:ascii="Calibri" w:hAnsi="Calibri"/>
        </w:rPr>
      </w:pPr>
      <w:r>
        <w:rPr>
          <w:rStyle w:val="FieldLabel"/>
          <w:rFonts w:ascii="Calibri" w:hAnsi="Calibri"/>
          <w:i w:val="0"/>
          <w:iCs w:val="0"/>
          <w:color w:val="000000"/>
        </w:rPr>
        <w:t>A formally or informally recognized grouping of people or organizations formed for achieving some type of collective action - includes companies, institutions, corporations, departments, community groups, healthcare practice groups, etc.</w:t>
      </w:r>
    </w:p>
    <w:p w14:paraId="3F4FA4D7" w14:textId="77777777" w:rsidR="00F07C90" w:rsidRDefault="00F07C90" w:rsidP="00F07C90">
      <w:pPr>
        <w:rPr>
          <w:rFonts w:ascii="Calibri" w:hAnsi="Calibri"/>
        </w:rPr>
      </w:pPr>
    </w:p>
    <w:p w14:paraId="6D73917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783E56C"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5A149E5"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79C95CF"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D2BE1D7" w14:textId="77777777" w:rsidR="00F07C90" w:rsidRDefault="00F07C90" w:rsidP="00792BA1">
            <w:pPr>
              <w:rPr>
                <w:rFonts w:ascii="Calibri" w:hAnsi="Calibri"/>
                <w:b/>
              </w:rPr>
            </w:pPr>
            <w:r>
              <w:rPr>
                <w:rFonts w:ascii="Calibri" w:hAnsi="Calibri"/>
                <w:b/>
              </w:rPr>
              <w:t>Description</w:t>
            </w:r>
          </w:p>
        </w:tc>
      </w:tr>
      <w:tr w:rsidR="00F07C90" w14:paraId="5A3C532B" w14:textId="77777777" w:rsidTr="00792BA1">
        <w:tc>
          <w:tcPr>
            <w:tcW w:w="2340" w:type="dxa"/>
            <w:tcBorders>
              <w:top w:val="single" w:sz="2" w:space="0" w:color="auto"/>
              <w:left w:val="single" w:sz="2" w:space="0" w:color="auto"/>
              <w:bottom w:val="single" w:sz="2" w:space="0" w:color="auto"/>
              <w:right w:val="single" w:sz="2" w:space="0" w:color="auto"/>
            </w:tcBorders>
          </w:tcPr>
          <w:p w14:paraId="2A0544DD" w14:textId="77777777" w:rsidR="00F07C90" w:rsidRDefault="00F07C90" w:rsidP="00792BA1">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272FA9F4" w14:textId="77777777" w:rsidR="00F07C90" w:rsidRDefault="00F07C90" w:rsidP="00792BA1">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6A97BD0C" w14:textId="77777777" w:rsidR="00F07C90" w:rsidRDefault="00F07C90" w:rsidP="00792BA1">
            <w:pPr>
              <w:rPr>
                <w:rFonts w:ascii="Calibri" w:hAnsi="Calibri"/>
              </w:rPr>
            </w:pPr>
            <w:r>
              <w:rPr>
                <w:rFonts w:ascii="Calibri" w:hAnsi="Calibri"/>
              </w:rPr>
              <w:t>Place or the name of the place where an organization is located or may be reached.</w:t>
            </w:r>
          </w:p>
        </w:tc>
      </w:tr>
      <w:tr w:rsidR="00F07C90" w14:paraId="369B12E4" w14:textId="77777777" w:rsidTr="00792BA1">
        <w:tc>
          <w:tcPr>
            <w:tcW w:w="2340" w:type="dxa"/>
            <w:tcBorders>
              <w:top w:val="single" w:sz="2" w:space="0" w:color="auto"/>
              <w:left w:val="single" w:sz="2" w:space="0" w:color="auto"/>
              <w:bottom w:val="single" w:sz="2" w:space="0" w:color="auto"/>
              <w:right w:val="single" w:sz="2" w:space="0" w:color="auto"/>
            </w:tcBorders>
          </w:tcPr>
          <w:p w14:paraId="574F8258" w14:textId="77777777" w:rsidR="00F07C90" w:rsidRDefault="00F07C90" w:rsidP="00792BA1">
            <w:pPr>
              <w:rPr>
                <w:rFonts w:ascii="Calibri" w:hAnsi="Calibri"/>
              </w:rPr>
            </w:pPr>
            <w:bookmarkStart w:id="372" w:name="BKM_D96D96D6_161C_4EDA_B04F_CAFEB317193E"/>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20484F20"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11103A59" w14:textId="77777777" w:rsidR="00F07C90" w:rsidRDefault="00F07C90" w:rsidP="00792BA1">
            <w:pPr>
              <w:rPr>
                <w:rFonts w:ascii="Calibri" w:hAnsi="Calibri"/>
              </w:rPr>
            </w:pPr>
            <w:r>
              <w:rPr>
                <w:rFonts w:ascii="Calibri" w:hAnsi="Calibri"/>
              </w:rPr>
              <w:t>Name by which the organization is known.</w:t>
            </w:r>
          </w:p>
        </w:tc>
        <w:bookmarkEnd w:id="372"/>
      </w:tr>
      <w:tr w:rsidR="00F07C90" w14:paraId="51C7EE86" w14:textId="77777777" w:rsidTr="00792BA1">
        <w:tc>
          <w:tcPr>
            <w:tcW w:w="2340" w:type="dxa"/>
            <w:tcBorders>
              <w:top w:val="single" w:sz="2" w:space="0" w:color="auto"/>
              <w:left w:val="single" w:sz="2" w:space="0" w:color="auto"/>
              <w:bottom w:val="single" w:sz="2" w:space="0" w:color="auto"/>
              <w:right w:val="single" w:sz="2" w:space="0" w:color="auto"/>
            </w:tcBorders>
          </w:tcPr>
          <w:p w14:paraId="76309542" w14:textId="77777777" w:rsidR="00F07C90" w:rsidRDefault="00F07C90" w:rsidP="00792BA1">
            <w:pPr>
              <w:rPr>
                <w:rFonts w:ascii="Calibri" w:hAnsi="Calibri"/>
              </w:rPr>
            </w:pPr>
            <w:bookmarkStart w:id="373" w:name="BKM_9CD22C6D_4E0D_41B7_82DB_70171DD8D4EB"/>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40DAFC6A" w14:textId="77777777" w:rsidR="00F07C90" w:rsidRDefault="00F07C90" w:rsidP="00792BA1">
            <w:pPr>
              <w:rPr>
                <w:rFonts w:ascii="Calibri" w:hAnsi="Calibri"/>
              </w:rPr>
            </w:pPr>
            <w:proofErr w:type="spellStart"/>
            <w:r>
              <w:rPr>
                <w:rFonts w:ascii="Calibri" w:hAnsi="Calibri"/>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14:paraId="2C1236AA" w14:textId="77777777" w:rsidR="00F07C90" w:rsidRDefault="00F07C90" w:rsidP="00792BA1">
            <w:pPr>
              <w:rPr>
                <w:rFonts w:ascii="Calibri" w:hAnsi="Calibri"/>
              </w:rPr>
            </w:pPr>
            <w:r>
              <w:rPr>
                <w:rFonts w:ascii="Calibri" w:hAnsi="Calibri"/>
              </w:rPr>
              <w:t>A locatable resource of the organization such as a web page, telephone number (voice, fax or some other resource mediated by telecommunication equipment), e-mail address, or any other locatable resource.</w:t>
            </w:r>
          </w:p>
        </w:tc>
        <w:bookmarkEnd w:id="373"/>
      </w:tr>
      <w:tr w:rsidR="00F07C90" w14:paraId="1EA29D7B" w14:textId="77777777" w:rsidTr="00792BA1">
        <w:tc>
          <w:tcPr>
            <w:tcW w:w="2340" w:type="dxa"/>
            <w:tcBorders>
              <w:top w:val="single" w:sz="2" w:space="0" w:color="auto"/>
              <w:left w:val="single" w:sz="2" w:space="0" w:color="auto"/>
              <w:bottom w:val="single" w:sz="2" w:space="0" w:color="auto"/>
              <w:right w:val="single" w:sz="2" w:space="0" w:color="auto"/>
            </w:tcBorders>
          </w:tcPr>
          <w:p w14:paraId="7E16718E" w14:textId="77777777" w:rsidR="00F07C90" w:rsidRDefault="00F07C90" w:rsidP="00792BA1">
            <w:pPr>
              <w:rPr>
                <w:rFonts w:ascii="Calibri" w:hAnsi="Calibri"/>
              </w:rPr>
            </w:pPr>
            <w:bookmarkStart w:id="374" w:name="BKM_4D736B8B_EE48_4C42_BFFF_DF3D27BE7CD9"/>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3E0F3D7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9B6A346" w14:textId="77777777" w:rsidR="00F07C90" w:rsidRDefault="00F07C90" w:rsidP="00792BA1">
            <w:pPr>
              <w:rPr>
                <w:rFonts w:ascii="Calibri" w:hAnsi="Calibri"/>
              </w:rPr>
            </w:pPr>
            <w:r>
              <w:rPr>
                <w:rFonts w:ascii="Calibri" w:hAnsi="Calibri"/>
              </w:rPr>
              <w:t>The kind of organization that this is., e.g., hospital, long-term care facility, hospital department, government agency, educational institution.</w:t>
            </w:r>
          </w:p>
        </w:tc>
        <w:bookmarkEnd w:id="374"/>
      </w:tr>
      <w:bookmarkEnd w:id="371"/>
    </w:tbl>
    <w:p w14:paraId="5F80447C" w14:textId="77777777" w:rsidR="00F07C90" w:rsidRDefault="00F07C90" w:rsidP="00F07C90">
      <w:pPr>
        <w:rPr>
          <w:rFonts w:ascii="Calibri" w:hAnsi="Calibri"/>
        </w:rPr>
      </w:pPr>
    </w:p>
    <w:p w14:paraId="56D029DA" w14:textId="77777777" w:rsidR="00F07C90" w:rsidRDefault="00F07C90" w:rsidP="00F07C90">
      <w:pPr>
        <w:pStyle w:val="Heading4"/>
        <w:rPr>
          <w:bCs/>
          <w:szCs w:val="24"/>
          <w:u w:color="000000"/>
          <w:lang w:val="en-US"/>
        </w:rPr>
      </w:pPr>
      <w:bookmarkStart w:id="375" w:name="_Toc398046695"/>
      <w:bookmarkStart w:id="376" w:name="BKM_B638B9D0_9BAD_4FB2_94DC_71AD2BDE3B37"/>
      <w:r>
        <w:rPr>
          <w:bCs/>
          <w:szCs w:val="24"/>
          <w:u w:color="000000"/>
          <w:lang w:val="en-US"/>
        </w:rPr>
        <w:t>Patient</w:t>
      </w:r>
      <w:bookmarkEnd w:id="375"/>
    </w:p>
    <w:p w14:paraId="0AE2841D" w14:textId="77777777" w:rsidR="00F07C90" w:rsidRDefault="00F07C90" w:rsidP="00F07C90">
      <w:pPr>
        <w:rPr>
          <w:rFonts w:ascii="Calibri" w:hAnsi="Calibri"/>
        </w:rPr>
      </w:pPr>
      <w:r>
        <w:rPr>
          <w:rFonts w:ascii="Calibri" w:hAnsi="Calibri"/>
        </w:rPr>
        <w:t>Demographics and other administrative information about a person receiving care or other health-related services.</w:t>
      </w:r>
    </w:p>
    <w:p w14:paraId="2EF2FFF0" w14:textId="77777777" w:rsidR="00F07C90" w:rsidRDefault="00F07C90" w:rsidP="00F07C90">
      <w:pPr>
        <w:rPr>
          <w:rFonts w:ascii="Calibri" w:hAnsi="Calibri"/>
        </w:rPr>
      </w:pPr>
    </w:p>
    <w:p w14:paraId="3B5164E4" w14:textId="77777777" w:rsidR="00F07C90" w:rsidRDefault="00F07C90" w:rsidP="00F07C90">
      <w:pPr>
        <w:rPr>
          <w:rFonts w:ascii="Calibri" w:hAnsi="Calibri"/>
        </w:rPr>
      </w:pPr>
      <w:r>
        <w:rPr>
          <w:rFonts w:ascii="Calibri" w:hAnsi="Calibri"/>
        </w:rPr>
        <w:t>The data in the element covers the "who" information about the patient; its attributes focus on the demographic information necessary to support the administrative, financial, and logistic procedures.</w:t>
      </w:r>
    </w:p>
    <w:p w14:paraId="3C985C57" w14:textId="77777777" w:rsidR="00F07C90" w:rsidRDefault="00F07C90" w:rsidP="00F07C90">
      <w:pPr>
        <w:rPr>
          <w:rFonts w:ascii="Calibri" w:hAnsi="Calibri"/>
        </w:rPr>
      </w:pPr>
    </w:p>
    <w:p w14:paraId="3C1B437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2534D99"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F7AEC6"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4F8E8E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C0AB876" w14:textId="77777777" w:rsidR="00F07C90" w:rsidRDefault="00F07C90" w:rsidP="00792BA1">
            <w:pPr>
              <w:rPr>
                <w:rFonts w:ascii="Calibri" w:hAnsi="Calibri"/>
                <w:b/>
              </w:rPr>
            </w:pPr>
            <w:r>
              <w:rPr>
                <w:rFonts w:ascii="Calibri" w:hAnsi="Calibri"/>
                <w:b/>
              </w:rPr>
              <w:t>Description</w:t>
            </w:r>
          </w:p>
        </w:tc>
      </w:tr>
      <w:tr w:rsidR="00F07C90" w14:paraId="41388E73" w14:textId="77777777" w:rsidTr="00792BA1">
        <w:tc>
          <w:tcPr>
            <w:tcW w:w="2340" w:type="dxa"/>
            <w:tcBorders>
              <w:top w:val="single" w:sz="2" w:space="0" w:color="auto"/>
              <w:left w:val="single" w:sz="2" w:space="0" w:color="auto"/>
              <w:bottom w:val="single" w:sz="2" w:space="0" w:color="auto"/>
              <w:right w:val="single" w:sz="2" w:space="0" w:color="auto"/>
            </w:tcBorders>
          </w:tcPr>
          <w:p w14:paraId="30D4D268" w14:textId="77777777" w:rsidR="00F07C90" w:rsidRDefault="00F07C90" w:rsidP="00792BA1">
            <w:pPr>
              <w:rPr>
                <w:rFonts w:ascii="Calibri" w:hAnsi="Calibri"/>
              </w:rPr>
            </w:pPr>
            <w:proofErr w:type="spellStart"/>
            <w:r>
              <w:rPr>
                <w:rFonts w:ascii="Calibri" w:hAnsi="Calibri"/>
              </w:rPr>
              <w:t>isDeceased</w:t>
            </w:r>
            <w:proofErr w:type="spellEnd"/>
          </w:p>
        </w:tc>
        <w:tc>
          <w:tcPr>
            <w:tcW w:w="1620" w:type="dxa"/>
            <w:tcBorders>
              <w:top w:val="single" w:sz="2" w:space="0" w:color="auto"/>
              <w:left w:val="single" w:sz="2" w:space="0" w:color="auto"/>
              <w:bottom w:val="single" w:sz="2" w:space="0" w:color="auto"/>
              <w:right w:val="single" w:sz="2" w:space="0" w:color="auto"/>
            </w:tcBorders>
          </w:tcPr>
          <w:p w14:paraId="6F98A1DE" w14:textId="77777777" w:rsidR="00F07C90" w:rsidRDefault="00F07C90" w:rsidP="00792BA1">
            <w:pPr>
              <w:rPr>
                <w:rFonts w:ascii="Calibri" w:hAnsi="Calibri"/>
              </w:rPr>
            </w:pPr>
            <w:proofErr w:type="spellStart"/>
            <w:r>
              <w:rPr>
                <w:rFonts w:ascii="Calibri" w:hAnsi="Calibri"/>
              </w:rPr>
              <w:t>YesNo</w:t>
            </w:r>
            <w:proofErr w:type="spellEnd"/>
          </w:p>
        </w:tc>
        <w:tc>
          <w:tcPr>
            <w:tcW w:w="5580" w:type="dxa"/>
            <w:tcBorders>
              <w:top w:val="single" w:sz="2" w:space="0" w:color="auto"/>
              <w:left w:val="single" w:sz="2" w:space="0" w:color="auto"/>
              <w:bottom w:val="single" w:sz="2" w:space="0" w:color="auto"/>
              <w:right w:val="single" w:sz="2" w:space="0" w:color="auto"/>
            </w:tcBorders>
          </w:tcPr>
          <w:p w14:paraId="4D86A36E" w14:textId="77777777" w:rsidR="00F07C90" w:rsidRDefault="00F07C90" w:rsidP="00792BA1">
            <w:pPr>
              <w:rPr>
                <w:rFonts w:ascii="Calibri" w:hAnsi="Calibri"/>
              </w:rPr>
            </w:pPr>
            <w:r>
              <w:rPr>
                <w:rFonts w:ascii="Calibri" w:hAnsi="Calibri"/>
              </w:rPr>
              <w:t>Whether the patient is deceased.</w:t>
            </w:r>
          </w:p>
        </w:tc>
      </w:tr>
      <w:tr w:rsidR="00F07C90" w14:paraId="6A183F2D" w14:textId="77777777" w:rsidTr="00792BA1">
        <w:tc>
          <w:tcPr>
            <w:tcW w:w="2340" w:type="dxa"/>
            <w:tcBorders>
              <w:top w:val="single" w:sz="2" w:space="0" w:color="auto"/>
              <w:left w:val="single" w:sz="2" w:space="0" w:color="auto"/>
              <w:bottom w:val="single" w:sz="2" w:space="0" w:color="auto"/>
              <w:right w:val="single" w:sz="2" w:space="0" w:color="auto"/>
            </w:tcBorders>
          </w:tcPr>
          <w:p w14:paraId="31BDA34D" w14:textId="77777777" w:rsidR="00F07C90" w:rsidRDefault="00F07C90" w:rsidP="00792BA1">
            <w:pPr>
              <w:rPr>
                <w:rFonts w:ascii="Calibri" w:hAnsi="Calibri"/>
              </w:rPr>
            </w:pPr>
            <w:bookmarkStart w:id="377" w:name="BKM_17C9C5E5_8E16_499C_8517_ADE2F5CC489C"/>
            <w:proofErr w:type="spellStart"/>
            <w:r>
              <w:rPr>
                <w:rFonts w:ascii="Calibri" w:hAnsi="Calibri"/>
              </w:rPr>
              <w:t>maritalStatus</w:t>
            </w:r>
            <w:proofErr w:type="spellEnd"/>
          </w:p>
        </w:tc>
        <w:tc>
          <w:tcPr>
            <w:tcW w:w="1620" w:type="dxa"/>
            <w:tcBorders>
              <w:top w:val="single" w:sz="2" w:space="0" w:color="auto"/>
              <w:left w:val="single" w:sz="2" w:space="0" w:color="auto"/>
              <w:bottom w:val="single" w:sz="2" w:space="0" w:color="auto"/>
              <w:right w:val="single" w:sz="2" w:space="0" w:color="auto"/>
            </w:tcBorders>
          </w:tcPr>
          <w:p w14:paraId="532E8C6D"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BCE0811" w14:textId="77777777" w:rsidR="00F07C90" w:rsidRDefault="00F07C90" w:rsidP="00792BA1">
            <w:pPr>
              <w:rPr>
                <w:rFonts w:ascii="Calibri" w:hAnsi="Calibri"/>
              </w:rPr>
            </w:pPr>
            <w:r>
              <w:rPr>
                <w:rFonts w:ascii="Calibri" w:hAnsi="Calibri"/>
              </w:rPr>
              <w:t>The patient's most recent marital (civil) status.</w:t>
            </w:r>
          </w:p>
        </w:tc>
        <w:bookmarkEnd w:id="377"/>
      </w:tr>
      <w:tr w:rsidR="00F07C90" w14:paraId="07A908E8" w14:textId="77777777" w:rsidTr="00792BA1">
        <w:tc>
          <w:tcPr>
            <w:tcW w:w="2340" w:type="dxa"/>
            <w:tcBorders>
              <w:top w:val="single" w:sz="2" w:space="0" w:color="auto"/>
              <w:left w:val="single" w:sz="2" w:space="0" w:color="auto"/>
              <w:bottom w:val="single" w:sz="2" w:space="0" w:color="auto"/>
              <w:right w:val="single" w:sz="2" w:space="0" w:color="auto"/>
            </w:tcBorders>
          </w:tcPr>
          <w:p w14:paraId="3F3C9ABB" w14:textId="77777777" w:rsidR="00F07C90" w:rsidRDefault="00F07C90" w:rsidP="00792BA1">
            <w:pPr>
              <w:rPr>
                <w:rFonts w:ascii="Calibri" w:hAnsi="Calibri"/>
              </w:rPr>
            </w:pPr>
            <w:bookmarkStart w:id="378" w:name="BKM_5DD91B95_37BF_4096_A370_5E9F33005CF4"/>
            <w:proofErr w:type="spellStart"/>
            <w:r>
              <w:rPr>
                <w:rFonts w:ascii="Calibri" w:hAnsi="Calibri"/>
              </w:rPr>
              <w:t>timeOfDeath</w:t>
            </w:r>
            <w:proofErr w:type="spellEnd"/>
          </w:p>
        </w:tc>
        <w:tc>
          <w:tcPr>
            <w:tcW w:w="1620" w:type="dxa"/>
            <w:tcBorders>
              <w:top w:val="single" w:sz="2" w:space="0" w:color="auto"/>
              <w:left w:val="single" w:sz="2" w:space="0" w:color="auto"/>
              <w:bottom w:val="single" w:sz="2" w:space="0" w:color="auto"/>
              <w:right w:val="single" w:sz="2" w:space="0" w:color="auto"/>
            </w:tcBorders>
          </w:tcPr>
          <w:p w14:paraId="1308DBAB"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55DFD988" w14:textId="77777777" w:rsidR="00F07C90" w:rsidRDefault="00F07C90" w:rsidP="00792BA1">
            <w:pPr>
              <w:rPr>
                <w:rFonts w:ascii="Calibri" w:hAnsi="Calibri"/>
              </w:rPr>
            </w:pPr>
            <w:r>
              <w:rPr>
                <w:rFonts w:ascii="Calibri" w:hAnsi="Calibri"/>
              </w:rPr>
              <w:t>The time when the patient died.</w:t>
            </w:r>
          </w:p>
        </w:tc>
        <w:bookmarkEnd w:id="378"/>
      </w:tr>
      <w:bookmarkEnd w:id="376"/>
    </w:tbl>
    <w:p w14:paraId="7AC75F3B" w14:textId="77777777" w:rsidR="00F07C90" w:rsidRDefault="00F07C90" w:rsidP="00F07C90">
      <w:pPr>
        <w:rPr>
          <w:rFonts w:ascii="Calibri" w:hAnsi="Calibri"/>
        </w:rPr>
      </w:pPr>
    </w:p>
    <w:p w14:paraId="4D9D480E" w14:textId="77777777" w:rsidR="00F07C90" w:rsidRDefault="00F07C90" w:rsidP="00F07C90">
      <w:pPr>
        <w:pStyle w:val="Heading4"/>
        <w:rPr>
          <w:bCs/>
          <w:szCs w:val="24"/>
          <w:u w:color="000000"/>
          <w:lang w:val="en-US"/>
        </w:rPr>
      </w:pPr>
      <w:bookmarkStart w:id="379" w:name="_Toc398046696"/>
      <w:bookmarkStart w:id="380" w:name="BKM_05586DFB_272E_47DD_99D8_1B0E840F3A2D"/>
      <w:r>
        <w:rPr>
          <w:bCs/>
          <w:szCs w:val="24"/>
          <w:u w:color="000000"/>
          <w:lang w:val="en-US"/>
        </w:rPr>
        <w:lastRenderedPageBreak/>
        <w:t>Person</w:t>
      </w:r>
      <w:bookmarkEnd w:id="379"/>
    </w:p>
    <w:p w14:paraId="25E21109" w14:textId="77777777" w:rsidR="00F07C90" w:rsidRDefault="00F07C90" w:rsidP="00F07C90">
      <w:pPr>
        <w:rPr>
          <w:rFonts w:ascii="Calibri" w:hAnsi="Calibri"/>
        </w:rPr>
      </w:pPr>
      <w:r>
        <w:rPr>
          <w:rStyle w:val="FieldLabel"/>
          <w:rFonts w:ascii="Calibri" w:hAnsi="Calibri"/>
          <w:i w:val="0"/>
          <w:iCs w:val="0"/>
          <w:color w:val="000000"/>
        </w:rPr>
        <w:t>Demographic and identification information for an individual.</w:t>
      </w:r>
    </w:p>
    <w:p w14:paraId="6CB458D7" w14:textId="77777777" w:rsidR="00F07C90" w:rsidRDefault="00F07C90" w:rsidP="00F07C90">
      <w:pPr>
        <w:rPr>
          <w:rFonts w:ascii="Calibri" w:hAnsi="Calibri"/>
        </w:rPr>
      </w:pPr>
    </w:p>
    <w:p w14:paraId="5DC11063"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A827534"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29E8F8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7F5785A"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16D8A9" w14:textId="77777777" w:rsidR="00F07C90" w:rsidRDefault="00F07C90" w:rsidP="00792BA1">
            <w:pPr>
              <w:rPr>
                <w:rFonts w:ascii="Calibri" w:hAnsi="Calibri"/>
                <w:b/>
              </w:rPr>
            </w:pPr>
            <w:r>
              <w:rPr>
                <w:rFonts w:ascii="Calibri" w:hAnsi="Calibri"/>
                <w:b/>
              </w:rPr>
              <w:t>Description</w:t>
            </w:r>
          </w:p>
        </w:tc>
      </w:tr>
      <w:tr w:rsidR="00F07C90" w14:paraId="70865EEA" w14:textId="77777777" w:rsidTr="00792BA1">
        <w:tc>
          <w:tcPr>
            <w:tcW w:w="2340" w:type="dxa"/>
            <w:tcBorders>
              <w:top w:val="single" w:sz="2" w:space="0" w:color="auto"/>
              <w:left w:val="single" w:sz="2" w:space="0" w:color="auto"/>
              <w:bottom w:val="single" w:sz="2" w:space="0" w:color="auto"/>
              <w:right w:val="single" w:sz="2" w:space="0" w:color="auto"/>
            </w:tcBorders>
          </w:tcPr>
          <w:p w14:paraId="79D7335D" w14:textId="77777777" w:rsidR="00F07C90" w:rsidRDefault="00F07C90" w:rsidP="00792BA1">
            <w:pPr>
              <w:rPr>
                <w:rFonts w:ascii="Calibri" w:hAnsi="Calibri"/>
              </w:rPr>
            </w:pPr>
            <w:r>
              <w:rPr>
                <w:rFonts w:ascii="Calibri" w:hAnsi="Calibri"/>
              </w:rPr>
              <w:t>address</w:t>
            </w:r>
          </w:p>
        </w:tc>
        <w:tc>
          <w:tcPr>
            <w:tcW w:w="1620" w:type="dxa"/>
            <w:tcBorders>
              <w:top w:val="single" w:sz="2" w:space="0" w:color="auto"/>
              <w:left w:val="single" w:sz="2" w:space="0" w:color="auto"/>
              <w:bottom w:val="single" w:sz="2" w:space="0" w:color="auto"/>
              <w:right w:val="single" w:sz="2" w:space="0" w:color="auto"/>
            </w:tcBorders>
          </w:tcPr>
          <w:p w14:paraId="4FDA7124" w14:textId="77777777" w:rsidR="00F07C90" w:rsidRDefault="00F07C90" w:rsidP="00792BA1">
            <w:pPr>
              <w:rPr>
                <w:rFonts w:ascii="Calibri" w:hAnsi="Calibri"/>
              </w:rPr>
            </w:pPr>
            <w:r>
              <w:rPr>
                <w:rFonts w:ascii="Calibri" w:hAnsi="Calibri"/>
              </w:rPr>
              <w:t>Address</w:t>
            </w:r>
          </w:p>
        </w:tc>
        <w:tc>
          <w:tcPr>
            <w:tcW w:w="5580" w:type="dxa"/>
            <w:tcBorders>
              <w:top w:val="single" w:sz="2" w:space="0" w:color="auto"/>
              <w:left w:val="single" w:sz="2" w:space="0" w:color="auto"/>
              <w:bottom w:val="single" w:sz="2" w:space="0" w:color="auto"/>
              <w:right w:val="single" w:sz="2" w:space="0" w:color="auto"/>
            </w:tcBorders>
          </w:tcPr>
          <w:p w14:paraId="0A3363BF" w14:textId="77777777" w:rsidR="00F07C90" w:rsidRDefault="00F07C90" w:rsidP="00792BA1">
            <w:pPr>
              <w:rPr>
                <w:rFonts w:ascii="Calibri" w:hAnsi="Calibri"/>
              </w:rPr>
            </w:pPr>
            <w:r>
              <w:rPr>
                <w:rFonts w:ascii="Calibri" w:hAnsi="Calibri"/>
              </w:rPr>
              <w:t>Place or the name of the place where a person is located or may be reached.</w:t>
            </w:r>
          </w:p>
        </w:tc>
      </w:tr>
      <w:tr w:rsidR="00F07C90" w14:paraId="1CA43793" w14:textId="77777777" w:rsidTr="00792BA1">
        <w:tc>
          <w:tcPr>
            <w:tcW w:w="2340" w:type="dxa"/>
            <w:tcBorders>
              <w:top w:val="single" w:sz="2" w:space="0" w:color="auto"/>
              <w:left w:val="single" w:sz="2" w:space="0" w:color="auto"/>
              <w:bottom w:val="single" w:sz="2" w:space="0" w:color="auto"/>
              <w:right w:val="single" w:sz="2" w:space="0" w:color="auto"/>
            </w:tcBorders>
          </w:tcPr>
          <w:p w14:paraId="6DF4309D" w14:textId="77777777" w:rsidR="00F07C90" w:rsidRDefault="00F07C90" w:rsidP="00792BA1">
            <w:pPr>
              <w:rPr>
                <w:rFonts w:ascii="Calibri" w:hAnsi="Calibri"/>
              </w:rPr>
            </w:pPr>
            <w:proofErr w:type="spellStart"/>
            <w:r>
              <w:rPr>
                <w:rFonts w:ascii="Calibri" w:hAnsi="Calibri"/>
              </w:rPr>
              <w:t>birthTime</w:t>
            </w:r>
            <w:proofErr w:type="spellEnd"/>
          </w:p>
        </w:tc>
        <w:tc>
          <w:tcPr>
            <w:tcW w:w="1620" w:type="dxa"/>
            <w:tcBorders>
              <w:top w:val="single" w:sz="2" w:space="0" w:color="auto"/>
              <w:left w:val="single" w:sz="2" w:space="0" w:color="auto"/>
              <w:bottom w:val="single" w:sz="2" w:space="0" w:color="auto"/>
              <w:right w:val="single" w:sz="2" w:space="0" w:color="auto"/>
            </w:tcBorders>
          </w:tcPr>
          <w:p w14:paraId="4BF9EFBF"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4E6F3DD7" w14:textId="77777777" w:rsidR="00F07C90" w:rsidRDefault="00F07C90" w:rsidP="00792BA1">
            <w:pPr>
              <w:rPr>
                <w:rFonts w:ascii="Calibri" w:hAnsi="Calibri"/>
              </w:rPr>
            </w:pPr>
            <w:r>
              <w:rPr>
                <w:rFonts w:ascii="Calibri" w:hAnsi="Calibri"/>
              </w:rPr>
              <w:t>Date and time of birth for the individual.</w:t>
            </w:r>
          </w:p>
        </w:tc>
      </w:tr>
      <w:tr w:rsidR="00F07C90" w14:paraId="7319F0A9" w14:textId="77777777" w:rsidTr="00792BA1">
        <w:tc>
          <w:tcPr>
            <w:tcW w:w="2340" w:type="dxa"/>
            <w:tcBorders>
              <w:top w:val="single" w:sz="2" w:space="0" w:color="auto"/>
              <w:left w:val="single" w:sz="2" w:space="0" w:color="auto"/>
              <w:bottom w:val="single" w:sz="2" w:space="0" w:color="auto"/>
              <w:right w:val="single" w:sz="2" w:space="0" w:color="auto"/>
            </w:tcBorders>
          </w:tcPr>
          <w:p w14:paraId="62F4CD67" w14:textId="77777777" w:rsidR="00F07C90" w:rsidRDefault="00F07C90" w:rsidP="00792BA1">
            <w:pPr>
              <w:rPr>
                <w:rFonts w:ascii="Calibri" w:hAnsi="Calibri"/>
              </w:rPr>
            </w:pPr>
            <w:bookmarkStart w:id="381" w:name="BKM_AF2E9AF3_EE37_4CF7_832F_A349370AA567"/>
            <w:r>
              <w:rPr>
                <w:rFonts w:ascii="Calibri" w:hAnsi="Calibri"/>
              </w:rPr>
              <w:t>ethnicity</w:t>
            </w:r>
          </w:p>
        </w:tc>
        <w:tc>
          <w:tcPr>
            <w:tcW w:w="1620" w:type="dxa"/>
            <w:tcBorders>
              <w:top w:val="single" w:sz="2" w:space="0" w:color="auto"/>
              <w:left w:val="single" w:sz="2" w:space="0" w:color="auto"/>
              <w:bottom w:val="single" w:sz="2" w:space="0" w:color="auto"/>
              <w:right w:val="single" w:sz="2" w:space="0" w:color="auto"/>
            </w:tcBorders>
          </w:tcPr>
          <w:p w14:paraId="6478E1CD"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C7B5935" w14:textId="77777777" w:rsidR="00F07C90" w:rsidRDefault="00F07C90" w:rsidP="00792BA1">
            <w:pPr>
              <w:rPr>
                <w:rFonts w:ascii="Calibri" w:hAnsi="Calibri"/>
              </w:rPr>
            </w:pPr>
            <w:r>
              <w:rPr>
                <w:rFonts w:ascii="Calibri" w:hAnsi="Calibri"/>
              </w:rPr>
              <w:t>Person's ethnicity.  An ethnicity or ethnic group is a group of people whose members identify with each other through a common heritage, e.g., Hispanic.</w:t>
            </w:r>
          </w:p>
        </w:tc>
        <w:bookmarkEnd w:id="381"/>
      </w:tr>
      <w:tr w:rsidR="00F07C90" w14:paraId="75240B9B" w14:textId="77777777" w:rsidTr="00792BA1">
        <w:tc>
          <w:tcPr>
            <w:tcW w:w="2340" w:type="dxa"/>
            <w:tcBorders>
              <w:top w:val="single" w:sz="2" w:space="0" w:color="auto"/>
              <w:left w:val="single" w:sz="2" w:space="0" w:color="auto"/>
              <w:bottom w:val="single" w:sz="2" w:space="0" w:color="auto"/>
              <w:right w:val="single" w:sz="2" w:space="0" w:color="auto"/>
            </w:tcBorders>
          </w:tcPr>
          <w:p w14:paraId="45327C41" w14:textId="77777777" w:rsidR="00F07C90" w:rsidRDefault="00F07C90" w:rsidP="00792BA1">
            <w:pPr>
              <w:rPr>
                <w:rFonts w:ascii="Calibri" w:hAnsi="Calibri"/>
              </w:rPr>
            </w:pPr>
            <w:bookmarkStart w:id="382" w:name="BKM_B2F520A8_F6C2_47B1_811D_6AEA67BCD738"/>
            <w:r>
              <w:rPr>
                <w:rFonts w:ascii="Calibri" w:hAnsi="Calibri"/>
              </w:rPr>
              <w:t>gender</w:t>
            </w:r>
          </w:p>
        </w:tc>
        <w:tc>
          <w:tcPr>
            <w:tcW w:w="1620" w:type="dxa"/>
            <w:tcBorders>
              <w:top w:val="single" w:sz="2" w:space="0" w:color="auto"/>
              <w:left w:val="single" w:sz="2" w:space="0" w:color="auto"/>
              <w:bottom w:val="single" w:sz="2" w:space="0" w:color="auto"/>
              <w:right w:val="single" w:sz="2" w:space="0" w:color="auto"/>
            </w:tcBorders>
          </w:tcPr>
          <w:p w14:paraId="3CD5A30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ADB2B96" w14:textId="77777777" w:rsidR="00F07C90" w:rsidRDefault="00F07C90" w:rsidP="00792BA1">
            <w:pPr>
              <w:rPr>
                <w:rFonts w:ascii="Calibri" w:hAnsi="Calibri"/>
              </w:rPr>
            </w:pPr>
            <w:r>
              <w:rPr>
                <w:rFonts w:ascii="Calibri" w:hAnsi="Calibri"/>
              </w:rPr>
              <w:t>Gender that the patient is considered to have for administration and record keeping purposes.</w:t>
            </w:r>
          </w:p>
        </w:tc>
        <w:bookmarkEnd w:id="382"/>
      </w:tr>
      <w:tr w:rsidR="00F07C90" w14:paraId="1BD88EBF" w14:textId="77777777" w:rsidTr="00792BA1">
        <w:tc>
          <w:tcPr>
            <w:tcW w:w="2340" w:type="dxa"/>
            <w:tcBorders>
              <w:top w:val="single" w:sz="2" w:space="0" w:color="auto"/>
              <w:left w:val="single" w:sz="2" w:space="0" w:color="auto"/>
              <w:bottom w:val="single" w:sz="2" w:space="0" w:color="auto"/>
              <w:right w:val="single" w:sz="2" w:space="0" w:color="auto"/>
            </w:tcBorders>
          </w:tcPr>
          <w:p w14:paraId="02DE2BBA" w14:textId="77777777" w:rsidR="00F07C90" w:rsidRDefault="00F07C90" w:rsidP="00792BA1">
            <w:pPr>
              <w:rPr>
                <w:rFonts w:ascii="Calibri" w:hAnsi="Calibri"/>
              </w:rPr>
            </w:pPr>
            <w:bookmarkStart w:id="383" w:name="BKM_C5F8172C_AA8C_49FB_A14D_4E133E3DD066"/>
            <w:r>
              <w:rPr>
                <w:rFonts w:ascii="Calibri" w:hAnsi="Calibri"/>
              </w:rPr>
              <w:t>languages</w:t>
            </w:r>
          </w:p>
        </w:tc>
        <w:tc>
          <w:tcPr>
            <w:tcW w:w="1620" w:type="dxa"/>
            <w:tcBorders>
              <w:top w:val="single" w:sz="2" w:space="0" w:color="auto"/>
              <w:left w:val="single" w:sz="2" w:space="0" w:color="auto"/>
              <w:bottom w:val="single" w:sz="2" w:space="0" w:color="auto"/>
              <w:right w:val="single" w:sz="2" w:space="0" w:color="auto"/>
            </w:tcBorders>
          </w:tcPr>
          <w:p w14:paraId="2040402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E92FB8" w14:textId="77777777" w:rsidR="00F07C90" w:rsidRDefault="00F07C90" w:rsidP="00792BA1">
            <w:pPr>
              <w:rPr>
                <w:rFonts w:ascii="Calibri" w:hAnsi="Calibri"/>
              </w:rPr>
            </w:pPr>
            <w:r>
              <w:rPr>
                <w:rFonts w:ascii="Calibri" w:hAnsi="Calibri"/>
              </w:rPr>
              <w:t>Languages which may be used to communicate with this person.</w:t>
            </w:r>
          </w:p>
        </w:tc>
        <w:bookmarkEnd w:id="383"/>
      </w:tr>
      <w:tr w:rsidR="00F07C90" w14:paraId="611D0EBC" w14:textId="77777777" w:rsidTr="00792BA1">
        <w:tc>
          <w:tcPr>
            <w:tcW w:w="2340" w:type="dxa"/>
            <w:tcBorders>
              <w:top w:val="single" w:sz="2" w:space="0" w:color="auto"/>
              <w:left w:val="single" w:sz="2" w:space="0" w:color="auto"/>
              <w:bottom w:val="single" w:sz="2" w:space="0" w:color="auto"/>
              <w:right w:val="single" w:sz="2" w:space="0" w:color="auto"/>
            </w:tcBorders>
          </w:tcPr>
          <w:p w14:paraId="5DE8F440" w14:textId="77777777" w:rsidR="00F07C90" w:rsidRDefault="00F07C90" w:rsidP="00792BA1">
            <w:pPr>
              <w:rPr>
                <w:rFonts w:ascii="Calibri" w:hAnsi="Calibri"/>
              </w:rPr>
            </w:pPr>
            <w:bookmarkStart w:id="384" w:name="BKM_19FDF06D_A314_4681_9F1B_E949A5C007F4"/>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4CEF244D"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D506AC7" w14:textId="77777777" w:rsidR="00F07C90" w:rsidRDefault="00F07C90" w:rsidP="00792BA1">
            <w:pPr>
              <w:rPr>
                <w:rFonts w:ascii="Calibri" w:hAnsi="Calibri"/>
              </w:rPr>
            </w:pPr>
            <w:r>
              <w:rPr>
                <w:rFonts w:ascii="Calibri" w:hAnsi="Calibri"/>
              </w:rPr>
              <w:t>Name by which the patient is known.</w:t>
            </w:r>
          </w:p>
        </w:tc>
        <w:bookmarkEnd w:id="384"/>
      </w:tr>
      <w:tr w:rsidR="00F07C90" w14:paraId="52B626D8" w14:textId="77777777" w:rsidTr="00792BA1">
        <w:tc>
          <w:tcPr>
            <w:tcW w:w="2340" w:type="dxa"/>
            <w:tcBorders>
              <w:top w:val="single" w:sz="2" w:space="0" w:color="auto"/>
              <w:left w:val="single" w:sz="2" w:space="0" w:color="auto"/>
              <w:bottom w:val="single" w:sz="2" w:space="0" w:color="auto"/>
              <w:right w:val="single" w:sz="2" w:space="0" w:color="auto"/>
            </w:tcBorders>
          </w:tcPr>
          <w:p w14:paraId="32CB3636" w14:textId="77777777" w:rsidR="00F07C90" w:rsidRDefault="00F07C90" w:rsidP="00792BA1">
            <w:pPr>
              <w:rPr>
                <w:rFonts w:ascii="Calibri" w:hAnsi="Calibri"/>
              </w:rPr>
            </w:pPr>
            <w:bookmarkStart w:id="385" w:name="BKM_E7083C86_B2BB_4655_8F7D_157584FB4F9B"/>
            <w:proofErr w:type="spellStart"/>
            <w:r>
              <w:rPr>
                <w:rFonts w:ascii="Calibri" w:hAnsi="Calibri"/>
              </w:rPr>
              <w:t>preferredLanguage</w:t>
            </w:r>
            <w:proofErr w:type="spellEnd"/>
          </w:p>
        </w:tc>
        <w:tc>
          <w:tcPr>
            <w:tcW w:w="1620" w:type="dxa"/>
            <w:tcBorders>
              <w:top w:val="single" w:sz="2" w:space="0" w:color="auto"/>
              <w:left w:val="single" w:sz="2" w:space="0" w:color="auto"/>
              <w:bottom w:val="single" w:sz="2" w:space="0" w:color="auto"/>
              <w:right w:val="single" w:sz="2" w:space="0" w:color="auto"/>
            </w:tcBorders>
          </w:tcPr>
          <w:p w14:paraId="38EB8F62"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FE86D4E" w14:textId="77777777" w:rsidR="00F07C90" w:rsidRDefault="00F07C90" w:rsidP="00792BA1">
            <w:pPr>
              <w:rPr>
                <w:rFonts w:ascii="Calibri" w:hAnsi="Calibri"/>
              </w:rPr>
            </w:pPr>
            <w:r>
              <w:rPr>
                <w:rFonts w:ascii="Calibri" w:hAnsi="Calibri"/>
              </w:rPr>
              <w:t>Person's language of preference.  E.g., English.</w:t>
            </w:r>
          </w:p>
        </w:tc>
        <w:bookmarkEnd w:id="385"/>
      </w:tr>
      <w:tr w:rsidR="00F07C90" w14:paraId="68175A97" w14:textId="77777777" w:rsidTr="00792BA1">
        <w:tc>
          <w:tcPr>
            <w:tcW w:w="2340" w:type="dxa"/>
            <w:tcBorders>
              <w:top w:val="single" w:sz="2" w:space="0" w:color="auto"/>
              <w:left w:val="single" w:sz="2" w:space="0" w:color="auto"/>
              <w:bottom w:val="single" w:sz="2" w:space="0" w:color="auto"/>
              <w:right w:val="single" w:sz="2" w:space="0" w:color="auto"/>
            </w:tcBorders>
          </w:tcPr>
          <w:p w14:paraId="30FD20AF" w14:textId="77777777" w:rsidR="00F07C90" w:rsidRDefault="00F07C90" w:rsidP="00792BA1">
            <w:pPr>
              <w:rPr>
                <w:rFonts w:ascii="Calibri" w:hAnsi="Calibri"/>
              </w:rPr>
            </w:pPr>
            <w:bookmarkStart w:id="386" w:name="BKM_D9D5987B_6032_4641_A9F3_D3FA3E125660"/>
            <w:r>
              <w:rPr>
                <w:rFonts w:ascii="Calibri" w:hAnsi="Calibri"/>
              </w:rPr>
              <w:t>race</w:t>
            </w:r>
          </w:p>
        </w:tc>
        <w:tc>
          <w:tcPr>
            <w:tcW w:w="1620" w:type="dxa"/>
            <w:tcBorders>
              <w:top w:val="single" w:sz="2" w:space="0" w:color="auto"/>
              <w:left w:val="single" w:sz="2" w:space="0" w:color="auto"/>
              <w:bottom w:val="single" w:sz="2" w:space="0" w:color="auto"/>
              <w:right w:val="single" w:sz="2" w:space="0" w:color="auto"/>
            </w:tcBorders>
          </w:tcPr>
          <w:p w14:paraId="79DBA8D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AE96D69" w14:textId="77777777" w:rsidR="00F07C90" w:rsidRDefault="00F07C90" w:rsidP="00792BA1">
            <w:pPr>
              <w:rPr>
                <w:rFonts w:ascii="Calibri" w:hAnsi="Calibri"/>
              </w:rPr>
            </w:pPr>
            <w:r>
              <w:rPr>
                <w:rFonts w:ascii="Calibri" w:hAnsi="Calibri"/>
              </w:rPr>
              <w:t>Person's race.  Race is a classification of humans into large groups by various factors, such as heritable phenotypic characteristics or geographic ancestry, e.g., White, Asian.</w:t>
            </w:r>
          </w:p>
        </w:tc>
        <w:bookmarkEnd w:id="386"/>
      </w:tr>
      <w:tr w:rsidR="00F07C90" w14:paraId="019EFF65" w14:textId="77777777" w:rsidTr="00792BA1">
        <w:tc>
          <w:tcPr>
            <w:tcW w:w="2340" w:type="dxa"/>
            <w:tcBorders>
              <w:top w:val="single" w:sz="2" w:space="0" w:color="auto"/>
              <w:left w:val="single" w:sz="2" w:space="0" w:color="auto"/>
              <w:bottom w:val="single" w:sz="2" w:space="0" w:color="auto"/>
              <w:right w:val="single" w:sz="2" w:space="0" w:color="auto"/>
            </w:tcBorders>
          </w:tcPr>
          <w:p w14:paraId="62FB4006" w14:textId="77777777" w:rsidR="00F07C90" w:rsidRDefault="00F07C90" w:rsidP="00792BA1">
            <w:pPr>
              <w:rPr>
                <w:rFonts w:ascii="Calibri" w:hAnsi="Calibri"/>
              </w:rPr>
            </w:pPr>
            <w:bookmarkStart w:id="387" w:name="BKM_F534BC97_ED39_444A_BE56_BC40917D7B49"/>
            <w:r>
              <w:rPr>
                <w:rFonts w:ascii="Calibri" w:hAnsi="Calibri"/>
              </w:rPr>
              <w:t>telecom</w:t>
            </w:r>
          </w:p>
        </w:tc>
        <w:tc>
          <w:tcPr>
            <w:tcW w:w="1620" w:type="dxa"/>
            <w:tcBorders>
              <w:top w:val="single" w:sz="2" w:space="0" w:color="auto"/>
              <w:left w:val="single" w:sz="2" w:space="0" w:color="auto"/>
              <w:bottom w:val="single" w:sz="2" w:space="0" w:color="auto"/>
              <w:right w:val="single" w:sz="2" w:space="0" w:color="auto"/>
            </w:tcBorders>
          </w:tcPr>
          <w:p w14:paraId="5BD418F8" w14:textId="77777777" w:rsidR="00F07C90" w:rsidRDefault="00F07C90" w:rsidP="00792BA1">
            <w:pPr>
              <w:rPr>
                <w:rFonts w:ascii="Calibri" w:hAnsi="Calibri"/>
              </w:rPr>
            </w:pPr>
            <w:proofErr w:type="spellStart"/>
            <w:r>
              <w:rPr>
                <w:rFonts w:ascii="Calibri" w:hAnsi="Calibri"/>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14:paraId="72CEC66C" w14:textId="77777777" w:rsidR="00F07C90" w:rsidRDefault="00F07C90" w:rsidP="00792BA1">
            <w:pPr>
              <w:rPr>
                <w:rFonts w:ascii="Calibri" w:hAnsi="Calibri"/>
              </w:rPr>
            </w:pPr>
            <w:r>
              <w:rPr>
                <w:rFonts w:ascii="Calibri" w:hAnsi="Calibri"/>
              </w:rPr>
              <w:t>Locatable resource to communicate with a person such as a web page, telephone number (voice, fax or some other resource mediated by telecommunication equipment), e-mail address, or any other locatable resource.</w:t>
            </w:r>
          </w:p>
        </w:tc>
        <w:bookmarkEnd w:id="387"/>
      </w:tr>
      <w:bookmarkEnd w:id="380"/>
    </w:tbl>
    <w:p w14:paraId="4BB8775E" w14:textId="77777777" w:rsidR="00F07C90" w:rsidRDefault="00F07C90" w:rsidP="00F07C90">
      <w:pPr>
        <w:rPr>
          <w:rFonts w:ascii="Calibri" w:hAnsi="Calibri"/>
        </w:rPr>
      </w:pPr>
    </w:p>
    <w:p w14:paraId="7EC83B65" w14:textId="77777777" w:rsidR="00F07C90" w:rsidRDefault="00F07C90" w:rsidP="00F07C90">
      <w:pPr>
        <w:pStyle w:val="Heading4"/>
        <w:rPr>
          <w:bCs/>
          <w:szCs w:val="24"/>
          <w:u w:color="000000"/>
          <w:lang w:val="en-US"/>
        </w:rPr>
      </w:pPr>
      <w:bookmarkStart w:id="388" w:name="_Toc398046697"/>
      <w:bookmarkStart w:id="389" w:name="BKM_937D9656_4704_4BC1_BB7B_9839D0BDC2E5"/>
      <w:r>
        <w:rPr>
          <w:bCs/>
          <w:szCs w:val="24"/>
          <w:u w:color="000000"/>
          <w:lang w:val="en-US"/>
        </w:rPr>
        <w:t>Practitioner</w:t>
      </w:r>
      <w:bookmarkEnd w:id="388"/>
    </w:p>
    <w:p w14:paraId="629B8CB9" w14:textId="77777777" w:rsidR="00F07C90" w:rsidRDefault="00F07C90" w:rsidP="00F07C90">
      <w:pPr>
        <w:rPr>
          <w:rFonts w:ascii="Calibri" w:hAnsi="Calibri"/>
        </w:rPr>
      </w:pPr>
      <w:r>
        <w:rPr>
          <w:rFonts w:ascii="Calibri" w:hAnsi="Calibri"/>
        </w:rPr>
        <w:t>Demographics and qualification information for an individual directly or indirectly involved in the provisioning of healthcare.</w:t>
      </w:r>
    </w:p>
    <w:p w14:paraId="047278F1" w14:textId="77777777" w:rsidR="00F07C90" w:rsidRDefault="00F07C90" w:rsidP="00F07C90">
      <w:pPr>
        <w:rPr>
          <w:rFonts w:ascii="Calibri" w:hAnsi="Calibri"/>
        </w:rPr>
      </w:pPr>
    </w:p>
    <w:p w14:paraId="36965FF6" w14:textId="77777777" w:rsidR="00F07C90" w:rsidRDefault="00F07C90" w:rsidP="00F07C90">
      <w:pPr>
        <w:rPr>
          <w:rFonts w:ascii="Calibri" w:hAnsi="Calibri"/>
        </w:rPr>
      </w:pPr>
      <w:r>
        <w:rPr>
          <w:rFonts w:ascii="Calibri" w:hAnsi="Calibri"/>
        </w:rPr>
        <w:t>Practitioner covers all individuals who are engaged in the healthcare process and healthcare-related services as part of their professional responsibilities. Practitioners include (but are not limited to):</w:t>
      </w:r>
    </w:p>
    <w:p w14:paraId="41EC32DD" w14:textId="77777777" w:rsidR="00F07C90" w:rsidRDefault="00F07C90" w:rsidP="00F07C90">
      <w:pPr>
        <w:rPr>
          <w:rFonts w:ascii="Calibri" w:hAnsi="Calibri"/>
        </w:rPr>
      </w:pPr>
    </w:p>
    <w:p w14:paraId="1D68219A"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Physicians, dentists, pharmacists</w:t>
      </w:r>
    </w:p>
    <w:p w14:paraId="3EDDD834"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Physician assistants, nurses, scribes</w:t>
      </w:r>
    </w:p>
    <w:p w14:paraId="5FBC12C3"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Midwives, dietitians, therapists, optometrists, paramedics</w:t>
      </w:r>
    </w:p>
    <w:p w14:paraId="4D28B4CE"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Medical technicians, laboratory scientists, prosthetic technicians, radiographers</w:t>
      </w:r>
    </w:p>
    <w:p w14:paraId="2DAD273E"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 xml:space="preserve">Social workers, professional home </w:t>
      </w:r>
      <w:proofErr w:type="spellStart"/>
      <w:r>
        <w:rPr>
          <w:rFonts w:ascii="Calibri" w:hAnsi="Calibri"/>
        </w:rPr>
        <w:t>carers</w:t>
      </w:r>
      <w:proofErr w:type="spellEnd"/>
      <w:r>
        <w:rPr>
          <w:rFonts w:ascii="Calibri" w:hAnsi="Calibri"/>
        </w:rPr>
        <w:t>, official volunteers</w:t>
      </w:r>
    </w:p>
    <w:p w14:paraId="66C73848"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t>Receptionists handling patient registration</w:t>
      </w:r>
    </w:p>
    <w:p w14:paraId="03C71C4B" w14:textId="77777777" w:rsidR="00F07C90" w:rsidRDefault="00F07C90" w:rsidP="00695885">
      <w:pPr>
        <w:widowControl w:val="0"/>
        <w:numPr>
          <w:ilvl w:val="0"/>
          <w:numId w:val="28"/>
        </w:numPr>
        <w:autoSpaceDE w:val="0"/>
        <w:autoSpaceDN w:val="0"/>
        <w:adjustRightInd w:val="0"/>
        <w:spacing w:after="0" w:line="240" w:lineRule="auto"/>
        <w:ind w:left="720" w:hanging="360"/>
        <w:rPr>
          <w:rFonts w:ascii="Calibri" w:hAnsi="Calibri"/>
        </w:rPr>
      </w:pPr>
      <w:r>
        <w:rPr>
          <w:rFonts w:ascii="Calibri" w:hAnsi="Calibri"/>
        </w:rPr>
        <w:lastRenderedPageBreak/>
        <w:t>IT personnel merging or unmerging patient records</w:t>
      </w:r>
    </w:p>
    <w:p w14:paraId="08951F93" w14:textId="77777777" w:rsidR="00F07C90" w:rsidRDefault="00F07C90" w:rsidP="00F07C90">
      <w:pPr>
        <w:rPr>
          <w:rFonts w:ascii="Calibri" w:hAnsi="Calibri"/>
        </w:rPr>
      </w:pPr>
    </w:p>
    <w:p w14:paraId="5BE8F1F7" w14:textId="77777777" w:rsidR="00F07C90" w:rsidRDefault="00F07C90" w:rsidP="00F07C90">
      <w:pPr>
        <w:rPr>
          <w:rFonts w:ascii="Calibri" w:hAnsi="Calibri"/>
        </w:rPr>
      </w:pPr>
    </w:p>
    <w:p w14:paraId="129766F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6EAAC2E"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5563AEB"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81F28C1"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E6B56B9" w14:textId="77777777" w:rsidR="00F07C90" w:rsidRDefault="00F07C90" w:rsidP="00792BA1">
            <w:pPr>
              <w:rPr>
                <w:rFonts w:ascii="Calibri" w:hAnsi="Calibri"/>
                <w:b/>
              </w:rPr>
            </w:pPr>
            <w:r>
              <w:rPr>
                <w:rFonts w:ascii="Calibri" w:hAnsi="Calibri"/>
                <w:b/>
              </w:rPr>
              <w:t>Description</w:t>
            </w:r>
          </w:p>
        </w:tc>
      </w:tr>
      <w:tr w:rsidR="00F07C90" w14:paraId="0A86E3F4" w14:textId="77777777" w:rsidTr="00792BA1">
        <w:tc>
          <w:tcPr>
            <w:tcW w:w="2340" w:type="dxa"/>
            <w:tcBorders>
              <w:top w:val="single" w:sz="2" w:space="0" w:color="auto"/>
              <w:left w:val="single" w:sz="2" w:space="0" w:color="auto"/>
              <w:bottom w:val="single" w:sz="2" w:space="0" w:color="auto"/>
              <w:right w:val="single" w:sz="2" w:space="0" w:color="auto"/>
            </w:tcBorders>
          </w:tcPr>
          <w:p w14:paraId="33DC4AA9" w14:textId="77777777" w:rsidR="00F07C90" w:rsidRDefault="00F07C90" w:rsidP="00792BA1">
            <w:pPr>
              <w:rPr>
                <w:rFonts w:ascii="Calibri" w:hAnsi="Calibri"/>
              </w:rPr>
            </w:pPr>
            <w:r>
              <w:rPr>
                <w:rFonts w:ascii="Calibri" w:hAnsi="Calibri"/>
              </w:rPr>
              <w:t>organization</w:t>
            </w:r>
          </w:p>
        </w:tc>
        <w:tc>
          <w:tcPr>
            <w:tcW w:w="1620" w:type="dxa"/>
            <w:tcBorders>
              <w:top w:val="single" w:sz="2" w:space="0" w:color="auto"/>
              <w:left w:val="single" w:sz="2" w:space="0" w:color="auto"/>
              <w:bottom w:val="single" w:sz="2" w:space="0" w:color="auto"/>
              <w:right w:val="single" w:sz="2" w:space="0" w:color="auto"/>
            </w:tcBorders>
          </w:tcPr>
          <w:p w14:paraId="25290917"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324E8D13" w14:textId="77777777" w:rsidR="00F07C90" w:rsidRDefault="00F07C90" w:rsidP="00792BA1">
            <w:pPr>
              <w:rPr>
                <w:rFonts w:ascii="Calibri" w:hAnsi="Calibri"/>
              </w:rPr>
            </w:pPr>
            <w:r>
              <w:rPr>
                <w:rFonts w:ascii="Calibri" w:hAnsi="Calibri"/>
              </w:rPr>
              <w:t>Organization that the practitioner represents.</w:t>
            </w:r>
          </w:p>
        </w:tc>
      </w:tr>
      <w:tr w:rsidR="00F07C90" w14:paraId="76BF984F" w14:textId="77777777" w:rsidTr="00792BA1">
        <w:tc>
          <w:tcPr>
            <w:tcW w:w="2340" w:type="dxa"/>
            <w:tcBorders>
              <w:top w:val="single" w:sz="2" w:space="0" w:color="auto"/>
              <w:left w:val="single" w:sz="2" w:space="0" w:color="auto"/>
              <w:bottom w:val="single" w:sz="2" w:space="0" w:color="auto"/>
              <w:right w:val="single" w:sz="2" w:space="0" w:color="auto"/>
            </w:tcBorders>
          </w:tcPr>
          <w:p w14:paraId="73E3B724" w14:textId="77777777" w:rsidR="00F07C90" w:rsidRDefault="00F07C90" w:rsidP="00792BA1">
            <w:pPr>
              <w:rPr>
                <w:rFonts w:ascii="Calibri" w:hAnsi="Calibri"/>
              </w:rPr>
            </w:pPr>
            <w:bookmarkStart w:id="390" w:name="BKM_4320B05E_1F48_43B6_904C_E297DEC6DA60"/>
            <w:r>
              <w:rPr>
                <w:rFonts w:ascii="Calibri" w:hAnsi="Calibri"/>
              </w:rPr>
              <w:t>qualification</w:t>
            </w:r>
          </w:p>
        </w:tc>
        <w:tc>
          <w:tcPr>
            <w:tcW w:w="1620" w:type="dxa"/>
            <w:tcBorders>
              <w:top w:val="single" w:sz="2" w:space="0" w:color="auto"/>
              <w:left w:val="single" w:sz="2" w:space="0" w:color="auto"/>
              <w:bottom w:val="single" w:sz="2" w:space="0" w:color="auto"/>
              <w:right w:val="single" w:sz="2" w:space="0" w:color="auto"/>
            </w:tcBorders>
          </w:tcPr>
          <w:p w14:paraId="01F5E66E" w14:textId="77777777" w:rsidR="00F07C90" w:rsidRDefault="00F07C90" w:rsidP="00792BA1">
            <w:pPr>
              <w:rPr>
                <w:rFonts w:ascii="Calibri" w:hAnsi="Calibri"/>
              </w:rPr>
            </w:pPr>
            <w:r>
              <w:rPr>
                <w:rFonts w:ascii="Calibri" w:hAnsi="Calibri"/>
              </w:rPr>
              <w:t>Qualification</w:t>
            </w:r>
          </w:p>
        </w:tc>
        <w:tc>
          <w:tcPr>
            <w:tcW w:w="5580" w:type="dxa"/>
            <w:tcBorders>
              <w:top w:val="single" w:sz="2" w:space="0" w:color="auto"/>
              <w:left w:val="single" w:sz="2" w:space="0" w:color="auto"/>
              <w:bottom w:val="single" w:sz="2" w:space="0" w:color="auto"/>
              <w:right w:val="single" w:sz="2" w:space="0" w:color="auto"/>
            </w:tcBorders>
          </w:tcPr>
          <w:p w14:paraId="5195B14C" w14:textId="77777777" w:rsidR="00F07C90" w:rsidRDefault="00F07C90" w:rsidP="00792BA1">
            <w:pPr>
              <w:rPr>
                <w:rFonts w:ascii="Calibri" w:hAnsi="Calibri"/>
              </w:rPr>
            </w:pPr>
            <w:r>
              <w:rPr>
                <w:rFonts w:ascii="Calibri" w:hAnsi="Calibri"/>
              </w:rPr>
              <w:t>Qualifications obtained by training and certification.</w:t>
            </w:r>
          </w:p>
        </w:tc>
        <w:bookmarkEnd w:id="390"/>
      </w:tr>
      <w:tr w:rsidR="00F07C90" w14:paraId="0E9540E2" w14:textId="77777777" w:rsidTr="00792BA1">
        <w:tc>
          <w:tcPr>
            <w:tcW w:w="2340" w:type="dxa"/>
            <w:tcBorders>
              <w:top w:val="single" w:sz="2" w:space="0" w:color="auto"/>
              <w:left w:val="single" w:sz="2" w:space="0" w:color="auto"/>
              <w:bottom w:val="single" w:sz="2" w:space="0" w:color="auto"/>
              <w:right w:val="single" w:sz="2" w:space="0" w:color="auto"/>
            </w:tcBorders>
          </w:tcPr>
          <w:p w14:paraId="2F430E87" w14:textId="77777777" w:rsidR="00F07C90" w:rsidRDefault="00F07C90" w:rsidP="00792BA1">
            <w:pPr>
              <w:rPr>
                <w:rFonts w:ascii="Calibri" w:hAnsi="Calibri"/>
              </w:rPr>
            </w:pPr>
            <w:r>
              <w:rPr>
                <w:rFonts w:ascii="Calibri" w:hAnsi="Calibri"/>
              </w:rPr>
              <w:t>role</w:t>
            </w:r>
          </w:p>
        </w:tc>
        <w:tc>
          <w:tcPr>
            <w:tcW w:w="1620" w:type="dxa"/>
            <w:tcBorders>
              <w:top w:val="single" w:sz="2" w:space="0" w:color="auto"/>
              <w:left w:val="single" w:sz="2" w:space="0" w:color="auto"/>
              <w:bottom w:val="single" w:sz="2" w:space="0" w:color="auto"/>
              <w:right w:val="single" w:sz="2" w:space="0" w:color="auto"/>
            </w:tcBorders>
          </w:tcPr>
          <w:p w14:paraId="3A91266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D7A7988" w14:textId="77777777" w:rsidR="00F07C90" w:rsidRDefault="00F07C90" w:rsidP="00792BA1">
            <w:pPr>
              <w:rPr>
                <w:rFonts w:ascii="Calibri" w:hAnsi="Calibri"/>
              </w:rPr>
            </w:pPr>
            <w:r>
              <w:rPr>
                <w:rFonts w:ascii="Calibri" w:hAnsi="Calibri"/>
              </w:rPr>
              <w:t>Roles which this practitioner is authorized perform for the organization.</w:t>
            </w:r>
          </w:p>
        </w:tc>
      </w:tr>
      <w:tr w:rsidR="00F07C90" w14:paraId="60B11F40" w14:textId="77777777" w:rsidTr="00792BA1">
        <w:tc>
          <w:tcPr>
            <w:tcW w:w="2340" w:type="dxa"/>
            <w:tcBorders>
              <w:top w:val="single" w:sz="2" w:space="0" w:color="auto"/>
              <w:left w:val="single" w:sz="2" w:space="0" w:color="auto"/>
              <w:bottom w:val="single" w:sz="2" w:space="0" w:color="auto"/>
              <w:right w:val="single" w:sz="2" w:space="0" w:color="auto"/>
            </w:tcBorders>
          </w:tcPr>
          <w:p w14:paraId="0EE6D5ED" w14:textId="77777777" w:rsidR="00F07C90" w:rsidRDefault="00F07C90" w:rsidP="00792BA1">
            <w:pPr>
              <w:rPr>
                <w:rFonts w:ascii="Calibri" w:hAnsi="Calibri"/>
              </w:rPr>
            </w:pPr>
            <w:bookmarkStart w:id="391" w:name="BKM_21DEAEA0_4E62_457B_A50B_BE975975A2FE"/>
            <w:proofErr w:type="spellStart"/>
            <w:r>
              <w:rPr>
                <w:rFonts w:ascii="Calibri" w:hAnsi="Calibri"/>
              </w:rPr>
              <w:t>speciality</w:t>
            </w:r>
            <w:proofErr w:type="spellEnd"/>
          </w:p>
        </w:tc>
        <w:tc>
          <w:tcPr>
            <w:tcW w:w="1620" w:type="dxa"/>
            <w:tcBorders>
              <w:top w:val="single" w:sz="2" w:space="0" w:color="auto"/>
              <w:left w:val="single" w:sz="2" w:space="0" w:color="auto"/>
              <w:bottom w:val="single" w:sz="2" w:space="0" w:color="auto"/>
              <w:right w:val="single" w:sz="2" w:space="0" w:color="auto"/>
            </w:tcBorders>
          </w:tcPr>
          <w:p w14:paraId="48A9A4F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F295BBD" w14:textId="77777777" w:rsidR="00F07C90" w:rsidRDefault="00F07C90" w:rsidP="00792BA1">
            <w:pPr>
              <w:rPr>
                <w:rFonts w:ascii="Calibri" w:hAnsi="Calibri"/>
              </w:rPr>
            </w:pPr>
            <w:r>
              <w:rPr>
                <w:rFonts w:ascii="Calibri" w:hAnsi="Calibri"/>
              </w:rPr>
              <w:t xml:space="preserve">Professional specialty of the practitioner, </w:t>
            </w:r>
            <w:proofErr w:type="spellStart"/>
            <w:r>
              <w:rPr>
                <w:rFonts w:ascii="Calibri" w:hAnsi="Calibri"/>
              </w:rPr>
              <w:t>e..g</w:t>
            </w:r>
            <w:proofErr w:type="spellEnd"/>
            <w:r>
              <w:rPr>
                <w:rFonts w:ascii="Calibri" w:hAnsi="Calibri"/>
              </w:rPr>
              <w:t>, cardiologist, midwife.</w:t>
            </w:r>
          </w:p>
        </w:tc>
        <w:bookmarkEnd w:id="391"/>
      </w:tr>
      <w:bookmarkEnd w:id="389"/>
    </w:tbl>
    <w:p w14:paraId="0608BFEE" w14:textId="77777777" w:rsidR="00F07C90" w:rsidRDefault="00F07C90" w:rsidP="00F07C90">
      <w:pPr>
        <w:rPr>
          <w:rFonts w:ascii="Calibri" w:hAnsi="Calibri"/>
        </w:rPr>
      </w:pPr>
    </w:p>
    <w:p w14:paraId="18B7D399" w14:textId="77777777" w:rsidR="00F07C90" w:rsidRDefault="00F07C90" w:rsidP="00F07C90">
      <w:pPr>
        <w:pStyle w:val="Heading4"/>
        <w:rPr>
          <w:bCs/>
          <w:szCs w:val="24"/>
          <w:u w:color="000000"/>
          <w:lang w:val="en-US"/>
        </w:rPr>
      </w:pPr>
      <w:bookmarkStart w:id="392" w:name="_Toc398046698"/>
      <w:bookmarkStart w:id="393" w:name="BKM_54876487_F758_40B5_AD2E_C37DCD49E955"/>
      <w:r>
        <w:rPr>
          <w:bCs/>
          <w:szCs w:val="24"/>
          <w:u w:color="000000"/>
          <w:lang w:val="en-US"/>
        </w:rPr>
        <w:t>Qualification</w:t>
      </w:r>
      <w:bookmarkEnd w:id="392"/>
    </w:p>
    <w:p w14:paraId="5F3D48A8" w14:textId="77777777" w:rsidR="00F07C90" w:rsidRDefault="00F07C90" w:rsidP="00F07C90">
      <w:pPr>
        <w:rPr>
          <w:rFonts w:ascii="Calibri" w:hAnsi="Calibri"/>
        </w:rPr>
      </w:pPr>
      <w:r>
        <w:rPr>
          <w:rStyle w:val="FieldLabel"/>
          <w:rFonts w:ascii="Calibri" w:hAnsi="Calibri"/>
          <w:i w:val="0"/>
          <w:iCs w:val="0"/>
          <w:color w:val="000000"/>
        </w:rPr>
        <w:t>Qualifications obtained by training and certification.</w:t>
      </w:r>
    </w:p>
    <w:p w14:paraId="4D193816" w14:textId="77777777" w:rsidR="00F07C90" w:rsidRDefault="00F07C90" w:rsidP="00F07C90">
      <w:pPr>
        <w:rPr>
          <w:rFonts w:ascii="Calibri" w:hAnsi="Calibri"/>
        </w:rPr>
      </w:pPr>
    </w:p>
    <w:p w14:paraId="5B8982C6"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FCC42F1"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56ADD8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FC0E6E6"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666C625" w14:textId="77777777" w:rsidR="00F07C90" w:rsidRDefault="00F07C90" w:rsidP="00792BA1">
            <w:pPr>
              <w:rPr>
                <w:rFonts w:ascii="Calibri" w:hAnsi="Calibri"/>
                <w:b/>
              </w:rPr>
            </w:pPr>
            <w:r>
              <w:rPr>
                <w:rFonts w:ascii="Calibri" w:hAnsi="Calibri"/>
                <w:b/>
              </w:rPr>
              <w:t>Description</w:t>
            </w:r>
          </w:p>
        </w:tc>
      </w:tr>
      <w:tr w:rsidR="00F07C90" w14:paraId="53AEDE0A" w14:textId="77777777" w:rsidTr="00792BA1">
        <w:tc>
          <w:tcPr>
            <w:tcW w:w="2340" w:type="dxa"/>
            <w:tcBorders>
              <w:top w:val="single" w:sz="2" w:space="0" w:color="auto"/>
              <w:left w:val="single" w:sz="2" w:space="0" w:color="auto"/>
              <w:bottom w:val="single" w:sz="2" w:space="0" w:color="auto"/>
              <w:right w:val="single" w:sz="2" w:space="0" w:color="auto"/>
            </w:tcBorders>
          </w:tcPr>
          <w:p w14:paraId="5A311F05" w14:textId="77777777" w:rsidR="00F07C90" w:rsidRDefault="00F07C90" w:rsidP="00792BA1">
            <w:pPr>
              <w:rPr>
                <w:rFonts w:ascii="Calibri" w:hAnsi="Calibri"/>
              </w:rPr>
            </w:pPr>
            <w:r>
              <w:rPr>
                <w:rFonts w:ascii="Calibri" w:hAnsi="Calibri"/>
              </w:rPr>
              <w:t>code</w:t>
            </w:r>
          </w:p>
        </w:tc>
        <w:tc>
          <w:tcPr>
            <w:tcW w:w="1620" w:type="dxa"/>
            <w:tcBorders>
              <w:top w:val="single" w:sz="2" w:space="0" w:color="auto"/>
              <w:left w:val="single" w:sz="2" w:space="0" w:color="auto"/>
              <w:bottom w:val="single" w:sz="2" w:space="0" w:color="auto"/>
              <w:right w:val="single" w:sz="2" w:space="0" w:color="auto"/>
            </w:tcBorders>
          </w:tcPr>
          <w:p w14:paraId="297FEC3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B96CFCE" w14:textId="77777777" w:rsidR="00F07C90" w:rsidRDefault="00F07C90" w:rsidP="00792BA1">
            <w:pPr>
              <w:rPr>
                <w:rFonts w:ascii="Calibri" w:hAnsi="Calibri"/>
              </w:rPr>
            </w:pPr>
            <w:r>
              <w:rPr>
                <w:rFonts w:ascii="Calibri" w:hAnsi="Calibri"/>
              </w:rPr>
              <w:t>Coded representation of the qualification.</w:t>
            </w:r>
          </w:p>
        </w:tc>
      </w:tr>
      <w:tr w:rsidR="00F07C90" w14:paraId="20BF14BA" w14:textId="77777777" w:rsidTr="00792BA1">
        <w:tc>
          <w:tcPr>
            <w:tcW w:w="2340" w:type="dxa"/>
            <w:tcBorders>
              <w:top w:val="single" w:sz="2" w:space="0" w:color="auto"/>
              <w:left w:val="single" w:sz="2" w:space="0" w:color="auto"/>
              <w:bottom w:val="single" w:sz="2" w:space="0" w:color="auto"/>
              <w:right w:val="single" w:sz="2" w:space="0" w:color="auto"/>
            </w:tcBorders>
          </w:tcPr>
          <w:p w14:paraId="7688F50E" w14:textId="77777777" w:rsidR="00F07C90" w:rsidRDefault="00F07C90" w:rsidP="00792BA1">
            <w:pPr>
              <w:rPr>
                <w:rFonts w:ascii="Calibri" w:hAnsi="Calibri"/>
              </w:rPr>
            </w:pPr>
            <w:bookmarkStart w:id="394" w:name="BKM_2AC06959_7C6C_48F2_B6EC_CC23DC09704D"/>
            <w:r>
              <w:rPr>
                <w:rFonts w:ascii="Calibri" w:hAnsi="Calibri"/>
              </w:rPr>
              <w:t>issuer</w:t>
            </w:r>
          </w:p>
        </w:tc>
        <w:tc>
          <w:tcPr>
            <w:tcW w:w="1620" w:type="dxa"/>
            <w:tcBorders>
              <w:top w:val="single" w:sz="2" w:space="0" w:color="auto"/>
              <w:left w:val="single" w:sz="2" w:space="0" w:color="auto"/>
              <w:bottom w:val="single" w:sz="2" w:space="0" w:color="auto"/>
              <w:right w:val="single" w:sz="2" w:space="0" w:color="auto"/>
            </w:tcBorders>
          </w:tcPr>
          <w:p w14:paraId="7F2E089A" w14:textId="77777777" w:rsidR="00F07C90" w:rsidRDefault="00F07C90" w:rsidP="00792BA1">
            <w:pPr>
              <w:rPr>
                <w:rFonts w:ascii="Calibri" w:hAnsi="Calibri"/>
              </w:rPr>
            </w:pPr>
            <w:r>
              <w:rPr>
                <w:rFonts w:ascii="Calibri" w:hAnsi="Calibri"/>
              </w:rPr>
              <w:t>Organization</w:t>
            </w:r>
          </w:p>
        </w:tc>
        <w:tc>
          <w:tcPr>
            <w:tcW w:w="5580" w:type="dxa"/>
            <w:tcBorders>
              <w:top w:val="single" w:sz="2" w:space="0" w:color="auto"/>
              <w:left w:val="single" w:sz="2" w:space="0" w:color="auto"/>
              <w:bottom w:val="single" w:sz="2" w:space="0" w:color="auto"/>
              <w:right w:val="single" w:sz="2" w:space="0" w:color="auto"/>
            </w:tcBorders>
          </w:tcPr>
          <w:p w14:paraId="240CF927" w14:textId="77777777" w:rsidR="00F07C90" w:rsidRDefault="00F07C90" w:rsidP="00792BA1">
            <w:pPr>
              <w:rPr>
                <w:rFonts w:ascii="Calibri" w:hAnsi="Calibri"/>
              </w:rPr>
            </w:pPr>
            <w:r>
              <w:rPr>
                <w:rFonts w:ascii="Calibri" w:hAnsi="Calibri"/>
              </w:rPr>
              <w:t>Organization that regulates and issues the qualification.</w:t>
            </w:r>
          </w:p>
        </w:tc>
        <w:bookmarkEnd w:id="394"/>
      </w:tr>
      <w:tr w:rsidR="00F07C90" w14:paraId="0507AF4D" w14:textId="77777777" w:rsidTr="00792BA1">
        <w:tc>
          <w:tcPr>
            <w:tcW w:w="2340" w:type="dxa"/>
            <w:tcBorders>
              <w:top w:val="single" w:sz="2" w:space="0" w:color="auto"/>
              <w:left w:val="single" w:sz="2" w:space="0" w:color="auto"/>
              <w:bottom w:val="single" w:sz="2" w:space="0" w:color="auto"/>
              <w:right w:val="single" w:sz="2" w:space="0" w:color="auto"/>
            </w:tcBorders>
          </w:tcPr>
          <w:p w14:paraId="5D8AE8F4" w14:textId="77777777" w:rsidR="00F07C90" w:rsidRDefault="00F07C90" w:rsidP="00792BA1">
            <w:pPr>
              <w:rPr>
                <w:rFonts w:ascii="Calibri" w:hAnsi="Calibri"/>
              </w:rPr>
            </w:pPr>
            <w:bookmarkStart w:id="395" w:name="BKM_037C7788_05A2_4F08_BAB1_35923974A333"/>
            <w:proofErr w:type="spellStart"/>
            <w:r>
              <w:rPr>
                <w:rFonts w:ascii="Calibri" w:hAnsi="Calibri"/>
              </w:rPr>
              <w:t>validityPeriod</w:t>
            </w:r>
            <w:proofErr w:type="spellEnd"/>
          </w:p>
        </w:tc>
        <w:tc>
          <w:tcPr>
            <w:tcW w:w="1620" w:type="dxa"/>
            <w:tcBorders>
              <w:top w:val="single" w:sz="2" w:space="0" w:color="auto"/>
              <w:left w:val="single" w:sz="2" w:space="0" w:color="auto"/>
              <w:bottom w:val="single" w:sz="2" w:space="0" w:color="auto"/>
              <w:right w:val="single" w:sz="2" w:space="0" w:color="auto"/>
            </w:tcBorders>
          </w:tcPr>
          <w:p w14:paraId="3517BA20"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6A4C1D29" w14:textId="77777777" w:rsidR="00F07C90" w:rsidRDefault="00F07C90" w:rsidP="00792BA1">
            <w:pPr>
              <w:rPr>
                <w:rFonts w:ascii="Calibri" w:hAnsi="Calibri"/>
              </w:rPr>
            </w:pPr>
            <w:r>
              <w:rPr>
                <w:rFonts w:ascii="Calibri" w:hAnsi="Calibri"/>
              </w:rPr>
              <w:t>Period during which the qualification is valid.</w:t>
            </w:r>
          </w:p>
        </w:tc>
        <w:bookmarkEnd w:id="395"/>
      </w:tr>
      <w:bookmarkEnd w:id="393"/>
    </w:tbl>
    <w:p w14:paraId="12DCC4B0" w14:textId="77777777" w:rsidR="00F07C90" w:rsidRDefault="00F07C90" w:rsidP="00F07C90">
      <w:pPr>
        <w:rPr>
          <w:rFonts w:ascii="Calibri" w:hAnsi="Calibri"/>
        </w:rPr>
      </w:pPr>
    </w:p>
    <w:p w14:paraId="3A7251C1" w14:textId="77777777" w:rsidR="00F07C90" w:rsidRDefault="00F07C90" w:rsidP="00F07C90">
      <w:pPr>
        <w:pStyle w:val="Heading4"/>
        <w:rPr>
          <w:bCs/>
          <w:szCs w:val="24"/>
          <w:u w:color="000000"/>
          <w:lang w:val="en-US"/>
        </w:rPr>
      </w:pPr>
      <w:bookmarkStart w:id="396" w:name="_Toc398046699"/>
      <w:bookmarkStart w:id="397" w:name="BKM_2ADF7841_6338_4EBB_BB37_10CAC2CA667A"/>
      <w:proofErr w:type="spellStart"/>
      <w:r>
        <w:rPr>
          <w:bCs/>
          <w:szCs w:val="24"/>
          <w:u w:color="000000"/>
          <w:lang w:val="en-US"/>
        </w:rPr>
        <w:t>RelatedPerson</w:t>
      </w:r>
      <w:bookmarkEnd w:id="396"/>
      <w:proofErr w:type="spellEnd"/>
    </w:p>
    <w:p w14:paraId="4EB72D55" w14:textId="77777777" w:rsidR="00F07C90" w:rsidRDefault="00F07C90" w:rsidP="00F07C90">
      <w:pPr>
        <w:rPr>
          <w:rFonts w:ascii="Calibri" w:hAnsi="Calibri"/>
        </w:rPr>
      </w:pPr>
      <w:r>
        <w:rPr>
          <w:rFonts w:ascii="Calibri" w:hAnsi="Calibri"/>
        </w:rPr>
        <w:t>Information about a person involved in a patient's care, but who is neither the target of healthcare nor has a professional responsibility in the care process.</w:t>
      </w:r>
    </w:p>
    <w:p w14:paraId="6452F603" w14:textId="77777777" w:rsidR="00F07C90" w:rsidRDefault="00F07C90" w:rsidP="00F07C90">
      <w:pPr>
        <w:rPr>
          <w:rFonts w:ascii="Calibri" w:hAnsi="Calibri"/>
        </w:rPr>
      </w:pPr>
    </w:p>
    <w:p w14:paraId="5DB4ACA7" w14:textId="77777777" w:rsidR="00F07C90" w:rsidRDefault="00F07C90" w:rsidP="00F07C90">
      <w:pPr>
        <w:rPr>
          <w:rFonts w:ascii="Calibri" w:hAnsi="Calibri"/>
        </w:rPr>
      </w:pPr>
      <w:proofErr w:type="spellStart"/>
      <w:r>
        <w:rPr>
          <w:rFonts w:ascii="Calibri" w:hAnsi="Calibri"/>
        </w:rPr>
        <w:t>RelatedPersons</w:t>
      </w:r>
      <w:proofErr w:type="spellEnd"/>
      <w:r>
        <w:rPr>
          <w:rFonts w:ascii="Calibri" w:hAnsi="Calibri"/>
        </w:rPr>
        <w:t xml:space="preserve"> typically have a personal or non-healthcare-specific professional relationship to the patient. A </w:t>
      </w:r>
      <w:proofErr w:type="spellStart"/>
      <w:r>
        <w:rPr>
          <w:rFonts w:ascii="Calibri" w:hAnsi="Calibri"/>
        </w:rPr>
        <w:t>RelatedPerson</w:t>
      </w:r>
      <w:proofErr w:type="spellEnd"/>
      <w:r>
        <w:rPr>
          <w:rFonts w:ascii="Calibri" w:hAnsi="Calibri"/>
        </w:rPr>
        <w:t xml:space="preserve"> element is primarily used for attribution of information since </w:t>
      </w:r>
      <w:proofErr w:type="spellStart"/>
      <w:r>
        <w:rPr>
          <w:rFonts w:ascii="Calibri" w:hAnsi="Calibri"/>
        </w:rPr>
        <w:t>RelatedPersons</w:t>
      </w:r>
      <w:proofErr w:type="spellEnd"/>
      <w:r>
        <w:rPr>
          <w:rFonts w:ascii="Calibri" w:hAnsi="Calibri"/>
        </w:rPr>
        <w:t xml:space="preserve"> are often a source of information about the patient. Example </w:t>
      </w:r>
      <w:proofErr w:type="spellStart"/>
      <w:r>
        <w:rPr>
          <w:rFonts w:ascii="Calibri" w:hAnsi="Calibri"/>
        </w:rPr>
        <w:t>RelatedPersons</w:t>
      </w:r>
      <w:proofErr w:type="spellEnd"/>
      <w:r>
        <w:rPr>
          <w:rFonts w:ascii="Calibri" w:hAnsi="Calibri"/>
        </w:rPr>
        <w:t xml:space="preserve"> are:</w:t>
      </w:r>
    </w:p>
    <w:p w14:paraId="77505B28" w14:textId="77777777" w:rsidR="00F07C90" w:rsidRDefault="00F07C90" w:rsidP="00F07C90">
      <w:pPr>
        <w:rPr>
          <w:rFonts w:ascii="Calibri" w:hAnsi="Calibri"/>
        </w:rPr>
      </w:pPr>
    </w:p>
    <w:p w14:paraId="60C5FB39"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Patient's wife or husband</w:t>
      </w:r>
    </w:p>
    <w:p w14:paraId="2643B6EA"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Patient's relatives or friends</w:t>
      </w:r>
    </w:p>
    <w:p w14:paraId="0ECCF67E"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Neighbor bringing a patient to the hospital</w:t>
      </w:r>
    </w:p>
    <w:p w14:paraId="6818FE30" w14:textId="77777777" w:rsidR="00F07C90" w:rsidRDefault="00F07C90" w:rsidP="00695885">
      <w:pPr>
        <w:widowControl w:val="0"/>
        <w:numPr>
          <w:ilvl w:val="0"/>
          <w:numId w:val="29"/>
        </w:numPr>
        <w:autoSpaceDE w:val="0"/>
        <w:autoSpaceDN w:val="0"/>
        <w:adjustRightInd w:val="0"/>
        <w:spacing w:after="0" w:line="240" w:lineRule="auto"/>
        <w:ind w:left="1188" w:hanging="283"/>
        <w:rPr>
          <w:rFonts w:ascii="Calibri" w:hAnsi="Calibri"/>
        </w:rPr>
      </w:pPr>
      <w:r>
        <w:rPr>
          <w:rFonts w:ascii="Calibri" w:hAnsi="Calibri"/>
        </w:rPr>
        <w:t>Patient's attorney or guardian</w:t>
      </w:r>
    </w:p>
    <w:p w14:paraId="21DC5D0B" w14:textId="77777777" w:rsidR="00F07C90" w:rsidRDefault="00F07C90" w:rsidP="00F07C90">
      <w:pPr>
        <w:rPr>
          <w:rFonts w:ascii="Calibri" w:hAnsi="Calibri"/>
        </w:rPr>
      </w:pPr>
    </w:p>
    <w:p w14:paraId="1DEA2E2A" w14:textId="77777777" w:rsidR="00F07C90" w:rsidRDefault="00F07C90" w:rsidP="00F07C90">
      <w:pPr>
        <w:rPr>
          <w:rFonts w:ascii="Calibri" w:hAnsi="Calibri"/>
        </w:rPr>
      </w:pPr>
    </w:p>
    <w:p w14:paraId="3BF9B97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5FD8081"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64C79D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EEA4F98"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DFC600C" w14:textId="77777777" w:rsidR="00F07C90" w:rsidRDefault="00F07C90" w:rsidP="00792BA1">
            <w:pPr>
              <w:rPr>
                <w:rFonts w:ascii="Calibri" w:hAnsi="Calibri"/>
                <w:b/>
              </w:rPr>
            </w:pPr>
            <w:r>
              <w:rPr>
                <w:rFonts w:ascii="Calibri" w:hAnsi="Calibri"/>
                <w:b/>
              </w:rPr>
              <w:t>Description</w:t>
            </w:r>
          </w:p>
        </w:tc>
      </w:tr>
      <w:tr w:rsidR="00F07C90" w14:paraId="756D734A" w14:textId="77777777" w:rsidTr="00792BA1">
        <w:tc>
          <w:tcPr>
            <w:tcW w:w="2340" w:type="dxa"/>
            <w:tcBorders>
              <w:top w:val="single" w:sz="2" w:space="0" w:color="auto"/>
              <w:left w:val="single" w:sz="2" w:space="0" w:color="auto"/>
              <w:bottom w:val="single" w:sz="2" w:space="0" w:color="auto"/>
              <w:right w:val="single" w:sz="2" w:space="0" w:color="auto"/>
            </w:tcBorders>
          </w:tcPr>
          <w:p w14:paraId="2937AE08" w14:textId="77777777" w:rsidR="00F07C90" w:rsidRDefault="00F07C90" w:rsidP="00792BA1">
            <w:pPr>
              <w:rPr>
                <w:rFonts w:ascii="Calibri" w:hAnsi="Calibri"/>
              </w:rPr>
            </w:pPr>
            <w:proofErr w:type="spellStart"/>
            <w:r>
              <w:rPr>
                <w:rFonts w:ascii="Calibri" w:hAnsi="Calibri"/>
              </w:rPr>
              <w:t>ageAtDeath</w:t>
            </w:r>
            <w:proofErr w:type="spellEnd"/>
          </w:p>
        </w:tc>
        <w:tc>
          <w:tcPr>
            <w:tcW w:w="1620" w:type="dxa"/>
            <w:tcBorders>
              <w:top w:val="single" w:sz="2" w:space="0" w:color="auto"/>
              <w:left w:val="single" w:sz="2" w:space="0" w:color="auto"/>
              <w:bottom w:val="single" w:sz="2" w:space="0" w:color="auto"/>
              <w:right w:val="single" w:sz="2" w:space="0" w:color="auto"/>
            </w:tcBorders>
          </w:tcPr>
          <w:p w14:paraId="581C223A"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4A59E330" w14:textId="77777777" w:rsidR="00F07C90" w:rsidRDefault="00F07C90" w:rsidP="00792BA1">
            <w:pPr>
              <w:rPr>
                <w:rFonts w:ascii="Calibri" w:hAnsi="Calibri"/>
              </w:rPr>
            </w:pPr>
            <w:r>
              <w:rPr>
                <w:rFonts w:ascii="Calibri" w:hAnsi="Calibri"/>
              </w:rPr>
              <w:t>Age of the related person at the time of their death.</w:t>
            </w:r>
          </w:p>
        </w:tc>
      </w:tr>
      <w:tr w:rsidR="00F07C90" w14:paraId="516AE4A6" w14:textId="77777777" w:rsidTr="00792BA1">
        <w:tc>
          <w:tcPr>
            <w:tcW w:w="2340" w:type="dxa"/>
            <w:tcBorders>
              <w:top w:val="single" w:sz="2" w:space="0" w:color="auto"/>
              <w:left w:val="single" w:sz="2" w:space="0" w:color="auto"/>
              <w:bottom w:val="single" w:sz="2" w:space="0" w:color="auto"/>
              <w:right w:val="single" w:sz="2" w:space="0" w:color="auto"/>
            </w:tcBorders>
          </w:tcPr>
          <w:p w14:paraId="02ECC956" w14:textId="77777777" w:rsidR="00F07C90" w:rsidRDefault="00F07C90" w:rsidP="00792BA1">
            <w:pPr>
              <w:rPr>
                <w:rFonts w:ascii="Calibri" w:hAnsi="Calibri"/>
              </w:rPr>
            </w:pPr>
            <w:bookmarkStart w:id="398" w:name="BKM_B36EBDA0_B3FB_4F0F_8DFB_D6991071969C"/>
            <w:proofErr w:type="spellStart"/>
            <w:r>
              <w:rPr>
                <w:rFonts w:ascii="Calibri" w:hAnsi="Calibri"/>
              </w:rPr>
              <w:t>isDeceased</w:t>
            </w:r>
            <w:proofErr w:type="spellEnd"/>
          </w:p>
        </w:tc>
        <w:tc>
          <w:tcPr>
            <w:tcW w:w="1620" w:type="dxa"/>
            <w:tcBorders>
              <w:top w:val="single" w:sz="2" w:space="0" w:color="auto"/>
              <w:left w:val="single" w:sz="2" w:space="0" w:color="auto"/>
              <w:bottom w:val="single" w:sz="2" w:space="0" w:color="auto"/>
              <w:right w:val="single" w:sz="2" w:space="0" w:color="auto"/>
            </w:tcBorders>
          </w:tcPr>
          <w:p w14:paraId="50F487A3" w14:textId="77777777" w:rsidR="00F07C90" w:rsidRDefault="00F07C90" w:rsidP="00792BA1">
            <w:pPr>
              <w:rPr>
                <w:rFonts w:ascii="Calibri" w:hAnsi="Calibri"/>
              </w:rPr>
            </w:pPr>
            <w:proofErr w:type="spellStart"/>
            <w:r>
              <w:rPr>
                <w:rFonts w:ascii="Calibri" w:hAnsi="Calibri"/>
              </w:rPr>
              <w:t>YesNo</w:t>
            </w:r>
            <w:proofErr w:type="spellEnd"/>
          </w:p>
        </w:tc>
        <w:tc>
          <w:tcPr>
            <w:tcW w:w="5580" w:type="dxa"/>
            <w:tcBorders>
              <w:top w:val="single" w:sz="2" w:space="0" w:color="auto"/>
              <w:left w:val="single" w:sz="2" w:space="0" w:color="auto"/>
              <w:bottom w:val="single" w:sz="2" w:space="0" w:color="auto"/>
              <w:right w:val="single" w:sz="2" w:space="0" w:color="auto"/>
            </w:tcBorders>
          </w:tcPr>
          <w:p w14:paraId="5004562D" w14:textId="77777777" w:rsidR="00F07C90" w:rsidRDefault="00F07C90" w:rsidP="00792BA1">
            <w:pPr>
              <w:rPr>
                <w:rFonts w:ascii="Calibri" w:hAnsi="Calibri"/>
              </w:rPr>
            </w:pPr>
            <w:r>
              <w:rPr>
                <w:rFonts w:ascii="Calibri" w:hAnsi="Calibri"/>
              </w:rPr>
              <w:t>Whether the related person is deceased.</w:t>
            </w:r>
          </w:p>
        </w:tc>
        <w:bookmarkEnd w:id="398"/>
      </w:tr>
      <w:tr w:rsidR="00F07C90" w14:paraId="71FCDA19" w14:textId="77777777" w:rsidTr="00792BA1">
        <w:tc>
          <w:tcPr>
            <w:tcW w:w="2340" w:type="dxa"/>
            <w:tcBorders>
              <w:top w:val="single" w:sz="2" w:space="0" w:color="auto"/>
              <w:left w:val="single" w:sz="2" w:space="0" w:color="auto"/>
              <w:bottom w:val="single" w:sz="2" w:space="0" w:color="auto"/>
              <w:right w:val="single" w:sz="2" w:space="0" w:color="auto"/>
            </w:tcBorders>
          </w:tcPr>
          <w:p w14:paraId="0CD28827" w14:textId="77777777" w:rsidR="00F07C90" w:rsidRDefault="00F07C90" w:rsidP="00792BA1">
            <w:pPr>
              <w:rPr>
                <w:rFonts w:ascii="Calibri" w:hAnsi="Calibri"/>
              </w:rPr>
            </w:pPr>
            <w:r>
              <w:rPr>
                <w:rFonts w:ascii="Calibri" w:hAnsi="Calibri"/>
              </w:rPr>
              <w:t>relationship</w:t>
            </w:r>
          </w:p>
        </w:tc>
        <w:tc>
          <w:tcPr>
            <w:tcW w:w="1620" w:type="dxa"/>
            <w:tcBorders>
              <w:top w:val="single" w:sz="2" w:space="0" w:color="auto"/>
              <w:left w:val="single" w:sz="2" w:space="0" w:color="auto"/>
              <w:bottom w:val="single" w:sz="2" w:space="0" w:color="auto"/>
              <w:right w:val="single" w:sz="2" w:space="0" w:color="auto"/>
            </w:tcBorders>
          </w:tcPr>
          <w:p w14:paraId="03BDFD7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AB161AC" w14:textId="77777777" w:rsidR="00F07C90" w:rsidRDefault="00F07C90" w:rsidP="00792BA1">
            <w:pPr>
              <w:rPr>
                <w:rFonts w:ascii="Calibri" w:hAnsi="Calibri"/>
              </w:rPr>
            </w:pPr>
            <w:r>
              <w:rPr>
                <w:rFonts w:ascii="Calibri" w:hAnsi="Calibri"/>
              </w:rPr>
              <w:t>Nature of the relationship between a patient and the related person.</w:t>
            </w:r>
          </w:p>
        </w:tc>
      </w:tr>
      <w:bookmarkEnd w:id="397"/>
    </w:tbl>
    <w:p w14:paraId="0C47F064" w14:textId="77777777" w:rsidR="00F07C90" w:rsidRDefault="00F07C90" w:rsidP="00F07C90">
      <w:pPr>
        <w:rPr>
          <w:rFonts w:ascii="Calibri" w:hAnsi="Calibri"/>
        </w:rPr>
      </w:pPr>
    </w:p>
    <w:p w14:paraId="3EDDD0D2" w14:textId="77777777" w:rsidR="00F07C90" w:rsidRDefault="00F07C90" w:rsidP="00F07C90">
      <w:pPr>
        <w:pStyle w:val="Heading4"/>
        <w:rPr>
          <w:bCs/>
          <w:szCs w:val="24"/>
          <w:u w:color="000000"/>
          <w:lang w:val="en-US"/>
        </w:rPr>
      </w:pPr>
      <w:bookmarkStart w:id="399" w:name="_Toc398046700"/>
      <w:bookmarkStart w:id="400" w:name="BKM_BE6743FE_7E50_48EA_9F90_EAA5130156A0"/>
      <w:r>
        <w:rPr>
          <w:bCs/>
          <w:szCs w:val="24"/>
          <w:u w:color="000000"/>
          <w:lang w:val="en-US"/>
        </w:rPr>
        <w:t>Specimen</w:t>
      </w:r>
      <w:bookmarkEnd w:id="399"/>
    </w:p>
    <w:p w14:paraId="5EA0CD5F" w14:textId="77777777" w:rsidR="00F07C90" w:rsidRDefault="00F07C90" w:rsidP="00F07C90">
      <w:pPr>
        <w:rPr>
          <w:rFonts w:ascii="Calibri" w:hAnsi="Calibri"/>
        </w:rPr>
      </w:pPr>
      <w:r>
        <w:rPr>
          <w:rStyle w:val="FieldLabel"/>
          <w:rFonts w:ascii="Calibri" w:hAnsi="Calibri"/>
          <w:i w:val="0"/>
          <w:iCs w:val="0"/>
          <w:color w:val="000000"/>
        </w:rPr>
        <w:t>A sample of tissue, blood, urine, etc., taken for diagnostic examination or evaluation.</w:t>
      </w:r>
    </w:p>
    <w:p w14:paraId="59F3A17B" w14:textId="77777777" w:rsidR="00F07C90" w:rsidRDefault="00F07C90" w:rsidP="00F07C90">
      <w:pPr>
        <w:rPr>
          <w:rFonts w:ascii="Calibri" w:hAnsi="Calibri"/>
        </w:rPr>
      </w:pPr>
    </w:p>
    <w:p w14:paraId="7286E21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293B6C93"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B9BA61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D3F298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B280457" w14:textId="77777777" w:rsidR="00F07C90" w:rsidRDefault="00F07C90" w:rsidP="00792BA1">
            <w:pPr>
              <w:rPr>
                <w:rFonts w:ascii="Calibri" w:hAnsi="Calibri"/>
                <w:b/>
              </w:rPr>
            </w:pPr>
            <w:r>
              <w:rPr>
                <w:rFonts w:ascii="Calibri" w:hAnsi="Calibri"/>
                <w:b/>
              </w:rPr>
              <w:t>Description</w:t>
            </w:r>
          </w:p>
        </w:tc>
      </w:tr>
      <w:tr w:rsidR="00F07C90" w14:paraId="4E62CEF9" w14:textId="77777777" w:rsidTr="00792BA1">
        <w:tc>
          <w:tcPr>
            <w:tcW w:w="2340" w:type="dxa"/>
            <w:tcBorders>
              <w:top w:val="single" w:sz="2" w:space="0" w:color="auto"/>
              <w:left w:val="single" w:sz="2" w:space="0" w:color="auto"/>
              <w:bottom w:val="single" w:sz="2" w:space="0" w:color="auto"/>
              <w:right w:val="single" w:sz="2" w:space="0" w:color="auto"/>
            </w:tcBorders>
          </w:tcPr>
          <w:p w14:paraId="67C11D9D" w14:textId="77777777" w:rsidR="00F07C90" w:rsidRDefault="00F07C90" w:rsidP="00792BA1">
            <w:pPr>
              <w:rPr>
                <w:rFonts w:ascii="Calibri" w:hAnsi="Calibri"/>
              </w:rPr>
            </w:pPr>
            <w:proofErr w:type="spellStart"/>
            <w:r>
              <w:rPr>
                <w:rFonts w:ascii="Calibri" w:hAnsi="Calibri"/>
              </w:rPr>
              <w:t>collectionMethod</w:t>
            </w:r>
            <w:proofErr w:type="spellEnd"/>
          </w:p>
        </w:tc>
        <w:tc>
          <w:tcPr>
            <w:tcW w:w="1620" w:type="dxa"/>
            <w:tcBorders>
              <w:top w:val="single" w:sz="2" w:space="0" w:color="auto"/>
              <w:left w:val="single" w:sz="2" w:space="0" w:color="auto"/>
              <w:bottom w:val="single" w:sz="2" w:space="0" w:color="auto"/>
              <w:right w:val="single" w:sz="2" w:space="0" w:color="auto"/>
            </w:tcBorders>
          </w:tcPr>
          <w:p w14:paraId="769A048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DAD5A03" w14:textId="77777777" w:rsidR="00F07C90" w:rsidRDefault="00F07C90" w:rsidP="00792BA1">
            <w:pPr>
              <w:rPr>
                <w:rFonts w:ascii="Calibri" w:hAnsi="Calibri"/>
              </w:rPr>
            </w:pPr>
            <w:r>
              <w:rPr>
                <w:rFonts w:ascii="Calibri" w:hAnsi="Calibri"/>
              </w:rPr>
              <w:t>Technique used to collect the specimen, e.g., aspiration, scraping.</w:t>
            </w:r>
          </w:p>
        </w:tc>
      </w:tr>
      <w:tr w:rsidR="00F07C90" w14:paraId="065DC4D9" w14:textId="77777777" w:rsidTr="00792BA1">
        <w:tc>
          <w:tcPr>
            <w:tcW w:w="2340" w:type="dxa"/>
            <w:tcBorders>
              <w:top w:val="single" w:sz="2" w:space="0" w:color="auto"/>
              <w:left w:val="single" w:sz="2" w:space="0" w:color="auto"/>
              <w:bottom w:val="single" w:sz="2" w:space="0" w:color="auto"/>
              <w:right w:val="single" w:sz="2" w:space="0" w:color="auto"/>
            </w:tcBorders>
          </w:tcPr>
          <w:p w14:paraId="3FAB14E7" w14:textId="77777777" w:rsidR="00F07C90" w:rsidRDefault="00F07C90" w:rsidP="00792BA1">
            <w:pPr>
              <w:rPr>
                <w:rFonts w:ascii="Calibri" w:hAnsi="Calibri"/>
              </w:rPr>
            </w:pPr>
            <w:bookmarkStart w:id="401" w:name="BKM_5994D4AB_2D74_4585_9802_7D0168EBCDFE"/>
            <w:proofErr w:type="spellStart"/>
            <w:r>
              <w:rPr>
                <w:rFonts w:ascii="Calibri" w:hAnsi="Calibri"/>
              </w:rPr>
              <w:t>collectionSite</w:t>
            </w:r>
            <w:proofErr w:type="spellEnd"/>
          </w:p>
        </w:tc>
        <w:tc>
          <w:tcPr>
            <w:tcW w:w="1620" w:type="dxa"/>
            <w:tcBorders>
              <w:top w:val="single" w:sz="2" w:space="0" w:color="auto"/>
              <w:left w:val="single" w:sz="2" w:space="0" w:color="auto"/>
              <w:bottom w:val="single" w:sz="2" w:space="0" w:color="auto"/>
              <w:right w:val="single" w:sz="2" w:space="0" w:color="auto"/>
            </w:tcBorders>
          </w:tcPr>
          <w:p w14:paraId="214DB1B8"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3CA7A47B" w14:textId="77777777" w:rsidR="00F07C90" w:rsidRDefault="00F07C90" w:rsidP="00792BA1">
            <w:pPr>
              <w:rPr>
                <w:rFonts w:ascii="Calibri" w:hAnsi="Calibri"/>
              </w:rPr>
            </w:pPr>
            <w:r>
              <w:rPr>
                <w:rFonts w:ascii="Calibri" w:hAnsi="Calibri"/>
              </w:rPr>
              <w:t>Site from which the specimen was collected.</w:t>
            </w:r>
          </w:p>
        </w:tc>
        <w:bookmarkEnd w:id="401"/>
      </w:tr>
      <w:tr w:rsidR="00F07C90" w14:paraId="4BE5697E" w14:textId="77777777" w:rsidTr="00792BA1">
        <w:tc>
          <w:tcPr>
            <w:tcW w:w="2340" w:type="dxa"/>
            <w:tcBorders>
              <w:top w:val="single" w:sz="2" w:space="0" w:color="auto"/>
              <w:left w:val="single" w:sz="2" w:space="0" w:color="auto"/>
              <w:bottom w:val="single" w:sz="2" w:space="0" w:color="auto"/>
              <w:right w:val="single" w:sz="2" w:space="0" w:color="auto"/>
            </w:tcBorders>
          </w:tcPr>
          <w:p w14:paraId="56557B38" w14:textId="77777777" w:rsidR="00F07C90" w:rsidRDefault="00F07C90" w:rsidP="00792BA1">
            <w:pPr>
              <w:rPr>
                <w:rFonts w:ascii="Calibri" w:hAnsi="Calibri"/>
              </w:rPr>
            </w:pPr>
            <w:bookmarkStart w:id="402" w:name="BKM_1E70C6C8_ADF5_4EF0_AAEE_40E7F27F0DA1"/>
            <w:r>
              <w:rPr>
                <w:rFonts w:ascii="Calibri" w:hAnsi="Calibri"/>
              </w:rPr>
              <w:t>subject</w:t>
            </w:r>
          </w:p>
        </w:tc>
        <w:tc>
          <w:tcPr>
            <w:tcW w:w="1620" w:type="dxa"/>
            <w:tcBorders>
              <w:top w:val="single" w:sz="2" w:space="0" w:color="auto"/>
              <w:left w:val="single" w:sz="2" w:space="0" w:color="auto"/>
              <w:bottom w:val="single" w:sz="2" w:space="0" w:color="auto"/>
              <w:right w:val="single" w:sz="2" w:space="0" w:color="auto"/>
            </w:tcBorders>
          </w:tcPr>
          <w:p w14:paraId="2864EAA3" w14:textId="77777777" w:rsidR="00F07C90" w:rsidRDefault="00F07C90" w:rsidP="00792BA1">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428A3A25" w14:textId="77777777" w:rsidR="00F07C90" w:rsidRDefault="00F07C90" w:rsidP="00792BA1">
            <w:pPr>
              <w:rPr>
                <w:rFonts w:ascii="Calibri" w:hAnsi="Calibri"/>
              </w:rPr>
            </w:pPr>
            <w:r>
              <w:rPr>
                <w:rFonts w:ascii="Calibri" w:hAnsi="Calibri"/>
              </w:rPr>
              <w:t>Patient from whom the specimen was obtained.</w:t>
            </w:r>
          </w:p>
        </w:tc>
        <w:bookmarkEnd w:id="402"/>
      </w:tr>
      <w:tr w:rsidR="00F07C90" w14:paraId="730DDC95" w14:textId="77777777" w:rsidTr="00792BA1">
        <w:tc>
          <w:tcPr>
            <w:tcW w:w="2340" w:type="dxa"/>
            <w:tcBorders>
              <w:top w:val="single" w:sz="2" w:space="0" w:color="auto"/>
              <w:left w:val="single" w:sz="2" w:space="0" w:color="auto"/>
              <w:bottom w:val="single" w:sz="2" w:space="0" w:color="auto"/>
              <w:right w:val="single" w:sz="2" w:space="0" w:color="auto"/>
            </w:tcBorders>
          </w:tcPr>
          <w:p w14:paraId="3B0CEEA0" w14:textId="77777777" w:rsidR="00F07C90" w:rsidRDefault="00F07C90" w:rsidP="00792BA1">
            <w:pPr>
              <w:rPr>
                <w:rFonts w:ascii="Calibri" w:hAnsi="Calibri"/>
              </w:rPr>
            </w:pPr>
            <w:bookmarkStart w:id="403" w:name="BKM_8CA68CE3_51B3_4A03_81CD_EDBA9586FFCF"/>
            <w:r>
              <w:rPr>
                <w:rFonts w:ascii="Calibri" w:hAnsi="Calibri"/>
              </w:rPr>
              <w:t>type</w:t>
            </w:r>
          </w:p>
        </w:tc>
        <w:tc>
          <w:tcPr>
            <w:tcW w:w="1620" w:type="dxa"/>
            <w:tcBorders>
              <w:top w:val="single" w:sz="2" w:space="0" w:color="auto"/>
              <w:left w:val="single" w:sz="2" w:space="0" w:color="auto"/>
              <w:bottom w:val="single" w:sz="2" w:space="0" w:color="auto"/>
              <w:right w:val="single" w:sz="2" w:space="0" w:color="auto"/>
            </w:tcBorders>
          </w:tcPr>
          <w:p w14:paraId="7A2B408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8572AB2" w14:textId="77777777" w:rsidR="00F07C90" w:rsidRDefault="00F07C90" w:rsidP="00792BA1">
            <w:pPr>
              <w:rPr>
                <w:rFonts w:ascii="Calibri" w:hAnsi="Calibri"/>
              </w:rPr>
            </w:pPr>
            <w:r>
              <w:rPr>
                <w:rFonts w:ascii="Calibri" w:hAnsi="Calibri"/>
              </w:rPr>
              <w:t>The kind of material, e.g., blood, urine, tissue.</w:t>
            </w:r>
          </w:p>
        </w:tc>
        <w:bookmarkEnd w:id="403"/>
      </w:tr>
      <w:bookmarkEnd w:id="400"/>
    </w:tbl>
    <w:p w14:paraId="75D42BDF" w14:textId="77777777" w:rsidR="00F07C90" w:rsidRDefault="00F07C90" w:rsidP="00F07C90">
      <w:pPr>
        <w:rPr>
          <w:rFonts w:ascii="Calibri" w:hAnsi="Calibri"/>
        </w:rPr>
      </w:pPr>
    </w:p>
    <w:p w14:paraId="67A41201" w14:textId="77777777" w:rsidR="00F07C90" w:rsidRDefault="00F07C90" w:rsidP="00F07C90">
      <w:pPr>
        <w:pStyle w:val="Heading4"/>
        <w:rPr>
          <w:bCs/>
          <w:szCs w:val="24"/>
          <w:u w:color="000000"/>
          <w:lang w:val="en-US"/>
        </w:rPr>
      </w:pPr>
      <w:bookmarkStart w:id="404" w:name="_Toc398046701"/>
      <w:bookmarkStart w:id="405" w:name="BKM_5F7B2D5F_23B3_4807_94AA_CACDAD78038C"/>
      <w:r>
        <w:rPr>
          <w:bCs/>
          <w:szCs w:val="24"/>
          <w:u w:color="000000"/>
          <w:lang w:val="en-US"/>
        </w:rPr>
        <w:t>Vaccine</w:t>
      </w:r>
      <w:bookmarkEnd w:id="404"/>
    </w:p>
    <w:p w14:paraId="1C53A448" w14:textId="77777777" w:rsidR="00F07C90" w:rsidRDefault="00F07C90" w:rsidP="00F07C90">
      <w:pPr>
        <w:rPr>
          <w:rFonts w:ascii="Calibri" w:hAnsi="Calibri"/>
        </w:rPr>
      </w:pPr>
      <w:r>
        <w:rPr>
          <w:rStyle w:val="FieldLabel"/>
          <w:rFonts w:ascii="Calibri" w:hAnsi="Calibri"/>
          <w:i w:val="0"/>
          <w:iCs w:val="0"/>
          <w:color w:val="000000"/>
        </w:rPr>
        <w:t>Details about the vaccine product administered to the patient.</w:t>
      </w:r>
    </w:p>
    <w:p w14:paraId="4FD2118E" w14:textId="77777777" w:rsidR="00F07C90" w:rsidRDefault="00F07C90" w:rsidP="00F07C90">
      <w:pPr>
        <w:rPr>
          <w:rFonts w:ascii="Calibri" w:hAnsi="Calibri"/>
        </w:rPr>
      </w:pPr>
    </w:p>
    <w:p w14:paraId="48F865A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D81DCF2"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60952D"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047D39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E8C0AA8" w14:textId="77777777" w:rsidR="00F07C90" w:rsidRDefault="00F07C90" w:rsidP="00792BA1">
            <w:pPr>
              <w:rPr>
                <w:rFonts w:ascii="Calibri" w:hAnsi="Calibri"/>
                <w:b/>
              </w:rPr>
            </w:pPr>
            <w:r>
              <w:rPr>
                <w:rFonts w:ascii="Calibri" w:hAnsi="Calibri"/>
                <w:b/>
              </w:rPr>
              <w:t>Description</w:t>
            </w:r>
          </w:p>
        </w:tc>
      </w:tr>
      <w:tr w:rsidR="00F07C90" w14:paraId="1AC2379E" w14:textId="77777777" w:rsidTr="00792BA1">
        <w:tc>
          <w:tcPr>
            <w:tcW w:w="2340" w:type="dxa"/>
            <w:tcBorders>
              <w:top w:val="single" w:sz="2" w:space="0" w:color="auto"/>
              <w:left w:val="single" w:sz="2" w:space="0" w:color="auto"/>
              <w:bottom w:val="single" w:sz="2" w:space="0" w:color="auto"/>
              <w:right w:val="single" w:sz="2" w:space="0" w:color="auto"/>
            </w:tcBorders>
          </w:tcPr>
          <w:p w14:paraId="5A060AF3" w14:textId="77777777" w:rsidR="00F07C90" w:rsidRDefault="00F07C90" w:rsidP="00792BA1">
            <w:pPr>
              <w:rPr>
                <w:rFonts w:ascii="Calibri" w:hAnsi="Calibri"/>
              </w:rPr>
            </w:pPr>
            <w:proofErr w:type="spellStart"/>
            <w:r>
              <w:rPr>
                <w:rFonts w:ascii="Calibri" w:hAnsi="Calibri"/>
              </w:rPr>
              <w:t>vaccineType</w:t>
            </w:r>
            <w:proofErr w:type="spellEnd"/>
          </w:p>
        </w:tc>
        <w:tc>
          <w:tcPr>
            <w:tcW w:w="1620" w:type="dxa"/>
            <w:tcBorders>
              <w:top w:val="single" w:sz="2" w:space="0" w:color="auto"/>
              <w:left w:val="single" w:sz="2" w:space="0" w:color="auto"/>
              <w:bottom w:val="single" w:sz="2" w:space="0" w:color="auto"/>
              <w:right w:val="single" w:sz="2" w:space="0" w:color="auto"/>
            </w:tcBorders>
          </w:tcPr>
          <w:p w14:paraId="34DF00B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A2B50A8" w14:textId="77777777" w:rsidR="00F07C90" w:rsidRDefault="00F07C90" w:rsidP="00792BA1">
            <w:pPr>
              <w:rPr>
                <w:rFonts w:ascii="Calibri" w:hAnsi="Calibri"/>
              </w:rPr>
            </w:pPr>
            <w:r>
              <w:rPr>
                <w:rFonts w:ascii="Calibri" w:hAnsi="Calibri"/>
              </w:rPr>
              <w:t xml:space="preserve">The kind of vaccine that is or was or was not administered, e.g., </w:t>
            </w:r>
            <w:proofErr w:type="spellStart"/>
            <w:r>
              <w:rPr>
                <w:rFonts w:ascii="Calibri" w:hAnsi="Calibri"/>
              </w:rPr>
              <w:t>DTaP</w:t>
            </w:r>
            <w:proofErr w:type="spellEnd"/>
            <w:r>
              <w:rPr>
                <w:rFonts w:ascii="Calibri" w:hAnsi="Calibri"/>
              </w:rPr>
              <w:t xml:space="preserve">, pertussis, </w:t>
            </w:r>
            <w:proofErr w:type="spellStart"/>
            <w:r>
              <w:rPr>
                <w:rFonts w:ascii="Calibri" w:hAnsi="Calibri"/>
              </w:rPr>
              <w:t>influenze</w:t>
            </w:r>
            <w:proofErr w:type="spellEnd"/>
            <w:r>
              <w:rPr>
                <w:rFonts w:ascii="Calibri" w:hAnsi="Calibri"/>
              </w:rPr>
              <w:t xml:space="preserve"> whole.</w:t>
            </w:r>
          </w:p>
        </w:tc>
      </w:tr>
      <w:bookmarkEnd w:id="313"/>
      <w:bookmarkEnd w:id="314"/>
      <w:bookmarkEnd w:id="327"/>
      <w:bookmarkEnd w:id="328"/>
      <w:bookmarkEnd w:id="405"/>
    </w:tbl>
    <w:p w14:paraId="27DC622C" w14:textId="77777777" w:rsidR="00F07C90" w:rsidRDefault="00F07C90" w:rsidP="00F07C90">
      <w:pPr>
        <w:rPr>
          <w:rFonts w:ascii="Calibri" w:hAnsi="Calibri"/>
        </w:rPr>
      </w:pPr>
    </w:p>
    <w:p w14:paraId="4CAEE72F" w14:textId="18B45BFA" w:rsidR="00F07C90" w:rsidRDefault="00F07C90" w:rsidP="00F07C90">
      <w:pPr>
        <w:pStyle w:val="Heading2"/>
        <w:rPr>
          <w:bCs/>
          <w:szCs w:val="24"/>
          <w:lang w:val="en-US"/>
        </w:rPr>
      </w:pPr>
      <w:bookmarkStart w:id="406" w:name="CORE"/>
      <w:bookmarkStart w:id="407" w:name="BKM_E7E54777_F262_4FE3_AA8E_6E7DDA4E1CB6"/>
      <w:r>
        <w:rPr>
          <w:bCs/>
          <w:szCs w:val="24"/>
          <w:lang w:val="en-US"/>
        </w:rPr>
        <w:t xml:space="preserve"> </w:t>
      </w:r>
      <w:bookmarkStart w:id="408" w:name="_Toc398046702"/>
      <w:r>
        <w:rPr>
          <w:bCs/>
          <w:szCs w:val="24"/>
          <w:lang w:val="en-US"/>
        </w:rPr>
        <w:t>core</w:t>
      </w:r>
      <w:bookmarkEnd w:id="408"/>
    </w:p>
    <w:p w14:paraId="6CE7CE90" w14:textId="5B382D95" w:rsidR="00F07C90" w:rsidRDefault="00F07C90" w:rsidP="00F07C90">
      <w:pPr>
        <w:rPr>
          <w:rFonts w:ascii="Calibri" w:hAnsi="Calibri"/>
          <w:u w:color="000000"/>
        </w:rPr>
      </w:pPr>
      <w:bookmarkStart w:id="409" w:name="BKM_DAD78DC0_8995_403C_807C_AD3A139268C1"/>
      <w:r>
        <w:rPr>
          <w:noProof/>
        </w:rPr>
        <w:lastRenderedPageBreak/>
        <w:drawing>
          <wp:anchor distT="0" distB="0" distL="114300" distR="114300" simplePos="0" relativeHeight="251785216" behindDoc="0" locked="0" layoutInCell="1" allowOverlap="0" wp14:anchorId="4542D86E" wp14:editId="3155A22C">
            <wp:simplePos x="0" y="0"/>
            <wp:positionH relativeFrom="column">
              <wp:posOffset>0</wp:posOffset>
            </wp:positionH>
            <wp:positionV relativeFrom="paragraph">
              <wp:posOffset>0</wp:posOffset>
            </wp:positionV>
            <wp:extent cx="5961888" cy="5641848"/>
            <wp:effectExtent l="0" t="0" r="1270" b="0"/>
            <wp:wrapTopAndBottom/>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61888" cy="564184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409"/>
    </w:p>
    <w:p w14:paraId="13EC5803" w14:textId="77777777" w:rsidR="00F07C90" w:rsidRDefault="00F07C90" w:rsidP="00F07C90">
      <w:pPr>
        <w:rPr>
          <w:rFonts w:ascii="Calibri" w:hAnsi="Calibri"/>
          <w:u w:color="000000"/>
        </w:rPr>
      </w:pPr>
    </w:p>
    <w:p w14:paraId="6CF91B91" w14:textId="77777777" w:rsidR="00F07C90" w:rsidRDefault="00F07C90" w:rsidP="00F07C90">
      <w:pPr>
        <w:rPr>
          <w:rFonts w:ascii="Calibri" w:hAnsi="Calibri"/>
          <w:u w:color="000000"/>
        </w:rPr>
      </w:pPr>
    </w:p>
    <w:p w14:paraId="2BA37786" w14:textId="77777777" w:rsidR="00F07C90" w:rsidRDefault="00F07C90" w:rsidP="00F07C90">
      <w:pPr>
        <w:pStyle w:val="Heading3"/>
        <w:rPr>
          <w:bCs/>
          <w:szCs w:val="24"/>
          <w:u w:color="000000"/>
          <w:lang w:val="en-US"/>
        </w:rPr>
      </w:pPr>
      <w:bookmarkStart w:id="410" w:name="_Toc398046703"/>
      <w:bookmarkStart w:id="411" w:name="BKM_004C8F28_694D_4894_A5FF_80071B891E81"/>
      <w:proofErr w:type="spellStart"/>
      <w:r>
        <w:rPr>
          <w:bCs/>
          <w:szCs w:val="24"/>
          <w:u w:color="000000"/>
          <w:lang w:val="en-US"/>
        </w:rPr>
        <w:t>ClinicalStatement</w:t>
      </w:r>
      <w:bookmarkEnd w:id="410"/>
      <w:proofErr w:type="spellEnd"/>
    </w:p>
    <w:p w14:paraId="392D0E3F" w14:textId="77777777" w:rsidR="00F07C90" w:rsidRDefault="00F07C90" w:rsidP="00F07C90">
      <w:pPr>
        <w:rPr>
          <w:rFonts w:ascii="Calibri" w:hAnsi="Calibri"/>
        </w:rPr>
      </w:pPr>
      <w:r>
        <w:rPr>
          <w:rFonts w:ascii="Calibri" w:hAnsi="Calibri"/>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14:paraId="10885411" w14:textId="77777777" w:rsidR="00F07C90" w:rsidRDefault="00F07C90" w:rsidP="00F07C90">
      <w:pPr>
        <w:rPr>
          <w:rFonts w:ascii="Calibri" w:hAnsi="Calibri"/>
        </w:rPr>
      </w:pPr>
    </w:p>
    <w:p w14:paraId="590DC719" w14:textId="77777777" w:rsidR="00F07C90" w:rsidRDefault="00F07C90" w:rsidP="00F07C90">
      <w:pPr>
        <w:rPr>
          <w:rFonts w:ascii="Calibri" w:hAnsi="Calibri"/>
        </w:rPr>
      </w:pPr>
      <w:r>
        <w:rPr>
          <w:rFonts w:ascii="Calibri" w:hAnsi="Calibri"/>
        </w:rPr>
        <w:t>Note that there are currently three types of clinical statements:</w:t>
      </w:r>
    </w:p>
    <w:p w14:paraId="009BE965" w14:textId="77777777" w:rsidR="00F07C90" w:rsidRDefault="00F07C90" w:rsidP="00F07C90">
      <w:pPr>
        <w:rPr>
          <w:rFonts w:ascii="Calibri" w:hAnsi="Calibri"/>
        </w:rPr>
      </w:pPr>
    </w:p>
    <w:p w14:paraId="78557CF6"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 xml:space="preserve">A </w:t>
      </w:r>
      <w:proofErr w:type="spellStart"/>
      <w:r>
        <w:rPr>
          <w:rFonts w:ascii="Calibri" w:hAnsi="Calibri"/>
        </w:rPr>
        <w:t>StatementOfOccurrence</w:t>
      </w:r>
      <w:proofErr w:type="spellEnd"/>
      <w:r>
        <w:rPr>
          <w:rFonts w:ascii="Calibri" w:hAnsi="Calibri"/>
        </w:rPr>
        <w:t xml:space="preserve"> which indicates that the topic of the statement has or will occur.</w:t>
      </w:r>
    </w:p>
    <w:p w14:paraId="02A7EF32"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 xml:space="preserve">A </w:t>
      </w:r>
      <w:proofErr w:type="spellStart"/>
      <w:r>
        <w:rPr>
          <w:rFonts w:ascii="Calibri" w:hAnsi="Calibri"/>
        </w:rPr>
        <w:t>StatementOfNonOccurrence</w:t>
      </w:r>
      <w:proofErr w:type="spellEnd"/>
      <w:r>
        <w:rPr>
          <w:rFonts w:ascii="Calibri" w:hAnsi="Calibri"/>
        </w:rPr>
        <w:t xml:space="preserve"> which indicates that the topic of the statement has not occurred. The statement author is explicitly declaring that the statement's topic did not occur.  This supports open-world reasoning in which the lack of a </w:t>
      </w:r>
      <w:proofErr w:type="spellStart"/>
      <w:r>
        <w:rPr>
          <w:rFonts w:ascii="Calibri" w:hAnsi="Calibri"/>
        </w:rPr>
        <w:t>StatementOfOccurrence</w:t>
      </w:r>
      <w:proofErr w:type="spellEnd"/>
      <w:r>
        <w:rPr>
          <w:rFonts w:ascii="Calibri" w:hAnsi="Calibri"/>
        </w:rPr>
        <w:t xml:space="preserve"> within a particular database does not imply that the topic did not occur.  Therefore, an explicit statement about non-occurrence must be made.</w:t>
      </w:r>
    </w:p>
    <w:p w14:paraId="7F8FF98C" w14:textId="77777777" w:rsidR="00F07C90" w:rsidRDefault="00F07C90" w:rsidP="00695885">
      <w:pPr>
        <w:widowControl w:val="0"/>
        <w:numPr>
          <w:ilvl w:val="0"/>
          <w:numId w:val="30"/>
        </w:numPr>
        <w:autoSpaceDE w:val="0"/>
        <w:autoSpaceDN w:val="0"/>
        <w:adjustRightInd w:val="0"/>
        <w:spacing w:after="0" w:line="240" w:lineRule="auto"/>
        <w:ind w:left="360" w:hanging="360"/>
        <w:rPr>
          <w:rFonts w:ascii="Calibri" w:hAnsi="Calibri"/>
        </w:rPr>
      </w:pPr>
      <w:r>
        <w:rPr>
          <w:rFonts w:ascii="Calibri" w:hAnsi="Calibri"/>
        </w:rPr>
        <w:t xml:space="preserve">A </w:t>
      </w:r>
      <w:proofErr w:type="spellStart"/>
      <w:r>
        <w:rPr>
          <w:rFonts w:ascii="Calibri" w:hAnsi="Calibri"/>
        </w:rPr>
        <w:t>StatementOfUnknownOccurrence</w:t>
      </w:r>
      <w:proofErr w:type="spellEnd"/>
      <w:r>
        <w:rPr>
          <w:rFonts w:ascii="Calibri" w:hAnsi="Calibri"/>
        </w:rPr>
        <w:t xml:space="preserve"> which represents an explicit statement that it is not known whether something has occurred.</w:t>
      </w:r>
    </w:p>
    <w:p w14:paraId="51656C64" w14:textId="77777777" w:rsidR="00F07C90" w:rsidRDefault="00F07C90" w:rsidP="00F07C90">
      <w:pPr>
        <w:rPr>
          <w:rFonts w:ascii="Calibri" w:hAnsi="Calibri"/>
        </w:rPr>
      </w:pPr>
    </w:p>
    <w:p w14:paraId="3AFC24E6" w14:textId="77777777" w:rsidR="00F07C90" w:rsidRDefault="00F07C90" w:rsidP="00F07C90">
      <w:pPr>
        <w:rPr>
          <w:rFonts w:ascii="Calibri" w:hAnsi="Calibri"/>
        </w:rPr>
      </w:pPr>
    </w:p>
    <w:p w14:paraId="76206CF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C6E1B50"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500F84D"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142813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63A2ED" w14:textId="77777777" w:rsidR="00F07C90" w:rsidRDefault="00F07C90" w:rsidP="00792BA1">
            <w:pPr>
              <w:rPr>
                <w:rFonts w:ascii="Calibri" w:hAnsi="Calibri"/>
                <w:b/>
              </w:rPr>
            </w:pPr>
            <w:r>
              <w:rPr>
                <w:rFonts w:ascii="Calibri" w:hAnsi="Calibri"/>
                <w:b/>
              </w:rPr>
              <w:t>Description</w:t>
            </w:r>
          </w:p>
        </w:tc>
      </w:tr>
      <w:tr w:rsidR="00F07C90" w14:paraId="20D02AAE" w14:textId="77777777" w:rsidTr="00792BA1">
        <w:tc>
          <w:tcPr>
            <w:tcW w:w="2340" w:type="dxa"/>
            <w:tcBorders>
              <w:top w:val="single" w:sz="2" w:space="0" w:color="auto"/>
              <w:left w:val="single" w:sz="2" w:space="0" w:color="auto"/>
              <w:bottom w:val="single" w:sz="2" w:space="0" w:color="auto"/>
              <w:right w:val="single" w:sz="2" w:space="0" w:color="auto"/>
            </w:tcBorders>
          </w:tcPr>
          <w:p w14:paraId="271AB543" w14:textId="77777777" w:rsidR="00F07C90" w:rsidRDefault="00F07C90" w:rsidP="00792BA1">
            <w:pPr>
              <w:rPr>
                <w:rFonts w:ascii="Calibri" w:hAnsi="Calibri"/>
              </w:rPr>
            </w:pPr>
            <w:proofErr w:type="spellStart"/>
            <w:r>
              <w:rPr>
                <w:rFonts w:ascii="Calibri" w:hAnsi="Calibri"/>
              </w:rPr>
              <w:t>additionalText</w:t>
            </w:r>
            <w:proofErr w:type="spellEnd"/>
          </w:p>
        </w:tc>
        <w:tc>
          <w:tcPr>
            <w:tcW w:w="1620" w:type="dxa"/>
            <w:tcBorders>
              <w:top w:val="single" w:sz="2" w:space="0" w:color="auto"/>
              <w:left w:val="single" w:sz="2" w:space="0" w:color="auto"/>
              <w:bottom w:val="single" w:sz="2" w:space="0" w:color="auto"/>
              <w:right w:val="single" w:sz="2" w:space="0" w:color="auto"/>
            </w:tcBorders>
          </w:tcPr>
          <w:p w14:paraId="46A8A614"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4EF825D5" w14:textId="77777777" w:rsidR="00F07C90" w:rsidRDefault="00F07C90" w:rsidP="00792BA1">
            <w:pPr>
              <w:rPr>
                <w:rFonts w:ascii="Calibri" w:hAnsi="Calibri"/>
              </w:rPr>
            </w:pPr>
            <w:r>
              <w:rPr>
                <w:rFonts w:ascii="Calibri" w:hAnsi="Calibri"/>
              </w:rPr>
              <w:t>Details about the clinical statement that were not represented at all or sufficiently in one of the attributes provided in a class. For example, these may include a comment, instruction, or note associated with the statement.</w:t>
            </w:r>
          </w:p>
        </w:tc>
      </w:tr>
      <w:tr w:rsidR="00F07C90" w14:paraId="56626B76" w14:textId="77777777" w:rsidTr="00792BA1">
        <w:tc>
          <w:tcPr>
            <w:tcW w:w="2340" w:type="dxa"/>
            <w:tcBorders>
              <w:top w:val="single" w:sz="2" w:space="0" w:color="auto"/>
              <w:left w:val="single" w:sz="2" w:space="0" w:color="auto"/>
              <w:bottom w:val="single" w:sz="2" w:space="0" w:color="auto"/>
              <w:right w:val="single" w:sz="2" w:space="0" w:color="auto"/>
            </w:tcBorders>
          </w:tcPr>
          <w:p w14:paraId="6D0227EE" w14:textId="77777777" w:rsidR="00F07C90" w:rsidRDefault="00F07C90" w:rsidP="00792BA1">
            <w:pPr>
              <w:rPr>
                <w:rFonts w:ascii="Calibri" w:hAnsi="Calibri"/>
              </w:rPr>
            </w:pPr>
            <w:bookmarkStart w:id="412" w:name="BKM_37FAFD38_0595_4D4F_815D_E55D4C027994"/>
            <w:r>
              <w:rPr>
                <w:rFonts w:ascii="Calibri" w:hAnsi="Calibri"/>
              </w:rPr>
              <w:t>encounter</w:t>
            </w:r>
          </w:p>
        </w:tc>
        <w:tc>
          <w:tcPr>
            <w:tcW w:w="1620" w:type="dxa"/>
            <w:tcBorders>
              <w:top w:val="single" w:sz="2" w:space="0" w:color="auto"/>
              <w:left w:val="single" w:sz="2" w:space="0" w:color="auto"/>
              <w:bottom w:val="single" w:sz="2" w:space="0" w:color="auto"/>
              <w:right w:val="single" w:sz="2" w:space="0" w:color="auto"/>
            </w:tcBorders>
          </w:tcPr>
          <w:p w14:paraId="06C2C3AF" w14:textId="77777777" w:rsidR="00F07C90" w:rsidRDefault="00F07C90" w:rsidP="00792BA1">
            <w:pPr>
              <w:rPr>
                <w:rFonts w:ascii="Calibri" w:hAnsi="Calibri"/>
              </w:rPr>
            </w:pPr>
            <w:r>
              <w:rPr>
                <w:rFonts w:ascii="Calibri" w:hAnsi="Calibri"/>
              </w:rPr>
              <w:t>Encounter</w:t>
            </w:r>
          </w:p>
        </w:tc>
        <w:tc>
          <w:tcPr>
            <w:tcW w:w="5580" w:type="dxa"/>
            <w:tcBorders>
              <w:top w:val="single" w:sz="2" w:space="0" w:color="auto"/>
              <w:left w:val="single" w:sz="2" w:space="0" w:color="auto"/>
              <w:bottom w:val="single" w:sz="2" w:space="0" w:color="auto"/>
              <w:right w:val="single" w:sz="2" w:space="0" w:color="auto"/>
            </w:tcBorders>
          </w:tcPr>
          <w:p w14:paraId="78D9CB8A" w14:textId="77777777" w:rsidR="00F07C90" w:rsidRDefault="00F07C90" w:rsidP="00792BA1">
            <w:pPr>
              <w:rPr>
                <w:rFonts w:ascii="Calibri" w:hAnsi="Calibri"/>
              </w:rPr>
            </w:pPr>
            <w:r>
              <w:rPr>
                <w:rFonts w:ascii="Calibri" w:hAnsi="Calibri"/>
              </w:rPr>
              <w:t>Encounter within which the clinical statement was generated.</w:t>
            </w:r>
          </w:p>
        </w:tc>
        <w:bookmarkEnd w:id="412"/>
      </w:tr>
      <w:tr w:rsidR="00F07C90" w14:paraId="0750C418" w14:textId="77777777" w:rsidTr="00792BA1">
        <w:tc>
          <w:tcPr>
            <w:tcW w:w="2340" w:type="dxa"/>
            <w:tcBorders>
              <w:top w:val="single" w:sz="2" w:space="0" w:color="auto"/>
              <w:left w:val="single" w:sz="2" w:space="0" w:color="auto"/>
              <w:bottom w:val="single" w:sz="2" w:space="0" w:color="auto"/>
              <w:right w:val="single" w:sz="2" w:space="0" w:color="auto"/>
            </w:tcBorders>
          </w:tcPr>
          <w:p w14:paraId="18C1714D" w14:textId="77777777" w:rsidR="00F07C90" w:rsidRDefault="00F07C90" w:rsidP="00792BA1">
            <w:pPr>
              <w:rPr>
                <w:rFonts w:ascii="Calibri" w:hAnsi="Calibri"/>
              </w:rPr>
            </w:pPr>
            <w:bookmarkStart w:id="413" w:name="BKM_3F002B9D_8DB6_44C8_BFBC_8263F79305DC"/>
            <w:r>
              <w:rPr>
                <w:rFonts w:ascii="Calibri" w:hAnsi="Calibri"/>
              </w:rPr>
              <w:t>modality</w:t>
            </w:r>
          </w:p>
        </w:tc>
        <w:tc>
          <w:tcPr>
            <w:tcW w:w="1620" w:type="dxa"/>
            <w:tcBorders>
              <w:top w:val="single" w:sz="2" w:space="0" w:color="auto"/>
              <w:left w:val="single" w:sz="2" w:space="0" w:color="auto"/>
              <w:bottom w:val="single" w:sz="2" w:space="0" w:color="auto"/>
              <w:right w:val="single" w:sz="2" w:space="0" w:color="auto"/>
            </w:tcBorders>
          </w:tcPr>
          <w:p w14:paraId="50244BDF" w14:textId="77777777" w:rsidR="00F07C90" w:rsidRDefault="00F07C90" w:rsidP="00792BA1">
            <w:pPr>
              <w:rPr>
                <w:rFonts w:ascii="Calibri" w:hAnsi="Calibri"/>
              </w:rPr>
            </w:pPr>
            <w:proofErr w:type="spellStart"/>
            <w:r>
              <w:rPr>
                <w:rFonts w:ascii="Calibri" w:hAnsi="Calibri"/>
              </w:rPr>
              <w:t>StatementModality</w:t>
            </w:r>
            <w:proofErr w:type="spellEnd"/>
          </w:p>
        </w:tc>
        <w:tc>
          <w:tcPr>
            <w:tcW w:w="5580" w:type="dxa"/>
            <w:tcBorders>
              <w:top w:val="single" w:sz="2" w:space="0" w:color="auto"/>
              <w:left w:val="single" w:sz="2" w:space="0" w:color="auto"/>
              <w:bottom w:val="single" w:sz="2" w:space="0" w:color="auto"/>
              <w:right w:val="single" w:sz="2" w:space="0" w:color="auto"/>
            </w:tcBorders>
          </w:tcPr>
          <w:p w14:paraId="1B7F8CFF" w14:textId="77777777" w:rsidR="00F07C90" w:rsidRDefault="00F07C90" w:rsidP="00792BA1">
            <w:pPr>
              <w:rPr>
                <w:rFonts w:ascii="Calibri" w:hAnsi="Calibri"/>
              </w:rPr>
            </w:pPr>
            <w:r>
              <w:rPr>
                <w:rFonts w:ascii="Calibri" w:hAnsi="Calibri"/>
              </w:rPr>
              <w:t>The modality of a Clinical Statement describes the way the topic exists, happens, or is experienced.</w:t>
            </w:r>
          </w:p>
        </w:tc>
        <w:bookmarkEnd w:id="413"/>
      </w:tr>
      <w:tr w:rsidR="00F07C90" w14:paraId="7025007C" w14:textId="77777777" w:rsidTr="00792BA1">
        <w:tc>
          <w:tcPr>
            <w:tcW w:w="2340" w:type="dxa"/>
            <w:tcBorders>
              <w:top w:val="single" w:sz="2" w:space="0" w:color="auto"/>
              <w:left w:val="single" w:sz="2" w:space="0" w:color="auto"/>
              <w:bottom w:val="single" w:sz="2" w:space="0" w:color="auto"/>
              <w:right w:val="single" w:sz="2" w:space="0" w:color="auto"/>
            </w:tcBorders>
          </w:tcPr>
          <w:p w14:paraId="407F7BB3" w14:textId="77777777" w:rsidR="00F07C90" w:rsidRDefault="00F07C90" w:rsidP="00792BA1">
            <w:pPr>
              <w:rPr>
                <w:rFonts w:ascii="Calibri" w:hAnsi="Calibri"/>
              </w:rPr>
            </w:pPr>
            <w:bookmarkStart w:id="414" w:name="BKM_3074E36E_2168_4450_AD90_1C173FCA92C0"/>
            <w:proofErr w:type="spellStart"/>
            <w:r>
              <w:rPr>
                <w:rFonts w:ascii="Calibri" w:hAnsi="Calibri"/>
              </w:rPr>
              <w:t>statementAuthor</w:t>
            </w:r>
            <w:proofErr w:type="spellEnd"/>
          </w:p>
        </w:tc>
        <w:tc>
          <w:tcPr>
            <w:tcW w:w="1620" w:type="dxa"/>
            <w:tcBorders>
              <w:top w:val="single" w:sz="2" w:space="0" w:color="auto"/>
              <w:left w:val="single" w:sz="2" w:space="0" w:color="auto"/>
              <w:bottom w:val="single" w:sz="2" w:space="0" w:color="auto"/>
              <w:right w:val="single" w:sz="2" w:space="0" w:color="auto"/>
            </w:tcBorders>
          </w:tcPr>
          <w:p w14:paraId="75B95798" w14:textId="77777777" w:rsidR="00F07C90" w:rsidRDefault="00F07C90" w:rsidP="00792BA1">
            <w:pPr>
              <w:rPr>
                <w:rFonts w:ascii="Calibri" w:hAnsi="Calibri"/>
              </w:rPr>
            </w:pPr>
            <w:r>
              <w:rPr>
                <w:rFonts w:ascii="Calibri" w:hAnsi="Calibri"/>
              </w:rPr>
              <w:t>Person</w:t>
            </w:r>
          </w:p>
        </w:tc>
        <w:tc>
          <w:tcPr>
            <w:tcW w:w="5580" w:type="dxa"/>
            <w:tcBorders>
              <w:top w:val="single" w:sz="2" w:space="0" w:color="auto"/>
              <w:left w:val="single" w:sz="2" w:space="0" w:color="auto"/>
              <w:bottom w:val="single" w:sz="2" w:space="0" w:color="auto"/>
              <w:right w:val="single" w:sz="2" w:space="0" w:color="auto"/>
            </w:tcBorders>
          </w:tcPr>
          <w:p w14:paraId="62624CB1" w14:textId="77777777" w:rsidR="00F07C90" w:rsidRDefault="00F07C90" w:rsidP="00792BA1">
            <w:pPr>
              <w:rPr>
                <w:rFonts w:ascii="Calibri" w:hAnsi="Calibri"/>
              </w:rPr>
            </w:pPr>
            <w:r>
              <w:rPr>
                <w:rFonts w:ascii="Calibri" w:hAnsi="Calibri"/>
              </w:rPr>
              <w:t>Person who created the statement.</w:t>
            </w:r>
          </w:p>
        </w:tc>
        <w:bookmarkEnd w:id="414"/>
      </w:tr>
      <w:tr w:rsidR="00F07C90" w14:paraId="06E96FA5" w14:textId="77777777" w:rsidTr="00792BA1">
        <w:tc>
          <w:tcPr>
            <w:tcW w:w="2340" w:type="dxa"/>
            <w:tcBorders>
              <w:top w:val="single" w:sz="2" w:space="0" w:color="auto"/>
              <w:left w:val="single" w:sz="2" w:space="0" w:color="auto"/>
              <w:bottom w:val="single" w:sz="2" w:space="0" w:color="auto"/>
              <w:right w:val="single" w:sz="2" w:space="0" w:color="auto"/>
            </w:tcBorders>
          </w:tcPr>
          <w:p w14:paraId="56907B3F" w14:textId="77777777" w:rsidR="00F07C90" w:rsidRDefault="00F07C90" w:rsidP="00792BA1">
            <w:pPr>
              <w:rPr>
                <w:rFonts w:ascii="Calibri" w:hAnsi="Calibri"/>
              </w:rPr>
            </w:pPr>
            <w:bookmarkStart w:id="415" w:name="BKM_A33389B2_F59A_4D09_B343_560C450F7E0C"/>
            <w:proofErr w:type="spellStart"/>
            <w:r>
              <w:rPr>
                <w:rFonts w:ascii="Calibri" w:hAnsi="Calibri"/>
              </w:rPr>
              <w:t>statementDateTime</w:t>
            </w:r>
            <w:proofErr w:type="spellEnd"/>
          </w:p>
        </w:tc>
        <w:tc>
          <w:tcPr>
            <w:tcW w:w="1620" w:type="dxa"/>
            <w:tcBorders>
              <w:top w:val="single" w:sz="2" w:space="0" w:color="auto"/>
              <w:left w:val="single" w:sz="2" w:space="0" w:color="auto"/>
              <w:bottom w:val="single" w:sz="2" w:space="0" w:color="auto"/>
              <w:right w:val="single" w:sz="2" w:space="0" w:color="auto"/>
            </w:tcBorders>
          </w:tcPr>
          <w:p w14:paraId="7FD516CB" w14:textId="77777777" w:rsidR="00F07C90" w:rsidRDefault="00F07C90" w:rsidP="00792BA1">
            <w:pPr>
              <w:rPr>
                <w:rFonts w:ascii="Calibri" w:hAnsi="Calibri"/>
              </w:rPr>
            </w:pPr>
            <w:proofErr w:type="spellStart"/>
            <w:r>
              <w:rPr>
                <w:rFonts w:ascii="Calibri" w:hAnsi="Calibri"/>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14:paraId="2CD87411" w14:textId="77777777" w:rsidR="00F07C90" w:rsidRDefault="00F07C90" w:rsidP="00792BA1">
            <w:pPr>
              <w:rPr>
                <w:rFonts w:ascii="Calibri" w:hAnsi="Calibri"/>
              </w:rPr>
            </w:pPr>
            <w:r>
              <w:rPr>
                <w:rFonts w:ascii="Calibri" w:hAnsi="Calibri"/>
              </w:rPr>
              <w:t>Time at which the statement was made/recorded. This may not be the same time as the occurrence of the action or the observation event.</w:t>
            </w:r>
          </w:p>
        </w:tc>
        <w:bookmarkEnd w:id="415"/>
      </w:tr>
      <w:tr w:rsidR="00F07C90" w14:paraId="40DD7614" w14:textId="77777777" w:rsidTr="00792BA1">
        <w:tc>
          <w:tcPr>
            <w:tcW w:w="2340" w:type="dxa"/>
            <w:tcBorders>
              <w:top w:val="single" w:sz="2" w:space="0" w:color="auto"/>
              <w:left w:val="single" w:sz="2" w:space="0" w:color="auto"/>
              <w:bottom w:val="single" w:sz="2" w:space="0" w:color="auto"/>
              <w:right w:val="single" w:sz="2" w:space="0" w:color="auto"/>
            </w:tcBorders>
          </w:tcPr>
          <w:p w14:paraId="446CBAA6" w14:textId="77777777" w:rsidR="00F07C90" w:rsidRDefault="00F07C90" w:rsidP="00792BA1">
            <w:pPr>
              <w:rPr>
                <w:rFonts w:ascii="Calibri" w:hAnsi="Calibri"/>
              </w:rPr>
            </w:pPr>
            <w:bookmarkStart w:id="416" w:name="BKM_43F3AFB1_58D9_403E_9AB3_BEA3DE6636CB"/>
            <w:proofErr w:type="spellStart"/>
            <w:r>
              <w:rPr>
                <w:rFonts w:ascii="Calibri" w:hAnsi="Calibri"/>
              </w:rPr>
              <w:t>statementSource</w:t>
            </w:r>
            <w:proofErr w:type="spellEnd"/>
          </w:p>
        </w:tc>
        <w:tc>
          <w:tcPr>
            <w:tcW w:w="1620" w:type="dxa"/>
            <w:tcBorders>
              <w:top w:val="single" w:sz="2" w:space="0" w:color="auto"/>
              <w:left w:val="single" w:sz="2" w:space="0" w:color="auto"/>
              <w:bottom w:val="single" w:sz="2" w:space="0" w:color="auto"/>
              <w:right w:val="single" w:sz="2" w:space="0" w:color="auto"/>
            </w:tcBorders>
          </w:tcPr>
          <w:p w14:paraId="1A414481" w14:textId="77777777" w:rsidR="00F07C90" w:rsidRDefault="00F07C90" w:rsidP="00792BA1">
            <w:pPr>
              <w:rPr>
                <w:rFonts w:ascii="Calibri" w:hAnsi="Calibri"/>
              </w:rPr>
            </w:pPr>
            <w:r>
              <w:rPr>
                <w:rFonts w:ascii="Calibri" w:hAnsi="Calibri"/>
              </w:rPr>
              <w:t>Entity</w:t>
            </w:r>
          </w:p>
        </w:tc>
        <w:tc>
          <w:tcPr>
            <w:tcW w:w="5580" w:type="dxa"/>
            <w:tcBorders>
              <w:top w:val="single" w:sz="2" w:space="0" w:color="auto"/>
              <w:left w:val="single" w:sz="2" w:space="0" w:color="auto"/>
              <w:bottom w:val="single" w:sz="2" w:space="0" w:color="auto"/>
              <w:right w:val="single" w:sz="2" w:space="0" w:color="auto"/>
            </w:tcBorders>
          </w:tcPr>
          <w:p w14:paraId="54EDC64E" w14:textId="77777777" w:rsidR="00F07C90" w:rsidRDefault="00F07C90" w:rsidP="00792BA1">
            <w:pPr>
              <w:rPr>
                <w:rFonts w:ascii="Calibri" w:hAnsi="Calibri"/>
              </w:rPr>
            </w:pPr>
            <w:r>
              <w:rPr>
                <w:rFonts w:ascii="Calibri" w:hAnsi="Calibri"/>
              </w:rPr>
              <w:t>The person, device, or other system that was the source of this statement.</w:t>
            </w:r>
          </w:p>
        </w:tc>
        <w:bookmarkEnd w:id="416"/>
      </w:tr>
      <w:tr w:rsidR="00F07C90" w14:paraId="4B05F81B" w14:textId="77777777" w:rsidTr="00792BA1">
        <w:tc>
          <w:tcPr>
            <w:tcW w:w="2340" w:type="dxa"/>
            <w:tcBorders>
              <w:top w:val="single" w:sz="2" w:space="0" w:color="auto"/>
              <w:left w:val="single" w:sz="2" w:space="0" w:color="auto"/>
              <w:bottom w:val="single" w:sz="2" w:space="0" w:color="auto"/>
              <w:right w:val="single" w:sz="2" w:space="0" w:color="auto"/>
            </w:tcBorders>
          </w:tcPr>
          <w:p w14:paraId="0B07ABA5" w14:textId="77777777" w:rsidR="00F07C90" w:rsidRDefault="00F07C90" w:rsidP="00792BA1">
            <w:pPr>
              <w:rPr>
                <w:rFonts w:ascii="Calibri" w:hAnsi="Calibri"/>
              </w:rPr>
            </w:pPr>
            <w:bookmarkStart w:id="417" w:name="BKM_6387A00A_7D2F_4BD6_A1F7_3BB1A1A8C263"/>
            <w:r>
              <w:rPr>
                <w:rFonts w:ascii="Calibri" w:hAnsi="Calibri"/>
              </w:rPr>
              <w:t>subject</w:t>
            </w:r>
          </w:p>
        </w:tc>
        <w:tc>
          <w:tcPr>
            <w:tcW w:w="1620" w:type="dxa"/>
            <w:tcBorders>
              <w:top w:val="single" w:sz="2" w:space="0" w:color="auto"/>
              <w:left w:val="single" w:sz="2" w:space="0" w:color="auto"/>
              <w:bottom w:val="single" w:sz="2" w:space="0" w:color="auto"/>
              <w:right w:val="single" w:sz="2" w:space="0" w:color="auto"/>
            </w:tcBorders>
          </w:tcPr>
          <w:p w14:paraId="40508C45" w14:textId="77777777" w:rsidR="00F07C90" w:rsidRDefault="00F07C90" w:rsidP="00792BA1">
            <w:pPr>
              <w:rPr>
                <w:rFonts w:ascii="Calibri" w:hAnsi="Calibri"/>
              </w:rPr>
            </w:pPr>
            <w:r>
              <w:rPr>
                <w:rFonts w:ascii="Calibri" w:hAnsi="Calibri"/>
              </w:rPr>
              <w:t>Patient</w:t>
            </w:r>
          </w:p>
        </w:tc>
        <w:tc>
          <w:tcPr>
            <w:tcW w:w="5580" w:type="dxa"/>
            <w:tcBorders>
              <w:top w:val="single" w:sz="2" w:space="0" w:color="auto"/>
              <w:left w:val="single" w:sz="2" w:space="0" w:color="auto"/>
              <w:bottom w:val="single" w:sz="2" w:space="0" w:color="auto"/>
              <w:right w:val="single" w:sz="2" w:space="0" w:color="auto"/>
            </w:tcBorders>
          </w:tcPr>
          <w:p w14:paraId="6D21F6CD" w14:textId="77777777" w:rsidR="00F07C90" w:rsidRDefault="00F07C90" w:rsidP="00792BA1">
            <w:pPr>
              <w:rPr>
                <w:rFonts w:ascii="Calibri" w:hAnsi="Calibri"/>
              </w:rPr>
            </w:pPr>
            <w:r>
              <w:rPr>
                <w:rFonts w:ascii="Calibri" w:hAnsi="Calibri"/>
              </w:rPr>
              <w:t>The patient described by this statement.</w:t>
            </w:r>
          </w:p>
        </w:tc>
        <w:bookmarkEnd w:id="417"/>
      </w:tr>
      <w:tr w:rsidR="00F07C90" w14:paraId="2A817E97" w14:textId="77777777" w:rsidTr="00792BA1">
        <w:tc>
          <w:tcPr>
            <w:tcW w:w="2340" w:type="dxa"/>
            <w:tcBorders>
              <w:top w:val="single" w:sz="2" w:space="0" w:color="auto"/>
              <w:left w:val="single" w:sz="2" w:space="0" w:color="auto"/>
              <w:bottom w:val="single" w:sz="2" w:space="0" w:color="auto"/>
              <w:right w:val="single" w:sz="2" w:space="0" w:color="auto"/>
            </w:tcBorders>
          </w:tcPr>
          <w:p w14:paraId="3F0BF15C" w14:textId="77777777" w:rsidR="00F07C90" w:rsidRDefault="00F07C90" w:rsidP="00792BA1">
            <w:pPr>
              <w:rPr>
                <w:rFonts w:ascii="Calibri" w:hAnsi="Calibri"/>
              </w:rPr>
            </w:pPr>
            <w:bookmarkStart w:id="418" w:name="BKM_CA46978E_35C8_4634_981B_9A23C4852E0B"/>
            <w:r>
              <w:rPr>
                <w:rFonts w:ascii="Calibri" w:hAnsi="Calibri"/>
              </w:rPr>
              <w:t>template</w:t>
            </w:r>
          </w:p>
        </w:tc>
        <w:tc>
          <w:tcPr>
            <w:tcW w:w="1620" w:type="dxa"/>
            <w:tcBorders>
              <w:top w:val="single" w:sz="2" w:space="0" w:color="auto"/>
              <w:left w:val="single" w:sz="2" w:space="0" w:color="auto"/>
              <w:bottom w:val="single" w:sz="2" w:space="0" w:color="auto"/>
              <w:right w:val="single" w:sz="2" w:space="0" w:color="auto"/>
            </w:tcBorders>
          </w:tcPr>
          <w:p w14:paraId="48373030" w14:textId="77777777" w:rsidR="00F07C90" w:rsidRDefault="00F07C90" w:rsidP="00792BA1">
            <w:pPr>
              <w:rPr>
                <w:rFonts w:ascii="Calibri" w:hAnsi="Calibri"/>
              </w:rPr>
            </w:pPr>
            <w:r>
              <w:rPr>
                <w:rFonts w:ascii="Calibri" w:hAnsi="Calibri"/>
              </w:rPr>
              <w:t>Text</w:t>
            </w:r>
          </w:p>
        </w:tc>
        <w:tc>
          <w:tcPr>
            <w:tcW w:w="5580" w:type="dxa"/>
            <w:tcBorders>
              <w:top w:val="single" w:sz="2" w:space="0" w:color="auto"/>
              <w:left w:val="single" w:sz="2" w:space="0" w:color="auto"/>
              <w:bottom w:val="single" w:sz="2" w:space="0" w:color="auto"/>
              <w:right w:val="single" w:sz="2" w:space="0" w:color="auto"/>
            </w:tcBorders>
          </w:tcPr>
          <w:p w14:paraId="08406C25" w14:textId="77777777" w:rsidR="00F07C90" w:rsidRDefault="00F07C90" w:rsidP="00792BA1">
            <w:pPr>
              <w:rPr>
                <w:rFonts w:ascii="Calibri" w:hAnsi="Calibri"/>
              </w:rPr>
            </w:pPr>
            <w:r>
              <w:rPr>
                <w:rFonts w:ascii="Calibri" w:hAnsi="Calibri"/>
              </w:rPr>
              <w:t xml:space="preserve">Identifies a template for a statement. Templates specify constraints and often extensions to a related set of clinical statements. For example, a template for a </w:t>
            </w:r>
            <w:proofErr w:type="spellStart"/>
            <w:r>
              <w:rPr>
                <w:rFonts w:ascii="Calibri" w:hAnsi="Calibri"/>
              </w:rPr>
              <w:t>HospitalAdmission</w:t>
            </w:r>
            <w:proofErr w:type="spellEnd"/>
            <w:r>
              <w:rPr>
                <w:rFonts w:ascii="Calibri" w:hAnsi="Calibri"/>
              </w:rPr>
              <w:t xml:space="preserve"> will require the hospitalization attribute of the Encounter act to always be present.</w:t>
            </w:r>
          </w:p>
        </w:tc>
        <w:bookmarkEnd w:id="418"/>
      </w:tr>
      <w:tr w:rsidR="00F07C90" w14:paraId="0C276EA3" w14:textId="77777777" w:rsidTr="00792BA1">
        <w:tc>
          <w:tcPr>
            <w:tcW w:w="2340" w:type="dxa"/>
            <w:tcBorders>
              <w:top w:val="single" w:sz="2" w:space="0" w:color="auto"/>
              <w:left w:val="single" w:sz="2" w:space="0" w:color="auto"/>
              <w:bottom w:val="single" w:sz="2" w:space="0" w:color="auto"/>
              <w:right w:val="single" w:sz="2" w:space="0" w:color="auto"/>
            </w:tcBorders>
          </w:tcPr>
          <w:p w14:paraId="44E234B5" w14:textId="77777777" w:rsidR="00F07C90" w:rsidRDefault="00F07C90" w:rsidP="00792BA1">
            <w:pPr>
              <w:rPr>
                <w:rFonts w:ascii="Calibri" w:hAnsi="Calibri"/>
              </w:rPr>
            </w:pPr>
            <w:bookmarkStart w:id="419" w:name="BKM_EE85B878_3AAD_4E9A_8D82_4615A3BB2B94"/>
            <w:r>
              <w:rPr>
                <w:rFonts w:ascii="Calibri" w:hAnsi="Calibri"/>
              </w:rPr>
              <w:t>topic</w:t>
            </w:r>
          </w:p>
        </w:tc>
        <w:tc>
          <w:tcPr>
            <w:tcW w:w="1620" w:type="dxa"/>
            <w:tcBorders>
              <w:top w:val="single" w:sz="2" w:space="0" w:color="auto"/>
              <w:left w:val="single" w:sz="2" w:space="0" w:color="auto"/>
              <w:bottom w:val="single" w:sz="2" w:space="0" w:color="auto"/>
              <w:right w:val="single" w:sz="2" w:space="0" w:color="auto"/>
            </w:tcBorders>
          </w:tcPr>
          <w:p w14:paraId="350CD307" w14:textId="77777777" w:rsidR="00F07C90" w:rsidRDefault="00F07C90" w:rsidP="00792BA1">
            <w:pPr>
              <w:rPr>
                <w:rFonts w:ascii="Calibri" w:hAnsi="Calibri"/>
              </w:rPr>
            </w:pPr>
            <w:proofErr w:type="spellStart"/>
            <w:r>
              <w:rPr>
                <w:rFonts w:ascii="Calibri" w:hAnsi="Calibri"/>
              </w:rPr>
              <w:t>StatementTopic</w:t>
            </w:r>
            <w:proofErr w:type="spellEnd"/>
          </w:p>
        </w:tc>
        <w:tc>
          <w:tcPr>
            <w:tcW w:w="5580" w:type="dxa"/>
            <w:tcBorders>
              <w:top w:val="single" w:sz="2" w:space="0" w:color="auto"/>
              <w:left w:val="single" w:sz="2" w:space="0" w:color="auto"/>
              <w:bottom w:val="single" w:sz="2" w:space="0" w:color="auto"/>
              <w:right w:val="single" w:sz="2" w:space="0" w:color="auto"/>
            </w:tcBorders>
          </w:tcPr>
          <w:p w14:paraId="48089420" w14:textId="77777777" w:rsidR="00F07C90" w:rsidRDefault="00F07C90" w:rsidP="00792BA1">
            <w:pPr>
              <w:rPr>
                <w:rFonts w:ascii="Calibri" w:hAnsi="Calibri"/>
              </w:rPr>
            </w:pPr>
            <w:r>
              <w:rPr>
                <w:rFonts w:ascii="Calibri" w:hAnsi="Calibri"/>
              </w:rPr>
              <w:t>The subject matter of this clinical statement.</w:t>
            </w:r>
          </w:p>
        </w:tc>
        <w:bookmarkEnd w:id="419"/>
      </w:tr>
      <w:bookmarkEnd w:id="411"/>
    </w:tbl>
    <w:p w14:paraId="5FCC22FA" w14:textId="77777777" w:rsidR="00F07C90" w:rsidRDefault="00F07C90" w:rsidP="00F07C90">
      <w:pPr>
        <w:rPr>
          <w:rFonts w:ascii="Calibri" w:hAnsi="Calibri"/>
        </w:rPr>
      </w:pPr>
    </w:p>
    <w:p w14:paraId="3566C0C4" w14:textId="77777777" w:rsidR="00F07C90" w:rsidRDefault="00F07C90" w:rsidP="00F07C90">
      <w:pPr>
        <w:pStyle w:val="Heading3"/>
        <w:rPr>
          <w:bCs/>
          <w:szCs w:val="24"/>
          <w:u w:color="000000"/>
          <w:lang w:val="en-US"/>
        </w:rPr>
      </w:pPr>
      <w:bookmarkStart w:id="420" w:name="_Toc398046704"/>
      <w:bookmarkStart w:id="421" w:name="BKM_66AB7851_C25F_444F_8141_A0314BC7ADB3"/>
      <w:proofErr w:type="spellStart"/>
      <w:r>
        <w:rPr>
          <w:bCs/>
          <w:szCs w:val="24"/>
          <w:u w:color="000000"/>
          <w:lang w:val="en-US"/>
        </w:rPr>
        <w:t>StatementModality</w:t>
      </w:r>
      <w:bookmarkEnd w:id="420"/>
      <w:proofErr w:type="spellEnd"/>
    </w:p>
    <w:p w14:paraId="41FDE0EA" w14:textId="77777777" w:rsidR="00F07C90" w:rsidRDefault="00F07C90" w:rsidP="00F07C90">
      <w:pPr>
        <w:rPr>
          <w:rFonts w:ascii="Calibri" w:hAnsi="Calibri"/>
        </w:rPr>
      </w:pPr>
      <w:r>
        <w:rPr>
          <w:rStyle w:val="FieldLabel"/>
          <w:rFonts w:ascii="Calibri" w:hAnsi="Calibri"/>
          <w:i w:val="0"/>
          <w:iCs w:val="0"/>
          <w:color w:val="000000"/>
        </w:rPr>
        <w:t>The modality of a Clinical Statement describes the way the topic exists, happens, or is experienced.</w:t>
      </w:r>
    </w:p>
    <w:p w14:paraId="43AA5650" w14:textId="77777777" w:rsidR="00F07C90" w:rsidRDefault="00F07C90" w:rsidP="00F07C90">
      <w:pPr>
        <w:rPr>
          <w:rFonts w:ascii="Calibri" w:hAnsi="Calibri"/>
        </w:rPr>
      </w:pPr>
      <w:r>
        <w:rPr>
          <w:rFonts w:ascii="Calibri" w:hAnsi="Calibri"/>
        </w:rPr>
        <w:t xml:space="preserve"> </w:t>
      </w:r>
      <w:bookmarkEnd w:id="421"/>
    </w:p>
    <w:p w14:paraId="78BE04B7" w14:textId="77777777" w:rsidR="00F07C90" w:rsidRDefault="00F07C90" w:rsidP="00F07C90">
      <w:pPr>
        <w:rPr>
          <w:rFonts w:ascii="Calibri" w:hAnsi="Calibri"/>
        </w:rPr>
      </w:pPr>
    </w:p>
    <w:p w14:paraId="2CC7CF87" w14:textId="77777777" w:rsidR="00F07C90" w:rsidRDefault="00F07C90" w:rsidP="00F07C90">
      <w:pPr>
        <w:pStyle w:val="Heading3"/>
        <w:rPr>
          <w:bCs/>
          <w:szCs w:val="24"/>
          <w:u w:color="000000"/>
          <w:lang w:val="en-US"/>
        </w:rPr>
      </w:pPr>
      <w:bookmarkStart w:id="422" w:name="_Toc398046705"/>
      <w:bookmarkStart w:id="423" w:name="BKM_0310A7EB_AAAB_49D9_84B6_1613EDA983BD"/>
      <w:proofErr w:type="spellStart"/>
      <w:r>
        <w:rPr>
          <w:bCs/>
          <w:szCs w:val="24"/>
          <w:u w:color="000000"/>
          <w:lang w:val="en-US"/>
        </w:rPr>
        <w:t>StatementOfNonOccurrence</w:t>
      </w:r>
      <w:bookmarkEnd w:id="422"/>
      <w:proofErr w:type="spellEnd"/>
    </w:p>
    <w:p w14:paraId="08712904" w14:textId="77777777" w:rsidR="00F07C90" w:rsidRDefault="00F07C90" w:rsidP="00F07C90">
      <w:pPr>
        <w:rPr>
          <w:rFonts w:ascii="Calibri" w:hAnsi="Calibri"/>
        </w:rPr>
      </w:pPr>
      <w:r>
        <w:rPr>
          <w:rFonts w:ascii="Calibri" w:hAnsi="Calibri"/>
        </w:rPr>
        <w:t>A record of something of clinical relevance generally made by a patient, practitioner, or system stating that the statement's topic + modality did not occur.</w:t>
      </w:r>
    </w:p>
    <w:p w14:paraId="783F300D" w14:textId="77777777" w:rsidR="00F07C90" w:rsidRDefault="00F07C90" w:rsidP="00F07C90">
      <w:pPr>
        <w:rPr>
          <w:rFonts w:ascii="Calibri" w:hAnsi="Calibri"/>
        </w:rPr>
      </w:pPr>
    </w:p>
    <w:p w14:paraId="2B236C5E" w14:textId="77777777" w:rsidR="00F07C90" w:rsidRDefault="00F07C90" w:rsidP="00F07C90">
      <w:pPr>
        <w:rPr>
          <w:rFonts w:ascii="Calibri" w:hAnsi="Calibri"/>
        </w:rPr>
      </w:pPr>
      <w:r>
        <w:rPr>
          <w:rFonts w:ascii="Calibri" w:hAnsi="Calibri"/>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14:paraId="09011F8E" w14:textId="77777777" w:rsidR="00F07C90" w:rsidRDefault="00F07C90" w:rsidP="00F07C90">
      <w:pPr>
        <w:rPr>
          <w:rFonts w:ascii="Calibri" w:hAnsi="Calibri"/>
        </w:rPr>
      </w:pPr>
      <w:r>
        <w:rPr>
          <w:rFonts w:ascii="Calibri" w:hAnsi="Calibri"/>
        </w:rPr>
        <w:t xml:space="preserve"> </w:t>
      </w:r>
      <w:bookmarkEnd w:id="423"/>
    </w:p>
    <w:p w14:paraId="0B24300E" w14:textId="77777777" w:rsidR="00F07C90" w:rsidRDefault="00F07C90" w:rsidP="00F07C90">
      <w:pPr>
        <w:rPr>
          <w:rFonts w:ascii="Calibri" w:hAnsi="Calibri"/>
        </w:rPr>
      </w:pPr>
    </w:p>
    <w:p w14:paraId="065435AC" w14:textId="77777777" w:rsidR="00F07C90" w:rsidRDefault="00F07C90" w:rsidP="00F07C90">
      <w:pPr>
        <w:pStyle w:val="Heading3"/>
        <w:rPr>
          <w:bCs/>
          <w:szCs w:val="24"/>
          <w:u w:color="000000"/>
          <w:lang w:val="en-US"/>
        </w:rPr>
      </w:pPr>
      <w:bookmarkStart w:id="424" w:name="_Toc398046706"/>
      <w:bookmarkStart w:id="425" w:name="BKM_50CC61A8_B474_4A82_8002_3EBEE84F4183"/>
      <w:proofErr w:type="spellStart"/>
      <w:r>
        <w:rPr>
          <w:bCs/>
          <w:szCs w:val="24"/>
          <w:u w:color="000000"/>
          <w:lang w:val="en-US"/>
        </w:rPr>
        <w:t>StatementOfOccurrence</w:t>
      </w:r>
      <w:bookmarkEnd w:id="424"/>
      <w:proofErr w:type="spellEnd"/>
    </w:p>
    <w:p w14:paraId="679BBDE1" w14:textId="77777777" w:rsidR="00F07C90" w:rsidRDefault="00F07C90" w:rsidP="00F07C90">
      <w:pPr>
        <w:rPr>
          <w:rFonts w:ascii="Calibri" w:hAnsi="Calibri"/>
        </w:rPr>
      </w:pPr>
      <w:r>
        <w:rPr>
          <w:rStyle w:val="FieldLabel"/>
          <w:rFonts w:ascii="Calibri" w:hAnsi="Calibri"/>
          <w:i w:val="0"/>
          <w:iCs w:val="0"/>
          <w:color w:val="000000"/>
        </w:rPr>
        <w:t>A record of something of clinical relevance generally made by a patient, practitioner, or system stating the occurrence of the statement's topic.</w:t>
      </w:r>
    </w:p>
    <w:p w14:paraId="5CD05BFE" w14:textId="77777777" w:rsidR="00F07C90" w:rsidRDefault="00F07C90" w:rsidP="00F07C90">
      <w:pPr>
        <w:rPr>
          <w:rFonts w:ascii="Calibri" w:hAnsi="Calibri"/>
        </w:rPr>
      </w:pPr>
      <w:r>
        <w:rPr>
          <w:rFonts w:ascii="Calibri" w:hAnsi="Calibri"/>
        </w:rPr>
        <w:t xml:space="preserve"> </w:t>
      </w:r>
      <w:bookmarkEnd w:id="425"/>
    </w:p>
    <w:p w14:paraId="406617C2" w14:textId="77777777" w:rsidR="00F07C90" w:rsidRDefault="00F07C90" w:rsidP="00F07C90">
      <w:pPr>
        <w:rPr>
          <w:rFonts w:ascii="Calibri" w:hAnsi="Calibri"/>
        </w:rPr>
      </w:pPr>
    </w:p>
    <w:p w14:paraId="27AA4A51" w14:textId="77777777" w:rsidR="00F07C90" w:rsidRDefault="00F07C90" w:rsidP="00F07C90">
      <w:pPr>
        <w:pStyle w:val="Heading3"/>
        <w:rPr>
          <w:bCs/>
          <w:szCs w:val="24"/>
          <w:u w:color="000000"/>
          <w:lang w:val="en-US"/>
        </w:rPr>
      </w:pPr>
      <w:bookmarkStart w:id="426" w:name="_Toc398046707"/>
      <w:bookmarkStart w:id="427" w:name="BKM_E7380E75_8441_4397_BB27_8B18E593A83A"/>
      <w:proofErr w:type="spellStart"/>
      <w:r>
        <w:rPr>
          <w:bCs/>
          <w:szCs w:val="24"/>
          <w:u w:color="000000"/>
          <w:lang w:val="en-US"/>
        </w:rPr>
        <w:t>StatementOfUnknownOccurrence</w:t>
      </w:r>
      <w:bookmarkEnd w:id="426"/>
      <w:proofErr w:type="spellEnd"/>
    </w:p>
    <w:p w14:paraId="4AF1BAED" w14:textId="77777777" w:rsidR="00F07C90" w:rsidRDefault="00F07C90" w:rsidP="00F07C90">
      <w:pPr>
        <w:rPr>
          <w:rFonts w:ascii="Calibri" w:hAnsi="Calibri"/>
        </w:rPr>
      </w:pPr>
      <w:r>
        <w:rPr>
          <w:rFonts w:ascii="Calibri" w:hAnsi="Calibri"/>
        </w:rPr>
        <w:t>A record of something of clinical relevance generally made by a patient, practitioner, or system stating that it is not known that the statement's topic + modality has occurred.</w:t>
      </w:r>
    </w:p>
    <w:p w14:paraId="369CE419" w14:textId="77777777" w:rsidR="00F07C90" w:rsidRDefault="00F07C90" w:rsidP="00F07C90">
      <w:pPr>
        <w:rPr>
          <w:rFonts w:ascii="Calibri" w:hAnsi="Calibri"/>
        </w:rPr>
      </w:pPr>
    </w:p>
    <w:p w14:paraId="3BE7704B" w14:textId="77777777" w:rsidR="00F07C90" w:rsidRDefault="00F07C90" w:rsidP="00F07C90">
      <w:pPr>
        <w:rPr>
          <w:rFonts w:ascii="Calibri" w:hAnsi="Calibri"/>
        </w:rPr>
      </w:pPr>
      <w:r>
        <w:rPr>
          <w:rFonts w:ascii="Calibri" w:hAnsi="Calibri"/>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14:paraId="38CBC596" w14:textId="77777777" w:rsidR="00F07C90" w:rsidRDefault="00F07C90" w:rsidP="00F07C90">
      <w:pPr>
        <w:rPr>
          <w:rFonts w:ascii="Calibri" w:hAnsi="Calibri"/>
        </w:rPr>
      </w:pPr>
      <w:r>
        <w:rPr>
          <w:rFonts w:ascii="Calibri" w:hAnsi="Calibri"/>
        </w:rPr>
        <w:t xml:space="preserve"> </w:t>
      </w:r>
      <w:bookmarkEnd w:id="427"/>
    </w:p>
    <w:p w14:paraId="7C67EB3F" w14:textId="77777777" w:rsidR="00F07C90" w:rsidRDefault="00F07C90" w:rsidP="00F07C90">
      <w:pPr>
        <w:rPr>
          <w:rFonts w:ascii="Calibri" w:hAnsi="Calibri"/>
        </w:rPr>
      </w:pPr>
    </w:p>
    <w:p w14:paraId="39B8D556" w14:textId="77777777" w:rsidR="00F07C90" w:rsidRDefault="00F07C90" w:rsidP="00F07C90">
      <w:pPr>
        <w:pStyle w:val="Heading3"/>
        <w:rPr>
          <w:bCs/>
          <w:szCs w:val="24"/>
          <w:u w:color="000000"/>
          <w:lang w:val="en-US"/>
        </w:rPr>
      </w:pPr>
      <w:bookmarkStart w:id="428" w:name="_Toc398046708"/>
      <w:bookmarkStart w:id="429" w:name="BKM_E14F597B_AF54_4B68_9AC9_7931FB146B9C"/>
      <w:proofErr w:type="spellStart"/>
      <w:r>
        <w:rPr>
          <w:bCs/>
          <w:szCs w:val="24"/>
          <w:u w:color="000000"/>
          <w:lang w:val="en-US"/>
        </w:rPr>
        <w:t>StatementTopic</w:t>
      </w:r>
      <w:bookmarkEnd w:id="428"/>
      <w:proofErr w:type="spellEnd"/>
    </w:p>
    <w:p w14:paraId="02DD0B0E" w14:textId="77777777" w:rsidR="00F07C90" w:rsidRDefault="00F07C90" w:rsidP="00F07C90">
      <w:pPr>
        <w:rPr>
          <w:rFonts w:ascii="Calibri" w:hAnsi="Calibri"/>
        </w:rPr>
      </w:pPr>
      <w:r>
        <w:rPr>
          <w:rStyle w:val="FieldLabel"/>
          <w:rFonts w:ascii="Calibri" w:hAnsi="Calibri"/>
          <w:i w:val="0"/>
          <w:iCs w:val="0"/>
          <w:color w:val="000000"/>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14:paraId="74FDBE26" w14:textId="77777777" w:rsidR="00F07C90" w:rsidRDefault="00F07C90" w:rsidP="00F07C90">
      <w:pPr>
        <w:rPr>
          <w:rFonts w:ascii="Calibri" w:hAnsi="Calibri"/>
        </w:rPr>
      </w:pPr>
      <w:r>
        <w:rPr>
          <w:rFonts w:ascii="Calibri" w:hAnsi="Calibri"/>
        </w:rPr>
        <w:t xml:space="preserve">   </w:t>
      </w:r>
      <w:bookmarkEnd w:id="406"/>
      <w:bookmarkEnd w:id="407"/>
      <w:bookmarkEnd w:id="429"/>
    </w:p>
    <w:p w14:paraId="45749C23" w14:textId="77777777" w:rsidR="00F07C90" w:rsidRDefault="00F07C90" w:rsidP="00F07C90">
      <w:pPr>
        <w:rPr>
          <w:rFonts w:ascii="Calibri" w:hAnsi="Calibri"/>
        </w:rPr>
      </w:pPr>
    </w:p>
    <w:p w14:paraId="2596BD83" w14:textId="609FC70C" w:rsidR="00F07C90" w:rsidRDefault="00F07C90" w:rsidP="00F07C90">
      <w:pPr>
        <w:pStyle w:val="Heading2"/>
        <w:rPr>
          <w:bCs/>
          <w:szCs w:val="24"/>
          <w:lang w:val="en-US"/>
        </w:rPr>
      </w:pPr>
      <w:bookmarkStart w:id="430" w:name="OBSERVABLE"/>
      <w:bookmarkStart w:id="431" w:name="BKM_A504C795_B8B9_46A1_80E9_D000CC42CEE9"/>
      <w:r>
        <w:rPr>
          <w:bCs/>
          <w:szCs w:val="24"/>
          <w:lang w:val="en-US"/>
        </w:rPr>
        <w:t xml:space="preserve"> </w:t>
      </w:r>
      <w:bookmarkStart w:id="432" w:name="_Toc398046709"/>
      <w:r>
        <w:rPr>
          <w:bCs/>
          <w:szCs w:val="24"/>
          <w:lang w:val="en-US"/>
        </w:rPr>
        <w:t>observable</w:t>
      </w:r>
      <w:bookmarkEnd w:id="432"/>
    </w:p>
    <w:p w14:paraId="22F1196B" w14:textId="2A0A0FCD" w:rsidR="00F07C90" w:rsidRDefault="00F07C90" w:rsidP="00F07C90">
      <w:pPr>
        <w:rPr>
          <w:rFonts w:ascii="Calibri" w:hAnsi="Calibri"/>
          <w:u w:color="000000"/>
        </w:rPr>
      </w:pPr>
      <w:bookmarkStart w:id="433" w:name="BKM_A0C1F885_2585_475B_98B5_A9F6C1FB3368"/>
      <w:r>
        <w:rPr>
          <w:noProof/>
        </w:rPr>
        <w:lastRenderedPageBreak/>
        <w:drawing>
          <wp:anchor distT="0" distB="0" distL="114300" distR="114300" simplePos="0" relativeHeight="251786240" behindDoc="0" locked="0" layoutInCell="1" allowOverlap="0" wp14:anchorId="2F6F2EFB" wp14:editId="5DD20CB3">
            <wp:simplePos x="0" y="0"/>
            <wp:positionH relativeFrom="column">
              <wp:posOffset>0</wp:posOffset>
            </wp:positionH>
            <wp:positionV relativeFrom="paragraph">
              <wp:posOffset>0</wp:posOffset>
            </wp:positionV>
            <wp:extent cx="5952744" cy="4773168"/>
            <wp:effectExtent l="0" t="0" r="0" b="889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2744" cy="47731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u w:color="000000"/>
        </w:rPr>
        <w:t xml:space="preserve"> </w:t>
      </w:r>
      <w:bookmarkEnd w:id="433"/>
    </w:p>
    <w:p w14:paraId="1668D4A6" w14:textId="77777777" w:rsidR="00F07C90" w:rsidRDefault="00F07C90" w:rsidP="00F07C90">
      <w:pPr>
        <w:rPr>
          <w:rFonts w:ascii="Calibri" w:hAnsi="Calibri"/>
          <w:u w:color="000000"/>
        </w:rPr>
      </w:pPr>
    </w:p>
    <w:p w14:paraId="4EB28F50" w14:textId="77777777" w:rsidR="00F07C90" w:rsidRDefault="00F07C90" w:rsidP="00F07C90">
      <w:pPr>
        <w:rPr>
          <w:rFonts w:ascii="Calibri" w:hAnsi="Calibri"/>
          <w:u w:color="000000"/>
        </w:rPr>
      </w:pPr>
    </w:p>
    <w:p w14:paraId="3330D3F1" w14:textId="77777777" w:rsidR="00F07C90" w:rsidRDefault="00F07C90" w:rsidP="00F07C90">
      <w:pPr>
        <w:pStyle w:val="Heading3"/>
        <w:rPr>
          <w:bCs/>
          <w:szCs w:val="24"/>
          <w:u w:color="000000"/>
          <w:lang w:val="en-US"/>
        </w:rPr>
      </w:pPr>
      <w:bookmarkStart w:id="434" w:name="_Toc398046710"/>
      <w:bookmarkStart w:id="435" w:name="BKM_A7A2794A_14D3_4E67_B36B_2076065BE68E"/>
      <w:proofErr w:type="spellStart"/>
      <w:r>
        <w:rPr>
          <w:bCs/>
          <w:szCs w:val="24"/>
          <w:u w:color="000000"/>
          <w:lang w:val="en-US"/>
        </w:rPr>
        <w:t>AdverseReaction</w:t>
      </w:r>
      <w:bookmarkEnd w:id="434"/>
      <w:proofErr w:type="spellEnd"/>
    </w:p>
    <w:p w14:paraId="733FA342" w14:textId="77777777" w:rsidR="00F07C90" w:rsidRDefault="00F07C90" w:rsidP="00F07C90">
      <w:pPr>
        <w:rPr>
          <w:rFonts w:ascii="Calibri" w:hAnsi="Calibri"/>
        </w:rPr>
      </w:pPr>
      <w:r>
        <w:rPr>
          <w:rFonts w:ascii="Calibri" w:hAnsi="Calibri"/>
        </w:rPr>
        <w:t>An adverse event caused by exposure to some agent (e.g., a medication, immunization, food, or environmental agent).</w:t>
      </w:r>
    </w:p>
    <w:p w14:paraId="6B670B97" w14:textId="77777777" w:rsidR="00F07C90" w:rsidRDefault="00F07C90" w:rsidP="00F07C90">
      <w:pPr>
        <w:rPr>
          <w:rFonts w:ascii="Calibri" w:hAnsi="Calibri"/>
        </w:rPr>
      </w:pPr>
    </w:p>
    <w:p w14:paraId="6B34A05B" w14:textId="77777777" w:rsidR="00F07C90" w:rsidRDefault="00F07C90" w:rsidP="00F07C90">
      <w:pPr>
        <w:rPr>
          <w:rFonts w:ascii="Calibri" w:hAnsi="Calibri"/>
        </w:rPr>
      </w:pPr>
      <w:r>
        <w:rPr>
          <w:rFonts w:ascii="Calibri" w:hAnsi="Calibri"/>
        </w:rPr>
        <w:t xml:space="preserve">An adverse reaction can range from a mild reaction, such as a harmless rash to a severe and life-threatening condition. It can occur immediately or develop over time. For example, a patient may develop a rash after taking a particular medication. </w:t>
      </w:r>
    </w:p>
    <w:p w14:paraId="5CF8B0AD" w14:textId="77777777" w:rsidR="00F07C90" w:rsidRDefault="00F07C90" w:rsidP="00F07C90">
      <w:pPr>
        <w:rPr>
          <w:rFonts w:ascii="Calibri" w:hAnsi="Calibri"/>
        </w:rPr>
      </w:pPr>
    </w:p>
    <w:p w14:paraId="4B9ED32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D27F49B"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7179E78"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0271B8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7575A18" w14:textId="77777777" w:rsidR="00F07C90" w:rsidRDefault="00F07C90" w:rsidP="00792BA1">
            <w:pPr>
              <w:rPr>
                <w:rFonts w:ascii="Calibri" w:hAnsi="Calibri"/>
                <w:b/>
              </w:rPr>
            </w:pPr>
            <w:r>
              <w:rPr>
                <w:rFonts w:ascii="Calibri" w:hAnsi="Calibri"/>
                <w:b/>
              </w:rPr>
              <w:t>Description</w:t>
            </w:r>
          </w:p>
        </w:tc>
      </w:tr>
      <w:tr w:rsidR="00F07C90" w14:paraId="64154449" w14:textId="77777777" w:rsidTr="00792BA1">
        <w:tc>
          <w:tcPr>
            <w:tcW w:w="2340" w:type="dxa"/>
            <w:tcBorders>
              <w:top w:val="single" w:sz="2" w:space="0" w:color="auto"/>
              <w:left w:val="single" w:sz="2" w:space="0" w:color="auto"/>
              <w:bottom w:val="single" w:sz="2" w:space="0" w:color="auto"/>
              <w:right w:val="single" w:sz="2" w:space="0" w:color="auto"/>
            </w:tcBorders>
          </w:tcPr>
          <w:p w14:paraId="40DFA664" w14:textId="77777777" w:rsidR="00F07C90" w:rsidRDefault="00F07C90" w:rsidP="00792BA1">
            <w:pPr>
              <w:rPr>
                <w:rFonts w:ascii="Calibri" w:hAnsi="Calibri"/>
              </w:rPr>
            </w:pPr>
            <w:r>
              <w:rPr>
                <w:rFonts w:ascii="Calibri" w:hAnsi="Calibri"/>
              </w:rPr>
              <w:t>exposure</w:t>
            </w:r>
          </w:p>
        </w:tc>
        <w:tc>
          <w:tcPr>
            <w:tcW w:w="1620" w:type="dxa"/>
            <w:tcBorders>
              <w:top w:val="single" w:sz="2" w:space="0" w:color="auto"/>
              <w:left w:val="single" w:sz="2" w:space="0" w:color="auto"/>
              <w:bottom w:val="single" w:sz="2" w:space="0" w:color="auto"/>
              <w:right w:val="single" w:sz="2" w:space="0" w:color="auto"/>
            </w:tcBorders>
          </w:tcPr>
          <w:p w14:paraId="5EFF1A20" w14:textId="77777777" w:rsidR="00F07C90" w:rsidRDefault="00F07C90" w:rsidP="00792BA1">
            <w:pPr>
              <w:rPr>
                <w:rFonts w:ascii="Calibri" w:hAnsi="Calibri"/>
              </w:rPr>
            </w:pPr>
            <w:r>
              <w:rPr>
                <w:rFonts w:ascii="Calibri" w:hAnsi="Calibri"/>
              </w:rPr>
              <w:t>Exposure</w:t>
            </w:r>
          </w:p>
        </w:tc>
        <w:tc>
          <w:tcPr>
            <w:tcW w:w="5580" w:type="dxa"/>
            <w:tcBorders>
              <w:top w:val="single" w:sz="2" w:space="0" w:color="auto"/>
              <w:left w:val="single" w:sz="2" w:space="0" w:color="auto"/>
              <w:bottom w:val="single" w:sz="2" w:space="0" w:color="auto"/>
              <w:right w:val="single" w:sz="2" w:space="0" w:color="auto"/>
            </w:tcBorders>
          </w:tcPr>
          <w:p w14:paraId="7B9A289F" w14:textId="77777777" w:rsidR="00F07C90" w:rsidRDefault="00F07C90" w:rsidP="00792BA1">
            <w:pPr>
              <w:rPr>
                <w:rFonts w:ascii="Calibri" w:hAnsi="Calibri"/>
              </w:rPr>
            </w:pPr>
            <w:r>
              <w:rPr>
                <w:rFonts w:ascii="Calibri" w:hAnsi="Calibri"/>
              </w:rPr>
              <w:t xml:space="preserve">Exposure to an action that is presumed to have caused the </w:t>
            </w:r>
            <w:r>
              <w:rPr>
                <w:rFonts w:ascii="Calibri" w:hAnsi="Calibri"/>
              </w:rPr>
              <w:lastRenderedPageBreak/>
              <w:t>action.</w:t>
            </w:r>
          </w:p>
        </w:tc>
      </w:tr>
      <w:tr w:rsidR="00F07C90" w14:paraId="64E73BF3" w14:textId="77777777" w:rsidTr="00792BA1">
        <w:tc>
          <w:tcPr>
            <w:tcW w:w="2340" w:type="dxa"/>
            <w:tcBorders>
              <w:top w:val="single" w:sz="2" w:space="0" w:color="auto"/>
              <w:left w:val="single" w:sz="2" w:space="0" w:color="auto"/>
              <w:bottom w:val="single" w:sz="2" w:space="0" w:color="auto"/>
              <w:right w:val="single" w:sz="2" w:space="0" w:color="auto"/>
            </w:tcBorders>
          </w:tcPr>
          <w:p w14:paraId="1EE98D59" w14:textId="77777777" w:rsidR="00F07C90" w:rsidRDefault="00F07C90" w:rsidP="00792BA1">
            <w:pPr>
              <w:rPr>
                <w:rFonts w:ascii="Calibri" w:hAnsi="Calibri"/>
              </w:rPr>
            </w:pPr>
            <w:bookmarkStart w:id="436" w:name="BKM_E35305E2_B290_4C22_8E4F_CA9646419664"/>
            <w:r>
              <w:rPr>
                <w:rFonts w:ascii="Calibri" w:hAnsi="Calibri"/>
              </w:rPr>
              <w:lastRenderedPageBreak/>
              <w:t>symptom</w:t>
            </w:r>
          </w:p>
        </w:tc>
        <w:tc>
          <w:tcPr>
            <w:tcW w:w="1620" w:type="dxa"/>
            <w:tcBorders>
              <w:top w:val="single" w:sz="2" w:space="0" w:color="auto"/>
              <w:left w:val="single" w:sz="2" w:space="0" w:color="auto"/>
              <w:bottom w:val="single" w:sz="2" w:space="0" w:color="auto"/>
              <w:right w:val="single" w:sz="2" w:space="0" w:color="auto"/>
            </w:tcBorders>
          </w:tcPr>
          <w:p w14:paraId="00E0473C" w14:textId="77777777" w:rsidR="00F07C90" w:rsidRDefault="00F07C90" w:rsidP="00792BA1">
            <w:pPr>
              <w:rPr>
                <w:rFonts w:ascii="Calibri" w:hAnsi="Calibri"/>
              </w:rPr>
            </w:pPr>
            <w:proofErr w:type="spellStart"/>
            <w:r>
              <w:rPr>
                <w:rFonts w:ascii="Calibri" w:hAnsi="Calibri"/>
              </w:rPr>
              <w:t>ManifestedSymptom</w:t>
            </w:r>
            <w:proofErr w:type="spellEnd"/>
          </w:p>
        </w:tc>
        <w:tc>
          <w:tcPr>
            <w:tcW w:w="5580" w:type="dxa"/>
            <w:tcBorders>
              <w:top w:val="single" w:sz="2" w:space="0" w:color="auto"/>
              <w:left w:val="single" w:sz="2" w:space="0" w:color="auto"/>
              <w:bottom w:val="single" w:sz="2" w:space="0" w:color="auto"/>
              <w:right w:val="single" w:sz="2" w:space="0" w:color="auto"/>
            </w:tcBorders>
          </w:tcPr>
          <w:p w14:paraId="3719693E" w14:textId="77777777" w:rsidR="00F07C90" w:rsidRDefault="00F07C90" w:rsidP="00792BA1">
            <w:pPr>
              <w:rPr>
                <w:rFonts w:ascii="Calibri" w:hAnsi="Calibri"/>
              </w:rPr>
            </w:pPr>
            <w:r>
              <w:rPr>
                <w:rFonts w:ascii="Calibri" w:hAnsi="Calibri"/>
              </w:rPr>
              <w:t>Signs and symptoms that were observed as part of the reaction.</w:t>
            </w:r>
          </w:p>
        </w:tc>
        <w:bookmarkEnd w:id="436"/>
      </w:tr>
      <w:bookmarkEnd w:id="435"/>
    </w:tbl>
    <w:p w14:paraId="15F3C913" w14:textId="77777777" w:rsidR="00F07C90" w:rsidRDefault="00F07C90" w:rsidP="00F07C90">
      <w:pPr>
        <w:rPr>
          <w:rFonts w:ascii="Calibri" w:hAnsi="Calibri"/>
        </w:rPr>
      </w:pPr>
    </w:p>
    <w:p w14:paraId="447591AE" w14:textId="77777777" w:rsidR="00F07C90" w:rsidRDefault="00F07C90" w:rsidP="00F07C90">
      <w:pPr>
        <w:pStyle w:val="Heading3"/>
        <w:rPr>
          <w:bCs/>
          <w:szCs w:val="24"/>
          <w:u w:color="000000"/>
          <w:lang w:val="en-US"/>
        </w:rPr>
      </w:pPr>
      <w:bookmarkStart w:id="437" w:name="_Toc398046711"/>
      <w:bookmarkStart w:id="438" w:name="BKM_32DED319_764B_47EF_BD7C_27387F030163"/>
      <w:proofErr w:type="spellStart"/>
      <w:r>
        <w:rPr>
          <w:bCs/>
          <w:szCs w:val="24"/>
          <w:u w:color="000000"/>
          <w:lang w:val="en-US"/>
        </w:rPr>
        <w:t>AllergyIntolerance</w:t>
      </w:r>
      <w:bookmarkEnd w:id="437"/>
      <w:proofErr w:type="spellEnd"/>
    </w:p>
    <w:p w14:paraId="6D628764" w14:textId="77777777" w:rsidR="00F07C90" w:rsidRDefault="00F07C90" w:rsidP="00F07C90">
      <w:pPr>
        <w:rPr>
          <w:rFonts w:ascii="Calibri" w:hAnsi="Calibri"/>
        </w:rPr>
      </w:pPr>
      <w:r>
        <w:rPr>
          <w:rStyle w:val="FieldLabel"/>
          <w:rFonts w:ascii="Calibri" w:hAnsi="Calibri"/>
          <w:i w:val="0"/>
          <w:iCs w:val="0"/>
          <w:color w:val="000000"/>
        </w:rPr>
        <w:t>A description of an undesirable physiologic or other reaction to an external stimulus.</w:t>
      </w:r>
    </w:p>
    <w:p w14:paraId="77F0F698" w14:textId="77777777" w:rsidR="00F07C90" w:rsidRDefault="00F07C90" w:rsidP="00F07C90">
      <w:pPr>
        <w:rPr>
          <w:rFonts w:ascii="Calibri" w:hAnsi="Calibri"/>
        </w:rPr>
      </w:pPr>
    </w:p>
    <w:p w14:paraId="72311B6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D644E85"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0F4434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5C71D4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2BAA54E" w14:textId="77777777" w:rsidR="00F07C90" w:rsidRDefault="00F07C90" w:rsidP="00792BA1">
            <w:pPr>
              <w:rPr>
                <w:rFonts w:ascii="Calibri" w:hAnsi="Calibri"/>
                <w:b/>
              </w:rPr>
            </w:pPr>
            <w:r>
              <w:rPr>
                <w:rFonts w:ascii="Calibri" w:hAnsi="Calibri"/>
                <w:b/>
              </w:rPr>
              <w:t>Description</w:t>
            </w:r>
          </w:p>
        </w:tc>
      </w:tr>
      <w:tr w:rsidR="00F07C90" w14:paraId="52969184" w14:textId="77777777" w:rsidTr="00792BA1">
        <w:tc>
          <w:tcPr>
            <w:tcW w:w="2340" w:type="dxa"/>
            <w:tcBorders>
              <w:top w:val="single" w:sz="2" w:space="0" w:color="auto"/>
              <w:left w:val="single" w:sz="2" w:space="0" w:color="auto"/>
              <w:bottom w:val="single" w:sz="2" w:space="0" w:color="auto"/>
              <w:right w:val="single" w:sz="2" w:space="0" w:color="auto"/>
            </w:tcBorders>
          </w:tcPr>
          <w:p w14:paraId="2C250C19" w14:textId="77777777" w:rsidR="00F07C90" w:rsidRDefault="00F07C90" w:rsidP="00792BA1">
            <w:pPr>
              <w:rPr>
                <w:rFonts w:ascii="Calibri" w:hAnsi="Calibri"/>
              </w:rPr>
            </w:pPr>
            <w:r>
              <w:rPr>
                <w:rFonts w:ascii="Calibri" w:hAnsi="Calibri"/>
              </w:rPr>
              <w:t>criticality</w:t>
            </w:r>
          </w:p>
        </w:tc>
        <w:tc>
          <w:tcPr>
            <w:tcW w:w="1620" w:type="dxa"/>
            <w:tcBorders>
              <w:top w:val="single" w:sz="2" w:space="0" w:color="auto"/>
              <w:left w:val="single" w:sz="2" w:space="0" w:color="auto"/>
              <w:bottom w:val="single" w:sz="2" w:space="0" w:color="auto"/>
              <w:right w:val="single" w:sz="2" w:space="0" w:color="auto"/>
            </w:tcBorders>
          </w:tcPr>
          <w:p w14:paraId="244DF55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DCB12A1" w14:textId="77777777" w:rsidR="00F07C90" w:rsidRDefault="00F07C90" w:rsidP="00792BA1">
            <w:pPr>
              <w:rPr>
                <w:rFonts w:ascii="Calibri" w:hAnsi="Calibri"/>
              </w:rPr>
            </w:pPr>
            <w:r>
              <w:rPr>
                <w:rFonts w:ascii="Calibri" w:hAnsi="Calibri"/>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rsidR="00F07C90" w14:paraId="3F8B142A" w14:textId="77777777" w:rsidTr="00792BA1">
        <w:tc>
          <w:tcPr>
            <w:tcW w:w="2340" w:type="dxa"/>
            <w:tcBorders>
              <w:top w:val="single" w:sz="2" w:space="0" w:color="auto"/>
              <w:left w:val="single" w:sz="2" w:space="0" w:color="auto"/>
              <w:bottom w:val="single" w:sz="2" w:space="0" w:color="auto"/>
              <w:right w:val="single" w:sz="2" w:space="0" w:color="auto"/>
            </w:tcBorders>
          </w:tcPr>
          <w:p w14:paraId="7559456C" w14:textId="77777777" w:rsidR="00F07C90" w:rsidRDefault="00F07C90" w:rsidP="00792BA1">
            <w:pPr>
              <w:rPr>
                <w:rFonts w:ascii="Calibri" w:hAnsi="Calibri"/>
              </w:rPr>
            </w:pPr>
            <w:bookmarkStart w:id="439" w:name="BKM_AAD09936_23D6_480F_B4AF_568B17F88AF6"/>
            <w:proofErr w:type="spellStart"/>
            <w:r>
              <w:rPr>
                <w:rFonts w:ascii="Calibri" w:hAnsi="Calibri"/>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14:paraId="7CC94395"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50329500" w14:textId="77777777" w:rsidR="00F07C90" w:rsidRDefault="00F07C90" w:rsidP="00792BA1">
            <w:pPr>
              <w:rPr>
                <w:rFonts w:ascii="Calibri" w:hAnsi="Calibri"/>
              </w:rPr>
            </w:pPr>
            <w:r>
              <w:rPr>
                <w:rFonts w:ascii="Calibri" w:hAnsi="Calibri"/>
              </w:rPr>
              <w:t>Time period during which the allergy or intolerance is effective.</w:t>
            </w:r>
          </w:p>
        </w:tc>
        <w:bookmarkEnd w:id="439"/>
      </w:tr>
      <w:tr w:rsidR="00F07C90" w14:paraId="1A73F3F3" w14:textId="77777777" w:rsidTr="00792BA1">
        <w:tc>
          <w:tcPr>
            <w:tcW w:w="2340" w:type="dxa"/>
            <w:tcBorders>
              <w:top w:val="single" w:sz="2" w:space="0" w:color="auto"/>
              <w:left w:val="single" w:sz="2" w:space="0" w:color="auto"/>
              <w:bottom w:val="single" w:sz="2" w:space="0" w:color="auto"/>
              <w:right w:val="single" w:sz="2" w:space="0" w:color="auto"/>
            </w:tcBorders>
          </w:tcPr>
          <w:p w14:paraId="55917010" w14:textId="77777777" w:rsidR="00F07C90" w:rsidRDefault="00F07C90" w:rsidP="00792BA1">
            <w:pPr>
              <w:rPr>
                <w:rFonts w:ascii="Calibri" w:hAnsi="Calibri"/>
              </w:rPr>
            </w:pPr>
            <w:bookmarkStart w:id="440" w:name="BKM_8BB03AFC_B126_4C2B_AC5F_C027F9D772EC"/>
            <w:r>
              <w:rPr>
                <w:rFonts w:ascii="Calibri" w:hAnsi="Calibri"/>
              </w:rPr>
              <w:t>reaction</w:t>
            </w:r>
          </w:p>
        </w:tc>
        <w:tc>
          <w:tcPr>
            <w:tcW w:w="1620" w:type="dxa"/>
            <w:tcBorders>
              <w:top w:val="single" w:sz="2" w:space="0" w:color="auto"/>
              <w:left w:val="single" w:sz="2" w:space="0" w:color="auto"/>
              <w:bottom w:val="single" w:sz="2" w:space="0" w:color="auto"/>
              <w:right w:val="single" w:sz="2" w:space="0" w:color="auto"/>
            </w:tcBorders>
          </w:tcPr>
          <w:p w14:paraId="478509BA"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5D2FE55" w14:textId="77777777" w:rsidR="00F07C90" w:rsidRDefault="00F07C90" w:rsidP="00792BA1">
            <w:pPr>
              <w:rPr>
                <w:rFonts w:ascii="Calibri" w:hAnsi="Calibri"/>
              </w:rPr>
            </w:pPr>
            <w:r>
              <w:rPr>
                <w:rFonts w:ascii="Calibri" w:hAnsi="Calibri"/>
              </w:rPr>
              <w:t>Possible reactions to the stimulus, e.g., respiratory distress.</w:t>
            </w:r>
          </w:p>
        </w:tc>
        <w:bookmarkEnd w:id="440"/>
      </w:tr>
      <w:tr w:rsidR="00F07C90" w14:paraId="10813541" w14:textId="77777777" w:rsidTr="00792BA1">
        <w:tc>
          <w:tcPr>
            <w:tcW w:w="2340" w:type="dxa"/>
            <w:tcBorders>
              <w:top w:val="single" w:sz="2" w:space="0" w:color="auto"/>
              <w:left w:val="single" w:sz="2" w:space="0" w:color="auto"/>
              <w:bottom w:val="single" w:sz="2" w:space="0" w:color="auto"/>
              <w:right w:val="single" w:sz="2" w:space="0" w:color="auto"/>
            </w:tcBorders>
          </w:tcPr>
          <w:p w14:paraId="6D62686C" w14:textId="77777777" w:rsidR="00F07C90" w:rsidRDefault="00F07C90" w:rsidP="00792BA1">
            <w:pPr>
              <w:rPr>
                <w:rFonts w:ascii="Calibri" w:hAnsi="Calibri"/>
              </w:rPr>
            </w:pPr>
            <w:bookmarkStart w:id="441" w:name="BKM_5B89BD72_6743_468D_9B98_C1ABF52173F9"/>
            <w:proofErr w:type="spellStart"/>
            <w:r>
              <w:rPr>
                <w:rFonts w:ascii="Calibri" w:hAnsi="Calibri"/>
              </w:rPr>
              <w:t>sensitivityType</w:t>
            </w:r>
            <w:proofErr w:type="spellEnd"/>
          </w:p>
        </w:tc>
        <w:tc>
          <w:tcPr>
            <w:tcW w:w="1620" w:type="dxa"/>
            <w:tcBorders>
              <w:top w:val="single" w:sz="2" w:space="0" w:color="auto"/>
              <w:left w:val="single" w:sz="2" w:space="0" w:color="auto"/>
              <w:bottom w:val="single" w:sz="2" w:space="0" w:color="auto"/>
              <w:right w:val="single" w:sz="2" w:space="0" w:color="auto"/>
            </w:tcBorders>
          </w:tcPr>
          <w:p w14:paraId="734CEB72"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8F16A20" w14:textId="77777777" w:rsidR="00F07C90" w:rsidRDefault="00F07C90" w:rsidP="00792BA1">
            <w:pPr>
              <w:rPr>
                <w:rFonts w:ascii="Calibri" w:hAnsi="Calibri"/>
              </w:rPr>
            </w:pPr>
            <w:r>
              <w:rPr>
                <w:rFonts w:ascii="Calibri" w:hAnsi="Calibri"/>
              </w:rPr>
              <w:t>A code that indicates whether this sensitivity is of an allergic nature or an intolerance to a stimulus.</w:t>
            </w:r>
          </w:p>
        </w:tc>
        <w:bookmarkEnd w:id="441"/>
      </w:tr>
      <w:tr w:rsidR="00F07C90" w14:paraId="6CB52910" w14:textId="77777777" w:rsidTr="00792BA1">
        <w:tc>
          <w:tcPr>
            <w:tcW w:w="2340" w:type="dxa"/>
            <w:tcBorders>
              <w:top w:val="single" w:sz="2" w:space="0" w:color="auto"/>
              <w:left w:val="single" w:sz="2" w:space="0" w:color="auto"/>
              <w:bottom w:val="single" w:sz="2" w:space="0" w:color="auto"/>
              <w:right w:val="single" w:sz="2" w:space="0" w:color="auto"/>
            </w:tcBorders>
          </w:tcPr>
          <w:p w14:paraId="47E4BA1B" w14:textId="77777777" w:rsidR="00F07C90" w:rsidRDefault="00F07C90" w:rsidP="00792BA1">
            <w:pPr>
              <w:rPr>
                <w:rFonts w:ascii="Calibri" w:hAnsi="Calibri"/>
              </w:rPr>
            </w:pPr>
            <w:bookmarkStart w:id="442" w:name="BKM_85068E04_4B2F_40CE_9E41_7076CE2DC071"/>
            <w:r>
              <w:rPr>
                <w:rFonts w:ascii="Calibri" w:hAnsi="Calibri"/>
              </w:rPr>
              <w:t>stimulus</w:t>
            </w:r>
          </w:p>
        </w:tc>
        <w:tc>
          <w:tcPr>
            <w:tcW w:w="1620" w:type="dxa"/>
            <w:tcBorders>
              <w:top w:val="single" w:sz="2" w:space="0" w:color="auto"/>
              <w:left w:val="single" w:sz="2" w:space="0" w:color="auto"/>
              <w:bottom w:val="single" w:sz="2" w:space="0" w:color="auto"/>
              <w:right w:val="single" w:sz="2" w:space="0" w:color="auto"/>
            </w:tcBorders>
          </w:tcPr>
          <w:p w14:paraId="2CC4803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9769E3D" w14:textId="77777777" w:rsidR="00F07C90" w:rsidRDefault="00F07C90" w:rsidP="00792BA1">
            <w:pPr>
              <w:rPr>
                <w:rFonts w:ascii="Calibri" w:hAnsi="Calibri"/>
              </w:rPr>
            </w:pPr>
            <w:r>
              <w:rPr>
                <w:rFonts w:ascii="Calibri" w:hAnsi="Calibri"/>
              </w:rPr>
              <w:t>The stimulus that causes the undesirable effect, or when a non-allergy is being specified, the stimulus that does not lead to an undesirable effect.</w:t>
            </w:r>
          </w:p>
          <w:p w14:paraId="26A133BF" w14:textId="77777777" w:rsidR="00F07C90" w:rsidRDefault="00F07C90" w:rsidP="00792BA1">
            <w:pPr>
              <w:rPr>
                <w:rFonts w:ascii="Calibri" w:hAnsi="Calibri"/>
              </w:rPr>
            </w:pPr>
          </w:p>
          <w:p w14:paraId="114AF8F6" w14:textId="77777777" w:rsidR="00F07C90" w:rsidRDefault="00F07C90" w:rsidP="00792BA1">
            <w:pPr>
              <w:rPr>
                <w:rFonts w:ascii="Calibri" w:hAnsi="Calibri"/>
              </w:rPr>
            </w:pPr>
            <w:r>
              <w:rPr>
                <w:rFonts w:ascii="Calibri" w:hAnsi="Calibri"/>
              </w:rPr>
              <w:t>The stimulus may be a substance (amount of a substance that would not produce a reaction in most individuals) or other agents, e.g., a signal, confined space.</w:t>
            </w:r>
          </w:p>
          <w:p w14:paraId="043DAF4A" w14:textId="77777777" w:rsidR="00F07C90" w:rsidRDefault="00F07C90" w:rsidP="00792BA1">
            <w:pPr>
              <w:rPr>
                <w:rFonts w:ascii="Calibri" w:hAnsi="Calibri"/>
              </w:rPr>
            </w:pPr>
          </w:p>
          <w:p w14:paraId="4D7A6D05" w14:textId="77777777" w:rsidR="00F07C90" w:rsidRDefault="00F07C90" w:rsidP="00792BA1">
            <w:pPr>
              <w:rPr>
                <w:rFonts w:ascii="Calibri" w:hAnsi="Calibri"/>
              </w:rPr>
            </w:pPr>
            <w:r>
              <w:rPr>
                <w:rFonts w:ascii="Calibri" w:hAnsi="Calibri"/>
              </w:rPr>
              <w:t>A substance is a physical entity and for purposes of this aspect of the model can mean a drug or biologic, food, chemical agent, plant, animal, plastic, etc.</w:t>
            </w:r>
          </w:p>
        </w:tc>
        <w:bookmarkEnd w:id="442"/>
      </w:tr>
      <w:bookmarkEnd w:id="438"/>
    </w:tbl>
    <w:p w14:paraId="7CF53941" w14:textId="77777777" w:rsidR="00F07C90" w:rsidRDefault="00F07C90" w:rsidP="00F07C90">
      <w:pPr>
        <w:rPr>
          <w:rFonts w:ascii="Calibri" w:hAnsi="Calibri"/>
        </w:rPr>
      </w:pPr>
    </w:p>
    <w:p w14:paraId="66A268EC" w14:textId="77777777" w:rsidR="00F07C90" w:rsidRDefault="00F07C90" w:rsidP="00F07C90">
      <w:pPr>
        <w:pStyle w:val="Heading3"/>
        <w:rPr>
          <w:bCs/>
          <w:szCs w:val="24"/>
          <w:u w:color="000000"/>
          <w:lang w:val="en-US"/>
        </w:rPr>
      </w:pPr>
      <w:bookmarkStart w:id="443" w:name="_Toc398046712"/>
      <w:bookmarkStart w:id="444" w:name="BKM_4FD85889_504C_406B_BA1C_B5EDCD0829B9"/>
      <w:proofErr w:type="spellStart"/>
      <w:r>
        <w:rPr>
          <w:bCs/>
          <w:szCs w:val="24"/>
          <w:u w:color="000000"/>
          <w:lang w:val="en-US"/>
        </w:rPr>
        <w:t>CareExperience</w:t>
      </w:r>
      <w:bookmarkEnd w:id="443"/>
      <w:proofErr w:type="spellEnd"/>
    </w:p>
    <w:p w14:paraId="7FA01EBD" w14:textId="77777777" w:rsidR="00F07C90" w:rsidRDefault="00F07C90" w:rsidP="00F07C90">
      <w:pPr>
        <w:rPr>
          <w:rFonts w:ascii="Calibri" w:hAnsi="Calibri"/>
        </w:rPr>
      </w:pPr>
      <w:r>
        <w:rPr>
          <w:rFonts w:ascii="Calibri" w:hAnsi="Calibri"/>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w:t>
      </w:r>
      <w:r>
        <w:rPr>
          <w:rFonts w:ascii="Calibri" w:hAnsi="Calibri"/>
        </w:rPr>
        <w:lastRenderedPageBreak/>
        <w:t xml:space="preserve">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14:paraId="3CC84646" w14:textId="77777777" w:rsidR="00F07C90" w:rsidRDefault="00F07C90" w:rsidP="00F07C90">
      <w:pPr>
        <w:rPr>
          <w:rFonts w:ascii="Calibri" w:hAnsi="Calibri"/>
        </w:rPr>
      </w:pPr>
    </w:p>
    <w:p w14:paraId="6A3CD0F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C735C98"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29259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792E7F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9DADD94" w14:textId="77777777" w:rsidR="00F07C90" w:rsidRDefault="00F07C90" w:rsidP="00792BA1">
            <w:pPr>
              <w:rPr>
                <w:rFonts w:ascii="Calibri" w:hAnsi="Calibri"/>
                <w:b/>
              </w:rPr>
            </w:pPr>
            <w:r>
              <w:rPr>
                <w:rFonts w:ascii="Calibri" w:hAnsi="Calibri"/>
                <w:b/>
              </w:rPr>
              <w:t>Description</w:t>
            </w:r>
          </w:p>
        </w:tc>
      </w:tr>
      <w:tr w:rsidR="00F07C90" w14:paraId="4D4E1548" w14:textId="77777777" w:rsidTr="00792BA1">
        <w:tc>
          <w:tcPr>
            <w:tcW w:w="2340" w:type="dxa"/>
            <w:tcBorders>
              <w:top w:val="single" w:sz="2" w:space="0" w:color="auto"/>
              <w:left w:val="single" w:sz="2" w:space="0" w:color="auto"/>
              <w:bottom w:val="single" w:sz="2" w:space="0" w:color="auto"/>
              <w:right w:val="single" w:sz="2" w:space="0" w:color="auto"/>
            </w:tcBorders>
          </w:tcPr>
          <w:p w14:paraId="10B4074B" w14:textId="77777777" w:rsidR="00F07C90" w:rsidRDefault="00F07C90" w:rsidP="00792BA1">
            <w:pPr>
              <w:rPr>
                <w:rFonts w:ascii="Calibri" w:hAnsi="Calibri"/>
              </w:rPr>
            </w:pPr>
            <w:r>
              <w:rPr>
                <w:rFonts w:ascii="Calibri" w:hAnsi="Calibri"/>
              </w:rPr>
              <w:t>about</w:t>
            </w:r>
          </w:p>
        </w:tc>
        <w:tc>
          <w:tcPr>
            <w:tcW w:w="1620" w:type="dxa"/>
            <w:tcBorders>
              <w:top w:val="single" w:sz="2" w:space="0" w:color="auto"/>
              <w:left w:val="single" w:sz="2" w:space="0" w:color="auto"/>
              <w:bottom w:val="single" w:sz="2" w:space="0" w:color="auto"/>
              <w:right w:val="single" w:sz="2" w:space="0" w:color="auto"/>
            </w:tcBorders>
          </w:tcPr>
          <w:p w14:paraId="65887414" w14:textId="77777777" w:rsidR="00F07C90" w:rsidRDefault="00F07C90" w:rsidP="00792BA1">
            <w:pPr>
              <w:rPr>
                <w:rFonts w:ascii="Calibri" w:hAnsi="Calibri"/>
              </w:rPr>
            </w:pPr>
            <w:proofErr w:type="spellStart"/>
            <w:r>
              <w:rPr>
                <w:rFonts w:ascii="Calibri" w:hAnsi="Calibri"/>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14:paraId="3EDA0712" w14:textId="77777777" w:rsidR="00F07C90" w:rsidRDefault="00F07C90" w:rsidP="00792BA1">
            <w:pPr>
              <w:rPr>
                <w:rFonts w:ascii="Calibri" w:hAnsi="Calibri"/>
              </w:rPr>
            </w:pPr>
            <w:r>
              <w:rPr>
                <w:rFonts w:ascii="Calibri" w:hAnsi="Calibri"/>
              </w:rPr>
              <w:t>Statement (e.g., encounter, procedure) that is the basis for the experience.</w:t>
            </w:r>
          </w:p>
        </w:tc>
      </w:tr>
      <w:tr w:rsidR="00F07C90" w14:paraId="2385DD8F" w14:textId="77777777" w:rsidTr="00792BA1">
        <w:tc>
          <w:tcPr>
            <w:tcW w:w="2340" w:type="dxa"/>
            <w:tcBorders>
              <w:top w:val="single" w:sz="2" w:space="0" w:color="auto"/>
              <w:left w:val="single" w:sz="2" w:space="0" w:color="auto"/>
              <w:bottom w:val="single" w:sz="2" w:space="0" w:color="auto"/>
              <w:right w:val="single" w:sz="2" w:space="0" w:color="auto"/>
            </w:tcBorders>
          </w:tcPr>
          <w:p w14:paraId="47933988" w14:textId="77777777" w:rsidR="00F07C90" w:rsidRDefault="00F07C90" w:rsidP="00792BA1">
            <w:pPr>
              <w:rPr>
                <w:rFonts w:ascii="Calibri" w:hAnsi="Calibri"/>
              </w:rPr>
            </w:pPr>
            <w:bookmarkStart w:id="445" w:name="BKM_4E7DDA18_58AB_4017_90B8_BE37F8AEF160"/>
            <w:r>
              <w:rPr>
                <w:rFonts w:ascii="Calibri" w:hAnsi="Calibri"/>
              </w:rPr>
              <w:t>experience</w:t>
            </w:r>
          </w:p>
        </w:tc>
        <w:tc>
          <w:tcPr>
            <w:tcW w:w="1620" w:type="dxa"/>
            <w:tcBorders>
              <w:top w:val="single" w:sz="2" w:space="0" w:color="auto"/>
              <w:left w:val="single" w:sz="2" w:space="0" w:color="auto"/>
              <w:bottom w:val="single" w:sz="2" w:space="0" w:color="auto"/>
              <w:right w:val="single" w:sz="2" w:space="0" w:color="auto"/>
            </w:tcBorders>
          </w:tcPr>
          <w:p w14:paraId="7612F01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F91B2D1" w14:textId="77777777" w:rsidR="00F07C90" w:rsidRDefault="00F07C90" w:rsidP="00792BA1">
            <w:pPr>
              <w:rPr>
                <w:rFonts w:ascii="Calibri" w:hAnsi="Calibri"/>
              </w:rPr>
            </w:pPr>
            <w:r>
              <w:rPr>
                <w:rFonts w:ascii="Calibri" w:hAnsi="Calibri"/>
              </w:rPr>
              <w:t>The actual experience, e.g., poor communication.</w:t>
            </w:r>
          </w:p>
        </w:tc>
        <w:bookmarkEnd w:id="445"/>
      </w:tr>
      <w:bookmarkEnd w:id="444"/>
    </w:tbl>
    <w:p w14:paraId="6191846C" w14:textId="77777777" w:rsidR="00F07C90" w:rsidRDefault="00F07C90" w:rsidP="00F07C90">
      <w:pPr>
        <w:rPr>
          <w:rFonts w:ascii="Calibri" w:hAnsi="Calibri"/>
        </w:rPr>
      </w:pPr>
    </w:p>
    <w:p w14:paraId="26921C65" w14:textId="77777777" w:rsidR="00F07C90" w:rsidRDefault="00F07C90" w:rsidP="00F07C90">
      <w:pPr>
        <w:pStyle w:val="Heading3"/>
        <w:rPr>
          <w:bCs/>
          <w:szCs w:val="24"/>
          <w:u w:color="000000"/>
          <w:lang w:val="en-US"/>
        </w:rPr>
      </w:pPr>
      <w:bookmarkStart w:id="446" w:name="_Toc398046713"/>
      <w:bookmarkStart w:id="447" w:name="BKM_CD59DCE8_8A0E_440D_91CA_AF7D8061585D"/>
      <w:r>
        <w:rPr>
          <w:bCs/>
          <w:szCs w:val="24"/>
          <w:u w:color="000000"/>
          <w:lang w:val="en-US"/>
        </w:rPr>
        <w:t>Condition</w:t>
      </w:r>
      <w:bookmarkEnd w:id="446"/>
    </w:p>
    <w:p w14:paraId="4E581D84" w14:textId="77777777" w:rsidR="00F07C90" w:rsidRDefault="00F07C90" w:rsidP="00F07C90">
      <w:pPr>
        <w:rPr>
          <w:rFonts w:ascii="Calibri" w:hAnsi="Calibri"/>
        </w:rPr>
      </w:pPr>
      <w:r>
        <w:rPr>
          <w:rStyle w:val="FieldLabel"/>
          <w:rFonts w:ascii="Calibri" w:hAnsi="Calibri"/>
          <w:i w:val="0"/>
          <w:iCs w:val="0"/>
          <w:color w:val="000000"/>
        </w:rPr>
        <w:t>Used to record detailed information about conditions, problems or diagnoses recognized by a clinician. There are many uses including recording a Diagnosis during an Encounter, or populating a problem List or a Summary Statement, such as a Discharge Summary.</w:t>
      </w:r>
    </w:p>
    <w:p w14:paraId="25712E17" w14:textId="77777777" w:rsidR="00F07C90" w:rsidRDefault="00F07C90" w:rsidP="00F07C90">
      <w:pPr>
        <w:rPr>
          <w:rFonts w:ascii="Calibri" w:hAnsi="Calibri"/>
        </w:rPr>
      </w:pPr>
    </w:p>
    <w:p w14:paraId="0201F9BB"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388D9F1F"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0D6387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540727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7506AB" w14:textId="77777777" w:rsidR="00F07C90" w:rsidRDefault="00F07C90" w:rsidP="00792BA1">
            <w:pPr>
              <w:rPr>
                <w:rFonts w:ascii="Calibri" w:hAnsi="Calibri"/>
                <w:b/>
              </w:rPr>
            </w:pPr>
            <w:r>
              <w:rPr>
                <w:rFonts w:ascii="Calibri" w:hAnsi="Calibri"/>
                <w:b/>
              </w:rPr>
              <w:t>Description</w:t>
            </w:r>
          </w:p>
        </w:tc>
      </w:tr>
      <w:tr w:rsidR="00F07C90" w14:paraId="462B22FE" w14:textId="77777777" w:rsidTr="00792BA1">
        <w:tc>
          <w:tcPr>
            <w:tcW w:w="2340" w:type="dxa"/>
            <w:tcBorders>
              <w:top w:val="single" w:sz="2" w:space="0" w:color="auto"/>
              <w:left w:val="single" w:sz="2" w:space="0" w:color="auto"/>
              <w:bottom w:val="single" w:sz="2" w:space="0" w:color="auto"/>
              <w:right w:val="single" w:sz="2" w:space="0" w:color="auto"/>
            </w:tcBorders>
          </w:tcPr>
          <w:p w14:paraId="2C1E294D" w14:textId="77777777" w:rsidR="00F07C90" w:rsidRDefault="00F07C90" w:rsidP="00792BA1">
            <w:pPr>
              <w:rPr>
                <w:rFonts w:ascii="Calibri" w:hAnsi="Calibri"/>
              </w:rPr>
            </w:pPr>
            <w:proofErr w:type="spellStart"/>
            <w:r>
              <w:rPr>
                <w:rFonts w:ascii="Calibri" w:hAnsi="Calibri"/>
              </w:rPr>
              <w:t>ageAtOnset</w:t>
            </w:r>
            <w:proofErr w:type="spellEnd"/>
            <w:r>
              <w:rPr>
                <w:rFonts w:ascii="Calibri" w:hAnsi="Calibri"/>
              </w:rPr>
              <w:t xml:space="preserve"> </w:t>
            </w:r>
          </w:p>
        </w:tc>
        <w:tc>
          <w:tcPr>
            <w:tcW w:w="1620" w:type="dxa"/>
            <w:tcBorders>
              <w:top w:val="single" w:sz="2" w:space="0" w:color="auto"/>
              <w:left w:val="single" w:sz="2" w:space="0" w:color="auto"/>
              <w:bottom w:val="single" w:sz="2" w:space="0" w:color="auto"/>
              <w:right w:val="single" w:sz="2" w:space="0" w:color="auto"/>
            </w:tcBorders>
          </w:tcPr>
          <w:p w14:paraId="1C233BED"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0EBEBB7B" w14:textId="77777777" w:rsidR="00F07C90" w:rsidRDefault="00F07C90" w:rsidP="00792BA1">
            <w:pPr>
              <w:rPr>
                <w:rFonts w:ascii="Calibri" w:hAnsi="Calibri"/>
              </w:rPr>
            </w:pPr>
            <w:r>
              <w:rPr>
                <w:rFonts w:ascii="Calibri" w:hAnsi="Calibri"/>
              </w:rPr>
              <w:t>Patient's age when the problem began.</w:t>
            </w:r>
          </w:p>
        </w:tc>
      </w:tr>
      <w:tr w:rsidR="00F07C90" w14:paraId="788FE9DC" w14:textId="77777777" w:rsidTr="00792BA1">
        <w:tc>
          <w:tcPr>
            <w:tcW w:w="2340" w:type="dxa"/>
            <w:tcBorders>
              <w:top w:val="single" w:sz="2" w:space="0" w:color="auto"/>
              <w:left w:val="single" w:sz="2" w:space="0" w:color="auto"/>
              <w:bottom w:val="single" w:sz="2" w:space="0" w:color="auto"/>
              <w:right w:val="single" w:sz="2" w:space="0" w:color="auto"/>
            </w:tcBorders>
          </w:tcPr>
          <w:p w14:paraId="7FEA44C9" w14:textId="77777777" w:rsidR="00F07C90" w:rsidRDefault="00F07C90" w:rsidP="00792BA1">
            <w:pPr>
              <w:rPr>
                <w:rFonts w:ascii="Calibri" w:hAnsi="Calibri"/>
              </w:rPr>
            </w:pPr>
            <w:bookmarkStart w:id="448" w:name="BKM_408A34D4_8A11_4A0A_A034_0538CA6BF45C"/>
            <w:proofErr w:type="spellStart"/>
            <w:r>
              <w:rPr>
                <w:rFonts w:ascii="Calibri" w:hAnsi="Calibri"/>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14:paraId="595DBD0B"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7C2A29BB" w14:textId="77777777" w:rsidR="00F07C90" w:rsidRDefault="00F07C90" w:rsidP="00792BA1">
            <w:pPr>
              <w:rPr>
                <w:rFonts w:ascii="Calibri" w:hAnsi="Calibri"/>
              </w:rPr>
            </w:pPr>
            <w:r>
              <w:rPr>
                <w:rFonts w:ascii="Calibri" w:hAnsi="Calibri"/>
              </w:rPr>
              <w:t>Indicates the location of the symptom on the patient's body.</w:t>
            </w:r>
          </w:p>
        </w:tc>
        <w:bookmarkEnd w:id="448"/>
      </w:tr>
      <w:tr w:rsidR="00F07C90" w14:paraId="377F184C" w14:textId="77777777" w:rsidTr="00792BA1">
        <w:tc>
          <w:tcPr>
            <w:tcW w:w="2340" w:type="dxa"/>
            <w:tcBorders>
              <w:top w:val="single" w:sz="2" w:space="0" w:color="auto"/>
              <w:left w:val="single" w:sz="2" w:space="0" w:color="auto"/>
              <w:bottom w:val="single" w:sz="2" w:space="0" w:color="auto"/>
              <w:right w:val="single" w:sz="2" w:space="0" w:color="auto"/>
            </w:tcBorders>
          </w:tcPr>
          <w:p w14:paraId="440B91BC" w14:textId="77777777" w:rsidR="00F07C90" w:rsidRDefault="00F07C90" w:rsidP="00792BA1">
            <w:pPr>
              <w:rPr>
                <w:rFonts w:ascii="Calibri" w:hAnsi="Calibri"/>
              </w:rPr>
            </w:pPr>
            <w:bookmarkStart w:id="449" w:name="BKM_E9D5A638_111C_4197_A4AE_64B7BB2F3859"/>
            <w:r>
              <w:rPr>
                <w:rFonts w:ascii="Calibri" w:hAnsi="Calibri"/>
              </w:rPr>
              <w:t>category</w:t>
            </w:r>
          </w:p>
        </w:tc>
        <w:tc>
          <w:tcPr>
            <w:tcW w:w="1620" w:type="dxa"/>
            <w:tcBorders>
              <w:top w:val="single" w:sz="2" w:space="0" w:color="auto"/>
              <w:left w:val="single" w:sz="2" w:space="0" w:color="auto"/>
              <w:bottom w:val="single" w:sz="2" w:space="0" w:color="auto"/>
              <w:right w:val="single" w:sz="2" w:space="0" w:color="auto"/>
            </w:tcBorders>
          </w:tcPr>
          <w:p w14:paraId="0AE2BA0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7078B7D" w14:textId="77777777" w:rsidR="00F07C90" w:rsidRDefault="00F07C90" w:rsidP="00792BA1">
            <w:pPr>
              <w:rPr>
                <w:rFonts w:ascii="Calibri" w:hAnsi="Calibri"/>
              </w:rPr>
            </w:pPr>
            <w:r>
              <w:rPr>
                <w:rFonts w:ascii="Calibri" w:hAnsi="Calibri"/>
              </w:rPr>
              <w:t>A category assigned to the condition, e.g. finding, diagnosis, concern, symptom.</w:t>
            </w:r>
          </w:p>
        </w:tc>
        <w:bookmarkEnd w:id="449"/>
      </w:tr>
      <w:tr w:rsidR="00F07C90" w14:paraId="1E2704E0" w14:textId="77777777" w:rsidTr="00792BA1">
        <w:tc>
          <w:tcPr>
            <w:tcW w:w="2340" w:type="dxa"/>
            <w:tcBorders>
              <w:top w:val="single" w:sz="2" w:space="0" w:color="auto"/>
              <w:left w:val="single" w:sz="2" w:space="0" w:color="auto"/>
              <w:bottom w:val="single" w:sz="2" w:space="0" w:color="auto"/>
              <w:right w:val="single" w:sz="2" w:space="0" w:color="auto"/>
            </w:tcBorders>
          </w:tcPr>
          <w:p w14:paraId="21D3E5F1" w14:textId="77777777" w:rsidR="00F07C90" w:rsidRDefault="00F07C90" w:rsidP="00792BA1">
            <w:pPr>
              <w:rPr>
                <w:rFonts w:ascii="Calibri" w:hAnsi="Calibri"/>
              </w:rPr>
            </w:pPr>
            <w:bookmarkStart w:id="450" w:name="BKM_A01E0729_4893_4387_A0B4_8EE98BE99445"/>
            <w:r>
              <w:rPr>
                <w:rFonts w:ascii="Calibri" w:hAnsi="Calibri"/>
              </w:rPr>
              <w:t>certainty</w:t>
            </w:r>
          </w:p>
        </w:tc>
        <w:tc>
          <w:tcPr>
            <w:tcW w:w="1620" w:type="dxa"/>
            <w:tcBorders>
              <w:top w:val="single" w:sz="2" w:space="0" w:color="auto"/>
              <w:left w:val="single" w:sz="2" w:space="0" w:color="auto"/>
              <w:bottom w:val="single" w:sz="2" w:space="0" w:color="auto"/>
              <w:right w:val="single" w:sz="2" w:space="0" w:color="auto"/>
            </w:tcBorders>
          </w:tcPr>
          <w:p w14:paraId="59290938"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6538BCD" w14:textId="77777777" w:rsidR="00F07C90" w:rsidRDefault="00F07C90" w:rsidP="00792BA1">
            <w:pPr>
              <w:rPr>
                <w:rFonts w:ascii="Calibri" w:hAnsi="Calibri"/>
              </w:rPr>
            </w:pPr>
            <w:r>
              <w:rPr>
                <w:rFonts w:ascii="Calibri" w:hAnsi="Calibri"/>
              </w:rPr>
              <w:t>Degree of confidence that this condition is correct.</w:t>
            </w:r>
          </w:p>
        </w:tc>
        <w:bookmarkEnd w:id="450"/>
      </w:tr>
      <w:tr w:rsidR="00F07C90" w14:paraId="7BE4F9C1" w14:textId="77777777" w:rsidTr="00792BA1">
        <w:tc>
          <w:tcPr>
            <w:tcW w:w="2340" w:type="dxa"/>
            <w:tcBorders>
              <w:top w:val="single" w:sz="2" w:space="0" w:color="auto"/>
              <w:left w:val="single" w:sz="2" w:space="0" w:color="auto"/>
              <w:bottom w:val="single" w:sz="2" w:space="0" w:color="auto"/>
              <w:right w:val="single" w:sz="2" w:space="0" w:color="auto"/>
            </w:tcBorders>
          </w:tcPr>
          <w:p w14:paraId="59F2D134" w14:textId="77777777" w:rsidR="00F07C90" w:rsidRDefault="00F07C90" w:rsidP="00792BA1">
            <w:pPr>
              <w:rPr>
                <w:rFonts w:ascii="Calibri" w:hAnsi="Calibri"/>
              </w:rPr>
            </w:pPr>
            <w:bookmarkStart w:id="451" w:name="BKM_ADAD9DD2_8112_49F0_A419_6662437D5A9D"/>
            <w:proofErr w:type="spellStart"/>
            <w:r>
              <w:rPr>
                <w:rFonts w:ascii="Calibri" w:hAnsi="Calibri"/>
              </w:rPr>
              <w:t>conditionQualifier</w:t>
            </w:r>
            <w:proofErr w:type="spellEnd"/>
          </w:p>
        </w:tc>
        <w:tc>
          <w:tcPr>
            <w:tcW w:w="1620" w:type="dxa"/>
            <w:tcBorders>
              <w:top w:val="single" w:sz="2" w:space="0" w:color="auto"/>
              <w:left w:val="single" w:sz="2" w:space="0" w:color="auto"/>
              <w:bottom w:val="single" w:sz="2" w:space="0" w:color="auto"/>
              <w:right w:val="single" w:sz="2" w:space="0" w:color="auto"/>
            </w:tcBorders>
          </w:tcPr>
          <w:p w14:paraId="53508AD6" w14:textId="77777777" w:rsidR="00F07C90" w:rsidRDefault="00F07C90" w:rsidP="00792BA1">
            <w:pPr>
              <w:rPr>
                <w:rFonts w:ascii="Calibri" w:hAnsi="Calibri"/>
              </w:rPr>
            </w:pPr>
            <w:r>
              <w:rPr>
                <w:rFonts w:ascii="Calibri" w:hAnsi="Calibri"/>
              </w:rPr>
              <w:t>Qualifier</w:t>
            </w:r>
          </w:p>
        </w:tc>
        <w:tc>
          <w:tcPr>
            <w:tcW w:w="5580" w:type="dxa"/>
            <w:tcBorders>
              <w:top w:val="single" w:sz="2" w:space="0" w:color="auto"/>
              <w:left w:val="single" w:sz="2" w:space="0" w:color="auto"/>
              <w:bottom w:val="single" w:sz="2" w:space="0" w:color="auto"/>
              <w:right w:val="single" w:sz="2" w:space="0" w:color="auto"/>
            </w:tcBorders>
          </w:tcPr>
          <w:p w14:paraId="53EB1081" w14:textId="77777777" w:rsidR="00F07C90" w:rsidRDefault="00F07C90" w:rsidP="00792BA1">
            <w:pPr>
              <w:rPr>
                <w:rFonts w:ascii="Calibri" w:hAnsi="Calibri"/>
              </w:rPr>
            </w:pPr>
            <w:r>
              <w:rPr>
                <w:rFonts w:ascii="Calibri" w:hAnsi="Calibri"/>
              </w:rPr>
              <w:t>Qualifier that allows specifying more details or restrictions. e.g., severity, triggering factors, stage.</w:t>
            </w:r>
          </w:p>
        </w:tc>
        <w:bookmarkEnd w:id="451"/>
      </w:tr>
      <w:tr w:rsidR="00F07C90" w14:paraId="43CB254C" w14:textId="77777777" w:rsidTr="00792BA1">
        <w:tc>
          <w:tcPr>
            <w:tcW w:w="2340" w:type="dxa"/>
            <w:tcBorders>
              <w:top w:val="single" w:sz="2" w:space="0" w:color="auto"/>
              <w:left w:val="single" w:sz="2" w:space="0" w:color="auto"/>
              <w:bottom w:val="single" w:sz="2" w:space="0" w:color="auto"/>
              <w:right w:val="single" w:sz="2" w:space="0" w:color="auto"/>
            </w:tcBorders>
          </w:tcPr>
          <w:p w14:paraId="1A4E599A" w14:textId="77777777" w:rsidR="00F07C90" w:rsidRDefault="00F07C90" w:rsidP="00792BA1">
            <w:pPr>
              <w:rPr>
                <w:rFonts w:ascii="Calibri" w:hAnsi="Calibri"/>
              </w:rPr>
            </w:pPr>
            <w:bookmarkStart w:id="452" w:name="BKM_8FFE7096_831F_4E62_921B_F6B86E6AC50F"/>
            <w:proofErr w:type="spellStart"/>
            <w:r>
              <w:rPr>
                <w:rFonts w:ascii="Calibri" w:hAnsi="Calibri"/>
              </w:rPr>
              <w:t>conditionStatus</w:t>
            </w:r>
            <w:proofErr w:type="spellEnd"/>
          </w:p>
        </w:tc>
        <w:tc>
          <w:tcPr>
            <w:tcW w:w="1620" w:type="dxa"/>
            <w:tcBorders>
              <w:top w:val="single" w:sz="2" w:space="0" w:color="auto"/>
              <w:left w:val="single" w:sz="2" w:space="0" w:color="auto"/>
              <w:bottom w:val="single" w:sz="2" w:space="0" w:color="auto"/>
              <w:right w:val="single" w:sz="2" w:space="0" w:color="auto"/>
            </w:tcBorders>
          </w:tcPr>
          <w:p w14:paraId="4AD01F6B"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D5227BC" w14:textId="77777777" w:rsidR="00F07C90" w:rsidRDefault="00F07C90" w:rsidP="00792BA1">
            <w:pPr>
              <w:rPr>
                <w:rFonts w:ascii="Calibri" w:hAnsi="Calibri"/>
              </w:rPr>
            </w:pPr>
            <w:r>
              <w:rPr>
                <w:rFonts w:ascii="Calibri" w:hAnsi="Calibri"/>
              </w:rPr>
              <w:t>State of the condition at the time of the observation, e.g., active, inactive.</w:t>
            </w:r>
          </w:p>
        </w:tc>
        <w:bookmarkEnd w:id="452"/>
      </w:tr>
      <w:tr w:rsidR="00F07C90" w14:paraId="209794F9" w14:textId="77777777" w:rsidTr="00792BA1">
        <w:tc>
          <w:tcPr>
            <w:tcW w:w="2340" w:type="dxa"/>
            <w:tcBorders>
              <w:top w:val="single" w:sz="2" w:space="0" w:color="auto"/>
              <w:left w:val="single" w:sz="2" w:space="0" w:color="auto"/>
              <w:bottom w:val="single" w:sz="2" w:space="0" w:color="auto"/>
              <w:right w:val="single" w:sz="2" w:space="0" w:color="auto"/>
            </w:tcBorders>
          </w:tcPr>
          <w:p w14:paraId="6362B1D1" w14:textId="77777777" w:rsidR="00F07C90" w:rsidRDefault="00F07C90" w:rsidP="00792BA1">
            <w:pPr>
              <w:rPr>
                <w:rFonts w:ascii="Calibri" w:hAnsi="Calibri"/>
              </w:rPr>
            </w:pPr>
            <w:bookmarkStart w:id="453" w:name="BKM_E91889C8_958E_43DA_A89D_57CF122B2806"/>
            <w:proofErr w:type="spellStart"/>
            <w:r>
              <w:rPr>
                <w:rFonts w:ascii="Calibri" w:hAnsi="Calibri"/>
              </w:rPr>
              <w:t>contributionToDeath</w:t>
            </w:r>
            <w:proofErr w:type="spellEnd"/>
          </w:p>
        </w:tc>
        <w:tc>
          <w:tcPr>
            <w:tcW w:w="1620" w:type="dxa"/>
            <w:tcBorders>
              <w:top w:val="single" w:sz="2" w:space="0" w:color="auto"/>
              <w:left w:val="single" w:sz="2" w:space="0" w:color="auto"/>
              <w:bottom w:val="single" w:sz="2" w:space="0" w:color="auto"/>
              <w:right w:val="single" w:sz="2" w:space="0" w:color="auto"/>
            </w:tcBorders>
          </w:tcPr>
          <w:p w14:paraId="5C4C9DA1"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2480940" w14:textId="77777777" w:rsidR="00F07C90" w:rsidRDefault="00F07C90" w:rsidP="00792BA1">
            <w:pPr>
              <w:rPr>
                <w:rFonts w:ascii="Calibri" w:hAnsi="Calibri"/>
              </w:rPr>
            </w:pPr>
            <w:r>
              <w:rPr>
                <w:rFonts w:ascii="Calibri" w:hAnsi="Calibri"/>
              </w:rPr>
              <w:t>Whether the problem was the cause or contributor to the patient's death.</w:t>
            </w:r>
          </w:p>
        </w:tc>
        <w:bookmarkEnd w:id="453"/>
      </w:tr>
      <w:tr w:rsidR="00F07C90" w14:paraId="09961B8F" w14:textId="77777777" w:rsidTr="00792BA1">
        <w:tc>
          <w:tcPr>
            <w:tcW w:w="2340" w:type="dxa"/>
            <w:tcBorders>
              <w:top w:val="single" w:sz="2" w:space="0" w:color="auto"/>
              <w:left w:val="single" w:sz="2" w:space="0" w:color="auto"/>
              <w:bottom w:val="single" w:sz="2" w:space="0" w:color="auto"/>
              <w:right w:val="single" w:sz="2" w:space="0" w:color="auto"/>
            </w:tcBorders>
          </w:tcPr>
          <w:p w14:paraId="723ADB30" w14:textId="77777777" w:rsidR="00F07C90" w:rsidRDefault="00F07C90" w:rsidP="00792BA1">
            <w:pPr>
              <w:rPr>
                <w:rFonts w:ascii="Calibri" w:hAnsi="Calibri"/>
              </w:rPr>
            </w:pPr>
            <w:bookmarkStart w:id="454" w:name="BKM_C26C21D6_0423_473C_9CDE_B48B85BE1C21"/>
            <w:proofErr w:type="spellStart"/>
            <w:r>
              <w:rPr>
                <w:rFonts w:ascii="Calibri" w:hAnsi="Calibri"/>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14:paraId="56F7C343"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7A0AC0DF" w14:textId="77777777" w:rsidR="00F07C90" w:rsidRDefault="00F07C90" w:rsidP="00792BA1">
            <w:pPr>
              <w:rPr>
                <w:rFonts w:ascii="Calibri" w:hAnsi="Calibri"/>
              </w:rPr>
            </w:pPr>
            <w:r>
              <w:rPr>
                <w:rFonts w:ascii="Calibri" w:hAnsi="Calibri"/>
              </w:rPr>
              <w:t>Time period during which the condition is effective.</w:t>
            </w:r>
          </w:p>
        </w:tc>
        <w:bookmarkEnd w:id="454"/>
      </w:tr>
      <w:tr w:rsidR="00F07C90" w14:paraId="26F983E3" w14:textId="77777777" w:rsidTr="00792BA1">
        <w:tc>
          <w:tcPr>
            <w:tcW w:w="2340" w:type="dxa"/>
            <w:tcBorders>
              <w:top w:val="single" w:sz="2" w:space="0" w:color="auto"/>
              <w:left w:val="single" w:sz="2" w:space="0" w:color="auto"/>
              <w:bottom w:val="single" w:sz="2" w:space="0" w:color="auto"/>
              <w:right w:val="single" w:sz="2" w:space="0" w:color="auto"/>
            </w:tcBorders>
          </w:tcPr>
          <w:p w14:paraId="5EABE9D4" w14:textId="77777777" w:rsidR="00F07C90" w:rsidRDefault="00F07C90" w:rsidP="00792BA1">
            <w:pPr>
              <w:rPr>
                <w:rFonts w:ascii="Calibri" w:hAnsi="Calibri"/>
              </w:rPr>
            </w:pPr>
            <w:bookmarkStart w:id="455" w:name="BKM_8755D624_DBD9_4E9C_B546_11E7AE84B1B6"/>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043662A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5736514" w14:textId="77777777" w:rsidR="00F07C90" w:rsidRDefault="00F07C90" w:rsidP="00792BA1">
            <w:pPr>
              <w:rPr>
                <w:rFonts w:ascii="Calibri" w:hAnsi="Calibri"/>
              </w:rPr>
            </w:pPr>
            <w:r>
              <w:rPr>
                <w:rFonts w:ascii="Calibri" w:hAnsi="Calibri"/>
              </w:rPr>
              <w:t>Identification of the condition, problem or diagnosis. e.g., diabetes mellitus type II, headache.</w:t>
            </w:r>
          </w:p>
        </w:tc>
        <w:bookmarkEnd w:id="455"/>
      </w:tr>
      <w:bookmarkEnd w:id="447"/>
    </w:tbl>
    <w:p w14:paraId="4D456A37" w14:textId="77777777" w:rsidR="00F07C90" w:rsidRDefault="00F07C90" w:rsidP="00F07C90">
      <w:pPr>
        <w:rPr>
          <w:rFonts w:ascii="Calibri" w:hAnsi="Calibri"/>
        </w:rPr>
      </w:pPr>
    </w:p>
    <w:p w14:paraId="7B089625" w14:textId="77777777" w:rsidR="00F07C90" w:rsidRDefault="00F07C90" w:rsidP="00F07C90">
      <w:pPr>
        <w:pStyle w:val="Heading3"/>
        <w:rPr>
          <w:bCs/>
          <w:szCs w:val="24"/>
          <w:u w:color="000000"/>
          <w:lang w:val="en-US"/>
        </w:rPr>
      </w:pPr>
      <w:bookmarkStart w:id="456" w:name="_Toc398046714"/>
      <w:bookmarkStart w:id="457" w:name="BKM_94ED8E89_F91C_4133_9FA8_9C385BE22628"/>
      <w:r>
        <w:rPr>
          <w:bCs/>
          <w:szCs w:val="24"/>
          <w:u w:color="000000"/>
          <w:lang w:val="en-US"/>
        </w:rPr>
        <w:lastRenderedPageBreak/>
        <w:t>Contraindication</w:t>
      </w:r>
      <w:bookmarkEnd w:id="456"/>
    </w:p>
    <w:p w14:paraId="1375054D" w14:textId="77777777" w:rsidR="00F07C90" w:rsidRDefault="00F07C90" w:rsidP="00F07C90">
      <w:pPr>
        <w:rPr>
          <w:rFonts w:ascii="Calibri" w:hAnsi="Calibri"/>
        </w:rPr>
      </w:pPr>
      <w:r>
        <w:rPr>
          <w:rStyle w:val="FieldLabel"/>
          <w:rFonts w:ascii="Calibri" w:hAnsi="Calibri"/>
          <w:i w:val="0"/>
          <w:iCs w:val="0"/>
          <w:color w:val="000000"/>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14:paraId="0B591831" w14:textId="77777777" w:rsidR="00F07C90" w:rsidRDefault="00F07C90" w:rsidP="00F07C90">
      <w:pPr>
        <w:rPr>
          <w:rFonts w:ascii="Calibri" w:hAnsi="Calibri"/>
        </w:rPr>
      </w:pPr>
    </w:p>
    <w:p w14:paraId="7401D2A2"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CC92D32"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4FA91F5"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BBE1649"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6699D6C" w14:textId="77777777" w:rsidR="00F07C90" w:rsidRDefault="00F07C90" w:rsidP="00792BA1">
            <w:pPr>
              <w:rPr>
                <w:rFonts w:ascii="Calibri" w:hAnsi="Calibri"/>
                <w:b/>
              </w:rPr>
            </w:pPr>
            <w:r>
              <w:rPr>
                <w:rFonts w:ascii="Calibri" w:hAnsi="Calibri"/>
                <w:b/>
              </w:rPr>
              <w:t>Description</w:t>
            </w:r>
          </w:p>
        </w:tc>
      </w:tr>
      <w:tr w:rsidR="00F07C90" w14:paraId="5A1240C9" w14:textId="77777777" w:rsidTr="00792BA1">
        <w:tc>
          <w:tcPr>
            <w:tcW w:w="2340" w:type="dxa"/>
            <w:tcBorders>
              <w:top w:val="single" w:sz="2" w:space="0" w:color="auto"/>
              <w:left w:val="single" w:sz="2" w:space="0" w:color="auto"/>
              <w:bottom w:val="single" w:sz="2" w:space="0" w:color="auto"/>
              <w:right w:val="single" w:sz="2" w:space="0" w:color="auto"/>
            </w:tcBorders>
          </w:tcPr>
          <w:p w14:paraId="4CD7C5C2" w14:textId="77777777" w:rsidR="00F07C90" w:rsidRDefault="00F07C90" w:rsidP="00792BA1">
            <w:pPr>
              <w:rPr>
                <w:rFonts w:ascii="Calibri" w:hAnsi="Calibri"/>
              </w:rPr>
            </w:pPr>
            <w:proofErr w:type="spellStart"/>
            <w:r>
              <w:rPr>
                <w:rFonts w:ascii="Calibri" w:hAnsi="Calibri"/>
              </w:rPr>
              <w:t>contraindicatedAct</w:t>
            </w:r>
            <w:proofErr w:type="spellEnd"/>
          </w:p>
        </w:tc>
        <w:tc>
          <w:tcPr>
            <w:tcW w:w="1620" w:type="dxa"/>
            <w:tcBorders>
              <w:top w:val="single" w:sz="2" w:space="0" w:color="auto"/>
              <w:left w:val="single" w:sz="2" w:space="0" w:color="auto"/>
              <w:bottom w:val="single" w:sz="2" w:space="0" w:color="auto"/>
              <w:right w:val="single" w:sz="2" w:space="0" w:color="auto"/>
            </w:tcBorders>
          </w:tcPr>
          <w:p w14:paraId="0CCA8137" w14:textId="77777777" w:rsidR="00F07C90" w:rsidRDefault="00F07C90" w:rsidP="00792BA1">
            <w:pPr>
              <w:rPr>
                <w:rFonts w:ascii="Calibri" w:hAnsi="Calibri"/>
              </w:rPr>
            </w:pPr>
            <w:r>
              <w:rPr>
                <w:rFonts w:ascii="Calibri" w:hAnsi="Calibri"/>
              </w:rPr>
              <w:t>Act</w:t>
            </w:r>
          </w:p>
        </w:tc>
        <w:tc>
          <w:tcPr>
            <w:tcW w:w="5580" w:type="dxa"/>
            <w:tcBorders>
              <w:top w:val="single" w:sz="2" w:space="0" w:color="auto"/>
              <w:left w:val="single" w:sz="2" w:space="0" w:color="auto"/>
              <w:bottom w:val="single" w:sz="2" w:space="0" w:color="auto"/>
              <w:right w:val="single" w:sz="2" w:space="0" w:color="auto"/>
            </w:tcBorders>
          </w:tcPr>
          <w:p w14:paraId="4FCBD75F" w14:textId="77777777" w:rsidR="00F07C90" w:rsidRDefault="00F07C90" w:rsidP="00792BA1">
            <w:pPr>
              <w:rPr>
                <w:rFonts w:ascii="Calibri" w:hAnsi="Calibri"/>
              </w:rPr>
            </w:pPr>
            <w:r>
              <w:rPr>
                <w:rFonts w:ascii="Calibri" w:hAnsi="Calibri"/>
              </w:rPr>
              <w:t>The action that is to be withheld in the context of the contraindication. Note that a contraindication may apply to the administration of a substance or to the performance of a procedure, for instance.</w:t>
            </w:r>
          </w:p>
        </w:tc>
      </w:tr>
      <w:tr w:rsidR="00F07C90" w14:paraId="162AA862" w14:textId="77777777" w:rsidTr="00792BA1">
        <w:tc>
          <w:tcPr>
            <w:tcW w:w="2340" w:type="dxa"/>
            <w:tcBorders>
              <w:top w:val="single" w:sz="2" w:space="0" w:color="auto"/>
              <w:left w:val="single" w:sz="2" w:space="0" w:color="auto"/>
              <w:bottom w:val="single" w:sz="2" w:space="0" w:color="auto"/>
              <w:right w:val="single" w:sz="2" w:space="0" w:color="auto"/>
            </w:tcBorders>
          </w:tcPr>
          <w:p w14:paraId="094C40BB" w14:textId="77777777" w:rsidR="00F07C90" w:rsidRDefault="00F07C90" w:rsidP="00792BA1">
            <w:pPr>
              <w:rPr>
                <w:rFonts w:ascii="Calibri" w:hAnsi="Calibri"/>
              </w:rPr>
            </w:pPr>
            <w:bookmarkStart w:id="458" w:name="BKM_D0FEEAAC_5494_48EA_B32A_1165F045BC51"/>
            <w:r>
              <w:rPr>
                <w:rFonts w:ascii="Calibri" w:hAnsi="Calibri"/>
              </w:rPr>
              <w:t>degree</w:t>
            </w:r>
          </w:p>
        </w:tc>
        <w:tc>
          <w:tcPr>
            <w:tcW w:w="1620" w:type="dxa"/>
            <w:tcBorders>
              <w:top w:val="single" w:sz="2" w:space="0" w:color="auto"/>
              <w:left w:val="single" w:sz="2" w:space="0" w:color="auto"/>
              <w:bottom w:val="single" w:sz="2" w:space="0" w:color="auto"/>
              <w:right w:val="single" w:sz="2" w:space="0" w:color="auto"/>
            </w:tcBorders>
          </w:tcPr>
          <w:p w14:paraId="4D5BF404"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BAD0C20" w14:textId="77777777" w:rsidR="00F07C90" w:rsidRDefault="00F07C90" w:rsidP="00792BA1">
            <w:pPr>
              <w:rPr>
                <w:rFonts w:ascii="Calibri" w:hAnsi="Calibri"/>
              </w:rPr>
            </w:pPr>
            <w:r>
              <w:rPr>
                <w:rFonts w:ascii="Calibri" w:hAnsi="Calibri"/>
              </w:rPr>
              <w:t>May be absolute or relative.</w:t>
            </w:r>
          </w:p>
          <w:p w14:paraId="18B71D31" w14:textId="77777777" w:rsidR="00F07C90" w:rsidRDefault="00F07C90" w:rsidP="00792BA1">
            <w:pPr>
              <w:rPr>
                <w:rFonts w:ascii="Calibri" w:hAnsi="Calibri"/>
              </w:rPr>
            </w:pPr>
          </w:p>
          <w:p w14:paraId="43E7940D" w14:textId="77777777" w:rsidR="00F07C90" w:rsidRDefault="00F07C90" w:rsidP="00792BA1">
            <w:pPr>
              <w:rPr>
                <w:rFonts w:ascii="Calibri" w:hAnsi="Calibri"/>
              </w:rPr>
            </w:pPr>
            <w:r>
              <w:rPr>
                <w:rFonts w:ascii="Calibri" w:hAnsi="Calibri"/>
              </w:rPr>
              <w:t>An absolute contraindication means that the course of action MUST be avoided.</w:t>
            </w:r>
          </w:p>
          <w:p w14:paraId="262799DB" w14:textId="77777777" w:rsidR="00F07C90" w:rsidRDefault="00F07C90" w:rsidP="00792BA1">
            <w:pPr>
              <w:rPr>
                <w:rFonts w:ascii="Calibri" w:hAnsi="Calibri"/>
              </w:rPr>
            </w:pPr>
          </w:p>
          <w:p w14:paraId="584625F2" w14:textId="77777777" w:rsidR="00F07C90" w:rsidRDefault="00F07C90" w:rsidP="00792BA1">
            <w:pPr>
              <w:rPr>
                <w:rFonts w:ascii="Calibri" w:hAnsi="Calibri"/>
              </w:rPr>
            </w:pPr>
            <w:r>
              <w:rPr>
                <w:rFonts w:ascii="Calibri" w:hAnsi="Calibri"/>
              </w:rPr>
              <w:t>A relative contraindication means that the course of action SHOULD be avoided but that the risk of proceeding with the course of action may be outweighed by other factors or mitigated in some way.</w:t>
            </w:r>
          </w:p>
        </w:tc>
        <w:bookmarkEnd w:id="458"/>
      </w:tr>
      <w:tr w:rsidR="00F07C90" w14:paraId="04051956" w14:textId="77777777" w:rsidTr="00792BA1">
        <w:tc>
          <w:tcPr>
            <w:tcW w:w="2340" w:type="dxa"/>
            <w:tcBorders>
              <w:top w:val="single" w:sz="2" w:space="0" w:color="auto"/>
              <w:left w:val="single" w:sz="2" w:space="0" w:color="auto"/>
              <w:bottom w:val="single" w:sz="2" w:space="0" w:color="auto"/>
              <w:right w:val="single" w:sz="2" w:space="0" w:color="auto"/>
            </w:tcBorders>
          </w:tcPr>
          <w:p w14:paraId="7D8A678D" w14:textId="77777777" w:rsidR="00F07C90" w:rsidRDefault="00F07C90" w:rsidP="00792BA1">
            <w:pPr>
              <w:rPr>
                <w:rFonts w:ascii="Calibri" w:hAnsi="Calibri"/>
              </w:rPr>
            </w:pPr>
            <w:bookmarkStart w:id="459" w:name="BKM_03FE4E6D_E71D_412B_BB4C_89D4F93379D9"/>
            <w:proofErr w:type="spellStart"/>
            <w:r>
              <w:rPr>
                <w:rFonts w:ascii="Calibri" w:hAnsi="Calibri"/>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14:paraId="41B39604"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218EF2CB" w14:textId="77777777" w:rsidR="00F07C90" w:rsidRDefault="00F07C90" w:rsidP="00792BA1">
            <w:pPr>
              <w:rPr>
                <w:rFonts w:ascii="Calibri" w:hAnsi="Calibri"/>
              </w:rPr>
            </w:pPr>
            <w:r>
              <w:rPr>
                <w:rFonts w:ascii="Calibri" w:hAnsi="Calibri"/>
              </w:rPr>
              <w:t>Time period during which the contraindication holds. This may be an open interval if no end time is currently known.</w:t>
            </w:r>
          </w:p>
        </w:tc>
        <w:bookmarkEnd w:id="459"/>
      </w:tr>
      <w:tr w:rsidR="00F07C90" w14:paraId="1BDBA592" w14:textId="77777777" w:rsidTr="00792BA1">
        <w:tc>
          <w:tcPr>
            <w:tcW w:w="2340" w:type="dxa"/>
            <w:tcBorders>
              <w:top w:val="single" w:sz="2" w:space="0" w:color="auto"/>
              <w:left w:val="single" w:sz="2" w:space="0" w:color="auto"/>
              <w:bottom w:val="single" w:sz="2" w:space="0" w:color="auto"/>
              <w:right w:val="single" w:sz="2" w:space="0" w:color="auto"/>
            </w:tcBorders>
          </w:tcPr>
          <w:p w14:paraId="52A9A593" w14:textId="77777777" w:rsidR="00F07C90" w:rsidRDefault="00F07C90" w:rsidP="00792BA1">
            <w:pPr>
              <w:rPr>
                <w:rFonts w:ascii="Calibri" w:hAnsi="Calibri"/>
              </w:rPr>
            </w:pPr>
            <w:bookmarkStart w:id="460" w:name="BKM_C38E3D3E_633D_4E6F_8B71_A610811AF450"/>
            <w:r>
              <w:rPr>
                <w:rFonts w:ascii="Calibri" w:hAnsi="Calibri"/>
              </w:rPr>
              <w:t>inference</w:t>
            </w:r>
          </w:p>
        </w:tc>
        <w:tc>
          <w:tcPr>
            <w:tcW w:w="1620" w:type="dxa"/>
            <w:tcBorders>
              <w:top w:val="single" w:sz="2" w:space="0" w:color="auto"/>
              <w:left w:val="single" w:sz="2" w:space="0" w:color="auto"/>
              <w:bottom w:val="single" w:sz="2" w:space="0" w:color="auto"/>
              <w:right w:val="single" w:sz="2" w:space="0" w:color="auto"/>
            </w:tcBorders>
          </w:tcPr>
          <w:p w14:paraId="5141CE1F" w14:textId="77777777" w:rsidR="00F07C90" w:rsidRDefault="00F07C90" w:rsidP="00792BA1">
            <w:pPr>
              <w:rPr>
                <w:rFonts w:ascii="Calibri" w:hAnsi="Calibri"/>
              </w:rPr>
            </w:pPr>
            <w:r>
              <w:rPr>
                <w:rFonts w:ascii="Calibri" w:hAnsi="Calibri"/>
              </w:rPr>
              <w:t>Inference</w:t>
            </w:r>
          </w:p>
        </w:tc>
        <w:tc>
          <w:tcPr>
            <w:tcW w:w="5580" w:type="dxa"/>
            <w:tcBorders>
              <w:top w:val="single" w:sz="2" w:space="0" w:color="auto"/>
              <w:left w:val="single" w:sz="2" w:space="0" w:color="auto"/>
              <w:bottom w:val="single" w:sz="2" w:space="0" w:color="auto"/>
              <w:right w:val="single" w:sz="2" w:space="0" w:color="auto"/>
            </w:tcBorders>
          </w:tcPr>
          <w:p w14:paraId="648D4D4E" w14:textId="77777777" w:rsidR="00F07C90" w:rsidRDefault="00F07C90" w:rsidP="00792BA1">
            <w:pPr>
              <w:rPr>
                <w:rFonts w:ascii="Calibri" w:hAnsi="Calibri"/>
              </w:rPr>
            </w:pPr>
            <w:r>
              <w:rPr>
                <w:rFonts w:ascii="Calibri" w:hAnsi="Calibri"/>
              </w:rPr>
              <w:t>Justification or reason for withholding treatment.</w:t>
            </w:r>
          </w:p>
        </w:tc>
        <w:bookmarkEnd w:id="460"/>
      </w:tr>
      <w:bookmarkEnd w:id="457"/>
    </w:tbl>
    <w:p w14:paraId="546B8BA8" w14:textId="77777777" w:rsidR="00F07C90" w:rsidRDefault="00F07C90" w:rsidP="00F07C90">
      <w:pPr>
        <w:rPr>
          <w:rFonts w:ascii="Calibri" w:hAnsi="Calibri"/>
        </w:rPr>
      </w:pPr>
    </w:p>
    <w:p w14:paraId="3CD9A005" w14:textId="77777777" w:rsidR="00F07C90" w:rsidRDefault="00F07C90" w:rsidP="00F07C90">
      <w:pPr>
        <w:pStyle w:val="Heading3"/>
        <w:rPr>
          <w:bCs/>
          <w:szCs w:val="24"/>
          <w:u w:color="000000"/>
          <w:lang w:val="en-US"/>
        </w:rPr>
      </w:pPr>
      <w:bookmarkStart w:id="461" w:name="_Toc398046715"/>
      <w:bookmarkStart w:id="462" w:name="BKM_1701F795_E95E_4F0F_B1D0_5730EEC7D056"/>
      <w:r>
        <w:rPr>
          <w:bCs/>
          <w:szCs w:val="24"/>
          <w:u w:color="000000"/>
          <w:lang w:val="en-US"/>
        </w:rPr>
        <w:t>Exposure</w:t>
      </w:r>
      <w:bookmarkEnd w:id="461"/>
    </w:p>
    <w:p w14:paraId="03DCC08E" w14:textId="77777777" w:rsidR="00F07C90" w:rsidRDefault="00F07C90" w:rsidP="00F07C90">
      <w:pPr>
        <w:rPr>
          <w:rFonts w:ascii="Calibri" w:hAnsi="Calibri"/>
        </w:rPr>
      </w:pPr>
      <w:r>
        <w:rPr>
          <w:rStyle w:val="FieldLabel"/>
          <w:rFonts w:ascii="Calibri" w:hAnsi="Calibri"/>
          <w:i w:val="0"/>
          <w:iCs w:val="0"/>
          <w:color w:val="000000"/>
        </w:rPr>
        <w:t>Exposure to an agent or a healthcare action that is believed to have consequences.</w:t>
      </w:r>
    </w:p>
    <w:p w14:paraId="46D3A7CE" w14:textId="77777777" w:rsidR="00F07C90" w:rsidRDefault="00F07C90" w:rsidP="00F07C90">
      <w:pPr>
        <w:rPr>
          <w:rFonts w:ascii="Calibri" w:hAnsi="Calibri"/>
        </w:rPr>
      </w:pPr>
    </w:p>
    <w:p w14:paraId="40D967B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2F997BB"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6CEE89"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107DECD"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5FB4100" w14:textId="77777777" w:rsidR="00F07C90" w:rsidRDefault="00F07C90" w:rsidP="00792BA1">
            <w:pPr>
              <w:rPr>
                <w:rFonts w:ascii="Calibri" w:hAnsi="Calibri"/>
                <w:b/>
              </w:rPr>
            </w:pPr>
            <w:r>
              <w:rPr>
                <w:rFonts w:ascii="Calibri" w:hAnsi="Calibri"/>
                <w:b/>
              </w:rPr>
              <w:t>Description</w:t>
            </w:r>
          </w:p>
        </w:tc>
      </w:tr>
      <w:tr w:rsidR="00F07C90" w14:paraId="174971FA" w14:textId="77777777" w:rsidTr="00792BA1">
        <w:tc>
          <w:tcPr>
            <w:tcW w:w="2340" w:type="dxa"/>
            <w:tcBorders>
              <w:top w:val="single" w:sz="2" w:space="0" w:color="auto"/>
              <w:left w:val="single" w:sz="2" w:space="0" w:color="auto"/>
              <w:bottom w:val="single" w:sz="2" w:space="0" w:color="auto"/>
              <w:right w:val="single" w:sz="2" w:space="0" w:color="auto"/>
            </w:tcBorders>
          </w:tcPr>
          <w:p w14:paraId="6C3ECF00" w14:textId="77777777" w:rsidR="00F07C90" w:rsidRDefault="00F07C90" w:rsidP="00792BA1">
            <w:pPr>
              <w:rPr>
                <w:rFonts w:ascii="Calibri" w:hAnsi="Calibri"/>
              </w:rPr>
            </w:pPr>
            <w:r>
              <w:rPr>
                <w:rFonts w:ascii="Calibri" w:hAnsi="Calibri"/>
              </w:rPr>
              <w:t>action</w:t>
            </w:r>
          </w:p>
        </w:tc>
        <w:tc>
          <w:tcPr>
            <w:tcW w:w="1620" w:type="dxa"/>
            <w:tcBorders>
              <w:top w:val="single" w:sz="2" w:space="0" w:color="auto"/>
              <w:left w:val="single" w:sz="2" w:space="0" w:color="auto"/>
              <w:bottom w:val="single" w:sz="2" w:space="0" w:color="auto"/>
              <w:right w:val="single" w:sz="2" w:space="0" w:color="auto"/>
            </w:tcBorders>
          </w:tcPr>
          <w:p w14:paraId="40982CC2"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28F9EEC3" w14:textId="77777777" w:rsidR="00F07C90" w:rsidRDefault="00F07C90" w:rsidP="00792BA1">
            <w:pPr>
              <w:rPr>
                <w:rFonts w:ascii="Calibri" w:hAnsi="Calibri"/>
              </w:rPr>
            </w:pPr>
            <w:r>
              <w:rPr>
                <w:rFonts w:ascii="Calibri" w:hAnsi="Calibri"/>
              </w:rPr>
              <w:t>Reference to an action believed to have caused the adverse event.</w:t>
            </w:r>
          </w:p>
        </w:tc>
      </w:tr>
      <w:tr w:rsidR="00F07C90" w14:paraId="1DC1BDB1" w14:textId="77777777" w:rsidTr="00792BA1">
        <w:tc>
          <w:tcPr>
            <w:tcW w:w="2340" w:type="dxa"/>
            <w:tcBorders>
              <w:top w:val="single" w:sz="2" w:space="0" w:color="auto"/>
              <w:left w:val="single" w:sz="2" w:space="0" w:color="auto"/>
              <w:bottom w:val="single" w:sz="2" w:space="0" w:color="auto"/>
              <w:right w:val="single" w:sz="2" w:space="0" w:color="auto"/>
            </w:tcBorders>
          </w:tcPr>
          <w:p w14:paraId="77A65411" w14:textId="77777777" w:rsidR="00F07C90" w:rsidRDefault="00F07C90" w:rsidP="00792BA1">
            <w:pPr>
              <w:rPr>
                <w:rFonts w:ascii="Calibri" w:hAnsi="Calibri"/>
              </w:rPr>
            </w:pPr>
            <w:bookmarkStart w:id="463" w:name="BKM_F4CAC02D_CA20_4F97_B35B_6752D44EBA91"/>
            <w:proofErr w:type="spellStart"/>
            <w:r>
              <w:rPr>
                <w:rFonts w:ascii="Calibri" w:hAnsi="Calibri"/>
              </w:rPr>
              <w:t>causalityExpectation</w:t>
            </w:r>
            <w:proofErr w:type="spellEnd"/>
          </w:p>
        </w:tc>
        <w:tc>
          <w:tcPr>
            <w:tcW w:w="1620" w:type="dxa"/>
            <w:tcBorders>
              <w:top w:val="single" w:sz="2" w:space="0" w:color="auto"/>
              <w:left w:val="single" w:sz="2" w:space="0" w:color="auto"/>
              <w:bottom w:val="single" w:sz="2" w:space="0" w:color="auto"/>
              <w:right w:val="single" w:sz="2" w:space="0" w:color="auto"/>
            </w:tcBorders>
          </w:tcPr>
          <w:p w14:paraId="42F3FE9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257BE9B6" w14:textId="77777777" w:rsidR="00F07C90" w:rsidRDefault="00F07C90" w:rsidP="00792BA1">
            <w:pPr>
              <w:rPr>
                <w:rFonts w:ascii="Calibri" w:hAnsi="Calibri"/>
              </w:rPr>
            </w:pPr>
            <w:r>
              <w:rPr>
                <w:rFonts w:ascii="Calibri" w:hAnsi="Calibri"/>
              </w:rPr>
              <w:t>Degree of certainty in whether the  exposure caused the event.</w:t>
            </w:r>
          </w:p>
        </w:tc>
        <w:bookmarkEnd w:id="463"/>
      </w:tr>
      <w:tr w:rsidR="00F07C90" w14:paraId="6FF312EC" w14:textId="77777777" w:rsidTr="00792BA1">
        <w:tc>
          <w:tcPr>
            <w:tcW w:w="2340" w:type="dxa"/>
            <w:tcBorders>
              <w:top w:val="single" w:sz="2" w:space="0" w:color="auto"/>
              <w:left w:val="single" w:sz="2" w:space="0" w:color="auto"/>
              <w:bottom w:val="single" w:sz="2" w:space="0" w:color="auto"/>
              <w:right w:val="single" w:sz="2" w:space="0" w:color="auto"/>
            </w:tcBorders>
          </w:tcPr>
          <w:p w14:paraId="2C96E939" w14:textId="77777777" w:rsidR="00F07C90" w:rsidRDefault="00F07C90" w:rsidP="00792BA1">
            <w:pPr>
              <w:rPr>
                <w:rFonts w:ascii="Calibri" w:hAnsi="Calibri"/>
              </w:rPr>
            </w:pPr>
            <w:bookmarkStart w:id="464" w:name="BKM_76AEFDDD_B303_43CF_B297_A442EF7CB1BE"/>
            <w:proofErr w:type="spellStart"/>
            <w:r>
              <w:rPr>
                <w:rFonts w:ascii="Calibri" w:hAnsi="Calibri"/>
              </w:rPr>
              <w:t>exposureTime</w:t>
            </w:r>
            <w:proofErr w:type="spellEnd"/>
          </w:p>
        </w:tc>
        <w:tc>
          <w:tcPr>
            <w:tcW w:w="1620" w:type="dxa"/>
            <w:tcBorders>
              <w:top w:val="single" w:sz="2" w:space="0" w:color="auto"/>
              <w:left w:val="single" w:sz="2" w:space="0" w:color="auto"/>
              <w:bottom w:val="single" w:sz="2" w:space="0" w:color="auto"/>
              <w:right w:val="single" w:sz="2" w:space="0" w:color="auto"/>
            </w:tcBorders>
          </w:tcPr>
          <w:p w14:paraId="347DF2D8"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5EDA18B7" w14:textId="77777777" w:rsidR="00F07C90" w:rsidRDefault="00F07C90" w:rsidP="00792BA1">
            <w:pPr>
              <w:rPr>
                <w:rFonts w:ascii="Calibri" w:hAnsi="Calibri"/>
              </w:rPr>
            </w:pPr>
            <w:r>
              <w:rPr>
                <w:rFonts w:ascii="Calibri" w:hAnsi="Calibri"/>
              </w:rPr>
              <w:t>When the exposure occurred.</w:t>
            </w:r>
          </w:p>
        </w:tc>
        <w:bookmarkEnd w:id="464"/>
      </w:tr>
      <w:tr w:rsidR="00F07C90" w14:paraId="7A56B201" w14:textId="77777777" w:rsidTr="00792BA1">
        <w:tc>
          <w:tcPr>
            <w:tcW w:w="2340" w:type="dxa"/>
            <w:tcBorders>
              <w:top w:val="single" w:sz="2" w:space="0" w:color="auto"/>
              <w:left w:val="single" w:sz="2" w:space="0" w:color="auto"/>
              <w:bottom w:val="single" w:sz="2" w:space="0" w:color="auto"/>
              <w:right w:val="single" w:sz="2" w:space="0" w:color="auto"/>
            </w:tcBorders>
          </w:tcPr>
          <w:p w14:paraId="5B29DDE5" w14:textId="77777777" w:rsidR="00F07C90" w:rsidRDefault="00F07C90" w:rsidP="00792BA1">
            <w:pPr>
              <w:rPr>
                <w:rFonts w:ascii="Calibri" w:hAnsi="Calibri"/>
              </w:rPr>
            </w:pPr>
            <w:bookmarkStart w:id="465" w:name="BKM_93914DE5_B803_41E1_94D6_4604E1E67939"/>
            <w:r>
              <w:rPr>
                <w:rFonts w:ascii="Calibri" w:hAnsi="Calibri"/>
              </w:rPr>
              <w:t>stimulus</w:t>
            </w:r>
          </w:p>
        </w:tc>
        <w:tc>
          <w:tcPr>
            <w:tcW w:w="1620" w:type="dxa"/>
            <w:tcBorders>
              <w:top w:val="single" w:sz="2" w:space="0" w:color="auto"/>
              <w:left w:val="single" w:sz="2" w:space="0" w:color="auto"/>
              <w:bottom w:val="single" w:sz="2" w:space="0" w:color="auto"/>
              <w:right w:val="single" w:sz="2" w:space="0" w:color="auto"/>
            </w:tcBorders>
          </w:tcPr>
          <w:p w14:paraId="7032854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D2F4AD5" w14:textId="77777777" w:rsidR="00F07C90" w:rsidRDefault="00F07C90" w:rsidP="00792BA1">
            <w:pPr>
              <w:rPr>
                <w:rFonts w:ascii="Calibri" w:hAnsi="Calibri"/>
              </w:rPr>
            </w:pPr>
            <w:r>
              <w:rPr>
                <w:rFonts w:ascii="Calibri" w:hAnsi="Calibri"/>
              </w:rPr>
              <w:t>Stimulus, agent or type of action that may have caused the event.</w:t>
            </w:r>
          </w:p>
        </w:tc>
        <w:bookmarkEnd w:id="465"/>
      </w:tr>
      <w:bookmarkEnd w:id="462"/>
    </w:tbl>
    <w:p w14:paraId="6AF7CE64" w14:textId="77777777" w:rsidR="00F07C90" w:rsidRDefault="00F07C90" w:rsidP="00F07C90">
      <w:pPr>
        <w:rPr>
          <w:rFonts w:ascii="Calibri" w:hAnsi="Calibri"/>
        </w:rPr>
      </w:pPr>
    </w:p>
    <w:p w14:paraId="3FB5C040" w14:textId="77777777" w:rsidR="00F07C90" w:rsidRDefault="00F07C90" w:rsidP="00F07C90">
      <w:pPr>
        <w:pStyle w:val="Heading3"/>
        <w:rPr>
          <w:bCs/>
          <w:szCs w:val="24"/>
          <w:u w:color="000000"/>
          <w:lang w:val="en-US"/>
        </w:rPr>
      </w:pPr>
      <w:bookmarkStart w:id="466" w:name="_Toc398046716"/>
      <w:bookmarkStart w:id="467" w:name="BKM_CA8D3B43_84E3_44D2_9ADD_3BAB5B4FE612"/>
      <w:proofErr w:type="spellStart"/>
      <w:r>
        <w:rPr>
          <w:bCs/>
          <w:szCs w:val="24"/>
          <w:u w:color="000000"/>
          <w:lang w:val="en-US"/>
        </w:rPr>
        <w:lastRenderedPageBreak/>
        <w:t>FamilyHistory</w:t>
      </w:r>
      <w:bookmarkEnd w:id="466"/>
      <w:proofErr w:type="spellEnd"/>
    </w:p>
    <w:p w14:paraId="3A9D1CB6" w14:textId="77777777" w:rsidR="00F07C90" w:rsidRDefault="00F07C90" w:rsidP="00F07C90">
      <w:pPr>
        <w:rPr>
          <w:rFonts w:ascii="Calibri" w:hAnsi="Calibri"/>
        </w:rPr>
      </w:pPr>
      <w:r>
        <w:rPr>
          <w:rFonts w:ascii="Calibri" w:hAnsi="Calibri"/>
        </w:rPr>
        <w:t>Significant health event or condition for people related to the subject, relevant in the context of care for the subject.</w:t>
      </w:r>
    </w:p>
    <w:p w14:paraId="38633434" w14:textId="77777777" w:rsidR="00F07C90" w:rsidRDefault="00F07C90" w:rsidP="00F07C90">
      <w:pPr>
        <w:rPr>
          <w:rFonts w:ascii="Calibri" w:hAnsi="Calibri"/>
        </w:rPr>
      </w:pPr>
    </w:p>
    <w:p w14:paraId="50D690AC" w14:textId="77777777" w:rsidR="00F07C90" w:rsidRDefault="00F07C90" w:rsidP="00F07C90">
      <w:pPr>
        <w:rPr>
          <w:rFonts w:ascii="Calibri" w:hAnsi="Calibri"/>
        </w:rPr>
      </w:pPr>
      <w:r>
        <w:rPr>
          <w:rFonts w:ascii="Calibri" w:hAnsi="Calibri"/>
        </w:rPr>
        <w:t>This information can be known to different levels of accuracy. Sometimes the person can be identified ("my aunt Agatha"), and sometimes all that is known is that the person was an uncle.</w:t>
      </w:r>
    </w:p>
    <w:p w14:paraId="5278F1E5" w14:textId="77777777" w:rsidR="00F07C90" w:rsidRDefault="00F07C90" w:rsidP="00F07C90">
      <w:pPr>
        <w:rPr>
          <w:rFonts w:ascii="Calibri" w:hAnsi="Calibri"/>
        </w:rPr>
      </w:pPr>
    </w:p>
    <w:p w14:paraId="04E4CF1D"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39CE2E1"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8EA34BF"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BF6597B"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D39236" w14:textId="77777777" w:rsidR="00F07C90" w:rsidRDefault="00F07C90" w:rsidP="00792BA1">
            <w:pPr>
              <w:rPr>
                <w:rFonts w:ascii="Calibri" w:hAnsi="Calibri"/>
                <w:b/>
              </w:rPr>
            </w:pPr>
            <w:r>
              <w:rPr>
                <w:rFonts w:ascii="Calibri" w:hAnsi="Calibri"/>
                <w:b/>
              </w:rPr>
              <w:t>Description</w:t>
            </w:r>
          </w:p>
        </w:tc>
      </w:tr>
      <w:tr w:rsidR="00F07C90" w14:paraId="3FB5BB30" w14:textId="77777777" w:rsidTr="00792BA1">
        <w:tc>
          <w:tcPr>
            <w:tcW w:w="2340" w:type="dxa"/>
            <w:tcBorders>
              <w:top w:val="single" w:sz="2" w:space="0" w:color="auto"/>
              <w:left w:val="single" w:sz="2" w:space="0" w:color="auto"/>
              <w:bottom w:val="single" w:sz="2" w:space="0" w:color="auto"/>
              <w:right w:val="single" w:sz="2" w:space="0" w:color="auto"/>
            </w:tcBorders>
          </w:tcPr>
          <w:p w14:paraId="14B8B399" w14:textId="77777777" w:rsidR="00F07C90" w:rsidRDefault="00F07C90" w:rsidP="00792BA1">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0CCEB09A"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059CA60" w14:textId="77777777" w:rsidR="00F07C90" w:rsidRDefault="00F07C90" w:rsidP="00792BA1">
            <w:pPr>
              <w:rPr>
                <w:rFonts w:ascii="Calibri" w:hAnsi="Calibri"/>
              </w:rPr>
            </w:pPr>
            <w:r>
              <w:rPr>
                <w:rFonts w:ascii="Calibri" w:hAnsi="Calibri"/>
              </w:rPr>
              <w:t>Condition that the related person had.</w:t>
            </w:r>
          </w:p>
        </w:tc>
      </w:tr>
      <w:tr w:rsidR="00F07C90" w14:paraId="6AE28385" w14:textId="77777777" w:rsidTr="00792BA1">
        <w:tc>
          <w:tcPr>
            <w:tcW w:w="2340" w:type="dxa"/>
            <w:tcBorders>
              <w:top w:val="single" w:sz="2" w:space="0" w:color="auto"/>
              <w:left w:val="single" w:sz="2" w:space="0" w:color="auto"/>
              <w:bottom w:val="single" w:sz="2" w:space="0" w:color="auto"/>
              <w:right w:val="single" w:sz="2" w:space="0" w:color="auto"/>
            </w:tcBorders>
          </w:tcPr>
          <w:p w14:paraId="39DAF316" w14:textId="77777777" w:rsidR="00F07C90" w:rsidRDefault="00F07C90" w:rsidP="00792BA1">
            <w:pPr>
              <w:rPr>
                <w:rFonts w:ascii="Calibri" w:hAnsi="Calibri"/>
              </w:rPr>
            </w:pPr>
            <w:bookmarkStart w:id="468" w:name="BKM_2444F910_175E_4B8E_A8B8_27CE40F07712"/>
            <w:proofErr w:type="spellStart"/>
            <w:r>
              <w:rPr>
                <w:rFonts w:ascii="Calibri" w:hAnsi="Calibri"/>
              </w:rPr>
              <w:t>deceasedAge</w:t>
            </w:r>
            <w:proofErr w:type="spellEnd"/>
          </w:p>
        </w:tc>
        <w:tc>
          <w:tcPr>
            <w:tcW w:w="1620" w:type="dxa"/>
            <w:tcBorders>
              <w:top w:val="single" w:sz="2" w:space="0" w:color="auto"/>
              <w:left w:val="single" w:sz="2" w:space="0" w:color="auto"/>
              <w:bottom w:val="single" w:sz="2" w:space="0" w:color="auto"/>
              <w:right w:val="single" w:sz="2" w:space="0" w:color="auto"/>
            </w:tcBorders>
          </w:tcPr>
          <w:p w14:paraId="1FAC53E2"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311AC41E" w14:textId="77777777" w:rsidR="00F07C90" w:rsidRDefault="00F07C90" w:rsidP="00792BA1">
            <w:pPr>
              <w:rPr>
                <w:rFonts w:ascii="Calibri" w:hAnsi="Calibri"/>
              </w:rPr>
            </w:pPr>
            <w:r>
              <w:rPr>
                <w:rFonts w:ascii="Calibri" w:hAnsi="Calibri"/>
              </w:rPr>
              <w:t>If dead, age at which family member died.</w:t>
            </w:r>
          </w:p>
        </w:tc>
        <w:bookmarkEnd w:id="468"/>
      </w:tr>
      <w:tr w:rsidR="00F07C90" w14:paraId="77082F80" w14:textId="77777777" w:rsidTr="00792BA1">
        <w:tc>
          <w:tcPr>
            <w:tcW w:w="2340" w:type="dxa"/>
            <w:tcBorders>
              <w:top w:val="single" w:sz="2" w:space="0" w:color="auto"/>
              <w:left w:val="single" w:sz="2" w:space="0" w:color="auto"/>
              <w:bottom w:val="single" w:sz="2" w:space="0" w:color="auto"/>
              <w:right w:val="single" w:sz="2" w:space="0" w:color="auto"/>
            </w:tcBorders>
          </w:tcPr>
          <w:p w14:paraId="0EDC703E" w14:textId="77777777" w:rsidR="00F07C90" w:rsidRDefault="00F07C90" w:rsidP="00792BA1">
            <w:pPr>
              <w:rPr>
                <w:rFonts w:ascii="Calibri" w:hAnsi="Calibri"/>
              </w:rPr>
            </w:pPr>
            <w:bookmarkStart w:id="469" w:name="BKM_28057A00_5873_45DC_BAF9_210078783E9D"/>
            <w:proofErr w:type="spellStart"/>
            <w:r>
              <w:rPr>
                <w:rFonts w:ascii="Calibri" w:hAnsi="Calibri"/>
              </w:rPr>
              <w:t>onsetAge</w:t>
            </w:r>
            <w:proofErr w:type="spellEnd"/>
          </w:p>
        </w:tc>
        <w:tc>
          <w:tcPr>
            <w:tcW w:w="1620" w:type="dxa"/>
            <w:tcBorders>
              <w:top w:val="single" w:sz="2" w:space="0" w:color="auto"/>
              <w:left w:val="single" w:sz="2" w:space="0" w:color="auto"/>
              <w:bottom w:val="single" w:sz="2" w:space="0" w:color="auto"/>
              <w:right w:val="single" w:sz="2" w:space="0" w:color="auto"/>
            </w:tcBorders>
          </w:tcPr>
          <w:p w14:paraId="39CAB5CB" w14:textId="77777777" w:rsidR="00F07C90" w:rsidRDefault="00F07C90" w:rsidP="00792BA1">
            <w:pPr>
              <w:rPr>
                <w:rFonts w:ascii="Calibri" w:hAnsi="Calibri"/>
              </w:rPr>
            </w:pPr>
            <w:r>
              <w:rPr>
                <w:rFonts w:ascii="Calibri" w:hAnsi="Calibri"/>
              </w:rPr>
              <w:t>Quantity</w:t>
            </w:r>
          </w:p>
        </w:tc>
        <w:tc>
          <w:tcPr>
            <w:tcW w:w="5580" w:type="dxa"/>
            <w:tcBorders>
              <w:top w:val="single" w:sz="2" w:space="0" w:color="auto"/>
              <w:left w:val="single" w:sz="2" w:space="0" w:color="auto"/>
              <w:bottom w:val="single" w:sz="2" w:space="0" w:color="auto"/>
              <w:right w:val="single" w:sz="2" w:space="0" w:color="auto"/>
            </w:tcBorders>
          </w:tcPr>
          <w:p w14:paraId="30ACFA39" w14:textId="77777777" w:rsidR="00F07C90" w:rsidRDefault="00F07C90" w:rsidP="00792BA1">
            <w:pPr>
              <w:rPr>
                <w:rFonts w:ascii="Calibri" w:hAnsi="Calibri"/>
              </w:rPr>
            </w:pPr>
            <w:r>
              <w:rPr>
                <w:rFonts w:ascii="Calibri" w:hAnsi="Calibri"/>
              </w:rPr>
              <w:t>When condition first manifested in this family member.</w:t>
            </w:r>
          </w:p>
        </w:tc>
        <w:bookmarkEnd w:id="469"/>
      </w:tr>
      <w:tr w:rsidR="00F07C90" w14:paraId="646C164F" w14:textId="77777777" w:rsidTr="00792BA1">
        <w:tc>
          <w:tcPr>
            <w:tcW w:w="2340" w:type="dxa"/>
            <w:tcBorders>
              <w:top w:val="single" w:sz="2" w:space="0" w:color="auto"/>
              <w:left w:val="single" w:sz="2" w:space="0" w:color="auto"/>
              <w:bottom w:val="single" w:sz="2" w:space="0" w:color="auto"/>
              <w:right w:val="single" w:sz="2" w:space="0" w:color="auto"/>
            </w:tcBorders>
          </w:tcPr>
          <w:p w14:paraId="101336B1" w14:textId="77777777" w:rsidR="00F07C90" w:rsidRDefault="00F07C90" w:rsidP="00792BA1">
            <w:pPr>
              <w:rPr>
                <w:rFonts w:ascii="Calibri" w:hAnsi="Calibri"/>
              </w:rPr>
            </w:pPr>
            <w:bookmarkStart w:id="470" w:name="BKM_E4D54B51_EB96_4186_89C3_73114BE20C5E"/>
            <w:r>
              <w:rPr>
                <w:rFonts w:ascii="Calibri" w:hAnsi="Calibri"/>
              </w:rPr>
              <w:t>outcome</w:t>
            </w:r>
          </w:p>
        </w:tc>
        <w:tc>
          <w:tcPr>
            <w:tcW w:w="1620" w:type="dxa"/>
            <w:tcBorders>
              <w:top w:val="single" w:sz="2" w:space="0" w:color="auto"/>
              <w:left w:val="single" w:sz="2" w:space="0" w:color="auto"/>
              <w:bottom w:val="single" w:sz="2" w:space="0" w:color="auto"/>
              <w:right w:val="single" w:sz="2" w:space="0" w:color="auto"/>
            </w:tcBorders>
          </w:tcPr>
          <w:p w14:paraId="4C25DB1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3523946" w14:textId="77777777" w:rsidR="00F07C90" w:rsidRDefault="00F07C90" w:rsidP="00792BA1">
            <w:pPr>
              <w:rPr>
                <w:rFonts w:ascii="Calibri" w:hAnsi="Calibri"/>
              </w:rPr>
            </w:pPr>
            <w:r>
              <w:rPr>
                <w:rFonts w:ascii="Calibri" w:hAnsi="Calibri"/>
              </w:rPr>
              <w:t xml:space="preserve">What happened as a result of the condition, e.g., deceased, permanent disability. </w:t>
            </w:r>
          </w:p>
        </w:tc>
        <w:bookmarkEnd w:id="470"/>
      </w:tr>
      <w:tr w:rsidR="00F07C90" w14:paraId="30CAD17A" w14:textId="77777777" w:rsidTr="00792BA1">
        <w:tc>
          <w:tcPr>
            <w:tcW w:w="2340" w:type="dxa"/>
            <w:tcBorders>
              <w:top w:val="single" w:sz="2" w:space="0" w:color="auto"/>
              <w:left w:val="single" w:sz="2" w:space="0" w:color="auto"/>
              <w:bottom w:val="single" w:sz="2" w:space="0" w:color="auto"/>
              <w:right w:val="single" w:sz="2" w:space="0" w:color="auto"/>
            </w:tcBorders>
          </w:tcPr>
          <w:p w14:paraId="21A0B369" w14:textId="77777777" w:rsidR="00F07C90" w:rsidRDefault="00F07C90" w:rsidP="00792BA1">
            <w:pPr>
              <w:rPr>
                <w:rFonts w:ascii="Calibri" w:hAnsi="Calibri"/>
              </w:rPr>
            </w:pPr>
            <w:bookmarkStart w:id="471" w:name="BKM_A5A565C4_7D3D_4BB0_AB70_B08DF8C48CE5"/>
            <w:r>
              <w:rPr>
                <w:rFonts w:ascii="Calibri" w:hAnsi="Calibri"/>
              </w:rPr>
              <w:t>relationship</w:t>
            </w:r>
          </w:p>
        </w:tc>
        <w:tc>
          <w:tcPr>
            <w:tcW w:w="1620" w:type="dxa"/>
            <w:tcBorders>
              <w:top w:val="single" w:sz="2" w:space="0" w:color="auto"/>
              <w:left w:val="single" w:sz="2" w:space="0" w:color="auto"/>
              <w:bottom w:val="single" w:sz="2" w:space="0" w:color="auto"/>
              <w:right w:val="single" w:sz="2" w:space="0" w:color="auto"/>
            </w:tcBorders>
          </w:tcPr>
          <w:p w14:paraId="2D0F8D6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8B05C1E" w14:textId="77777777" w:rsidR="00F07C90" w:rsidRDefault="00F07C90" w:rsidP="00792BA1">
            <w:pPr>
              <w:rPr>
                <w:rFonts w:ascii="Calibri" w:hAnsi="Calibri"/>
              </w:rPr>
            </w:pPr>
            <w:r>
              <w:rPr>
                <w:rFonts w:ascii="Calibri" w:hAnsi="Calibri"/>
              </w:rPr>
              <w:t>Relationship of the family member to the patient, e.g., brother.</w:t>
            </w:r>
          </w:p>
        </w:tc>
        <w:bookmarkEnd w:id="471"/>
      </w:tr>
      <w:bookmarkEnd w:id="467"/>
    </w:tbl>
    <w:p w14:paraId="6FD30258" w14:textId="77777777" w:rsidR="00F07C90" w:rsidRDefault="00F07C90" w:rsidP="00F07C90">
      <w:pPr>
        <w:rPr>
          <w:rFonts w:ascii="Calibri" w:hAnsi="Calibri"/>
        </w:rPr>
      </w:pPr>
    </w:p>
    <w:p w14:paraId="0D0DDFAF" w14:textId="77777777" w:rsidR="00F07C90" w:rsidRDefault="00F07C90" w:rsidP="00F07C90">
      <w:pPr>
        <w:pStyle w:val="Heading3"/>
        <w:rPr>
          <w:bCs/>
          <w:szCs w:val="24"/>
          <w:u w:color="000000"/>
          <w:lang w:val="en-US"/>
        </w:rPr>
      </w:pPr>
      <w:bookmarkStart w:id="472" w:name="_Toc398046717"/>
      <w:bookmarkStart w:id="473" w:name="BKM_B8159BD5_A941_49CE_AB96_FCD2E8C7A781"/>
      <w:r>
        <w:rPr>
          <w:bCs/>
          <w:szCs w:val="24"/>
          <w:u w:color="000000"/>
          <w:lang w:val="en-US"/>
        </w:rPr>
        <w:t>Inference</w:t>
      </w:r>
      <w:bookmarkEnd w:id="472"/>
    </w:p>
    <w:p w14:paraId="684AFDD6" w14:textId="77777777" w:rsidR="00F07C90" w:rsidRDefault="00F07C90" w:rsidP="00F07C90">
      <w:pPr>
        <w:rPr>
          <w:rFonts w:ascii="Calibri" w:hAnsi="Calibri"/>
        </w:rPr>
      </w:pPr>
      <w:r>
        <w:rPr>
          <w:rStyle w:val="FieldLabel"/>
          <w:rFonts w:ascii="Calibri" w:hAnsi="Calibri"/>
          <w:i w:val="0"/>
          <w:iCs w:val="0"/>
          <w:color w:val="000000"/>
        </w:rPr>
        <w:t>An inference made, about the patient's health, based on other statements.</w:t>
      </w:r>
    </w:p>
    <w:p w14:paraId="1FF8DC9A" w14:textId="77777777" w:rsidR="00F07C90" w:rsidRDefault="00F07C90" w:rsidP="00F07C90">
      <w:pPr>
        <w:rPr>
          <w:rFonts w:ascii="Calibri" w:hAnsi="Calibri"/>
        </w:rPr>
      </w:pPr>
    </w:p>
    <w:p w14:paraId="2933BBF7"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47DA2616"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0BEB92A"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FD25034"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25BD3D2" w14:textId="77777777" w:rsidR="00F07C90" w:rsidRDefault="00F07C90" w:rsidP="00792BA1">
            <w:pPr>
              <w:rPr>
                <w:rFonts w:ascii="Calibri" w:hAnsi="Calibri"/>
                <w:b/>
              </w:rPr>
            </w:pPr>
            <w:r>
              <w:rPr>
                <w:rFonts w:ascii="Calibri" w:hAnsi="Calibri"/>
                <w:b/>
              </w:rPr>
              <w:t>Description</w:t>
            </w:r>
          </w:p>
        </w:tc>
      </w:tr>
      <w:tr w:rsidR="00F07C90" w14:paraId="556A0F3D" w14:textId="77777777" w:rsidTr="00792BA1">
        <w:tc>
          <w:tcPr>
            <w:tcW w:w="2340" w:type="dxa"/>
            <w:tcBorders>
              <w:top w:val="single" w:sz="2" w:space="0" w:color="auto"/>
              <w:left w:val="single" w:sz="2" w:space="0" w:color="auto"/>
              <w:bottom w:val="single" w:sz="2" w:space="0" w:color="auto"/>
              <w:right w:val="single" w:sz="2" w:space="0" w:color="auto"/>
            </w:tcBorders>
          </w:tcPr>
          <w:p w14:paraId="16F3EB24" w14:textId="77777777" w:rsidR="00F07C90" w:rsidRDefault="00F07C90" w:rsidP="00792BA1">
            <w:pPr>
              <w:rPr>
                <w:rFonts w:ascii="Calibri" w:hAnsi="Calibri"/>
              </w:rPr>
            </w:pPr>
            <w:proofErr w:type="spellStart"/>
            <w:r>
              <w:rPr>
                <w:rFonts w:ascii="Calibri" w:hAnsi="Calibri"/>
              </w:rPr>
              <w:t>inferenceMethod</w:t>
            </w:r>
            <w:proofErr w:type="spellEnd"/>
          </w:p>
        </w:tc>
        <w:tc>
          <w:tcPr>
            <w:tcW w:w="1620" w:type="dxa"/>
            <w:tcBorders>
              <w:top w:val="single" w:sz="2" w:space="0" w:color="auto"/>
              <w:left w:val="single" w:sz="2" w:space="0" w:color="auto"/>
              <w:bottom w:val="single" w:sz="2" w:space="0" w:color="auto"/>
              <w:right w:val="single" w:sz="2" w:space="0" w:color="auto"/>
            </w:tcBorders>
          </w:tcPr>
          <w:p w14:paraId="2690930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36644CC" w14:textId="77777777" w:rsidR="00F07C90" w:rsidRDefault="00F07C90" w:rsidP="00792BA1">
            <w:pPr>
              <w:rPr>
                <w:rFonts w:ascii="Calibri" w:hAnsi="Calibri"/>
              </w:rPr>
            </w:pPr>
            <w:r>
              <w:rPr>
                <w:rFonts w:ascii="Calibri" w:hAnsi="Calibri"/>
              </w:rPr>
              <w:t>Algorithm, tool, or instrument used to make the inference, e.g., Framingham Risk Score, Immunization Rule Set.</w:t>
            </w:r>
          </w:p>
        </w:tc>
      </w:tr>
      <w:tr w:rsidR="00F07C90" w14:paraId="08978DCD" w14:textId="77777777" w:rsidTr="00792BA1">
        <w:tc>
          <w:tcPr>
            <w:tcW w:w="2340" w:type="dxa"/>
            <w:tcBorders>
              <w:top w:val="single" w:sz="2" w:space="0" w:color="auto"/>
              <w:left w:val="single" w:sz="2" w:space="0" w:color="auto"/>
              <w:bottom w:val="single" w:sz="2" w:space="0" w:color="auto"/>
              <w:right w:val="single" w:sz="2" w:space="0" w:color="auto"/>
            </w:tcBorders>
          </w:tcPr>
          <w:p w14:paraId="60D77BCA" w14:textId="77777777" w:rsidR="00F07C90" w:rsidRDefault="00F07C90" w:rsidP="00792BA1">
            <w:pPr>
              <w:rPr>
                <w:rFonts w:ascii="Calibri" w:hAnsi="Calibri"/>
              </w:rPr>
            </w:pPr>
            <w:bookmarkStart w:id="474" w:name="BKM_83BADBE9_D10B_467F_B0E1_68FE9FA1131C"/>
            <w:proofErr w:type="spellStart"/>
            <w:r>
              <w:rPr>
                <w:rFonts w:ascii="Calibri" w:hAnsi="Calibri"/>
              </w:rPr>
              <w:t>inferredFrom</w:t>
            </w:r>
            <w:proofErr w:type="spellEnd"/>
          </w:p>
        </w:tc>
        <w:tc>
          <w:tcPr>
            <w:tcW w:w="1620" w:type="dxa"/>
            <w:tcBorders>
              <w:top w:val="single" w:sz="2" w:space="0" w:color="auto"/>
              <w:left w:val="single" w:sz="2" w:space="0" w:color="auto"/>
              <w:bottom w:val="single" w:sz="2" w:space="0" w:color="auto"/>
              <w:right w:val="single" w:sz="2" w:space="0" w:color="auto"/>
            </w:tcBorders>
          </w:tcPr>
          <w:p w14:paraId="45B4CC0D" w14:textId="77777777" w:rsidR="00F07C90" w:rsidRDefault="00F07C90" w:rsidP="00792BA1">
            <w:pPr>
              <w:rPr>
                <w:rFonts w:ascii="Calibri" w:hAnsi="Calibri"/>
              </w:rPr>
            </w:pPr>
            <w:proofErr w:type="spellStart"/>
            <w:r>
              <w:rPr>
                <w:rFonts w:ascii="Calibri" w:hAnsi="Calibri"/>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14:paraId="4404D621" w14:textId="77777777" w:rsidR="00F07C90" w:rsidRDefault="00F07C90" w:rsidP="00792BA1">
            <w:pPr>
              <w:rPr>
                <w:rFonts w:ascii="Calibri" w:hAnsi="Calibri"/>
              </w:rPr>
            </w:pPr>
            <w:r>
              <w:rPr>
                <w:rFonts w:ascii="Calibri" w:hAnsi="Calibri"/>
              </w:rPr>
              <w:t>Statements that form the basis for the inference. e.g., diagnosis of diabetes mellitus, blood pressure observations to calculate risk of heart disease.</w:t>
            </w:r>
          </w:p>
        </w:tc>
        <w:bookmarkEnd w:id="474"/>
      </w:tr>
      <w:bookmarkEnd w:id="473"/>
    </w:tbl>
    <w:p w14:paraId="3927B4D5" w14:textId="77777777" w:rsidR="00F07C90" w:rsidRDefault="00F07C90" w:rsidP="00F07C90">
      <w:pPr>
        <w:rPr>
          <w:rFonts w:ascii="Calibri" w:hAnsi="Calibri"/>
        </w:rPr>
      </w:pPr>
    </w:p>
    <w:p w14:paraId="43513488" w14:textId="77777777" w:rsidR="00F07C90" w:rsidRDefault="00F07C90" w:rsidP="00F07C90">
      <w:pPr>
        <w:pStyle w:val="Heading3"/>
        <w:rPr>
          <w:bCs/>
          <w:szCs w:val="24"/>
          <w:u w:color="000000"/>
          <w:lang w:val="en-US"/>
        </w:rPr>
      </w:pPr>
      <w:bookmarkStart w:id="475" w:name="_Toc398046718"/>
      <w:bookmarkStart w:id="476" w:name="BKM_7691B017_4E7D_424B_9B56_D3B47058A968"/>
      <w:proofErr w:type="spellStart"/>
      <w:r>
        <w:rPr>
          <w:bCs/>
          <w:szCs w:val="24"/>
          <w:u w:color="000000"/>
          <w:lang w:val="en-US"/>
        </w:rPr>
        <w:t>ManifestedSymptom</w:t>
      </w:r>
      <w:bookmarkEnd w:id="475"/>
      <w:proofErr w:type="spellEnd"/>
    </w:p>
    <w:p w14:paraId="1D59277D" w14:textId="77777777" w:rsidR="00F07C90" w:rsidRDefault="00F07C90" w:rsidP="00F07C90">
      <w:pPr>
        <w:rPr>
          <w:rFonts w:ascii="Calibri" w:hAnsi="Calibri"/>
        </w:rPr>
      </w:pPr>
      <w:r>
        <w:rPr>
          <w:rStyle w:val="FieldLabel"/>
          <w:rFonts w:ascii="Calibri" w:hAnsi="Calibri"/>
          <w:i w:val="0"/>
          <w:iCs w:val="0"/>
          <w:color w:val="000000"/>
        </w:rPr>
        <w:t>Signs and symptoms that were observed as part of the event.</w:t>
      </w:r>
    </w:p>
    <w:p w14:paraId="004CB756" w14:textId="77777777" w:rsidR="00F07C90" w:rsidRDefault="00F07C90" w:rsidP="00F07C90">
      <w:pPr>
        <w:rPr>
          <w:rFonts w:ascii="Calibri" w:hAnsi="Calibri"/>
        </w:rPr>
      </w:pPr>
    </w:p>
    <w:p w14:paraId="1A22185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ECE5EE4"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90B8623"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A25C31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5BA1542" w14:textId="77777777" w:rsidR="00F07C90" w:rsidRDefault="00F07C90" w:rsidP="00792BA1">
            <w:pPr>
              <w:rPr>
                <w:rFonts w:ascii="Calibri" w:hAnsi="Calibri"/>
                <w:b/>
              </w:rPr>
            </w:pPr>
            <w:r>
              <w:rPr>
                <w:rFonts w:ascii="Calibri" w:hAnsi="Calibri"/>
                <w:b/>
              </w:rPr>
              <w:t>Description</w:t>
            </w:r>
          </w:p>
        </w:tc>
      </w:tr>
      <w:tr w:rsidR="00F07C90" w14:paraId="7036A5B1" w14:textId="77777777" w:rsidTr="00792BA1">
        <w:tc>
          <w:tcPr>
            <w:tcW w:w="2340" w:type="dxa"/>
            <w:tcBorders>
              <w:top w:val="single" w:sz="2" w:space="0" w:color="auto"/>
              <w:left w:val="single" w:sz="2" w:space="0" w:color="auto"/>
              <w:bottom w:val="single" w:sz="2" w:space="0" w:color="auto"/>
              <w:right w:val="single" w:sz="2" w:space="0" w:color="auto"/>
            </w:tcBorders>
          </w:tcPr>
          <w:p w14:paraId="2E1B2978" w14:textId="77777777" w:rsidR="00F07C90" w:rsidRDefault="00F07C90" w:rsidP="00792BA1">
            <w:pPr>
              <w:rPr>
                <w:rFonts w:ascii="Calibri" w:hAnsi="Calibri"/>
              </w:rPr>
            </w:pPr>
            <w:proofErr w:type="spellStart"/>
            <w:r>
              <w:rPr>
                <w:rFonts w:ascii="Calibri" w:hAnsi="Calibri"/>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14:paraId="6312B5DC"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5FD7ADE2" w14:textId="77777777" w:rsidR="00F07C90" w:rsidRDefault="00F07C90" w:rsidP="00792BA1">
            <w:pPr>
              <w:rPr>
                <w:rFonts w:ascii="Calibri" w:hAnsi="Calibri"/>
              </w:rPr>
            </w:pPr>
            <w:r>
              <w:rPr>
                <w:rFonts w:ascii="Calibri" w:hAnsi="Calibri"/>
              </w:rPr>
              <w:t>Body site of the symptom or sign.</w:t>
            </w:r>
          </w:p>
        </w:tc>
      </w:tr>
      <w:tr w:rsidR="00F07C90" w14:paraId="7A23ED6C" w14:textId="77777777" w:rsidTr="00792BA1">
        <w:tc>
          <w:tcPr>
            <w:tcW w:w="2340" w:type="dxa"/>
            <w:tcBorders>
              <w:top w:val="single" w:sz="2" w:space="0" w:color="auto"/>
              <w:left w:val="single" w:sz="2" w:space="0" w:color="auto"/>
              <w:bottom w:val="single" w:sz="2" w:space="0" w:color="auto"/>
              <w:right w:val="single" w:sz="2" w:space="0" w:color="auto"/>
            </w:tcBorders>
          </w:tcPr>
          <w:p w14:paraId="7B7F7B65" w14:textId="77777777" w:rsidR="00F07C90" w:rsidRDefault="00F07C90" w:rsidP="00792BA1">
            <w:pPr>
              <w:rPr>
                <w:rFonts w:ascii="Calibri" w:hAnsi="Calibri"/>
              </w:rPr>
            </w:pPr>
            <w:bookmarkStart w:id="477" w:name="BKM_BFB735C8_879B_4681_8033_4242DFB4D862"/>
            <w:r>
              <w:rPr>
                <w:rFonts w:ascii="Calibri" w:hAnsi="Calibri"/>
              </w:rPr>
              <w:lastRenderedPageBreak/>
              <w:t>criticality</w:t>
            </w:r>
          </w:p>
        </w:tc>
        <w:tc>
          <w:tcPr>
            <w:tcW w:w="1620" w:type="dxa"/>
            <w:tcBorders>
              <w:top w:val="single" w:sz="2" w:space="0" w:color="auto"/>
              <w:left w:val="single" w:sz="2" w:space="0" w:color="auto"/>
              <w:bottom w:val="single" w:sz="2" w:space="0" w:color="auto"/>
              <w:right w:val="single" w:sz="2" w:space="0" w:color="auto"/>
            </w:tcBorders>
          </w:tcPr>
          <w:p w14:paraId="64ADDAE2"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CB3006A" w14:textId="77777777" w:rsidR="00F07C90" w:rsidRDefault="00F07C90" w:rsidP="00792BA1">
            <w:pPr>
              <w:rPr>
                <w:rFonts w:ascii="Calibri" w:hAnsi="Calibri"/>
              </w:rPr>
            </w:pPr>
            <w:r>
              <w:rPr>
                <w:rFonts w:ascii="Calibri" w:hAnsi="Calibri"/>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477"/>
      </w:tr>
      <w:tr w:rsidR="00F07C90" w14:paraId="324EF759" w14:textId="77777777" w:rsidTr="00792BA1">
        <w:tc>
          <w:tcPr>
            <w:tcW w:w="2340" w:type="dxa"/>
            <w:tcBorders>
              <w:top w:val="single" w:sz="2" w:space="0" w:color="auto"/>
              <w:left w:val="single" w:sz="2" w:space="0" w:color="auto"/>
              <w:bottom w:val="single" w:sz="2" w:space="0" w:color="auto"/>
              <w:right w:val="single" w:sz="2" w:space="0" w:color="auto"/>
            </w:tcBorders>
          </w:tcPr>
          <w:p w14:paraId="4F583F72" w14:textId="77777777" w:rsidR="00F07C90" w:rsidRDefault="00F07C90" w:rsidP="00792BA1">
            <w:pPr>
              <w:rPr>
                <w:rFonts w:ascii="Calibri" w:hAnsi="Calibri"/>
              </w:rPr>
            </w:pPr>
            <w:bookmarkStart w:id="478" w:name="BKM_7705501F_E694_406F_ADCF_FDD737B92603"/>
            <w:r>
              <w:rPr>
                <w:rFonts w:ascii="Calibri" w:hAnsi="Calibri"/>
              </w:rPr>
              <w:t>severity</w:t>
            </w:r>
          </w:p>
        </w:tc>
        <w:tc>
          <w:tcPr>
            <w:tcW w:w="1620" w:type="dxa"/>
            <w:tcBorders>
              <w:top w:val="single" w:sz="2" w:space="0" w:color="auto"/>
              <w:left w:val="single" w:sz="2" w:space="0" w:color="auto"/>
              <w:bottom w:val="single" w:sz="2" w:space="0" w:color="auto"/>
              <w:right w:val="single" w:sz="2" w:space="0" w:color="auto"/>
            </w:tcBorders>
          </w:tcPr>
          <w:p w14:paraId="0786D1F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A3159CD" w14:textId="77777777" w:rsidR="00F07C90" w:rsidRDefault="00F07C90" w:rsidP="00792BA1">
            <w:pPr>
              <w:rPr>
                <w:rFonts w:ascii="Calibri" w:hAnsi="Calibri"/>
              </w:rPr>
            </w:pPr>
            <w:r>
              <w:rPr>
                <w:rFonts w:ascii="Calibri" w:hAnsi="Calibri"/>
              </w:rPr>
              <w:t>Characterizes the intensity of the manifestation of the sign or symptom. Includes concepts such as mild, moderate, severe. If the symptom is rash and severity is moderate, it means that the symptom was a moderate rash.</w:t>
            </w:r>
          </w:p>
        </w:tc>
        <w:bookmarkEnd w:id="478"/>
      </w:tr>
      <w:tr w:rsidR="00F07C90" w14:paraId="0E445FFB" w14:textId="77777777" w:rsidTr="00792BA1">
        <w:tc>
          <w:tcPr>
            <w:tcW w:w="2340" w:type="dxa"/>
            <w:tcBorders>
              <w:top w:val="single" w:sz="2" w:space="0" w:color="auto"/>
              <w:left w:val="single" w:sz="2" w:space="0" w:color="auto"/>
              <w:bottom w:val="single" w:sz="2" w:space="0" w:color="auto"/>
              <w:right w:val="single" w:sz="2" w:space="0" w:color="auto"/>
            </w:tcBorders>
          </w:tcPr>
          <w:p w14:paraId="1A73DE10" w14:textId="77777777" w:rsidR="00F07C90" w:rsidRDefault="00F07C90" w:rsidP="00792BA1">
            <w:pPr>
              <w:rPr>
                <w:rFonts w:ascii="Calibri" w:hAnsi="Calibri"/>
              </w:rPr>
            </w:pPr>
            <w:bookmarkStart w:id="479" w:name="BKM_46B01DD6_A80A_44BE_9B39_47FE587D5A25"/>
            <w:proofErr w:type="spellStart"/>
            <w:r>
              <w:rPr>
                <w:rFonts w:ascii="Calibri" w:hAnsi="Calibri"/>
              </w:rPr>
              <w:t>symptomCode</w:t>
            </w:r>
            <w:proofErr w:type="spellEnd"/>
          </w:p>
        </w:tc>
        <w:tc>
          <w:tcPr>
            <w:tcW w:w="1620" w:type="dxa"/>
            <w:tcBorders>
              <w:top w:val="single" w:sz="2" w:space="0" w:color="auto"/>
              <w:left w:val="single" w:sz="2" w:space="0" w:color="auto"/>
              <w:bottom w:val="single" w:sz="2" w:space="0" w:color="auto"/>
              <w:right w:val="single" w:sz="2" w:space="0" w:color="auto"/>
            </w:tcBorders>
          </w:tcPr>
          <w:p w14:paraId="6A1ABF4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F294B8F" w14:textId="77777777" w:rsidR="00F07C90" w:rsidRDefault="00F07C90" w:rsidP="00792BA1">
            <w:pPr>
              <w:rPr>
                <w:rFonts w:ascii="Calibri" w:hAnsi="Calibri"/>
              </w:rPr>
            </w:pPr>
            <w:r>
              <w:rPr>
                <w:rFonts w:ascii="Calibri" w:hAnsi="Calibri"/>
              </w:rPr>
              <w:t>Specific sign or symptom that was observed.</w:t>
            </w:r>
          </w:p>
        </w:tc>
        <w:bookmarkEnd w:id="479"/>
      </w:tr>
      <w:bookmarkEnd w:id="476"/>
    </w:tbl>
    <w:p w14:paraId="7022C80B" w14:textId="77777777" w:rsidR="00F07C90" w:rsidRDefault="00F07C90" w:rsidP="00F07C90">
      <w:pPr>
        <w:rPr>
          <w:rFonts w:ascii="Calibri" w:hAnsi="Calibri"/>
        </w:rPr>
      </w:pPr>
    </w:p>
    <w:p w14:paraId="0161401E" w14:textId="77777777" w:rsidR="00F07C90" w:rsidRDefault="00F07C90" w:rsidP="00F07C90">
      <w:pPr>
        <w:pStyle w:val="Heading3"/>
        <w:rPr>
          <w:bCs/>
          <w:szCs w:val="24"/>
          <w:u w:color="000000"/>
          <w:lang w:val="en-US"/>
        </w:rPr>
      </w:pPr>
      <w:bookmarkStart w:id="480" w:name="_Toc398046719"/>
      <w:bookmarkStart w:id="481" w:name="BKM_826CA141_080E_48BB_94F0_E34988687398"/>
      <w:proofErr w:type="spellStart"/>
      <w:r>
        <w:rPr>
          <w:bCs/>
          <w:szCs w:val="24"/>
          <w:u w:color="000000"/>
          <w:lang w:val="en-US"/>
        </w:rPr>
        <w:t>MicrobiologySensitivityResult</w:t>
      </w:r>
      <w:bookmarkEnd w:id="480"/>
      <w:proofErr w:type="spellEnd"/>
    </w:p>
    <w:p w14:paraId="0AE56497" w14:textId="77777777" w:rsidR="00F07C90" w:rsidRDefault="00F07C90" w:rsidP="00F07C90">
      <w:pPr>
        <w:rPr>
          <w:rFonts w:ascii="Calibri" w:hAnsi="Calibri"/>
        </w:rPr>
      </w:pPr>
      <w:r>
        <w:rPr>
          <w:rStyle w:val="FieldLabel"/>
          <w:rFonts w:ascii="Calibri" w:hAnsi="Calibri"/>
          <w:i w:val="0"/>
          <w:iCs w:val="0"/>
          <w:color w:val="000000"/>
        </w:rPr>
        <w:t>Findings of the microbiology sensitivity test. This element is used to specify traditional, culture-isolate- run susceptibilities. It is not used to specify genetic methods for organism sensitivity.</w:t>
      </w:r>
    </w:p>
    <w:p w14:paraId="1D50B659" w14:textId="77777777" w:rsidR="00F07C90" w:rsidRDefault="00F07C90" w:rsidP="00F07C90">
      <w:pPr>
        <w:rPr>
          <w:rFonts w:ascii="Calibri" w:hAnsi="Calibri"/>
        </w:rPr>
      </w:pPr>
    </w:p>
    <w:p w14:paraId="3C7029DE"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06D0565"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6030E5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E49015C"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1C5E849" w14:textId="77777777" w:rsidR="00F07C90" w:rsidRDefault="00F07C90" w:rsidP="00792BA1">
            <w:pPr>
              <w:rPr>
                <w:rFonts w:ascii="Calibri" w:hAnsi="Calibri"/>
                <w:b/>
              </w:rPr>
            </w:pPr>
            <w:r>
              <w:rPr>
                <w:rFonts w:ascii="Calibri" w:hAnsi="Calibri"/>
                <w:b/>
              </w:rPr>
              <w:t>Description</w:t>
            </w:r>
          </w:p>
        </w:tc>
      </w:tr>
      <w:tr w:rsidR="00F07C90" w14:paraId="5A91C4F8" w14:textId="77777777" w:rsidTr="00792BA1">
        <w:tc>
          <w:tcPr>
            <w:tcW w:w="2340" w:type="dxa"/>
            <w:tcBorders>
              <w:top w:val="single" w:sz="2" w:space="0" w:color="auto"/>
              <w:left w:val="single" w:sz="2" w:space="0" w:color="auto"/>
              <w:bottom w:val="single" w:sz="2" w:space="0" w:color="auto"/>
              <w:right w:val="single" w:sz="2" w:space="0" w:color="auto"/>
            </w:tcBorders>
          </w:tcPr>
          <w:p w14:paraId="5174DB77" w14:textId="77777777" w:rsidR="00F07C90" w:rsidRDefault="00F07C90" w:rsidP="00792BA1">
            <w:pPr>
              <w:rPr>
                <w:rFonts w:ascii="Calibri" w:hAnsi="Calibri"/>
              </w:rPr>
            </w:pPr>
            <w:proofErr w:type="spellStart"/>
            <w:r>
              <w:rPr>
                <w:rFonts w:ascii="Calibri" w:hAnsi="Calibri"/>
              </w:rPr>
              <w:t>organismSensitivity</w:t>
            </w:r>
            <w:proofErr w:type="spellEnd"/>
          </w:p>
        </w:tc>
        <w:tc>
          <w:tcPr>
            <w:tcW w:w="1620" w:type="dxa"/>
            <w:tcBorders>
              <w:top w:val="single" w:sz="2" w:space="0" w:color="auto"/>
              <w:left w:val="single" w:sz="2" w:space="0" w:color="auto"/>
              <w:bottom w:val="single" w:sz="2" w:space="0" w:color="auto"/>
              <w:right w:val="single" w:sz="2" w:space="0" w:color="auto"/>
            </w:tcBorders>
          </w:tcPr>
          <w:p w14:paraId="0B145407" w14:textId="77777777" w:rsidR="00F07C90" w:rsidRDefault="00F07C90" w:rsidP="00792BA1">
            <w:pPr>
              <w:rPr>
                <w:rFonts w:ascii="Calibri" w:hAnsi="Calibri"/>
              </w:rPr>
            </w:pPr>
            <w:proofErr w:type="spellStart"/>
            <w:r>
              <w:rPr>
                <w:rFonts w:ascii="Calibri" w:hAnsi="Calibri"/>
              </w:rPr>
              <w:t>OrganismSensitivity</w:t>
            </w:r>
            <w:proofErr w:type="spellEnd"/>
          </w:p>
        </w:tc>
        <w:tc>
          <w:tcPr>
            <w:tcW w:w="5580" w:type="dxa"/>
            <w:tcBorders>
              <w:top w:val="single" w:sz="2" w:space="0" w:color="auto"/>
              <w:left w:val="single" w:sz="2" w:space="0" w:color="auto"/>
              <w:bottom w:val="single" w:sz="2" w:space="0" w:color="auto"/>
              <w:right w:val="single" w:sz="2" w:space="0" w:color="auto"/>
            </w:tcBorders>
          </w:tcPr>
          <w:p w14:paraId="25E84452" w14:textId="77777777" w:rsidR="00F07C90" w:rsidRDefault="00F07C90" w:rsidP="00792BA1">
            <w:pPr>
              <w:rPr>
                <w:rFonts w:ascii="Calibri" w:hAnsi="Calibri"/>
              </w:rPr>
            </w:pPr>
            <w:r>
              <w:rPr>
                <w:rFonts w:ascii="Calibri" w:hAnsi="Calibri"/>
              </w:rPr>
              <w:t xml:space="preserve">Components of the microbiology sensitivity result. Each </w:t>
            </w:r>
            <w:proofErr w:type="spellStart"/>
            <w:r>
              <w:rPr>
                <w:rFonts w:ascii="Calibri" w:hAnsi="Calibri"/>
              </w:rPr>
              <w:t>OrganismSensitivity</w:t>
            </w:r>
            <w:proofErr w:type="spellEnd"/>
            <w:r>
              <w:rPr>
                <w:rFonts w:ascii="Calibri" w:hAnsi="Calibri"/>
              </w:rPr>
              <w:t xml:space="preserve"> item represents the sensitivity of an organism to one agent.</w:t>
            </w:r>
          </w:p>
        </w:tc>
      </w:tr>
      <w:bookmarkEnd w:id="481"/>
    </w:tbl>
    <w:p w14:paraId="253E4D5D" w14:textId="77777777" w:rsidR="00F07C90" w:rsidRDefault="00F07C90" w:rsidP="00F07C90">
      <w:pPr>
        <w:rPr>
          <w:rFonts w:ascii="Calibri" w:hAnsi="Calibri"/>
        </w:rPr>
      </w:pPr>
    </w:p>
    <w:p w14:paraId="622AB882" w14:textId="77777777" w:rsidR="00F07C90" w:rsidRDefault="00F07C90" w:rsidP="00F07C90">
      <w:pPr>
        <w:pStyle w:val="Heading3"/>
        <w:rPr>
          <w:bCs/>
          <w:szCs w:val="24"/>
          <w:u w:color="000000"/>
          <w:lang w:val="en-US"/>
        </w:rPr>
      </w:pPr>
      <w:bookmarkStart w:id="482" w:name="_Toc398046720"/>
      <w:bookmarkStart w:id="483" w:name="BKM_084990D4_0C33_4707_9920_4D28AEDBCCF6"/>
      <w:r>
        <w:rPr>
          <w:bCs/>
          <w:szCs w:val="24"/>
          <w:u w:color="000000"/>
          <w:lang w:val="en-US"/>
        </w:rPr>
        <w:t>Observable</w:t>
      </w:r>
      <w:bookmarkEnd w:id="482"/>
    </w:p>
    <w:p w14:paraId="1BF53742" w14:textId="77777777" w:rsidR="00F07C90" w:rsidRDefault="00F07C90" w:rsidP="00F07C90">
      <w:pPr>
        <w:rPr>
          <w:rFonts w:ascii="Calibri" w:hAnsi="Calibri"/>
        </w:rPr>
      </w:pPr>
      <w:r>
        <w:rPr>
          <w:rStyle w:val="FieldLabel"/>
          <w:rFonts w:ascii="Calibri" w:hAnsi="Calibri"/>
          <w:i w:val="0"/>
          <w:iCs w:val="0"/>
          <w:color w:val="000000"/>
        </w:rPr>
        <w:t>The result of interviews, examinations, medical investigations or diagnostics. e.g., the symptoms and signs noted during the history and physical.</w:t>
      </w:r>
    </w:p>
    <w:p w14:paraId="2955A543" w14:textId="77777777" w:rsidR="00F07C90" w:rsidRDefault="00F07C90" w:rsidP="00F07C90">
      <w:pPr>
        <w:rPr>
          <w:rFonts w:ascii="Calibri" w:hAnsi="Calibri"/>
        </w:rPr>
      </w:pPr>
      <w:r>
        <w:rPr>
          <w:rFonts w:ascii="Calibri" w:hAnsi="Calibri"/>
        </w:rPr>
        <w:t xml:space="preserve"> </w:t>
      </w:r>
      <w:bookmarkEnd w:id="483"/>
    </w:p>
    <w:p w14:paraId="55B1BD5A" w14:textId="77777777" w:rsidR="00F07C90" w:rsidRDefault="00F07C90" w:rsidP="00F07C90">
      <w:pPr>
        <w:rPr>
          <w:rFonts w:ascii="Calibri" w:hAnsi="Calibri"/>
        </w:rPr>
      </w:pPr>
    </w:p>
    <w:p w14:paraId="1EBA0083" w14:textId="77777777" w:rsidR="00F07C90" w:rsidRDefault="00F07C90" w:rsidP="00F07C90">
      <w:pPr>
        <w:pStyle w:val="Heading3"/>
        <w:rPr>
          <w:bCs/>
          <w:szCs w:val="24"/>
          <w:u w:color="000000"/>
          <w:lang w:val="en-US"/>
        </w:rPr>
      </w:pPr>
      <w:bookmarkStart w:id="484" w:name="_Toc398046721"/>
      <w:bookmarkStart w:id="485" w:name="BKM_1C9030A6_1EFB_4BB6_990D_AA196EB4972F"/>
      <w:proofErr w:type="spellStart"/>
      <w:r>
        <w:rPr>
          <w:bCs/>
          <w:szCs w:val="24"/>
          <w:u w:color="000000"/>
          <w:lang w:val="en-US"/>
        </w:rPr>
        <w:t>ObservationResult</w:t>
      </w:r>
      <w:bookmarkEnd w:id="484"/>
      <w:proofErr w:type="spellEnd"/>
    </w:p>
    <w:p w14:paraId="60B25AC2" w14:textId="77777777" w:rsidR="00F07C90" w:rsidRDefault="00F07C90" w:rsidP="00F07C90">
      <w:pPr>
        <w:rPr>
          <w:rFonts w:ascii="Calibri" w:hAnsi="Calibri"/>
        </w:rPr>
      </w:pPr>
      <w:r>
        <w:rPr>
          <w:rFonts w:ascii="Calibri" w:hAnsi="Calibri"/>
        </w:rPr>
        <w:t>Assertions and measurements made about a patient.</w:t>
      </w:r>
    </w:p>
    <w:p w14:paraId="3550B505" w14:textId="77777777" w:rsidR="00F07C90" w:rsidRDefault="00F07C90" w:rsidP="00F07C90">
      <w:pPr>
        <w:rPr>
          <w:rFonts w:ascii="Calibri" w:hAnsi="Calibri"/>
        </w:rPr>
      </w:pPr>
    </w:p>
    <w:p w14:paraId="743D53E9" w14:textId="77777777" w:rsidR="00F07C90" w:rsidRDefault="00F07C90" w:rsidP="00F07C90">
      <w:pPr>
        <w:rPr>
          <w:rFonts w:ascii="Calibri" w:hAnsi="Calibri"/>
        </w:rPr>
      </w:pPr>
      <w:proofErr w:type="spellStart"/>
      <w:r>
        <w:rPr>
          <w:rFonts w:ascii="Calibri" w:hAnsi="Calibri"/>
        </w:rPr>
        <w:t>ObservationResults</w:t>
      </w:r>
      <w:proofErr w:type="spellEnd"/>
      <w:r>
        <w:rPr>
          <w:rFonts w:ascii="Calibri" w:hAnsi="Calibri"/>
        </w:rPr>
        <w:t xml:space="preserve"> are a central element in healthcare used to support diagnosis, monitor progress, determine baselines and patterns and even capture demographic characteristics. Fundamentally, observations are name/value pair assertions.</w:t>
      </w:r>
    </w:p>
    <w:p w14:paraId="6FC8FC57" w14:textId="77777777" w:rsidR="00F07C90" w:rsidRDefault="00F07C90" w:rsidP="00F07C90">
      <w:pPr>
        <w:rPr>
          <w:rFonts w:ascii="Calibri" w:hAnsi="Calibri"/>
        </w:rPr>
      </w:pPr>
    </w:p>
    <w:p w14:paraId="0C8588A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6C7E4B3"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9D70EB4"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A5C1284"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93F26FF" w14:textId="77777777" w:rsidR="00F07C90" w:rsidRDefault="00F07C90" w:rsidP="00792BA1">
            <w:pPr>
              <w:rPr>
                <w:rFonts w:ascii="Calibri" w:hAnsi="Calibri"/>
                <w:b/>
              </w:rPr>
            </w:pPr>
            <w:r>
              <w:rPr>
                <w:rFonts w:ascii="Calibri" w:hAnsi="Calibri"/>
                <w:b/>
              </w:rPr>
              <w:t>Description</w:t>
            </w:r>
          </w:p>
        </w:tc>
      </w:tr>
      <w:tr w:rsidR="00F07C90" w14:paraId="4669D9ED" w14:textId="77777777" w:rsidTr="00792BA1">
        <w:tc>
          <w:tcPr>
            <w:tcW w:w="2340" w:type="dxa"/>
            <w:tcBorders>
              <w:top w:val="single" w:sz="2" w:space="0" w:color="auto"/>
              <w:left w:val="single" w:sz="2" w:space="0" w:color="auto"/>
              <w:bottom w:val="single" w:sz="2" w:space="0" w:color="auto"/>
              <w:right w:val="single" w:sz="2" w:space="0" w:color="auto"/>
            </w:tcBorders>
          </w:tcPr>
          <w:p w14:paraId="0D9D5543" w14:textId="77777777" w:rsidR="00F07C90" w:rsidRDefault="00F07C90" w:rsidP="00792BA1">
            <w:pPr>
              <w:rPr>
                <w:rFonts w:ascii="Calibri" w:hAnsi="Calibri"/>
              </w:rPr>
            </w:pPr>
            <w:proofErr w:type="spellStart"/>
            <w:r>
              <w:rPr>
                <w:rFonts w:ascii="Calibri" w:hAnsi="Calibri"/>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14:paraId="67DCA196" w14:textId="77777777" w:rsidR="00F07C90" w:rsidRDefault="00F07C90" w:rsidP="00792BA1">
            <w:pPr>
              <w:rPr>
                <w:rFonts w:ascii="Calibri" w:hAnsi="Calibri"/>
              </w:rPr>
            </w:pPr>
            <w:proofErr w:type="spellStart"/>
            <w:r>
              <w:rPr>
                <w:rFonts w:ascii="Calibri" w:hAnsi="Calibri"/>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14:paraId="162FE4D1" w14:textId="77777777" w:rsidR="00F07C90" w:rsidRDefault="00F07C90" w:rsidP="00792BA1">
            <w:pPr>
              <w:rPr>
                <w:rFonts w:ascii="Calibri" w:hAnsi="Calibri"/>
              </w:rPr>
            </w:pPr>
            <w:r>
              <w:rPr>
                <w:rFonts w:ascii="Calibri" w:hAnsi="Calibri"/>
              </w:rPr>
              <w:t>Indicates where on the patient's body the observation was made.</w:t>
            </w:r>
          </w:p>
        </w:tc>
      </w:tr>
      <w:tr w:rsidR="00F07C90" w14:paraId="69FD2071" w14:textId="77777777" w:rsidTr="00792BA1">
        <w:tc>
          <w:tcPr>
            <w:tcW w:w="2340" w:type="dxa"/>
            <w:tcBorders>
              <w:top w:val="single" w:sz="2" w:space="0" w:color="auto"/>
              <w:left w:val="single" w:sz="2" w:space="0" w:color="auto"/>
              <w:bottom w:val="single" w:sz="2" w:space="0" w:color="auto"/>
              <w:right w:val="single" w:sz="2" w:space="0" w:color="auto"/>
            </w:tcBorders>
          </w:tcPr>
          <w:p w14:paraId="65DA352F" w14:textId="77777777" w:rsidR="00F07C90" w:rsidRDefault="00F07C90" w:rsidP="00792BA1">
            <w:pPr>
              <w:rPr>
                <w:rFonts w:ascii="Calibri" w:hAnsi="Calibri"/>
              </w:rPr>
            </w:pPr>
            <w:bookmarkStart w:id="486" w:name="BKM_5F2B2986_39BC_4064_96A9_5F583B3A97B9"/>
            <w:r>
              <w:rPr>
                <w:rFonts w:ascii="Calibri" w:hAnsi="Calibri"/>
              </w:rPr>
              <w:t>interpretation</w:t>
            </w:r>
          </w:p>
        </w:tc>
        <w:tc>
          <w:tcPr>
            <w:tcW w:w="1620" w:type="dxa"/>
            <w:tcBorders>
              <w:top w:val="single" w:sz="2" w:space="0" w:color="auto"/>
              <w:left w:val="single" w:sz="2" w:space="0" w:color="auto"/>
              <w:bottom w:val="single" w:sz="2" w:space="0" w:color="auto"/>
              <w:right w:val="single" w:sz="2" w:space="0" w:color="auto"/>
            </w:tcBorders>
          </w:tcPr>
          <w:p w14:paraId="7F372EFA"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3122409" w14:textId="77777777" w:rsidR="00F07C90" w:rsidRDefault="00F07C90" w:rsidP="00792BA1">
            <w:pPr>
              <w:rPr>
                <w:rFonts w:ascii="Calibri" w:hAnsi="Calibri"/>
              </w:rPr>
            </w:pPr>
            <w:r>
              <w:rPr>
                <w:rFonts w:ascii="Calibri" w:hAnsi="Calibri"/>
              </w:rPr>
              <w:t>Assessment made based on the result of the observation.</w:t>
            </w:r>
          </w:p>
        </w:tc>
        <w:bookmarkEnd w:id="486"/>
      </w:tr>
      <w:tr w:rsidR="00F07C90" w14:paraId="03768298" w14:textId="77777777" w:rsidTr="00792BA1">
        <w:tc>
          <w:tcPr>
            <w:tcW w:w="2340" w:type="dxa"/>
            <w:tcBorders>
              <w:top w:val="single" w:sz="2" w:space="0" w:color="auto"/>
              <w:left w:val="single" w:sz="2" w:space="0" w:color="auto"/>
              <w:bottom w:val="single" w:sz="2" w:space="0" w:color="auto"/>
              <w:right w:val="single" w:sz="2" w:space="0" w:color="auto"/>
            </w:tcBorders>
          </w:tcPr>
          <w:p w14:paraId="2ED29194" w14:textId="77777777" w:rsidR="00F07C90" w:rsidRDefault="00F07C90" w:rsidP="00792BA1">
            <w:pPr>
              <w:rPr>
                <w:rFonts w:ascii="Calibri" w:hAnsi="Calibri"/>
              </w:rPr>
            </w:pPr>
            <w:bookmarkStart w:id="487" w:name="BKM_D55EE868_DE1C_4A71_AE60_414D31DA203E"/>
            <w:r>
              <w:rPr>
                <w:rFonts w:ascii="Calibri" w:hAnsi="Calibri"/>
              </w:rPr>
              <w:t>method</w:t>
            </w:r>
          </w:p>
        </w:tc>
        <w:tc>
          <w:tcPr>
            <w:tcW w:w="1620" w:type="dxa"/>
            <w:tcBorders>
              <w:top w:val="single" w:sz="2" w:space="0" w:color="auto"/>
              <w:left w:val="single" w:sz="2" w:space="0" w:color="auto"/>
              <w:bottom w:val="single" w:sz="2" w:space="0" w:color="auto"/>
              <w:right w:val="single" w:sz="2" w:space="0" w:color="auto"/>
            </w:tcBorders>
          </w:tcPr>
          <w:p w14:paraId="5F27B54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11624ED2" w14:textId="77777777" w:rsidR="00F07C90" w:rsidRDefault="00F07C90" w:rsidP="00792BA1">
            <w:pPr>
              <w:rPr>
                <w:rFonts w:ascii="Calibri" w:hAnsi="Calibri"/>
              </w:rPr>
            </w:pPr>
            <w:r>
              <w:rPr>
                <w:rFonts w:ascii="Calibri" w:hAnsi="Calibri"/>
              </w:rPr>
              <w:t>Technique or mechanism used to perform the observation.</w:t>
            </w:r>
          </w:p>
        </w:tc>
        <w:bookmarkEnd w:id="487"/>
      </w:tr>
      <w:tr w:rsidR="00F07C90" w14:paraId="65B35CD8" w14:textId="77777777" w:rsidTr="00792BA1">
        <w:tc>
          <w:tcPr>
            <w:tcW w:w="2340" w:type="dxa"/>
            <w:tcBorders>
              <w:top w:val="single" w:sz="2" w:space="0" w:color="auto"/>
              <w:left w:val="single" w:sz="2" w:space="0" w:color="auto"/>
              <w:bottom w:val="single" w:sz="2" w:space="0" w:color="auto"/>
              <w:right w:val="single" w:sz="2" w:space="0" w:color="auto"/>
            </w:tcBorders>
          </w:tcPr>
          <w:p w14:paraId="747CAC73" w14:textId="77777777" w:rsidR="00F07C90" w:rsidRDefault="00F07C90" w:rsidP="00792BA1">
            <w:pPr>
              <w:rPr>
                <w:rFonts w:ascii="Calibri" w:hAnsi="Calibri"/>
              </w:rPr>
            </w:pPr>
            <w:bookmarkStart w:id="488" w:name="BKM_6166099C_F406_4730_97B5_942FEFBC0847"/>
            <w:r>
              <w:rPr>
                <w:rFonts w:ascii="Calibri" w:hAnsi="Calibri"/>
              </w:rPr>
              <w:t>name</w:t>
            </w:r>
          </w:p>
        </w:tc>
        <w:tc>
          <w:tcPr>
            <w:tcW w:w="1620" w:type="dxa"/>
            <w:tcBorders>
              <w:top w:val="single" w:sz="2" w:space="0" w:color="auto"/>
              <w:left w:val="single" w:sz="2" w:space="0" w:color="auto"/>
              <w:bottom w:val="single" w:sz="2" w:space="0" w:color="auto"/>
              <w:right w:val="single" w:sz="2" w:space="0" w:color="auto"/>
            </w:tcBorders>
          </w:tcPr>
          <w:p w14:paraId="6DF0B08F"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5B256A9" w14:textId="77777777" w:rsidR="00F07C90" w:rsidRDefault="00F07C90" w:rsidP="00792BA1">
            <w:pPr>
              <w:rPr>
                <w:rFonts w:ascii="Calibri" w:hAnsi="Calibri"/>
              </w:rPr>
            </w:pPr>
            <w:r>
              <w:rPr>
                <w:rFonts w:ascii="Calibri" w:hAnsi="Calibri"/>
              </w:rPr>
              <w:t>Identifies what type of observation was performed, e.g., body temperature.</w:t>
            </w:r>
          </w:p>
        </w:tc>
        <w:bookmarkEnd w:id="488"/>
      </w:tr>
      <w:tr w:rsidR="00F07C90" w14:paraId="04D277D7" w14:textId="77777777" w:rsidTr="00792BA1">
        <w:tc>
          <w:tcPr>
            <w:tcW w:w="2340" w:type="dxa"/>
            <w:tcBorders>
              <w:top w:val="single" w:sz="2" w:space="0" w:color="auto"/>
              <w:left w:val="single" w:sz="2" w:space="0" w:color="auto"/>
              <w:bottom w:val="single" w:sz="2" w:space="0" w:color="auto"/>
              <w:right w:val="single" w:sz="2" w:space="0" w:color="auto"/>
            </w:tcBorders>
          </w:tcPr>
          <w:p w14:paraId="2CFDC74D" w14:textId="77777777" w:rsidR="00F07C90" w:rsidRDefault="00F07C90" w:rsidP="00792BA1">
            <w:pPr>
              <w:rPr>
                <w:rFonts w:ascii="Calibri" w:hAnsi="Calibri"/>
              </w:rPr>
            </w:pPr>
            <w:bookmarkStart w:id="489" w:name="BKM_36246162_B448_45AC_B424_714F18C1CE72"/>
            <w:r>
              <w:rPr>
                <w:rFonts w:ascii="Calibri" w:hAnsi="Calibri"/>
              </w:rPr>
              <w:t>order</w:t>
            </w:r>
          </w:p>
        </w:tc>
        <w:tc>
          <w:tcPr>
            <w:tcW w:w="1620" w:type="dxa"/>
            <w:tcBorders>
              <w:top w:val="single" w:sz="2" w:space="0" w:color="auto"/>
              <w:left w:val="single" w:sz="2" w:space="0" w:color="auto"/>
              <w:bottom w:val="single" w:sz="2" w:space="0" w:color="auto"/>
              <w:right w:val="single" w:sz="2" w:space="0" w:color="auto"/>
            </w:tcBorders>
          </w:tcPr>
          <w:p w14:paraId="1ED39FFA"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37AD0CD7" w14:textId="77777777" w:rsidR="00F07C90" w:rsidRDefault="00F07C90" w:rsidP="00792BA1">
            <w:pPr>
              <w:rPr>
                <w:rFonts w:ascii="Calibri" w:hAnsi="Calibri"/>
              </w:rPr>
            </w:pPr>
            <w:r>
              <w:rPr>
                <w:rFonts w:ascii="Calibri" w:hAnsi="Calibri"/>
              </w:rPr>
              <w:t>An order placed by a provider that led to this observation result.</w:t>
            </w:r>
          </w:p>
        </w:tc>
        <w:bookmarkEnd w:id="489"/>
      </w:tr>
      <w:tr w:rsidR="00F07C90" w14:paraId="0B245924" w14:textId="77777777" w:rsidTr="00792BA1">
        <w:tc>
          <w:tcPr>
            <w:tcW w:w="2340" w:type="dxa"/>
            <w:tcBorders>
              <w:top w:val="single" w:sz="2" w:space="0" w:color="auto"/>
              <w:left w:val="single" w:sz="2" w:space="0" w:color="auto"/>
              <w:bottom w:val="single" w:sz="2" w:space="0" w:color="auto"/>
              <w:right w:val="single" w:sz="2" w:space="0" w:color="auto"/>
            </w:tcBorders>
          </w:tcPr>
          <w:p w14:paraId="194C1D84" w14:textId="77777777" w:rsidR="00F07C90" w:rsidRDefault="00F07C90" w:rsidP="00792BA1">
            <w:pPr>
              <w:rPr>
                <w:rFonts w:ascii="Calibri" w:hAnsi="Calibri"/>
              </w:rPr>
            </w:pPr>
            <w:bookmarkStart w:id="490" w:name="BKM_1CF10A64_E89A_483A_AECB_E0EAB50AA5A1"/>
            <w:proofErr w:type="spellStart"/>
            <w:r>
              <w:rPr>
                <w:rFonts w:ascii="Calibri" w:hAnsi="Calibri"/>
              </w:rPr>
              <w:t>relatedObservation</w:t>
            </w:r>
            <w:proofErr w:type="spellEnd"/>
          </w:p>
        </w:tc>
        <w:tc>
          <w:tcPr>
            <w:tcW w:w="1620" w:type="dxa"/>
            <w:tcBorders>
              <w:top w:val="single" w:sz="2" w:space="0" w:color="auto"/>
              <w:left w:val="single" w:sz="2" w:space="0" w:color="auto"/>
              <w:bottom w:val="single" w:sz="2" w:space="0" w:color="auto"/>
              <w:right w:val="single" w:sz="2" w:space="0" w:color="auto"/>
            </w:tcBorders>
          </w:tcPr>
          <w:p w14:paraId="18152374" w14:textId="77777777" w:rsidR="00F07C90" w:rsidRDefault="00F07C90" w:rsidP="00792BA1">
            <w:pPr>
              <w:rPr>
                <w:rFonts w:ascii="Calibri" w:hAnsi="Calibri"/>
              </w:rPr>
            </w:pPr>
            <w:proofErr w:type="spellStart"/>
            <w:r>
              <w:rPr>
                <w:rFonts w:ascii="Calibri" w:hAnsi="Calibri"/>
              </w:rPr>
              <w:t>RelatedObservation</w:t>
            </w:r>
            <w:proofErr w:type="spellEnd"/>
          </w:p>
        </w:tc>
        <w:tc>
          <w:tcPr>
            <w:tcW w:w="5580" w:type="dxa"/>
            <w:tcBorders>
              <w:top w:val="single" w:sz="2" w:space="0" w:color="auto"/>
              <w:left w:val="single" w:sz="2" w:space="0" w:color="auto"/>
              <w:bottom w:val="single" w:sz="2" w:space="0" w:color="auto"/>
              <w:right w:val="single" w:sz="2" w:space="0" w:color="auto"/>
            </w:tcBorders>
          </w:tcPr>
          <w:p w14:paraId="7DFDCC17" w14:textId="77777777" w:rsidR="00F07C90" w:rsidRDefault="00F07C90" w:rsidP="00792BA1">
            <w:pPr>
              <w:rPr>
                <w:rFonts w:ascii="Calibri" w:hAnsi="Calibri"/>
              </w:rPr>
            </w:pPr>
            <w:r>
              <w:rPr>
                <w:rFonts w:ascii="Calibri" w:hAnsi="Calibri"/>
              </w:rPr>
              <w:t>Observations related to this observation in some way, e.g., used to derive this observation, previous versions of this observation.</w:t>
            </w:r>
          </w:p>
          <w:p w14:paraId="0C8B7BFB" w14:textId="77777777" w:rsidR="00F07C90" w:rsidRDefault="00F07C90" w:rsidP="00792BA1">
            <w:pPr>
              <w:rPr>
                <w:rFonts w:ascii="Calibri" w:hAnsi="Calibri"/>
              </w:rPr>
            </w:pPr>
          </w:p>
          <w:p w14:paraId="5E1FF5C4" w14:textId="77777777" w:rsidR="00F07C90" w:rsidRDefault="00F07C90" w:rsidP="00792BA1">
            <w:pPr>
              <w:rPr>
                <w:rFonts w:ascii="Calibri" w:hAnsi="Calibri"/>
              </w:rPr>
            </w:pPr>
            <w:r>
              <w:rPr>
                <w:rFonts w:ascii="Calibri" w:hAnsi="Calibri"/>
              </w:rPr>
              <w:t xml:space="preserve">Related observations do not include components. Those are modeled in </w:t>
            </w:r>
            <w:proofErr w:type="spellStart"/>
            <w:r>
              <w:rPr>
                <w:rFonts w:ascii="Calibri" w:hAnsi="Calibri"/>
              </w:rPr>
              <w:t>ResultGroup</w:t>
            </w:r>
            <w:proofErr w:type="spellEnd"/>
            <w:r>
              <w:rPr>
                <w:rFonts w:ascii="Calibri" w:hAnsi="Calibri"/>
              </w:rPr>
              <w:t xml:space="preserve">. </w:t>
            </w:r>
          </w:p>
        </w:tc>
        <w:bookmarkEnd w:id="490"/>
      </w:tr>
      <w:tr w:rsidR="00F07C90" w14:paraId="59DF40CF" w14:textId="77777777" w:rsidTr="00792BA1">
        <w:tc>
          <w:tcPr>
            <w:tcW w:w="2340" w:type="dxa"/>
            <w:tcBorders>
              <w:top w:val="single" w:sz="2" w:space="0" w:color="auto"/>
              <w:left w:val="single" w:sz="2" w:space="0" w:color="auto"/>
              <w:bottom w:val="single" w:sz="2" w:space="0" w:color="auto"/>
              <w:right w:val="single" w:sz="2" w:space="0" w:color="auto"/>
            </w:tcBorders>
          </w:tcPr>
          <w:p w14:paraId="0C7C7400" w14:textId="77777777" w:rsidR="00F07C90" w:rsidRDefault="00F07C90" w:rsidP="00792BA1">
            <w:pPr>
              <w:rPr>
                <w:rFonts w:ascii="Calibri" w:hAnsi="Calibri"/>
              </w:rPr>
            </w:pPr>
            <w:bookmarkStart w:id="491" w:name="BKM_6FA5F705_F255_4FDE_BC01_31099CFB7500"/>
            <w:r>
              <w:rPr>
                <w:rFonts w:ascii="Calibri" w:hAnsi="Calibri"/>
              </w:rPr>
              <w:t>reliability</w:t>
            </w:r>
          </w:p>
        </w:tc>
        <w:tc>
          <w:tcPr>
            <w:tcW w:w="1620" w:type="dxa"/>
            <w:tcBorders>
              <w:top w:val="single" w:sz="2" w:space="0" w:color="auto"/>
              <w:left w:val="single" w:sz="2" w:space="0" w:color="auto"/>
              <w:bottom w:val="single" w:sz="2" w:space="0" w:color="auto"/>
              <w:right w:val="single" w:sz="2" w:space="0" w:color="auto"/>
            </w:tcBorders>
          </w:tcPr>
          <w:p w14:paraId="1D7AE723"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F01F9F7" w14:textId="77777777" w:rsidR="00F07C90" w:rsidRDefault="00F07C90" w:rsidP="00792BA1">
            <w:pPr>
              <w:rPr>
                <w:rFonts w:ascii="Calibri" w:hAnsi="Calibri"/>
              </w:rPr>
            </w:pPr>
            <w:r>
              <w:rPr>
                <w:rFonts w:ascii="Calibri" w:hAnsi="Calibri"/>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bookmarkEnd w:id="491"/>
      </w:tr>
      <w:tr w:rsidR="00F07C90" w14:paraId="315CD3E7" w14:textId="77777777" w:rsidTr="00792BA1">
        <w:tc>
          <w:tcPr>
            <w:tcW w:w="2340" w:type="dxa"/>
            <w:tcBorders>
              <w:top w:val="single" w:sz="2" w:space="0" w:color="auto"/>
              <w:left w:val="single" w:sz="2" w:space="0" w:color="auto"/>
              <w:bottom w:val="single" w:sz="2" w:space="0" w:color="auto"/>
              <w:right w:val="single" w:sz="2" w:space="0" w:color="auto"/>
            </w:tcBorders>
          </w:tcPr>
          <w:p w14:paraId="64C63B5C" w14:textId="77777777" w:rsidR="00F07C90" w:rsidRDefault="00F07C90" w:rsidP="00792BA1">
            <w:pPr>
              <w:rPr>
                <w:rFonts w:ascii="Calibri" w:hAnsi="Calibri"/>
              </w:rPr>
            </w:pPr>
            <w:bookmarkStart w:id="492" w:name="BKM_A534D976_8D78_499B_BE36_62C2BC6BF5B7"/>
            <w:r>
              <w:rPr>
                <w:rFonts w:ascii="Calibri" w:hAnsi="Calibri"/>
              </w:rPr>
              <w:t>specimen</w:t>
            </w:r>
          </w:p>
        </w:tc>
        <w:tc>
          <w:tcPr>
            <w:tcW w:w="1620" w:type="dxa"/>
            <w:tcBorders>
              <w:top w:val="single" w:sz="2" w:space="0" w:color="auto"/>
              <w:left w:val="single" w:sz="2" w:space="0" w:color="auto"/>
              <w:bottom w:val="single" w:sz="2" w:space="0" w:color="auto"/>
              <w:right w:val="single" w:sz="2" w:space="0" w:color="auto"/>
            </w:tcBorders>
          </w:tcPr>
          <w:p w14:paraId="23E0236C" w14:textId="77777777" w:rsidR="00F07C90" w:rsidRDefault="00F07C90" w:rsidP="00792BA1">
            <w:pPr>
              <w:rPr>
                <w:rFonts w:ascii="Calibri" w:hAnsi="Calibri"/>
              </w:rPr>
            </w:pPr>
            <w:r>
              <w:rPr>
                <w:rFonts w:ascii="Calibri" w:hAnsi="Calibri"/>
              </w:rPr>
              <w:t>Specimen</w:t>
            </w:r>
          </w:p>
        </w:tc>
        <w:tc>
          <w:tcPr>
            <w:tcW w:w="5580" w:type="dxa"/>
            <w:tcBorders>
              <w:top w:val="single" w:sz="2" w:space="0" w:color="auto"/>
              <w:left w:val="single" w:sz="2" w:space="0" w:color="auto"/>
              <w:bottom w:val="single" w:sz="2" w:space="0" w:color="auto"/>
              <w:right w:val="single" w:sz="2" w:space="0" w:color="auto"/>
            </w:tcBorders>
          </w:tcPr>
          <w:p w14:paraId="68BBA865" w14:textId="77777777" w:rsidR="00F07C90" w:rsidRDefault="00F07C90" w:rsidP="00792BA1">
            <w:pPr>
              <w:rPr>
                <w:rFonts w:ascii="Calibri" w:hAnsi="Calibri"/>
              </w:rPr>
            </w:pPr>
            <w:r>
              <w:rPr>
                <w:rFonts w:ascii="Calibri" w:hAnsi="Calibri"/>
              </w:rPr>
              <w:t>Specimen that was used when this observation was made.</w:t>
            </w:r>
          </w:p>
          <w:p w14:paraId="02381372" w14:textId="77777777" w:rsidR="00F07C90" w:rsidRDefault="00F07C90" w:rsidP="00792BA1">
            <w:pPr>
              <w:rPr>
                <w:rFonts w:ascii="Calibri" w:hAnsi="Calibri"/>
              </w:rPr>
            </w:pPr>
          </w:p>
          <w:p w14:paraId="3C4EAD58" w14:textId="77777777" w:rsidR="00F07C90" w:rsidRDefault="00F07C90" w:rsidP="00792BA1">
            <w:pPr>
              <w:rPr>
                <w:rFonts w:ascii="Calibri" w:hAnsi="Calibri"/>
              </w:rPr>
            </w:pPr>
            <w:r>
              <w:rPr>
                <w:rFonts w:ascii="Calibri" w:hAnsi="Calibri"/>
              </w:rPr>
              <w:t>Observations are not made on specimens themselves; they are made on a patients, but usually by the means of a specimen. Note that although specimens are often involved, they are not always tracked and reported explicitly.</w:t>
            </w:r>
          </w:p>
        </w:tc>
        <w:bookmarkEnd w:id="492"/>
      </w:tr>
      <w:tr w:rsidR="00F07C90" w14:paraId="43478683" w14:textId="77777777" w:rsidTr="00792BA1">
        <w:tc>
          <w:tcPr>
            <w:tcW w:w="2340" w:type="dxa"/>
            <w:tcBorders>
              <w:top w:val="single" w:sz="2" w:space="0" w:color="auto"/>
              <w:left w:val="single" w:sz="2" w:space="0" w:color="auto"/>
              <w:bottom w:val="single" w:sz="2" w:space="0" w:color="auto"/>
              <w:right w:val="single" w:sz="2" w:space="0" w:color="auto"/>
            </w:tcBorders>
          </w:tcPr>
          <w:p w14:paraId="513A019C" w14:textId="77777777" w:rsidR="00F07C90" w:rsidRDefault="00F07C90" w:rsidP="00792BA1">
            <w:pPr>
              <w:rPr>
                <w:rFonts w:ascii="Calibri" w:hAnsi="Calibri"/>
              </w:rPr>
            </w:pPr>
            <w:bookmarkStart w:id="493" w:name="BKM_E800B2FA_0EE7_4200_B9E5_7CF27CC36A8D"/>
            <w:r>
              <w:rPr>
                <w:rFonts w:ascii="Calibri" w:hAnsi="Calibri"/>
              </w:rPr>
              <w:t>status</w:t>
            </w:r>
          </w:p>
        </w:tc>
        <w:tc>
          <w:tcPr>
            <w:tcW w:w="1620" w:type="dxa"/>
            <w:tcBorders>
              <w:top w:val="single" w:sz="2" w:space="0" w:color="auto"/>
              <w:left w:val="single" w:sz="2" w:space="0" w:color="auto"/>
              <w:bottom w:val="single" w:sz="2" w:space="0" w:color="auto"/>
              <w:right w:val="single" w:sz="2" w:space="0" w:color="auto"/>
            </w:tcBorders>
          </w:tcPr>
          <w:p w14:paraId="395C9C7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0EB05BA" w14:textId="77777777" w:rsidR="00F07C90" w:rsidRDefault="00F07C90" w:rsidP="00792BA1">
            <w:pPr>
              <w:rPr>
                <w:rFonts w:ascii="Calibri" w:hAnsi="Calibri"/>
              </w:rPr>
            </w:pPr>
            <w:r>
              <w:rPr>
                <w:rFonts w:ascii="Calibri" w:hAnsi="Calibri"/>
              </w:rPr>
              <w:t>Status of the result value. e.g., preliminary, final.</w:t>
            </w:r>
          </w:p>
        </w:tc>
        <w:bookmarkEnd w:id="493"/>
      </w:tr>
      <w:tr w:rsidR="00F07C90" w14:paraId="5760CE3B" w14:textId="77777777" w:rsidTr="00792BA1">
        <w:tc>
          <w:tcPr>
            <w:tcW w:w="2340" w:type="dxa"/>
            <w:tcBorders>
              <w:top w:val="single" w:sz="2" w:space="0" w:color="auto"/>
              <w:left w:val="single" w:sz="2" w:space="0" w:color="auto"/>
              <w:bottom w:val="single" w:sz="2" w:space="0" w:color="auto"/>
              <w:right w:val="single" w:sz="2" w:space="0" w:color="auto"/>
            </w:tcBorders>
          </w:tcPr>
          <w:p w14:paraId="2A00368B" w14:textId="77777777" w:rsidR="00F07C90" w:rsidRDefault="00F07C90" w:rsidP="00792BA1">
            <w:pPr>
              <w:rPr>
                <w:rFonts w:ascii="Calibri" w:hAnsi="Calibri"/>
              </w:rPr>
            </w:pPr>
            <w:bookmarkStart w:id="494" w:name="BKM_889987AA_B66C_4C59_80CF_1EC53800F9C7"/>
            <w:proofErr w:type="spellStart"/>
            <w:r>
              <w:rPr>
                <w:rFonts w:ascii="Calibri" w:hAnsi="Calibri"/>
              </w:rPr>
              <w:t>validationMethod</w:t>
            </w:r>
            <w:proofErr w:type="spellEnd"/>
          </w:p>
        </w:tc>
        <w:tc>
          <w:tcPr>
            <w:tcW w:w="1620" w:type="dxa"/>
            <w:tcBorders>
              <w:top w:val="single" w:sz="2" w:space="0" w:color="auto"/>
              <w:left w:val="single" w:sz="2" w:space="0" w:color="auto"/>
              <w:bottom w:val="single" w:sz="2" w:space="0" w:color="auto"/>
              <w:right w:val="single" w:sz="2" w:space="0" w:color="auto"/>
            </w:tcBorders>
          </w:tcPr>
          <w:p w14:paraId="65393C00"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5FBFAD1B" w14:textId="77777777" w:rsidR="00F07C90" w:rsidRDefault="00F07C90" w:rsidP="00792BA1">
            <w:pPr>
              <w:rPr>
                <w:rFonts w:ascii="Calibri" w:hAnsi="Calibri"/>
              </w:rPr>
            </w:pPr>
            <w:r>
              <w:rPr>
                <w:rFonts w:ascii="Calibri" w:hAnsi="Calibri"/>
              </w:rPr>
              <w:t>Method by which the observation result was validated, e.g., human review, sliding average.</w:t>
            </w:r>
          </w:p>
        </w:tc>
        <w:bookmarkEnd w:id="494"/>
      </w:tr>
      <w:bookmarkEnd w:id="485"/>
    </w:tbl>
    <w:p w14:paraId="37D49D14" w14:textId="77777777" w:rsidR="00F07C90" w:rsidRDefault="00F07C90" w:rsidP="00F07C90">
      <w:pPr>
        <w:rPr>
          <w:rFonts w:ascii="Calibri" w:hAnsi="Calibri"/>
        </w:rPr>
      </w:pPr>
    </w:p>
    <w:p w14:paraId="729AD477" w14:textId="77777777" w:rsidR="00F07C90" w:rsidRDefault="00F07C90" w:rsidP="00F07C90">
      <w:pPr>
        <w:pStyle w:val="Heading3"/>
        <w:rPr>
          <w:bCs/>
          <w:szCs w:val="24"/>
          <w:u w:color="000000"/>
          <w:lang w:val="en-US"/>
        </w:rPr>
      </w:pPr>
      <w:bookmarkStart w:id="495" w:name="_Toc398046722"/>
      <w:bookmarkStart w:id="496" w:name="BKM_F5409F7F_130B_4B66_9A84_B65170D6DC5D"/>
      <w:proofErr w:type="spellStart"/>
      <w:r>
        <w:rPr>
          <w:bCs/>
          <w:szCs w:val="24"/>
          <w:u w:color="000000"/>
          <w:lang w:val="en-US"/>
        </w:rPr>
        <w:t>OrganismSensitivity</w:t>
      </w:r>
      <w:bookmarkEnd w:id="495"/>
      <w:proofErr w:type="spellEnd"/>
    </w:p>
    <w:p w14:paraId="38D5CF05" w14:textId="77777777" w:rsidR="00F07C90" w:rsidRDefault="00F07C90" w:rsidP="00F07C90">
      <w:pPr>
        <w:rPr>
          <w:rFonts w:ascii="Calibri" w:hAnsi="Calibri"/>
        </w:rPr>
      </w:pPr>
      <w:r>
        <w:rPr>
          <w:rStyle w:val="FieldLabel"/>
          <w:rFonts w:ascii="Calibri" w:hAnsi="Calibri"/>
          <w:i w:val="0"/>
          <w:iCs w:val="0"/>
          <w:color w:val="000000"/>
        </w:rPr>
        <w:t>Sensitivity of an organism to a specified antimicrobial agent.</w:t>
      </w:r>
    </w:p>
    <w:p w14:paraId="7D73BAF8" w14:textId="77777777" w:rsidR="00F07C90" w:rsidRDefault="00F07C90" w:rsidP="00F07C90">
      <w:pPr>
        <w:rPr>
          <w:rFonts w:ascii="Calibri" w:hAnsi="Calibri"/>
        </w:rPr>
      </w:pPr>
    </w:p>
    <w:p w14:paraId="5BD8B939"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165EBF06"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446A6BC"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5774AC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C7C448E" w14:textId="77777777" w:rsidR="00F07C90" w:rsidRDefault="00F07C90" w:rsidP="00792BA1">
            <w:pPr>
              <w:rPr>
                <w:rFonts w:ascii="Calibri" w:hAnsi="Calibri"/>
                <w:b/>
              </w:rPr>
            </w:pPr>
            <w:r>
              <w:rPr>
                <w:rFonts w:ascii="Calibri" w:hAnsi="Calibri"/>
                <w:b/>
              </w:rPr>
              <w:t>Description</w:t>
            </w:r>
          </w:p>
        </w:tc>
      </w:tr>
      <w:tr w:rsidR="00F07C90" w14:paraId="69E3DC6E" w14:textId="77777777" w:rsidTr="00792BA1">
        <w:tc>
          <w:tcPr>
            <w:tcW w:w="2340" w:type="dxa"/>
            <w:tcBorders>
              <w:top w:val="single" w:sz="2" w:space="0" w:color="auto"/>
              <w:left w:val="single" w:sz="2" w:space="0" w:color="auto"/>
              <w:bottom w:val="single" w:sz="2" w:space="0" w:color="auto"/>
              <w:right w:val="single" w:sz="2" w:space="0" w:color="auto"/>
            </w:tcBorders>
          </w:tcPr>
          <w:p w14:paraId="4BD30EF0" w14:textId="77777777" w:rsidR="00F07C90" w:rsidRDefault="00F07C90" w:rsidP="00792BA1">
            <w:pPr>
              <w:rPr>
                <w:rFonts w:ascii="Calibri" w:hAnsi="Calibri"/>
              </w:rPr>
            </w:pPr>
            <w:proofErr w:type="spellStart"/>
            <w:r>
              <w:rPr>
                <w:rFonts w:ascii="Calibri" w:hAnsi="Calibri"/>
              </w:rPr>
              <w:lastRenderedPageBreak/>
              <w:t>antiMicrobialAgent</w:t>
            </w:r>
            <w:proofErr w:type="spellEnd"/>
          </w:p>
        </w:tc>
        <w:tc>
          <w:tcPr>
            <w:tcW w:w="1620" w:type="dxa"/>
            <w:tcBorders>
              <w:top w:val="single" w:sz="2" w:space="0" w:color="auto"/>
              <w:left w:val="single" w:sz="2" w:space="0" w:color="auto"/>
              <w:bottom w:val="single" w:sz="2" w:space="0" w:color="auto"/>
              <w:right w:val="single" w:sz="2" w:space="0" w:color="auto"/>
            </w:tcBorders>
          </w:tcPr>
          <w:p w14:paraId="7AF0EB2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779E21B" w14:textId="77777777" w:rsidR="00F07C90" w:rsidRDefault="00F07C90" w:rsidP="00792BA1">
            <w:pPr>
              <w:rPr>
                <w:rFonts w:ascii="Calibri" w:hAnsi="Calibri"/>
              </w:rPr>
            </w:pPr>
            <w:r>
              <w:rPr>
                <w:rFonts w:ascii="Calibri" w:hAnsi="Calibri"/>
              </w:rPr>
              <w:t xml:space="preserve">Antimicrobial agent that was tested for sensitivity, e.g., </w:t>
            </w:r>
            <w:proofErr w:type="spellStart"/>
            <w:r>
              <w:rPr>
                <w:rFonts w:ascii="Calibri" w:hAnsi="Calibri"/>
              </w:rPr>
              <w:t>vancomycin</w:t>
            </w:r>
            <w:proofErr w:type="spellEnd"/>
            <w:r>
              <w:rPr>
                <w:rFonts w:ascii="Calibri" w:hAnsi="Calibri"/>
              </w:rPr>
              <w:t>.</w:t>
            </w:r>
          </w:p>
        </w:tc>
      </w:tr>
      <w:tr w:rsidR="00F07C90" w14:paraId="7BC867CA" w14:textId="77777777" w:rsidTr="00792BA1">
        <w:tc>
          <w:tcPr>
            <w:tcW w:w="2340" w:type="dxa"/>
            <w:tcBorders>
              <w:top w:val="single" w:sz="2" w:space="0" w:color="auto"/>
              <w:left w:val="single" w:sz="2" w:space="0" w:color="auto"/>
              <w:bottom w:val="single" w:sz="2" w:space="0" w:color="auto"/>
              <w:right w:val="single" w:sz="2" w:space="0" w:color="auto"/>
            </w:tcBorders>
          </w:tcPr>
          <w:p w14:paraId="658C51C2" w14:textId="77777777" w:rsidR="00F07C90" w:rsidRDefault="00F07C90" w:rsidP="00792BA1">
            <w:pPr>
              <w:rPr>
                <w:rFonts w:ascii="Calibri" w:hAnsi="Calibri"/>
              </w:rPr>
            </w:pPr>
            <w:bookmarkStart w:id="497" w:name="BKM_B9CAAA00_AD40_4D49_992C_533D145565A7"/>
            <w:r>
              <w:rPr>
                <w:rFonts w:ascii="Calibri" w:hAnsi="Calibri"/>
              </w:rPr>
              <w:t>organism</w:t>
            </w:r>
          </w:p>
        </w:tc>
        <w:tc>
          <w:tcPr>
            <w:tcW w:w="1620" w:type="dxa"/>
            <w:tcBorders>
              <w:top w:val="single" w:sz="2" w:space="0" w:color="auto"/>
              <w:left w:val="single" w:sz="2" w:space="0" w:color="auto"/>
              <w:bottom w:val="single" w:sz="2" w:space="0" w:color="auto"/>
              <w:right w:val="single" w:sz="2" w:space="0" w:color="auto"/>
            </w:tcBorders>
          </w:tcPr>
          <w:p w14:paraId="53296B99"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7711AA8A" w14:textId="77777777" w:rsidR="00F07C90" w:rsidRDefault="00F07C90" w:rsidP="00792BA1">
            <w:pPr>
              <w:rPr>
                <w:rFonts w:ascii="Calibri" w:hAnsi="Calibri"/>
              </w:rPr>
            </w:pPr>
            <w:r>
              <w:rPr>
                <w:rFonts w:ascii="Calibri" w:hAnsi="Calibri"/>
              </w:rPr>
              <w:t>Microorganism whose sensitivity is being tested.</w:t>
            </w:r>
          </w:p>
        </w:tc>
        <w:bookmarkEnd w:id="497"/>
      </w:tr>
      <w:tr w:rsidR="00F07C90" w14:paraId="17DD70F1" w14:textId="77777777" w:rsidTr="00792BA1">
        <w:tc>
          <w:tcPr>
            <w:tcW w:w="2340" w:type="dxa"/>
            <w:tcBorders>
              <w:top w:val="single" w:sz="2" w:space="0" w:color="auto"/>
              <w:left w:val="single" w:sz="2" w:space="0" w:color="auto"/>
              <w:bottom w:val="single" w:sz="2" w:space="0" w:color="auto"/>
              <w:right w:val="single" w:sz="2" w:space="0" w:color="auto"/>
            </w:tcBorders>
          </w:tcPr>
          <w:p w14:paraId="5242B3BB" w14:textId="77777777" w:rsidR="00F07C90" w:rsidRDefault="00F07C90" w:rsidP="00792BA1">
            <w:pPr>
              <w:rPr>
                <w:rFonts w:ascii="Calibri" w:hAnsi="Calibri"/>
              </w:rPr>
            </w:pPr>
            <w:bookmarkStart w:id="498" w:name="BKM_695A2B78_A34D_413E_B10E_F49C0A1FAAB8"/>
            <w:r>
              <w:rPr>
                <w:rFonts w:ascii="Calibri" w:hAnsi="Calibri"/>
              </w:rPr>
              <w:t>sensitivity</w:t>
            </w:r>
          </w:p>
        </w:tc>
        <w:tc>
          <w:tcPr>
            <w:tcW w:w="1620" w:type="dxa"/>
            <w:tcBorders>
              <w:top w:val="single" w:sz="2" w:space="0" w:color="auto"/>
              <w:left w:val="single" w:sz="2" w:space="0" w:color="auto"/>
              <w:bottom w:val="single" w:sz="2" w:space="0" w:color="auto"/>
              <w:right w:val="single" w:sz="2" w:space="0" w:color="auto"/>
            </w:tcBorders>
          </w:tcPr>
          <w:p w14:paraId="63F5F6CE"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E0A2FEC" w14:textId="77777777" w:rsidR="00F07C90" w:rsidRDefault="00F07C90" w:rsidP="00792BA1">
            <w:pPr>
              <w:rPr>
                <w:rFonts w:ascii="Calibri" w:hAnsi="Calibri"/>
              </w:rPr>
            </w:pPr>
            <w:r>
              <w:rPr>
                <w:rFonts w:ascii="Calibri" w:hAnsi="Calibri"/>
              </w:rPr>
              <w:t xml:space="preserve">Response of the </w:t>
            </w:r>
            <w:proofErr w:type="spellStart"/>
            <w:r>
              <w:rPr>
                <w:rFonts w:ascii="Calibri" w:hAnsi="Calibri"/>
              </w:rPr>
              <w:t>microorgranism</w:t>
            </w:r>
            <w:proofErr w:type="spellEnd"/>
            <w:r>
              <w:rPr>
                <w:rFonts w:ascii="Calibri" w:hAnsi="Calibri"/>
              </w:rPr>
              <w:t xml:space="preserve"> to the agent, e.g., resistant, susceptible.</w:t>
            </w:r>
          </w:p>
        </w:tc>
        <w:bookmarkEnd w:id="498"/>
      </w:tr>
      <w:bookmarkEnd w:id="496"/>
    </w:tbl>
    <w:p w14:paraId="254278F0" w14:textId="77777777" w:rsidR="00F07C90" w:rsidRDefault="00F07C90" w:rsidP="00F07C90">
      <w:pPr>
        <w:rPr>
          <w:rFonts w:ascii="Calibri" w:hAnsi="Calibri"/>
        </w:rPr>
      </w:pPr>
    </w:p>
    <w:p w14:paraId="02264930" w14:textId="77777777" w:rsidR="00F07C90" w:rsidRDefault="00F07C90" w:rsidP="00F07C90">
      <w:pPr>
        <w:pStyle w:val="Heading3"/>
        <w:rPr>
          <w:bCs/>
          <w:szCs w:val="24"/>
          <w:u w:color="000000"/>
          <w:lang w:val="en-US"/>
        </w:rPr>
      </w:pPr>
      <w:bookmarkStart w:id="499" w:name="_Toc398046723"/>
      <w:bookmarkStart w:id="500" w:name="BKM_32EC85B0_0984_4A6F_BA40_C2365638B89A"/>
      <w:r>
        <w:rPr>
          <w:bCs/>
          <w:szCs w:val="24"/>
          <w:u w:color="000000"/>
          <w:lang w:val="en-US"/>
        </w:rPr>
        <w:t>Prediction</w:t>
      </w:r>
      <w:bookmarkEnd w:id="499"/>
    </w:p>
    <w:p w14:paraId="11D25A2E" w14:textId="77777777" w:rsidR="00F07C90" w:rsidRDefault="00F07C90" w:rsidP="00F07C90">
      <w:pPr>
        <w:rPr>
          <w:rFonts w:ascii="Calibri" w:hAnsi="Calibri"/>
        </w:rPr>
      </w:pPr>
      <w:r>
        <w:rPr>
          <w:rStyle w:val="FieldLabel"/>
          <w:rFonts w:ascii="Calibri" w:hAnsi="Calibri"/>
          <w:i w:val="0"/>
          <w:iCs w:val="0"/>
          <w:color w:val="000000"/>
        </w:rPr>
        <w:t>Concept representing the likely course of a disease or condition.</w:t>
      </w:r>
    </w:p>
    <w:p w14:paraId="4DDA62D7" w14:textId="77777777" w:rsidR="00F07C90" w:rsidRDefault="00F07C90" w:rsidP="00F07C90">
      <w:pPr>
        <w:rPr>
          <w:rFonts w:ascii="Calibri" w:hAnsi="Calibri"/>
        </w:rPr>
      </w:pPr>
    </w:p>
    <w:p w14:paraId="4E0EB190"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59DC25F1"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4BECAE3"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67A3DAE"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A9D2688" w14:textId="77777777" w:rsidR="00F07C90" w:rsidRDefault="00F07C90" w:rsidP="00792BA1">
            <w:pPr>
              <w:rPr>
                <w:rFonts w:ascii="Calibri" w:hAnsi="Calibri"/>
                <w:b/>
              </w:rPr>
            </w:pPr>
            <w:r>
              <w:rPr>
                <w:rFonts w:ascii="Calibri" w:hAnsi="Calibri"/>
                <w:b/>
              </w:rPr>
              <w:t>Description</w:t>
            </w:r>
          </w:p>
        </w:tc>
      </w:tr>
      <w:tr w:rsidR="00F07C90" w14:paraId="1EB26A89" w14:textId="77777777" w:rsidTr="00792BA1">
        <w:tc>
          <w:tcPr>
            <w:tcW w:w="2340" w:type="dxa"/>
            <w:tcBorders>
              <w:top w:val="single" w:sz="2" w:space="0" w:color="auto"/>
              <w:left w:val="single" w:sz="2" w:space="0" w:color="auto"/>
              <w:bottom w:val="single" w:sz="2" w:space="0" w:color="auto"/>
              <w:right w:val="single" w:sz="2" w:space="0" w:color="auto"/>
            </w:tcBorders>
          </w:tcPr>
          <w:p w14:paraId="6DA87606" w14:textId="77777777" w:rsidR="00F07C90" w:rsidRDefault="00F07C90" w:rsidP="00792BA1">
            <w:pPr>
              <w:rPr>
                <w:rFonts w:ascii="Calibri" w:hAnsi="Calibri"/>
              </w:rPr>
            </w:pPr>
            <w:r>
              <w:rPr>
                <w:rFonts w:ascii="Calibri" w:hAnsi="Calibri"/>
              </w:rPr>
              <w:t>condition</w:t>
            </w:r>
          </w:p>
        </w:tc>
        <w:tc>
          <w:tcPr>
            <w:tcW w:w="1620" w:type="dxa"/>
            <w:tcBorders>
              <w:top w:val="single" w:sz="2" w:space="0" w:color="auto"/>
              <w:left w:val="single" w:sz="2" w:space="0" w:color="auto"/>
              <w:bottom w:val="single" w:sz="2" w:space="0" w:color="auto"/>
              <w:right w:val="single" w:sz="2" w:space="0" w:color="auto"/>
            </w:tcBorders>
          </w:tcPr>
          <w:p w14:paraId="72C4BE76"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00CB9F7F" w14:textId="77777777" w:rsidR="00F07C90" w:rsidRDefault="00F07C90" w:rsidP="00792BA1">
            <w:pPr>
              <w:rPr>
                <w:rFonts w:ascii="Calibri" w:hAnsi="Calibri"/>
              </w:rPr>
            </w:pPr>
            <w:r>
              <w:rPr>
                <w:rFonts w:ascii="Calibri" w:hAnsi="Calibri"/>
              </w:rPr>
              <w:t xml:space="preserve">For assessments or prognosis specific to a particular condition, indicates the condition being assessed, </w:t>
            </w:r>
            <w:proofErr w:type="spellStart"/>
            <w:r>
              <w:rPr>
                <w:rFonts w:ascii="Calibri" w:hAnsi="Calibri"/>
              </w:rPr>
              <w:t>e,g</w:t>
            </w:r>
            <w:proofErr w:type="spellEnd"/>
            <w:r>
              <w:rPr>
                <w:rFonts w:ascii="Calibri" w:hAnsi="Calibri"/>
              </w:rPr>
              <w:t>., in the condition spinal cord injury, the likelihood of the outcome "permanent loss of motor function" is being assessed.</w:t>
            </w:r>
          </w:p>
        </w:tc>
      </w:tr>
      <w:tr w:rsidR="00F07C90" w14:paraId="09F74F23" w14:textId="77777777" w:rsidTr="00792BA1">
        <w:tc>
          <w:tcPr>
            <w:tcW w:w="2340" w:type="dxa"/>
            <w:tcBorders>
              <w:top w:val="single" w:sz="2" w:space="0" w:color="auto"/>
              <w:left w:val="single" w:sz="2" w:space="0" w:color="auto"/>
              <w:bottom w:val="single" w:sz="2" w:space="0" w:color="auto"/>
              <w:right w:val="single" w:sz="2" w:space="0" w:color="auto"/>
            </w:tcBorders>
          </w:tcPr>
          <w:p w14:paraId="3DADC15E" w14:textId="77777777" w:rsidR="00F07C90" w:rsidRDefault="00F07C90" w:rsidP="00792BA1">
            <w:pPr>
              <w:rPr>
                <w:rFonts w:ascii="Calibri" w:hAnsi="Calibri"/>
              </w:rPr>
            </w:pPr>
            <w:bookmarkStart w:id="501" w:name="BKM_664919B1_9F0B_4B16_9B34_97A2E72D7E31"/>
            <w:r>
              <w:rPr>
                <w:rFonts w:ascii="Calibri" w:hAnsi="Calibri"/>
              </w:rPr>
              <w:t>inference</w:t>
            </w:r>
          </w:p>
        </w:tc>
        <w:tc>
          <w:tcPr>
            <w:tcW w:w="1620" w:type="dxa"/>
            <w:tcBorders>
              <w:top w:val="single" w:sz="2" w:space="0" w:color="auto"/>
              <w:left w:val="single" w:sz="2" w:space="0" w:color="auto"/>
              <w:bottom w:val="single" w:sz="2" w:space="0" w:color="auto"/>
              <w:right w:val="single" w:sz="2" w:space="0" w:color="auto"/>
            </w:tcBorders>
          </w:tcPr>
          <w:p w14:paraId="4DE00FF2" w14:textId="77777777" w:rsidR="00F07C90" w:rsidRDefault="00F07C90" w:rsidP="00792BA1">
            <w:pPr>
              <w:rPr>
                <w:rFonts w:ascii="Calibri" w:hAnsi="Calibri"/>
              </w:rPr>
            </w:pPr>
            <w:r>
              <w:rPr>
                <w:rFonts w:ascii="Calibri" w:hAnsi="Calibri"/>
              </w:rPr>
              <w:t>Inference</w:t>
            </w:r>
          </w:p>
        </w:tc>
        <w:tc>
          <w:tcPr>
            <w:tcW w:w="5580" w:type="dxa"/>
            <w:tcBorders>
              <w:top w:val="single" w:sz="2" w:space="0" w:color="auto"/>
              <w:left w:val="single" w:sz="2" w:space="0" w:color="auto"/>
              <w:bottom w:val="single" w:sz="2" w:space="0" w:color="auto"/>
              <w:right w:val="single" w:sz="2" w:space="0" w:color="auto"/>
            </w:tcBorders>
          </w:tcPr>
          <w:p w14:paraId="27D0A283" w14:textId="77777777" w:rsidR="00F07C90" w:rsidRDefault="00F07C90" w:rsidP="00792BA1">
            <w:pPr>
              <w:rPr>
                <w:rFonts w:ascii="Calibri" w:hAnsi="Calibri"/>
              </w:rPr>
            </w:pPr>
            <w:r>
              <w:rPr>
                <w:rFonts w:ascii="Calibri" w:hAnsi="Calibri"/>
              </w:rPr>
              <w:t>How the prognosis was estimated or inferred.</w:t>
            </w:r>
          </w:p>
        </w:tc>
        <w:bookmarkEnd w:id="501"/>
      </w:tr>
      <w:tr w:rsidR="00F07C90" w14:paraId="4E9C8474" w14:textId="77777777" w:rsidTr="00792BA1">
        <w:tc>
          <w:tcPr>
            <w:tcW w:w="2340" w:type="dxa"/>
            <w:tcBorders>
              <w:top w:val="single" w:sz="2" w:space="0" w:color="auto"/>
              <w:left w:val="single" w:sz="2" w:space="0" w:color="auto"/>
              <w:bottom w:val="single" w:sz="2" w:space="0" w:color="auto"/>
              <w:right w:val="single" w:sz="2" w:space="0" w:color="auto"/>
            </w:tcBorders>
          </w:tcPr>
          <w:p w14:paraId="6FA3B97E" w14:textId="77777777" w:rsidR="00F07C90" w:rsidRDefault="00F07C90" w:rsidP="00792BA1">
            <w:pPr>
              <w:rPr>
                <w:rFonts w:ascii="Calibri" w:hAnsi="Calibri"/>
              </w:rPr>
            </w:pPr>
            <w:bookmarkStart w:id="502" w:name="BKM_09173DB1_1958_450B_9EA1_89799584CE61"/>
            <w:r>
              <w:rPr>
                <w:rFonts w:ascii="Calibri" w:hAnsi="Calibri"/>
              </w:rPr>
              <w:t>likelihood</w:t>
            </w:r>
          </w:p>
        </w:tc>
        <w:tc>
          <w:tcPr>
            <w:tcW w:w="1620" w:type="dxa"/>
            <w:tcBorders>
              <w:top w:val="single" w:sz="2" w:space="0" w:color="auto"/>
              <w:left w:val="single" w:sz="2" w:space="0" w:color="auto"/>
              <w:bottom w:val="single" w:sz="2" w:space="0" w:color="auto"/>
              <w:right w:val="single" w:sz="2" w:space="0" w:color="auto"/>
            </w:tcBorders>
          </w:tcPr>
          <w:p w14:paraId="7710176C" w14:textId="77777777" w:rsidR="00F07C90" w:rsidRDefault="00F07C90" w:rsidP="00792BA1">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3F5F85CB" w14:textId="77777777" w:rsidR="00F07C90" w:rsidRDefault="00F07C90" w:rsidP="00792BA1">
            <w:pPr>
              <w:rPr>
                <w:rFonts w:ascii="Calibri" w:hAnsi="Calibri"/>
              </w:rPr>
            </w:pPr>
            <w:r>
              <w:rPr>
                <w:rFonts w:ascii="Calibri" w:hAnsi="Calibri"/>
              </w:rPr>
              <w:t>Likelihood of acquiring the condition specified as a numeric probability (less than or equal to 1) or a coded ordinal value.</w:t>
            </w:r>
          </w:p>
        </w:tc>
        <w:bookmarkEnd w:id="502"/>
      </w:tr>
      <w:tr w:rsidR="00F07C90" w14:paraId="387601DD" w14:textId="77777777" w:rsidTr="00792BA1">
        <w:tc>
          <w:tcPr>
            <w:tcW w:w="2340" w:type="dxa"/>
            <w:tcBorders>
              <w:top w:val="single" w:sz="2" w:space="0" w:color="auto"/>
              <w:left w:val="single" w:sz="2" w:space="0" w:color="auto"/>
              <w:bottom w:val="single" w:sz="2" w:space="0" w:color="auto"/>
              <w:right w:val="single" w:sz="2" w:space="0" w:color="auto"/>
            </w:tcBorders>
          </w:tcPr>
          <w:p w14:paraId="65922975" w14:textId="77777777" w:rsidR="00F07C90" w:rsidRDefault="00F07C90" w:rsidP="00792BA1">
            <w:pPr>
              <w:rPr>
                <w:rFonts w:ascii="Calibri" w:hAnsi="Calibri"/>
              </w:rPr>
            </w:pPr>
            <w:bookmarkStart w:id="503" w:name="BKM_C91AC1F4_347A_411A_B937_4F368113E92C"/>
            <w:r>
              <w:rPr>
                <w:rFonts w:ascii="Calibri" w:hAnsi="Calibri"/>
              </w:rPr>
              <w:t>outcome</w:t>
            </w:r>
          </w:p>
        </w:tc>
        <w:tc>
          <w:tcPr>
            <w:tcW w:w="1620" w:type="dxa"/>
            <w:tcBorders>
              <w:top w:val="single" w:sz="2" w:space="0" w:color="auto"/>
              <w:left w:val="single" w:sz="2" w:space="0" w:color="auto"/>
              <w:bottom w:val="single" w:sz="2" w:space="0" w:color="auto"/>
              <w:right w:val="single" w:sz="2" w:space="0" w:color="auto"/>
            </w:tcBorders>
          </w:tcPr>
          <w:p w14:paraId="334D6D1C"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3C5F8B76" w14:textId="77777777" w:rsidR="00F07C90" w:rsidRDefault="00F07C90" w:rsidP="00792BA1">
            <w:pPr>
              <w:rPr>
                <w:rFonts w:ascii="Calibri" w:hAnsi="Calibri"/>
              </w:rPr>
            </w:pPr>
            <w:r>
              <w:rPr>
                <w:rFonts w:ascii="Calibri" w:hAnsi="Calibri"/>
              </w:rPr>
              <w:t>The outcomes being predicted for the patient, e.g., remission, death, breast cancer.</w:t>
            </w:r>
          </w:p>
        </w:tc>
        <w:bookmarkEnd w:id="503"/>
      </w:tr>
      <w:tr w:rsidR="00F07C90" w14:paraId="79E8CDD5" w14:textId="77777777" w:rsidTr="00792BA1">
        <w:tc>
          <w:tcPr>
            <w:tcW w:w="2340" w:type="dxa"/>
            <w:tcBorders>
              <w:top w:val="single" w:sz="2" w:space="0" w:color="auto"/>
              <w:left w:val="single" w:sz="2" w:space="0" w:color="auto"/>
              <w:bottom w:val="single" w:sz="2" w:space="0" w:color="auto"/>
              <w:right w:val="single" w:sz="2" w:space="0" w:color="auto"/>
            </w:tcBorders>
          </w:tcPr>
          <w:p w14:paraId="22324684" w14:textId="77777777" w:rsidR="00F07C90" w:rsidRDefault="00F07C90" w:rsidP="00792BA1">
            <w:pPr>
              <w:rPr>
                <w:rFonts w:ascii="Calibri" w:hAnsi="Calibri"/>
              </w:rPr>
            </w:pPr>
            <w:bookmarkStart w:id="504" w:name="BKM_8B2B4322_D814_45FF_AEE8_A9A42F2E4186"/>
            <w:proofErr w:type="spellStart"/>
            <w:r>
              <w:rPr>
                <w:rFonts w:ascii="Calibri" w:hAnsi="Calibri"/>
              </w:rPr>
              <w:t>riskAssessment</w:t>
            </w:r>
            <w:proofErr w:type="spellEnd"/>
          </w:p>
        </w:tc>
        <w:tc>
          <w:tcPr>
            <w:tcW w:w="1620" w:type="dxa"/>
            <w:tcBorders>
              <w:top w:val="single" w:sz="2" w:space="0" w:color="auto"/>
              <w:left w:val="single" w:sz="2" w:space="0" w:color="auto"/>
              <w:bottom w:val="single" w:sz="2" w:space="0" w:color="auto"/>
              <w:right w:val="single" w:sz="2" w:space="0" w:color="auto"/>
            </w:tcBorders>
          </w:tcPr>
          <w:p w14:paraId="7DC7F783" w14:textId="77777777" w:rsidR="00F07C90" w:rsidRDefault="00F07C90" w:rsidP="00792BA1">
            <w:pPr>
              <w:rPr>
                <w:rFonts w:ascii="Calibri" w:hAnsi="Calibri"/>
              </w:rPr>
            </w:pPr>
            <w:proofErr w:type="spellStart"/>
            <w:r>
              <w:rPr>
                <w:rFonts w:ascii="Calibri" w:hAnsi="Calibri"/>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14:paraId="7B6F5A51" w14:textId="77777777" w:rsidR="00F07C90" w:rsidRDefault="00F07C90" w:rsidP="00792BA1">
            <w:pPr>
              <w:rPr>
                <w:rFonts w:ascii="Calibri" w:hAnsi="Calibri"/>
              </w:rPr>
            </w:pPr>
            <w:r>
              <w:rPr>
                <w:rFonts w:ascii="Calibri" w:hAnsi="Calibri"/>
              </w:rPr>
              <w:t>Risk assessment procedure that led to this prognosis.</w:t>
            </w:r>
          </w:p>
        </w:tc>
        <w:bookmarkEnd w:id="504"/>
      </w:tr>
      <w:tr w:rsidR="00F07C90" w14:paraId="323C99BB" w14:textId="77777777" w:rsidTr="00792BA1">
        <w:tc>
          <w:tcPr>
            <w:tcW w:w="2340" w:type="dxa"/>
            <w:tcBorders>
              <w:top w:val="single" w:sz="2" w:space="0" w:color="auto"/>
              <w:left w:val="single" w:sz="2" w:space="0" w:color="auto"/>
              <w:bottom w:val="single" w:sz="2" w:space="0" w:color="auto"/>
              <w:right w:val="single" w:sz="2" w:space="0" w:color="auto"/>
            </w:tcBorders>
          </w:tcPr>
          <w:p w14:paraId="732D60AF" w14:textId="77777777" w:rsidR="00F07C90" w:rsidRDefault="00F07C90" w:rsidP="00792BA1">
            <w:pPr>
              <w:rPr>
                <w:rFonts w:ascii="Calibri" w:hAnsi="Calibri"/>
              </w:rPr>
            </w:pPr>
            <w:bookmarkStart w:id="505" w:name="BKM_2E2FB86D_7494_4140_A7E8_A0169918DD0E"/>
            <w:proofErr w:type="spellStart"/>
            <w:r>
              <w:rPr>
                <w:rFonts w:ascii="Calibri" w:hAnsi="Calibri"/>
              </w:rPr>
              <w:t>timePeriod</w:t>
            </w:r>
            <w:proofErr w:type="spellEnd"/>
          </w:p>
        </w:tc>
        <w:tc>
          <w:tcPr>
            <w:tcW w:w="1620" w:type="dxa"/>
            <w:tcBorders>
              <w:top w:val="single" w:sz="2" w:space="0" w:color="auto"/>
              <w:left w:val="single" w:sz="2" w:space="0" w:color="auto"/>
              <w:bottom w:val="single" w:sz="2" w:space="0" w:color="auto"/>
              <w:right w:val="single" w:sz="2" w:space="0" w:color="auto"/>
            </w:tcBorders>
          </w:tcPr>
          <w:p w14:paraId="2EE3009A"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559AE47E" w14:textId="77777777" w:rsidR="00F07C90" w:rsidRDefault="00F07C90" w:rsidP="00792BA1">
            <w:pPr>
              <w:rPr>
                <w:rFonts w:ascii="Calibri" w:hAnsi="Calibri"/>
              </w:rPr>
            </w:pPr>
            <w:r>
              <w:rPr>
                <w:rFonts w:ascii="Calibri" w:hAnsi="Calibri"/>
              </w:rPr>
              <w:t>Time span within which the outcome will be reached, e.g., 10 years.</w:t>
            </w:r>
          </w:p>
        </w:tc>
        <w:bookmarkEnd w:id="505"/>
      </w:tr>
      <w:bookmarkEnd w:id="500"/>
    </w:tbl>
    <w:p w14:paraId="59E25A3F" w14:textId="77777777" w:rsidR="00F07C90" w:rsidRDefault="00F07C90" w:rsidP="00F07C90">
      <w:pPr>
        <w:rPr>
          <w:rFonts w:ascii="Calibri" w:hAnsi="Calibri"/>
        </w:rPr>
      </w:pPr>
    </w:p>
    <w:p w14:paraId="5BAD0F62" w14:textId="77777777" w:rsidR="00F07C90" w:rsidRDefault="00F07C90" w:rsidP="00F07C90">
      <w:pPr>
        <w:pStyle w:val="Heading3"/>
        <w:rPr>
          <w:bCs/>
          <w:szCs w:val="24"/>
          <w:u w:color="000000"/>
          <w:lang w:val="en-US"/>
        </w:rPr>
      </w:pPr>
      <w:bookmarkStart w:id="506" w:name="_Toc398046724"/>
      <w:bookmarkStart w:id="507" w:name="BKM_9E81B36A_FC7B_4AEF_B20B_2D320C377B8B"/>
      <w:r>
        <w:rPr>
          <w:bCs/>
          <w:szCs w:val="24"/>
          <w:u w:color="000000"/>
          <w:lang w:val="en-US"/>
        </w:rPr>
        <w:t>Qualifier</w:t>
      </w:r>
      <w:bookmarkEnd w:id="506"/>
    </w:p>
    <w:p w14:paraId="1933FD0B" w14:textId="77777777" w:rsidR="00F07C90" w:rsidRDefault="00F07C90" w:rsidP="00F07C90">
      <w:pPr>
        <w:rPr>
          <w:rFonts w:ascii="Calibri" w:hAnsi="Calibri"/>
        </w:rPr>
      </w:pPr>
      <w:r>
        <w:rPr>
          <w:rStyle w:val="FieldLabel"/>
          <w:rFonts w:ascii="Calibri" w:hAnsi="Calibri"/>
          <w:i w:val="0"/>
          <w:iCs w:val="0"/>
          <w:color w:val="000000"/>
        </w:rPr>
        <w:t>Further qualifies the concept it modifies. For instance, when associated with a condition, a qualifier may describe the intensity of pain or the criticality of the condition.</w:t>
      </w:r>
    </w:p>
    <w:p w14:paraId="7A7F4BAF" w14:textId="77777777" w:rsidR="00F07C90" w:rsidRDefault="00F07C90" w:rsidP="00F07C90">
      <w:pPr>
        <w:rPr>
          <w:rFonts w:ascii="Calibri" w:hAnsi="Calibri"/>
        </w:rPr>
      </w:pPr>
    </w:p>
    <w:p w14:paraId="00877DBA"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F619CEE"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8EEF38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20078C7"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7263239" w14:textId="77777777" w:rsidR="00F07C90" w:rsidRDefault="00F07C90" w:rsidP="00792BA1">
            <w:pPr>
              <w:rPr>
                <w:rFonts w:ascii="Calibri" w:hAnsi="Calibri"/>
                <w:b/>
              </w:rPr>
            </w:pPr>
            <w:r>
              <w:rPr>
                <w:rFonts w:ascii="Calibri" w:hAnsi="Calibri"/>
                <w:b/>
              </w:rPr>
              <w:t>Description</w:t>
            </w:r>
          </w:p>
        </w:tc>
      </w:tr>
      <w:tr w:rsidR="00F07C90" w14:paraId="5C025D9F" w14:textId="77777777" w:rsidTr="00792BA1">
        <w:tc>
          <w:tcPr>
            <w:tcW w:w="2340" w:type="dxa"/>
            <w:tcBorders>
              <w:top w:val="single" w:sz="2" w:space="0" w:color="auto"/>
              <w:left w:val="single" w:sz="2" w:space="0" w:color="auto"/>
              <w:bottom w:val="single" w:sz="2" w:space="0" w:color="auto"/>
              <w:right w:val="single" w:sz="2" w:space="0" w:color="auto"/>
            </w:tcBorders>
          </w:tcPr>
          <w:p w14:paraId="0ECE49B4" w14:textId="77777777" w:rsidR="00F07C90" w:rsidRDefault="00F07C90" w:rsidP="00792BA1">
            <w:pPr>
              <w:rPr>
                <w:rFonts w:ascii="Calibri" w:hAnsi="Calibri"/>
              </w:rPr>
            </w:pPr>
            <w:r>
              <w:rPr>
                <w:rFonts w:ascii="Calibri" w:hAnsi="Calibri"/>
              </w:rPr>
              <w:t>property</w:t>
            </w:r>
          </w:p>
        </w:tc>
        <w:tc>
          <w:tcPr>
            <w:tcW w:w="1620" w:type="dxa"/>
            <w:tcBorders>
              <w:top w:val="single" w:sz="2" w:space="0" w:color="auto"/>
              <w:left w:val="single" w:sz="2" w:space="0" w:color="auto"/>
              <w:bottom w:val="single" w:sz="2" w:space="0" w:color="auto"/>
              <w:right w:val="single" w:sz="2" w:space="0" w:color="auto"/>
            </w:tcBorders>
          </w:tcPr>
          <w:p w14:paraId="1AEE3FF5"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41184B02" w14:textId="77777777" w:rsidR="00F07C90" w:rsidRDefault="00F07C90" w:rsidP="00792BA1">
            <w:pPr>
              <w:rPr>
                <w:rFonts w:ascii="Calibri" w:hAnsi="Calibri"/>
              </w:rPr>
            </w:pPr>
            <w:r>
              <w:rPr>
                <w:rFonts w:ascii="Calibri" w:hAnsi="Calibri"/>
              </w:rPr>
              <w:t>Detail about the condition that is being specified, e.g.., intensity of the pain condition.</w:t>
            </w:r>
          </w:p>
        </w:tc>
      </w:tr>
      <w:tr w:rsidR="00F07C90" w14:paraId="092D63F8" w14:textId="77777777" w:rsidTr="00792BA1">
        <w:tc>
          <w:tcPr>
            <w:tcW w:w="2340" w:type="dxa"/>
            <w:tcBorders>
              <w:top w:val="single" w:sz="2" w:space="0" w:color="auto"/>
              <w:left w:val="single" w:sz="2" w:space="0" w:color="auto"/>
              <w:bottom w:val="single" w:sz="2" w:space="0" w:color="auto"/>
              <w:right w:val="single" w:sz="2" w:space="0" w:color="auto"/>
            </w:tcBorders>
          </w:tcPr>
          <w:p w14:paraId="61CE8B0E" w14:textId="77777777" w:rsidR="00F07C90" w:rsidRDefault="00F07C90" w:rsidP="00792BA1">
            <w:pPr>
              <w:rPr>
                <w:rFonts w:ascii="Calibri" w:hAnsi="Calibri"/>
              </w:rPr>
            </w:pPr>
            <w:bookmarkStart w:id="508" w:name="BKM_96847C24_81B1_4928_BEEA_F5191A7B7B52"/>
            <w:r>
              <w:rPr>
                <w:rFonts w:ascii="Calibri" w:hAnsi="Calibri"/>
              </w:rPr>
              <w:t>value</w:t>
            </w:r>
          </w:p>
        </w:tc>
        <w:tc>
          <w:tcPr>
            <w:tcW w:w="1620" w:type="dxa"/>
            <w:tcBorders>
              <w:top w:val="single" w:sz="2" w:space="0" w:color="auto"/>
              <w:left w:val="single" w:sz="2" w:space="0" w:color="auto"/>
              <w:bottom w:val="single" w:sz="2" w:space="0" w:color="auto"/>
              <w:right w:val="single" w:sz="2" w:space="0" w:color="auto"/>
            </w:tcBorders>
          </w:tcPr>
          <w:p w14:paraId="4BB98050" w14:textId="77777777" w:rsidR="00F07C90" w:rsidRDefault="00F07C90" w:rsidP="00792BA1">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267C49F1" w14:textId="77777777" w:rsidR="00F07C90" w:rsidRDefault="00F07C90" w:rsidP="00792BA1">
            <w:pPr>
              <w:rPr>
                <w:rFonts w:ascii="Calibri" w:hAnsi="Calibri"/>
              </w:rPr>
            </w:pPr>
            <w:r>
              <w:rPr>
                <w:rFonts w:ascii="Calibri" w:hAnsi="Calibri"/>
              </w:rPr>
              <w:t>The value of this qualifier, e.g., severe for the value of pain intensity property.</w:t>
            </w:r>
          </w:p>
        </w:tc>
        <w:bookmarkEnd w:id="508"/>
      </w:tr>
      <w:bookmarkEnd w:id="507"/>
    </w:tbl>
    <w:p w14:paraId="2D60C429" w14:textId="77777777" w:rsidR="00F07C90" w:rsidRDefault="00F07C90" w:rsidP="00F07C90">
      <w:pPr>
        <w:rPr>
          <w:rFonts w:ascii="Calibri" w:hAnsi="Calibri"/>
        </w:rPr>
      </w:pPr>
    </w:p>
    <w:p w14:paraId="74523308" w14:textId="77777777" w:rsidR="00F07C90" w:rsidRDefault="00F07C90" w:rsidP="00F07C90">
      <w:pPr>
        <w:pStyle w:val="Heading3"/>
        <w:rPr>
          <w:bCs/>
          <w:szCs w:val="24"/>
          <w:u w:color="000000"/>
          <w:lang w:val="en-US"/>
        </w:rPr>
      </w:pPr>
      <w:bookmarkStart w:id="509" w:name="_Toc398046725"/>
      <w:bookmarkStart w:id="510" w:name="BKM_4F8F1244_86B1_4C01_ABA2_B6DDB6427E33"/>
      <w:proofErr w:type="spellStart"/>
      <w:r>
        <w:rPr>
          <w:bCs/>
          <w:szCs w:val="24"/>
          <w:u w:color="000000"/>
          <w:lang w:val="en-US"/>
        </w:rPr>
        <w:lastRenderedPageBreak/>
        <w:t>RelatedObservation</w:t>
      </w:r>
      <w:bookmarkEnd w:id="509"/>
      <w:proofErr w:type="spellEnd"/>
    </w:p>
    <w:p w14:paraId="107CA774" w14:textId="77777777" w:rsidR="00F07C90" w:rsidRDefault="00F07C90" w:rsidP="00F07C90">
      <w:pPr>
        <w:rPr>
          <w:rFonts w:ascii="Calibri" w:hAnsi="Calibri"/>
        </w:rPr>
      </w:pPr>
      <w:r>
        <w:rPr>
          <w:rStyle w:val="FieldLabel"/>
          <w:rFonts w:ascii="Calibri" w:hAnsi="Calibri"/>
          <w:i w:val="0"/>
          <w:iCs w:val="0"/>
          <w:color w:val="000000"/>
        </w:rPr>
        <w:t xml:space="preserve">A relationship of a specified type between two statements about </w:t>
      </w:r>
      <w:proofErr w:type="spellStart"/>
      <w:r>
        <w:rPr>
          <w:rStyle w:val="FieldLabel"/>
          <w:rFonts w:ascii="Calibri" w:hAnsi="Calibri"/>
          <w:i w:val="0"/>
          <w:iCs w:val="0"/>
          <w:color w:val="000000"/>
        </w:rPr>
        <w:t>ObservationResults</w:t>
      </w:r>
      <w:proofErr w:type="spellEnd"/>
      <w:r>
        <w:rPr>
          <w:rStyle w:val="FieldLabel"/>
          <w:rFonts w:ascii="Calibri" w:hAnsi="Calibri"/>
          <w:i w:val="0"/>
          <w:iCs w:val="0"/>
          <w:color w:val="000000"/>
        </w:rPr>
        <w:t>.</w:t>
      </w:r>
    </w:p>
    <w:p w14:paraId="1930D633" w14:textId="77777777" w:rsidR="00F07C90" w:rsidRDefault="00F07C90" w:rsidP="00F07C90">
      <w:pPr>
        <w:rPr>
          <w:rFonts w:ascii="Calibri" w:hAnsi="Calibri"/>
        </w:rPr>
      </w:pPr>
    </w:p>
    <w:p w14:paraId="019619D4"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B1C406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6698F70"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AB0A915"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653777F" w14:textId="77777777" w:rsidR="00F07C90" w:rsidRDefault="00F07C90" w:rsidP="00792BA1">
            <w:pPr>
              <w:rPr>
                <w:rFonts w:ascii="Calibri" w:hAnsi="Calibri"/>
                <w:b/>
              </w:rPr>
            </w:pPr>
            <w:r>
              <w:rPr>
                <w:rFonts w:ascii="Calibri" w:hAnsi="Calibri"/>
                <w:b/>
              </w:rPr>
              <w:t>Description</w:t>
            </w:r>
          </w:p>
        </w:tc>
      </w:tr>
      <w:tr w:rsidR="00F07C90" w14:paraId="2BA4E43A" w14:textId="77777777" w:rsidTr="00792BA1">
        <w:tc>
          <w:tcPr>
            <w:tcW w:w="2340" w:type="dxa"/>
            <w:tcBorders>
              <w:top w:val="single" w:sz="2" w:space="0" w:color="auto"/>
              <w:left w:val="single" w:sz="2" w:space="0" w:color="auto"/>
              <w:bottom w:val="single" w:sz="2" w:space="0" w:color="auto"/>
              <w:right w:val="single" w:sz="2" w:space="0" w:color="auto"/>
            </w:tcBorders>
          </w:tcPr>
          <w:p w14:paraId="05E01753" w14:textId="77777777" w:rsidR="00F07C90" w:rsidRDefault="00F07C90" w:rsidP="00792BA1">
            <w:pPr>
              <w:rPr>
                <w:rFonts w:ascii="Calibri" w:hAnsi="Calibri"/>
              </w:rPr>
            </w:pPr>
            <w:proofErr w:type="spellStart"/>
            <w:r>
              <w:rPr>
                <w:rFonts w:ascii="Calibri" w:hAnsi="Calibri"/>
              </w:rPr>
              <w:t>relationshipType</w:t>
            </w:r>
            <w:proofErr w:type="spellEnd"/>
          </w:p>
        </w:tc>
        <w:tc>
          <w:tcPr>
            <w:tcW w:w="1620" w:type="dxa"/>
            <w:tcBorders>
              <w:top w:val="single" w:sz="2" w:space="0" w:color="auto"/>
              <w:left w:val="single" w:sz="2" w:space="0" w:color="auto"/>
              <w:bottom w:val="single" w:sz="2" w:space="0" w:color="auto"/>
              <w:right w:val="single" w:sz="2" w:space="0" w:color="auto"/>
            </w:tcBorders>
          </w:tcPr>
          <w:p w14:paraId="00EB8587" w14:textId="77777777" w:rsidR="00F07C90" w:rsidRDefault="00F07C90" w:rsidP="00792BA1">
            <w:pPr>
              <w:rPr>
                <w:rFonts w:ascii="Calibri" w:hAnsi="Calibri"/>
              </w:rPr>
            </w:pPr>
            <w:r>
              <w:rPr>
                <w:rFonts w:ascii="Calibri" w:hAnsi="Calibri"/>
              </w:rPr>
              <w:t>Code</w:t>
            </w:r>
          </w:p>
        </w:tc>
        <w:tc>
          <w:tcPr>
            <w:tcW w:w="5580" w:type="dxa"/>
            <w:tcBorders>
              <w:top w:val="single" w:sz="2" w:space="0" w:color="auto"/>
              <w:left w:val="single" w:sz="2" w:space="0" w:color="auto"/>
              <w:bottom w:val="single" w:sz="2" w:space="0" w:color="auto"/>
              <w:right w:val="single" w:sz="2" w:space="0" w:color="auto"/>
            </w:tcBorders>
          </w:tcPr>
          <w:p w14:paraId="666E2C43" w14:textId="77777777" w:rsidR="00F07C90" w:rsidRDefault="00F07C90" w:rsidP="00792BA1">
            <w:pPr>
              <w:rPr>
                <w:rFonts w:ascii="Calibri" w:hAnsi="Calibri"/>
              </w:rPr>
            </w:pPr>
            <w:r>
              <w:rPr>
                <w:rFonts w:ascii="Calibri" w:hAnsi="Calibri"/>
              </w:rPr>
              <w:t>The kind of relationship that exists with the target observation.</w:t>
            </w:r>
          </w:p>
        </w:tc>
      </w:tr>
      <w:tr w:rsidR="00F07C90" w14:paraId="636B3333" w14:textId="77777777" w:rsidTr="00792BA1">
        <w:tc>
          <w:tcPr>
            <w:tcW w:w="2340" w:type="dxa"/>
            <w:tcBorders>
              <w:top w:val="single" w:sz="2" w:space="0" w:color="auto"/>
              <w:left w:val="single" w:sz="2" w:space="0" w:color="auto"/>
              <w:bottom w:val="single" w:sz="2" w:space="0" w:color="auto"/>
              <w:right w:val="single" w:sz="2" w:space="0" w:color="auto"/>
            </w:tcBorders>
          </w:tcPr>
          <w:p w14:paraId="6FD45ADC" w14:textId="77777777" w:rsidR="00F07C90" w:rsidRDefault="00F07C90" w:rsidP="00792BA1">
            <w:pPr>
              <w:rPr>
                <w:rFonts w:ascii="Calibri" w:hAnsi="Calibri"/>
              </w:rPr>
            </w:pPr>
            <w:bookmarkStart w:id="511" w:name="BKM_AB5A171B_EEF8_4DAE_AB58_BF5241EA6891"/>
            <w:r>
              <w:rPr>
                <w:rFonts w:ascii="Calibri" w:hAnsi="Calibri"/>
              </w:rPr>
              <w:t>target</w:t>
            </w:r>
          </w:p>
        </w:tc>
        <w:tc>
          <w:tcPr>
            <w:tcW w:w="1620" w:type="dxa"/>
            <w:tcBorders>
              <w:top w:val="single" w:sz="2" w:space="0" w:color="auto"/>
              <w:left w:val="single" w:sz="2" w:space="0" w:color="auto"/>
              <w:bottom w:val="single" w:sz="2" w:space="0" w:color="auto"/>
              <w:right w:val="single" w:sz="2" w:space="0" w:color="auto"/>
            </w:tcBorders>
          </w:tcPr>
          <w:p w14:paraId="40AEA94D" w14:textId="77777777" w:rsidR="00F07C90" w:rsidRDefault="00F07C90" w:rsidP="00792BA1">
            <w:pPr>
              <w:rPr>
                <w:rFonts w:ascii="Calibri" w:hAnsi="Calibri"/>
              </w:rPr>
            </w:pPr>
            <w:proofErr w:type="spellStart"/>
            <w:r>
              <w:rPr>
                <w:rFonts w:ascii="Calibri" w:hAnsi="Calibri"/>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14:paraId="07A1C0B9" w14:textId="77777777" w:rsidR="00F07C90" w:rsidRDefault="00F07C90" w:rsidP="00792BA1">
            <w:pPr>
              <w:rPr>
                <w:rFonts w:ascii="Calibri" w:hAnsi="Calibri"/>
              </w:rPr>
            </w:pPr>
            <w:r>
              <w:rPr>
                <w:rFonts w:ascii="Calibri" w:hAnsi="Calibri"/>
              </w:rPr>
              <w:t>Statement about the observation result that is related to this statement about an observation result.</w:t>
            </w:r>
          </w:p>
        </w:tc>
        <w:bookmarkEnd w:id="511"/>
      </w:tr>
      <w:bookmarkEnd w:id="510"/>
    </w:tbl>
    <w:p w14:paraId="22981BFF" w14:textId="77777777" w:rsidR="00F07C90" w:rsidRDefault="00F07C90" w:rsidP="00F07C90">
      <w:pPr>
        <w:rPr>
          <w:rFonts w:ascii="Calibri" w:hAnsi="Calibri"/>
        </w:rPr>
      </w:pPr>
    </w:p>
    <w:p w14:paraId="4076D1C4" w14:textId="77777777" w:rsidR="00F07C90" w:rsidRDefault="00F07C90" w:rsidP="00F07C90">
      <w:pPr>
        <w:pStyle w:val="Heading3"/>
        <w:rPr>
          <w:bCs/>
          <w:szCs w:val="24"/>
          <w:u w:color="000000"/>
          <w:lang w:val="en-US"/>
        </w:rPr>
      </w:pPr>
      <w:bookmarkStart w:id="512" w:name="_Toc398046726"/>
      <w:bookmarkStart w:id="513" w:name="BKM_D0DE4523_3EB7_4412_B0C5_B933454BA011"/>
      <w:proofErr w:type="spellStart"/>
      <w:r>
        <w:rPr>
          <w:bCs/>
          <w:szCs w:val="24"/>
          <w:u w:color="000000"/>
          <w:lang w:val="en-US"/>
        </w:rPr>
        <w:t>ResultGroup</w:t>
      </w:r>
      <w:bookmarkEnd w:id="512"/>
      <w:proofErr w:type="spellEnd"/>
    </w:p>
    <w:p w14:paraId="295A14A9" w14:textId="77777777" w:rsidR="00F07C90" w:rsidRDefault="00F07C90" w:rsidP="00F07C90">
      <w:pPr>
        <w:rPr>
          <w:rFonts w:ascii="Calibri" w:hAnsi="Calibri"/>
        </w:rPr>
      </w:pPr>
      <w:r>
        <w:rPr>
          <w:rFonts w:ascii="Calibri" w:hAnsi="Calibri"/>
        </w:rPr>
        <w:t>A group of related result values such as a laboratory result panel,  e.g., complete blood count, blood pressure.</w:t>
      </w:r>
    </w:p>
    <w:p w14:paraId="7FD763AB" w14:textId="77777777" w:rsidR="00F07C90" w:rsidRDefault="00F07C90" w:rsidP="00F07C90">
      <w:pPr>
        <w:rPr>
          <w:rFonts w:ascii="Calibri" w:hAnsi="Calibri"/>
        </w:rPr>
      </w:pPr>
    </w:p>
    <w:p w14:paraId="051793E1"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4BEDBC3"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490E2D8"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55B7CF0"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1D508C9" w14:textId="77777777" w:rsidR="00F07C90" w:rsidRDefault="00F07C90" w:rsidP="00792BA1">
            <w:pPr>
              <w:rPr>
                <w:rFonts w:ascii="Calibri" w:hAnsi="Calibri"/>
                <w:b/>
              </w:rPr>
            </w:pPr>
            <w:r>
              <w:rPr>
                <w:rFonts w:ascii="Calibri" w:hAnsi="Calibri"/>
                <w:b/>
              </w:rPr>
              <w:t>Description</w:t>
            </w:r>
          </w:p>
        </w:tc>
      </w:tr>
      <w:tr w:rsidR="00F07C90" w14:paraId="7FF604FE" w14:textId="77777777" w:rsidTr="00792BA1">
        <w:tc>
          <w:tcPr>
            <w:tcW w:w="2340" w:type="dxa"/>
            <w:tcBorders>
              <w:top w:val="single" w:sz="2" w:space="0" w:color="auto"/>
              <w:left w:val="single" w:sz="2" w:space="0" w:color="auto"/>
              <w:bottom w:val="single" w:sz="2" w:space="0" w:color="auto"/>
              <w:right w:val="single" w:sz="2" w:space="0" w:color="auto"/>
            </w:tcBorders>
          </w:tcPr>
          <w:p w14:paraId="5901B263" w14:textId="77777777" w:rsidR="00F07C90" w:rsidRDefault="00F07C90" w:rsidP="00792BA1">
            <w:pPr>
              <w:rPr>
                <w:rFonts w:ascii="Calibri" w:hAnsi="Calibri"/>
              </w:rPr>
            </w:pPr>
            <w:r>
              <w:rPr>
                <w:rFonts w:ascii="Calibri" w:hAnsi="Calibri"/>
              </w:rPr>
              <w:t>component</w:t>
            </w:r>
          </w:p>
        </w:tc>
        <w:tc>
          <w:tcPr>
            <w:tcW w:w="1620" w:type="dxa"/>
            <w:tcBorders>
              <w:top w:val="single" w:sz="2" w:space="0" w:color="auto"/>
              <w:left w:val="single" w:sz="2" w:space="0" w:color="auto"/>
              <w:bottom w:val="single" w:sz="2" w:space="0" w:color="auto"/>
              <w:right w:val="single" w:sz="2" w:space="0" w:color="auto"/>
            </w:tcBorders>
          </w:tcPr>
          <w:p w14:paraId="31256532" w14:textId="77777777" w:rsidR="00F07C90" w:rsidRDefault="00F07C90" w:rsidP="00792BA1">
            <w:pPr>
              <w:rPr>
                <w:rFonts w:ascii="Calibri" w:hAnsi="Calibri"/>
              </w:rPr>
            </w:pPr>
            <w:proofErr w:type="spellStart"/>
            <w:r>
              <w:rPr>
                <w:rFonts w:ascii="Calibri" w:hAnsi="Calibri"/>
              </w:rPr>
              <w:t>ObservationResult</w:t>
            </w:r>
            <w:proofErr w:type="spellEnd"/>
          </w:p>
        </w:tc>
        <w:tc>
          <w:tcPr>
            <w:tcW w:w="5580" w:type="dxa"/>
            <w:tcBorders>
              <w:top w:val="single" w:sz="2" w:space="0" w:color="auto"/>
              <w:left w:val="single" w:sz="2" w:space="0" w:color="auto"/>
              <w:bottom w:val="single" w:sz="2" w:space="0" w:color="auto"/>
              <w:right w:val="single" w:sz="2" w:space="0" w:color="auto"/>
            </w:tcBorders>
          </w:tcPr>
          <w:p w14:paraId="02A7F1DB" w14:textId="77777777" w:rsidR="00F07C90" w:rsidRDefault="00F07C90" w:rsidP="00792BA1">
            <w:pPr>
              <w:rPr>
                <w:rFonts w:ascii="Calibri" w:hAnsi="Calibri"/>
              </w:rPr>
            </w:pPr>
            <w:r>
              <w:rPr>
                <w:rFonts w:ascii="Calibri" w:hAnsi="Calibri"/>
              </w:rPr>
              <w:t xml:space="preserve">An observation result that is one of the components of the group, </w:t>
            </w:r>
            <w:proofErr w:type="spellStart"/>
            <w:r>
              <w:rPr>
                <w:rFonts w:ascii="Calibri" w:hAnsi="Calibri"/>
              </w:rPr>
              <w:t>e.g.,white</w:t>
            </w:r>
            <w:proofErr w:type="spellEnd"/>
            <w:r>
              <w:rPr>
                <w:rFonts w:ascii="Calibri" w:hAnsi="Calibri"/>
              </w:rPr>
              <w:t xml:space="preserve"> blood cell count,  systolic blood pressure.</w:t>
            </w:r>
          </w:p>
        </w:tc>
      </w:tr>
      <w:bookmarkEnd w:id="513"/>
    </w:tbl>
    <w:p w14:paraId="1C2A8B73" w14:textId="77777777" w:rsidR="00F07C90" w:rsidRDefault="00F07C90" w:rsidP="00F07C90">
      <w:pPr>
        <w:rPr>
          <w:rFonts w:ascii="Calibri" w:hAnsi="Calibri"/>
        </w:rPr>
      </w:pPr>
    </w:p>
    <w:p w14:paraId="2734790B" w14:textId="77777777" w:rsidR="00F07C90" w:rsidRDefault="00F07C90" w:rsidP="00F07C90">
      <w:pPr>
        <w:pStyle w:val="Heading3"/>
        <w:rPr>
          <w:bCs/>
          <w:szCs w:val="24"/>
          <w:u w:color="000000"/>
          <w:lang w:val="en-US"/>
        </w:rPr>
      </w:pPr>
      <w:bookmarkStart w:id="514" w:name="_Toc398046727"/>
      <w:bookmarkStart w:id="515" w:name="BKM_1D4BB6C9_AF97_4AE0_BF02_47859C2015A0"/>
      <w:proofErr w:type="spellStart"/>
      <w:r>
        <w:rPr>
          <w:bCs/>
          <w:szCs w:val="24"/>
          <w:u w:color="000000"/>
          <w:lang w:val="en-US"/>
        </w:rPr>
        <w:t>SimpleObservationResult</w:t>
      </w:r>
      <w:bookmarkEnd w:id="514"/>
      <w:proofErr w:type="spellEnd"/>
    </w:p>
    <w:p w14:paraId="231472AA" w14:textId="77777777" w:rsidR="00F07C90" w:rsidRDefault="00F07C90" w:rsidP="00F07C90">
      <w:pPr>
        <w:rPr>
          <w:rFonts w:ascii="Calibri" w:hAnsi="Calibri"/>
        </w:rPr>
      </w:pPr>
      <w:r>
        <w:rPr>
          <w:rFonts w:ascii="Calibri" w:hAnsi="Calibri"/>
        </w:rPr>
        <w:t>Measurements and simple assertions made about a patient, device or other subject.</w:t>
      </w:r>
    </w:p>
    <w:p w14:paraId="627FAB2A" w14:textId="77777777" w:rsidR="00F07C90" w:rsidRDefault="00F07C90" w:rsidP="00F07C90">
      <w:pPr>
        <w:rPr>
          <w:rFonts w:ascii="Calibri" w:hAnsi="Calibri"/>
        </w:rPr>
      </w:pPr>
    </w:p>
    <w:p w14:paraId="56D64811" w14:textId="77777777" w:rsidR="00F07C90" w:rsidRDefault="00F07C90" w:rsidP="00F07C90">
      <w:pPr>
        <w:rPr>
          <w:rFonts w:ascii="Calibri" w:hAnsi="Calibri"/>
        </w:rPr>
      </w:pPr>
      <w:r>
        <w:rPr>
          <w:rFonts w:ascii="Calibri" w:hAnsi="Calibri"/>
        </w:rPr>
        <w:t>Simple observation results may include:</w:t>
      </w:r>
    </w:p>
    <w:p w14:paraId="75979DE6"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Vital signs: temperature, blood pressure, respiration rate</w:t>
      </w:r>
    </w:p>
    <w:p w14:paraId="549165B5"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Measurements emitted by Devices</w:t>
      </w:r>
    </w:p>
    <w:p w14:paraId="68F7B2FC"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Personal characteristics: height, weight, eye-color</w:t>
      </w:r>
    </w:p>
    <w:p w14:paraId="019A4C69"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Social history: tobacco use, family supports, cognitive status</w:t>
      </w:r>
    </w:p>
    <w:p w14:paraId="177209FA" w14:textId="77777777" w:rsidR="00F07C90" w:rsidRDefault="00F07C90" w:rsidP="00695885">
      <w:pPr>
        <w:widowControl w:val="0"/>
        <w:numPr>
          <w:ilvl w:val="0"/>
          <w:numId w:val="31"/>
        </w:numPr>
        <w:autoSpaceDE w:val="0"/>
        <w:autoSpaceDN w:val="0"/>
        <w:adjustRightInd w:val="0"/>
        <w:spacing w:after="0" w:line="240" w:lineRule="auto"/>
        <w:ind w:left="360" w:hanging="360"/>
        <w:rPr>
          <w:rFonts w:ascii="Calibri" w:hAnsi="Calibri"/>
        </w:rPr>
      </w:pPr>
      <w:r>
        <w:rPr>
          <w:rFonts w:ascii="Calibri" w:hAnsi="Calibri"/>
        </w:rPr>
        <w:t>Core characteristics: pregnancy status, blood type</w:t>
      </w:r>
    </w:p>
    <w:p w14:paraId="0CF56749" w14:textId="77777777" w:rsidR="00F07C90" w:rsidRDefault="00F07C90" w:rsidP="00F07C90">
      <w:pPr>
        <w:rPr>
          <w:rFonts w:ascii="Calibri" w:hAnsi="Calibri"/>
        </w:rPr>
      </w:pPr>
    </w:p>
    <w:p w14:paraId="3D88019F" w14:textId="77777777" w:rsidR="00F07C90" w:rsidRDefault="00F07C90" w:rsidP="00F07C90">
      <w:pPr>
        <w:rPr>
          <w:rFonts w:ascii="Calibri" w:hAnsi="Calibri"/>
        </w:rPr>
      </w:pPr>
    </w:p>
    <w:p w14:paraId="25B30565"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72B34C2D"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FE2C091"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9026274"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B87C593" w14:textId="77777777" w:rsidR="00F07C90" w:rsidRDefault="00F07C90" w:rsidP="00792BA1">
            <w:pPr>
              <w:rPr>
                <w:rFonts w:ascii="Calibri" w:hAnsi="Calibri"/>
                <w:b/>
              </w:rPr>
            </w:pPr>
            <w:r>
              <w:rPr>
                <w:rFonts w:ascii="Calibri" w:hAnsi="Calibri"/>
                <w:b/>
              </w:rPr>
              <w:t>Description</w:t>
            </w:r>
          </w:p>
        </w:tc>
      </w:tr>
      <w:tr w:rsidR="00F07C90" w14:paraId="63ECF9CB" w14:textId="77777777" w:rsidTr="00792BA1">
        <w:tc>
          <w:tcPr>
            <w:tcW w:w="2340" w:type="dxa"/>
            <w:tcBorders>
              <w:top w:val="single" w:sz="2" w:space="0" w:color="auto"/>
              <w:left w:val="single" w:sz="2" w:space="0" w:color="auto"/>
              <w:bottom w:val="single" w:sz="2" w:space="0" w:color="auto"/>
              <w:right w:val="single" w:sz="2" w:space="0" w:color="auto"/>
            </w:tcBorders>
          </w:tcPr>
          <w:p w14:paraId="637E47E4" w14:textId="77777777" w:rsidR="00F07C90" w:rsidRDefault="00F07C90" w:rsidP="00792BA1">
            <w:pPr>
              <w:rPr>
                <w:rFonts w:ascii="Calibri" w:hAnsi="Calibri"/>
              </w:rPr>
            </w:pPr>
            <w:r>
              <w:rPr>
                <w:rFonts w:ascii="Calibri" w:hAnsi="Calibri"/>
              </w:rPr>
              <w:t>value</w:t>
            </w:r>
          </w:p>
        </w:tc>
        <w:tc>
          <w:tcPr>
            <w:tcW w:w="1620" w:type="dxa"/>
            <w:tcBorders>
              <w:top w:val="single" w:sz="2" w:space="0" w:color="auto"/>
              <w:left w:val="single" w:sz="2" w:space="0" w:color="auto"/>
              <w:bottom w:val="single" w:sz="2" w:space="0" w:color="auto"/>
              <w:right w:val="single" w:sz="2" w:space="0" w:color="auto"/>
            </w:tcBorders>
          </w:tcPr>
          <w:p w14:paraId="7E98E53E" w14:textId="77777777" w:rsidR="00F07C90" w:rsidRDefault="00F07C90" w:rsidP="00792BA1">
            <w:pPr>
              <w:rPr>
                <w:rFonts w:ascii="Calibri" w:hAnsi="Calibri"/>
              </w:rPr>
            </w:pPr>
            <w:r>
              <w:rPr>
                <w:rFonts w:ascii="Calibri" w:hAnsi="Calibri"/>
              </w:rPr>
              <w:t>Value</w:t>
            </w:r>
          </w:p>
        </w:tc>
        <w:tc>
          <w:tcPr>
            <w:tcW w:w="5580" w:type="dxa"/>
            <w:tcBorders>
              <w:top w:val="single" w:sz="2" w:space="0" w:color="auto"/>
              <w:left w:val="single" w:sz="2" w:space="0" w:color="auto"/>
              <w:bottom w:val="single" w:sz="2" w:space="0" w:color="auto"/>
              <w:right w:val="single" w:sz="2" w:space="0" w:color="auto"/>
            </w:tcBorders>
          </w:tcPr>
          <w:p w14:paraId="4A9F7F8C" w14:textId="77777777" w:rsidR="00F07C90" w:rsidRDefault="00F07C90" w:rsidP="00792BA1">
            <w:pPr>
              <w:rPr>
                <w:rFonts w:ascii="Calibri" w:hAnsi="Calibri"/>
              </w:rPr>
            </w:pPr>
            <w:r>
              <w:rPr>
                <w:rFonts w:ascii="Calibri" w:hAnsi="Calibri"/>
              </w:rPr>
              <w:t>Information determined as a result of making the observation, e.g., 120 mm Hg, small, 2013-11-30.</w:t>
            </w:r>
          </w:p>
        </w:tc>
      </w:tr>
      <w:bookmarkEnd w:id="515"/>
    </w:tbl>
    <w:p w14:paraId="1537DC15" w14:textId="77777777" w:rsidR="00F07C90" w:rsidRDefault="00F07C90" w:rsidP="00F07C90">
      <w:pPr>
        <w:rPr>
          <w:rFonts w:ascii="Calibri" w:hAnsi="Calibri"/>
        </w:rPr>
      </w:pPr>
    </w:p>
    <w:p w14:paraId="1B02C45C" w14:textId="77777777" w:rsidR="00F07C90" w:rsidRDefault="00F07C90" w:rsidP="00F07C90">
      <w:pPr>
        <w:pStyle w:val="Heading3"/>
        <w:rPr>
          <w:bCs/>
          <w:szCs w:val="24"/>
          <w:lang w:val="en-US"/>
        </w:rPr>
      </w:pPr>
      <w:bookmarkStart w:id="516" w:name="_Toc398046728"/>
      <w:bookmarkStart w:id="517" w:name="MODALITY"/>
      <w:bookmarkStart w:id="518" w:name="BKM_1FDE04E3_3AEC_454C_8284_ACD395D5834F"/>
      <w:proofErr w:type="spellStart"/>
      <w:r>
        <w:rPr>
          <w:bCs/>
          <w:szCs w:val="24"/>
          <w:lang w:val="en-US"/>
        </w:rPr>
        <w:lastRenderedPageBreak/>
        <w:t>observable.modality</w:t>
      </w:r>
      <w:bookmarkEnd w:id="516"/>
      <w:proofErr w:type="spellEnd"/>
    </w:p>
    <w:p w14:paraId="5433AFC6" w14:textId="77777777" w:rsidR="00F07C90" w:rsidRDefault="00F07C90" w:rsidP="00F07C90">
      <w:pPr>
        <w:rPr>
          <w:rFonts w:ascii="Calibri" w:hAnsi="Calibri"/>
          <w:u w:color="000000"/>
        </w:rPr>
      </w:pPr>
    </w:p>
    <w:p w14:paraId="5DEB1B2A" w14:textId="77777777" w:rsidR="00F07C90" w:rsidRDefault="00F07C90" w:rsidP="00F07C90">
      <w:pPr>
        <w:pStyle w:val="Heading4"/>
        <w:rPr>
          <w:bCs/>
          <w:szCs w:val="24"/>
          <w:u w:color="000000"/>
          <w:lang w:val="en-US"/>
        </w:rPr>
      </w:pPr>
      <w:bookmarkStart w:id="519" w:name="_Toc398046729"/>
      <w:bookmarkStart w:id="520" w:name="BKM_A542CC11_7046_40FB_8516_180907BF38D3"/>
      <w:r>
        <w:rPr>
          <w:bCs/>
          <w:szCs w:val="24"/>
          <w:u w:color="000000"/>
          <w:lang w:val="en-US"/>
        </w:rPr>
        <w:t>Observation</w:t>
      </w:r>
      <w:bookmarkEnd w:id="519"/>
    </w:p>
    <w:p w14:paraId="1F7E0B1A" w14:textId="77777777" w:rsidR="00F07C90" w:rsidRDefault="00F07C90" w:rsidP="00F07C90">
      <w:pPr>
        <w:rPr>
          <w:rFonts w:ascii="Calibri" w:hAnsi="Calibri"/>
        </w:rPr>
      </w:pPr>
      <w:r>
        <w:rPr>
          <w:rStyle w:val="FieldLabel"/>
          <w:rFonts w:ascii="Calibri" w:hAnsi="Calibri"/>
          <w:i w:val="0"/>
          <w:iCs w:val="0"/>
          <w:color w:val="000000"/>
        </w:rPr>
        <w:t>Indicates that the statement is concerned about observations made about a patient.</w:t>
      </w:r>
    </w:p>
    <w:p w14:paraId="417CAD0D" w14:textId="77777777" w:rsidR="00F07C90" w:rsidRDefault="00F07C90" w:rsidP="00F07C90">
      <w:pPr>
        <w:rPr>
          <w:rFonts w:ascii="Calibri" w:hAnsi="Calibri"/>
        </w:rPr>
      </w:pPr>
    </w:p>
    <w:p w14:paraId="6707A5EF" w14:textId="77777777" w:rsidR="00F07C90" w:rsidRDefault="00F07C90" w:rsidP="00F07C90">
      <w:pPr>
        <w:pStyle w:val="ListHeader"/>
        <w:shd w:val="clear" w:color="auto" w:fill="auto"/>
        <w:rPr>
          <w:rFonts w:ascii="Calibri" w:eastAsia="Times New Roman" w:hAnsi="Calibri"/>
          <w:bCs w:val="0"/>
          <w:iCs w:val="0"/>
          <w:szCs w:val="24"/>
          <w:u w:val="single"/>
          <w:shd w:val="clear" w:color="auto" w:fill="auto"/>
          <w:lang w:val="en-US"/>
        </w:rPr>
      </w:pPr>
      <w:r>
        <w:rPr>
          <w:rFonts w:ascii="Calibri" w:eastAsia="Times New Roman" w:hAnsi="Calibri"/>
          <w:bCs w:val="0"/>
          <w:i/>
          <w:iCs w:val="0"/>
          <w:color w:val="00000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F07C90" w14:paraId="6C539E1A" w14:textId="77777777" w:rsidTr="00792BA1">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B75B657" w14:textId="77777777" w:rsidR="00F07C90" w:rsidRDefault="00F07C90" w:rsidP="00792BA1">
            <w:pPr>
              <w:rPr>
                <w:rFonts w:ascii="Calibri" w:hAnsi="Calibri"/>
                <w:b/>
              </w:rPr>
            </w:pPr>
            <w:r>
              <w:rPr>
                <w:rFonts w:ascii="Calibri" w:hAnsi="Calibri"/>
                <w:b/>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DE0EC63" w14:textId="77777777" w:rsidR="00F07C90" w:rsidRDefault="00F07C90" w:rsidP="00792BA1">
            <w:pPr>
              <w:rPr>
                <w:rFonts w:ascii="Calibri" w:hAnsi="Calibri"/>
                <w:b/>
              </w:rPr>
            </w:pPr>
            <w:r>
              <w:rPr>
                <w:rFonts w:ascii="Calibri" w:hAnsi="Calibri"/>
                <w:b/>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8D9886E" w14:textId="77777777" w:rsidR="00F07C90" w:rsidRDefault="00F07C90" w:rsidP="00792BA1">
            <w:pPr>
              <w:rPr>
                <w:rFonts w:ascii="Calibri" w:hAnsi="Calibri"/>
                <w:b/>
              </w:rPr>
            </w:pPr>
            <w:r>
              <w:rPr>
                <w:rFonts w:ascii="Calibri" w:hAnsi="Calibri"/>
                <w:b/>
              </w:rPr>
              <w:t>Description</w:t>
            </w:r>
          </w:p>
        </w:tc>
      </w:tr>
      <w:tr w:rsidR="00F07C90" w14:paraId="1FCE91C5" w14:textId="77777777" w:rsidTr="00792BA1">
        <w:tc>
          <w:tcPr>
            <w:tcW w:w="2340" w:type="dxa"/>
            <w:tcBorders>
              <w:top w:val="single" w:sz="2" w:space="0" w:color="auto"/>
              <w:left w:val="single" w:sz="2" w:space="0" w:color="auto"/>
              <w:bottom w:val="single" w:sz="2" w:space="0" w:color="auto"/>
              <w:right w:val="single" w:sz="2" w:space="0" w:color="auto"/>
            </w:tcBorders>
          </w:tcPr>
          <w:p w14:paraId="5EE549D9" w14:textId="77777777" w:rsidR="00F07C90" w:rsidRDefault="00F07C90" w:rsidP="00792BA1">
            <w:pPr>
              <w:rPr>
                <w:rFonts w:ascii="Calibri" w:hAnsi="Calibri"/>
              </w:rPr>
            </w:pPr>
            <w:proofErr w:type="spellStart"/>
            <w:r>
              <w:rPr>
                <w:rFonts w:ascii="Calibri" w:hAnsi="Calibri"/>
              </w:rPr>
              <w:t>observedAtTime</w:t>
            </w:r>
            <w:proofErr w:type="spellEnd"/>
          </w:p>
        </w:tc>
        <w:tc>
          <w:tcPr>
            <w:tcW w:w="1620" w:type="dxa"/>
            <w:tcBorders>
              <w:top w:val="single" w:sz="2" w:space="0" w:color="auto"/>
              <w:left w:val="single" w:sz="2" w:space="0" w:color="auto"/>
              <w:bottom w:val="single" w:sz="2" w:space="0" w:color="auto"/>
              <w:right w:val="single" w:sz="2" w:space="0" w:color="auto"/>
            </w:tcBorders>
          </w:tcPr>
          <w:p w14:paraId="1D4EF428" w14:textId="77777777" w:rsidR="00F07C90" w:rsidRDefault="00F07C90" w:rsidP="00792BA1">
            <w:pPr>
              <w:rPr>
                <w:rFonts w:ascii="Calibri" w:hAnsi="Calibri"/>
              </w:rPr>
            </w:pPr>
            <w:proofErr w:type="spellStart"/>
            <w:r>
              <w:rPr>
                <w:rFonts w:ascii="Calibri" w:hAnsi="Calibri"/>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14:paraId="78F972B4" w14:textId="77777777" w:rsidR="00F07C90" w:rsidRDefault="00F07C90" w:rsidP="00792BA1">
            <w:pPr>
              <w:rPr>
                <w:rFonts w:ascii="Calibri" w:hAnsi="Calibri"/>
              </w:rPr>
            </w:pPr>
            <w:r>
              <w:rPr>
                <w:rFonts w:ascii="Calibri" w:hAnsi="Calibri"/>
              </w:rPr>
              <w:t>When the observation was made. (This is different than when the statement about this observation was recorded, and when the observed phenomenon actually occurred.)</w:t>
            </w:r>
          </w:p>
          <w:p w14:paraId="14B24ADF" w14:textId="77777777" w:rsidR="00F07C90" w:rsidRDefault="00F07C90" w:rsidP="00792BA1">
            <w:pPr>
              <w:rPr>
                <w:rFonts w:ascii="Calibri" w:hAnsi="Calibri"/>
              </w:rPr>
            </w:pPr>
          </w:p>
          <w:p w14:paraId="16EEFAA5" w14:textId="77777777" w:rsidR="00F07C90" w:rsidRDefault="00F07C90" w:rsidP="00792BA1">
            <w:pPr>
              <w:rPr>
                <w:rFonts w:ascii="Calibri" w:hAnsi="Calibri"/>
              </w:rPr>
            </w:pPr>
            <w:r>
              <w:rPr>
                <w:rFonts w:ascii="Calibri" w:hAnsi="Calibri"/>
              </w:rPr>
              <w:t xml:space="preserve">For example, a patient presents today at noon for a visit and indicates she had a migraine headache three days ago, which lasted for 90 minutes. </w:t>
            </w:r>
          </w:p>
          <w:p w14:paraId="6912572B" w14:textId="77777777" w:rsidR="00F07C90" w:rsidRDefault="00F07C90" w:rsidP="00792BA1">
            <w:pPr>
              <w:rPr>
                <w:rFonts w:ascii="Calibri" w:hAnsi="Calibri"/>
              </w:rPr>
            </w:pPr>
          </w:p>
          <w:p w14:paraId="7FA6F48B" w14:textId="77777777" w:rsidR="00F07C90" w:rsidRDefault="00F07C90" w:rsidP="00792BA1">
            <w:pPr>
              <w:rPr>
                <w:rFonts w:ascii="Calibri" w:hAnsi="Calibri"/>
              </w:rPr>
            </w:pPr>
            <w:r>
              <w:rPr>
                <w:rFonts w:ascii="Calibri" w:hAnsi="Calibri"/>
              </w:rPr>
              <w:t>The effective time of the condition is three days ago. The "observed at" time is today at noon. The statement time is when the provider documents the encounter.</w:t>
            </w:r>
          </w:p>
          <w:p w14:paraId="4300763A" w14:textId="77777777" w:rsidR="00F07C90" w:rsidRDefault="00F07C90" w:rsidP="00792BA1">
            <w:pPr>
              <w:rPr>
                <w:rFonts w:ascii="Calibri" w:hAnsi="Calibri"/>
              </w:rPr>
            </w:pPr>
          </w:p>
          <w:p w14:paraId="03C4611F" w14:textId="77777777" w:rsidR="00F07C90" w:rsidRDefault="00F07C90" w:rsidP="00792BA1">
            <w:pPr>
              <w:rPr>
                <w:rFonts w:ascii="Calibri" w:hAnsi="Calibri"/>
              </w:rPr>
            </w:pPr>
            <w:r>
              <w:rPr>
                <w:rFonts w:ascii="Calibri" w:hAnsi="Calibri"/>
              </w:rPr>
              <w:t xml:space="preserve">The </w:t>
            </w:r>
            <w:proofErr w:type="spellStart"/>
            <w:r>
              <w:rPr>
                <w:rFonts w:ascii="Calibri" w:hAnsi="Calibri"/>
              </w:rPr>
              <w:t>observedAtTime</w:t>
            </w:r>
            <w:proofErr w:type="spellEnd"/>
            <w:r>
              <w:rPr>
                <w:rFonts w:ascii="Calibri" w:hAnsi="Calibri"/>
              </w:rPr>
              <w:t xml:space="preserve"> attribute is applicable even in "unknown occurrence" statements; </w:t>
            </w:r>
            <w:proofErr w:type="spellStart"/>
            <w:r>
              <w:rPr>
                <w:rFonts w:ascii="Calibri" w:hAnsi="Calibri"/>
              </w:rPr>
              <w:t>observedAtTime</w:t>
            </w:r>
            <w:proofErr w:type="spellEnd"/>
            <w:r>
              <w:rPr>
                <w:rFonts w:ascii="Calibri" w:hAnsi="Calibri"/>
              </w:rPr>
              <w:t xml:space="preserve"> is the time when the provider made the observation. This observation may have been made today during a patient interview.</w:t>
            </w:r>
          </w:p>
        </w:tc>
      </w:tr>
      <w:bookmarkEnd w:id="430"/>
      <w:bookmarkEnd w:id="431"/>
      <w:bookmarkEnd w:id="517"/>
      <w:bookmarkEnd w:id="518"/>
      <w:bookmarkEnd w:id="520"/>
    </w:tbl>
    <w:p w14:paraId="52BAEC2F" w14:textId="77777777" w:rsidR="00F07C90" w:rsidRDefault="00F07C90" w:rsidP="00F07C90">
      <w:pPr>
        <w:rPr>
          <w:rFonts w:ascii="Calibri" w:hAnsi="Calibri"/>
        </w:rPr>
      </w:pPr>
    </w:p>
    <w:p w14:paraId="6803BB10" w14:textId="77777777" w:rsidR="00F07C90" w:rsidRDefault="00F07C90" w:rsidP="00F07C90">
      <w:pPr>
        <w:rPr>
          <w:rFonts w:ascii="Calibri" w:hAnsi="Calibri"/>
        </w:rPr>
      </w:pPr>
    </w:p>
    <w:p w14:paraId="2613FBDB" w14:textId="77777777" w:rsidR="007561BD" w:rsidRDefault="007561BD" w:rsidP="007561BD">
      <w:pPr>
        <w:rPr>
          <w:rFonts w:ascii="Times New Roman" w:hAnsi="Times New Roman"/>
        </w:rPr>
      </w:pPr>
    </w:p>
    <w:p w14:paraId="3B2D1C5E" w14:textId="77777777" w:rsidR="00915A3F" w:rsidRDefault="00915A3F" w:rsidP="00915A3F">
      <w:pPr>
        <w:rPr>
          <w:u w:color="000000"/>
        </w:rPr>
      </w:pPr>
      <w:bookmarkStart w:id="521" w:name="QIDAM_CLASS_MODEL"/>
      <w:bookmarkStart w:id="522" w:name="BKM_2663152C_4446_4C85_B11F_A256116CC577"/>
    </w:p>
    <w:p w14:paraId="1BB7A8A5" w14:textId="10BCEFF2" w:rsidR="00915A3F" w:rsidRDefault="00915A3F" w:rsidP="00915A3F">
      <w:pPr>
        <w:rPr>
          <w:u w:color="000000"/>
        </w:rPr>
      </w:pPr>
      <w:bookmarkStart w:id="523" w:name="BKM_C7B5E6E5_28E9_4261_8561_9E472E51D3F4"/>
      <w:bookmarkStart w:id="524" w:name="ACTION"/>
      <w:bookmarkStart w:id="525" w:name="BKM_9920A293_4250_4281_9829_981965BBBD53"/>
      <w:r>
        <w:rPr>
          <w:u w:color="000000"/>
        </w:rPr>
        <w:t xml:space="preserve"> </w:t>
      </w:r>
      <w:bookmarkEnd w:id="523"/>
    </w:p>
    <w:p w14:paraId="6FCD83E0" w14:textId="77777777" w:rsidR="00915A3F" w:rsidRDefault="00915A3F" w:rsidP="00915A3F">
      <w:pPr>
        <w:rPr>
          <w:u w:color="000000"/>
        </w:rPr>
      </w:pPr>
    </w:p>
    <w:p w14:paraId="3A492295" w14:textId="77777777" w:rsidR="00915A3F" w:rsidRDefault="00915A3F" w:rsidP="00915A3F">
      <w:pPr>
        <w:rPr>
          <w:u w:color="000000"/>
        </w:rPr>
      </w:pPr>
    </w:p>
    <w:p w14:paraId="7D21D2EE" w14:textId="15A5F677" w:rsidR="008C35BE" w:rsidRDefault="008C35BE" w:rsidP="00DA3D43">
      <w:pPr>
        <w:pStyle w:val="Heading1"/>
        <w:rPr>
          <w:lang w:val="en-US"/>
        </w:rPr>
      </w:pPr>
      <w:bookmarkStart w:id="526" w:name="_Toc396502595"/>
      <w:bookmarkStart w:id="527" w:name="BKM_3EC6F27D_5C37_435D_9E07_53CD4AD1FFFB"/>
      <w:bookmarkStart w:id="528" w:name="BKM_9087C601_473F_4970_9378_386A3E8839C5"/>
      <w:bookmarkStart w:id="529" w:name="BKM_A1932274_28B3_4C49_ADCE_1682A4C08AB4"/>
      <w:bookmarkStart w:id="530" w:name="BKM_7D75276A_1D5B_44ED_A029_7EA97C3B548A"/>
      <w:bookmarkStart w:id="531" w:name="BKM_B98A7667_B9DE_4531_907E_36F5AD9948C0"/>
      <w:bookmarkStart w:id="532" w:name="BKM_9F9E6375_02FB_4790_9142_366DD03EC7EA"/>
      <w:bookmarkStart w:id="533" w:name="BKM_65D25A9C_A05A_4A35_9D20_E8A8AE97C3C3"/>
      <w:bookmarkStart w:id="534" w:name="BKM_F7BF8942_59A1_49A2_9D43_6B900F224F97"/>
      <w:bookmarkStart w:id="535" w:name="BKM_634ACE09_6489_40F9_AB56_04933A6E545E"/>
      <w:bookmarkStart w:id="536" w:name="BKM_CC661003_38E9_4757_AA08_C06F256924D3"/>
      <w:bookmarkStart w:id="537" w:name="BKM_BF69E381_E8F1_4492_8C58_170AF9A68985"/>
      <w:bookmarkStart w:id="538" w:name="BKM_C1BFCB12_6166_4803_9E6A_8DCB2535F7BC"/>
      <w:bookmarkStart w:id="539" w:name="BKM_F60E3194_12C6_487B_908C_92D90B46F961"/>
      <w:bookmarkStart w:id="540" w:name="BKM_E3AFD45E_AEE4_4074_BE45_BA133A6D243B"/>
      <w:bookmarkStart w:id="541" w:name="BKM_684B9156_9CF5_4C1B_9A44_98813D36C454"/>
      <w:bookmarkStart w:id="542" w:name="BKM_FA00E457_8F54_4D85_8DD7_1A33AD790C4E"/>
      <w:bookmarkStart w:id="543" w:name="BKM_DAA487DC_E472_4AB5_AED2_2B0D55EE82F2"/>
      <w:bookmarkStart w:id="544" w:name="BKM_144DA816_7934_42DD_BC99_2327A2EED761"/>
      <w:bookmarkStart w:id="545" w:name="BKM_D3B3502F_2BEA_46F1_91EC_0D2852C63C2F"/>
      <w:bookmarkStart w:id="546" w:name="BKM_C74B15FB_F244_48EE_8CCD_96BE93B78163"/>
      <w:bookmarkStart w:id="547" w:name="BKM_F82A72C2_75C7_42F4_B369_E52D079188B1"/>
      <w:bookmarkStart w:id="548" w:name="BKM_A6F3244A_3940_4F88_AE96_A8CB68E4A108"/>
      <w:bookmarkStart w:id="549" w:name="BKM_E52C3258_72F9_4341_8AA8_A3191F7D1970"/>
      <w:bookmarkStart w:id="550" w:name="BKM_96928F0B_47E1_4C85_B595_ABE6934B2D1C"/>
      <w:bookmarkStart w:id="551" w:name="BKM_D1419029_48DE_438E_8697_8F1AC8B88D0A"/>
      <w:bookmarkStart w:id="552" w:name="BKM_E679521F_35EB_48E3_A5E3_8CB2001DBC5A"/>
      <w:bookmarkStart w:id="553" w:name="BKM_FD41B668_9EC2_4BAF_8F62_C92AEBE07405"/>
      <w:bookmarkStart w:id="554" w:name="BKM_F9F67024_C669_4664_9FAC_726A8FCF25EB"/>
      <w:bookmarkStart w:id="555" w:name="BKM_3472F6CF_6A3A_4151_A62F_A05415620147"/>
      <w:bookmarkStart w:id="556" w:name="BKM_48118760_FB1F_4164_B9B5_44971A755C4A"/>
      <w:bookmarkStart w:id="557" w:name="BKM_065B97A1_9B2F_4809_82C8_0F5BDF9E4E0E"/>
      <w:bookmarkStart w:id="558" w:name="BKM_A37AA06B_A750_487E_96EE_E7E1A8FFE19B"/>
      <w:bookmarkStart w:id="559" w:name="_Toc396502596"/>
      <w:bookmarkStart w:id="560" w:name="_Toc396502597"/>
      <w:bookmarkStart w:id="561" w:name="BKM_CFE1C854_54EB_4355_A43F_048E7C89D8BA"/>
      <w:bookmarkStart w:id="562" w:name="BKM_FE3B963B_C5FB_4A9D_8301_E7583523F757"/>
      <w:bookmarkStart w:id="563" w:name="BKM_24C68CF9_B9DD_49B9_9307_724ACAE31140"/>
      <w:bookmarkStart w:id="564" w:name="BKM_E3102362_FC83_4003_86A0_A2D8BDC0F473"/>
      <w:bookmarkStart w:id="565" w:name="BKM_A09F3FE6_105A_41E3_9A4E_3F08B568D98E"/>
      <w:bookmarkStart w:id="566" w:name="BKM_6468FF22_0971_4AF2_B6E2_6B468D64009A"/>
      <w:bookmarkStart w:id="567" w:name="BKM_D5BB3C50_0A52_408C_A9EB_DAD87F1F922F"/>
      <w:bookmarkStart w:id="568" w:name="BKM_B0EB1A1A_1846_4EBE_8BCF_711BBEDB45B9"/>
      <w:bookmarkStart w:id="569" w:name="BKM_254588D1_498E_4AD2_9E6D_A9C2F0E10DF7"/>
      <w:bookmarkStart w:id="570" w:name="BKM_B118F59C_BCAA_4DB4_BEE9_C7E5A99453E6"/>
      <w:bookmarkStart w:id="571" w:name="BKM_B9A2E7D8_1D35_44AB_B93B_6129268A6397"/>
      <w:bookmarkStart w:id="572" w:name="BKM_27821DCF_F730_4167_9D31_0C60BC9A434E"/>
      <w:bookmarkStart w:id="573" w:name="BKM_887FE769_2E07_400E_AD73_785163DBB05F"/>
      <w:bookmarkStart w:id="574" w:name="BKM_562F91D0_5346_474B_9AB8_F1E12104915D"/>
      <w:bookmarkStart w:id="575" w:name="BKM_219A6070_B6ED_4A7E_99B2_7850E74A897C"/>
      <w:bookmarkStart w:id="576" w:name="BKM_E0FFD482_DBEA_4D6A_BCFE_3F16B4461FB6"/>
      <w:bookmarkStart w:id="577" w:name="BKM_84BB22FB_4EF9_470A_A442_C344F18BCF2E"/>
      <w:bookmarkStart w:id="578" w:name="BKM_A8A90881_8E86_4750_AD51_154CDF2549C1"/>
      <w:bookmarkStart w:id="579" w:name="BKM_DCB78B3C_741D_4C70_AFD6_F6FDCDC1F9B7"/>
      <w:bookmarkStart w:id="580" w:name="BKM_A42A3448_D118_4653_BB96_237073FECD1C"/>
      <w:bookmarkStart w:id="581" w:name="BKM_27EDA11B_CB6A_4791_B565_50B0A3B7CD9C"/>
      <w:bookmarkStart w:id="582" w:name="BKM_73D08066_ED03_4CAA_8CEE_B308AAC7AB76"/>
      <w:bookmarkStart w:id="583" w:name="BKM_069CADDA_8E20_4B3C_87A0_654270505803"/>
      <w:bookmarkStart w:id="584" w:name="BKM_08CA5B6E_C0A5_4E5D_A287_1808F7E4AEB9"/>
      <w:bookmarkStart w:id="585" w:name="BKM_A8175B41_09EC_48BA_BAE9_EF26A08ED8B1"/>
      <w:bookmarkStart w:id="586" w:name="BKM_4EE9EE37_11CA_4F95_B73D_01ADC4571E8B"/>
      <w:bookmarkStart w:id="587" w:name="BKM_3D6261FC_D3C3_464C_9902_62829981C68B"/>
      <w:bookmarkStart w:id="588" w:name="BKM_19506D37_681A_4652_A33E_DAD85C720B0E"/>
      <w:bookmarkStart w:id="589" w:name="BKM_FC0CB9A8_B52D_4E65_9D01_87BBC619B279"/>
      <w:bookmarkStart w:id="590" w:name="BKM_A859494F_0BEE_4F7C_9A84_CA6D885D9AE3"/>
      <w:bookmarkStart w:id="591" w:name="BKM_4E1D898C_9E26_409B_94B4_24C22B0343BC"/>
      <w:bookmarkStart w:id="592" w:name="BKM_EE1B39DB_E1B9_4AD0_B9F0_1FD557770536"/>
      <w:bookmarkStart w:id="593" w:name="BKM_B12442CD_0541_4B45_8C8F_F9D9AA098A1C"/>
      <w:bookmarkStart w:id="594" w:name="BKM_38FD8A64_51AE_48B0_BF50_5837E7615284"/>
      <w:bookmarkStart w:id="595" w:name="BKM_C6F93E0F_4C88_45B4_87BE_B25FFB9C79CF"/>
      <w:bookmarkStart w:id="596" w:name="BKM_69ABEEE7_17DB_4BD8_A258_64F441F53D08"/>
      <w:bookmarkStart w:id="597" w:name="_Toc383177221"/>
      <w:bookmarkStart w:id="598" w:name="_Toc383183374"/>
      <w:bookmarkStart w:id="599" w:name="_Toc382872377"/>
      <w:bookmarkStart w:id="600" w:name="_Toc382902357"/>
      <w:bookmarkStart w:id="601" w:name="_Toc383177222"/>
      <w:bookmarkStart w:id="602" w:name="_Toc383183375"/>
      <w:bookmarkStart w:id="603" w:name="_Toc382872378"/>
      <w:bookmarkStart w:id="604" w:name="_Toc382902358"/>
      <w:bookmarkStart w:id="605" w:name="_Toc383177223"/>
      <w:bookmarkStart w:id="606" w:name="_Toc383183376"/>
      <w:bookmarkStart w:id="607" w:name="_Toc382872379"/>
      <w:bookmarkStart w:id="608" w:name="_Toc382902359"/>
      <w:bookmarkStart w:id="609" w:name="_Toc383177224"/>
      <w:bookmarkStart w:id="610" w:name="_Toc383183377"/>
      <w:bookmarkStart w:id="611" w:name="_Toc382872382"/>
      <w:bookmarkStart w:id="612" w:name="_Toc382902362"/>
      <w:bookmarkStart w:id="613" w:name="_Toc383177227"/>
      <w:bookmarkStart w:id="614" w:name="_Toc383183380"/>
      <w:bookmarkStart w:id="615" w:name="_Toc382872384"/>
      <w:bookmarkStart w:id="616" w:name="_Toc382902364"/>
      <w:bookmarkStart w:id="617" w:name="_Toc383177229"/>
      <w:bookmarkStart w:id="618" w:name="_Toc383183382"/>
      <w:bookmarkStart w:id="619" w:name="_Toc382872385"/>
      <w:bookmarkStart w:id="620" w:name="_Toc382902365"/>
      <w:bookmarkStart w:id="621" w:name="_Toc383177230"/>
      <w:bookmarkStart w:id="622" w:name="_Toc383183383"/>
      <w:bookmarkStart w:id="623" w:name="_Toc382872387"/>
      <w:bookmarkStart w:id="624" w:name="_Toc382902367"/>
      <w:bookmarkStart w:id="625" w:name="_Toc383177232"/>
      <w:bookmarkStart w:id="626" w:name="_Toc383183385"/>
      <w:bookmarkStart w:id="627" w:name="_Toc382872390"/>
      <w:bookmarkStart w:id="628" w:name="_Toc382902370"/>
      <w:bookmarkStart w:id="629" w:name="_Toc383177235"/>
      <w:bookmarkStart w:id="630" w:name="_Toc383183388"/>
      <w:bookmarkStart w:id="631" w:name="_Toc382872393"/>
      <w:bookmarkStart w:id="632" w:name="_Toc382902373"/>
      <w:bookmarkStart w:id="633" w:name="_Toc383177238"/>
      <w:bookmarkStart w:id="634" w:name="_Toc383183391"/>
      <w:bookmarkStart w:id="635" w:name="_Toc382872396"/>
      <w:bookmarkStart w:id="636" w:name="_Toc382902376"/>
      <w:bookmarkStart w:id="637" w:name="_Toc383177241"/>
      <w:bookmarkStart w:id="638" w:name="_Toc383183394"/>
      <w:bookmarkStart w:id="639" w:name="_Toc382872397"/>
      <w:bookmarkStart w:id="640" w:name="_Toc382902377"/>
      <w:bookmarkStart w:id="641" w:name="_Toc383177242"/>
      <w:bookmarkStart w:id="642" w:name="_Toc383183395"/>
      <w:bookmarkStart w:id="643" w:name="_Toc382872399"/>
      <w:bookmarkStart w:id="644" w:name="_Toc382902379"/>
      <w:bookmarkStart w:id="645" w:name="_Toc383177244"/>
      <w:bookmarkStart w:id="646" w:name="_Toc383183397"/>
      <w:bookmarkStart w:id="647" w:name="_Toc382872400"/>
      <w:bookmarkStart w:id="648" w:name="_Toc382902380"/>
      <w:bookmarkStart w:id="649" w:name="_Toc383177245"/>
      <w:bookmarkStart w:id="650" w:name="_Toc383183398"/>
      <w:bookmarkStart w:id="651" w:name="_Toc382872402"/>
      <w:bookmarkStart w:id="652" w:name="_Toc382902382"/>
      <w:bookmarkStart w:id="653" w:name="_Toc383177247"/>
      <w:bookmarkStart w:id="654" w:name="_Toc383183400"/>
      <w:bookmarkStart w:id="655" w:name="_Toc382872403"/>
      <w:bookmarkStart w:id="656" w:name="_Toc382902383"/>
      <w:bookmarkStart w:id="657" w:name="_Toc383177248"/>
      <w:bookmarkStart w:id="658" w:name="_Toc383183401"/>
      <w:bookmarkStart w:id="659" w:name="_Toc382872405"/>
      <w:bookmarkStart w:id="660" w:name="_Toc382902385"/>
      <w:bookmarkStart w:id="661" w:name="_Toc383177250"/>
      <w:bookmarkStart w:id="662" w:name="_Toc383183403"/>
      <w:bookmarkStart w:id="663" w:name="_Toc382872406"/>
      <w:bookmarkStart w:id="664" w:name="_Toc382902386"/>
      <w:bookmarkStart w:id="665" w:name="_Toc383177251"/>
      <w:bookmarkStart w:id="666" w:name="_Toc383183404"/>
      <w:bookmarkStart w:id="667" w:name="_Toc382872408"/>
      <w:bookmarkStart w:id="668" w:name="_Toc382902388"/>
      <w:bookmarkStart w:id="669" w:name="_Toc383177253"/>
      <w:bookmarkStart w:id="670" w:name="_Toc383183406"/>
      <w:bookmarkStart w:id="671" w:name="_Toc382872409"/>
      <w:bookmarkStart w:id="672" w:name="_Toc382902389"/>
      <w:bookmarkStart w:id="673" w:name="_Toc383177254"/>
      <w:bookmarkStart w:id="674" w:name="_Toc383183407"/>
      <w:bookmarkStart w:id="675" w:name="_Toc382872410"/>
      <w:bookmarkStart w:id="676" w:name="_Toc382902390"/>
      <w:bookmarkStart w:id="677" w:name="_Toc383177255"/>
      <w:bookmarkStart w:id="678" w:name="_Toc383183408"/>
      <w:bookmarkStart w:id="679" w:name="_Toc382872413"/>
      <w:bookmarkStart w:id="680" w:name="_Toc382902393"/>
      <w:bookmarkStart w:id="681" w:name="_Toc383177258"/>
      <w:bookmarkStart w:id="682" w:name="_Toc383183411"/>
      <w:bookmarkStart w:id="683" w:name="_Toc382872414"/>
      <w:bookmarkStart w:id="684" w:name="_Toc382902394"/>
      <w:bookmarkStart w:id="685" w:name="_Toc383177259"/>
      <w:bookmarkStart w:id="686" w:name="_Toc383183412"/>
      <w:bookmarkStart w:id="687" w:name="_Toc382872416"/>
      <w:bookmarkStart w:id="688" w:name="_Toc382902396"/>
      <w:bookmarkStart w:id="689" w:name="_Toc383177261"/>
      <w:bookmarkStart w:id="690" w:name="_Toc383183414"/>
      <w:bookmarkStart w:id="691" w:name="_Toc382872419"/>
      <w:bookmarkStart w:id="692" w:name="_Toc382902399"/>
      <w:bookmarkStart w:id="693" w:name="_Toc383177264"/>
      <w:bookmarkStart w:id="694" w:name="_Toc383183417"/>
      <w:bookmarkStart w:id="695" w:name="_Toc382872422"/>
      <w:bookmarkStart w:id="696" w:name="_Toc382902402"/>
      <w:bookmarkStart w:id="697" w:name="_Toc383177267"/>
      <w:bookmarkStart w:id="698" w:name="_Toc383183420"/>
      <w:bookmarkStart w:id="699" w:name="_Toc382872424"/>
      <w:bookmarkStart w:id="700" w:name="_Toc382902404"/>
      <w:bookmarkStart w:id="701" w:name="_Toc383177269"/>
      <w:bookmarkStart w:id="702" w:name="_Toc383183422"/>
      <w:bookmarkStart w:id="703" w:name="_Toc382872425"/>
      <w:bookmarkStart w:id="704" w:name="_Toc382902405"/>
      <w:bookmarkStart w:id="705" w:name="_Toc383177270"/>
      <w:bookmarkStart w:id="706" w:name="_Toc383183423"/>
      <w:bookmarkStart w:id="707" w:name="_Toc382872426"/>
      <w:bookmarkStart w:id="708" w:name="_Toc382902406"/>
      <w:bookmarkStart w:id="709" w:name="_Toc383177271"/>
      <w:bookmarkStart w:id="710" w:name="_Toc383183424"/>
      <w:bookmarkStart w:id="711" w:name="_Toc382872428"/>
      <w:bookmarkStart w:id="712" w:name="_Toc382902408"/>
      <w:bookmarkStart w:id="713" w:name="_Toc383177273"/>
      <w:bookmarkStart w:id="714" w:name="_Toc383183426"/>
      <w:bookmarkStart w:id="715" w:name="_Toc382872429"/>
      <w:bookmarkStart w:id="716" w:name="_Toc382902409"/>
      <w:bookmarkStart w:id="717" w:name="_Toc383177274"/>
      <w:bookmarkStart w:id="718" w:name="_Toc383183427"/>
      <w:bookmarkStart w:id="719" w:name="_Toc382872430"/>
      <w:bookmarkStart w:id="720" w:name="_Toc382902410"/>
      <w:bookmarkStart w:id="721" w:name="_Toc383177275"/>
      <w:bookmarkStart w:id="722" w:name="_Toc383183428"/>
      <w:bookmarkStart w:id="723" w:name="_Toc382872432"/>
      <w:bookmarkStart w:id="724" w:name="_Toc382902412"/>
      <w:bookmarkStart w:id="725" w:name="_Toc383177277"/>
      <w:bookmarkStart w:id="726" w:name="_Toc383183430"/>
      <w:bookmarkStart w:id="727" w:name="_Toc382872434"/>
      <w:bookmarkStart w:id="728" w:name="_Toc382902414"/>
      <w:bookmarkStart w:id="729" w:name="_Toc383177279"/>
      <w:bookmarkStart w:id="730" w:name="_Toc383183432"/>
      <w:bookmarkStart w:id="731" w:name="_Toc382872435"/>
      <w:bookmarkStart w:id="732" w:name="_Toc382902415"/>
      <w:bookmarkStart w:id="733" w:name="_Toc383177280"/>
      <w:bookmarkStart w:id="734" w:name="_Toc383183433"/>
      <w:bookmarkStart w:id="735" w:name="_Toc382872436"/>
      <w:bookmarkStart w:id="736" w:name="_Toc382902416"/>
      <w:bookmarkStart w:id="737" w:name="_Toc383177281"/>
      <w:bookmarkStart w:id="738" w:name="_Toc383183434"/>
      <w:bookmarkStart w:id="739" w:name="_Toc382872437"/>
      <w:bookmarkStart w:id="740" w:name="_Toc382902417"/>
      <w:bookmarkStart w:id="741" w:name="_Toc383177282"/>
      <w:bookmarkStart w:id="742" w:name="_Toc383183435"/>
      <w:bookmarkStart w:id="743" w:name="_Toc382872438"/>
      <w:bookmarkStart w:id="744" w:name="_Toc382902418"/>
      <w:bookmarkStart w:id="745" w:name="_Toc383177283"/>
      <w:bookmarkStart w:id="746" w:name="_Toc383183436"/>
      <w:bookmarkStart w:id="747" w:name="_Toc382872439"/>
      <w:bookmarkStart w:id="748" w:name="_Toc382902419"/>
      <w:bookmarkStart w:id="749" w:name="_Toc383177284"/>
      <w:bookmarkStart w:id="750" w:name="_Toc383183437"/>
      <w:bookmarkStart w:id="751" w:name="_Toc382872440"/>
      <w:bookmarkStart w:id="752" w:name="_Toc382902420"/>
      <w:bookmarkStart w:id="753" w:name="_Toc383177285"/>
      <w:bookmarkStart w:id="754" w:name="_Toc383183438"/>
      <w:bookmarkStart w:id="755" w:name="_Toc382872494"/>
      <w:bookmarkStart w:id="756" w:name="_Toc382902474"/>
      <w:bookmarkStart w:id="757" w:name="_Toc383177339"/>
      <w:bookmarkStart w:id="758" w:name="_Toc383183492"/>
      <w:bookmarkStart w:id="759" w:name="_Toc382872495"/>
      <w:bookmarkStart w:id="760" w:name="_Toc382902475"/>
      <w:bookmarkStart w:id="761" w:name="_Toc383177340"/>
      <w:bookmarkStart w:id="762" w:name="_Toc383183493"/>
      <w:bookmarkStart w:id="763" w:name="_Toc382872496"/>
      <w:bookmarkStart w:id="764" w:name="_Toc382902476"/>
      <w:bookmarkStart w:id="765" w:name="_Toc383177341"/>
      <w:bookmarkStart w:id="766" w:name="_Toc383183494"/>
      <w:bookmarkStart w:id="767" w:name="_Toc382872497"/>
      <w:bookmarkStart w:id="768" w:name="_Toc382902477"/>
      <w:bookmarkStart w:id="769" w:name="_Toc383177342"/>
      <w:bookmarkStart w:id="770" w:name="_Toc383183495"/>
      <w:bookmarkStart w:id="771" w:name="_Toc382872498"/>
      <w:bookmarkStart w:id="772" w:name="_Toc382902478"/>
      <w:bookmarkStart w:id="773" w:name="_Toc383177343"/>
      <w:bookmarkStart w:id="774" w:name="_Toc383183496"/>
      <w:bookmarkStart w:id="775" w:name="_Toc382872499"/>
      <w:bookmarkStart w:id="776" w:name="_Toc382902479"/>
      <w:bookmarkStart w:id="777" w:name="_Toc383177344"/>
      <w:bookmarkStart w:id="778" w:name="_Toc383183497"/>
      <w:bookmarkStart w:id="779" w:name="_Toc382872500"/>
      <w:bookmarkStart w:id="780" w:name="_Toc382902480"/>
      <w:bookmarkStart w:id="781" w:name="_Toc383177345"/>
      <w:bookmarkStart w:id="782" w:name="_Toc383183498"/>
      <w:bookmarkStart w:id="783" w:name="_Toc382872501"/>
      <w:bookmarkStart w:id="784" w:name="_Toc382902481"/>
      <w:bookmarkStart w:id="785" w:name="_Toc383177346"/>
      <w:bookmarkStart w:id="786" w:name="_Toc383183499"/>
      <w:bookmarkStart w:id="787" w:name="_Toc382872675"/>
      <w:bookmarkStart w:id="788" w:name="_Toc382902655"/>
      <w:bookmarkStart w:id="789" w:name="_Toc383177520"/>
      <w:bookmarkStart w:id="790" w:name="_Toc383183673"/>
      <w:bookmarkStart w:id="791" w:name="_Toc382872676"/>
      <w:bookmarkStart w:id="792" w:name="_Toc382902656"/>
      <w:bookmarkStart w:id="793" w:name="_Toc383177521"/>
      <w:bookmarkStart w:id="794" w:name="_Toc383183674"/>
      <w:bookmarkStart w:id="795" w:name="_Toc382872677"/>
      <w:bookmarkStart w:id="796" w:name="_Toc382902657"/>
      <w:bookmarkStart w:id="797" w:name="_Toc383177522"/>
      <w:bookmarkStart w:id="798" w:name="_Toc383183675"/>
      <w:bookmarkStart w:id="799" w:name="_Toc382872678"/>
      <w:bookmarkStart w:id="800" w:name="_Toc382902658"/>
      <w:bookmarkStart w:id="801" w:name="_Toc383177523"/>
      <w:bookmarkStart w:id="802" w:name="_Toc383183676"/>
      <w:bookmarkStart w:id="803" w:name="_Toc382872679"/>
      <w:bookmarkStart w:id="804" w:name="_Toc382902659"/>
      <w:bookmarkStart w:id="805" w:name="_Toc383177524"/>
      <w:bookmarkStart w:id="806" w:name="_Toc383183677"/>
      <w:bookmarkStart w:id="807" w:name="_Toc382872680"/>
      <w:bookmarkStart w:id="808" w:name="_Toc382902660"/>
      <w:bookmarkStart w:id="809" w:name="_Toc383177525"/>
      <w:bookmarkStart w:id="810" w:name="_Toc383183678"/>
      <w:bookmarkStart w:id="811" w:name="_Toc382872681"/>
      <w:bookmarkStart w:id="812" w:name="_Toc382902661"/>
      <w:bookmarkStart w:id="813" w:name="_Toc383177526"/>
      <w:bookmarkStart w:id="814" w:name="_Toc383183679"/>
      <w:bookmarkStart w:id="815" w:name="_Toc382872682"/>
      <w:bookmarkStart w:id="816" w:name="_Toc382902662"/>
      <w:bookmarkStart w:id="817" w:name="_Toc383177527"/>
      <w:bookmarkStart w:id="818" w:name="_Toc383183680"/>
      <w:bookmarkStart w:id="819" w:name="BKM_5CB8FBCA_6CB2_409A_AB08_A03B19C07507"/>
      <w:bookmarkStart w:id="820" w:name="_Toc382872712"/>
      <w:bookmarkStart w:id="821" w:name="_Toc382902692"/>
      <w:bookmarkStart w:id="822" w:name="_Toc383177557"/>
      <w:bookmarkStart w:id="823" w:name="_Toc383183710"/>
      <w:bookmarkStart w:id="824" w:name="_Toc382872713"/>
      <w:bookmarkStart w:id="825" w:name="_Toc382902693"/>
      <w:bookmarkStart w:id="826" w:name="_Toc383177558"/>
      <w:bookmarkStart w:id="827" w:name="_Toc383183711"/>
      <w:bookmarkStart w:id="828" w:name="_Toc382872742"/>
      <w:bookmarkStart w:id="829" w:name="_Toc382902722"/>
      <w:bookmarkStart w:id="830" w:name="_Toc383177587"/>
      <w:bookmarkStart w:id="831" w:name="_Toc383183740"/>
      <w:bookmarkStart w:id="832" w:name="_Toc382872743"/>
      <w:bookmarkStart w:id="833" w:name="_Toc382902723"/>
      <w:bookmarkStart w:id="834" w:name="_Toc383177588"/>
      <w:bookmarkStart w:id="835" w:name="_Toc383183741"/>
      <w:bookmarkStart w:id="836" w:name="_Toc382872744"/>
      <w:bookmarkStart w:id="837" w:name="_Toc382902724"/>
      <w:bookmarkStart w:id="838" w:name="_Toc383177589"/>
      <w:bookmarkStart w:id="839" w:name="_Toc383183742"/>
      <w:bookmarkStart w:id="840" w:name="_Toc382872745"/>
      <w:bookmarkStart w:id="841" w:name="_Toc382902725"/>
      <w:bookmarkStart w:id="842" w:name="_Toc383177590"/>
      <w:bookmarkStart w:id="843" w:name="_Toc383183743"/>
      <w:bookmarkStart w:id="844" w:name="_Toc382872746"/>
      <w:bookmarkStart w:id="845" w:name="_Toc382902726"/>
      <w:bookmarkStart w:id="846" w:name="_Toc383177591"/>
      <w:bookmarkStart w:id="847" w:name="_Toc383183744"/>
      <w:bookmarkStart w:id="848" w:name="_Toc382872747"/>
      <w:bookmarkStart w:id="849" w:name="_Toc382902727"/>
      <w:bookmarkStart w:id="850" w:name="_Toc383177592"/>
      <w:bookmarkStart w:id="851" w:name="_Toc383183745"/>
      <w:bookmarkStart w:id="852" w:name="_Toc382872748"/>
      <w:bookmarkStart w:id="853" w:name="_Toc382902728"/>
      <w:bookmarkStart w:id="854" w:name="_Toc383177593"/>
      <w:bookmarkStart w:id="855" w:name="_Toc383183746"/>
      <w:bookmarkStart w:id="856" w:name="_Toc382872749"/>
      <w:bookmarkStart w:id="857" w:name="_Toc382902729"/>
      <w:bookmarkStart w:id="858" w:name="_Toc383177594"/>
      <w:bookmarkStart w:id="859" w:name="_Toc383183747"/>
      <w:bookmarkStart w:id="860" w:name="_Toc382872779"/>
      <w:bookmarkStart w:id="861" w:name="_Toc382902759"/>
      <w:bookmarkStart w:id="862" w:name="_Toc383177624"/>
      <w:bookmarkStart w:id="863" w:name="_Toc383183777"/>
      <w:bookmarkStart w:id="864" w:name="_Toc382872780"/>
      <w:bookmarkStart w:id="865" w:name="_Toc382902760"/>
      <w:bookmarkStart w:id="866" w:name="_Toc383177625"/>
      <w:bookmarkStart w:id="867" w:name="_Toc383183778"/>
      <w:bookmarkStart w:id="868" w:name="_Toc382872781"/>
      <w:bookmarkStart w:id="869" w:name="_Toc382902761"/>
      <w:bookmarkStart w:id="870" w:name="_Toc383177626"/>
      <w:bookmarkStart w:id="871" w:name="_Toc383183779"/>
      <w:bookmarkStart w:id="872" w:name="_Toc382872782"/>
      <w:bookmarkStart w:id="873" w:name="_Toc382902762"/>
      <w:bookmarkStart w:id="874" w:name="_Toc383177627"/>
      <w:bookmarkStart w:id="875" w:name="_Toc383183780"/>
      <w:bookmarkStart w:id="876" w:name="_Toc382872783"/>
      <w:bookmarkStart w:id="877" w:name="_Toc382902763"/>
      <w:bookmarkStart w:id="878" w:name="_Toc383177628"/>
      <w:bookmarkStart w:id="879" w:name="_Toc383183781"/>
      <w:bookmarkStart w:id="880" w:name="_Toc382872785"/>
      <w:bookmarkStart w:id="881" w:name="_Toc382902765"/>
      <w:bookmarkStart w:id="882" w:name="_Toc383177630"/>
      <w:bookmarkStart w:id="883" w:name="_Toc383183783"/>
      <w:bookmarkStart w:id="884" w:name="_Toc382872786"/>
      <w:bookmarkStart w:id="885" w:name="_Toc382902766"/>
      <w:bookmarkStart w:id="886" w:name="_Toc383177631"/>
      <w:bookmarkStart w:id="887" w:name="_Toc383183784"/>
      <w:bookmarkStart w:id="888" w:name="_Toc382872787"/>
      <w:bookmarkStart w:id="889" w:name="_Toc382902767"/>
      <w:bookmarkStart w:id="890" w:name="_Toc383177632"/>
      <w:bookmarkStart w:id="891" w:name="_Toc383183785"/>
      <w:bookmarkStart w:id="892" w:name="_Toc382872788"/>
      <w:bookmarkStart w:id="893" w:name="_Toc382902768"/>
      <w:bookmarkStart w:id="894" w:name="_Toc383177633"/>
      <w:bookmarkStart w:id="895" w:name="_Toc383183786"/>
      <w:bookmarkStart w:id="896" w:name="_Toc382872789"/>
      <w:bookmarkStart w:id="897" w:name="_Toc382902769"/>
      <w:bookmarkStart w:id="898" w:name="_Toc383177634"/>
      <w:bookmarkStart w:id="899" w:name="_Toc383183787"/>
      <w:bookmarkStart w:id="900" w:name="_Toc382872790"/>
      <w:bookmarkStart w:id="901" w:name="_Toc382902770"/>
      <w:bookmarkStart w:id="902" w:name="_Toc383177635"/>
      <w:bookmarkStart w:id="903" w:name="_Toc383183788"/>
      <w:bookmarkStart w:id="904" w:name="_Toc382872791"/>
      <w:bookmarkStart w:id="905" w:name="_Toc382902771"/>
      <w:bookmarkStart w:id="906" w:name="_Toc383177636"/>
      <w:bookmarkStart w:id="907" w:name="_Toc383183789"/>
      <w:bookmarkStart w:id="908" w:name="_Toc382872792"/>
      <w:bookmarkStart w:id="909" w:name="_Toc382902772"/>
      <w:bookmarkStart w:id="910" w:name="_Toc383177637"/>
      <w:bookmarkStart w:id="911" w:name="_Toc383183790"/>
      <w:bookmarkStart w:id="912" w:name="_Toc382872858"/>
      <w:bookmarkStart w:id="913" w:name="_Toc382902838"/>
      <w:bookmarkStart w:id="914" w:name="_Toc383177703"/>
      <w:bookmarkStart w:id="915" w:name="_Toc383183856"/>
      <w:bookmarkStart w:id="916" w:name="_Toc382872859"/>
      <w:bookmarkStart w:id="917" w:name="_Toc382902839"/>
      <w:bookmarkStart w:id="918" w:name="_Toc383177704"/>
      <w:bookmarkStart w:id="919" w:name="_Toc383183857"/>
      <w:bookmarkStart w:id="920" w:name="_Toc382872860"/>
      <w:bookmarkStart w:id="921" w:name="_Toc382902840"/>
      <w:bookmarkStart w:id="922" w:name="_Toc383177705"/>
      <w:bookmarkStart w:id="923" w:name="_Toc383183858"/>
      <w:bookmarkStart w:id="924" w:name="_Toc382872861"/>
      <w:bookmarkStart w:id="925" w:name="_Toc382902841"/>
      <w:bookmarkStart w:id="926" w:name="_Toc383177706"/>
      <w:bookmarkStart w:id="927" w:name="_Toc383183859"/>
      <w:bookmarkStart w:id="928" w:name="_Toc382872862"/>
      <w:bookmarkStart w:id="929" w:name="_Toc382902842"/>
      <w:bookmarkStart w:id="930" w:name="_Toc383177707"/>
      <w:bookmarkStart w:id="931" w:name="_Toc383183860"/>
      <w:bookmarkStart w:id="932" w:name="_Toc382872863"/>
      <w:bookmarkStart w:id="933" w:name="_Toc382902843"/>
      <w:bookmarkStart w:id="934" w:name="_Toc383177708"/>
      <w:bookmarkStart w:id="935" w:name="_Toc383183861"/>
      <w:bookmarkStart w:id="936" w:name="_Toc382872864"/>
      <w:bookmarkStart w:id="937" w:name="_Toc382902844"/>
      <w:bookmarkStart w:id="938" w:name="_Toc383177709"/>
      <w:bookmarkStart w:id="939" w:name="_Toc383183862"/>
      <w:bookmarkStart w:id="940" w:name="_Toc382872865"/>
      <w:bookmarkStart w:id="941" w:name="_Toc382902845"/>
      <w:bookmarkStart w:id="942" w:name="_Toc383177710"/>
      <w:bookmarkStart w:id="943" w:name="_Toc383183863"/>
      <w:bookmarkStart w:id="944" w:name="_Toc382872895"/>
      <w:bookmarkStart w:id="945" w:name="_Toc382902875"/>
      <w:bookmarkStart w:id="946" w:name="_Toc383177740"/>
      <w:bookmarkStart w:id="947" w:name="_Toc383183893"/>
      <w:bookmarkStart w:id="948" w:name="_Toc382872896"/>
      <w:bookmarkStart w:id="949" w:name="_Toc382902876"/>
      <w:bookmarkStart w:id="950" w:name="_Toc383177741"/>
      <w:bookmarkStart w:id="951" w:name="_Toc383183894"/>
      <w:bookmarkStart w:id="952" w:name="_Toc382872897"/>
      <w:bookmarkStart w:id="953" w:name="_Toc382902877"/>
      <w:bookmarkStart w:id="954" w:name="_Toc383177742"/>
      <w:bookmarkStart w:id="955" w:name="_Toc383183895"/>
      <w:bookmarkStart w:id="956" w:name="_Toc382872898"/>
      <w:bookmarkStart w:id="957" w:name="_Toc382902878"/>
      <w:bookmarkStart w:id="958" w:name="_Toc383177743"/>
      <w:bookmarkStart w:id="959" w:name="_Toc383183896"/>
      <w:bookmarkStart w:id="960" w:name="_Toc382872899"/>
      <w:bookmarkStart w:id="961" w:name="_Toc382902879"/>
      <w:bookmarkStart w:id="962" w:name="_Toc383177744"/>
      <w:bookmarkStart w:id="963" w:name="_Toc383183897"/>
      <w:bookmarkStart w:id="964" w:name="_Toc382872900"/>
      <w:bookmarkStart w:id="965" w:name="_Toc382902880"/>
      <w:bookmarkStart w:id="966" w:name="_Toc383177745"/>
      <w:bookmarkStart w:id="967" w:name="_Toc383183898"/>
      <w:bookmarkStart w:id="968" w:name="_Toc382872901"/>
      <w:bookmarkStart w:id="969" w:name="_Toc382902881"/>
      <w:bookmarkStart w:id="970" w:name="_Toc383177746"/>
      <w:bookmarkStart w:id="971" w:name="_Toc383183899"/>
      <w:bookmarkStart w:id="972" w:name="_Toc382872902"/>
      <w:bookmarkStart w:id="973" w:name="_Toc382902882"/>
      <w:bookmarkStart w:id="974" w:name="_Toc383177747"/>
      <w:bookmarkStart w:id="975" w:name="_Toc383183900"/>
      <w:bookmarkStart w:id="976" w:name="_Toc382872944"/>
      <w:bookmarkStart w:id="977" w:name="_Toc382902924"/>
      <w:bookmarkStart w:id="978" w:name="_Toc383177789"/>
      <w:bookmarkStart w:id="979" w:name="_Toc383183942"/>
      <w:bookmarkStart w:id="980" w:name="_Toc382872945"/>
      <w:bookmarkStart w:id="981" w:name="_Toc382902925"/>
      <w:bookmarkStart w:id="982" w:name="_Toc383177790"/>
      <w:bookmarkStart w:id="983" w:name="_Toc383183943"/>
      <w:bookmarkStart w:id="984" w:name="_Toc382872946"/>
      <w:bookmarkStart w:id="985" w:name="_Toc382902926"/>
      <w:bookmarkStart w:id="986" w:name="_Toc383177791"/>
      <w:bookmarkStart w:id="987" w:name="_Toc383183944"/>
      <w:bookmarkStart w:id="988" w:name="_Toc382872947"/>
      <w:bookmarkStart w:id="989" w:name="_Toc382902927"/>
      <w:bookmarkStart w:id="990" w:name="_Toc383177792"/>
      <w:bookmarkStart w:id="991" w:name="_Toc383183945"/>
      <w:bookmarkStart w:id="992" w:name="_Toc382872948"/>
      <w:bookmarkStart w:id="993" w:name="_Toc382902928"/>
      <w:bookmarkStart w:id="994" w:name="_Toc383177793"/>
      <w:bookmarkStart w:id="995" w:name="_Toc383183946"/>
      <w:bookmarkStart w:id="996" w:name="_Toc382872949"/>
      <w:bookmarkStart w:id="997" w:name="_Toc382902929"/>
      <w:bookmarkStart w:id="998" w:name="_Toc383177794"/>
      <w:bookmarkStart w:id="999" w:name="_Toc383183947"/>
      <w:bookmarkStart w:id="1000" w:name="_Toc382872950"/>
      <w:bookmarkStart w:id="1001" w:name="_Toc382902930"/>
      <w:bookmarkStart w:id="1002" w:name="_Toc383177795"/>
      <w:bookmarkStart w:id="1003" w:name="_Toc383183948"/>
      <w:bookmarkStart w:id="1004" w:name="_Toc382872951"/>
      <w:bookmarkStart w:id="1005" w:name="_Toc382902931"/>
      <w:bookmarkStart w:id="1006" w:name="_Toc383177796"/>
      <w:bookmarkStart w:id="1007" w:name="_Toc383183949"/>
      <w:bookmarkStart w:id="1008" w:name="_Toc382872993"/>
      <w:bookmarkStart w:id="1009" w:name="_Toc382902973"/>
      <w:bookmarkStart w:id="1010" w:name="_Toc383177838"/>
      <w:bookmarkStart w:id="1011" w:name="_Toc383183991"/>
      <w:bookmarkStart w:id="1012" w:name="_Toc382872994"/>
      <w:bookmarkStart w:id="1013" w:name="_Toc382902974"/>
      <w:bookmarkStart w:id="1014" w:name="_Toc383177839"/>
      <w:bookmarkStart w:id="1015" w:name="_Toc383183992"/>
      <w:bookmarkStart w:id="1016" w:name="_Toc382872995"/>
      <w:bookmarkStart w:id="1017" w:name="_Toc382902975"/>
      <w:bookmarkStart w:id="1018" w:name="_Toc383177840"/>
      <w:bookmarkStart w:id="1019" w:name="_Toc383183993"/>
      <w:bookmarkStart w:id="1020" w:name="_Toc382872996"/>
      <w:bookmarkStart w:id="1021" w:name="_Toc382902976"/>
      <w:bookmarkStart w:id="1022" w:name="_Toc383177841"/>
      <w:bookmarkStart w:id="1023" w:name="_Toc383183994"/>
      <w:bookmarkStart w:id="1024" w:name="_Toc382872997"/>
      <w:bookmarkStart w:id="1025" w:name="_Toc382902977"/>
      <w:bookmarkStart w:id="1026" w:name="_Toc383177842"/>
      <w:bookmarkStart w:id="1027" w:name="_Toc383183995"/>
      <w:bookmarkStart w:id="1028" w:name="_Toc382872999"/>
      <w:bookmarkStart w:id="1029" w:name="_Toc382902979"/>
      <w:bookmarkStart w:id="1030" w:name="_Toc383177844"/>
      <w:bookmarkStart w:id="1031" w:name="_Toc383183997"/>
      <w:bookmarkStart w:id="1032" w:name="_Toc382873000"/>
      <w:bookmarkStart w:id="1033" w:name="_Toc382902980"/>
      <w:bookmarkStart w:id="1034" w:name="_Toc383177845"/>
      <w:bookmarkStart w:id="1035" w:name="_Toc383183998"/>
      <w:bookmarkStart w:id="1036" w:name="_Toc382873001"/>
      <w:bookmarkStart w:id="1037" w:name="_Toc382902981"/>
      <w:bookmarkStart w:id="1038" w:name="_Toc383177846"/>
      <w:bookmarkStart w:id="1039" w:name="_Toc383183999"/>
      <w:bookmarkStart w:id="1040" w:name="_Toc382873002"/>
      <w:bookmarkStart w:id="1041" w:name="_Toc382902982"/>
      <w:bookmarkStart w:id="1042" w:name="_Toc383177847"/>
      <w:bookmarkStart w:id="1043" w:name="_Toc383184000"/>
      <w:bookmarkStart w:id="1044" w:name="_Toc382873003"/>
      <w:bookmarkStart w:id="1045" w:name="_Toc382902983"/>
      <w:bookmarkStart w:id="1046" w:name="_Toc383177848"/>
      <w:bookmarkStart w:id="1047" w:name="_Toc383184001"/>
      <w:bookmarkStart w:id="1048" w:name="_Toc382873004"/>
      <w:bookmarkStart w:id="1049" w:name="_Toc382902984"/>
      <w:bookmarkStart w:id="1050" w:name="_Toc383177849"/>
      <w:bookmarkStart w:id="1051" w:name="_Toc383184002"/>
      <w:bookmarkStart w:id="1052" w:name="_Toc382873005"/>
      <w:bookmarkStart w:id="1053" w:name="_Toc382902985"/>
      <w:bookmarkStart w:id="1054" w:name="_Toc383177850"/>
      <w:bookmarkStart w:id="1055" w:name="_Toc383184003"/>
      <w:bookmarkStart w:id="1056" w:name="_Toc382873006"/>
      <w:bookmarkStart w:id="1057" w:name="_Toc382902986"/>
      <w:bookmarkStart w:id="1058" w:name="_Toc383177851"/>
      <w:bookmarkStart w:id="1059" w:name="_Toc383184004"/>
      <w:bookmarkStart w:id="1060" w:name="_Toc382873084"/>
      <w:bookmarkStart w:id="1061" w:name="_Toc382903064"/>
      <w:bookmarkStart w:id="1062" w:name="_Toc383177929"/>
      <w:bookmarkStart w:id="1063" w:name="_Toc383184082"/>
      <w:bookmarkStart w:id="1064" w:name="_Toc382873085"/>
      <w:bookmarkStart w:id="1065" w:name="_Toc382903065"/>
      <w:bookmarkStart w:id="1066" w:name="_Toc383177930"/>
      <w:bookmarkStart w:id="1067" w:name="_Toc383184083"/>
      <w:bookmarkStart w:id="1068" w:name="_Toc382873086"/>
      <w:bookmarkStart w:id="1069" w:name="_Toc382903066"/>
      <w:bookmarkStart w:id="1070" w:name="_Toc383177931"/>
      <w:bookmarkStart w:id="1071" w:name="_Toc383184084"/>
      <w:bookmarkStart w:id="1072" w:name="_Toc382873087"/>
      <w:bookmarkStart w:id="1073" w:name="_Toc382903067"/>
      <w:bookmarkStart w:id="1074" w:name="_Toc383177932"/>
      <w:bookmarkStart w:id="1075" w:name="_Toc383184085"/>
      <w:bookmarkStart w:id="1076" w:name="_Toc382873088"/>
      <w:bookmarkStart w:id="1077" w:name="_Toc382903068"/>
      <w:bookmarkStart w:id="1078" w:name="_Toc383177933"/>
      <w:bookmarkStart w:id="1079" w:name="_Toc383184086"/>
      <w:bookmarkStart w:id="1080" w:name="_Toc382873089"/>
      <w:bookmarkStart w:id="1081" w:name="_Toc382903069"/>
      <w:bookmarkStart w:id="1082" w:name="_Toc383177934"/>
      <w:bookmarkStart w:id="1083" w:name="_Toc383184087"/>
      <w:bookmarkStart w:id="1084" w:name="_Toc382873090"/>
      <w:bookmarkStart w:id="1085" w:name="_Toc382903070"/>
      <w:bookmarkStart w:id="1086" w:name="_Toc383177935"/>
      <w:bookmarkStart w:id="1087" w:name="_Toc383184088"/>
      <w:bookmarkStart w:id="1088" w:name="_Toc382873091"/>
      <w:bookmarkStart w:id="1089" w:name="_Toc382903071"/>
      <w:bookmarkStart w:id="1090" w:name="_Toc383177936"/>
      <w:bookmarkStart w:id="1091" w:name="_Toc383184089"/>
      <w:bookmarkStart w:id="1092" w:name="_Toc382873133"/>
      <w:bookmarkStart w:id="1093" w:name="_Toc382903113"/>
      <w:bookmarkStart w:id="1094" w:name="_Toc383177978"/>
      <w:bookmarkStart w:id="1095" w:name="_Toc383184131"/>
      <w:bookmarkStart w:id="1096" w:name="_Toc382873134"/>
      <w:bookmarkStart w:id="1097" w:name="_Toc382903114"/>
      <w:bookmarkStart w:id="1098" w:name="_Toc383177979"/>
      <w:bookmarkStart w:id="1099" w:name="_Toc383184132"/>
      <w:bookmarkStart w:id="1100" w:name="_Toc382873135"/>
      <w:bookmarkStart w:id="1101" w:name="_Toc382903115"/>
      <w:bookmarkStart w:id="1102" w:name="_Toc383177980"/>
      <w:bookmarkStart w:id="1103" w:name="_Toc383184133"/>
      <w:bookmarkStart w:id="1104" w:name="_Toc382873136"/>
      <w:bookmarkStart w:id="1105" w:name="_Toc382903116"/>
      <w:bookmarkStart w:id="1106" w:name="_Toc383177981"/>
      <w:bookmarkStart w:id="1107" w:name="_Toc383184134"/>
      <w:bookmarkStart w:id="1108" w:name="_Toc382873137"/>
      <w:bookmarkStart w:id="1109" w:name="_Toc382903117"/>
      <w:bookmarkStart w:id="1110" w:name="_Toc383177982"/>
      <w:bookmarkStart w:id="1111" w:name="_Toc383184135"/>
      <w:bookmarkStart w:id="1112" w:name="_Toc382873138"/>
      <w:bookmarkStart w:id="1113" w:name="_Toc382903118"/>
      <w:bookmarkStart w:id="1114" w:name="_Toc383177983"/>
      <w:bookmarkStart w:id="1115" w:name="_Toc383184136"/>
      <w:bookmarkStart w:id="1116" w:name="_Toc382873139"/>
      <w:bookmarkStart w:id="1117" w:name="_Toc382903119"/>
      <w:bookmarkStart w:id="1118" w:name="_Toc383177984"/>
      <w:bookmarkStart w:id="1119" w:name="_Toc383184137"/>
      <w:bookmarkStart w:id="1120" w:name="_Toc382873140"/>
      <w:bookmarkStart w:id="1121" w:name="_Toc382903120"/>
      <w:bookmarkStart w:id="1122" w:name="_Toc383177985"/>
      <w:bookmarkStart w:id="1123" w:name="_Toc383184138"/>
      <w:bookmarkStart w:id="1124" w:name="_Toc382873182"/>
      <w:bookmarkStart w:id="1125" w:name="_Toc382903162"/>
      <w:bookmarkStart w:id="1126" w:name="_Toc383178027"/>
      <w:bookmarkStart w:id="1127" w:name="_Toc383184180"/>
      <w:bookmarkStart w:id="1128" w:name="_Toc382873183"/>
      <w:bookmarkStart w:id="1129" w:name="_Toc382903163"/>
      <w:bookmarkStart w:id="1130" w:name="_Toc383178028"/>
      <w:bookmarkStart w:id="1131" w:name="_Toc383184181"/>
      <w:bookmarkStart w:id="1132" w:name="_Toc382873184"/>
      <w:bookmarkStart w:id="1133" w:name="_Toc382903164"/>
      <w:bookmarkStart w:id="1134" w:name="_Toc383178029"/>
      <w:bookmarkStart w:id="1135" w:name="_Toc383184182"/>
      <w:bookmarkStart w:id="1136" w:name="_Toc382873185"/>
      <w:bookmarkStart w:id="1137" w:name="_Toc382903165"/>
      <w:bookmarkStart w:id="1138" w:name="_Toc383178030"/>
      <w:bookmarkStart w:id="1139" w:name="_Toc383184183"/>
      <w:bookmarkStart w:id="1140" w:name="_Toc382873186"/>
      <w:bookmarkStart w:id="1141" w:name="_Toc382903166"/>
      <w:bookmarkStart w:id="1142" w:name="_Toc383178031"/>
      <w:bookmarkStart w:id="1143" w:name="_Toc383184184"/>
      <w:bookmarkStart w:id="1144" w:name="_Toc382873187"/>
      <w:bookmarkStart w:id="1145" w:name="_Toc382903167"/>
      <w:bookmarkStart w:id="1146" w:name="_Toc383178032"/>
      <w:bookmarkStart w:id="1147" w:name="_Toc383184185"/>
      <w:bookmarkStart w:id="1148" w:name="_Toc382873188"/>
      <w:bookmarkStart w:id="1149" w:name="_Toc382903168"/>
      <w:bookmarkStart w:id="1150" w:name="_Toc383178033"/>
      <w:bookmarkStart w:id="1151" w:name="_Toc383184186"/>
      <w:bookmarkStart w:id="1152" w:name="_Toc382873189"/>
      <w:bookmarkStart w:id="1153" w:name="_Toc382903169"/>
      <w:bookmarkStart w:id="1154" w:name="_Toc383178034"/>
      <w:bookmarkStart w:id="1155" w:name="_Toc383184187"/>
      <w:bookmarkStart w:id="1156" w:name="_Toc382873219"/>
      <w:bookmarkStart w:id="1157" w:name="_Toc382903199"/>
      <w:bookmarkStart w:id="1158" w:name="_Toc383178064"/>
      <w:bookmarkStart w:id="1159" w:name="_Toc383184217"/>
      <w:bookmarkStart w:id="1160" w:name="_Toc382873220"/>
      <w:bookmarkStart w:id="1161" w:name="_Toc382903200"/>
      <w:bookmarkStart w:id="1162" w:name="_Toc383178065"/>
      <w:bookmarkStart w:id="1163" w:name="_Toc383184218"/>
      <w:bookmarkStart w:id="1164" w:name="_Toc382873221"/>
      <w:bookmarkStart w:id="1165" w:name="_Toc382903201"/>
      <w:bookmarkStart w:id="1166" w:name="_Toc383178066"/>
      <w:bookmarkStart w:id="1167" w:name="_Toc383184219"/>
      <w:bookmarkStart w:id="1168" w:name="_Toc382873222"/>
      <w:bookmarkStart w:id="1169" w:name="_Toc382903202"/>
      <w:bookmarkStart w:id="1170" w:name="_Toc383178067"/>
      <w:bookmarkStart w:id="1171" w:name="_Toc383184220"/>
      <w:bookmarkStart w:id="1172" w:name="_Toc382873223"/>
      <w:bookmarkStart w:id="1173" w:name="_Toc382903203"/>
      <w:bookmarkStart w:id="1174" w:name="_Toc383178068"/>
      <w:bookmarkStart w:id="1175" w:name="_Toc383184221"/>
      <w:bookmarkStart w:id="1176" w:name="_Toc382873224"/>
      <w:bookmarkStart w:id="1177" w:name="_Toc382903204"/>
      <w:bookmarkStart w:id="1178" w:name="_Toc383178069"/>
      <w:bookmarkStart w:id="1179" w:name="_Toc383184222"/>
      <w:bookmarkStart w:id="1180" w:name="_Toc382873225"/>
      <w:bookmarkStart w:id="1181" w:name="_Toc382903205"/>
      <w:bookmarkStart w:id="1182" w:name="_Toc383178070"/>
      <w:bookmarkStart w:id="1183" w:name="_Toc383184223"/>
      <w:bookmarkStart w:id="1184" w:name="_Toc382873226"/>
      <w:bookmarkStart w:id="1185" w:name="_Toc382903206"/>
      <w:bookmarkStart w:id="1186" w:name="_Toc383178071"/>
      <w:bookmarkStart w:id="1187" w:name="_Toc383184224"/>
      <w:bookmarkStart w:id="1188" w:name="_Toc382873244"/>
      <w:bookmarkStart w:id="1189" w:name="_Toc382903224"/>
      <w:bookmarkStart w:id="1190" w:name="_Toc383178089"/>
      <w:bookmarkStart w:id="1191" w:name="_Toc383184242"/>
      <w:bookmarkStart w:id="1192" w:name="_Toc382873245"/>
      <w:bookmarkStart w:id="1193" w:name="_Toc382903225"/>
      <w:bookmarkStart w:id="1194" w:name="_Toc383178090"/>
      <w:bookmarkStart w:id="1195" w:name="_Toc383184243"/>
      <w:bookmarkStart w:id="1196" w:name="_Toc382873246"/>
      <w:bookmarkStart w:id="1197" w:name="_Toc382903226"/>
      <w:bookmarkStart w:id="1198" w:name="_Toc383178091"/>
      <w:bookmarkStart w:id="1199" w:name="_Toc383184244"/>
      <w:bookmarkStart w:id="1200" w:name="_Toc382873247"/>
      <w:bookmarkStart w:id="1201" w:name="_Toc382903227"/>
      <w:bookmarkStart w:id="1202" w:name="_Toc383178092"/>
      <w:bookmarkStart w:id="1203" w:name="_Toc383184245"/>
      <w:bookmarkStart w:id="1204" w:name="_Toc382873248"/>
      <w:bookmarkStart w:id="1205" w:name="_Toc382903228"/>
      <w:bookmarkStart w:id="1206" w:name="_Toc383178093"/>
      <w:bookmarkStart w:id="1207" w:name="_Toc383184246"/>
      <w:bookmarkStart w:id="1208" w:name="_Toc382873249"/>
      <w:bookmarkStart w:id="1209" w:name="_Toc382903229"/>
      <w:bookmarkStart w:id="1210" w:name="_Toc383178094"/>
      <w:bookmarkStart w:id="1211" w:name="_Toc383184247"/>
      <w:bookmarkStart w:id="1212" w:name="_Toc382873250"/>
      <w:bookmarkStart w:id="1213" w:name="_Toc382903230"/>
      <w:bookmarkStart w:id="1214" w:name="_Toc383178095"/>
      <w:bookmarkStart w:id="1215" w:name="_Toc383184248"/>
      <w:bookmarkStart w:id="1216" w:name="_Toc382873251"/>
      <w:bookmarkStart w:id="1217" w:name="_Toc382903231"/>
      <w:bookmarkStart w:id="1218" w:name="_Toc383178096"/>
      <w:bookmarkStart w:id="1219" w:name="_Toc383184249"/>
      <w:bookmarkStart w:id="1220" w:name="_Toc382873269"/>
      <w:bookmarkStart w:id="1221" w:name="_Toc382903249"/>
      <w:bookmarkStart w:id="1222" w:name="_Toc383178114"/>
      <w:bookmarkStart w:id="1223" w:name="_Toc383184267"/>
      <w:bookmarkStart w:id="1224" w:name="_Toc382873270"/>
      <w:bookmarkStart w:id="1225" w:name="_Toc382903250"/>
      <w:bookmarkStart w:id="1226" w:name="_Toc383178115"/>
      <w:bookmarkStart w:id="1227" w:name="_Toc383184268"/>
      <w:bookmarkStart w:id="1228" w:name="_Toc382873271"/>
      <w:bookmarkStart w:id="1229" w:name="_Toc382903251"/>
      <w:bookmarkStart w:id="1230" w:name="_Toc383178116"/>
      <w:bookmarkStart w:id="1231" w:name="_Toc383184269"/>
      <w:bookmarkStart w:id="1232" w:name="_Toc382873272"/>
      <w:bookmarkStart w:id="1233" w:name="_Toc382903252"/>
      <w:bookmarkStart w:id="1234" w:name="_Toc383178117"/>
      <w:bookmarkStart w:id="1235" w:name="_Toc383184270"/>
      <w:bookmarkStart w:id="1236" w:name="_Toc382873274"/>
      <w:bookmarkStart w:id="1237" w:name="_Toc382903254"/>
      <w:bookmarkStart w:id="1238" w:name="_Toc383178119"/>
      <w:bookmarkStart w:id="1239" w:name="_Toc383184272"/>
      <w:bookmarkStart w:id="1240" w:name="_Toc382873276"/>
      <w:bookmarkStart w:id="1241" w:name="_Toc382903256"/>
      <w:bookmarkStart w:id="1242" w:name="_Toc383178121"/>
      <w:bookmarkStart w:id="1243" w:name="_Toc383184274"/>
      <w:bookmarkStart w:id="1244" w:name="_Toc382873278"/>
      <w:bookmarkStart w:id="1245" w:name="_Toc382903258"/>
      <w:bookmarkStart w:id="1246" w:name="_Toc383178123"/>
      <w:bookmarkStart w:id="1247" w:name="_Toc383184276"/>
      <w:bookmarkStart w:id="1248" w:name="_Toc382873283"/>
      <w:bookmarkStart w:id="1249" w:name="_Toc382903263"/>
      <w:bookmarkStart w:id="1250" w:name="_Toc383178128"/>
      <w:bookmarkStart w:id="1251" w:name="_Toc383184281"/>
      <w:bookmarkStart w:id="1252" w:name="_Toc382873285"/>
      <w:bookmarkStart w:id="1253" w:name="_Toc382903265"/>
      <w:bookmarkStart w:id="1254" w:name="_Toc383178130"/>
      <w:bookmarkStart w:id="1255" w:name="_Toc383184283"/>
      <w:bookmarkStart w:id="1256" w:name="_Toc382873286"/>
      <w:bookmarkStart w:id="1257" w:name="_Toc382903266"/>
      <w:bookmarkStart w:id="1258" w:name="_Toc383178131"/>
      <w:bookmarkStart w:id="1259" w:name="_Toc383184284"/>
      <w:bookmarkStart w:id="1260" w:name="_Toc382873287"/>
      <w:bookmarkStart w:id="1261" w:name="_Toc382903267"/>
      <w:bookmarkStart w:id="1262" w:name="_Toc383178132"/>
      <w:bookmarkStart w:id="1263" w:name="_Toc383184285"/>
      <w:bookmarkStart w:id="1264" w:name="_Toc382873288"/>
      <w:bookmarkStart w:id="1265" w:name="_Toc382903268"/>
      <w:bookmarkStart w:id="1266" w:name="_Toc383178133"/>
      <w:bookmarkStart w:id="1267" w:name="_Toc383184286"/>
      <w:bookmarkStart w:id="1268" w:name="_Toc382873289"/>
      <w:bookmarkStart w:id="1269" w:name="_Toc382903269"/>
      <w:bookmarkStart w:id="1270" w:name="_Toc383178134"/>
      <w:bookmarkStart w:id="1271" w:name="_Toc383184287"/>
      <w:bookmarkStart w:id="1272" w:name="_Toc382873291"/>
      <w:bookmarkStart w:id="1273" w:name="_Toc382903271"/>
      <w:bookmarkStart w:id="1274" w:name="_Toc383178136"/>
      <w:bookmarkStart w:id="1275" w:name="_Toc383184289"/>
      <w:bookmarkStart w:id="1276" w:name="_Toc382873292"/>
      <w:bookmarkStart w:id="1277" w:name="_Toc382903272"/>
      <w:bookmarkStart w:id="1278" w:name="_Toc383178137"/>
      <w:bookmarkStart w:id="1279" w:name="_Toc383184290"/>
      <w:bookmarkStart w:id="1280" w:name="_Toc382873293"/>
      <w:bookmarkStart w:id="1281" w:name="_Toc382903273"/>
      <w:bookmarkStart w:id="1282" w:name="_Toc383178138"/>
      <w:bookmarkStart w:id="1283" w:name="_Toc383184291"/>
      <w:bookmarkStart w:id="1284" w:name="_Toc382873294"/>
      <w:bookmarkStart w:id="1285" w:name="_Toc382903274"/>
      <w:bookmarkStart w:id="1286" w:name="_Toc383178139"/>
      <w:bookmarkStart w:id="1287" w:name="_Toc383184292"/>
      <w:bookmarkStart w:id="1288" w:name="_Toc382873295"/>
      <w:bookmarkStart w:id="1289" w:name="_Toc382903275"/>
      <w:bookmarkStart w:id="1290" w:name="_Toc383178140"/>
      <w:bookmarkStart w:id="1291" w:name="_Toc383184293"/>
      <w:bookmarkStart w:id="1292" w:name="_Toc382873296"/>
      <w:bookmarkStart w:id="1293" w:name="_Toc382903276"/>
      <w:bookmarkStart w:id="1294" w:name="_Toc383178141"/>
      <w:bookmarkStart w:id="1295" w:name="_Toc383184294"/>
      <w:bookmarkStart w:id="1296" w:name="_Toc382873297"/>
      <w:bookmarkStart w:id="1297" w:name="_Toc382903277"/>
      <w:bookmarkStart w:id="1298" w:name="_Toc383178142"/>
      <w:bookmarkStart w:id="1299" w:name="_Toc383184295"/>
      <w:bookmarkStart w:id="1300" w:name="_Toc382873298"/>
      <w:bookmarkStart w:id="1301" w:name="_Toc382903278"/>
      <w:bookmarkStart w:id="1302" w:name="_Toc383178143"/>
      <w:bookmarkStart w:id="1303" w:name="_Toc383184296"/>
      <w:bookmarkStart w:id="1304" w:name="_Toc382873340"/>
      <w:bookmarkStart w:id="1305" w:name="_Toc382903320"/>
      <w:bookmarkStart w:id="1306" w:name="_Toc383178185"/>
      <w:bookmarkStart w:id="1307" w:name="_Toc383184338"/>
      <w:bookmarkStart w:id="1308" w:name="_Toc382873341"/>
      <w:bookmarkStart w:id="1309" w:name="_Toc382903321"/>
      <w:bookmarkStart w:id="1310" w:name="_Toc383178186"/>
      <w:bookmarkStart w:id="1311" w:name="_Toc383184339"/>
      <w:bookmarkStart w:id="1312" w:name="_Toc382873342"/>
      <w:bookmarkStart w:id="1313" w:name="_Toc382903322"/>
      <w:bookmarkStart w:id="1314" w:name="_Toc383178187"/>
      <w:bookmarkStart w:id="1315" w:name="_Toc383184340"/>
      <w:bookmarkStart w:id="1316" w:name="_Toc382873343"/>
      <w:bookmarkStart w:id="1317" w:name="_Toc382903323"/>
      <w:bookmarkStart w:id="1318" w:name="_Toc383178188"/>
      <w:bookmarkStart w:id="1319" w:name="_Toc383184341"/>
      <w:bookmarkStart w:id="1320" w:name="_Toc382873344"/>
      <w:bookmarkStart w:id="1321" w:name="_Toc382903324"/>
      <w:bookmarkStart w:id="1322" w:name="_Toc383178189"/>
      <w:bookmarkStart w:id="1323" w:name="_Toc383184342"/>
      <w:bookmarkStart w:id="1324" w:name="_Toc382873345"/>
      <w:bookmarkStart w:id="1325" w:name="_Toc382903325"/>
      <w:bookmarkStart w:id="1326" w:name="_Toc383178190"/>
      <w:bookmarkStart w:id="1327" w:name="_Toc383184343"/>
      <w:bookmarkStart w:id="1328" w:name="_Toc382873346"/>
      <w:bookmarkStart w:id="1329" w:name="_Toc382903326"/>
      <w:bookmarkStart w:id="1330" w:name="_Toc383178191"/>
      <w:bookmarkStart w:id="1331" w:name="_Toc383184344"/>
      <w:bookmarkStart w:id="1332" w:name="_Toc382873347"/>
      <w:bookmarkStart w:id="1333" w:name="_Toc382903327"/>
      <w:bookmarkStart w:id="1334" w:name="_Toc383178192"/>
      <w:bookmarkStart w:id="1335" w:name="_Toc383184345"/>
      <w:bookmarkStart w:id="1336" w:name="_Toc382873389"/>
      <w:bookmarkStart w:id="1337" w:name="_Toc382903369"/>
      <w:bookmarkStart w:id="1338" w:name="_Toc383178234"/>
      <w:bookmarkStart w:id="1339" w:name="_Toc383184387"/>
      <w:bookmarkStart w:id="1340" w:name="_Toc382873390"/>
      <w:bookmarkStart w:id="1341" w:name="_Toc382903370"/>
      <w:bookmarkStart w:id="1342" w:name="_Toc383178235"/>
      <w:bookmarkStart w:id="1343" w:name="_Toc383184388"/>
      <w:bookmarkStart w:id="1344" w:name="_Toc382873391"/>
      <w:bookmarkStart w:id="1345" w:name="_Toc382903371"/>
      <w:bookmarkStart w:id="1346" w:name="_Toc383178236"/>
      <w:bookmarkStart w:id="1347" w:name="_Toc383184389"/>
      <w:bookmarkStart w:id="1348" w:name="_Toc382873392"/>
      <w:bookmarkStart w:id="1349" w:name="_Toc382903372"/>
      <w:bookmarkStart w:id="1350" w:name="_Toc383178237"/>
      <w:bookmarkStart w:id="1351" w:name="_Toc383184390"/>
      <w:bookmarkStart w:id="1352" w:name="_Toc382873393"/>
      <w:bookmarkStart w:id="1353" w:name="_Toc382903373"/>
      <w:bookmarkStart w:id="1354" w:name="_Toc383178238"/>
      <w:bookmarkStart w:id="1355" w:name="_Toc383184391"/>
      <w:bookmarkStart w:id="1356" w:name="_Toc382873394"/>
      <w:bookmarkStart w:id="1357" w:name="_Toc382903374"/>
      <w:bookmarkStart w:id="1358" w:name="_Toc383178239"/>
      <w:bookmarkStart w:id="1359" w:name="_Toc383184392"/>
      <w:bookmarkStart w:id="1360" w:name="_Toc382873395"/>
      <w:bookmarkStart w:id="1361" w:name="_Toc382903375"/>
      <w:bookmarkStart w:id="1362" w:name="_Toc383178240"/>
      <w:bookmarkStart w:id="1363" w:name="_Toc383184393"/>
      <w:bookmarkStart w:id="1364" w:name="_Toc382873396"/>
      <w:bookmarkStart w:id="1365" w:name="_Toc382903376"/>
      <w:bookmarkStart w:id="1366" w:name="_Toc383178241"/>
      <w:bookmarkStart w:id="1367" w:name="_Toc383184394"/>
      <w:bookmarkStart w:id="1368" w:name="_Toc382873438"/>
      <w:bookmarkStart w:id="1369" w:name="_Toc382903418"/>
      <w:bookmarkStart w:id="1370" w:name="_Toc383178283"/>
      <w:bookmarkStart w:id="1371" w:name="_Toc383184436"/>
      <w:bookmarkStart w:id="1372" w:name="_Toc382873439"/>
      <w:bookmarkStart w:id="1373" w:name="_Toc382903419"/>
      <w:bookmarkStart w:id="1374" w:name="_Toc383178284"/>
      <w:bookmarkStart w:id="1375" w:name="_Toc383184437"/>
      <w:bookmarkStart w:id="1376" w:name="_Toc382873440"/>
      <w:bookmarkStart w:id="1377" w:name="_Toc382903420"/>
      <w:bookmarkStart w:id="1378" w:name="_Toc383178285"/>
      <w:bookmarkStart w:id="1379" w:name="_Toc383184438"/>
      <w:bookmarkStart w:id="1380" w:name="_Toc382873441"/>
      <w:bookmarkStart w:id="1381" w:name="_Toc382903421"/>
      <w:bookmarkStart w:id="1382" w:name="_Toc383178286"/>
      <w:bookmarkStart w:id="1383" w:name="_Toc383184439"/>
      <w:bookmarkStart w:id="1384" w:name="_Toc382873442"/>
      <w:bookmarkStart w:id="1385" w:name="_Toc382903422"/>
      <w:bookmarkStart w:id="1386" w:name="_Toc383178287"/>
      <w:bookmarkStart w:id="1387" w:name="_Toc383184440"/>
      <w:bookmarkStart w:id="1388" w:name="_Toc382873443"/>
      <w:bookmarkStart w:id="1389" w:name="_Toc382903423"/>
      <w:bookmarkStart w:id="1390" w:name="_Toc383178288"/>
      <w:bookmarkStart w:id="1391" w:name="_Toc383184441"/>
      <w:bookmarkStart w:id="1392" w:name="_Toc382873444"/>
      <w:bookmarkStart w:id="1393" w:name="_Toc382903424"/>
      <w:bookmarkStart w:id="1394" w:name="_Toc383178289"/>
      <w:bookmarkStart w:id="1395" w:name="_Toc383184442"/>
      <w:bookmarkStart w:id="1396" w:name="_Toc382873445"/>
      <w:bookmarkStart w:id="1397" w:name="_Toc382903425"/>
      <w:bookmarkStart w:id="1398" w:name="_Toc383178290"/>
      <w:bookmarkStart w:id="1399" w:name="_Toc383184443"/>
      <w:bookmarkStart w:id="1400" w:name="_Toc382873487"/>
      <w:bookmarkStart w:id="1401" w:name="_Toc382903467"/>
      <w:bookmarkStart w:id="1402" w:name="_Toc383178332"/>
      <w:bookmarkStart w:id="1403" w:name="_Toc383184485"/>
      <w:bookmarkStart w:id="1404" w:name="_Toc382873488"/>
      <w:bookmarkStart w:id="1405" w:name="_Toc382903468"/>
      <w:bookmarkStart w:id="1406" w:name="_Toc383178333"/>
      <w:bookmarkStart w:id="1407" w:name="_Toc383184486"/>
      <w:bookmarkStart w:id="1408" w:name="_Toc382873489"/>
      <w:bookmarkStart w:id="1409" w:name="_Toc382903469"/>
      <w:bookmarkStart w:id="1410" w:name="_Toc383178334"/>
      <w:bookmarkStart w:id="1411" w:name="_Toc383184487"/>
      <w:bookmarkStart w:id="1412" w:name="_Toc382873490"/>
      <w:bookmarkStart w:id="1413" w:name="_Toc382903470"/>
      <w:bookmarkStart w:id="1414" w:name="_Toc383178335"/>
      <w:bookmarkStart w:id="1415" w:name="_Toc383184488"/>
      <w:bookmarkStart w:id="1416" w:name="_Toc382873491"/>
      <w:bookmarkStart w:id="1417" w:name="_Toc382903471"/>
      <w:bookmarkStart w:id="1418" w:name="_Toc383178336"/>
      <w:bookmarkStart w:id="1419" w:name="_Toc383184489"/>
      <w:bookmarkStart w:id="1420" w:name="_Toc382873492"/>
      <w:bookmarkStart w:id="1421" w:name="_Toc382903472"/>
      <w:bookmarkStart w:id="1422" w:name="_Toc383178337"/>
      <w:bookmarkStart w:id="1423" w:name="_Toc383184490"/>
      <w:bookmarkStart w:id="1424" w:name="_Toc382873493"/>
      <w:bookmarkStart w:id="1425" w:name="_Toc382903473"/>
      <w:bookmarkStart w:id="1426" w:name="_Toc383178338"/>
      <w:bookmarkStart w:id="1427" w:name="_Toc383184491"/>
      <w:bookmarkStart w:id="1428" w:name="_Toc382873494"/>
      <w:bookmarkStart w:id="1429" w:name="_Toc382903474"/>
      <w:bookmarkStart w:id="1430" w:name="_Toc383178339"/>
      <w:bookmarkStart w:id="1431" w:name="_Toc383184492"/>
      <w:bookmarkStart w:id="1432" w:name="_Toc382873536"/>
      <w:bookmarkStart w:id="1433" w:name="_Toc382903516"/>
      <w:bookmarkStart w:id="1434" w:name="_Toc383178381"/>
      <w:bookmarkStart w:id="1435" w:name="_Toc383184534"/>
      <w:bookmarkStart w:id="1436" w:name="_Toc382873537"/>
      <w:bookmarkStart w:id="1437" w:name="_Toc382903517"/>
      <w:bookmarkStart w:id="1438" w:name="_Toc383178382"/>
      <w:bookmarkStart w:id="1439" w:name="_Toc383184535"/>
      <w:bookmarkStart w:id="1440" w:name="_Toc382873538"/>
      <w:bookmarkStart w:id="1441" w:name="_Toc382903518"/>
      <w:bookmarkStart w:id="1442" w:name="_Toc383178383"/>
      <w:bookmarkStart w:id="1443" w:name="_Toc383184536"/>
      <w:bookmarkStart w:id="1444" w:name="_Toc382873539"/>
      <w:bookmarkStart w:id="1445" w:name="_Toc382903519"/>
      <w:bookmarkStart w:id="1446" w:name="_Toc383178384"/>
      <w:bookmarkStart w:id="1447" w:name="_Toc383184537"/>
      <w:bookmarkStart w:id="1448" w:name="_Toc382873540"/>
      <w:bookmarkStart w:id="1449" w:name="_Toc382903520"/>
      <w:bookmarkStart w:id="1450" w:name="_Toc383178385"/>
      <w:bookmarkStart w:id="1451" w:name="_Toc383184538"/>
      <w:bookmarkStart w:id="1452" w:name="_Toc382873541"/>
      <w:bookmarkStart w:id="1453" w:name="_Toc382903521"/>
      <w:bookmarkStart w:id="1454" w:name="_Toc383178386"/>
      <w:bookmarkStart w:id="1455" w:name="_Toc383184539"/>
      <w:bookmarkStart w:id="1456" w:name="_Toc382873542"/>
      <w:bookmarkStart w:id="1457" w:name="_Toc382903522"/>
      <w:bookmarkStart w:id="1458" w:name="_Toc383178387"/>
      <w:bookmarkStart w:id="1459" w:name="_Toc383184540"/>
      <w:bookmarkStart w:id="1460" w:name="_Toc382873543"/>
      <w:bookmarkStart w:id="1461" w:name="_Toc382903523"/>
      <w:bookmarkStart w:id="1462" w:name="_Toc383178388"/>
      <w:bookmarkStart w:id="1463" w:name="_Toc383184541"/>
      <w:bookmarkStart w:id="1464" w:name="_Toc382873585"/>
      <w:bookmarkStart w:id="1465" w:name="_Toc382903565"/>
      <w:bookmarkStart w:id="1466" w:name="_Toc383178430"/>
      <w:bookmarkStart w:id="1467" w:name="_Toc383184583"/>
      <w:bookmarkStart w:id="1468" w:name="_Toc382873586"/>
      <w:bookmarkStart w:id="1469" w:name="_Toc382903566"/>
      <w:bookmarkStart w:id="1470" w:name="_Toc383178431"/>
      <w:bookmarkStart w:id="1471" w:name="_Toc383184584"/>
      <w:bookmarkStart w:id="1472" w:name="_Toc382873587"/>
      <w:bookmarkStart w:id="1473" w:name="_Toc382903567"/>
      <w:bookmarkStart w:id="1474" w:name="_Toc383178432"/>
      <w:bookmarkStart w:id="1475" w:name="_Toc383184585"/>
      <w:bookmarkStart w:id="1476" w:name="_Toc382873588"/>
      <w:bookmarkStart w:id="1477" w:name="_Toc382903568"/>
      <w:bookmarkStart w:id="1478" w:name="_Toc383178433"/>
      <w:bookmarkStart w:id="1479" w:name="_Toc383184586"/>
      <w:bookmarkStart w:id="1480" w:name="_Toc382873589"/>
      <w:bookmarkStart w:id="1481" w:name="_Toc382903569"/>
      <w:bookmarkStart w:id="1482" w:name="_Toc383178434"/>
      <w:bookmarkStart w:id="1483" w:name="_Toc383184587"/>
      <w:bookmarkStart w:id="1484" w:name="_Toc382873590"/>
      <w:bookmarkStart w:id="1485" w:name="_Toc382903570"/>
      <w:bookmarkStart w:id="1486" w:name="_Toc383178435"/>
      <w:bookmarkStart w:id="1487" w:name="_Toc383184588"/>
      <w:bookmarkStart w:id="1488" w:name="_Toc382873591"/>
      <w:bookmarkStart w:id="1489" w:name="_Toc382903571"/>
      <w:bookmarkStart w:id="1490" w:name="_Toc383178436"/>
      <w:bookmarkStart w:id="1491" w:name="_Toc383184589"/>
      <w:bookmarkStart w:id="1492" w:name="_Toc382873592"/>
      <w:bookmarkStart w:id="1493" w:name="_Toc382903572"/>
      <w:bookmarkStart w:id="1494" w:name="_Toc383178437"/>
      <w:bookmarkStart w:id="1495" w:name="_Toc383184590"/>
      <w:bookmarkStart w:id="1496" w:name="BKM_329FE933_7978_47DA_A9D7_0A3A1F4BCA00"/>
      <w:bookmarkStart w:id="1497" w:name="_Toc382873622"/>
      <w:bookmarkStart w:id="1498" w:name="_Toc382903602"/>
      <w:bookmarkStart w:id="1499" w:name="_Toc383178467"/>
      <w:bookmarkStart w:id="1500" w:name="_Toc383184620"/>
      <w:bookmarkStart w:id="1501" w:name="_Toc382873623"/>
      <w:bookmarkStart w:id="1502" w:name="_Toc382903603"/>
      <w:bookmarkStart w:id="1503" w:name="_Toc383178468"/>
      <w:bookmarkStart w:id="1504" w:name="_Toc383184621"/>
      <w:bookmarkStart w:id="1505" w:name="_Toc382873652"/>
      <w:bookmarkStart w:id="1506" w:name="_Toc382903632"/>
      <w:bookmarkStart w:id="1507" w:name="_Toc383178497"/>
      <w:bookmarkStart w:id="1508" w:name="_Toc383184650"/>
      <w:bookmarkStart w:id="1509" w:name="_Toc382873653"/>
      <w:bookmarkStart w:id="1510" w:name="_Toc382903633"/>
      <w:bookmarkStart w:id="1511" w:name="_Toc383178498"/>
      <w:bookmarkStart w:id="1512" w:name="_Toc383184651"/>
      <w:bookmarkStart w:id="1513" w:name="_Toc382873654"/>
      <w:bookmarkStart w:id="1514" w:name="_Toc382903634"/>
      <w:bookmarkStart w:id="1515" w:name="_Toc383178499"/>
      <w:bookmarkStart w:id="1516" w:name="_Toc383184652"/>
      <w:bookmarkStart w:id="1517" w:name="_Toc382873655"/>
      <w:bookmarkStart w:id="1518" w:name="_Toc382903635"/>
      <w:bookmarkStart w:id="1519" w:name="_Toc383178500"/>
      <w:bookmarkStart w:id="1520" w:name="_Toc383184653"/>
      <w:bookmarkStart w:id="1521" w:name="_Toc382873656"/>
      <w:bookmarkStart w:id="1522" w:name="_Toc382903636"/>
      <w:bookmarkStart w:id="1523" w:name="_Toc383178501"/>
      <w:bookmarkStart w:id="1524" w:name="_Toc383184654"/>
      <w:bookmarkStart w:id="1525" w:name="_Toc382873657"/>
      <w:bookmarkStart w:id="1526" w:name="_Toc382903637"/>
      <w:bookmarkStart w:id="1527" w:name="_Toc383178502"/>
      <w:bookmarkStart w:id="1528" w:name="_Toc383184655"/>
      <w:bookmarkStart w:id="1529" w:name="_Toc382873658"/>
      <w:bookmarkStart w:id="1530" w:name="_Toc382903638"/>
      <w:bookmarkStart w:id="1531" w:name="_Toc383178503"/>
      <w:bookmarkStart w:id="1532" w:name="_Toc383184656"/>
      <w:bookmarkStart w:id="1533" w:name="_Toc382873659"/>
      <w:bookmarkStart w:id="1534" w:name="_Toc382903639"/>
      <w:bookmarkStart w:id="1535" w:name="_Toc383178504"/>
      <w:bookmarkStart w:id="1536" w:name="_Toc383184657"/>
      <w:bookmarkStart w:id="1537" w:name="_Toc382873689"/>
      <w:bookmarkStart w:id="1538" w:name="_Toc382903669"/>
      <w:bookmarkStart w:id="1539" w:name="_Toc383178534"/>
      <w:bookmarkStart w:id="1540" w:name="_Toc383184687"/>
      <w:bookmarkStart w:id="1541" w:name="_Toc382873690"/>
      <w:bookmarkStart w:id="1542" w:name="_Toc382903670"/>
      <w:bookmarkStart w:id="1543" w:name="_Toc383178535"/>
      <w:bookmarkStart w:id="1544" w:name="_Toc383184688"/>
      <w:bookmarkStart w:id="1545" w:name="_Toc382873691"/>
      <w:bookmarkStart w:id="1546" w:name="_Toc382903671"/>
      <w:bookmarkStart w:id="1547" w:name="_Toc383178536"/>
      <w:bookmarkStart w:id="1548" w:name="_Toc383184689"/>
      <w:bookmarkStart w:id="1549" w:name="_Toc382873692"/>
      <w:bookmarkStart w:id="1550" w:name="_Toc382903672"/>
      <w:bookmarkStart w:id="1551" w:name="_Toc383178537"/>
      <w:bookmarkStart w:id="1552" w:name="_Toc383184690"/>
      <w:bookmarkStart w:id="1553" w:name="_Toc382873694"/>
      <w:bookmarkStart w:id="1554" w:name="_Toc382903674"/>
      <w:bookmarkStart w:id="1555" w:name="_Toc383178539"/>
      <w:bookmarkStart w:id="1556" w:name="_Toc383184692"/>
      <w:bookmarkStart w:id="1557" w:name="_Toc382873695"/>
      <w:bookmarkStart w:id="1558" w:name="_Toc382903675"/>
      <w:bookmarkStart w:id="1559" w:name="_Toc383178540"/>
      <w:bookmarkStart w:id="1560" w:name="_Toc383184693"/>
      <w:bookmarkStart w:id="1561" w:name="_Toc382873696"/>
      <w:bookmarkStart w:id="1562" w:name="_Toc382903676"/>
      <w:bookmarkStart w:id="1563" w:name="_Toc383178541"/>
      <w:bookmarkStart w:id="1564" w:name="_Toc383184694"/>
      <w:bookmarkStart w:id="1565" w:name="_Toc382873697"/>
      <w:bookmarkStart w:id="1566" w:name="_Toc382903677"/>
      <w:bookmarkStart w:id="1567" w:name="_Toc383178542"/>
      <w:bookmarkStart w:id="1568" w:name="_Toc383184695"/>
      <w:bookmarkStart w:id="1569" w:name="_Toc382873698"/>
      <w:bookmarkStart w:id="1570" w:name="_Toc382903678"/>
      <w:bookmarkStart w:id="1571" w:name="_Toc383178543"/>
      <w:bookmarkStart w:id="1572" w:name="_Toc383184696"/>
      <w:bookmarkStart w:id="1573" w:name="_Toc382873752"/>
      <w:bookmarkStart w:id="1574" w:name="_Toc382903732"/>
      <w:bookmarkStart w:id="1575" w:name="_Toc383178597"/>
      <w:bookmarkStart w:id="1576" w:name="_Toc383184750"/>
      <w:bookmarkStart w:id="1577" w:name="_Toc382873753"/>
      <w:bookmarkStart w:id="1578" w:name="_Toc382903733"/>
      <w:bookmarkStart w:id="1579" w:name="_Toc383178598"/>
      <w:bookmarkStart w:id="1580" w:name="_Toc383184751"/>
      <w:bookmarkStart w:id="1581" w:name="_Toc382873754"/>
      <w:bookmarkStart w:id="1582" w:name="_Toc382903734"/>
      <w:bookmarkStart w:id="1583" w:name="_Toc383178599"/>
      <w:bookmarkStart w:id="1584" w:name="_Toc383184752"/>
      <w:bookmarkStart w:id="1585" w:name="_Toc382873755"/>
      <w:bookmarkStart w:id="1586" w:name="_Toc382903735"/>
      <w:bookmarkStart w:id="1587" w:name="_Toc383178600"/>
      <w:bookmarkStart w:id="1588" w:name="_Toc383184753"/>
      <w:bookmarkStart w:id="1589" w:name="_Toc382873756"/>
      <w:bookmarkStart w:id="1590" w:name="_Toc382903736"/>
      <w:bookmarkStart w:id="1591" w:name="_Toc383178601"/>
      <w:bookmarkStart w:id="1592" w:name="_Toc383184754"/>
      <w:bookmarkStart w:id="1593" w:name="_Toc382873757"/>
      <w:bookmarkStart w:id="1594" w:name="_Toc382903737"/>
      <w:bookmarkStart w:id="1595" w:name="_Toc383178602"/>
      <w:bookmarkStart w:id="1596" w:name="_Toc383184755"/>
      <w:bookmarkStart w:id="1597" w:name="_Toc382873758"/>
      <w:bookmarkStart w:id="1598" w:name="_Toc382903738"/>
      <w:bookmarkStart w:id="1599" w:name="_Toc383178603"/>
      <w:bookmarkStart w:id="1600" w:name="_Toc383184756"/>
      <w:bookmarkStart w:id="1601" w:name="_Toc382873759"/>
      <w:bookmarkStart w:id="1602" w:name="_Toc382903739"/>
      <w:bookmarkStart w:id="1603" w:name="_Toc383178604"/>
      <w:bookmarkStart w:id="1604" w:name="_Toc383184757"/>
      <w:bookmarkStart w:id="1605" w:name="_Toc382873885"/>
      <w:bookmarkStart w:id="1606" w:name="_Toc382903865"/>
      <w:bookmarkStart w:id="1607" w:name="_Toc383178730"/>
      <w:bookmarkStart w:id="1608" w:name="_Toc383184883"/>
      <w:bookmarkStart w:id="1609" w:name="_Toc382873886"/>
      <w:bookmarkStart w:id="1610" w:name="_Toc382903866"/>
      <w:bookmarkStart w:id="1611" w:name="_Toc383178731"/>
      <w:bookmarkStart w:id="1612" w:name="_Toc383184884"/>
      <w:bookmarkStart w:id="1613" w:name="_Toc382873887"/>
      <w:bookmarkStart w:id="1614" w:name="_Toc382903867"/>
      <w:bookmarkStart w:id="1615" w:name="_Toc383178732"/>
      <w:bookmarkStart w:id="1616" w:name="_Toc383184885"/>
      <w:bookmarkStart w:id="1617" w:name="_Toc382873888"/>
      <w:bookmarkStart w:id="1618" w:name="_Toc382903868"/>
      <w:bookmarkStart w:id="1619" w:name="_Toc383178733"/>
      <w:bookmarkStart w:id="1620" w:name="_Toc383184886"/>
      <w:bookmarkStart w:id="1621" w:name="_Toc382873889"/>
      <w:bookmarkStart w:id="1622" w:name="_Toc382903869"/>
      <w:bookmarkStart w:id="1623" w:name="_Toc383178734"/>
      <w:bookmarkStart w:id="1624" w:name="_Toc383184887"/>
      <w:bookmarkStart w:id="1625" w:name="_Toc382873890"/>
      <w:bookmarkStart w:id="1626" w:name="_Toc382903870"/>
      <w:bookmarkStart w:id="1627" w:name="_Toc383178735"/>
      <w:bookmarkStart w:id="1628" w:name="_Toc383184888"/>
      <w:bookmarkStart w:id="1629" w:name="_Toc382873891"/>
      <w:bookmarkStart w:id="1630" w:name="_Toc382903871"/>
      <w:bookmarkStart w:id="1631" w:name="_Toc383178736"/>
      <w:bookmarkStart w:id="1632" w:name="_Toc383184889"/>
      <w:bookmarkStart w:id="1633" w:name="_Toc382873892"/>
      <w:bookmarkStart w:id="1634" w:name="_Toc382903872"/>
      <w:bookmarkStart w:id="1635" w:name="_Toc383178737"/>
      <w:bookmarkStart w:id="1636" w:name="_Toc383184890"/>
      <w:bookmarkStart w:id="1637" w:name="_Toc382873922"/>
      <w:bookmarkStart w:id="1638" w:name="_Toc382903902"/>
      <w:bookmarkStart w:id="1639" w:name="_Toc383178767"/>
      <w:bookmarkStart w:id="1640" w:name="_Toc383184920"/>
      <w:bookmarkStart w:id="1641" w:name="_Toc382873923"/>
      <w:bookmarkStart w:id="1642" w:name="_Toc382903903"/>
      <w:bookmarkStart w:id="1643" w:name="_Toc383178768"/>
      <w:bookmarkStart w:id="1644" w:name="_Toc383184921"/>
      <w:bookmarkStart w:id="1645" w:name="_Toc382873924"/>
      <w:bookmarkStart w:id="1646" w:name="_Toc382903904"/>
      <w:bookmarkStart w:id="1647" w:name="_Toc383178769"/>
      <w:bookmarkStart w:id="1648" w:name="_Toc383184922"/>
      <w:bookmarkStart w:id="1649" w:name="_Toc382873925"/>
      <w:bookmarkStart w:id="1650" w:name="_Toc382903905"/>
      <w:bookmarkStart w:id="1651" w:name="_Toc383178770"/>
      <w:bookmarkStart w:id="1652" w:name="_Toc383184923"/>
      <w:bookmarkStart w:id="1653" w:name="_Toc382873926"/>
      <w:bookmarkStart w:id="1654" w:name="_Toc382903906"/>
      <w:bookmarkStart w:id="1655" w:name="_Toc383178771"/>
      <w:bookmarkStart w:id="1656" w:name="_Toc383184924"/>
      <w:bookmarkStart w:id="1657" w:name="_Toc382873928"/>
      <w:bookmarkStart w:id="1658" w:name="_Toc382903908"/>
      <w:bookmarkStart w:id="1659" w:name="_Toc383178773"/>
      <w:bookmarkStart w:id="1660" w:name="_Toc383184926"/>
      <w:bookmarkStart w:id="1661" w:name="_Toc382873929"/>
      <w:bookmarkStart w:id="1662" w:name="_Toc382903909"/>
      <w:bookmarkStart w:id="1663" w:name="_Toc383178774"/>
      <w:bookmarkStart w:id="1664" w:name="_Toc383184927"/>
      <w:bookmarkStart w:id="1665" w:name="_Toc382873930"/>
      <w:bookmarkStart w:id="1666" w:name="_Toc382903910"/>
      <w:bookmarkStart w:id="1667" w:name="_Toc383178775"/>
      <w:bookmarkStart w:id="1668" w:name="_Toc383184928"/>
      <w:bookmarkStart w:id="1669" w:name="_Toc382873931"/>
      <w:bookmarkStart w:id="1670" w:name="_Toc382903911"/>
      <w:bookmarkStart w:id="1671" w:name="_Toc383178776"/>
      <w:bookmarkStart w:id="1672" w:name="_Toc383184929"/>
      <w:bookmarkStart w:id="1673" w:name="_Toc382873932"/>
      <w:bookmarkStart w:id="1674" w:name="_Toc382903912"/>
      <w:bookmarkStart w:id="1675" w:name="_Toc383178777"/>
      <w:bookmarkStart w:id="1676" w:name="_Toc383184930"/>
      <w:bookmarkStart w:id="1677" w:name="_Toc382873933"/>
      <w:bookmarkStart w:id="1678" w:name="_Toc382903913"/>
      <w:bookmarkStart w:id="1679" w:name="_Toc383178778"/>
      <w:bookmarkStart w:id="1680" w:name="_Toc383184931"/>
      <w:bookmarkStart w:id="1681" w:name="BKM_EEB5A566_6D4F_4E0B_96FB_31B58E7D16EE"/>
      <w:bookmarkStart w:id="1682" w:name="_Toc382873934"/>
      <w:bookmarkStart w:id="1683" w:name="_Toc382903914"/>
      <w:bookmarkStart w:id="1684" w:name="_Toc383178779"/>
      <w:bookmarkStart w:id="1685" w:name="_Toc383184932"/>
      <w:bookmarkStart w:id="1686" w:name="_Toc382873935"/>
      <w:bookmarkStart w:id="1687" w:name="_Toc382903915"/>
      <w:bookmarkStart w:id="1688" w:name="_Toc383178780"/>
      <w:bookmarkStart w:id="1689" w:name="_Toc383184933"/>
      <w:bookmarkStart w:id="1690" w:name="_Toc382873964"/>
      <w:bookmarkStart w:id="1691" w:name="_Toc382903944"/>
      <w:bookmarkStart w:id="1692" w:name="_Toc383178809"/>
      <w:bookmarkStart w:id="1693" w:name="_Toc383184962"/>
      <w:bookmarkStart w:id="1694" w:name="_Toc382873965"/>
      <w:bookmarkStart w:id="1695" w:name="_Toc382903945"/>
      <w:bookmarkStart w:id="1696" w:name="_Toc383178810"/>
      <w:bookmarkStart w:id="1697" w:name="_Toc383184963"/>
      <w:bookmarkStart w:id="1698" w:name="_Toc382873966"/>
      <w:bookmarkStart w:id="1699" w:name="_Toc382903946"/>
      <w:bookmarkStart w:id="1700" w:name="_Toc383178811"/>
      <w:bookmarkStart w:id="1701" w:name="_Toc383184964"/>
      <w:bookmarkStart w:id="1702" w:name="_Toc382873967"/>
      <w:bookmarkStart w:id="1703" w:name="_Toc382903947"/>
      <w:bookmarkStart w:id="1704" w:name="_Toc383178812"/>
      <w:bookmarkStart w:id="1705" w:name="_Toc383184965"/>
      <w:bookmarkStart w:id="1706" w:name="_Toc382873969"/>
      <w:bookmarkStart w:id="1707" w:name="_Toc382903949"/>
      <w:bookmarkStart w:id="1708" w:name="_Toc383178814"/>
      <w:bookmarkStart w:id="1709" w:name="_Toc383184967"/>
      <w:bookmarkStart w:id="1710" w:name="_Toc382873971"/>
      <w:bookmarkStart w:id="1711" w:name="_Toc382903951"/>
      <w:bookmarkStart w:id="1712" w:name="_Toc383178816"/>
      <w:bookmarkStart w:id="1713" w:name="_Toc383184969"/>
      <w:bookmarkStart w:id="1714" w:name="_Toc382873979"/>
      <w:bookmarkStart w:id="1715" w:name="_Toc382903959"/>
      <w:bookmarkStart w:id="1716" w:name="_Toc383178824"/>
      <w:bookmarkStart w:id="1717" w:name="_Toc383184977"/>
      <w:bookmarkStart w:id="1718" w:name="_Toc382873980"/>
      <w:bookmarkStart w:id="1719" w:name="_Toc382903960"/>
      <w:bookmarkStart w:id="1720" w:name="_Toc383178825"/>
      <w:bookmarkStart w:id="1721" w:name="_Toc383184978"/>
      <w:bookmarkStart w:id="1722" w:name="_Toc382873981"/>
      <w:bookmarkStart w:id="1723" w:name="_Toc382903961"/>
      <w:bookmarkStart w:id="1724" w:name="_Toc383178826"/>
      <w:bookmarkStart w:id="1725" w:name="_Toc383184979"/>
      <w:bookmarkStart w:id="1726" w:name="_Toc382873982"/>
      <w:bookmarkStart w:id="1727" w:name="_Toc382903962"/>
      <w:bookmarkStart w:id="1728" w:name="_Toc383178827"/>
      <w:bookmarkStart w:id="1729" w:name="_Toc383184980"/>
      <w:bookmarkStart w:id="1730" w:name="_Toc382873983"/>
      <w:bookmarkStart w:id="1731" w:name="_Toc382903963"/>
      <w:bookmarkStart w:id="1732" w:name="_Toc383178828"/>
      <w:bookmarkStart w:id="1733" w:name="_Toc383184981"/>
      <w:bookmarkStart w:id="1734" w:name="_Toc382874001"/>
      <w:bookmarkStart w:id="1735" w:name="_Toc382903981"/>
      <w:bookmarkStart w:id="1736" w:name="_Toc383178846"/>
      <w:bookmarkStart w:id="1737" w:name="_Toc383184999"/>
      <w:bookmarkStart w:id="1738" w:name="_Toc382874002"/>
      <w:bookmarkStart w:id="1739" w:name="_Toc382903982"/>
      <w:bookmarkStart w:id="1740" w:name="_Toc383178847"/>
      <w:bookmarkStart w:id="1741" w:name="_Toc383185000"/>
      <w:bookmarkStart w:id="1742" w:name="_Toc382874003"/>
      <w:bookmarkStart w:id="1743" w:name="_Toc382903983"/>
      <w:bookmarkStart w:id="1744" w:name="_Toc383178848"/>
      <w:bookmarkStart w:id="1745" w:name="_Toc383185001"/>
      <w:bookmarkStart w:id="1746" w:name="_Toc382874004"/>
      <w:bookmarkStart w:id="1747" w:name="_Toc382903984"/>
      <w:bookmarkStart w:id="1748" w:name="_Toc383178849"/>
      <w:bookmarkStart w:id="1749" w:name="_Toc383185002"/>
      <w:bookmarkStart w:id="1750" w:name="_Toc382874006"/>
      <w:bookmarkStart w:id="1751" w:name="_Toc382903986"/>
      <w:bookmarkStart w:id="1752" w:name="_Toc383178851"/>
      <w:bookmarkStart w:id="1753" w:name="_Toc383185004"/>
      <w:bookmarkStart w:id="1754" w:name="_Toc382874007"/>
      <w:bookmarkStart w:id="1755" w:name="_Toc382903987"/>
      <w:bookmarkStart w:id="1756" w:name="_Toc383178852"/>
      <w:bookmarkStart w:id="1757" w:name="_Toc383185005"/>
      <w:bookmarkStart w:id="1758" w:name="_Toc382874008"/>
      <w:bookmarkStart w:id="1759" w:name="_Toc382903988"/>
      <w:bookmarkStart w:id="1760" w:name="_Toc383178853"/>
      <w:bookmarkStart w:id="1761" w:name="_Toc383185006"/>
      <w:bookmarkStart w:id="1762" w:name="_Toc382874009"/>
      <w:bookmarkStart w:id="1763" w:name="_Toc382903989"/>
      <w:bookmarkStart w:id="1764" w:name="_Toc383178854"/>
      <w:bookmarkStart w:id="1765" w:name="_Toc383185007"/>
      <w:bookmarkStart w:id="1766" w:name="_Toc382874010"/>
      <w:bookmarkStart w:id="1767" w:name="_Toc382903990"/>
      <w:bookmarkStart w:id="1768" w:name="_Toc383178855"/>
      <w:bookmarkStart w:id="1769" w:name="_Toc383185008"/>
      <w:bookmarkStart w:id="1770" w:name="BKM_DC402610_D08E_467C_800A_FB54C3404061"/>
      <w:bookmarkStart w:id="1771" w:name="_Toc382874028"/>
      <w:bookmarkStart w:id="1772" w:name="_Toc382904008"/>
      <w:bookmarkStart w:id="1773" w:name="_Toc383178873"/>
      <w:bookmarkStart w:id="1774" w:name="_Toc383185026"/>
      <w:bookmarkStart w:id="1775" w:name="_Toc382874029"/>
      <w:bookmarkStart w:id="1776" w:name="_Toc382904009"/>
      <w:bookmarkStart w:id="1777" w:name="_Toc383178874"/>
      <w:bookmarkStart w:id="1778" w:name="_Toc383185027"/>
      <w:bookmarkStart w:id="1779" w:name="_Toc382874058"/>
      <w:bookmarkStart w:id="1780" w:name="_Toc382904038"/>
      <w:bookmarkStart w:id="1781" w:name="_Toc383178903"/>
      <w:bookmarkStart w:id="1782" w:name="_Toc383185056"/>
      <w:bookmarkStart w:id="1783" w:name="_Toc382874059"/>
      <w:bookmarkStart w:id="1784" w:name="_Toc382904039"/>
      <w:bookmarkStart w:id="1785" w:name="_Toc383178904"/>
      <w:bookmarkStart w:id="1786" w:name="_Toc383185057"/>
      <w:bookmarkStart w:id="1787" w:name="_Toc382874060"/>
      <w:bookmarkStart w:id="1788" w:name="_Toc382904040"/>
      <w:bookmarkStart w:id="1789" w:name="_Toc383178905"/>
      <w:bookmarkStart w:id="1790" w:name="_Toc383185058"/>
      <w:bookmarkStart w:id="1791" w:name="_Toc382874061"/>
      <w:bookmarkStart w:id="1792" w:name="_Toc382904041"/>
      <w:bookmarkStart w:id="1793" w:name="_Toc383178906"/>
      <w:bookmarkStart w:id="1794" w:name="_Toc383185059"/>
      <w:bookmarkStart w:id="1795" w:name="_Toc382874062"/>
      <w:bookmarkStart w:id="1796" w:name="_Toc382904042"/>
      <w:bookmarkStart w:id="1797" w:name="_Toc383178907"/>
      <w:bookmarkStart w:id="1798" w:name="_Toc383185060"/>
      <w:bookmarkStart w:id="1799" w:name="_Toc382874063"/>
      <w:bookmarkStart w:id="1800" w:name="_Toc382904043"/>
      <w:bookmarkStart w:id="1801" w:name="_Toc383178908"/>
      <w:bookmarkStart w:id="1802" w:name="_Toc383185061"/>
      <w:bookmarkStart w:id="1803" w:name="_Toc382874064"/>
      <w:bookmarkStart w:id="1804" w:name="_Toc382904044"/>
      <w:bookmarkStart w:id="1805" w:name="_Toc383178909"/>
      <w:bookmarkStart w:id="1806" w:name="_Toc383185062"/>
      <w:bookmarkStart w:id="1807" w:name="_Toc382874065"/>
      <w:bookmarkStart w:id="1808" w:name="_Toc382904045"/>
      <w:bookmarkStart w:id="1809" w:name="_Toc383178910"/>
      <w:bookmarkStart w:id="1810" w:name="_Toc383185063"/>
      <w:bookmarkStart w:id="1811" w:name="_Toc382874119"/>
      <w:bookmarkStart w:id="1812" w:name="_Toc382904099"/>
      <w:bookmarkStart w:id="1813" w:name="_Toc383178964"/>
      <w:bookmarkStart w:id="1814" w:name="_Toc383185117"/>
      <w:bookmarkStart w:id="1815" w:name="_Toc382874120"/>
      <w:bookmarkStart w:id="1816" w:name="_Toc382904100"/>
      <w:bookmarkStart w:id="1817" w:name="_Toc383178965"/>
      <w:bookmarkStart w:id="1818" w:name="_Toc383185118"/>
      <w:bookmarkStart w:id="1819" w:name="_Toc382874121"/>
      <w:bookmarkStart w:id="1820" w:name="_Toc382904101"/>
      <w:bookmarkStart w:id="1821" w:name="_Toc383178966"/>
      <w:bookmarkStart w:id="1822" w:name="_Toc383185119"/>
      <w:bookmarkStart w:id="1823" w:name="_Toc382874122"/>
      <w:bookmarkStart w:id="1824" w:name="_Toc382904102"/>
      <w:bookmarkStart w:id="1825" w:name="_Toc383178967"/>
      <w:bookmarkStart w:id="1826" w:name="_Toc383185120"/>
      <w:bookmarkStart w:id="1827" w:name="_Toc382874124"/>
      <w:bookmarkStart w:id="1828" w:name="_Toc382904104"/>
      <w:bookmarkStart w:id="1829" w:name="_Toc383178969"/>
      <w:bookmarkStart w:id="1830" w:name="_Toc383185122"/>
      <w:bookmarkStart w:id="1831" w:name="_Toc382874126"/>
      <w:bookmarkStart w:id="1832" w:name="_Toc382904106"/>
      <w:bookmarkStart w:id="1833" w:name="_Toc383178971"/>
      <w:bookmarkStart w:id="1834" w:name="_Toc383185124"/>
      <w:bookmarkStart w:id="1835" w:name="_Toc382874135"/>
      <w:bookmarkStart w:id="1836" w:name="_Toc382904115"/>
      <w:bookmarkStart w:id="1837" w:name="_Toc383178980"/>
      <w:bookmarkStart w:id="1838" w:name="_Toc383185133"/>
      <w:bookmarkStart w:id="1839" w:name="_Toc382874136"/>
      <w:bookmarkStart w:id="1840" w:name="_Toc382904116"/>
      <w:bookmarkStart w:id="1841" w:name="_Toc383178981"/>
      <w:bookmarkStart w:id="1842" w:name="_Toc383185134"/>
      <w:bookmarkStart w:id="1843" w:name="_Toc382874137"/>
      <w:bookmarkStart w:id="1844" w:name="_Toc382904117"/>
      <w:bookmarkStart w:id="1845" w:name="_Toc383178982"/>
      <w:bookmarkStart w:id="1846" w:name="_Toc383185135"/>
      <w:bookmarkStart w:id="1847" w:name="_Toc382874138"/>
      <w:bookmarkStart w:id="1848" w:name="_Toc382904118"/>
      <w:bookmarkStart w:id="1849" w:name="_Toc383178983"/>
      <w:bookmarkStart w:id="1850" w:name="_Toc383185136"/>
      <w:bookmarkStart w:id="1851" w:name="_Toc382874139"/>
      <w:bookmarkStart w:id="1852" w:name="_Toc382904119"/>
      <w:bookmarkStart w:id="1853" w:name="_Toc383178984"/>
      <w:bookmarkStart w:id="1854" w:name="_Toc383185137"/>
      <w:bookmarkStart w:id="1855" w:name="BKM_3234B80C_5696_44FE_BF67_550BF121B533"/>
      <w:bookmarkStart w:id="1856" w:name="_Toc382874157"/>
      <w:bookmarkStart w:id="1857" w:name="_Toc382904137"/>
      <w:bookmarkStart w:id="1858" w:name="_Toc383179002"/>
      <w:bookmarkStart w:id="1859" w:name="_Toc383185155"/>
      <w:bookmarkStart w:id="1860" w:name="_Toc382874158"/>
      <w:bookmarkStart w:id="1861" w:name="_Toc382904138"/>
      <w:bookmarkStart w:id="1862" w:name="_Toc383179003"/>
      <w:bookmarkStart w:id="1863" w:name="_Toc383185156"/>
      <w:bookmarkStart w:id="1864" w:name="_Toc382874175"/>
      <w:bookmarkStart w:id="1865" w:name="_Toc382904155"/>
      <w:bookmarkStart w:id="1866" w:name="_Toc383179020"/>
      <w:bookmarkStart w:id="1867" w:name="_Toc383185173"/>
      <w:bookmarkStart w:id="1868" w:name="_Toc382874176"/>
      <w:bookmarkStart w:id="1869" w:name="_Toc382904156"/>
      <w:bookmarkStart w:id="1870" w:name="_Toc383179021"/>
      <w:bookmarkStart w:id="1871" w:name="_Toc383185174"/>
      <w:bookmarkStart w:id="1872" w:name="_Toc382874177"/>
      <w:bookmarkStart w:id="1873" w:name="_Toc382904157"/>
      <w:bookmarkStart w:id="1874" w:name="_Toc383179022"/>
      <w:bookmarkStart w:id="1875" w:name="_Toc383185175"/>
      <w:bookmarkStart w:id="1876" w:name="_Toc382874178"/>
      <w:bookmarkStart w:id="1877" w:name="_Toc382904158"/>
      <w:bookmarkStart w:id="1878" w:name="_Toc383179023"/>
      <w:bookmarkStart w:id="1879" w:name="_Toc383185176"/>
      <w:bookmarkStart w:id="1880" w:name="_Toc382874179"/>
      <w:bookmarkStart w:id="1881" w:name="_Toc382904159"/>
      <w:bookmarkStart w:id="1882" w:name="_Toc383179024"/>
      <w:bookmarkStart w:id="1883" w:name="_Toc383185177"/>
      <w:bookmarkStart w:id="1884" w:name="_Toc382874180"/>
      <w:bookmarkStart w:id="1885" w:name="_Toc382904160"/>
      <w:bookmarkStart w:id="1886" w:name="_Toc383179025"/>
      <w:bookmarkStart w:id="1887" w:name="_Toc383185178"/>
      <w:bookmarkStart w:id="1888" w:name="_Toc382874181"/>
      <w:bookmarkStart w:id="1889" w:name="_Toc382904161"/>
      <w:bookmarkStart w:id="1890" w:name="_Toc383179026"/>
      <w:bookmarkStart w:id="1891" w:name="_Toc383185179"/>
      <w:bookmarkStart w:id="1892" w:name="_Toc382874182"/>
      <w:bookmarkStart w:id="1893" w:name="_Toc382904162"/>
      <w:bookmarkStart w:id="1894" w:name="_Toc383179027"/>
      <w:bookmarkStart w:id="1895" w:name="_Toc383185180"/>
      <w:bookmarkStart w:id="1896" w:name="_Toc382874224"/>
      <w:bookmarkStart w:id="1897" w:name="_Toc382904204"/>
      <w:bookmarkStart w:id="1898" w:name="_Toc383179069"/>
      <w:bookmarkStart w:id="1899" w:name="_Toc383185222"/>
      <w:bookmarkStart w:id="1900" w:name="_Toc382874225"/>
      <w:bookmarkStart w:id="1901" w:name="_Toc382904205"/>
      <w:bookmarkStart w:id="1902" w:name="_Toc383179070"/>
      <w:bookmarkStart w:id="1903" w:name="_Toc383185223"/>
      <w:bookmarkStart w:id="1904" w:name="_Toc382874226"/>
      <w:bookmarkStart w:id="1905" w:name="_Toc382904206"/>
      <w:bookmarkStart w:id="1906" w:name="_Toc383179071"/>
      <w:bookmarkStart w:id="1907" w:name="_Toc383185224"/>
      <w:bookmarkStart w:id="1908" w:name="_Toc382874227"/>
      <w:bookmarkStart w:id="1909" w:name="_Toc382904207"/>
      <w:bookmarkStart w:id="1910" w:name="_Toc383179072"/>
      <w:bookmarkStart w:id="1911" w:name="_Toc383185225"/>
      <w:bookmarkStart w:id="1912" w:name="_Toc382874228"/>
      <w:bookmarkStart w:id="1913" w:name="_Toc382904208"/>
      <w:bookmarkStart w:id="1914" w:name="_Toc383179073"/>
      <w:bookmarkStart w:id="1915" w:name="_Toc383185226"/>
      <w:bookmarkStart w:id="1916" w:name="_Toc382874229"/>
      <w:bookmarkStart w:id="1917" w:name="_Toc382904209"/>
      <w:bookmarkStart w:id="1918" w:name="_Toc383179074"/>
      <w:bookmarkStart w:id="1919" w:name="_Toc383185227"/>
      <w:bookmarkStart w:id="1920" w:name="_Toc382874230"/>
      <w:bookmarkStart w:id="1921" w:name="_Toc382904210"/>
      <w:bookmarkStart w:id="1922" w:name="_Toc383179075"/>
      <w:bookmarkStart w:id="1923" w:name="_Toc383185228"/>
      <w:bookmarkStart w:id="1924" w:name="_Toc382874231"/>
      <w:bookmarkStart w:id="1925" w:name="_Toc382904211"/>
      <w:bookmarkStart w:id="1926" w:name="_Toc383179076"/>
      <w:bookmarkStart w:id="1927" w:name="_Toc383185229"/>
      <w:bookmarkStart w:id="1928" w:name="_Toc382874273"/>
      <w:bookmarkStart w:id="1929" w:name="_Toc382904253"/>
      <w:bookmarkStart w:id="1930" w:name="_Toc383179118"/>
      <w:bookmarkStart w:id="1931" w:name="_Toc383185271"/>
      <w:bookmarkStart w:id="1932" w:name="_Toc382874274"/>
      <w:bookmarkStart w:id="1933" w:name="_Toc382904254"/>
      <w:bookmarkStart w:id="1934" w:name="_Toc383179119"/>
      <w:bookmarkStart w:id="1935" w:name="_Toc383185272"/>
      <w:bookmarkStart w:id="1936" w:name="_Toc382874275"/>
      <w:bookmarkStart w:id="1937" w:name="_Toc382904255"/>
      <w:bookmarkStart w:id="1938" w:name="_Toc383179120"/>
      <w:bookmarkStart w:id="1939" w:name="_Toc383185273"/>
      <w:bookmarkStart w:id="1940" w:name="_Toc382874276"/>
      <w:bookmarkStart w:id="1941" w:name="_Toc382904256"/>
      <w:bookmarkStart w:id="1942" w:name="_Toc383179121"/>
      <w:bookmarkStart w:id="1943" w:name="_Toc383185274"/>
      <w:bookmarkStart w:id="1944" w:name="_Toc382874277"/>
      <w:bookmarkStart w:id="1945" w:name="_Toc382904257"/>
      <w:bookmarkStart w:id="1946" w:name="_Toc383179122"/>
      <w:bookmarkStart w:id="1947" w:name="_Toc383185275"/>
      <w:bookmarkStart w:id="1948" w:name="_Toc382874278"/>
      <w:bookmarkStart w:id="1949" w:name="_Toc382904258"/>
      <w:bookmarkStart w:id="1950" w:name="_Toc383179123"/>
      <w:bookmarkStart w:id="1951" w:name="_Toc383185276"/>
      <w:bookmarkStart w:id="1952" w:name="_Toc382874279"/>
      <w:bookmarkStart w:id="1953" w:name="_Toc382904259"/>
      <w:bookmarkStart w:id="1954" w:name="_Toc383179124"/>
      <w:bookmarkStart w:id="1955" w:name="_Toc383185277"/>
      <w:bookmarkStart w:id="1956" w:name="_Toc382874280"/>
      <w:bookmarkStart w:id="1957" w:name="_Toc382904260"/>
      <w:bookmarkStart w:id="1958" w:name="_Toc383179125"/>
      <w:bookmarkStart w:id="1959" w:name="_Toc383185278"/>
      <w:bookmarkStart w:id="1960" w:name="_Toc382874322"/>
      <w:bookmarkStart w:id="1961" w:name="_Toc382904302"/>
      <w:bookmarkStart w:id="1962" w:name="_Toc383179167"/>
      <w:bookmarkStart w:id="1963" w:name="_Toc383185320"/>
      <w:bookmarkStart w:id="1964" w:name="_Toc382874323"/>
      <w:bookmarkStart w:id="1965" w:name="_Toc382904303"/>
      <w:bookmarkStart w:id="1966" w:name="_Toc383179168"/>
      <w:bookmarkStart w:id="1967" w:name="_Toc383185321"/>
      <w:bookmarkStart w:id="1968" w:name="_Toc382874324"/>
      <w:bookmarkStart w:id="1969" w:name="_Toc382904304"/>
      <w:bookmarkStart w:id="1970" w:name="_Toc383179169"/>
      <w:bookmarkStart w:id="1971" w:name="_Toc383185322"/>
      <w:bookmarkStart w:id="1972" w:name="_Toc382874325"/>
      <w:bookmarkStart w:id="1973" w:name="_Toc382904305"/>
      <w:bookmarkStart w:id="1974" w:name="_Toc383179170"/>
      <w:bookmarkStart w:id="1975" w:name="_Toc383185323"/>
      <w:bookmarkStart w:id="1976" w:name="_Toc382874326"/>
      <w:bookmarkStart w:id="1977" w:name="_Toc382904306"/>
      <w:bookmarkStart w:id="1978" w:name="_Toc383179171"/>
      <w:bookmarkStart w:id="1979" w:name="_Toc383185324"/>
      <w:bookmarkStart w:id="1980" w:name="_Toc382874327"/>
      <w:bookmarkStart w:id="1981" w:name="_Toc382904307"/>
      <w:bookmarkStart w:id="1982" w:name="_Toc383179172"/>
      <w:bookmarkStart w:id="1983" w:name="_Toc383185325"/>
      <w:bookmarkStart w:id="1984" w:name="_Toc382874328"/>
      <w:bookmarkStart w:id="1985" w:name="_Toc382904308"/>
      <w:bookmarkStart w:id="1986" w:name="_Toc383179173"/>
      <w:bookmarkStart w:id="1987" w:name="_Toc383185326"/>
      <w:bookmarkStart w:id="1988" w:name="_Toc382874329"/>
      <w:bookmarkStart w:id="1989" w:name="_Toc382904309"/>
      <w:bookmarkStart w:id="1990" w:name="_Toc383179174"/>
      <w:bookmarkStart w:id="1991" w:name="_Toc383185327"/>
      <w:bookmarkStart w:id="1992" w:name="_Toc382874359"/>
      <w:bookmarkStart w:id="1993" w:name="_Toc382904339"/>
      <w:bookmarkStart w:id="1994" w:name="_Toc383179204"/>
      <w:bookmarkStart w:id="1995" w:name="_Toc383185357"/>
      <w:bookmarkStart w:id="1996" w:name="_Toc382874360"/>
      <w:bookmarkStart w:id="1997" w:name="_Toc382904340"/>
      <w:bookmarkStart w:id="1998" w:name="_Toc383179205"/>
      <w:bookmarkStart w:id="1999" w:name="_Toc383185358"/>
      <w:bookmarkStart w:id="2000" w:name="_Toc382874361"/>
      <w:bookmarkStart w:id="2001" w:name="_Toc382904341"/>
      <w:bookmarkStart w:id="2002" w:name="_Toc383179206"/>
      <w:bookmarkStart w:id="2003" w:name="_Toc383185359"/>
      <w:bookmarkStart w:id="2004" w:name="_Toc382874362"/>
      <w:bookmarkStart w:id="2005" w:name="_Toc382904342"/>
      <w:bookmarkStart w:id="2006" w:name="_Toc383179207"/>
      <w:bookmarkStart w:id="2007" w:name="_Toc383185360"/>
      <w:bookmarkStart w:id="2008" w:name="_Toc382874364"/>
      <w:bookmarkStart w:id="2009" w:name="_Toc382904344"/>
      <w:bookmarkStart w:id="2010" w:name="_Toc383179209"/>
      <w:bookmarkStart w:id="2011" w:name="_Toc383185362"/>
      <w:bookmarkStart w:id="2012" w:name="_Toc382874366"/>
      <w:bookmarkStart w:id="2013" w:name="_Toc382904346"/>
      <w:bookmarkStart w:id="2014" w:name="_Toc383179211"/>
      <w:bookmarkStart w:id="2015" w:name="_Toc383185364"/>
      <w:bookmarkStart w:id="2016" w:name="_Toc382874372"/>
      <w:bookmarkStart w:id="2017" w:name="_Toc382904352"/>
      <w:bookmarkStart w:id="2018" w:name="_Toc383179217"/>
      <w:bookmarkStart w:id="2019" w:name="_Toc383185370"/>
      <w:bookmarkStart w:id="2020" w:name="_Toc382874373"/>
      <w:bookmarkStart w:id="2021" w:name="_Toc382904353"/>
      <w:bookmarkStart w:id="2022" w:name="_Toc383179218"/>
      <w:bookmarkStart w:id="2023" w:name="_Toc383185371"/>
      <w:bookmarkStart w:id="2024" w:name="_Toc382874374"/>
      <w:bookmarkStart w:id="2025" w:name="_Toc382904354"/>
      <w:bookmarkStart w:id="2026" w:name="_Toc383179219"/>
      <w:bookmarkStart w:id="2027" w:name="_Toc383185372"/>
      <w:bookmarkStart w:id="2028" w:name="_Toc382874375"/>
      <w:bookmarkStart w:id="2029" w:name="_Toc382904355"/>
      <w:bookmarkStart w:id="2030" w:name="_Toc383179220"/>
      <w:bookmarkStart w:id="2031" w:name="_Toc383185373"/>
      <w:bookmarkStart w:id="2032" w:name="BKM_37E8CFA0_22A3_4EDF_9857_28408B763CF4"/>
      <w:bookmarkStart w:id="2033" w:name="_Toc382874393"/>
      <w:bookmarkStart w:id="2034" w:name="_Toc382904373"/>
      <w:bookmarkStart w:id="2035" w:name="_Toc383179238"/>
      <w:bookmarkStart w:id="2036" w:name="_Toc383185391"/>
      <w:bookmarkStart w:id="2037" w:name="_Toc382874394"/>
      <w:bookmarkStart w:id="2038" w:name="_Toc382904374"/>
      <w:bookmarkStart w:id="2039" w:name="_Toc383179239"/>
      <w:bookmarkStart w:id="2040" w:name="_Toc383185392"/>
      <w:bookmarkStart w:id="2041" w:name="_Toc382874411"/>
      <w:bookmarkStart w:id="2042" w:name="_Toc382904391"/>
      <w:bookmarkStart w:id="2043" w:name="_Toc383179256"/>
      <w:bookmarkStart w:id="2044" w:name="_Toc383185409"/>
      <w:bookmarkStart w:id="2045" w:name="_Toc382874412"/>
      <w:bookmarkStart w:id="2046" w:name="_Toc382904392"/>
      <w:bookmarkStart w:id="2047" w:name="_Toc383179257"/>
      <w:bookmarkStart w:id="2048" w:name="_Toc383185410"/>
      <w:bookmarkStart w:id="2049" w:name="_Toc382874413"/>
      <w:bookmarkStart w:id="2050" w:name="_Toc382904393"/>
      <w:bookmarkStart w:id="2051" w:name="_Toc383179258"/>
      <w:bookmarkStart w:id="2052" w:name="_Toc383185411"/>
      <w:bookmarkStart w:id="2053" w:name="_Toc382874414"/>
      <w:bookmarkStart w:id="2054" w:name="_Toc382904394"/>
      <w:bookmarkStart w:id="2055" w:name="_Toc383179259"/>
      <w:bookmarkStart w:id="2056" w:name="_Toc383185412"/>
      <w:bookmarkStart w:id="2057" w:name="_Toc382874415"/>
      <w:bookmarkStart w:id="2058" w:name="_Toc382904395"/>
      <w:bookmarkStart w:id="2059" w:name="_Toc383179260"/>
      <w:bookmarkStart w:id="2060" w:name="_Toc383185413"/>
      <w:bookmarkStart w:id="2061" w:name="_Toc382874417"/>
      <w:bookmarkStart w:id="2062" w:name="_Toc382904397"/>
      <w:bookmarkStart w:id="2063" w:name="_Toc383179262"/>
      <w:bookmarkStart w:id="2064" w:name="_Toc383185415"/>
      <w:bookmarkStart w:id="2065" w:name="_Toc382874418"/>
      <w:bookmarkStart w:id="2066" w:name="_Toc382904398"/>
      <w:bookmarkStart w:id="2067" w:name="_Toc383179263"/>
      <w:bookmarkStart w:id="2068" w:name="_Toc383185416"/>
      <w:bookmarkStart w:id="2069" w:name="_Toc382874419"/>
      <w:bookmarkStart w:id="2070" w:name="_Toc382904399"/>
      <w:bookmarkStart w:id="2071" w:name="_Toc383179264"/>
      <w:bookmarkStart w:id="2072" w:name="_Toc383185417"/>
      <w:bookmarkStart w:id="2073" w:name="_Toc382874420"/>
      <w:bookmarkStart w:id="2074" w:name="_Toc382904400"/>
      <w:bookmarkStart w:id="2075" w:name="_Toc383179265"/>
      <w:bookmarkStart w:id="2076" w:name="_Toc383185418"/>
      <w:bookmarkStart w:id="2077" w:name="_Toc382874421"/>
      <w:bookmarkStart w:id="2078" w:name="_Toc382904401"/>
      <w:bookmarkStart w:id="2079" w:name="_Toc383179266"/>
      <w:bookmarkStart w:id="2080" w:name="_Toc383185419"/>
      <w:bookmarkStart w:id="2081" w:name="_Toc382874422"/>
      <w:bookmarkStart w:id="2082" w:name="_Toc382904402"/>
      <w:bookmarkStart w:id="2083" w:name="_Toc383179267"/>
      <w:bookmarkStart w:id="2084" w:name="_Toc383185420"/>
      <w:bookmarkStart w:id="2085" w:name="_Toc382874423"/>
      <w:bookmarkStart w:id="2086" w:name="_Toc382904403"/>
      <w:bookmarkStart w:id="2087" w:name="_Toc383179268"/>
      <w:bookmarkStart w:id="2088" w:name="_Toc383185421"/>
      <w:bookmarkStart w:id="2089" w:name="_Toc382874424"/>
      <w:bookmarkStart w:id="2090" w:name="_Toc382904404"/>
      <w:bookmarkStart w:id="2091" w:name="_Toc383179269"/>
      <w:bookmarkStart w:id="2092" w:name="_Toc383185422"/>
      <w:bookmarkStart w:id="2093" w:name="_Toc382874466"/>
      <w:bookmarkStart w:id="2094" w:name="_Toc382904446"/>
      <w:bookmarkStart w:id="2095" w:name="_Toc383179311"/>
      <w:bookmarkStart w:id="2096" w:name="_Toc383185464"/>
      <w:bookmarkStart w:id="2097" w:name="_Toc382874467"/>
      <w:bookmarkStart w:id="2098" w:name="_Toc382904447"/>
      <w:bookmarkStart w:id="2099" w:name="_Toc383179312"/>
      <w:bookmarkStart w:id="2100" w:name="_Toc383185465"/>
      <w:bookmarkStart w:id="2101" w:name="_Toc382874468"/>
      <w:bookmarkStart w:id="2102" w:name="_Toc382904448"/>
      <w:bookmarkStart w:id="2103" w:name="_Toc383179313"/>
      <w:bookmarkStart w:id="2104" w:name="_Toc383185466"/>
      <w:bookmarkStart w:id="2105" w:name="_Toc382874469"/>
      <w:bookmarkStart w:id="2106" w:name="_Toc382904449"/>
      <w:bookmarkStart w:id="2107" w:name="_Toc383179314"/>
      <w:bookmarkStart w:id="2108" w:name="_Toc383185467"/>
      <w:bookmarkStart w:id="2109" w:name="_Toc382874470"/>
      <w:bookmarkStart w:id="2110" w:name="_Toc382904450"/>
      <w:bookmarkStart w:id="2111" w:name="_Toc383179315"/>
      <w:bookmarkStart w:id="2112" w:name="_Toc383185468"/>
      <w:bookmarkStart w:id="2113" w:name="_Toc382874471"/>
      <w:bookmarkStart w:id="2114" w:name="_Toc382904451"/>
      <w:bookmarkStart w:id="2115" w:name="_Toc383179316"/>
      <w:bookmarkStart w:id="2116" w:name="_Toc383185469"/>
      <w:bookmarkStart w:id="2117" w:name="_Toc382874472"/>
      <w:bookmarkStart w:id="2118" w:name="_Toc382904452"/>
      <w:bookmarkStart w:id="2119" w:name="_Toc383179317"/>
      <w:bookmarkStart w:id="2120" w:name="_Toc383185470"/>
      <w:bookmarkStart w:id="2121" w:name="_Toc382874473"/>
      <w:bookmarkStart w:id="2122" w:name="_Toc382904453"/>
      <w:bookmarkStart w:id="2123" w:name="_Toc383179318"/>
      <w:bookmarkStart w:id="2124" w:name="_Toc383185471"/>
      <w:bookmarkStart w:id="2125" w:name="_Toc382874515"/>
      <w:bookmarkStart w:id="2126" w:name="_Toc382904495"/>
      <w:bookmarkStart w:id="2127" w:name="_Toc383179360"/>
      <w:bookmarkStart w:id="2128" w:name="_Toc383185513"/>
      <w:bookmarkStart w:id="2129" w:name="_Toc382874516"/>
      <w:bookmarkStart w:id="2130" w:name="_Toc382904496"/>
      <w:bookmarkStart w:id="2131" w:name="_Toc383179361"/>
      <w:bookmarkStart w:id="2132" w:name="_Toc383185514"/>
      <w:bookmarkStart w:id="2133" w:name="_Toc382874517"/>
      <w:bookmarkStart w:id="2134" w:name="_Toc382904497"/>
      <w:bookmarkStart w:id="2135" w:name="_Toc383179362"/>
      <w:bookmarkStart w:id="2136" w:name="_Toc383185515"/>
      <w:bookmarkStart w:id="2137" w:name="_Toc382874518"/>
      <w:bookmarkStart w:id="2138" w:name="_Toc382904498"/>
      <w:bookmarkStart w:id="2139" w:name="_Toc383179363"/>
      <w:bookmarkStart w:id="2140" w:name="_Toc383185516"/>
      <w:bookmarkStart w:id="2141" w:name="_Toc382874520"/>
      <w:bookmarkStart w:id="2142" w:name="_Toc382904500"/>
      <w:bookmarkStart w:id="2143" w:name="_Toc383179365"/>
      <w:bookmarkStart w:id="2144" w:name="_Toc383185518"/>
      <w:bookmarkStart w:id="2145" w:name="_Toc382874521"/>
      <w:bookmarkStart w:id="2146" w:name="_Toc382904501"/>
      <w:bookmarkStart w:id="2147" w:name="_Toc383179366"/>
      <w:bookmarkStart w:id="2148" w:name="_Toc383185519"/>
      <w:bookmarkStart w:id="2149" w:name="_Toc382874522"/>
      <w:bookmarkStart w:id="2150" w:name="_Toc382904502"/>
      <w:bookmarkStart w:id="2151" w:name="_Toc383179367"/>
      <w:bookmarkStart w:id="2152" w:name="_Toc383185520"/>
      <w:bookmarkStart w:id="2153" w:name="_Toc382874523"/>
      <w:bookmarkStart w:id="2154" w:name="_Toc382904503"/>
      <w:bookmarkStart w:id="2155" w:name="_Toc383179368"/>
      <w:bookmarkStart w:id="2156" w:name="_Toc383185521"/>
      <w:bookmarkStart w:id="2157" w:name="_Toc382874524"/>
      <w:bookmarkStart w:id="2158" w:name="_Toc382904504"/>
      <w:bookmarkStart w:id="2159" w:name="_Toc383179369"/>
      <w:bookmarkStart w:id="2160" w:name="_Toc383185522"/>
      <w:bookmarkStart w:id="2161" w:name="BKM_8384F2D1_6829_4317_A381_259793C081F7"/>
      <w:bookmarkStart w:id="2162" w:name="_Toc382874566"/>
      <w:bookmarkStart w:id="2163" w:name="_Toc382904546"/>
      <w:bookmarkStart w:id="2164" w:name="_Toc383179411"/>
      <w:bookmarkStart w:id="2165" w:name="_Toc383185564"/>
      <w:bookmarkStart w:id="2166" w:name="_Toc382874567"/>
      <w:bookmarkStart w:id="2167" w:name="_Toc382904547"/>
      <w:bookmarkStart w:id="2168" w:name="_Toc383179412"/>
      <w:bookmarkStart w:id="2169" w:name="_Toc383185565"/>
      <w:bookmarkStart w:id="2170" w:name="_Toc382874660"/>
      <w:bookmarkStart w:id="2171" w:name="_Toc382904640"/>
      <w:bookmarkStart w:id="2172" w:name="_Toc383179505"/>
      <w:bookmarkStart w:id="2173" w:name="_Toc383185658"/>
      <w:bookmarkStart w:id="2174" w:name="_Toc382874661"/>
      <w:bookmarkStart w:id="2175" w:name="_Toc382904641"/>
      <w:bookmarkStart w:id="2176" w:name="_Toc383179506"/>
      <w:bookmarkStart w:id="2177" w:name="_Toc383185659"/>
      <w:bookmarkStart w:id="2178" w:name="_Toc382874662"/>
      <w:bookmarkStart w:id="2179" w:name="_Toc382904642"/>
      <w:bookmarkStart w:id="2180" w:name="_Toc383179507"/>
      <w:bookmarkStart w:id="2181" w:name="_Toc383185660"/>
      <w:bookmarkStart w:id="2182" w:name="_Toc382874663"/>
      <w:bookmarkStart w:id="2183" w:name="_Toc382904643"/>
      <w:bookmarkStart w:id="2184" w:name="_Toc383179508"/>
      <w:bookmarkStart w:id="2185" w:name="_Toc383185661"/>
      <w:bookmarkStart w:id="2186" w:name="_Toc382874664"/>
      <w:bookmarkStart w:id="2187" w:name="_Toc382904644"/>
      <w:bookmarkStart w:id="2188" w:name="_Toc383179509"/>
      <w:bookmarkStart w:id="2189" w:name="_Toc383185662"/>
      <w:bookmarkStart w:id="2190" w:name="_Toc382874665"/>
      <w:bookmarkStart w:id="2191" w:name="_Toc382904645"/>
      <w:bookmarkStart w:id="2192" w:name="_Toc383179510"/>
      <w:bookmarkStart w:id="2193" w:name="_Toc383185663"/>
      <w:bookmarkStart w:id="2194" w:name="_Toc382874666"/>
      <w:bookmarkStart w:id="2195" w:name="_Toc382904646"/>
      <w:bookmarkStart w:id="2196" w:name="_Toc383179511"/>
      <w:bookmarkStart w:id="2197" w:name="_Toc383185664"/>
      <w:bookmarkStart w:id="2198" w:name="_Toc382874667"/>
      <w:bookmarkStart w:id="2199" w:name="_Toc382904647"/>
      <w:bookmarkStart w:id="2200" w:name="_Toc383179512"/>
      <w:bookmarkStart w:id="2201" w:name="_Toc383185665"/>
      <w:bookmarkStart w:id="2202" w:name="BKM_9EC91411_8065_4B17_8148_B84F9F6E9466"/>
      <w:bookmarkStart w:id="2203" w:name="_Toc382874709"/>
      <w:bookmarkStart w:id="2204" w:name="_Toc382904689"/>
      <w:bookmarkStart w:id="2205" w:name="_Toc383179554"/>
      <w:bookmarkStart w:id="2206" w:name="_Toc383185707"/>
      <w:bookmarkStart w:id="2207" w:name="_Toc382874710"/>
      <w:bookmarkStart w:id="2208" w:name="_Toc382904690"/>
      <w:bookmarkStart w:id="2209" w:name="_Toc383179555"/>
      <w:bookmarkStart w:id="2210" w:name="_Toc383185708"/>
      <w:bookmarkStart w:id="2211" w:name="_Toc382874751"/>
      <w:bookmarkStart w:id="2212" w:name="_Toc382904731"/>
      <w:bookmarkStart w:id="2213" w:name="_Toc383179596"/>
      <w:bookmarkStart w:id="2214" w:name="_Toc383185749"/>
      <w:bookmarkStart w:id="2215" w:name="_Toc382874752"/>
      <w:bookmarkStart w:id="2216" w:name="_Toc382904732"/>
      <w:bookmarkStart w:id="2217" w:name="_Toc383179597"/>
      <w:bookmarkStart w:id="2218" w:name="_Toc383185750"/>
      <w:bookmarkStart w:id="2219" w:name="_Toc382874753"/>
      <w:bookmarkStart w:id="2220" w:name="_Toc382904733"/>
      <w:bookmarkStart w:id="2221" w:name="_Toc383179598"/>
      <w:bookmarkStart w:id="2222" w:name="_Toc383185751"/>
      <w:bookmarkStart w:id="2223" w:name="_Toc382874754"/>
      <w:bookmarkStart w:id="2224" w:name="_Toc382904734"/>
      <w:bookmarkStart w:id="2225" w:name="_Toc383179599"/>
      <w:bookmarkStart w:id="2226" w:name="_Toc383185752"/>
      <w:bookmarkStart w:id="2227" w:name="_Toc382874755"/>
      <w:bookmarkStart w:id="2228" w:name="_Toc382904735"/>
      <w:bookmarkStart w:id="2229" w:name="_Toc383179600"/>
      <w:bookmarkStart w:id="2230" w:name="_Toc383185753"/>
      <w:bookmarkStart w:id="2231" w:name="_Toc382874756"/>
      <w:bookmarkStart w:id="2232" w:name="_Toc382904736"/>
      <w:bookmarkStart w:id="2233" w:name="_Toc383179601"/>
      <w:bookmarkStart w:id="2234" w:name="_Toc383185754"/>
      <w:bookmarkStart w:id="2235" w:name="_Toc382874757"/>
      <w:bookmarkStart w:id="2236" w:name="_Toc382904737"/>
      <w:bookmarkStart w:id="2237" w:name="_Toc383179602"/>
      <w:bookmarkStart w:id="2238" w:name="_Toc383185755"/>
      <w:bookmarkStart w:id="2239" w:name="_Toc382874758"/>
      <w:bookmarkStart w:id="2240" w:name="_Toc382904738"/>
      <w:bookmarkStart w:id="2241" w:name="_Toc383179603"/>
      <w:bookmarkStart w:id="2242" w:name="_Toc383185756"/>
      <w:bookmarkStart w:id="2243" w:name="_Toc382874800"/>
      <w:bookmarkStart w:id="2244" w:name="_Toc382904780"/>
      <w:bookmarkStart w:id="2245" w:name="_Toc383179645"/>
      <w:bookmarkStart w:id="2246" w:name="_Toc383185798"/>
      <w:bookmarkStart w:id="2247" w:name="_Toc382874801"/>
      <w:bookmarkStart w:id="2248" w:name="_Toc382904781"/>
      <w:bookmarkStart w:id="2249" w:name="_Toc383179646"/>
      <w:bookmarkStart w:id="2250" w:name="_Toc383185799"/>
      <w:bookmarkStart w:id="2251" w:name="_Toc382874802"/>
      <w:bookmarkStart w:id="2252" w:name="_Toc382904782"/>
      <w:bookmarkStart w:id="2253" w:name="_Toc383179647"/>
      <w:bookmarkStart w:id="2254" w:name="_Toc383185800"/>
      <w:bookmarkStart w:id="2255" w:name="_Toc382874803"/>
      <w:bookmarkStart w:id="2256" w:name="_Toc382904783"/>
      <w:bookmarkStart w:id="2257" w:name="_Toc383179648"/>
      <w:bookmarkStart w:id="2258" w:name="_Toc383185801"/>
      <w:bookmarkStart w:id="2259" w:name="_Toc382874805"/>
      <w:bookmarkStart w:id="2260" w:name="_Toc382904785"/>
      <w:bookmarkStart w:id="2261" w:name="_Toc383179650"/>
      <w:bookmarkStart w:id="2262" w:name="_Toc383185803"/>
      <w:bookmarkStart w:id="2263" w:name="_Toc382874806"/>
      <w:bookmarkStart w:id="2264" w:name="_Toc382904786"/>
      <w:bookmarkStart w:id="2265" w:name="_Toc383179651"/>
      <w:bookmarkStart w:id="2266" w:name="_Toc383185804"/>
      <w:bookmarkStart w:id="2267" w:name="_Toc382874807"/>
      <w:bookmarkStart w:id="2268" w:name="_Toc382904787"/>
      <w:bookmarkStart w:id="2269" w:name="_Toc383179652"/>
      <w:bookmarkStart w:id="2270" w:name="_Toc383185805"/>
      <w:bookmarkStart w:id="2271" w:name="_Toc382874808"/>
      <w:bookmarkStart w:id="2272" w:name="_Toc382904788"/>
      <w:bookmarkStart w:id="2273" w:name="_Toc383179653"/>
      <w:bookmarkStart w:id="2274" w:name="_Toc383185806"/>
      <w:bookmarkStart w:id="2275" w:name="_Toc382874809"/>
      <w:bookmarkStart w:id="2276" w:name="_Toc382904789"/>
      <w:bookmarkStart w:id="2277" w:name="_Toc383179654"/>
      <w:bookmarkStart w:id="2278" w:name="_Toc383185807"/>
      <w:bookmarkStart w:id="2279" w:name="_Toc382874851"/>
      <w:bookmarkStart w:id="2280" w:name="_Toc382904831"/>
      <w:bookmarkStart w:id="2281" w:name="_Toc383179696"/>
      <w:bookmarkStart w:id="2282" w:name="_Toc383185849"/>
      <w:bookmarkStart w:id="2283" w:name="_Toc382874852"/>
      <w:bookmarkStart w:id="2284" w:name="_Toc382904832"/>
      <w:bookmarkStart w:id="2285" w:name="_Toc383179697"/>
      <w:bookmarkStart w:id="2286" w:name="_Toc383185850"/>
      <w:bookmarkStart w:id="2287" w:name="_Toc382874853"/>
      <w:bookmarkStart w:id="2288" w:name="_Toc382904833"/>
      <w:bookmarkStart w:id="2289" w:name="_Toc383179698"/>
      <w:bookmarkStart w:id="2290" w:name="_Toc383185851"/>
      <w:bookmarkStart w:id="2291" w:name="_Toc382874854"/>
      <w:bookmarkStart w:id="2292" w:name="_Toc382904834"/>
      <w:bookmarkStart w:id="2293" w:name="_Toc383179699"/>
      <w:bookmarkStart w:id="2294" w:name="_Toc383185852"/>
      <w:bookmarkStart w:id="2295" w:name="_Toc382874855"/>
      <w:bookmarkStart w:id="2296" w:name="_Toc382904835"/>
      <w:bookmarkStart w:id="2297" w:name="_Toc383179700"/>
      <w:bookmarkStart w:id="2298" w:name="_Toc383185853"/>
      <w:bookmarkStart w:id="2299" w:name="_Toc382874857"/>
      <w:bookmarkStart w:id="2300" w:name="_Toc382904837"/>
      <w:bookmarkStart w:id="2301" w:name="_Toc383179702"/>
      <w:bookmarkStart w:id="2302" w:name="_Toc383185855"/>
      <w:bookmarkStart w:id="2303" w:name="_Toc382874858"/>
      <w:bookmarkStart w:id="2304" w:name="_Toc382904838"/>
      <w:bookmarkStart w:id="2305" w:name="_Toc383179703"/>
      <w:bookmarkStart w:id="2306" w:name="_Toc383185856"/>
      <w:bookmarkStart w:id="2307" w:name="_Toc382874859"/>
      <w:bookmarkStart w:id="2308" w:name="_Toc382904839"/>
      <w:bookmarkStart w:id="2309" w:name="_Toc383179704"/>
      <w:bookmarkStart w:id="2310" w:name="_Toc383185857"/>
      <w:bookmarkStart w:id="2311" w:name="_Toc382874860"/>
      <w:bookmarkStart w:id="2312" w:name="_Toc382904840"/>
      <w:bookmarkStart w:id="2313" w:name="_Toc383179705"/>
      <w:bookmarkStart w:id="2314" w:name="_Toc383185858"/>
      <w:bookmarkStart w:id="2315" w:name="_Toc382874861"/>
      <w:bookmarkStart w:id="2316" w:name="_Toc382904841"/>
      <w:bookmarkStart w:id="2317" w:name="_Toc383179706"/>
      <w:bookmarkStart w:id="2318" w:name="_Toc383185859"/>
      <w:bookmarkStart w:id="2319" w:name="_Toc382874862"/>
      <w:bookmarkStart w:id="2320" w:name="_Toc382904842"/>
      <w:bookmarkStart w:id="2321" w:name="_Toc383179707"/>
      <w:bookmarkStart w:id="2322" w:name="_Toc383185860"/>
      <w:bookmarkStart w:id="2323" w:name="_Toc382874863"/>
      <w:bookmarkStart w:id="2324" w:name="_Toc382904843"/>
      <w:bookmarkStart w:id="2325" w:name="_Toc383179708"/>
      <w:bookmarkStart w:id="2326" w:name="_Toc383185861"/>
      <w:bookmarkStart w:id="2327" w:name="_Toc382874864"/>
      <w:bookmarkStart w:id="2328" w:name="_Toc382904844"/>
      <w:bookmarkStart w:id="2329" w:name="_Toc383179709"/>
      <w:bookmarkStart w:id="2330" w:name="_Toc383185862"/>
      <w:bookmarkStart w:id="2331" w:name="_Toc382874882"/>
      <w:bookmarkStart w:id="2332" w:name="_Toc382904862"/>
      <w:bookmarkStart w:id="2333" w:name="_Toc383179727"/>
      <w:bookmarkStart w:id="2334" w:name="_Toc383185880"/>
      <w:bookmarkStart w:id="2335" w:name="_Toc382874883"/>
      <w:bookmarkStart w:id="2336" w:name="_Toc382904863"/>
      <w:bookmarkStart w:id="2337" w:name="_Toc383179728"/>
      <w:bookmarkStart w:id="2338" w:name="_Toc383185881"/>
      <w:bookmarkStart w:id="2339" w:name="_Toc382874884"/>
      <w:bookmarkStart w:id="2340" w:name="_Toc382904864"/>
      <w:bookmarkStart w:id="2341" w:name="_Toc383179729"/>
      <w:bookmarkStart w:id="2342" w:name="_Toc383185882"/>
      <w:bookmarkStart w:id="2343" w:name="_Toc382874885"/>
      <w:bookmarkStart w:id="2344" w:name="_Toc382904865"/>
      <w:bookmarkStart w:id="2345" w:name="_Toc383179730"/>
      <w:bookmarkStart w:id="2346" w:name="_Toc383185883"/>
      <w:bookmarkStart w:id="2347" w:name="_Toc382874886"/>
      <w:bookmarkStart w:id="2348" w:name="_Toc382904866"/>
      <w:bookmarkStart w:id="2349" w:name="_Toc383179731"/>
      <w:bookmarkStart w:id="2350" w:name="_Toc383185884"/>
      <w:bookmarkStart w:id="2351" w:name="_Toc382874887"/>
      <w:bookmarkStart w:id="2352" w:name="_Toc382904867"/>
      <w:bookmarkStart w:id="2353" w:name="_Toc383179732"/>
      <w:bookmarkStart w:id="2354" w:name="_Toc383185885"/>
      <w:bookmarkStart w:id="2355" w:name="_Toc382874888"/>
      <w:bookmarkStart w:id="2356" w:name="_Toc382904868"/>
      <w:bookmarkStart w:id="2357" w:name="_Toc383179733"/>
      <w:bookmarkStart w:id="2358" w:name="_Toc383185886"/>
      <w:bookmarkStart w:id="2359" w:name="_Toc382874889"/>
      <w:bookmarkStart w:id="2360" w:name="_Toc382904869"/>
      <w:bookmarkStart w:id="2361" w:name="_Toc383179734"/>
      <w:bookmarkStart w:id="2362" w:name="_Toc383185887"/>
      <w:bookmarkStart w:id="2363" w:name="_Toc382874931"/>
      <w:bookmarkStart w:id="2364" w:name="_Toc382904911"/>
      <w:bookmarkStart w:id="2365" w:name="_Toc383179776"/>
      <w:bookmarkStart w:id="2366" w:name="_Toc383185929"/>
      <w:bookmarkStart w:id="2367" w:name="_Toc382874932"/>
      <w:bookmarkStart w:id="2368" w:name="_Toc382904912"/>
      <w:bookmarkStart w:id="2369" w:name="_Toc383179777"/>
      <w:bookmarkStart w:id="2370" w:name="_Toc383185930"/>
      <w:bookmarkStart w:id="2371" w:name="_Toc382874933"/>
      <w:bookmarkStart w:id="2372" w:name="_Toc382904913"/>
      <w:bookmarkStart w:id="2373" w:name="_Toc383179778"/>
      <w:bookmarkStart w:id="2374" w:name="_Toc383185931"/>
      <w:bookmarkStart w:id="2375" w:name="_Toc382874934"/>
      <w:bookmarkStart w:id="2376" w:name="_Toc382904914"/>
      <w:bookmarkStart w:id="2377" w:name="_Toc383179779"/>
      <w:bookmarkStart w:id="2378" w:name="_Toc383185932"/>
      <w:bookmarkStart w:id="2379" w:name="_Toc382874935"/>
      <w:bookmarkStart w:id="2380" w:name="_Toc382904915"/>
      <w:bookmarkStart w:id="2381" w:name="_Toc383179780"/>
      <w:bookmarkStart w:id="2382" w:name="_Toc383185933"/>
      <w:bookmarkStart w:id="2383" w:name="_Toc382874936"/>
      <w:bookmarkStart w:id="2384" w:name="_Toc382904916"/>
      <w:bookmarkStart w:id="2385" w:name="_Toc383179781"/>
      <w:bookmarkStart w:id="2386" w:name="_Toc383185934"/>
      <w:bookmarkStart w:id="2387" w:name="_Toc382874937"/>
      <w:bookmarkStart w:id="2388" w:name="_Toc382904917"/>
      <w:bookmarkStart w:id="2389" w:name="_Toc383179782"/>
      <w:bookmarkStart w:id="2390" w:name="_Toc383185935"/>
      <w:bookmarkStart w:id="2391" w:name="_Toc382874938"/>
      <w:bookmarkStart w:id="2392" w:name="_Toc382904918"/>
      <w:bookmarkStart w:id="2393" w:name="_Toc383179783"/>
      <w:bookmarkStart w:id="2394" w:name="_Toc383185936"/>
      <w:bookmarkStart w:id="2395" w:name="_Toc382874980"/>
      <w:bookmarkStart w:id="2396" w:name="_Toc382904960"/>
      <w:bookmarkStart w:id="2397" w:name="_Toc383179825"/>
      <w:bookmarkStart w:id="2398" w:name="_Toc383185978"/>
      <w:bookmarkStart w:id="2399" w:name="_Toc382874981"/>
      <w:bookmarkStart w:id="2400" w:name="_Toc382904961"/>
      <w:bookmarkStart w:id="2401" w:name="_Toc383179826"/>
      <w:bookmarkStart w:id="2402" w:name="_Toc383185979"/>
      <w:bookmarkStart w:id="2403" w:name="_Toc382874982"/>
      <w:bookmarkStart w:id="2404" w:name="_Toc382904962"/>
      <w:bookmarkStart w:id="2405" w:name="_Toc383179827"/>
      <w:bookmarkStart w:id="2406" w:name="_Toc383185980"/>
      <w:bookmarkStart w:id="2407" w:name="_Toc382874983"/>
      <w:bookmarkStart w:id="2408" w:name="_Toc382904963"/>
      <w:bookmarkStart w:id="2409" w:name="_Toc383179828"/>
      <w:bookmarkStart w:id="2410" w:name="_Toc383185981"/>
      <w:bookmarkStart w:id="2411" w:name="_Toc382874984"/>
      <w:bookmarkStart w:id="2412" w:name="_Toc382904964"/>
      <w:bookmarkStart w:id="2413" w:name="_Toc383179829"/>
      <w:bookmarkStart w:id="2414" w:name="_Toc383185982"/>
      <w:bookmarkStart w:id="2415" w:name="_Toc382874985"/>
      <w:bookmarkStart w:id="2416" w:name="_Toc382904965"/>
      <w:bookmarkStart w:id="2417" w:name="_Toc383179830"/>
      <w:bookmarkStart w:id="2418" w:name="_Toc383185983"/>
      <w:bookmarkStart w:id="2419" w:name="_Toc382874986"/>
      <w:bookmarkStart w:id="2420" w:name="_Toc382904966"/>
      <w:bookmarkStart w:id="2421" w:name="_Toc383179831"/>
      <w:bookmarkStart w:id="2422" w:name="_Toc383185984"/>
      <w:bookmarkStart w:id="2423" w:name="_Toc382874987"/>
      <w:bookmarkStart w:id="2424" w:name="_Toc382904967"/>
      <w:bookmarkStart w:id="2425" w:name="_Toc383179832"/>
      <w:bookmarkStart w:id="2426" w:name="_Toc383185985"/>
      <w:bookmarkStart w:id="2427" w:name="BKM_F7F8F3A3_BA08_4041_8E9F_628DEADCB76B"/>
      <w:bookmarkStart w:id="2428" w:name="_Toc382875006"/>
      <w:bookmarkStart w:id="2429" w:name="_Toc382904986"/>
      <w:bookmarkStart w:id="2430" w:name="_Toc383179851"/>
      <w:bookmarkStart w:id="2431" w:name="_Toc383186004"/>
      <w:bookmarkStart w:id="2432" w:name="_Toc382875007"/>
      <w:bookmarkStart w:id="2433" w:name="_Toc382904987"/>
      <w:bookmarkStart w:id="2434" w:name="_Toc383179852"/>
      <w:bookmarkStart w:id="2435" w:name="_Toc383186005"/>
      <w:bookmarkStart w:id="2436" w:name="_Toc382875036"/>
      <w:bookmarkStart w:id="2437" w:name="_Toc382905016"/>
      <w:bookmarkStart w:id="2438" w:name="_Toc383179881"/>
      <w:bookmarkStart w:id="2439" w:name="_Toc383186034"/>
      <w:bookmarkStart w:id="2440" w:name="_Toc382875037"/>
      <w:bookmarkStart w:id="2441" w:name="_Toc382905017"/>
      <w:bookmarkStart w:id="2442" w:name="_Toc383179882"/>
      <w:bookmarkStart w:id="2443" w:name="_Toc383186035"/>
      <w:bookmarkStart w:id="2444" w:name="_Toc382875038"/>
      <w:bookmarkStart w:id="2445" w:name="_Toc382905018"/>
      <w:bookmarkStart w:id="2446" w:name="_Toc383179883"/>
      <w:bookmarkStart w:id="2447" w:name="_Toc383186036"/>
      <w:bookmarkStart w:id="2448" w:name="_Toc382875039"/>
      <w:bookmarkStart w:id="2449" w:name="_Toc382905019"/>
      <w:bookmarkStart w:id="2450" w:name="_Toc383179884"/>
      <w:bookmarkStart w:id="2451" w:name="_Toc383186037"/>
      <w:bookmarkStart w:id="2452" w:name="_Toc382875040"/>
      <w:bookmarkStart w:id="2453" w:name="_Toc382905020"/>
      <w:bookmarkStart w:id="2454" w:name="_Toc383179885"/>
      <w:bookmarkStart w:id="2455" w:name="_Toc383186038"/>
      <w:bookmarkStart w:id="2456" w:name="_Toc382875041"/>
      <w:bookmarkStart w:id="2457" w:name="_Toc382905021"/>
      <w:bookmarkStart w:id="2458" w:name="_Toc383179886"/>
      <w:bookmarkStart w:id="2459" w:name="_Toc383186039"/>
      <w:bookmarkStart w:id="2460" w:name="_Toc382875042"/>
      <w:bookmarkStart w:id="2461" w:name="_Toc382905022"/>
      <w:bookmarkStart w:id="2462" w:name="_Toc383179887"/>
      <w:bookmarkStart w:id="2463" w:name="_Toc383186040"/>
      <w:bookmarkStart w:id="2464" w:name="_Toc382875043"/>
      <w:bookmarkStart w:id="2465" w:name="_Toc382905023"/>
      <w:bookmarkStart w:id="2466" w:name="_Toc383179888"/>
      <w:bookmarkStart w:id="2467" w:name="_Toc383186041"/>
      <w:bookmarkStart w:id="2468" w:name="BKM_283539D0_5DA0_4932_A291_6665C2902EFD"/>
      <w:bookmarkStart w:id="2469" w:name="_Toc382875085"/>
      <w:bookmarkStart w:id="2470" w:name="_Toc382905065"/>
      <w:bookmarkStart w:id="2471" w:name="_Toc383179930"/>
      <w:bookmarkStart w:id="2472" w:name="_Toc383186083"/>
      <w:bookmarkStart w:id="2473" w:name="_Toc382875086"/>
      <w:bookmarkStart w:id="2474" w:name="_Toc382905066"/>
      <w:bookmarkStart w:id="2475" w:name="_Toc383179931"/>
      <w:bookmarkStart w:id="2476" w:name="_Toc383186084"/>
      <w:bookmarkStart w:id="2477" w:name="_Toc382875127"/>
      <w:bookmarkStart w:id="2478" w:name="_Toc382905107"/>
      <w:bookmarkStart w:id="2479" w:name="_Toc383179972"/>
      <w:bookmarkStart w:id="2480" w:name="_Toc383186125"/>
      <w:bookmarkStart w:id="2481" w:name="_Toc382875128"/>
      <w:bookmarkStart w:id="2482" w:name="_Toc382905108"/>
      <w:bookmarkStart w:id="2483" w:name="_Toc383179973"/>
      <w:bookmarkStart w:id="2484" w:name="_Toc383186126"/>
      <w:bookmarkStart w:id="2485" w:name="_Toc382875129"/>
      <w:bookmarkStart w:id="2486" w:name="_Toc382905109"/>
      <w:bookmarkStart w:id="2487" w:name="_Toc383179974"/>
      <w:bookmarkStart w:id="2488" w:name="_Toc383186127"/>
      <w:bookmarkStart w:id="2489" w:name="_Toc382875130"/>
      <w:bookmarkStart w:id="2490" w:name="_Toc382905110"/>
      <w:bookmarkStart w:id="2491" w:name="_Toc383179975"/>
      <w:bookmarkStart w:id="2492" w:name="_Toc383186128"/>
      <w:bookmarkStart w:id="2493" w:name="_Toc382875131"/>
      <w:bookmarkStart w:id="2494" w:name="_Toc382905111"/>
      <w:bookmarkStart w:id="2495" w:name="_Toc383179976"/>
      <w:bookmarkStart w:id="2496" w:name="_Toc383186129"/>
      <w:bookmarkStart w:id="2497" w:name="_Toc382875132"/>
      <w:bookmarkStart w:id="2498" w:name="_Toc382905112"/>
      <w:bookmarkStart w:id="2499" w:name="_Toc383179977"/>
      <w:bookmarkStart w:id="2500" w:name="_Toc383186130"/>
      <w:bookmarkStart w:id="2501" w:name="_Toc382875133"/>
      <w:bookmarkStart w:id="2502" w:name="_Toc382905113"/>
      <w:bookmarkStart w:id="2503" w:name="_Toc383179978"/>
      <w:bookmarkStart w:id="2504" w:name="_Toc383186131"/>
      <w:bookmarkStart w:id="2505" w:name="_Toc382875134"/>
      <w:bookmarkStart w:id="2506" w:name="_Toc382905114"/>
      <w:bookmarkStart w:id="2507" w:name="_Toc383179979"/>
      <w:bookmarkStart w:id="2508" w:name="_Toc383186132"/>
      <w:bookmarkStart w:id="2509" w:name="_Toc382875164"/>
      <w:bookmarkStart w:id="2510" w:name="_Toc382905144"/>
      <w:bookmarkStart w:id="2511" w:name="_Toc383180009"/>
      <w:bookmarkStart w:id="2512" w:name="_Toc383186162"/>
      <w:bookmarkStart w:id="2513" w:name="_Toc382875165"/>
      <w:bookmarkStart w:id="2514" w:name="_Toc382905145"/>
      <w:bookmarkStart w:id="2515" w:name="_Toc383180010"/>
      <w:bookmarkStart w:id="2516" w:name="_Toc383186163"/>
      <w:bookmarkStart w:id="2517" w:name="_Toc382875166"/>
      <w:bookmarkStart w:id="2518" w:name="_Toc382905146"/>
      <w:bookmarkStart w:id="2519" w:name="_Toc383180011"/>
      <w:bookmarkStart w:id="2520" w:name="_Toc383186164"/>
      <w:bookmarkStart w:id="2521" w:name="_Toc382875167"/>
      <w:bookmarkStart w:id="2522" w:name="_Toc382905147"/>
      <w:bookmarkStart w:id="2523" w:name="_Toc383180012"/>
      <w:bookmarkStart w:id="2524" w:name="_Toc383186165"/>
      <w:bookmarkStart w:id="2525" w:name="_Toc382875168"/>
      <w:bookmarkStart w:id="2526" w:name="_Toc382905148"/>
      <w:bookmarkStart w:id="2527" w:name="_Toc383180013"/>
      <w:bookmarkStart w:id="2528" w:name="_Toc383186166"/>
      <w:bookmarkStart w:id="2529" w:name="_Toc382875169"/>
      <w:bookmarkStart w:id="2530" w:name="_Toc382905149"/>
      <w:bookmarkStart w:id="2531" w:name="_Toc383180014"/>
      <w:bookmarkStart w:id="2532" w:name="_Toc383186167"/>
      <w:bookmarkStart w:id="2533" w:name="_Toc382875170"/>
      <w:bookmarkStart w:id="2534" w:name="_Toc382905150"/>
      <w:bookmarkStart w:id="2535" w:name="_Toc383180015"/>
      <w:bookmarkStart w:id="2536" w:name="_Toc383186168"/>
      <w:bookmarkStart w:id="2537" w:name="_Toc382875171"/>
      <w:bookmarkStart w:id="2538" w:name="_Toc382905151"/>
      <w:bookmarkStart w:id="2539" w:name="_Toc383180016"/>
      <w:bookmarkStart w:id="2540" w:name="_Toc383186169"/>
      <w:bookmarkStart w:id="2541" w:name="BKM_D55841FA_1AD6_4D04_BF8A_B4430F75DA09"/>
      <w:bookmarkStart w:id="2542" w:name="_Toc382875261"/>
      <w:bookmarkStart w:id="2543" w:name="_Toc382905241"/>
      <w:bookmarkStart w:id="2544" w:name="_Toc383180106"/>
      <w:bookmarkStart w:id="2545" w:name="_Toc383186259"/>
      <w:bookmarkStart w:id="2546" w:name="_Toc382875262"/>
      <w:bookmarkStart w:id="2547" w:name="_Toc382905242"/>
      <w:bookmarkStart w:id="2548" w:name="_Toc383180107"/>
      <w:bookmarkStart w:id="2549" w:name="_Toc383186260"/>
      <w:bookmarkStart w:id="2550" w:name="_Toc382875339"/>
      <w:bookmarkStart w:id="2551" w:name="_Toc382905319"/>
      <w:bookmarkStart w:id="2552" w:name="_Toc383180184"/>
      <w:bookmarkStart w:id="2553" w:name="_Toc383186337"/>
      <w:bookmarkStart w:id="2554" w:name="_Toc382875340"/>
      <w:bookmarkStart w:id="2555" w:name="_Toc382905320"/>
      <w:bookmarkStart w:id="2556" w:name="_Toc383180185"/>
      <w:bookmarkStart w:id="2557" w:name="_Toc383186338"/>
      <w:bookmarkStart w:id="2558" w:name="_Toc382875341"/>
      <w:bookmarkStart w:id="2559" w:name="_Toc382905321"/>
      <w:bookmarkStart w:id="2560" w:name="_Toc383180186"/>
      <w:bookmarkStart w:id="2561" w:name="_Toc383186339"/>
      <w:bookmarkStart w:id="2562" w:name="_Toc382875342"/>
      <w:bookmarkStart w:id="2563" w:name="_Toc382905322"/>
      <w:bookmarkStart w:id="2564" w:name="_Toc383180187"/>
      <w:bookmarkStart w:id="2565" w:name="_Toc383186340"/>
      <w:bookmarkStart w:id="2566" w:name="_Toc382875343"/>
      <w:bookmarkStart w:id="2567" w:name="_Toc382905323"/>
      <w:bookmarkStart w:id="2568" w:name="_Toc383180188"/>
      <w:bookmarkStart w:id="2569" w:name="_Toc383186341"/>
      <w:bookmarkStart w:id="2570" w:name="_Toc382875344"/>
      <w:bookmarkStart w:id="2571" w:name="_Toc382905324"/>
      <w:bookmarkStart w:id="2572" w:name="_Toc383180189"/>
      <w:bookmarkStart w:id="2573" w:name="_Toc383186342"/>
      <w:bookmarkStart w:id="2574" w:name="_Toc382875345"/>
      <w:bookmarkStart w:id="2575" w:name="_Toc382905325"/>
      <w:bookmarkStart w:id="2576" w:name="_Toc383180190"/>
      <w:bookmarkStart w:id="2577" w:name="_Toc383186343"/>
      <w:bookmarkStart w:id="2578" w:name="_Toc382875346"/>
      <w:bookmarkStart w:id="2579" w:name="_Toc382905326"/>
      <w:bookmarkStart w:id="2580" w:name="_Toc383180191"/>
      <w:bookmarkStart w:id="2581" w:name="_Toc383186344"/>
      <w:bookmarkStart w:id="2582" w:name="BKM_D3AA8366_156A_40DB_8195_AFBFCF375EF6"/>
      <w:bookmarkStart w:id="2583" w:name="_Toc382875364"/>
      <w:bookmarkStart w:id="2584" w:name="_Toc382905344"/>
      <w:bookmarkStart w:id="2585" w:name="_Toc383180209"/>
      <w:bookmarkStart w:id="2586" w:name="_Toc383186362"/>
      <w:bookmarkStart w:id="2587" w:name="_Toc382875365"/>
      <w:bookmarkStart w:id="2588" w:name="_Toc382905345"/>
      <w:bookmarkStart w:id="2589" w:name="_Toc383180210"/>
      <w:bookmarkStart w:id="2590" w:name="_Toc383186363"/>
      <w:bookmarkStart w:id="2591" w:name="_Toc382875406"/>
      <w:bookmarkStart w:id="2592" w:name="_Toc382905386"/>
      <w:bookmarkStart w:id="2593" w:name="_Toc383180251"/>
      <w:bookmarkStart w:id="2594" w:name="_Toc383186404"/>
      <w:bookmarkStart w:id="2595" w:name="_Toc382875407"/>
      <w:bookmarkStart w:id="2596" w:name="_Toc382905387"/>
      <w:bookmarkStart w:id="2597" w:name="_Toc383180252"/>
      <w:bookmarkStart w:id="2598" w:name="_Toc383186405"/>
      <w:bookmarkStart w:id="2599" w:name="_Toc382875408"/>
      <w:bookmarkStart w:id="2600" w:name="_Toc382905388"/>
      <w:bookmarkStart w:id="2601" w:name="_Toc383180253"/>
      <w:bookmarkStart w:id="2602" w:name="_Toc383186406"/>
      <w:bookmarkStart w:id="2603" w:name="_Toc382875409"/>
      <w:bookmarkStart w:id="2604" w:name="_Toc382905389"/>
      <w:bookmarkStart w:id="2605" w:name="_Toc383180254"/>
      <w:bookmarkStart w:id="2606" w:name="_Toc383186407"/>
      <w:bookmarkStart w:id="2607" w:name="_Toc382875410"/>
      <w:bookmarkStart w:id="2608" w:name="_Toc382905390"/>
      <w:bookmarkStart w:id="2609" w:name="_Toc383180255"/>
      <w:bookmarkStart w:id="2610" w:name="_Toc383186408"/>
      <w:bookmarkStart w:id="2611" w:name="_Toc382875411"/>
      <w:bookmarkStart w:id="2612" w:name="_Toc382905391"/>
      <w:bookmarkStart w:id="2613" w:name="_Toc383180256"/>
      <w:bookmarkStart w:id="2614" w:name="_Toc383186409"/>
      <w:bookmarkStart w:id="2615" w:name="_Toc382875412"/>
      <w:bookmarkStart w:id="2616" w:name="_Toc382905392"/>
      <w:bookmarkStart w:id="2617" w:name="_Toc383180257"/>
      <w:bookmarkStart w:id="2618" w:name="_Toc383186410"/>
      <w:bookmarkStart w:id="2619" w:name="_Toc382875413"/>
      <w:bookmarkStart w:id="2620" w:name="_Toc382905393"/>
      <w:bookmarkStart w:id="2621" w:name="_Toc383180258"/>
      <w:bookmarkStart w:id="2622" w:name="_Toc383186411"/>
      <w:bookmarkStart w:id="2623" w:name="_Toc382875455"/>
      <w:bookmarkStart w:id="2624" w:name="_Toc382905435"/>
      <w:bookmarkStart w:id="2625" w:name="_Toc383180300"/>
      <w:bookmarkStart w:id="2626" w:name="_Toc383186453"/>
      <w:bookmarkStart w:id="2627" w:name="_Toc382875456"/>
      <w:bookmarkStart w:id="2628" w:name="_Toc382905436"/>
      <w:bookmarkStart w:id="2629" w:name="_Toc383180301"/>
      <w:bookmarkStart w:id="2630" w:name="_Toc383186454"/>
      <w:bookmarkStart w:id="2631" w:name="_Toc382875457"/>
      <w:bookmarkStart w:id="2632" w:name="_Toc382905437"/>
      <w:bookmarkStart w:id="2633" w:name="_Toc383180302"/>
      <w:bookmarkStart w:id="2634" w:name="_Toc383186455"/>
      <w:bookmarkStart w:id="2635" w:name="_Toc382875458"/>
      <w:bookmarkStart w:id="2636" w:name="_Toc382905438"/>
      <w:bookmarkStart w:id="2637" w:name="_Toc383180303"/>
      <w:bookmarkStart w:id="2638" w:name="_Toc383186456"/>
      <w:bookmarkStart w:id="2639" w:name="_Toc382875459"/>
      <w:bookmarkStart w:id="2640" w:name="_Toc382905439"/>
      <w:bookmarkStart w:id="2641" w:name="_Toc383180304"/>
      <w:bookmarkStart w:id="2642" w:name="_Toc383186457"/>
      <w:bookmarkStart w:id="2643" w:name="_Toc382875460"/>
      <w:bookmarkStart w:id="2644" w:name="_Toc382905440"/>
      <w:bookmarkStart w:id="2645" w:name="_Toc383180305"/>
      <w:bookmarkStart w:id="2646" w:name="_Toc383186458"/>
      <w:bookmarkStart w:id="2647" w:name="_Toc382875461"/>
      <w:bookmarkStart w:id="2648" w:name="_Toc382905441"/>
      <w:bookmarkStart w:id="2649" w:name="_Toc383180306"/>
      <w:bookmarkStart w:id="2650" w:name="_Toc383186459"/>
      <w:bookmarkStart w:id="2651" w:name="_Toc382875462"/>
      <w:bookmarkStart w:id="2652" w:name="_Toc382905442"/>
      <w:bookmarkStart w:id="2653" w:name="_Toc383180307"/>
      <w:bookmarkStart w:id="2654" w:name="_Toc383186460"/>
      <w:bookmarkStart w:id="2655" w:name="BKM_13C077FE_5C36_4496_93EE_A29575C9A4F7"/>
      <w:bookmarkStart w:id="2656" w:name="_Toc382875480"/>
      <w:bookmarkStart w:id="2657" w:name="_Toc382905460"/>
      <w:bookmarkStart w:id="2658" w:name="_Toc383180325"/>
      <w:bookmarkStart w:id="2659" w:name="_Toc383186478"/>
      <w:bookmarkStart w:id="2660" w:name="_Toc382875481"/>
      <w:bookmarkStart w:id="2661" w:name="_Toc382905461"/>
      <w:bookmarkStart w:id="2662" w:name="_Toc383180326"/>
      <w:bookmarkStart w:id="2663" w:name="_Toc383186479"/>
      <w:bookmarkStart w:id="2664" w:name="_Toc382875522"/>
      <w:bookmarkStart w:id="2665" w:name="_Toc382905502"/>
      <w:bookmarkStart w:id="2666" w:name="_Toc383180367"/>
      <w:bookmarkStart w:id="2667" w:name="_Toc383186520"/>
      <w:bookmarkStart w:id="2668" w:name="_Toc382875523"/>
      <w:bookmarkStart w:id="2669" w:name="_Toc382905503"/>
      <w:bookmarkStart w:id="2670" w:name="_Toc383180368"/>
      <w:bookmarkStart w:id="2671" w:name="_Toc383186521"/>
      <w:bookmarkStart w:id="2672" w:name="_Toc382875524"/>
      <w:bookmarkStart w:id="2673" w:name="_Toc382905504"/>
      <w:bookmarkStart w:id="2674" w:name="_Toc383180369"/>
      <w:bookmarkStart w:id="2675" w:name="_Toc383186522"/>
      <w:bookmarkStart w:id="2676" w:name="_Toc382875525"/>
      <w:bookmarkStart w:id="2677" w:name="_Toc382905505"/>
      <w:bookmarkStart w:id="2678" w:name="_Toc383180370"/>
      <w:bookmarkStart w:id="2679" w:name="_Toc383186523"/>
      <w:bookmarkStart w:id="2680" w:name="_Toc382875526"/>
      <w:bookmarkStart w:id="2681" w:name="_Toc382905506"/>
      <w:bookmarkStart w:id="2682" w:name="_Toc383180371"/>
      <w:bookmarkStart w:id="2683" w:name="_Toc383186524"/>
      <w:bookmarkStart w:id="2684" w:name="_Toc382875527"/>
      <w:bookmarkStart w:id="2685" w:name="_Toc382905507"/>
      <w:bookmarkStart w:id="2686" w:name="_Toc383180372"/>
      <w:bookmarkStart w:id="2687" w:name="_Toc383186525"/>
      <w:bookmarkStart w:id="2688" w:name="_Toc382875528"/>
      <w:bookmarkStart w:id="2689" w:name="_Toc382905508"/>
      <w:bookmarkStart w:id="2690" w:name="_Toc383180373"/>
      <w:bookmarkStart w:id="2691" w:name="_Toc383186526"/>
      <w:bookmarkStart w:id="2692" w:name="_Toc382875529"/>
      <w:bookmarkStart w:id="2693" w:name="_Toc382905509"/>
      <w:bookmarkStart w:id="2694" w:name="_Toc383180374"/>
      <w:bookmarkStart w:id="2695" w:name="_Toc383186527"/>
      <w:bookmarkStart w:id="2696" w:name="BKM_B75A9FD7_760C_43B4_B246_E2395E470ECF"/>
      <w:bookmarkStart w:id="2697" w:name="_Toc382875547"/>
      <w:bookmarkStart w:id="2698" w:name="_Toc382905527"/>
      <w:bookmarkStart w:id="2699" w:name="_Toc383180392"/>
      <w:bookmarkStart w:id="2700" w:name="_Toc383186545"/>
      <w:bookmarkStart w:id="2701" w:name="_Toc382875548"/>
      <w:bookmarkStart w:id="2702" w:name="_Toc382905528"/>
      <w:bookmarkStart w:id="2703" w:name="_Toc383180393"/>
      <w:bookmarkStart w:id="2704" w:name="_Toc383186546"/>
      <w:bookmarkStart w:id="2705" w:name="_Toc382875685"/>
      <w:bookmarkStart w:id="2706" w:name="_Toc382905665"/>
      <w:bookmarkStart w:id="2707" w:name="_Toc383180530"/>
      <w:bookmarkStart w:id="2708" w:name="_Toc383186683"/>
      <w:bookmarkStart w:id="2709" w:name="_Toc382875686"/>
      <w:bookmarkStart w:id="2710" w:name="_Toc382905666"/>
      <w:bookmarkStart w:id="2711" w:name="_Toc383180531"/>
      <w:bookmarkStart w:id="2712" w:name="_Toc383186684"/>
      <w:bookmarkStart w:id="2713" w:name="_Toc382875687"/>
      <w:bookmarkStart w:id="2714" w:name="_Toc382905667"/>
      <w:bookmarkStart w:id="2715" w:name="_Toc383180532"/>
      <w:bookmarkStart w:id="2716" w:name="_Toc383186685"/>
      <w:bookmarkStart w:id="2717" w:name="_Toc382875688"/>
      <w:bookmarkStart w:id="2718" w:name="_Toc382905668"/>
      <w:bookmarkStart w:id="2719" w:name="_Toc383180533"/>
      <w:bookmarkStart w:id="2720" w:name="_Toc383186686"/>
      <w:bookmarkStart w:id="2721" w:name="_Toc382875689"/>
      <w:bookmarkStart w:id="2722" w:name="_Toc382905669"/>
      <w:bookmarkStart w:id="2723" w:name="_Toc383180534"/>
      <w:bookmarkStart w:id="2724" w:name="_Toc383186687"/>
      <w:bookmarkStart w:id="2725" w:name="_Toc382875690"/>
      <w:bookmarkStart w:id="2726" w:name="_Toc382905670"/>
      <w:bookmarkStart w:id="2727" w:name="_Toc383180535"/>
      <w:bookmarkStart w:id="2728" w:name="_Toc383186688"/>
      <w:bookmarkStart w:id="2729" w:name="_Toc382875691"/>
      <w:bookmarkStart w:id="2730" w:name="_Toc382905671"/>
      <w:bookmarkStart w:id="2731" w:name="_Toc383180536"/>
      <w:bookmarkStart w:id="2732" w:name="_Toc383186689"/>
      <w:bookmarkStart w:id="2733" w:name="_Toc382875692"/>
      <w:bookmarkStart w:id="2734" w:name="_Toc382905672"/>
      <w:bookmarkStart w:id="2735" w:name="_Toc383180537"/>
      <w:bookmarkStart w:id="2736" w:name="_Toc383186690"/>
      <w:bookmarkStart w:id="2737" w:name="BKM_CD5822FE_B2B1_4C76_BBD4_8B9000C0CA08"/>
      <w:bookmarkStart w:id="2738" w:name="_Toc382875818"/>
      <w:bookmarkStart w:id="2739" w:name="_Toc382905798"/>
      <w:bookmarkStart w:id="2740" w:name="_Toc383180663"/>
      <w:bookmarkStart w:id="2741" w:name="_Toc383186816"/>
      <w:bookmarkStart w:id="2742" w:name="_Toc382875819"/>
      <w:bookmarkStart w:id="2743" w:name="_Toc382905799"/>
      <w:bookmarkStart w:id="2744" w:name="_Toc383180664"/>
      <w:bookmarkStart w:id="2745" w:name="_Toc383186817"/>
      <w:bookmarkStart w:id="2746" w:name="_Toc382875836"/>
      <w:bookmarkStart w:id="2747" w:name="_Toc382905816"/>
      <w:bookmarkStart w:id="2748" w:name="_Toc383180681"/>
      <w:bookmarkStart w:id="2749" w:name="_Toc383186834"/>
      <w:bookmarkStart w:id="2750" w:name="_Toc382875837"/>
      <w:bookmarkStart w:id="2751" w:name="_Toc382905817"/>
      <w:bookmarkStart w:id="2752" w:name="_Toc383180682"/>
      <w:bookmarkStart w:id="2753" w:name="_Toc383186835"/>
      <w:bookmarkStart w:id="2754" w:name="_Toc382875838"/>
      <w:bookmarkStart w:id="2755" w:name="_Toc382905818"/>
      <w:bookmarkStart w:id="2756" w:name="_Toc383180683"/>
      <w:bookmarkStart w:id="2757" w:name="_Toc383186836"/>
      <w:bookmarkStart w:id="2758" w:name="_Toc382875839"/>
      <w:bookmarkStart w:id="2759" w:name="_Toc382905819"/>
      <w:bookmarkStart w:id="2760" w:name="_Toc383180684"/>
      <w:bookmarkStart w:id="2761" w:name="_Toc383186837"/>
      <w:bookmarkStart w:id="2762" w:name="_Toc382875840"/>
      <w:bookmarkStart w:id="2763" w:name="_Toc382905820"/>
      <w:bookmarkStart w:id="2764" w:name="_Toc383180685"/>
      <w:bookmarkStart w:id="2765" w:name="_Toc383186838"/>
      <w:bookmarkStart w:id="2766" w:name="_Toc382875841"/>
      <w:bookmarkStart w:id="2767" w:name="_Toc382905821"/>
      <w:bookmarkStart w:id="2768" w:name="_Toc383180686"/>
      <w:bookmarkStart w:id="2769" w:name="_Toc383186839"/>
      <w:bookmarkStart w:id="2770" w:name="_Toc382875842"/>
      <w:bookmarkStart w:id="2771" w:name="_Toc382905822"/>
      <w:bookmarkStart w:id="2772" w:name="_Toc383180687"/>
      <w:bookmarkStart w:id="2773" w:name="_Toc383186840"/>
      <w:bookmarkStart w:id="2774" w:name="_Toc382875843"/>
      <w:bookmarkStart w:id="2775" w:name="_Toc382905823"/>
      <w:bookmarkStart w:id="2776" w:name="_Toc383180688"/>
      <w:bookmarkStart w:id="2777" w:name="_Toc383186841"/>
      <w:bookmarkStart w:id="2778" w:name="_Toc382875897"/>
      <w:bookmarkStart w:id="2779" w:name="_Toc382905877"/>
      <w:bookmarkStart w:id="2780" w:name="_Toc383180742"/>
      <w:bookmarkStart w:id="2781" w:name="_Toc383186895"/>
      <w:bookmarkStart w:id="2782" w:name="_Toc382875898"/>
      <w:bookmarkStart w:id="2783" w:name="_Toc382905878"/>
      <w:bookmarkStart w:id="2784" w:name="_Toc383180743"/>
      <w:bookmarkStart w:id="2785" w:name="_Toc383186896"/>
      <w:bookmarkStart w:id="2786" w:name="_Toc382875899"/>
      <w:bookmarkStart w:id="2787" w:name="_Toc382905879"/>
      <w:bookmarkStart w:id="2788" w:name="_Toc383180744"/>
      <w:bookmarkStart w:id="2789" w:name="_Toc383186897"/>
      <w:bookmarkStart w:id="2790" w:name="_Toc382875900"/>
      <w:bookmarkStart w:id="2791" w:name="_Toc382905880"/>
      <w:bookmarkStart w:id="2792" w:name="_Toc383180745"/>
      <w:bookmarkStart w:id="2793" w:name="_Toc383186898"/>
      <w:bookmarkStart w:id="2794" w:name="_Toc382875901"/>
      <w:bookmarkStart w:id="2795" w:name="_Toc382905881"/>
      <w:bookmarkStart w:id="2796" w:name="_Toc383180746"/>
      <w:bookmarkStart w:id="2797" w:name="_Toc383186899"/>
      <w:bookmarkStart w:id="2798" w:name="_Toc382875902"/>
      <w:bookmarkStart w:id="2799" w:name="_Toc382905882"/>
      <w:bookmarkStart w:id="2800" w:name="_Toc383180747"/>
      <w:bookmarkStart w:id="2801" w:name="_Toc383186900"/>
      <w:bookmarkStart w:id="2802" w:name="_Toc382875903"/>
      <w:bookmarkStart w:id="2803" w:name="_Toc382905883"/>
      <w:bookmarkStart w:id="2804" w:name="_Toc383180748"/>
      <w:bookmarkStart w:id="2805" w:name="_Toc383186901"/>
      <w:bookmarkStart w:id="2806" w:name="_Toc382875904"/>
      <w:bookmarkStart w:id="2807" w:name="_Toc382905884"/>
      <w:bookmarkStart w:id="2808" w:name="_Toc383180749"/>
      <w:bookmarkStart w:id="2809" w:name="_Toc383186902"/>
      <w:bookmarkStart w:id="2810" w:name="BKM_1BD9355B_B7A8_4245_85B6_BBD9A338F615"/>
      <w:bookmarkStart w:id="2811" w:name="_Toc382875982"/>
      <w:bookmarkStart w:id="2812" w:name="_Toc382905962"/>
      <w:bookmarkStart w:id="2813" w:name="_Toc383180827"/>
      <w:bookmarkStart w:id="2814" w:name="_Toc383186980"/>
      <w:bookmarkStart w:id="2815" w:name="_Toc382875983"/>
      <w:bookmarkStart w:id="2816" w:name="_Toc382905963"/>
      <w:bookmarkStart w:id="2817" w:name="_Toc383180828"/>
      <w:bookmarkStart w:id="2818" w:name="_Toc383186981"/>
      <w:bookmarkStart w:id="2819" w:name="_Toc382876072"/>
      <w:bookmarkStart w:id="2820" w:name="_Toc382906052"/>
      <w:bookmarkStart w:id="2821" w:name="_Toc383180917"/>
      <w:bookmarkStart w:id="2822" w:name="_Toc383187070"/>
      <w:bookmarkStart w:id="2823" w:name="_Toc382876073"/>
      <w:bookmarkStart w:id="2824" w:name="_Toc382906053"/>
      <w:bookmarkStart w:id="2825" w:name="_Toc383180918"/>
      <w:bookmarkStart w:id="2826" w:name="_Toc383187071"/>
      <w:bookmarkStart w:id="2827" w:name="_Toc382876074"/>
      <w:bookmarkStart w:id="2828" w:name="_Toc382906054"/>
      <w:bookmarkStart w:id="2829" w:name="_Toc383180919"/>
      <w:bookmarkStart w:id="2830" w:name="_Toc383187072"/>
      <w:bookmarkStart w:id="2831" w:name="_Toc382876075"/>
      <w:bookmarkStart w:id="2832" w:name="_Toc382906055"/>
      <w:bookmarkStart w:id="2833" w:name="_Toc383180920"/>
      <w:bookmarkStart w:id="2834" w:name="_Toc383187073"/>
      <w:bookmarkStart w:id="2835" w:name="_Toc382876077"/>
      <w:bookmarkStart w:id="2836" w:name="_Toc382906057"/>
      <w:bookmarkStart w:id="2837" w:name="_Toc383180922"/>
      <w:bookmarkStart w:id="2838" w:name="_Toc383187075"/>
      <w:bookmarkStart w:id="2839" w:name="_Toc382876078"/>
      <w:bookmarkStart w:id="2840" w:name="_Toc382906058"/>
      <w:bookmarkStart w:id="2841" w:name="_Toc383180923"/>
      <w:bookmarkStart w:id="2842" w:name="_Toc383187076"/>
      <w:bookmarkStart w:id="2843" w:name="_Toc382876079"/>
      <w:bookmarkStart w:id="2844" w:name="_Toc382906059"/>
      <w:bookmarkStart w:id="2845" w:name="_Toc383180924"/>
      <w:bookmarkStart w:id="2846" w:name="_Toc383187077"/>
      <w:bookmarkStart w:id="2847" w:name="_Toc382876080"/>
      <w:bookmarkStart w:id="2848" w:name="_Toc382906060"/>
      <w:bookmarkStart w:id="2849" w:name="_Toc383180925"/>
      <w:bookmarkStart w:id="2850" w:name="_Toc383187078"/>
      <w:bookmarkStart w:id="2851" w:name="_Toc382876081"/>
      <w:bookmarkStart w:id="2852" w:name="_Toc382906061"/>
      <w:bookmarkStart w:id="2853" w:name="_Toc383180926"/>
      <w:bookmarkStart w:id="2854" w:name="_Toc383187079"/>
      <w:bookmarkStart w:id="2855" w:name="BKM_C7775AE8_B078_4685_B82D_29B3CE200E7C"/>
      <w:bookmarkStart w:id="2856" w:name="_Toc382876111"/>
      <w:bookmarkStart w:id="2857" w:name="_Toc382906091"/>
      <w:bookmarkStart w:id="2858" w:name="_Toc383180956"/>
      <w:bookmarkStart w:id="2859" w:name="_Toc383187109"/>
      <w:bookmarkStart w:id="2860" w:name="_Toc382876112"/>
      <w:bookmarkStart w:id="2861" w:name="_Toc382906092"/>
      <w:bookmarkStart w:id="2862" w:name="_Toc383180957"/>
      <w:bookmarkStart w:id="2863" w:name="_Toc383187110"/>
      <w:bookmarkStart w:id="2864" w:name="_Toc382876177"/>
      <w:bookmarkStart w:id="2865" w:name="_Toc382906157"/>
      <w:bookmarkStart w:id="2866" w:name="_Toc383181022"/>
      <w:bookmarkStart w:id="2867" w:name="_Toc383187175"/>
      <w:bookmarkStart w:id="2868" w:name="_Toc382876178"/>
      <w:bookmarkStart w:id="2869" w:name="_Toc382906158"/>
      <w:bookmarkStart w:id="2870" w:name="_Toc383181023"/>
      <w:bookmarkStart w:id="2871" w:name="_Toc383187176"/>
      <w:bookmarkStart w:id="2872" w:name="_Toc382876179"/>
      <w:bookmarkStart w:id="2873" w:name="_Toc382906159"/>
      <w:bookmarkStart w:id="2874" w:name="_Toc383181024"/>
      <w:bookmarkStart w:id="2875" w:name="_Toc383187177"/>
      <w:bookmarkStart w:id="2876" w:name="_Toc382876180"/>
      <w:bookmarkStart w:id="2877" w:name="_Toc382906160"/>
      <w:bookmarkStart w:id="2878" w:name="_Toc383181025"/>
      <w:bookmarkStart w:id="2879" w:name="_Toc383187178"/>
      <w:bookmarkStart w:id="2880" w:name="_Toc382876181"/>
      <w:bookmarkStart w:id="2881" w:name="_Toc382906161"/>
      <w:bookmarkStart w:id="2882" w:name="_Toc383181026"/>
      <w:bookmarkStart w:id="2883" w:name="_Toc383187179"/>
      <w:bookmarkStart w:id="2884" w:name="_Toc382876182"/>
      <w:bookmarkStart w:id="2885" w:name="_Toc382906162"/>
      <w:bookmarkStart w:id="2886" w:name="_Toc383181027"/>
      <w:bookmarkStart w:id="2887" w:name="_Toc383187180"/>
      <w:bookmarkStart w:id="2888" w:name="_Toc382876183"/>
      <w:bookmarkStart w:id="2889" w:name="_Toc382906163"/>
      <w:bookmarkStart w:id="2890" w:name="_Toc383181028"/>
      <w:bookmarkStart w:id="2891" w:name="_Toc383187181"/>
      <w:bookmarkStart w:id="2892" w:name="_Toc382876184"/>
      <w:bookmarkStart w:id="2893" w:name="_Toc382906164"/>
      <w:bookmarkStart w:id="2894" w:name="_Toc383181029"/>
      <w:bookmarkStart w:id="2895" w:name="_Toc383187182"/>
      <w:bookmarkStart w:id="2896" w:name="BKM_6CCD012B_2350_444B_9447_FB5E7A494A50"/>
      <w:bookmarkStart w:id="2897" w:name="_Toc382876202"/>
      <w:bookmarkStart w:id="2898" w:name="_Toc382906182"/>
      <w:bookmarkStart w:id="2899" w:name="_Toc383181047"/>
      <w:bookmarkStart w:id="2900" w:name="_Toc383187200"/>
      <w:bookmarkStart w:id="2901" w:name="_Toc382876203"/>
      <w:bookmarkStart w:id="2902" w:name="_Toc382906183"/>
      <w:bookmarkStart w:id="2903" w:name="_Toc383181048"/>
      <w:bookmarkStart w:id="2904" w:name="_Toc383187201"/>
      <w:bookmarkStart w:id="2905" w:name="_Toc382876304"/>
      <w:bookmarkStart w:id="2906" w:name="_Toc382906284"/>
      <w:bookmarkStart w:id="2907" w:name="_Toc383181149"/>
      <w:bookmarkStart w:id="2908" w:name="_Toc383187302"/>
      <w:bookmarkStart w:id="2909" w:name="_Toc382876305"/>
      <w:bookmarkStart w:id="2910" w:name="_Toc382906285"/>
      <w:bookmarkStart w:id="2911" w:name="_Toc383181150"/>
      <w:bookmarkStart w:id="2912" w:name="_Toc383187303"/>
      <w:bookmarkStart w:id="2913" w:name="_Toc382876306"/>
      <w:bookmarkStart w:id="2914" w:name="_Toc382906286"/>
      <w:bookmarkStart w:id="2915" w:name="_Toc383181151"/>
      <w:bookmarkStart w:id="2916" w:name="_Toc383187304"/>
      <w:bookmarkStart w:id="2917" w:name="_Toc382876307"/>
      <w:bookmarkStart w:id="2918" w:name="_Toc382906287"/>
      <w:bookmarkStart w:id="2919" w:name="_Toc383181152"/>
      <w:bookmarkStart w:id="2920" w:name="_Toc383187305"/>
      <w:bookmarkStart w:id="2921" w:name="_Toc382876308"/>
      <w:bookmarkStart w:id="2922" w:name="_Toc382906288"/>
      <w:bookmarkStart w:id="2923" w:name="_Toc383181153"/>
      <w:bookmarkStart w:id="2924" w:name="_Toc383187306"/>
      <w:bookmarkStart w:id="2925" w:name="_Toc382876309"/>
      <w:bookmarkStart w:id="2926" w:name="_Toc382906289"/>
      <w:bookmarkStart w:id="2927" w:name="_Toc383181154"/>
      <w:bookmarkStart w:id="2928" w:name="_Toc383187307"/>
      <w:bookmarkStart w:id="2929" w:name="_Toc382876310"/>
      <w:bookmarkStart w:id="2930" w:name="_Toc382906290"/>
      <w:bookmarkStart w:id="2931" w:name="_Toc383181155"/>
      <w:bookmarkStart w:id="2932" w:name="_Toc383187308"/>
      <w:bookmarkStart w:id="2933" w:name="_Toc382876311"/>
      <w:bookmarkStart w:id="2934" w:name="_Toc382906291"/>
      <w:bookmarkStart w:id="2935" w:name="_Toc383181156"/>
      <w:bookmarkStart w:id="2936" w:name="_Toc383187309"/>
      <w:bookmarkStart w:id="2937" w:name="BKM_E9BB7F91_F892_485C_AC32_745C2B6DCC0F"/>
      <w:bookmarkStart w:id="2938" w:name="_Toc382876353"/>
      <w:bookmarkStart w:id="2939" w:name="_Toc382906333"/>
      <w:bookmarkStart w:id="2940" w:name="_Toc383181198"/>
      <w:bookmarkStart w:id="2941" w:name="_Toc383187351"/>
      <w:bookmarkStart w:id="2942" w:name="_Toc382876354"/>
      <w:bookmarkStart w:id="2943" w:name="_Toc382906334"/>
      <w:bookmarkStart w:id="2944" w:name="_Toc383181199"/>
      <w:bookmarkStart w:id="2945" w:name="_Toc383187352"/>
      <w:bookmarkStart w:id="2946" w:name="_Toc382876383"/>
      <w:bookmarkStart w:id="2947" w:name="_Toc382906363"/>
      <w:bookmarkStart w:id="2948" w:name="_Toc383181228"/>
      <w:bookmarkStart w:id="2949" w:name="_Toc383187381"/>
      <w:bookmarkStart w:id="2950" w:name="_Toc382876384"/>
      <w:bookmarkStart w:id="2951" w:name="_Toc382906364"/>
      <w:bookmarkStart w:id="2952" w:name="_Toc383181229"/>
      <w:bookmarkStart w:id="2953" w:name="_Toc383187382"/>
      <w:bookmarkStart w:id="2954" w:name="_Toc382876385"/>
      <w:bookmarkStart w:id="2955" w:name="_Toc382906365"/>
      <w:bookmarkStart w:id="2956" w:name="_Toc383181230"/>
      <w:bookmarkStart w:id="2957" w:name="_Toc383187383"/>
      <w:bookmarkStart w:id="2958" w:name="_Toc382876386"/>
      <w:bookmarkStart w:id="2959" w:name="_Toc382906366"/>
      <w:bookmarkStart w:id="2960" w:name="_Toc383181231"/>
      <w:bookmarkStart w:id="2961" w:name="_Toc383187384"/>
      <w:bookmarkStart w:id="2962" w:name="_Toc382876387"/>
      <w:bookmarkStart w:id="2963" w:name="_Toc382906367"/>
      <w:bookmarkStart w:id="2964" w:name="_Toc383181232"/>
      <w:bookmarkStart w:id="2965" w:name="_Toc383187385"/>
      <w:bookmarkStart w:id="2966" w:name="_Toc382876388"/>
      <w:bookmarkStart w:id="2967" w:name="_Toc382906368"/>
      <w:bookmarkStart w:id="2968" w:name="_Toc383181233"/>
      <w:bookmarkStart w:id="2969" w:name="_Toc383187386"/>
      <w:bookmarkStart w:id="2970" w:name="_Toc382876389"/>
      <w:bookmarkStart w:id="2971" w:name="_Toc382906369"/>
      <w:bookmarkStart w:id="2972" w:name="_Toc383181234"/>
      <w:bookmarkStart w:id="2973" w:name="_Toc383187387"/>
      <w:bookmarkStart w:id="2974" w:name="_Toc382876390"/>
      <w:bookmarkStart w:id="2975" w:name="_Toc382906370"/>
      <w:bookmarkStart w:id="2976" w:name="_Toc383181235"/>
      <w:bookmarkStart w:id="2977" w:name="_Toc383187388"/>
      <w:bookmarkStart w:id="2978" w:name="BKM_521BC521_56E0_4F42_BADF_9EEDB47AF3CE"/>
      <w:bookmarkStart w:id="2979" w:name="_Toc382876408"/>
      <w:bookmarkStart w:id="2980" w:name="_Toc382906388"/>
      <w:bookmarkStart w:id="2981" w:name="_Toc383181253"/>
      <w:bookmarkStart w:id="2982" w:name="_Toc383187406"/>
      <w:bookmarkStart w:id="2983" w:name="_Toc382876409"/>
      <w:bookmarkStart w:id="2984" w:name="_Toc382906389"/>
      <w:bookmarkStart w:id="2985" w:name="_Toc383181254"/>
      <w:bookmarkStart w:id="2986" w:name="_Toc383187407"/>
      <w:bookmarkStart w:id="2987" w:name="_Toc382876462"/>
      <w:bookmarkStart w:id="2988" w:name="_Toc382906442"/>
      <w:bookmarkStart w:id="2989" w:name="_Toc383181307"/>
      <w:bookmarkStart w:id="2990" w:name="_Toc383187460"/>
      <w:bookmarkStart w:id="2991" w:name="_Toc382876463"/>
      <w:bookmarkStart w:id="2992" w:name="_Toc382906443"/>
      <w:bookmarkStart w:id="2993" w:name="_Toc383181308"/>
      <w:bookmarkStart w:id="2994" w:name="_Toc383187461"/>
      <w:bookmarkStart w:id="2995" w:name="_Toc382876464"/>
      <w:bookmarkStart w:id="2996" w:name="_Toc382906444"/>
      <w:bookmarkStart w:id="2997" w:name="_Toc383181309"/>
      <w:bookmarkStart w:id="2998" w:name="_Toc383187462"/>
      <w:bookmarkStart w:id="2999" w:name="_Toc382876465"/>
      <w:bookmarkStart w:id="3000" w:name="_Toc382906445"/>
      <w:bookmarkStart w:id="3001" w:name="_Toc383181310"/>
      <w:bookmarkStart w:id="3002" w:name="_Toc383187463"/>
      <w:bookmarkStart w:id="3003" w:name="_Toc382876466"/>
      <w:bookmarkStart w:id="3004" w:name="_Toc382906446"/>
      <w:bookmarkStart w:id="3005" w:name="_Toc383181311"/>
      <w:bookmarkStart w:id="3006" w:name="_Toc383187464"/>
      <w:bookmarkStart w:id="3007" w:name="_Toc382876467"/>
      <w:bookmarkStart w:id="3008" w:name="_Toc382906447"/>
      <w:bookmarkStart w:id="3009" w:name="_Toc383181312"/>
      <w:bookmarkStart w:id="3010" w:name="_Toc383187465"/>
      <w:bookmarkStart w:id="3011" w:name="_Toc382876468"/>
      <w:bookmarkStart w:id="3012" w:name="_Toc382906448"/>
      <w:bookmarkStart w:id="3013" w:name="_Toc383181313"/>
      <w:bookmarkStart w:id="3014" w:name="_Toc383187466"/>
      <w:bookmarkStart w:id="3015" w:name="_Toc382876469"/>
      <w:bookmarkStart w:id="3016" w:name="_Toc382906449"/>
      <w:bookmarkStart w:id="3017" w:name="_Toc383181314"/>
      <w:bookmarkStart w:id="3018" w:name="_Toc383187467"/>
      <w:bookmarkStart w:id="3019" w:name="BKM_5EDDD345_2722_4D70_916F_767CA060E044"/>
      <w:bookmarkStart w:id="3020" w:name="_Toc382876607"/>
      <w:bookmarkStart w:id="3021" w:name="_Toc382906587"/>
      <w:bookmarkStart w:id="3022" w:name="_Toc383181452"/>
      <w:bookmarkStart w:id="3023" w:name="_Toc383187605"/>
      <w:bookmarkStart w:id="3024" w:name="_Toc382876608"/>
      <w:bookmarkStart w:id="3025" w:name="_Toc382906588"/>
      <w:bookmarkStart w:id="3026" w:name="_Toc383181453"/>
      <w:bookmarkStart w:id="3027" w:name="_Toc383187606"/>
      <w:bookmarkStart w:id="3028" w:name="_Toc382876625"/>
      <w:bookmarkStart w:id="3029" w:name="_Toc382906605"/>
      <w:bookmarkStart w:id="3030" w:name="_Toc383181470"/>
      <w:bookmarkStart w:id="3031" w:name="_Toc383187623"/>
      <w:bookmarkStart w:id="3032" w:name="_Toc382876626"/>
      <w:bookmarkStart w:id="3033" w:name="_Toc382906606"/>
      <w:bookmarkStart w:id="3034" w:name="_Toc383181471"/>
      <w:bookmarkStart w:id="3035" w:name="_Toc383187624"/>
      <w:bookmarkStart w:id="3036" w:name="_Toc382876627"/>
      <w:bookmarkStart w:id="3037" w:name="_Toc382906607"/>
      <w:bookmarkStart w:id="3038" w:name="_Toc383181472"/>
      <w:bookmarkStart w:id="3039" w:name="_Toc383187625"/>
      <w:bookmarkStart w:id="3040" w:name="_Toc382876628"/>
      <w:bookmarkStart w:id="3041" w:name="_Toc382906608"/>
      <w:bookmarkStart w:id="3042" w:name="_Toc383181473"/>
      <w:bookmarkStart w:id="3043" w:name="_Toc383187626"/>
      <w:bookmarkStart w:id="3044" w:name="_Toc382876629"/>
      <w:bookmarkStart w:id="3045" w:name="_Toc382906609"/>
      <w:bookmarkStart w:id="3046" w:name="_Toc383181474"/>
      <w:bookmarkStart w:id="3047" w:name="_Toc383187627"/>
      <w:bookmarkStart w:id="3048" w:name="_Toc382876630"/>
      <w:bookmarkStart w:id="3049" w:name="_Toc382906610"/>
      <w:bookmarkStart w:id="3050" w:name="_Toc383181475"/>
      <w:bookmarkStart w:id="3051" w:name="_Toc383187628"/>
      <w:bookmarkStart w:id="3052" w:name="_Toc382876631"/>
      <w:bookmarkStart w:id="3053" w:name="_Toc382906611"/>
      <w:bookmarkStart w:id="3054" w:name="_Toc383181476"/>
      <w:bookmarkStart w:id="3055" w:name="_Toc383187629"/>
      <w:bookmarkStart w:id="3056" w:name="_Toc382876632"/>
      <w:bookmarkStart w:id="3057" w:name="_Toc382906612"/>
      <w:bookmarkStart w:id="3058" w:name="_Toc383181477"/>
      <w:bookmarkStart w:id="3059" w:name="_Toc383187630"/>
      <w:bookmarkStart w:id="3060" w:name="_Toc382876674"/>
      <w:bookmarkStart w:id="3061" w:name="_Toc382906654"/>
      <w:bookmarkStart w:id="3062" w:name="_Toc383181519"/>
      <w:bookmarkStart w:id="3063" w:name="_Toc383187672"/>
      <w:bookmarkStart w:id="3064" w:name="_Toc382876675"/>
      <w:bookmarkStart w:id="3065" w:name="_Toc382906655"/>
      <w:bookmarkStart w:id="3066" w:name="_Toc383181520"/>
      <w:bookmarkStart w:id="3067" w:name="_Toc383187673"/>
      <w:bookmarkStart w:id="3068" w:name="_Toc382876676"/>
      <w:bookmarkStart w:id="3069" w:name="_Toc382906656"/>
      <w:bookmarkStart w:id="3070" w:name="_Toc383181521"/>
      <w:bookmarkStart w:id="3071" w:name="_Toc383187674"/>
      <w:bookmarkStart w:id="3072" w:name="_Toc382876677"/>
      <w:bookmarkStart w:id="3073" w:name="_Toc382906657"/>
      <w:bookmarkStart w:id="3074" w:name="_Toc383181522"/>
      <w:bookmarkStart w:id="3075" w:name="_Toc383187675"/>
      <w:bookmarkStart w:id="3076" w:name="_Toc382876678"/>
      <w:bookmarkStart w:id="3077" w:name="_Toc382906658"/>
      <w:bookmarkStart w:id="3078" w:name="_Toc383181523"/>
      <w:bookmarkStart w:id="3079" w:name="_Toc383187676"/>
      <w:bookmarkStart w:id="3080" w:name="_Toc382876679"/>
      <w:bookmarkStart w:id="3081" w:name="_Toc382906659"/>
      <w:bookmarkStart w:id="3082" w:name="_Toc383181524"/>
      <w:bookmarkStart w:id="3083" w:name="_Toc383187677"/>
      <w:bookmarkStart w:id="3084" w:name="_Toc382876680"/>
      <w:bookmarkStart w:id="3085" w:name="_Toc382906660"/>
      <w:bookmarkStart w:id="3086" w:name="_Toc383181525"/>
      <w:bookmarkStart w:id="3087" w:name="_Toc383187678"/>
      <w:bookmarkStart w:id="3088" w:name="_Toc382876681"/>
      <w:bookmarkStart w:id="3089" w:name="_Toc382906661"/>
      <w:bookmarkStart w:id="3090" w:name="_Toc383181526"/>
      <w:bookmarkStart w:id="3091" w:name="_Toc383187679"/>
      <w:bookmarkStart w:id="3092" w:name="_Toc382876711"/>
      <w:bookmarkStart w:id="3093" w:name="_Toc382906691"/>
      <w:bookmarkStart w:id="3094" w:name="_Toc383181556"/>
      <w:bookmarkStart w:id="3095" w:name="_Toc383187709"/>
      <w:bookmarkStart w:id="3096" w:name="_Toc382876712"/>
      <w:bookmarkStart w:id="3097" w:name="_Toc382906692"/>
      <w:bookmarkStart w:id="3098" w:name="_Toc383181557"/>
      <w:bookmarkStart w:id="3099" w:name="_Toc383187710"/>
      <w:bookmarkStart w:id="3100" w:name="_Toc382876713"/>
      <w:bookmarkStart w:id="3101" w:name="_Toc382906693"/>
      <w:bookmarkStart w:id="3102" w:name="_Toc383181558"/>
      <w:bookmarkStart w:id="3103" w:name="_Toc383187711"/>
      <w:bookmarkStart w:id="3104" w:name="_Toc382876714"/>
      <w:bookmarkStart w:id="3105" w:name="_Toc382906694"/>
      <w:bookmarkStart w:id="3106" w:name="_Toc383181559"/>
      <w:bookmarkStart w:id="3107" w:name="_Toc383187712"/>
      <w:bookmarkStart w:id="3108" w:name="_Toc382876715"/>
      <w:bookmarkStart w:id="3109" w:name="_Toc382906695"/>
      <w:bookmarkStart w:id="3110" w:name="_Toc383181560"/>
      <w:bookmarkStart w:id="3111" w:name="_Toc383187713"/>
      <w:bookmarkStart w:id="3112" w:name="_Toc382876716"/>
      <w:bookmarkStart w:id="3113" w:name="_Toc382906696"/>
      <w:bookmarkStart w:id="3114" w:name="_Toc383181561"/>
      <w:bookmarkStart w:id="3115" w:name="_Toc383187714"/>
      <w:bookmarkStart w:id="3116" w:name="_Toc382876717"/>
      <w:bookmarkStart w:id="3117" w:name="_Toc382906697"/>
      <w:bookmarkStart w:id="3118" w:name="_Toc383181562"/>
      <w:bookmarkStart w:id="3119" w:name="_Toc383187715"/>
      <w:bookmarkStart w:id="3120" w:name="_Toc382876718"/>
      <w:bookmarkStart w:id="3121" w:name="_Toc382906698"/>
      <w:bookmarkStart w:id="3122" w:name="_Toc383181563"/>
      <w:bookmarkStart w:id="3123" w:name="_Toc383187716"/>
      <w:bookmarkStart w:id="3124" w:name="BKM_22FDA216_5569_4B80_B031_4BF7C64ABC1C"/>
      <w:bookmarkStart w:id="3125" w:name="_Toc382876784"/>
      <w:bookmarkStart w:id="3126" w:name="_Toc382906764"/>
      <w:bookmarkStart w:id="3127" w:name="_Toc383181629"/>
      <w:bookmarkStart w:id="3128" w:name="_Toc383187782"/>
      <w:bookmarkStart w:id="3129" w:name="_Toc382876785"/>
      <w:bookmarkStart w:id="3130" w:name="_Toc382906765"/>
      <w:bookmarkStart w:id="3131" w:name="_Toc383181630"/>
      <w:bookmarkStart w:id="3132" w:name="_Toc383187783"/>
      <w:bookmarkStart w:id="3133" w:name="_Toc382876802"/>
      <w:bookmarkStart w:id="3134" w:name="_Toc382906782"/>
      <w:bookmarkStart w:id="3135" w:name="_Toc383181647"/>
      <w:bookmarkStart w:id="3136" w:name="_Toc383187800"/>
      <w:bookmarkStart w:id="3137" w:name="_Toc382876803"/>
      <w:bookmarkStart w:id="3138" w:name="_Toc382906783"/>
      <w:bookmarkStart w:id="3139" w:name="_Toc383181648"/>
      <w:bookmarkStart w:id="3140" w:name="_Toc383187801"/>
      <w:bookmarkStart w:id="3141" w:name="_Toc382876804"/>
      <w:bookmarkStart w:id="3142" w:name="_Toc382906784"/>
      <w:bookmarkStart w:id="3143" w:name="_Toc383181649"/>
      <w:bookmarkStart w:id="3144" w:name="_Toc383187802"/>
      <w:bookmarkStart w:id="3145" w:name="_Toc382876805"/>
      <w:bookmarkStart w:id="3146" w:name="_Toc382906785"/>
      <w:bookmarkStart w:id="3147" w:name="_Toc383181650"/>
      <w:bookmarkStart w:id="3148" w:name="_Toc383187803"/>
      <w:bookmarkStart w:id="3149" w:name="_Toc382876806"/>
      <w:bookmarkStart w:id="3150" w:name="_Toc382906786"/>
      <w:bookmarkStart w:id="3151" w:name="_Toc383181651"/>
      <w:bookmarkStart w:id="3152" w:name="_Toc383187804"/>
      <w:bookmarkStart w:id="3153" w:name="_Toc382876807"/>
      <w:bookmarkStart w:id="3154" w:name="_Toc382906787"/>
      <w:bookmarkStart w:id="3155" w:name="_Toc383181652"/>
      <w:bookmarkStart w:id="3156" w:name="_Toc383187805"/>
      <w:bookmarkStart w:id="3157" w:name="_Toc382876808"/>
      <w:bookmarkStart w:id="3158" w:name="_Toc382906788"/>
      <w:bookmarkStart w:id="3159" w:name="_Toc383181653"/>
      <w:bookmarkStart w:id="3160" w:name="_Toc383187806"/>
      <w:bookmarkStart w:id="3161" w:name="_Toc382876809"/>
      <w:bookmarkStart w:id="3162" w:name="_Toc382906789"/>
      <w:bookmarkStart w:id="3163" w:name="_Toc383181654"/>
      <w:bookmarkStart w:id="3164" w:name="_Toc383187807"/>
      <w:bookmarkStart w:id="3165" w:name="BKM_A790A6E2_AF01_4139_BB88_12D1719F8856"/>
      <w:bookmarkStart w:id="3166" w:name="_Toc382876827"/>
      <w:bookmarkStart w:id="3167" w:name="_Toc382906807"/>
      <w:bookmarkStart w:id="3168" w:name="_Toc383181672"/>
      <w:bookmarkStart w:id="3169" w:name="_Toc383187825"/>
      <w:bookmarkStart w:id="3170" w:name="_Toc382876828"/>
      <w:bookmarkStart w:id="3171" w:name="_Toc382906808"/>
      <w:bookmarkStart w:id="3172" w:name="_Toc383181673"/>
      <w:bookmarkStart w:id="3173" w:name="_Toc383187826"/>
      <w:bookmarkStart w:id="3174" w:name="_Toc382876857"/>
      <w:bookmarkStart w:id="3175" w:name="_Toc382906837"/>
      <w:bookmarkStart w:id="3176" w:name="_Toc383181702"/>
      <w:bookmarkStart w:id="3177" w:name="_Toc383187855"/>
      <w:bookmarkStart w:id="3178" w:name="_Toc382876858"/>
      <w:bookmarkStart w:id="3179" w:name="_Toc382906838"/>
      <w:bookmarkStart w:id="3180" w:name="_Toc383181703"/>
      <w:bookmarkStart w:id="3181" w:name="_Toc383187856"/>
      <w:bookmarkStart w:id="3182" w:name="_Toc382876859"/>
      <w:bookmarkStart w:id="3183" w:name="_Toc382906839"/>
      <w:bookmarkStart w:id="3184" w:name="_Toc383181704"/>
      <w:bookmarkStart w:id="3185" w:name="_Toc383187857"/>
      <w:bookmarkStart w:id="3186" w:name="_Toc382876860"/>
      <w:bookmarkStart w:id="3187" w:name="_Toc382906840"/>
      <w:bookmarkStart w:id="3188" w:name="_Toc383181705"/>
      <w:bookmarkStart w:id="3189" w:name="_Toc383187858"/>
      <w:bookmarkStart w:id="3190" w:name="_Toc382876862"/>
      <w:bookmarkStart w:id="3191" w:name="_Toc382906842"/>
      <w:bookmarkStart w:id="3192" w:name="_Toc383181707"/>
      <w:bookmarkStart w:id="3193" w:name="_Toc383187860"/>
      <w:bookmarkStart w:id="3194" w:name="_Toc382876864"/>
      <w:bookmarkStart w:id="3195" w:name="_Toc382906844"/>
      <w:bookmarkStart w:id="3196" w:name="_Toc383181709"/>
      <w:bookmarkStart w:id="3197" w:name="_Toc383187862"/>
      <w:bookmarkStart w:id="3198" w:name="_Toc382876865"/>
      <w:bookmarkStart w:id="3199" w:name="_Toc382906845"/>
      <w:bookmarkStart w:id="3200" w:name="_Toc383181710"/>
      <w:bookmarkStart w:id="3201" w:name="_Toc383187863"/>
      <w:bookmarkStart w:id="3202" w:name="_Toc382876866"/>
      <w:bookmarkStart w:id="3203" w:name="_Toc382906846"/>
      <w:bookmarkStart w:id="3204" w:name="_Toc383181711"/>
      <w:bookmarkStart w:id="3205" w:name="_Toc383187864"/>
      <w:bookmarkStart w:id="3206" w:name="_Toc382876867"/>
      <w:bookmarkStart w:id="3207" w:name="_Toc382906847"/>
      <w:bookmarkStart w:id="3208" w:name="_Toc383181712"/>
      <w:bookmarkStart w:id="3209" w:name="_Toc383187865"/>
      <w:bookmarkStart w:id="3210" w:name="_Toc382876868"/>
      <w:bookmarkStart w:id="3211" w:name="_Toc382906848"/>
      <w:bookmarkStart w:id="3212" w:name="_Toc383181713"/>
      <w:bookmarkStart w:id="3213" w:name="_Toc383187866"/>
      <w:bookmarkStart w:id="3214" w:name="BKM_18C3DAA3_9DDC_4F5F_8DB1_C645CE3B4B92"/>
      <w:bookmarkStart w:id="3215" w:name="_Toc382876910"/>
      <w:bookmarkStart w:id="3216" w:name="_Toc382906890"/>
      <w:bookmarkStart w:id="3217" w:name="_Toc383181755"/>
      <w:bookmarkStart w:id="3218" w:name="_Toc383187908"/>
      <w:bookmarkStart w:id="3219" w:name="_Toc382876911"/>
      <w:bookmarkStart w:id="3220" w:name="_Toc382906891"/>
      <w:bookmarkStart w:id="3221" w:name="_Toc383181756"/>
      <w:bookmarkStart w:id="3222" w:name="_Toc383187909"/>
      <w:bookmarkStart w:id="3223" w:name="_Toc382877000"/>
      <w:bookmarkStart w:id="3224" w:name="_Toc382906980"/>
      <w:bookmarkStart w:id="3225" w:name="_Toc383181845"/>
      <w:bookmarkStart w:id="3226" w:name="_Toc383187998"/>
      <w:bookmarkStart w:id="3227" w:name="_Toc382877001"/>
      <w:bookmarkStart w:id="3228" w:name="_Toc382906981"/>
      <w:bookmarkStart w:id="3229" w:name="_Toc383181846"/>
      <w:bookmarkStart w:id="3230" w:name="_Toc383187999"/>
      <w:bookmarkStart w:id="3231" w:name="_Toc382877002"/>
      <w:bookmarkStart w:id="3232" w:name="_Toc382906982"/>
      <w:bookmarkStart w:id="3233" w:name="_Toc383181847"/>
      <w:bookmarkStart w:id="3234" w:name="_Toc383188000"/>
      <w:bookmarkStart w:id="3235" w:name="_Toc382877003"/>
      <w:bookmarkStart w:id="3236" w:name="_Toc382906983"/>
      <w:bookmarkStart w:id="3237" w:name="_Toc383181848"/>
      <w:bookmarkStart w:id="3238" w:name="_Toc383188001"/>
      <w:bookmarkStart w:id="3239" w:name="_Toc382877004"/>
      <w:bookmarkStart w:id="3240" w:name="_Toc382906984"/>
      <w:bookmarkStart w:id="3241" w:name="_Toc383181849"/>
      <w:bookmarkStart w:id="3242" w:name="_Toc383188002"/>
      <w:bookmarkStart w:id="3243" w:name="_Toc382877005"/>
      <w:bookmarkStart w:id="3244" w:name="_Toc382906985"/>
      <w:bookmarkStart w:id="3245" w:name="_Toc383181850"/>
      <w:bookmarkStart w:id="3246" w:name="_Toc383188003"/>
      <w:bookmarkStart w:id="3247" w:name="_Toc382877006"/>
      <w:bookmarkStart w:id="3248" w:name="_Toc382906986"/>
      <w:bookmarkStart w:id="3249" w:name="_Toc383181851"/>
      <w:bookmarkStart w:id="3250" w:name="_Toc383188004"/>
      <w:bookmarkStart w:id="3251" w:name="_Toc382877007"/>
      <w:bookmarkStart w:id="3252" w:name="_Toc382906987"/>
      <w:bookmarkStart w:id="3253" w:name="_Toc383181852"/>
      <w:bookmarkStart w:id="3254" w:name="_Toc383188005"/>
      <w:bookmarkStart w:id="3255" w:name="BKM_EB54B91D_2313_4275_ACAF_8CA469F58B7A"/>
      <w:bookmarkStart w:id="3256" w:name="_Toc382877061"/>
      <w:bookmarkStart w:id="3257" w:name="_Toc382907041"/>
      <w:bookmarkStart w:id="3258" w:name="_Toc383181906"/>
      <w:bookmarkStart w:id="3259" w:name="_Toc383188059"/>
      <w:bookmarkStart w:id="3260" w:name="_Toc382877062"/>
      <w:bookmarkStart w:id="3261" w:name="_Toc382907042"/>
      <w:bookmarkStart w:id="3262" w:name="_Toc383181907"/>
      <w:bookmarkStart w:id="3263" w:name="_Toc383188060"/>
      <w:bookmarkStart w:id="3264" w:name="_Toc382877103"/>
      <w:bookmarkStart w:id="3265" w:name="_Toc382907083"/>
      <w:bookmarkStart w:id="3266" w:name="_Toc383181948"/>
      <w:bookmarkStart w:id="3267" w:name="_Toc383188101"/>
      <w:bookmarkStart w:id="3268" w:name="_Toc382877104"/>
      <w:bookmarkStart w:id="3269" w:name="_Toc382907084"/>
      <w:bookmarkStart w:id="3270" w:name="_Toc383181949"/>
      <w:bookmarkStart w:id="3271" w:name="_Toc383188102"/>
      <w:bookmarkStart w:id="3272" w:name="_Toc382877105"/>
      <w:bookmarkStart w:id="3273" w:name="_Toc382907085"/>
      <w:bookmarkStart w:id="3274" w:name="_Toc383181950"/>
      <w:bookmarkStart w:id="3275" w:name="_Toc383188103"/>
      <w:bookmarkStart w:id="3276" w:name="_Toc382877106"/>
      <w:bookmarkStart w:id="3277" w:name="_Toc382907086"/>
      <w:bookmarkStart w:id="3278" w:name="_Toc383181951"/>
      <w:bookmarkStart w:id="3279" w:name="_Toc383188104"/>
      <w:bookmarkStart w:id="3280" w:name="_Toc382877107"/>
      <w:bookmarkStart w:id="3281" w:name="_Toc382907087"/>
      <w:bookmarkStart w:id="3282" w:name="_Toc383181952"/>
      <w:bookmarkStart w:id="3283" w:name="_Toc383188105"/>
      <w:bookmarkStart w:id="3284" w:name="_Toc382877108"/>
      <w:bookmarkStart w:id="3285" w:name="_Toc382907088"/>
      <w:bookmarkStart w:id="3286" w:name="_Toc383181953"/>
      <w:bookmarkStart w:id="3287" w:name="_Toc383188106"/>
      <w:bookmarkStart w:id="3288" w:name="_Toc382877109"/>
      <w:bookmarkStart w:id="3289" w:name="_Toc382907089"/>
      <w:bookmarkStart w:id="3290" w:name="_Toc383181954"/>
      <w:bookmarkStart w:id="3291" w:name="_Toc383188107"/>
      <w:bookmarkStart w:id="3292" w:name="_Toc382877110"/>
      <w:bookmarkStart w:id="3293" w:name="_Toc382907090"/>
      <w:bookmarkStart w:id="3294" w:name="_Toc383181955"/>
      <w:bookmarkStart w:id="3295" w:name="_Toc383188108"/>
      <w:bookmarkStart w:id="3296" w:name="BKM_8F97CF44_50D6_4B6D_9646_B63C2AD15FF5"/>
      <w:bookmarkStart w:id="3297" w:name="_Toc382877128"/>
      <w:bookmarkStart w:id="3298" w:name="_Toc382907108"/>
      <w:bookmarkStart w:id="3299" w:name="_Toc383181973"/>
      <w:bookmarkStart w:id="3300" w:name="_Toc383188126"/>
      <w:bookmarkStart w:id="3301" w:name="_Toc382877129"/>
      <w:bookmarkStart w:id="3302" w:name="_Toc382907109"/>
      <w:bookmarkStart w:id="3303" w:name="_Toc383181974"/>
      <w:bookmarkStart w:id="3304" w:name="_Toc383188127"/>
      <w:bookmarkStart w:id="3305" w:name="_Toc382877170"/>
      <w:bookmarkStart w:id="3306" w:name="_Toc382907150"/>
      <w:bookmarkStart w:id="3307" w:name="_Toc383182015"/>
      <w:bookmarkStart w:id="3308" w:name="_Toc383188168"/>
      <w:bookmarkStart w:id="3309" w:name="_Toc382877171"/>
      <w:bookmarkStart w:id="3310" w:name="_Toc382907151"/>
      <w:bookmarkStart w:id="3311" w:name="_Toc383182016"/>
      <w:bookmarkStart w:id="3312" w:name="_Toc383188169"/>
      <w:bookmarkStart w:id="3313" w:name="_Toc382877172"/>
      <w:bookmarkStart w:id="3314" w:name="_Toc382907152"/>
      <w:bookmarkStart w:id="3315" w:name="_Toc383182017"/>
      <w:bookmarkStart w:id="3316" w:name="_Toc383188170"/>
      <w:bookmarkStart w:id="3317" w:name="_Toc382877173"/>
      <w:bookmarkStart w:id="3318" w:name="_Toc382907153"/>
      <w:bookmarkStart w:id="3319" w:name="_Toc383182018"/>
      <w:bookmarkStart w:id="3320" w:name="_Toc383188171"/>
      <w:bookmarkStart w:id="3321" w:name="_Toc382877174"/>
      <w:bookmarkStart w:id="3322" w:name="_Toc382907154"/>
      <w:bookmarkStart w:id="3323" w:name="_Toc383182019"/>
      <w:bookmarkStart w:id="3324" w:name="_Toc383188172"/>
      <w:bookmarkStart w:id="3325" w:name="_Toc382877175"/>
      <w:bookmarkStart w:id="3326" w:name="_Toc382907155"/>
      <w:bookmarkStart w:id="3327" w:name="_Toc383182020"/>
      <w:bookmarkStart w:id="3328" w:name="_Toc383188173"/>
      <w:bookmarkStart w:id="3329" w:name="_Toc382877176"/>
      <w:bookmarkStart w:id="3330" w:name="_Toc382907156"/>
      <w:bookmarkStart w:id="3331" w:name="_Toc383182021"/>
      <w:bookmarkStart w:id="3332" w:name="_Toc383188174"/>
      <w:bookmarkStart w:id="3333" w:name="_Toc382877177"/>
      <w:bookmarkStart w:id="3334" w:name="_Toc382907157"/>
      <w:bookmarkStart w:id="3335" w:name="_Toc383182022"/>
      <w:bookmarkStart w:id="3336" w:name="_Toc383188175"/>
      <w:bookmarkStart w:id="3337" w:name="BKM_273026C8_A5AA_4C50_A992_93685988946B"/>
      <w:bookmarkStart w:id="3338" w:name="_Toc382877195"/>
      <w:bookmarkStart w:id="3339" w:name="_Toc382907175"/>
      <w:bookmarkStart w:id="3340" w:name="_Toc383182040"/>
      <w:bookmarkStart w:id="3341" w:name="_Toc383188193"/>
      <w:bookmarkStart w:id="3342" w:name="_Toc382877196"/>
      <w:bookmarkStart w:id="3343" w:name="_Toc382907176"/>
      <w:bookmarkStart w:id="3344" w:name="_Toc383182041"/>
      <w:bookmarkStart w:id="3345" w:name="_Toc383188194"/>
      <w:bookmarkStart w:id="3346" w:name="_Toc382877213"/>
      <w:bookmarkStart w:id="3347" w:name="_Toc382907193"/>
      <w:bookmarkStart w:id="3348" w:name="_Toc383182058"/>
      <w:bookmarkStart w:id="3349" w:name="_Toc383188211"/>
      <w:bookmarkStart w:id="3350" w:name="_Toc382877214"/>
      <w:bookmarkStart w:id="3351" w:name="_Toc382907194"/>
      <w:bookmarkStart w:id="3352" w:name="_Toc383182059"/>
      <w:bookmarkStart w:id="3353" w:name="_Toc383188212"/>
      <w:bookmarkStart w:id="3354" w:name="_Toc382877215"/>
      <w:bookmarkStart w:id="3355" w:name="_Toc382907195"/>
      <w:bookmarkStart w:id="3356" w:name="_Toc383182060"/>
      <w:bookmarkStart w:id="3357" w:name="_Toc383188213"/>
      <w:bookmarkStart w:id="3358" w:name="_Toc382877216"/>
      <w:bookmarkStart w:id="3359" w:name="_Toc382907196"/>
      <w:bookmarkStart w:id="3360" w:name="_Toc383182061"/>
      <w:bookmarkStart w:id="3361" w:name="_Toc383188214"/>
      <w:bookmarkStart w:id="3362" w:name="_Toc382877217"/>
      <w:bookmarkStart w:id="3363" w:name="_Toc382907197"/>
      <w:bookmarkStart w:id="3364" w:name="_Toc383182062"/>
      <w:bookmarkStart w:id="3365" w:name="_Toc383188215"/>
      <w:bookmarkStart w:id="3366" w:name="_Toc382877218"/>
      <w:bookmarkStart w:id="3367" w:name="_Toc382907198"/>
      <w:bookmarkStart w:id="3368" w:name="_Toc383182063"/>
      <w:bookmarkStart w:id="3369" w:name="_Toc383188216"/>
      <w:bookmarkStart w:id="3370" w:name="_Toc382877219"/>
      <w:bookmarkStart w:id="3371" w:name="_Toc382907199"/>
      <w:bookmarkStart w:id="3372" w:name="_Toc383182064"/>
      <w:bookmarkStart w:id="3373" w:name="_Toc383188217"/>
      <w:bookmarkStart w:id="3374" w:name="_Toc382877220"/>
      <w:bookmarkStart w:id="3375" w:name="_Toc382907200"/>
      <w:bookmarkStart w:id="3376" w:name="_Toc383182065"/>
      <w:bookmarkStart w:id="3377" w:name="_Toc383188218"/>
      <w:bookmarkStart w:id="3378" w:name="BKM_2A49A4A1_2B58_44DB_A48F_20B1033B11A9"/>
      <w:bookmarkStart w:id="3379" w:name="_Toc382877335"/>
      <w:bookmarkStart w:id="3380" w:name="_Toc382907315"/>
      <w:bookmarkStart w:id="3381" w:name="_Toc383182180"/>
      <w:bookmarkStart w:id="3382" w:name="_Toc383188333"/>
      <w:bookmarkStart w:id="3383" w:name="_Toc382877336"/>
      <w:bookmarkStart w:id="3384" w:name="_Toc382907316"/>
      <w:bookmarkStart w:id="3385" w:name="_Toc383182181"/>
      <w:bookmarkStart w:id="3386" w:name="_Toc383188334"/>
      <w:bookmarkStart w:id="3387" w:name="_Toc382877353"/>
      <w:bookmarkStart w:id="3388" w:name="_Toc382907333"/>
      <w:bookmarkStart w:id="3389" w:name="_Toc383182198"/>
      <w:bookmarkStart w:id="3390" w:name="_Toc383188351"/>
      <w:bookmarkStart w:id="3391" w:name="_Toc382877354"/>
      <w:bookmarkStart w:id="3392" w:name="_Toc382907334"/>
      <w:bookmarkStart w:id="3393" w:name="_Toc383182199"/>
      <w:bookmarkStart w:id="3394" w:name="_Toc383188352"/>
      <w:bookmarkStart w:id="3395" w:name="_Toc382877355"/>
      <w:bookmarkStart w:id="3396" w:name="_Toc382907335"/>
      <w:bookmarkStart w:id="3397" w:name="_Toc383182200"/>
      <w:bookmarkStart w:id="3398" w:name="_Toc383188353"/>
      <w:bookmarkStart w:id="3399" w:name="_Toc382877356"/>
      <w:bookmarkStart w:id="3400" w:name="_Toc382907336"/>
      <w:bookmarkStart w:id="3401" w:name="_Toc383182201"/>
      <w:bookmarkStart w:id="3402" w:name="_Toc383188354"/>
      <w:bookmarkStart w:id="3403" w:name="_Toc382877357"/>
      <w:bookmarkStart w:id="3404" w:name="_Toc382907337"/>
      <w:bookmarkStart w:id="3405" w:name="_Toc383182202"/>
      <w:bookmarkStart w:id="3406" w:name="_Toc383188355"/>
      <w:bookmarkStart w:id="3407" w:name="_Toc382877358"/>
      <w:bookmarkStart w:id="3408" w:name="_Toc382907338"/>
      <w:bookmarkStart w:id="3409" w:name="_Toc383182203"/>
      <w:bookmarkStart w:id="3410" w:name="_Toc383188356"/>
      <w:bookmarkStart w:id="3411" w:name="_Toc382877359"/>
      <w:bookmarkStart w:id="3412" w:name="_Toc382907339"/>
      <w:bookmarkStart w:id="3413" w:name="_Toc383182204"/>
      <w:bookmarkStart w:id="3414" w:name="_Toc383188357"/>
      <w:bookmarkStart w:id="3415" w:name="_Toc382877360"/>
      <w:bookmarkStart w:id="3416" w:name="_Toc382907340"/>
      <w:bookmarkStart w:id="3417" w:name="_Toc383182205"/>
      <w:bookmarkStart w:id="3418" w:name="_Toc383188358"/>
      <w:bookmarkStart w:id="3419" w:name="BKM_8D1B5A31_B69B_4365_9DDB_FAB42E281BBD"/>
      <w:bookmarkStart w:id="3420" w:name="_Toc382877414"/>
      <w:bookmarkStart w:id="3421" w:name="_Toc382907394"/>
      <w:bookmarkStart w:id="3422" w:name="_Toc383182259"/>
      <w:bookmarkStart w:id="3423" w:name="_Toc383188412"/>
      <w:bookmarkStart w:id="3424" w:name="_Toc382877415"/>
      <w:bookmarkStart w:id="3425" w:name="_Toc382907395"/>
      <w:bookmarkStart w:id="3426" w:name="_Toc383182260"/>
      <w:bookmarkStart w:id="3427" w:name="_Toc383188413"/>
      <w:bookmarkStart w:id="3428" w:name="_Toc382877432"/>
      <w:bookmarkStart w:id="3429" w:name="_Toc382907412"/>
      <w:bookmarkStart w:id="3430" w:name="_Toc383182277"/>
      <w:bookmarkStart w:id="3431" w:name="_Toc383188430"/>
      <w:bookmarkStart w:id="3432" w:name="_Toc382877433"/>
      <w:bookmarkStart w:id="3433" w:name="_Toc382907413"/>
      <w:bookmarkStart w:id="3434" w:name="_Toc383182278"/>
      <w:bookmarkStart w:id="3435" w:name="_Toc383188431"/>
      <w:bookmarkStart w:id="3436" w:name="_Toc382877434"/>
      <w:bookmarkStart w:id="3437" w:name="_Toc382907414"/>
      <w:bookmarkStart w:id="3438" w:name="_Toc383182279"/>
      <w:bookmarkStart w:id="3439" w:name="_Toc383188432"/>
      <w:bookmarkStart w:id="3440" w:name="_Toc382877435"/>
      <w:bookmarkStart w:id="3441" w:name="_Toc382907415"/>
      <w:bookmarkStart w:id="3442" w:name="_Toc383182280"/>
      <w:bookmarkStart w:id="3443" w:name="_Toc383188433"/>
      <w:bookmarkStart w:id="3444" w:name="_Toc382877436"/>
      <w:bookmarkStart w:id="3445" w:name="_Toc382907416"/>
      <w:bookmarkStart w:id="3446" w:name="_Toc383182281"/>
      <w:bookmarkStart w:id="3447" w:name="_Toc383188434"/>
      <w:bookmarkStart w:id="3448" w:name="_Toc382877437"/>
      <w:bookmarkStart w:id="3449" w:name="_Toc382907417"/>
      <w:bookmarkStart w:id="3450" w:name="_Toc383182282"/>
      <w:bookmarkStart w:id="3451" w:name="_Toc383188435"/>
      <w:bookmarkStart w:id="3452" w:name="_Toc382877438"/>
      <w:bookmarkStart w:id="3453" w:name="_Toc382907418"/>
      <w:bookmarkStart w:id="3454" w:name="_Toc383182283"/>
      <w:bookmarkStart w:id="3455" w:name="_Toc383188436"/>
      <w:bookmarkStart w:id="3456" w:name="_Toc382877439"/>
      <w:bookmarkStart w:id="3457" w:name="_Toc382907419"/>
      <w:bookmarkStart w:id="3458" w:name="_Toc383182284"/>
      <w:bookmarkStart w:id="3459" w:name="_Toc383188437"/>
      <w:bookmarkStart w:id="3460" w:name="BKM_21DBAC9A_FDA1_41FF_9393_7F90607F369A"/>
      <w:bookmarkStart w:id="3461" w:name="_Toc382877541"/>
      <w:bookmarkStart w:id="3462" w:name="_Toc382907521"/>
      <w:bookmarkStart w:id="3463" w:name="_Toc383182386"/>
      <w:bookmarkStart w:id="3464" w:name="_Toc383188539"/>
      <w:bookmarkStart w:id="3465" w:name="_Toc382877542"/>
      <w:bookmarkStart w:id="3466" w:name="_Toc382907522"/>
      <w:bookmarkStart w:id="3467" w:name="_Toc383182387"/>
      <w:bookmarkStart w:id="3468" w:name="_Toc383188540"/>
      <w:bookmarkStart w:id="3469" w:name="_Toc382877607"/>
      <w:bookmarkStart w:id="3470" w:name="_Toc382907587"/>
      <w:bookmarkStart w:id="3471" w:name="_Toc383182452"/>
      <w:bookmarkStart w:id="3472" w:name="_Toc383188605"/>
      <w:bookmarkStart w:id="3473" w:name="_Toc382877608"/>
      <w:bookmarkStart w:id="3474" w:name="_Toc382907588"/>
      <w:bookmarkStart w:id="3475" w:name="_Toc383182453"/>
      <w:bookmarkStart w:id="3476" w:name="_Toc383188606"/>
      <w:bookmarkStart w:id="3477" w:name="_Toc382877609"/>
      <w:bookmarkStart w:id="3478" w:name="_Toc382907589"/>
      <w:bookmarkStart w:id="3479" w:name="_Toc383182454"/>
      <w:bookmarkStart w:id="3480" w:name="_Toc383188607"/>
      <w:bookmarkStart w:id="3481" w:name="_Toc382877610"/>
      <w:bookmarkStart w:id="3482" w:name="_Toc382907590"/>
      <w:bookmarkStart w:id="3483" w:name="_Toc383182455"/>
      <w:bookmarkStart w:id="3484" w:name="_Toc383188608"/>
      <w:bookmarkStart w:id="3485" w:name="_Toc382877611"/>
      <w:bookmarkStart w:id="3486" w:name="_Toc382907591"/>
      <w:bookmarkStart w:id="3487" w:name="_Toc383182456"/>
      <w:bookmarkStart w:id="3488" w:name="_Toc383188609"/>
      <w:bookmarkStart w:id="3489" w:name="_Toc382877612"/>
      <w:bookmarkStart w:id="3490" w:name="_Toc382907592"/>
      <w:bookmarkStart w:id="3491" w:name="_Toc383182457"/>
      <w:bookmarkStart w:id="3492" w:name="_Toc383188610"/>
      <w:bookmarkStart w:id="3493" w:name="_Toc382877613"/>
      <w:bookmarkStart w:id="3494" w:name="_Toc382907593"/>
      <w:bookmarkStart w:id="3495" w:name="_Toc383182458"/>
      <w:bookmarkStart w:id="3496" w:name="_Toc383188611"/>
      <w:bookmarkStart w:id="3497" w:name="_Toc382877614"/>
      <w:bookmarkStart w:id="3498" w:name="_Toc382907594"/>
      <w:bookmarkStart w:id="3499" w:name="_Toc383182459"/>
      <w:bookmarkStart w:id="3500" w:name="_Toc383188612"/>
      <w:bookmarkStart w:id="3501" w:name="_Toc382877668"/>
      <w:bookmarkStart w:id="3502" w:name="_Toc382907648"/>
      <w:bookmarkStart w:id="3503" w:name="_Toc383182513"/>
      <w:bookmarkStart w:id="3504" w:name="_Toc383188666"/>
      <w:bookmarkStart w:id="3505" w:name="_Toc382877669"/>
      <w:bookmarkStart w:id="3506" w:name="_Toc382907649"/>
      <w:bookmarkStart w:id="3507" w:name="_Toc383182514"/>
      <w:bookmarkStart w:id="3508" w:name="_Toc383188667"/>
      <w:bookmarkStart w:id="3509" w:name="_Toc382877670"/>
      <w:bookmarkStart w:id="3510" w:name="_Toc382907650"/>
      <w:bookmarkStart w:id="3511" w:name="_Toc383182515"/>
      <w:bookmarkStart w:id="3512" w:name="_Toc383188668"/>
      <w:bookmarkStart w:id="3513" w:name="_Toc382877671"/>
      <w:bookmarkStart w:id="3514" w:name="_Toc382907651"/>
      <w:bookmarkStart w:id="3515" w:name="_Toc383182516"/>
      <w:bookmarkStart w:id="3516" w:name="_Toc383188669"/>
      <w:bookmarkStart w:id="3517" w:name="_Toc382877672"/>
      <w:bookmarkStart w:id="3518" w:name="_Toc382907652"/>
      <w:bookmarkStart w:id="3519" w:name="_Toc383182517"/>
      <w:bookmarkStart w:id="3520" w:name="_Toc383188670"/>
      <w:bookmarkStart w:id="3521" w:name="_Toc382877673"/>
      <w:bookmarkStart w:id="3522" w:name="_Toc382907653"/>
      <w:bookmarkStart w:id="3523" w:name="_Toc383182518"/>
      <w:bookmarkStart w:id="3524" w:name="_Toc383188671"/>
      <w:bookmarkStart w:id="3525" w:name="_Toc382877674"/>
      <w:bookmarkStart w:id="3526" w:name="_Toc382907654"/>
      <w:bookmarkStart w:id="3527" w:name="_Toc383182519"/>
      <w:bookmarkStart w:id="3528" w:name="_Toc383188672"/>
      <w:bookmarkStart w:id="3529" w:name="_Toc382877675"/>
      <w:bookmarkStart w:id="3530" w:name="_Toc382907655"/>
      <w:bookmarkStart w:id="3531" w:name="_Toc383182520"/>
      <w:bookmarkStart w:id="3532" w:name="_Toc383188673"/>
      <w:bookmarkStart w:id="3533" w:name="BKM_3F442EC1_53CE_44E0_BE7C_CF1683B9CBCB"/>
      <w:bookmarkStart w:id="3534" w:name="_Toc382877705"/>
      <w:bookmarkStart w:id="3535" w:name="_Toc382907685"/>
      <w:bookmarkStart w:id="3536" w:name="_Toc383182550"/>
      <w:bookmarkStart w:id="3537" w:name="_Toc383188703"/>
      <w:bookmarkStart w:id="3538" w:name="_Toc382877706"/>
      <w:bookmarkStart w:id="3539" w:name="_Toc382907686"/>
      <w:bookmarkStart w:id="3540" w:name="_Toc383182551"/>
      <w:bookmarkStart w:id="3541" w:name="_Toc383188704"/>
      <w:bookmarkStart w:id="3542" w:name="_Toc382877747"/>
      <w:bookmarkStart w:id="3543" w:name="_Toc382907727"/>
      <w:bookmarkStart w:id="3544" w:name="_Toc383182592"/>
      <w:bookmarkStart w:id="3545" w:name="_Toc383188745"/>
      <w:bookmarkStart w:id="3546" w:name="_Toc382877748"/>
      <w:bookmarkStart w:id="3547" w:name="_Toc382907728"/>
      <w:bookmarkStart w:id="3548" w:name="_Toc383182593"/>
      <w:bookmarkStart w:id="3549" w:name="_Toc383188746"/>
      <w:bookmarkStart w:id="3550" w:name="_Toc382877749"/>
      <w:bookmarkStart w:id="3551" w:name="_Toc382907729"/>
      <w:bookmarkStart w:id="3552" w:name="_Toc383182594"/>
      <w:bookmarkStart w:id="3553" w:name="_Toc383188747"/>
      <w:bookmarkStart w:id="3554" w:name="_Toc382877750"/>
      <w:bookmarkStart w:id="3555" w:name="_Toc382907730"/>
      <w:bookmarkStart w:id="3556" w:name="_Toc383182595"/>
      <w:bookmarkStart w:id="3557" w:name="_Toc383188748"/>
      <w:bookmarkStart w:id="3558" w:name="_Toc382877751"/>
      <w:bookmarkStart w:id="3559" w:name="_Toc382907731"/>
      <w:bookmarkStart w:id="3560" w:name="_Toc383182596"/>
      <w:bookmarkStart w:id="3561" w:name="_Toc383188749"/>
      <w:bookmarkStart w:id="3562" w:name="_Toc382877752"/>
      <w:bookmarkStart w:id="3563" w:name="_Toc382907732"/>
      <w:bookmarkStart w:id="3564" w:name="_Toc383182597"/>
      <w:bookmarkStart w:id="3565" w:name="_Toc383188750"/>
      <w:bookmarkStart w:id="3566" w:name="_Toc382877753"/>
      <w:bookmarkStart w:id="3567" w:name="_Toc382907733"/>
      <w:bookmarkStart w:id="3568" w:name="_Toc383182598"/>
      <w:bookmarkStart w:id="3569" w:name="_Toc383188751"/>
      <w:bookmarkStart w:id="3570" w:name="_Toc382877754"/>
      <w:bookmarkStart w:id="3571" w:name="_Toc382907734"/>
      <w:bookmarkStart w:id="3572" w:name="_Toc383182599"/>
      <w:bookmarkStart w:id="3573" w:name="_Toc383188752"/>
      <w:bookmarkStart w:id="3574" w:name="BKM_5A867B9C_BF61_4331_A1F3_05DEB1E9E1EC"/>
      <w:bookmarkStart w:id="3575" w:name="_Toc382877808"/>
      <w:bookmarkStart w:id="3576" w:name="_Toc382907788"/>
      <w:bookmarkStart w:id="3577" w:name="_Toc383182653"/>
      <w:bookmarkStart w:id="3578" w:name="_Toc383188806"/>
      <w:bookmarkStart w:id="3579" w:name="_Toc382877809"/>
      <w:bookmarkStart w:id="3580" w:name="_Toc382907789"/>
      <w:bookmarkStart w:id="3581" w:name="_Toc383182654"/>
      <w:bookmarkStart w:id="3582" w:name="_Toc383188807"/>
      <w:bookmarkStart w:id="3583" w:name="_Toc382877838"/>
      <w:bookmarkStart w:id="3584" w:name="_Toc382907818"/>
      <w:bookmarkStart w:id="3585" w:name="_Toc383182683"/>
      <w:bookmarkStart w:id="3586" w:name="_Toc383188836"/>
      <w:bookmarkStart w:id="3587" w:name="_Toc382877839"/>
      <w:bookmarkStart w:id="3588" w:name="_Toc382907819"/>
      <w:bookmarkStart w:id="3589" w:name="_Toc383182684"/>
      <w:bookmarkStart w:id="3590" w:name="_Toc383188837"/>
      <w:bookmarkStart w:id="3591" w:name="_Toc382877840"/>
      <w:bookmarkStart w:id="3592" w:name="_Toc382907820"/>
      <w:bookmarkStart w:id="3593" w:name="_Toc383182685"/>
      <w:bookmarkStart w:id="3594" w:name="_Toc383188838"/>
      <w:bookmarkStart w:id="3595" w:name="_Toc382877841"/>
      <w:bookmarkStart w:id="3596" w:name="_Toc382907821"/>
      <w:bookmarkStart w:id="3597" w:name="_Toc383182686"/>
      <w:bookmarkStart w:id="3598" w:name="_Toc383188839"/>
      <w:bookmarkStart w:id="3599" w:name="_Toc382877843"/>
      <w:bookmarkStart w:id="3600" w:name="_Toc382907823"/>
      <w:bookmarkStart w:id="3601" w:name="_Toc383182688"/>
      <w:bookmarkStart w:id="3602" w:name="_Toc383188841"/>
      <w:bookmarkStart w:id="3603" w:name="_Toc382877844"/>
      <w:bookmarkStart w:id="3604" w:name="_Toc382907824"/>
      <w:bookmarkStart w:id="3605" w:name="_Toc383182689"/>
      <w:bookmarkStart w:id="3606" w:name="_Toc383188842"/>
      <w:bookmarkStart w:id="3607" w:name="_Toc382877845"/>
      <w:bookmarkStart w:id="3608" w:name="_Toc382907825"/>
      <w:bookmarkStart w:id="3609" w:name="_Toc383182690"/>
      <w:bookmarkStart w:id="3610" w:name="_Toc383188843"/>
      <w:bookmarkStart w:id="3611" w:name="_Toc382877846"/>
      <w:bookmarkStart w:id="3612" w:name="_Toc382907826"/>
      <w:bookmarkStart w:id="3613" w:name="_Toc383182691"/>
      <w:bookmarkStart w:id="3614" w:name="_Toc383188844"/>
      <w:bookmarkStart w:id="3615" w:name="_Toc382877847"/>
      <w:bookmarkStart w:id="3616" w:name="_Toc382907827"/>
      <w:bookmarkStart w:id="3617" w:name="_Toc383182692"/>
      <w:bookmarkStart w:id="3618" w:name="_Toc383188845"/>
      <w:bookmarkStart w:id="3619" w:name="BKM_DD748233_11EE_4209_96AB_AA1C1C4193AE"/>
      <w:bookmarkStart w:id="3620" w:name="_Toc382877865"/>
      <w:bookmarkStart w:id="3621" w:name="_Toc382907845"/>
      <w:bookmarkStart w:id="3622" w:name="_Toc383182710"/>
      <w:bookmarkStart w:id="3623" w:name="_Toc383188863"/>
      <w:bookmarkStart w:id="3624" w:name="_Toc382877866"/>
      <w:bookmarkStart w:id="3625" w:name="_Toc382907846"/>
      <w:bookmarkStart w:id="3626" w:name="_Toc383182711"/>
      <w:bookmarkStart w:id="3627" w:name="_Toc383188864"/>
      <w:bookmarkStart w:id="3628" w:name="_Toc382878052"/>
      <w:bookmarkStart w:id="3629" w:name="_Toc382908032"/>
      <w:bookmarkStart w:id="3630" w:name="_Toc383182897"/>
      <w:bookmarkStart w:id="3631" w:name="_Toc383189050"/>
      <w:bookmarkStart w:id="3632" w:name="_Toc382878053"/>
      <w:bookmarkStart w:id="3633" w:name="_Toc382908033"/>
      <w:bookmarkStart w:id="3634" w:name="_Toc383182898"/>
      <w:bookmarkStart w:id="3635" w:name="_Toc383189051"/>
      <w:bookmarkStart w:id="3636" w:name="_Toc382878054"/>
      <w:bookmarkStart w:id="3637" w:name="_Toc382908034"/>
      <w:bookmarkStart w:id="3638" w:name="_Toc383182899"/>
      <w:bookmarkStart w:id="3639" w:name="_Toc383189052"/>
      <w:bookmarkStart w:id="3640" w:name="_Toc382878055"/>
      <w:bookmarkStart w:id="3641" w:name="_Toc382908035"/>
      <w:bookmarkStart w:id="3642" w:name="_Toc383182900"/>
      <w:bookmarkStart w:id="3643" w:name="_Toc383189053"/>
      <w:bookmarkStart w:id="3644" w:name="_Toc382878057"/>
      <w:bookmarkStart w:id="3645" w:name="_Toc382908037"/>
      <w:bookmarkStart w:id="3646" w:name="_Toc383182902"/>
      <w:bookmarkStart w:id="3647" w:name="_Toc383189055"/>
      <w:bookmarkStart w:id="3648" w:name="_Toc382878058"/>
      <w:bookmarkStart w:id="3649" w:name="_Toc382908038"/>
      <w:bookmarkStart w:id="3650" w:name="_Toc383182903"/>
      <w:bookmarkStart w:id="3651" w:name="_Toc383189056"/>
      <w:bookmarkStart w:id="3652" w:name="_Toc382878059"/>
      <w:bookmarkStart w:id="3653" w:name="_Toc382908039"/>
      <w:bookmarkStart w:id="3654" w:name="_Toc383182904"/>
      <w:bookmarkStart w:id="3655" w:name="_Toc383189057"/>
      <w:bookmarkStart w:id="3656" w:name="_Toc382878060"/>
      <w:bookmarkStart w:id="3657" w:name="_Toc382908040"/>
      <w:bookmarkStart w:id="3658" w:name="_Toc383182905"/>
      <w:bookmarkStart w:id="3659" w:name="_Toc383189058"/>
      <w:bookmarkStart w:id="3660" w:name="_Toc382878061"/>
      <w:bookmarkStart w:id="3661" w:name="_Toc382908041"/>
      <w:bookmarkStart w:id="3662" w:name="_Toc383182906"/>
      <w:bookmarkStart w:id="3663" w:name="_Toc383189059"/>
      <w:bookmarkStart w:id="3664" w:name="_Toc382878103"/>
      <w:bookmarkStart w:id="3665" w:name="_Toc382908083"/>
      <w:bookmarkStart w:id="3666" w:name="_Toc383182948"/>
      <w:bookmarkStart w:id="3667" w:name="_Toc383189101"/>
      <w:bookmarkStart w:id="3668" w:name="_Toc382878104"/>
      <w:bookmarkStart w:id="3669" w:name="_Toc382908084"/>
      <w:bookmarkStart w:id="3670" w:name="_Toc383182949"/>
      <w:bookmarkStart w:id="3671" w:name="_Toc383189102"/>
      <w:bookmarkStart w:id="3672" w:name="_Toc382878105"/>
      <w:bookmarkStart w:id="3673" w:name="_Toc382908085"/>
      <w:bookmarkStart w:id="3674" w:name="_Toc383182950"/>
      <w:bookmarkStart w:id="3675" w:name="_Toc383189103"/>
      <w:bookmarkStart w:id="3676" w:name="_Toc382878106"/>
      <w:bookmarkStart w:id="3677" w:name="_Toc382908086"/>
      <w:bookmarkStart w:id="3678" w:name="_Toc383182951"/>
      <w:bookmarkStart w:id="3679" w:name="_Toc383189104"/>
      <w:bookmarkStart w:id="3680" w:name="_Toc382878107"/>
      <w:bookmarkStart w:id="3681" w:name="_Toc382908087"/>
      <w:bookmarkStart w:id="3682" w:name="_Toc383182952"/>
      <w:bookmarkStart w:id="3683" w:name="_Toc383189105"/>
      <w:bookmarkStart w:id="3684" w:name="_Toc382878108"/>
      <w:bookmarkStart w:id="3685" w:name="_Toc382908088"/>
      <w:bookmarkStart w:id="3686" w:name="_Toc383182953"/>
      <w:bookmarkStart w:id="3687" w:name="_Toc383189106"/>
      <w:bookmarkStart w:id="3688" w:name="_Toc382878109"/>
      <w:bookmarkStart w:id="3689" w:name="_Toc382908089"/>
      <w:bookmarkStart w:id="3690" w:name="_Toc383182954"/>
      <w:bookmarkStart w:id="3691" w:name="_Toc383189107"/>
      <w:bookmarkStart w:id="3692" w:name="_Toc382878110"/>
      <w:bookmarkStart w:id="3693" w:name="_Toc382908090"/>
      <w:bookmarkStart w:id="3694" w:name="_Toc383182955"/>
      <w:bookmarkStart w:id="3695" w:name="_Toc383189108"/>
      <w:bookmarkStart w:id="3696" w:name="BKM_B716951F_BCE0_4745_A8E6_DB3EA5C412D8"/>
      <w:bookmarkStart w:id="3697" w:name="_Toc382878128"/>
      <w:bookmarkStart w:id="3698" w:name="_Toc382908108"/>
      <w:bookmarkStart w:id="3699" w:name="_Toc383182973"/>
      <w:bookmarkStart w:id="3700" w:name="_Toc383189126"/>
      <w:bookmarkStart w:id="3701" w:name="_Toc382878129"/>
      <w:bookmarkStart w:id="3702" w:name="_Toc382908109"/>
      <w:bookmarkStart w:id="3703" w:name="_Toc383182974"/>
      <w:bookmarkStart w:id="3704" w:name="_Toc383189127"/>
      <w:bookmarkStart w:id="3705" w:name="_Toc382878146"/>
      <w:bookmarkStart w:id="3706" w:name="_Toc382908126"/>
      <w:bookmarkStart w:id="3707" w:name="_Toc383182991"/>
      <w:bookmarkStart w:id="3708" w:name="_Toc383189144"/>
      <w:bookmarkStart w:id="3709" w:name="_Toc382878147"/>
      <w:bookmarkStart w:id="3710" w:name="_Toc382908127"/>
      <w:bookmarkStart w:id="3711" w:name="_Toc383182992"/>
      <w:bookmarkStart w:id="3712" w:name="_Toc383189145"/>
      <w:bookmarkStart w:id="3713" w:name="_Toc382878148"/>
      <w:bookmarkStart w:id="3714" w:name="_Toc382908128"/>
      <w:bookmarkStart w:id="3715" w:name="_Toc383182993"/>
      <w:bookmarkStart w:id="3716" w:name="_Toc383189146"/>
      <w:bookmarkStart w:id="3717" w:name="_Toc382878149"/>
      <w:bookmarkStart w:id="3718" w:name="_Toc382908129"/>
      <w:bookmarkStart w:id="3719" w:name="_Toc383182994"/>
      <w:bookmarkStart w:id="3720" w:name="_Toc383189147"/>
      <w:bookmarkStart w:id="3721" w:name="_Toc382878150"/>
      <w:bookmarkStart w:id="3722" w:name="_Toc382908130"/>
      <w:bookmarkStart w:id="3723" w:name="_Toc383182995"/>
      <w:bookmarkStart w:id="3724" w:name="_Toc383189148"/>
      <w:bookmarkStart w:id="3725" w:name="_Toc382878151"/>
      <w:bookmarkStart w:id="3726" w:name="_Toc382908131"/>
      <w:bookmarkStart w:id="3727" w:name="_Toc383182996"/>
      <w:bookmarkStart w:id="3728" w:name="_Toc383189149"/>
      <w:bookmarkStart w:id="3729" w:name="_Toc382878152"/>
      <w:bookmarkStart w:id="3730" w:name="_Toc382908132"/>
      <w:bookmarkStart w:id="3731" w:name="_Toc383182997"/>
      <w:bookmarkStart w:id="3732" w:name="_Toc383189150"/>
      <w:bookmarkStart w:id="3733" w:name="_Toc382878153"/>
      <w:bookmarkStart w:id="3734" w:name="_Toc382908133"/>
      <w:bookmarkStart w:id="3735" w:name="_Toc383182998"/>
      <w:bookmarkStart w:id="3736" w:name="_Toc383189151"/>
      <w:bookmarkStart w:id="3737" w:name="_Toc382878171"/>
      <w:bookmarkStart w:id="3738" w:name="_Toc382908151"/>
      <w:bookmarkStart w:id="3739" w:name="_Toc383183016"/>
      <w:bookmarkStart w:id="3740" w:name="_Toc383189169"/>
      <w:bookmarkStart w:id="3741" w:name="_Toc382878172"/>
      <w:bookmarkStart w:id="3742" w:name="_Toc382908152"/>
      <w:bookmarkStart w:id="3743" w:name="_Toc383183017"/>
      <w:bookmarkStart w:id="3744" w:name="_Toc383189170"/>
      <w:bookmarkStart w:id="3745" w:name="_Toc382878173"/>
      <w:bookmarkStart w:id="3746" w:name="_Toc382908153"/>
      <w:bookmarkStart w:id="3747" w:name="_Toc383183018"/>
      <w:bookmarkStart w:id="3748" w:name="_Toc383189171"/>
      <w:bookmarkStart w:id="3749" w:name="_Toc382878174"/>
      <w:bookmarkStart w:id="3750" w:name="_Toc382908154"/>
      <w:bookmarkStart w:id="3751" w:name="_Toc383183019"/>
      <w:bookmarkStart w:id="3752" w:name="_Toc383189172"/>
      <w:bookmarkStart w:id="3753" w:name="_Toc382878175"/>
      <w:bookmarkStart w:id="3754" w:name="_Toc382908155"/>
      <w:bookmarkStart w:id="3755" w:name="_Toc383183020"/>
      <w:bookmarkStart w:id="3756" w:name="_Toc383189173"/>
      <w:bookmarkStart w:id="3757" w:name="_Toc382878176"/>
      <w:bookmarkStart w:id="3758" w:name="_Toc382908156"/>
      <w:bookmarkStart w:id="3759" w:name="_Toc383183021"/>
      <w:bookmarkStart w:id="3760" w:name="_Toc383189174"/>
      <w:bookmarkStart w:id="3761" w:name="_Toc382878177"/>
      <w:bookmarkStart w:id="3762" w:name="_Toc382908157"/>
      <w:bookmarkStart w:id="3763" w:name="_Toc383183022"/>
      <w:bookmarkStart w:id="3764" w:name="_Toc383189175"/>
      <w:bookmarkStart w:id="3765" w:name="_Toc382878178"/>
      <w:bookmarkStart w:id="3766" w:name="_Toc382908158"/>
      <w:bookmarkStart w:id="3767" w:name="_Toc383183023"/>
      <w:bookmarkStart w:id="3768" w:name="_Toc383189176"/>
      <w:bookmarkStart w:id="3769" w:name="_Toc382878196"/>
      <w:bookmarkStart w:id="3770" w:name="_Toc382908176"/>
      <w:bookmarkStart w:id="3771" w:name="_Toc383183041"/>
      <w:bookmarkStart w:id="3772" w:name="_Toc383189194"/>
      <w:bookmarkStart w:id="3773" w:name="_Toc382878197"/>
      <w:bookmarkStart w:id="3774" w:name="_Toc382908177"/>
      <w:bookmarkStart w:id="3775" w:name="_Toc383183042"/>
      <w:bookmarkStart w:id="3776" w:name="_Toc383189195"/>
      <w:bookmarkStart w:id="3777" w:name="_Toc382878198"/>
      <w:bookmarkStart w:id="3778" w:name="_Toc382908178"/>
      <w:bookmarkStart w:id="3779" w:name="_Toc383183043"/>
      <w:bookmarkStart w:id="3780" w:name="_Toc383189196"/>
      <w:bookmarkStart w:id="3781" w:name="_Toc382878199"/>
      <w:bookmarkStart w:id="3782" w:name="_Toc382908179"/>
      <w:bookmarkStart w:id="3783" w:name="_Toc383183044"/>
      <w:bookmarkStart w:id="3784" w:name="_Toc383189197"/>
      <w:bookmarkStart w:id="3785" w:name="_Toc382878200"/>
      <w:bookmarkStart w:id="3786" w:name="_Toc382908180"/>
      <w:bookmarkStart w:id="3787" w:name="_Toc383183045"/>
      <w:bookmarkStart w:id="3788" w:name="_Toc383189198"/>
      <w:bookmarkStart w:id="3789" w:name="_Toc382878201"/>
      <w:bookmarkStart w:id="3790" w:name="_Toc382908181"/>
      <w:bookmarkStart w:id="3791" w:name="_Toc383183046"/>
      <w:bookmarkStart w:id="3792" w:name="_Toc383189199"/>
      <w:bookmarkStart w:id="3793" w:name="_Toc382878202"/>
      <w:bookmarkStart w:id="3794" w:name="_Toc382908182"/>
      <w:bookmarkStart w:id="3795" w:name="_Toc383183047"/>
      <w:bookmarkStart w:id="3796" w:name="_Toc383189200"/>
      <w:bookmarkStart w:id="3797" w:name="_Toc382878203"/>
      <w:bookmarkStart w:id="3798" w:name="_Toc382908183"/>
      <w:bookmarkStart w:id="3799" w:name="_Toc383183048"/>
      <w:bookmarkStart w:id="3800" w:name="_Toc383189201"/>
      <w:bookmarkStart w:id="3801" w:name="BKM_21FEA6AF_46A0_4807_B838_7F6ACBF8BD72"/>
      <w:bookmarkStart w:id="3802" w:name="_Toc382878221"/>
      <w:bookmarkStart w:id="3803" w:name="_Toc382908201"/>
      <w:bookmarkStart w:id="3804" w:name="_Toc383183066"/>
      <w:bookmarkStart w:id="3805" w:name="_Toc383189219"/>
      <w:bookmarkStart w:id="3806" w:name="_Toc382878222"/>
      <w:bookmarkStart w:id="3807" w:name="_Toc382908202"/>
      <w:bookmarkStart w:id="3808" w:name="_Toc383183067"/>
      <w:bookmarkStart w:id="3809" w:name="_Toc383189220"/>
      <w:bookmarkStart w:id="3810" w:name="_Toc382878239"/>
      <w:bookmarkStart w:id="3811" w:name="_Toc382908219"/>
      <w:bookmarkStart w:id="3812" w:name="_Toc383183084"/>
      <w:bookmarkStart w:id="3813" w:name="_Toc383189237"/>
      <w:bookmarkStart w:id="3814" w:name="_Toc382878240"/>
      <w:bookmarkStart w:id="3815" w:name="_Toc382908220"/>
      <w:bookmarkStart w:id="3816" w:name="_Toc383183085"/>
      <w:bookmarkStart w:id="3817" w:name="_Toc383189238"/>
      <w:bookmarkStart w:id="3818" w:name="_Toc382878241"/>
      <w:bookmarkStart w:id="3819" w:name="_Toc382908221"/>
      <w:bookmarkStart w:id="3820" w:name="_Toc383183086"/>
      <w:bookmarkStart w:id="3821" w:name="_Toc383189239"/>
      <w:bookmarkStart w:id="3822" w:name="_Toc382878242"/>
      <w:bookmarkStart w:id="3823" w:name="_Toc382908222"/>
      <w:bookmarkStart w:id="3824" w:name="_Toc383183087"/>
      <w:bookmarkStart w:id="3825" w:name="_Toc383189240"/>
      <w:bookmarkStart w:id="3826" w:name="_Toc382878244"/>
      <w:bookmarkStart w:id="3827" w:name="_Toc382908224"/>
      <w:bookmarkStart w:id="3828" w:name="_Toc383183089"/>
      <w:bookmarkStart w:id="3829" w:name="_Toc383189242"/>
      <w:bookmarkStart w:id="3830" w:name="_Toc382878245"/>
      <w:bookmarkStart w:id="3831" w:name="_Toc382908225"/>
      <w:bookmarkStart w:id="3832" w:name="_Toc383183090"/>
      <w:bookmarkStart w:id="3833" w:name="_Toc383189243"/>
      <w:bookmarkStart w:id="3834" w:name="_Toc382878246"/>
      <w:bookmarkStart w:id="3835" w:name="_Toc382908226"/>
      <w:bookmarkStart w:id="3836" w:name="_Toc383183091"/>
      <w:bookmarkStart w:id="3837" w:name="_Toc383189244"/>
      <w:bookmarkStart w:id="3838" w:name="_Toc382878247"/>
      <w:bookmarkStart w:id="3839" w:name="_Toc382908227"/>
      <w:bookmarkStart w:id="3840" w:name="_Toc383183092"/>
      <w:bookmarkStart w:id="3841" w:name="_Toc383189245"/>
      <w:bookmarkStart w:id="3842" w:name="_Toc382878265"/>
      <w:bookmarkStart w:id="3843" w:name="_Toc382908245"/>
      <w:bookmarkStart w:id="3844" w:name="_Toc383183110"/>
      <w:bookmarkStart w:id="3845" w:name="_Toc383189263"/>
      <w:bookmarkStart w:id="3846" w:name="_Toc382878266"/>
      <w:bookmarkStart w:id="3847" w:name="_Toc382908246"/>
      <w:bookmarkStart w:id="3848" w:name="_Toc383183111"/>
      <w:bookmarkStart w:id="3849" w:name="_Toc383189264"/>
      <w:bookmarkStart w:id="3850" w:name="_Toc382878267"/>
      <w:bookmarkStart w:id="3851" w:name="_Toc382908247"/>
      <w:bookmarkStart w:id="3852" w:name="_Toc383183112"/>
      <w:bookmarkStart w:id="3853" w:name="_Toc383189265"/>
      <w:bookmarkStart w:id="3854" w:name="_Toc382878268"/>
      <w:bookmarkStart w:id="3855" w:name="_Toc382908248"/>
      <w:bookmarkStart w:id="3856" w:name="_Toc383183113"/>
      <w:bookmarkStart w:id="3857" w:name="_Toc383189266"/>
      <w:bookmarkStart w:id="3858" w:name="_Toc382878269"/>
      <w:bookmarkStart w:id="3859" w:name="_Toc382908249"/>
      <w:bookmarkStart w:id="3860" w:name="_Toc383183114"/>
      <w:bookmarkStart w:id="3861" w:name="_Toc383189267"/>
      <w:bookmarkStart w:id="3862" w:name="_Toc382878270"/>
      <w:bookmarkStart w:id="3863" w:name="_Toc382908250"/>
      <w:bookmarkStart w:id="3864" w:name="_Toc383183115"/>
      <w:bookmarkStart w:id="3865" w:name="_Toc383189268"/>
      <w:bookmarkStart w:id="3866" w:name="_Toc382878271"/>
      <w:bookmarkStart w:id="3867" w:name="_Toc382908251"/>
      <w:bookmarkStart w:id="3868" w:name="_Toc383183116"/>
      <w:bookmarkStart w:id="3869" w:name="_Toc383189269"/>
      <w:bookmarkStart w:id="3870" w:name="_Toc382878272"/>
      <w:bookmarkStart w:id="3871" w:name="_Toc382908252"/>
      <w:bookmarkStart w:id="3872" w:name="_Toc383183117"/>
      <w:bookmarkStart w:id="3873" w:name="_Toc383189270"/>
      <w:bookmarkStart w:id="3874" w:name="_Toc382878290"/>
      <w:bookmarkStart w:id="3875" w:name="_Toc382908270"/>
      <w:bookmarkStart w:id="3876" w:name="_Toc383183135"/>
      <w:bookmarkStart w:id="3877" w:name="_Toc383189288"/>
      <w:bookmarkStart w:id="3878" w:name="_Toc382878291"/>
      <w:bookmarkStart w:id="3879" w:name="_Toc382908271"/>
      <w:bookmarkStart w:id="3880" w:name="_Toc383183136"/>
      <w:bookmarkStart w:id="3881" w:name="_Toc383189289"/>
      <w:bookmarkStart w:id="3882" w:name="_Toc382878292"/>
      <w:bookmarkStart w:id="3883" w:name="_Toc382908272"/>
      <w:bookmarkStart w:id="3884" w:name="_Toc383183137"/>
      <w:bookmarkStart w:id="3885" w:name="_Toc383189290"/>
      <w:bookmarkStart w:id="3886" w:name="_Toc382878293"/>
      <w:bookmarkStart w:id="3887" w:name="_Toc382908273"/>
      <w:bookmarkStart w:id="3888" w:name="_Toc383183138"/>
      <w:bookmarkStart w:id="3889" w:name="_Toc383189291"/>
      <w:bookmarkStart w:id="3890" w:name="_Toc382878294"/>
      <w:bookmarkStart w:id="3891" w:name="_Toc382908274"/>
      <w:bookmarkStart w:id="3892" w:name="_Toc383183139"/>
      <w:bookmarkStart w:id="3893" w:name="_Toc383189292"/>
      <w:bookmarkStart w:id="3894" w:name="_Toc382878295"/>
      <w:bookmarkStart w:id="3895" w:name="_Toc382908275"/>
      <w:bookmarkStart w:id="3896" w:name="_Toc383183140"/>
      <w:bookmarkStart w:id="3897" w:name="_Toc383189293"/>
      <w:bookmarkStart w:id="3898" w:name="_Toc382878296"/>
      <w:bookmarkStart w:id="3899" w:name="_Toc382908276"/>
      <w:bookmarkStart w:id="3900" w:name="_Toc383183141"/>
      <w:bookmarkStart w:id="3901" w:name="_Toc383189294"/>
      <w:bookmarkStart w:id="3902" w:name="_Toc382878297"/>
      <w:bookmarkStart w:id="3903" w:name="_Toc382908277"/>
      <w:bookmarkStart w:id="3904" w:name="_Toc383183142"/>
      <w:bookmarkStart w:id="3905" w:name="_Toc383189295"/>
      <w:bookmarkStart w:id="3906" w:name="_Toc382878315"/>
      <w:bookmarkStart w:id="3907" w:name="_Toc382908295"/>
      <w:bookmarkStart w:id="3908" w:name="_Toc383183160"/>
      <w:bookmarkStart w:id="3909" w:name="_Toc383189313"/>
      <w:bookmarkStart w:id="3910" w:name="_Toc382878316"/>
      <w:bookmarkStart w:id="3911" w:name="_Toc382908296"/>
      <w:bookmarkStart w:id="3912" w:name="_Toc383183161"/>
      <w:bookmarkStart w:id="3913" w:name="_Toc383189314"/>
      <w:bookmarkStart w:id="3914" w:name="_Toc382878317"/>
      <w:bookmarkStart w:id="3915" w:name="_Toc382908297"/>
      <w:bookmarkStart w:id="3916" w:name="_Toc383183162"/>
      <w:bookmarkStart w:id="3917" w:name="_Toc383189315"/>
      <w:bookmarkStart w:id="3918" w:name="_Toc382878318"/>
      <w:bookmarkStart w:id="3919" w:name="_Toc382908298"/>
      <w:bookmarkStart w:id="3920" w:name="_Toc383183163"/>
      <w:bookmarkStart w:id="3921" w:name="_Toc383189316"/>
      <w:bookmarkStart w:id="3922" w:name="_Toc382878319"/>
      <w:bookmarkStart w:id="3923" w:name="_Toc382908299"/>
      <w:bookmarkStart w:id="3924" w:name="_Toc383183164"/>
      <w:bookmarkStart w:id="3925" w:name="_Toc383189317"/>
      <w:bookmarkStart w:id="3926" w:name="_Toc382878320"/>
      <w:bookmarkStart w:id="3927" w:name="_Toc382908300"/>
      <w:bookmarkStart w:id="3928" w:name="_Toc383183165"/>
      <w:bookmarkStart w:id="3929" w:name="_Toc383189318"/>
      <w:bookmarkStart w:id="3930" w:name="_Toc382878321"/>
      <w:bookmarkStart w:id="3931" w:name="_Toc382908301"/>
      <w:bookmarkStart w:id="3932" w:name="_Toc383183166"/>
      <w:bookmarkStart w:id="3933" w:name="_Toc383189319"/>
      <w:bookmarkStart w:id="3934" w:name="_Toc382878322"/>
      <w:bookmarkStart w:id="3935" w:name="_Toc382908302"/>
      <w:bookmarkStart w:id="3936" w:name="_Toc383183167"/>
      <w:bookmarkStart w:id="3937" w:name="_Toc383189320"/>
      <w:bookmarkStart w:id="3938" w:name="_Toc382878340"/>
      <w:bookmarkStart w:id="3939" w:name="_Toc382908320"/>
      <w:bookmarkStart w:id="3940" w:name="_Toc383183185"/>
      <w:bookmarkStart w:id="3941" w:name="_Toc383189338"/>
      <w:bookmarkStart w:id="3942" w:name="_Toc382878341"/>
      <w:bookmarkStart w:id="3943" w:name="_Toc382908321"/>
      <w:bookmarkStart w:id="3944" w:name="_Toc383183186"/>
      <w:bookmarkStart w:id="3945" w:name="_Toc383189339"/>
      <w:bookmarkStart w:id="3946" w:name="_Toc382878342"/>
      <w:bookmarkStart w:id="3947" w:name="_Toc382908322"/>
      <w:bookmarkStart w:id="3948" w:name="_Toc383183187"/>
      <w:bookmarkStart w:id="3949" w:name="_Toc383189340"/>
      <w:bookmarkStart w:id="3950" w:name="_Toc398046730"/>
      <w:bookmarkEnd w:id="521"/>
      <w:bookmarkEnd w:id="522"/>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r>
        <w:rPr>
          <w:lang w:val="en-US"/>
        </w:rPr>
        <w:lastRenderedPageBreak/>
        <w:t>Examples</w:t>
      </w:r>
      <w:bookmarkEnd w:id="3950"/>
    </w:p>
    <w:p w14:paraId="373868C5" w14:textId="0898B9B4" w:rsidR="00524E7F" w:rsidRDefault="004B5419" w:rsidP="00524E7F">
      <w:pPr>
        <w:pStyle w:val="BodyText"/>
        <w:rPr>
          <w:lang w:eastAsia="x-none"/>
        </w:rPr>
      </w:pPr>
      <w:r>
        <w:rPr>
          <w:lang w:eastAsia="x-none"/>
        </w:rPr>
        <w:t xml:space="preserve">The examples </w:t>
      </w:r>
      <w:r w:rsidR="00C5704F">
        <w:rPr>
          <w:lang w:eastAsia="x-none"/>
        </w:rPr>
        <w:t xml:space="preserve">in </w:t>
      </w:r>
      <w:r w:rsidR="00FD72AD">
        <w:rPr>
          <w:lang w:eastAsia="x-none"/>
        </w:rPr>
        <w:fldChar w:fldCharType="begin"/>
      </w:r>
      <w:r w:rsidR="00FD72AD">
        <w:rPr>
          <w:lang w:eastAsia="x-none"/>
        </w:rPr>
        <w:instrText xml:space="preserve"> REF _Ref397938544 </w:instrText>
      </w:r>
      <w:r w:rsidR="00FD72AD">
        <w:rPr>
          <w:lang w:eastAsia="x-none"/>
        </w:rPr>
        <w:fldChar w:fldCharType="separate"/>
      </w:r>
      <w:r w:rsidR="00FD72AD">
        <w:t>Table 3</w:t>
      </w:r>
      <w:r w:rsidR="00FD72AD">
        <w:rPr>
          <w:lang w:eastAsia="x-none"/>
        </w:rPr>
        <w:fldChar w:fldCharType="end"/>
      </w:r>
      <w:r w:rsidR="00FD72AD">
        <w:rPr>
          <w:lang w:eastAsia="x-none"/>
        </w:rPr>
        <w:t xml:space="preserve"> </w:t>
      </w:r>
      <w:r>
        <w:rPr>
          <w:lang w:eastAsia="x-none"/>
        </w:rPr>
        <w:t xml:space="preserve">illustrate the use of the QIDAM in creating data mapping expressions. The left column shows the identifier of the document from which the source expression was obtained. </w:t>
      </w:r>
      <w:r w:rsidR="00C5704F">
        <w:rPr>
          <w:lang w:eastAsia="x-none"/>
        </w:rPr>
        <w:t xml:space="preserve">The </w:t>
      </w:r>
      <w:r>
        <w:rPr>
          <w:lang w:eastAsia="x-none"/>
        </w:rPr>
        <w:t xml:space="preserve">prefix NQF indicates </w:t>
      </w:r>
      <w:r w:rsidR="00C5704F">
        <w:rPr>
          <w:lang w:eastAsia="x-none"/>
        </w:rPr>
        <w:t xml:space="preserve">that </w:t>
      </w:r>
      <w:r>
        <w:rPr>
          <w:lang w:eastAsia="x-none"/>
        </w:rPr>
        <w:t xml:space="preserve">the document was </w:t>
      </w:r>
      <w:r w:rsidR="002D32C2">
        <w:rPr>
          <w:lang w:eastAsia="x-none"/>
        </w:rPr>
        <w:t xml:space="preserve">an eCQM </w:t>
      </w:r>
      <w:r>
        <w:rPr>
          <w:lang w:eastAsia="x-none"/>
        </w:rPr>
        <w:t>from the National Quality Forum</w:t>
      </w:r>
      <w:r w:rsidR="00237D47">
        <w:rPr>
          <w:lang w:eastAsia="x-none"/>
        </w:rPr>
        <w:t xml:space="preserve">, and </w:t>
      </w:r>
      <w:r w:rsidR="00C5704F">
        <w:rPr>
          <w:lang w:eastAsia="x-none"/>
        </w:rPr>
        <w:t>the</w:t>
      </w:r>
      <w:r w:rsidR="00237D47">
        <w:rPr>
          <w:lang w:eastAsia="x-none"/>
        </w:rPr>
        <w:t xml:space="preserve"> prefix CMS indicates a Centers for Medicare </w:t>
      </w:r>
      <w:r w:rsidR="00C5704F">
        <w:rPr>
          <w:lang w:eastAsia="x-none"/>
        </w:rPr>
        <w:t>&amp;</w:t>
      </w:r>
      <w:r w:rsidR="00237D47">
        <w:rPr>
          <w:lang w:eastAsia="x-none"/>
        </w:rPr>
        <w:t xml:space="preserve">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w:t>
      </w:r>
      <w:r w:rsidR="003D24D9">
        <w:rPr>
          <w:lang w:eastAsia="x-none"/>
        </w:rPr>
        <w:t xml:space="preserve"> </w:t>
      </w:r>
      <w:r w:rsidR="00C5704F">
        <w:rPr>
          <w:lang w:eastAsia="x-none"/>
        </w:rPr>
        <w:t>T</w:t>
      </w:r>
      <w:r w:rsidR="003D24D9">
        <w:rPr>
          <w:lang w:eastAsia="x-none"/>
        </w:rPr>
        <w:t>he abbreviation VS indicates a value set.</w:t>
      </w:r>
    </w:p>
    <w:p w14:paraId="6D408F2E" w14:textId="05D8433D" w:rsidR="00EE5B10" w:rsidRDefault="00EE5B10" w:rsidP="000C2392">
      <w:pPr>
        <w:pStyle w:val="Caption"/>
        <w:ind w:hanging="729"/>
      </w:pPr>
      <w:bookmarkStart w:id="3951" w:name="_Ref397938544"/>
      <w:bookmarkStart w:id="3952" w:name="_Toc397414941"/>
      <w:bookmarkStart w:id="3953" w:name="_Toc398046741"/>
      <w:r>
        <w:t xml:space="preserve">Table </w:t>
      </w:r>
      <w:r w:rsidR="00F95C60">
        <w:fldChar w:fldCharType="begin"/>
      </w:r>
      <w:r w:rsidR="00F95C60">
        <w:instrText xml:space="preserve"> SEQ Table \* ARABIC </w:instrText>
      </w:r>
      <w:r w:rsidR="00F95C60">
        <w:fldChar w:fldCharType="separate"/>
      </w:r>
      <w:r w:rsidR="00EB26E0">
        <w:rPr>
          <w:noProof/>
        </w:rPr>
        <w:t>3</w:t>
      </w:r>
      <w:r w:rsidR="00F95C60">
        <w:rPr>
          <w:noProof/>
        </w:rPr>
        <w:fldChar w:fldCharType="end"/>
      </w:r>
      <w:bookmarkEnd w:id="3951"/>
      <w:r>
        <w:t xml:space="preserve">. </w:t>
      </w:r>
      <w:r w:rsidR="00C5704F">
        <w:t>S</w:t>
      </w:r>
      <w:r>
        <w:t xml:space="preserve">ample </w:t>
      </w:r>
      <w:r w:rsidR="00C5704F">
        <w:t>E</w:t>
      </w:r>
      <w:r>
        <w:t xml:space="preserve">xpressions </w:t>
      </w:r>
      <w:r w:rsidR="00C5704F">
        <w:t>W</w:t>
      </w:r>
      <w:r>
        <w:t>ritten with QIDAM</w:t>
      </w:r>
      <w:bookmarkEnd w:id="3952"/>
      <w:bookmarkEnd w:id="3953"/>
    </w:p>
    <w:tbl>
      <w:tblPr>
        <w:tblStyle w:val="PlainTable21"/>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710"/>
        <w:gridCol w:w="3618"/>
        <w:gridCol w:w="3772"/>
      </w:tblGrid>
      <w:tr w:rsidR="00C8693F" w:rsidRPr="00F9270A" w14:paraId="06DF0D53" w14:textId="77777777" w:rsidTr="00FD72AD">
        <w:trPr>
          <w:cnfStyle w:val="100000000000" w:firstRow="1" w:lastRow="0" w:firstColumn="0" w:lastColumn="0" w:oddVBand="0" w:evenVBand="0" w:oddHBand="0" w:evenHBand="0" w:firstRowFirstColumn="0" w:firstRowLastColumn="0" w:lastRowFirstColumn="0" w:lastRowLastColumn="0"/>
          <w:cantSplit/>
          <w:trHeight w:val="255"/>
          <w:tblHeader/>
        </w:trPr>
        <w:tc>
          <w:tcPr>
            <w:cnfStyle w:val="001000000000" w:firstRow="0" w:lastRow="0" w:firstColumn="1" w:lastColumn="0" w:oddVBand="0" w:evenVBand="0" w:oddHBand="0" w:evenHBand="0" w:firstRowFirstColumn="0" w:firstRowLastColumn="0" w:lastRowFirstColumn="0" w:lastRowLastColumn="0"/>
            <w:tcW w:w="1710" w:type="dxa"/>
            <w:tcBorders>
              <w:bottom w:val="none" w:sz="0" w:space="0" w:color="auto"/>
            </w:tcBorders>
            <w:shd w:val="clear" w:color="auto" w:fill="DBE5F1" w:themeFill="accent1" w:themeFillTint="33"/>
            <w:vAlign w:val="center"/>
            <w:hideMark/>
          </w:tcPr>
          <w:p w14:paraId="5A0A1C78" w14:textId="5D93A85D" w:rsidR="00C8693F" w:rsidRPr="000C2392" w:rsidRDefault="00C8693F" w:rsidP="000C2392">
            <w:pPr>
              <w:pStyle w:val="TableHead"/>
              <w:jc w:val="center"/>
              <w:rPr>
                <w:b/>
                <w:bCs/>
              </w:rPr>
            </w:pPr>
            <w:r w:rsidRPr="000C2392">
              <w:rPr>
                <w:b/>
                <w:bCs/>
              </w:rPr>
              <w:t xml:space="preserve">Source </w:t>
            </w:r>
            <w:r w:rsidR="00CD5F6B" w:rsidRPr="000C2392">
              <w:rPr>
                <w:b/>
                <w:bCs/>
              </w:rPr>
              <w:br/>
            </w:r>
            <w:r w:rsidRPr="000C2392">
              <w:rPr>
                <w:b/>
                <w:bCs/>
              </w:rPr>
              <w:t>Document</w:t>
            </w:r>
            <w:r w:rsidR="004B5419" w:rsidRPr="000C2392">
              <w:rPr>
                <w:b/>
                <w:bCs/>
              </w:rPr>
              <w:t xml:space="preserve"> I</w:t>
            </w:r>
            <w:r w:rsidR="00CD5F6B" w:rsidRPr="000C2392">
              <w:rPr>
                <w:b/>
                <w:bCs/>
              </w:rPr>
              <w:t>D</w:t>
            </w:r>
          </w:p>
        </w:tc>
        <w:tc>
          <w:tcPr>
            <w:tcW w:w="3618" w:type="dxa"/>
            <w:tcBorders>
              <w:bottom w:val="none" w:sz="0" w:space="0" w:color="auto"/>
            </w:tcBorders>
            <w:shd w:val="clear" w:color="auto" w:fill="DBE5F1" w:themeFill="accent1" w:themeFillTint="33"/>
            <w:vAlign w:val="center"/>
            <w:hideMark/>
          </w:tcPr>
          <w:p w14:paraId="50F31BF5" w14:textId="77777777" w:rsidR="00C8693F" w:rsidRPr="000C2392" w:rsidRDefault="00C8693F" w:rsidP="000C2392">
            <w:pPr>
              <w:pStyle w:val="TableHead"/>
              <w:jc w:val="center"/>
              <w:cnfStyle w:val="100000000000" w:firstRow="1" w:lastRow="0" w:firstColumn="0" w:lastColumn="0" w:oddVBand="0" w:evenVBand="0" w:oddHBand="0" w:evenHBand="0" w:firstRowFirstColumn="0" w:firstRowLastColumn="0" w:lastRowFirstColumn="0" w:lastRowLastColumn="0"/>
              <w:rPr>
                <w:b/>
                <w:bCs/>
              </w:rPr>
            </w:pPr>
            <w:r w:rsidRPr="000C2392">
              <w:rPr>
                <w:b/>
                <w:bCs/>
              </w:rPr>
              <w:t>Source Expression</w:t>
            </w:r>
          </w:p>
        </w:tc>
        <w:tc>
          <w:tcPr>
            <w:tcW w:w="3772" w:type="dxa"/>
            <w:tcBorders>
              <w:bottom w:val="none" w:sz="0" w:space="0" w:color="auto"/>
            </w:tcBorders>
            <w:shd w:val="clear" w:color="auto" w:fill="DBE5F1" w:themeFill="accent1" w:themeFillTint="33"/>
            <w:vAlign w:val="center"/>
            <w:hideMark/>
          </w:tcPr>
          <w:p w14:paraId="19846338" w14:textId="6E41C960" w:rsidR="00C8693F" w:rsidRPr="000C2392" w:rsidRDefault="00C8693F" w:rsidP="000C2392">
            <w:pPr>
              <w:pStyle w:val="TableHead"/>
              <w:jc w:val="center"/>
              <w:cnfStyle w:val="100000000000" w:firstRow="1" w:lastRow="0" w:firstColumn="0" w:lastColumn="0" w:oddVBand="0" w:evenVBand="0" w:oddHBand="0" w:evenHBand="0" w:firstRowFirstColumn="0" w:firstRowLastColumn="0" w:lastRowFirstColumn="0" w:lastRowLastColumn="0"/>
              <w:rPr>
                <w:b/>
                <w:bCs/>
              </w:rPr>
            </w:pPr>
            <w:r w:rsidRPr="000C2392">
              <w:rPr>
                <w:b/>
                <w:bCs/>
              </w:rPr>
              <w:t>QIDAM</w:t>
            </w:r>
            <w:r w:rsidR="00EF5F06">
              <w:rPr>
                <w:b/>
                <w:bCs/>
              </w:rPr>
              <w:t>-</w:t>
            </w:r>
            <w:r w:rsidRPr="000C2392">
              <w:rPr>
                <w:b/>
                <w:bCs/>
              </w:rPr>
              <w:t xml:space="preserve">based </w:t>
            </w:r>
            <w:r w:rsidR="00EF5F06">
              <w:rPr>
                <w:b/>
                <w:bCs/>
              </w:rPr>
              <w:t>E</w:t>
            </w:r>
            <w:r w:rsidRPr="000C2392">
              <w:rPr>
                <w:b/>
                <w:bCs/>
              </w:rPr>
              <w:t>xpression</w:t>
            </w:r>
          </w:p>
        </w:tc>
      </w:tr>
      <w:tr w:rsidR="00C8693F" w:rsidRPr="00F9270A" w14:paraId="6A1512C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360EE28C"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tcBorders>
              <w:top w:val="none" w:sz="0" w:space="0" w:color="auto"/>
              <w:bottom w:val="none" w:sz="0" w:space="0" w:color="auto"/>
            </w:tcBorders>
            <w:hideMark/>
          </w:tcPr>
          <w:p w14:paraId="7415F3F1"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Diagnosis, Active: Acute Myocardial Infarction" &lt;= 12 month(s) starts before start of "Measurement Period"</w:t>
            </w:r>
            <w:r w:rsidRPr="00F9270A">
              <w:rPr>
                <w:rFonts w:ascii="Arial" w:hAnsi="Arial" w:cs="Arial"/>
                <w:color w:val="000000"/>
                <w:sz w:val="16"/>
                <w:szCs w:val="20"/>
              </w:rPr>
              <w:br/>
              <w:t>using "Acute Myocardial Infarction Grouping Value Set (2.16.840.1.113883.3.464.1003.104.12.1001)"</w:t>
            </w:r>
          </w:p>
        </w:tc>
        <w:tc>
          <w:tcPr>
            <w:tcW w:w="3772" w:type="dxa"/>
            <w:tcBorders>
              <w:top w:val="none" w:sz="0" w:space="0" w:color="auto"/>
              <w:bottom w:val="none" w:sz="0" w:space="0" w:color="auto"/>
            </w:tcBorders>
            <w:hideMark/>
          </w:tcPr>
          <w:p w14:paraId="2B982ABC" w14:textId="77777777" w:rsidR="00C8693F"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Pr="00F9270A">
              <w:rPr>
                <w:rFonts w:ascii="Arial" w:hAnsi="Arial" w:cs="Arial"/>
                <w:color w:val="000000"/>
                <w:sz w:val="16"/>
                <w:szCs w:val="20"/>
              </w:rPr>
              <w:t xml:space="preserve">with </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Condition</w:t>
            </w:r>
            <w:r w:rsidR="00C8693F" w:rsidRPr="00F9270A">
              <w:rPr>
                <w:rFonts w:ascii="Arial" w:hAnsi="Arial" w:cs="Arial"/>
                <w:color w:val="000000"/>
                <w:sz w:val="16"/>
                <w:szCs w:val="20"/>
              </w:rPr>
              <w:br/>
              <w:t>- name in AMI Grouping VS</w:t>
            </w:r>
            <w:r w:rsidR="00C8693F" w:rsidRPr="00F9270A">
              <w:rPr>
                <w:rFonts w:ascii="Arial" w:hAnsi="Arial" w:cs="Arial"/>
                <w:color w:val="000000"/>
                <w:sz w:val="16"/>
                <w:szCs w:val="20"/>
              </w:rPr>
              <w:br/>
              <w:t xml:space="preserve">- </w:t>
            </w:r>
            <w:proofErr w:type="spellStart"/>
            <w:r w:rsidRPr="00F9270A">
              <w:rPr>
                <w:rFonts w:ascii="Arial" w:hAnsi="Arial" w:cs="Arial"/>
                <w:color w:val="000000"/>
                <w:sz w:val="16"/>
                <w:szCs w:val="20"/>
              </w:rPr>
              <w:t>conditionS</w:t>
            </w:r>
            <w:r w:rsidR="00C8693F" w:rsidRPr="00F9270A">
              <w:rPr>
                <w:rFonts w:ascii="Arial" w:hAnsi="Arial" w:cs="Arial"/>
                <w:color w:val="000000"/>
                <w:sz w:val="16"/>
                <w:szCs w:val="20"/>
              </w:rPr>
              <w:t>tatus</w:t>
            </w:r>
            <w:proofErr w:type="spellEnd"/>
            <w:r w:rsidR="00C8693F" w:rsidRPr="00F9270A">
              <w:rPr>
                <w:rFonts w:ascii="Arial" w:hAnsi="Arial" w:cs="Arial"/>
                <w:color w:val="000000"/>
                <w:sz w:val="16"/>
                <w:szCs w:val="20"/>
              </w:rPr>
              <w:t xml:space="preserve"> = Active</w:t>
            </w:r>
            <w:r w:rsidR="00C8693F" w:rsidRPr="00F9270A">
              <w:rPr>
                <w:rFonts w:ascii="Arial" w:hAnsi="Arial" w:cs="Arial"/>
                <w:color w:val="000000"/>
                <w:sz w:val="16"/>
                <w:szCs w:val="20"/>
              </w:rPr>
              <w:br/>
              <w:t xml:space="preserve">- </w:t>
            </w:r>
            <w:proofErr w:type="spellStart"/>
            <w:r w:rsidR="00A272F1" w:rsidRPr="00F9270A">
              <w:rPr>
                <w:rFonts w:ascii="Arial" w:hAnsi="Arial" w:cs="Arial"/>
                <w:color w:val="000000"/>
                <w:sz w:val="16"/>
                <w:szCs w:val="20"/>
              </w:rPr>
              <w:t>effectiveTime</w:t>
            </w:r>
            <w:proofErr w:type="spellEnd"/>
            <w:r w:rsidR="00A272F1" w:rsidRPr="00F9270A">
              <w:rPr>
                <w:rFonts w:ascii="Arial" w:hAnsi="Arial" w:cs="Arial"/>
                <w:color w:val="000000"/>
                <w:sz w:val="16"/>
                <w:szCs w:val="20"/>
              </w:rPr>
              <w:t xml:space="preserve"> starts </w:t>
            </w:r>
            <w:r w:rsidR="00C8693F" w:rsidRPr="00F9270A">
              <w:rPr>
                <w:rFonts w:ascii="Arial" w:hAnsi="Arial" w:cs="Arial"/>
                <w:color w:val="000000"/>
                <w:sz w:val="16"/>
                <w:szCs w:val="20"/>
              </w:rPr>
              <w:t>&lt;= 12 months before start of "Measurement period"</w:t>
            </w:r>
          </w:p>
          <w:p w14:paraId="093C51A6" w14:textId="202D12F6" w:rsidR="00554408" w:rsidRPr="00F9270A" w:rsidRDefault="00554408"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p>
        </w:tc>
      </w:tr>
      <w:tr w:rsidR="00C8693F" w:rsidRPr="00F9270A" w14:paraId="2294528B"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457DAB4A" w14:textId="770DB22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hideMark/>
          </w:tcPr>
          <w:p w14:paraId="012117AB"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Procedure, Performed: Percutaneous Coronary Interventions</w:t>
            </w:r>
            <w:r w:rsidRPr="00F9270A">
              <w:rPr>
                <w:rFonts w:ascii="Arial" w:hAnsi="Arial" w:cs="Arial"/>
                <w:color w:val="000000"/>
                <w:sz w:val="16"/>
                <w:szCs w:val="20"/>
              </w:rPr>
              <w:br/>
              <w:t>&lt;= 12 month(s) ends before start of "Measurement Period"</w:t>
            </w:r>
            <w:r w:rsidRPr="00F9270A">
              <w:rPr>
                <w:rFonts w:ascii="Arial" w:hAnsi="Arial" w:cs="Arial"/>
                <w:color w:val="000000"/>
                <w:sz w:val="16"/>
                <w:szCs w:val="20"/>
              </w:rPr>
              <w:br/>
              <w:t>using "Percutaneous Coronary Interventions Grouping Value Set (2.16.840.1.113883.3.464.1003.104.12.1010)</w:t>
            </w:r>
          </w:p>
        </w:tc>
        <w:tc>
          <w:tcPr>
            <w:tcW w:w="3772" w:type="dxa"/>
            <w:hideMark/>
          </w:tcPr>
          <w:p w14:paraId="7767E6E2" w14:textId="77777777" w:rsidR="00024375" w:rsidRPr="00F9270A" w:rsidRDefault="00024375"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Procedure</w:t>
            </w:r>
          </w:p>
          <w:p w14:paraId="3DCEDF9E" w14:textId="77777777" w:rsidR="00024375" w:rsidRPr="00F9270A" w:rsidRDefault="00C8693F"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r w:rsidRPr="00F9270A">
              <w:rPr>
                <w:rFonts w:ascii="Arial" w:hAnsi="Arial" w:cs="Arial"/>
                <w:color w:val="000000"/>
                <w:sz w:val="16"/>
                <w:szCs w:val="20"/>
              </w:rPr>
              <w:t>procedureCode</w:t>
            </w:r>
            <w:proofErr w:type="spellEnd"/>
            <w:r w:rsidRPr="00F9270A">
              <w:rPr>
                <w:rFonts w:ascii="Arial" w:hAnsi="Arial" w:cs="Arial"/>
                <w:color w:val="000000"/>
                <w:sz w:val="16"/>
                <w:szCs w:val="20"/>
              </w:rPr>
              <w:t xml:space="preserve"> in PCI Grouping VS</w:t>
            </w:r>
          </w:p>
          <w:p w14:paraId="6D95B02B" w14:textId="5DA55AC5" w:rsidR="00C8693F" w:rsidRPr="00F9270A" w:rsidRDefault="00554408"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w:t>
            </w:r>
            <w:r w:rsidR="00024375" w:rsidRPr="00F9270A">
              <w:rPr>
                <w:rFonts w:ascii="Arial" w:hAnsi="Arial" w:cs="Arial"/>
                <w:color w:val="000000"/>
                <w:sz w:val="16"/>
                <w:szCs w:val="20"/>
              </w:rPr>
              <w:t xml:space="preserve">odality </w:t>
            </w:r>
            <w:r w:rsidR="00024375" w:rsidRPr="00F9270A">
              <w:rPr>
                <w:rFonts w:ascii="Arial" w:hAnsi="Arial" w:cs="Arial"/>
                <w:b/>
                <w:color w:val="000000"/>
                <w:sz w:val="16"/>
                <w:szCs w:val="20"/>
              </w:rPr>
              <w:t>Performance</w:t>
            </w:r>
            <w:r w:rsidR="00C8693F" w:rsidRPr="00F9270A">
              <w:rPr>
                <w:rFonts w:ascii="Arial" w:hAnsi="Arial" w:cs="Arial"/>
                <w:color w:val="000000"/>
                <w:sz w:val="16"/>
                <w:szCs w:val="20"/>
              </w:rPr>
              <w:br/>
              <w:t xml:space="preserve">- </w:t>
            </w:r>
            <w:proofErr w:type="spellStart"/>
            <w:r w:rsidR="00024375" w:rsidRPr="00F9270A">
              <w:rPr>
                <w:rFonts w:ascii="Arial" w:hAnsi="Arial" w:cs="Arial"/>
                <w:color w:val="000000"/>
                <w:sz w:val="16"/>
                <w:szCs w:val="20"/>
              </w:rPr>
              <w:t>performance</w:t>
            </w:r>
            <w:r w:rsidR="00C8693F" w:rsidRPr="00F9270A">
              <w:rPr>
                <w:rFonts w:ascii="Arial" w:hAnsi="Arial" w:cs="Arial"/>
                <w:color w:val="000000"/>
                <w:sz w:val="16"/>
                <w:szCs w:val="20"/>
              </w:rPr>
              <w:t>Time</w:t>
            </w:r>
            <w:proofErr w:type="spellEnd"/>
            <w:r w:rsidR="00276CB8" w:rsidRPr="00F9270A">
              <w:rPr>
                <w:rFonts w:ascii="Arial" w:hAnsi="Arial" w:cs="Arial"/>
                <w:color w:val="000000"/>
                <w:sz w:val="16"/>
                <w:szCs w:val="20"/>
              </w:rPr>
              <w:t xml:space="preserve"> </w:t>
            </w:r>
            <w:r w:rsidR="00C8693F" w:rsidRPr="00F9270A">
              <w:rPr>
                <w:rFonts w:ascii="Arial" w:hAnsi="Arial" w:cs="Arial"/>
                <w:color w:val="000000"/>
                <w:sz w:val="16"/>
                <w:szCs w:val="20"/>
              </w:rPr>
              <w:t>end</w:t>
            </w:r>
            <w:r w:rsidR="00276CB8" w:rsidRPr="00F9270A">
              <w:rPr>
                <w:rFonts w:ascii="Arial" w:hAnsi="Arial" w:cs="Arial"/>
                <w:color w:val="000000"/>
                <w:sz w:val="16"/>
                <w:szCs w:val="20"/>
              </w:rPr>
              <w:t>s</w:t>
            </w:r>
            <w:r w:rsidR="00C8693F" w:rsidRPr="00F9270A">
              <w:rPr>
                <w:rFonts w:ascii="Arial" w:hAnsi="Arial" w:cs="Arial"/>
                <w:color w:val="000000"/>
                <w:sz w:val="16"/>
                <w:szCs w:val="20"/>
              </w:rPr>
              <w:t xml:space="preserve"> &lt;= 12 months before start of "Measurement period"</w:t>
            </w:r>
          </w:p>
        </w:tc>
      </w:tr>
      <w:tr w:rsidR="00C8693F" w:rsidRPr="00F9270A" w14:paraId="31BD011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2F2F5352"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618" w:type="dxa"/>
            <w:tcBorders>
              <w:top w:val="none" w:sz="0" w:space="0" w:color="auto"/>
              <w:bottom w:val="none" w:sz="0" w:space="0" w:color="auto"/>
            </w:tcBorders>
            <w:hideMark/>
          </w:tcPr>
          <w:p w14:paraId="459C4CCD"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Medication, Active: Aspirin and Other Anti-</w:t>
            </w:r>
            <w:proofErr w:type="spellStart"/>
            <w:r w:rsidRPr="00F9270A">
              <w:rPr>
                <w:rFonts w:ascii="Arial" w:hAnsi="Arial" w:cs="Arial"/>
                <w:color w:val="000000"/>
                <w:sz w:val="16"/>
                <w:szCs w:val="20"/>
              </w:rPr>
              <w:t>thrombotics</w:t>
            </w:r>
            <w:proofErr w:type="spellEnd"/>
            <w:r w:rsidRPr="00F9270A">
              <w:rPr>
                <w:rFonts w:ascii="Arial" w:hAnsi="Arial" w:cs="Arial"/>
                <w:color w:val="000000"/>
                <w:sz w:val="16"/>
                <w:szCs w:val="20"/>
              </w:rPr>
              <w:t>" ends before start of "Measurement Period</w:t>
            </w:r>
          </w:p>
        </w:tc>
        <w:tc>
          <w:tcPr>
            <w:tcW w:w="3772" w:type="dxa"/>
            <w:tcBorders>
              <w:top w:val="none" w:sz="0" w:space="0" w:color="auto"/>
              <w:bottom w:val="none" w:sz="0" w:space="0" w:color="auto"/>
            </w:tcBorders>
            <w:hideMark/>
          </w:tcPr>
          <w:p w14:paraId="5E886CF0" w14:textId="021BC51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medication in ASA+AT Grouping VS</w:t>
            </w:r>
            <w:r w:rsidR="00C8693F" w:rsidRPr="00F9270A">
              <w:rPr>
                <w:rFonts w:ascii="Arial" w:hAnsi="Arial" w:cs="Arial"/>
                <w:color w:val="000000"/>
                <w:sz w:val="16"/>
                <w:szCs w:val="20"/>
              </w:rPr>
              <w:br/>
            </w:r>
            <w:r w:rsidR="00554408" w:rsidRPr="00F9270A">
              <w:rPr>
                <w:rFonts w:ascii="Arial" w:hAnsi="Arial" w:cs="Arial"/>
                <w:color w:val="000000"/>
                <w:sz w:val="16"/>
                <w:szCs w:val="20"/>
              </w:rPr>
              <w:t>m</w:t>
            </w:r>
            <w:r w:rsidRPr="00F9270A">
              <w:rPr>
                <w:rFonts w:ascii="Arial" w:hAnsi="Arial" w:cs="Arial"/>
                <w:color w:val="000000"/>
                <w:sz w:val="16"/>
                <w:szCs w:val="20"/>
              </w:rPr>
              <w:t xml:space="preserve">odality </w:t>
            </w:r>
            <w:r w:rsidRPr="00F9270A">
              <w:rPr>
                <w:rFonts w:ascii="Arial" w:hAnsi="Arial" w:cs="Arial"/>
                <w:b/>
                <w:color w:val="000000"/>
                <w:sz w:val="16"/>
                <w:szCs w:val="20"/>
              </w:rPr>
              <w:t>Performance</w:t>
            </w:r>
          </w:p>
          <w:p w14:paraId="0234EFFA" w14:textId="52C98F62" w:rsidR="00C8693F" w:rsidRPr="00F9270A" w:rsidRDefault="00C8693F"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r w:rsidR="00276CB8" w:rsidRPr="00F9270A">
              <w:rPr>
                <w:rFonts w:ascii="Arial" w:hAnsi="Arial" w:cs="Arial"/>
                <w:color w:val="000000"/>
                <w:sz w:val="16"/>
                <w:szCs w:val="20"/>
              </w:rPr>
              <w:t>perform</w:t>
            </w:r>
            <w:r w:rsidR="00041C0B">
              <w:rPr>
                <w:rFonts w:ascii="Arial" w:hAnsi="Arial" w:cs="Arial"/>
                <w:color w:val="000000"/>
                <w:sz w:val="16"/>
                <w:szCs w:val="20"/>
              </w:rPr>
              <w:t>ance</w:t>
            </w:r>
            <w:r w:rsidRPr="00F9270A">
              <w:rPr>
                <w:rFonts w:ascii="Arial" w:hAnsi="Arial" w:cs="Arial"/>
                <w:color w:val="000000"/>
                <w:sz w:val="16"/>
                <w:szCs w:val="20"/>
              </w:rPr>
              <w:t>Time</w:t>
            </w:r>
            <w:proofErr w:type="spellEnd"/>
            <w:r w:rsidR="00C3611F" w:rsidRPr="00F9270A">
              <w:rPr>
                <w:rFonts w:ascii="Arial" w:hAnsi="Arial" w:cs="Arial"/>
                <w:color w:val="000000"/>
                <w:sz w:val="16"/>
                <w:szCs w:val="20"/>
              </w:rPr>
              <w:t xml:space="preserve"> </w:t>
            </w:r>
            <w:r w:rsidRPr="00F9270A">
              <w:rPr>
                <w:rFonts w:ascii="Arial" w:hAnsi="Arial" w:cs="Arial"/>
                <w:color w:val="000000"/>
                <w:sz w:val="16"/>
                <w:szCs w:val="20"/>
              </w:rPr>
              <w:t>end</w:t>
            </w:r>
            <w:r w:rsidR="00C3611F" w:rsidRPr="00F9270A">
              <w:rPr>
                <w:rFonts w:ascii="Arial" w:hAnsi="Arial" w:cs="Arial"/>
                <w:color w:val="000000"/>
                <w:sz w:val="16"/>
                <w:szCs w:val="20"/>
              </w:rPr>
              <w:t>s</w:t>
            </w:r>
            <w:r w:rsidRPr="00F9270A">
              <w:rPr>
                <w:rFonts w:ascii="Arial" w:hAnsi="Arial" w:cs="Arial"/>
                <w:color w:val="000000"/>
                <w:sz w:val="16"/>
                <w:szCs w:val="20"/>
              </w:rPr>
              <w:t xml:space="preserve"> &lt;= start of "Measurement period"</w:t>
            </w:r>
          </w:p>
          <w:p w14:paraId="183B306A" w14:textId="369B2BC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actionPerformed</w:t>
            </w:r>
            <w:proofErr w:type="spellEnd"/>
            <w:r w:rsidRPr="00F9270A">
              <w:rPr>
                <w:rFonts w:ascii="Arial" w:hAnsi="Arial" w:cs="Arial"/>
                <w:color w:val="000000"/>
                <w:sz w:val="16"/>
                <w:szCs w:val="20"/>
              </w:rPr>
              <w:t xml:space="preserve"> = </w:t>
            </w:r>
            <w:proofErr w:type="spellStart"/>
            <w:r w:rsidRPr="00F9270A">
              <w:rPr>
                <w:rFonts w:ascii="Arial" w:hAnsi="Arial" w:cs="Arial"/>
                <w:color w:val="000000"/>
                <w:sz w:val="16"/>
                <w:szCs w:val="20"/>
              </w:rPr>
              <w:t>MedicationRegimen</w:t>
            </w:r>
            <w:proofErr w:type="spellEnd"/>
          </w:p>
        </w:tc>
      </w:tr>
      <w:tr w:rsidR="00C8693F" w:rsidRPr="00F9270A" w14:paraId="77B7E67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3AE08EA0"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0440</w:t>
            </w:r>
          </w:p>
        </w:tc>
        <w:tc>
          <w:tcPr>
            <w:tcW w:w="3618" w:type="dxa"/>
            <w:hideMark/>
          </w:tcPr>
          <w:p w14:paraId="53CC68D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Encounter, Performed: Non-Elective Inpatient Encounter (admission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 xml:space="preserve">)" &lt;= 1 hour(s) starts after end of "Occurrence A of Encounter, Performed: Emergency Department Visit (facility location departure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w:t>
            </w:r>
          </w:p>
        </w:tc>
        <w:tc>
          <w:tcPr>
            <w:tcW w:w="3772" w:type="dxa"/>
            <w:hideMark/>
          </w:tcPr>
          <w:p w14:paraId="1379D9F0" w14:textId="77777777" w:rsidR="00554408" w:rsidRPr="00F9270A" w:rsidRDefault="00554408"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color w:val="000000"/>
                <w:sz w:val="16"/>
                <w:szCs w:val="20"/>
              </w:rPr>
              <w:t xml:space="preserve"> with</w:t>
            </w:r>
            <w:r w:rsidRPr="00F9270A">
              <w:rPr>
                <w:rFonts w:ascii="Arial" w:hAnsi="Arial" w:cs="Arial"/>
                <w:color w:val="000000"/>
                <w:sz w:val="16"/>
                <w:szCs w:val="20"/>
              </w:rPr>
              <w:br/>
              <w:t xml:space="preserve">topic </w:t>
            </w:r>
            <w:r w:rsidR="00C8693F" w:rsidRPr="00F9270A">
              <w:rPr>
                <w:rFonts w:ascii="Arial" w:hAnsi="Arial" w:cs="Arial"/>
                <w:b/>
                <w:color w:val="000000"/>
                <w:sz w:val="16"/>
                <w:szCs w:val="20"/>
              </w:rPr>
              <w:t>Encounter</w:t>
            </w:r>
            <w:r w:rsidR="00C8693F" w:rsidRPr="00F9270A">
              <w:rPr>
                <w:rFonts w:ascii="Arial" w:hAnsi="Arial" w:cs="Arial"/>
                <w:color w:val="000000"/>
                <w:sz w:val="16"/>
                <w:szCs w:val="20"/>
              </w:rPr>
              <w:br/>
              <w:t>-</w:t>
            </w:r>
            <w:proofErr w:type="spellStart"/>
            <w:r w:rsidR="00C8693F" w:rsidRPr="00F9270A">
              <w:rPr>
                <w:rFonts w:ascii="Arial" w:hAnsi="Arial" w:cs="Arial"/>
                <w:color w:val="000000"/>
                <w:sz w:val="16"/>
                <w:szCs w:val="20"/>
              </w:rPr>
              <w:t>serviceType</w:t>
            </w:r>
            <w:proofErr w:type="spellEnd"/>
            <w:r w:rsidR="002A1BAD" w:rsidRPr="00F9270A">
              <w:rPr>
                <w:rFonts w:ascii="Arial" w:hAnsi="Arial" w:cs="Arial"/>
                <w:color w:val="000000"/>
                <w:sz w:val="16"/>
                <w:szCs w:val="20"/>
              </w:rPr>
              <w:t xml:space="preserve"> </w:t>
            </w:r>
            <w:r w:rsidR="00C8693F" w:rsidRPr="00F9270A">
              <w:rPr>
                <w:rFonts w:ascii="Arial" w:hAnsi="Arial" w:cs="Arial"/>
                <w:color w:val="000000"/>
                <w:sz w:val="16"/>
                <w:szCs w:val="20"/>
              </w:rPr>
              <w:t>in Non-Elective Inpatient Encounter VS</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Performance</w:t>
            </w:r>
          </w:p>
          <w:p w14:paraId="63DEDC57" w14:textId="198E8044" w:rsidR="00C8693F" w:rsidRPr="00F9270A" w:rsidRDefault="00C8693F"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1B37AE" w:rsidRPr="00F9270A">
              <w:rPr>
                <w:rFonts w:ascii="Arial" w:hAnsi="Arial" w:cs="Arial"/>
                <w:color w:val="000000"/>
                <w:sz w:val="16"/>
                <w:szCs w:val="20"/>
              </w:rPr>
              <w:t>perform</w:t>
            </w:r>
            <w:r w:rsidR="00DA4295">
              <w:rPr>
                <w:rFonts w:ascii="Arial" w:hAnsi="Arial" w:cs="Arial"/>
                <w:color w:val="000000"/>
                <w:sz w:val="16"/>
                <w:szCs w:val="20"/>
              </w:rPr>
              <w:t>ance</w:t>
            </w:r>
            <w:r w:rsidR="001B37AE" w:rsidRPr="00F9270A">
              <w:rPr>
                <w:rFonts w:ascii="Arial" w:hAnsi="Arial" w:cs="Arial"/>
                <w:color w:val="000000"/>
                <w:sz w:val="16"/>
                <w:szCs w:val="20"/>
              </w:rPr>
              <w:t>Time</w:t>
            </w:r>
            <w:proofErr w:type="spellEnd"/>
            <w:r w:rsidR="001B37AE" w:rsidRPr="00F9270A">
              <w:rPr>
                <w:rFonts w:ascii="Arial" w:hAnsi="Arial" w:cs="Arial"/>
                <w:color w:val="000000"/>
                <w:sz w:val="16"/>
                <w:szCs w:val="20"/>
              </w:rPr>
              <w:t xml:space="preserve"> </w:t>
            </w:r>
            <w:r w:rsidRPr="00F9270A">
              <w:rPr>
                <w:rFonts w:ascii="Arial" w:hAnsi="Arial" w:cs="Arial"/>
                <w:color w:val="000000"/>
                <w:sz w:val="16"/>
                <w:szCs w:val="20"/>
              </w:rPr>
              <w:t>begin</w:t>
            </w:r>
            <w:r w:rsidR="001B37AE" w:rsidRPr="00F9270A">
              <w:rPr>
                <w:rFonts w:ascii="Arial" w:hAnsi="Arial" w:cs="Arial"/>
                <w:color w:val="000000"/>
                <w:sz w:val="16"/>
                <w:szCs w:val="20"/>
              </w:rPr>
              <w:t xml:space="preserve">s </w:t>
            </w:r>
            <w:r w:rsidRPr="00F9270A">
              <w:rPr>
                <w:rFonts w:ascii="Arial" w:hAnsi="Arial" w:cs="Arial"/>
                <w:color w:val="000000"/>
                <w:sz w:val="16"/>
                <w:szCs w:val="20"/>
              </w:rPr>
              <w:t>&lt;=1 hour after end of "Encounter, Performed: Emergency Department Visit"</w:t>
            </w:r>
          </w:p>
        </w:tc>
      </w:tr>
      <w:tr w:rsidR="00C8693F" w:rsidRPr="00F9270A" w14:paraId="0A4438F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65109262" w14:textId="3DBE9DD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0002</w:t>
            </w:r>
          </w:p>
        </w:tc>
        <w:tc>
          <w:tcPr>
            <w:tcW w:w="3618" w:type="dxa"/>
            <w:tcBorders>
              <w:top w:val="none" w:sz="0" w:space="0" w:color="auto"/>
              <w:bottom w:val="none" w:sz="0" w:space="0" w:color="auto"/>
            </w:tcBorders>
            <w:hideMark/>
          </w:tcPr>
          <w:p w14:paraId="47CC93E4"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Group A Streptococcus Test (result)" &lt;= 3 day(s) starts before or during "Occurrence A of Encounter, Performed: Ambulatory/ED Visit"</w:t>
            </w:r>
          </w:p>
        </w:tc>
        <w:tc>
          <w:tcPr>
            <w:tcW w:w="3772" w:type="dxa"/>
            <w:tcBorders>
              <w:top w:val="none" w:sz="0" w:space="0" w:color="auto"/>
              <w:bottom w:val="none" w:sz="0" w:space="0" w:color="auto"/>
            </w:tcBorders>
            <w:hideMark/>
          </w:tcPr>
          <w:p w14:paraId="655BD629" w14:textId="6693F306" w:rsidR="00E875D2" w:rsidRPr="00F9270A" w:rsidRDefault="00E875D2"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MicrobiologySensitivityResult</w:t>
            </w:r>
            <w:proofErr w:type="spellEnd"/>
            <w:r w:rsidR="00C8693F" w:rsidRPr="00F9270A">
              <w:rPr>
                <w:rFonts w:ascii="Arial" w:hAnsi="Arial" w:cs="Arial"/>
                <w:color w:val="000000"/>
                <w:sz w:val="16"/>
                <w:szCs w:val="20"/>
              </w:rPr>
              <w:br/>
              <w:t>-name in Group A Streptococcus Test VS</w:t>
            </w:r>
            <w:r w:rsidR="00C8693F" w:rsidRPr="00F9270A">
              <w:rPr>
                <w:rFonts w:ascii="Arial" w:hAnsi="Arial" w:cs="Arial"/>
                <w:color w:val="000000"/>
                <w:sz w:val="16"/>
                <w:szCs w:val="20"/>
              </w:rPr>
              <w:br/>
            </w:r>
            <w:r w:rsidR="00C317F9" w:rsidRPr="00F9270A">
              <w:rPr>
                <w:rFonts w:ascii="Arial" w:hAnsi="Arial" w:cs="Arial"/>
                <w:color w:val="000000"/>
                <w:sz w:val="16"/>
                <w:szCs w:val="20"/>
              </w:rPr>
              <w:t xml:space="preserve">modality </w:t>
            </w:r>
            <w:r w:rsidR="00C317F9" w:rsidRPr="00F9270A">
              <w:rPr>
                <w:rFonts w:ascii="Arial" w:hAnsi="Arial" w:cs="Arial"/>
                <w:b/>
                <w:color w:val="000000"/>
                <w:sz w:val="16"/>
                <w:szCs w:val="20"/>
              </w:rPr>
              <w:t>Observation</w:t>
            </w:r>
          </w:p>
          <w:p w14:paraId="0E5266F3" w14:textId="0F33DE01" w:rsidR="00C8693F" w:rsidRPr="00F9270A" w:rsidRDefault="00C8693F"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observedAtTime</w:t>
            </w:r>
            <w:proofErr w:type="spellEnd"/>
            <w:r w:rsidR="001B37AE" w:rsidRPr="00F9270A">
              <w:rPr>
                <w:rFonts w:ascii="Arial" w:hAnsi="Arial" w:cs="Arial"/>
                <w:color w:val="000000"/>
                <w:sz w:val="16"/>
                <w:szCs w:val="20"/>
              </w:rPr>
              <w:t xml:space="preserve">  </w:t>
            </w:r>
            <w:r w:rsidRPr="00F9270A">
              <w:rPr>
                <w:rFonts w:ascii="Arial" w:hAnsi="Arial" w:cs="Arial"/>
                <w:color w:val="000000"/>
                <w:sz w:val="16"/>
                <w:szCs w:val="20"/>
              </w:rPr>
              <w:t>&lt;=3 days before "Encounter, Performed: Ambulatory/ED visit"</w:t>
            </w:r>
          </w:p>
        </w:tc>
      </w:tr>
      <w:tr w:rsidR="00C8693F" w:rsidRPr="00F9270A" w14:paraId="6ECD9F2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76494605"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lastRenderedPageBreak/>
              <w:t>NQF 0565</w:t>
            </w:r>
          </w:p>
        </w:tc>
        <w:tc>
          <w:tcPr>
            <w:tcW w:w="3618" w:type="dxa"/>
            <w:hideMark/>
          </w:tcPr>
          <w:p w14:paraId="7410312A" w14:textId="309E0875"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Best Corrected Visual Acuity (result: 'Visual acuity 20/40 or Better')" &lt;= 90 day(s) starts after end of "Occurrence A of Procedure, Performed: Cataract Surgery"</w:t>
            </w:r>
          </w:p>
        </w:tc>
        <w:tc>
          <w:tcPr>
            <w:tcW w:w="3772" w:type="dxa"/>
            <w:hideMark/>
          </w:tcPr>
          <w:p w14:paraId="708141C6" w14:textId="0DCA8F2D" w:rsidR="00F9270A" w:rsidRPr="00F9270A" w:rsidRDefault="00F9270A"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SimpleObservationResult</w:t>
            </w:r>
            <w:proofErr w:type="spellEnd"/>
            <w:r w:rsidR="00C8693F" w:rsidRPr="00F9270A">
              <w:rPr>
                <w:rFonts w:ascii="Arial" w:hAnsi="Arial" w:cs="Arial"/>
                <w:color w:val="000000"/>
                <w:sz w:val="16"/>
                <w:szCs w:val="20"/>
              </w:rPr>
              <w:br/>
              <w:t>-name in Best Corrected Visual Acuity VS</w:t>
            </w:r>
            <w:r w:rsidR="00C8693F" w:rsidRPr="00F9270A">
              <w:rPr>
                <w:rFonts w:ascii="Arial" w:hAnsi="Arial" w:cs="Arial"/>
                <w:color w:val="000000"/>
                <w:sz w:val="16"/>
                <w:szCs w:val="20"/>
              </w:rPr>
              <w:br/>
              <w:t xml:space="preserve">-value &gt; </w:t>
            </w:r>
            <w:r w:rsidRPr="00F9270A">
              <w:rPr>
                <w:rFonts w:ascii="Arial" w:hAnsi="Arial" w:cs="Arial"/>
                <w:color w:val="000000"/>
                <w:sz w:val="16"/>
                <w:szCs w:val="20"/>
              </w:rPr>
              <w:t xml:space="preserve">code for </w:t>
            </w:r>
            <w:r w:rsidR="00C8693F" w:rsidRPr="00F9270A">
              <w:rPr>
                <w:rFonts w:ascii="Arial" w:hAnsi="Arial" w:cs="Arial"/>
                <w:color w:val="000000"/>
                <w:sz w:val="16"/>
                <w:szCs w:val="20"/>
              </w:rPr>
              <w:t>Visual acuity 20/40</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C3B0222" w14:textId="29C5368D" w:rsidR="00C8693F" w:rsidRPr="00F9270A" w:rsidRDefault="00C8693F"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observedAtTime</w:t>
            </w:r>
            <w:proofErr w:type="spellEnd"/>
            <w:r w:rsidRPr="00F9270A">
              <w:rPr>
                <w:rFonts w:ascii="Arial" w:hAnsi="Arial" w:cs="Arial"/>
                <w:color w:val="000000"/>
                <w:sz w:val="16"/>
                <w:szCs w:val="20"/>
              </w:rPr>
              <w:t xml:space="preserve"> &lt;=90 days after" Procedure, performed: Cataract surgery"</w:t>
            </w:r>
          </w:p>
        </w:tc>
      </w:tr>
      <w:tr w:rsidR="00C8693F" w:rsidRPr="00F9270A" w14:paraId="0BD3378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615F7BF9"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0018</w:t>
            </w:r>
          </w:p>
        </w:tc>
        <w:tc>
          <w:tcPr>
            <w:tcW w:w="3618" w:type="dxa"/>
            <w:tcBorders>
              <w:top w:val="none" w:sz="0" w:space="0" w:color="auto"/>
              <w:bottom w:val="none" w:sz="0" w:space="0" w:color="auto"/>
            </w:tcBorders>
            <w:hideMark/>
          </w:tcPr>
          <w:p w14:paraId="2723F35F" w14:textId="717377C9"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Systolic Blood Pressure (result &lt; 140 mmHg)"</w:t>
            </w:r>
            <w:r w:rsidRPr="00F9270A">
              <w:rPr>
                <w:rFonts w:ascii="Arial" w:hAnsi="Arial" w:cs="Arial"/>
                <w:color w:val="000000"/>
                <w:sz w:val="16"/>
                <w:szCs w:val="20"/>
              </w:rPr>
              <w:br/>
              <w:t>during MOST RECENT: "Encounter, Performed: Office Visit"</w:t>
            </w:r>
          </w:p>
        </w:tc>
        <w:tc>
          <w:tcPr>
            <w:tcW w:w="3772" w:type="dxa"/>
            <w:tcBorders>
              <w:top w:val="none" w:sz="0" w:space="0" w:color="auto"/>
              <w:bottom w:val="none" w:sz="0" w:space="0" w:color="auto"/>
            </w:tcBorders>
            <w:hideMark/>
          </w:tcPr>
          <w:p w14:paraId="4F87F696" w14:textId="77777777" w:rsidR="00C107A6" w:rsidRDefault="00C107A6"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SimpleObservationResult</w:t>
            </w:r>
            <w:proofErr w:type="spellEnd"/>
            <w:r w:rsidRPr="00F9270A">
              <w:rPr>
                <w:rFonts w:ascii="Arial" w:hAnsi="Arial" w:cs="Arial"/>
                <w:color w:val="000000"/>
                <w:sz w:val="16"/>
                <w:szCs w:val="20"/>
              </w:rPr>
              <w:br/>
            </w:r>
            <w:r w:rsidR="00C8693F" w:rsidRPr="00F9270A">
              <w:rPr>
                <w:rFonts w:ascii="Arial" w:hAnsi="Arial" w:cs="Arial"/>
                <w:color w:val="000000"/>
                <w:sz w:val="16"/>
                <w:szCs w:val="20"/>
              </w:rPr>
              <w:t>- name in Systolic BP VS</w:t>
            </w:r>
            <w:r w:rsidR="00C8693F" w:rsidRPr="00F9270A">
              <w:rPr>
                <w:rFonts w:ascii="Arial" w:hAnsi="Arial" w:cs="Arial"/>
                <w:color w:val="000000"/>
                <w:sz w:val="16"/>
                <w:szCs w:val="20"/>
              </w:rPr>
              <w:br/>
              <w:t>- value &lt; 140 mm Hg</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93C5D47" w14:textId="2C84EC26" w:rsidR="00C8693F" w:rsidRPr="00F9270A" w:rsidRDefault="00C8693F"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r w:rsidRPr="00F9270A">
              <w:rPr>
                <w:rFonts w:ascii="Arial" w:hAnsi="Arial" w:cs="Arial"/>
                <w:color w:val="000000"/>
                <w:sz w:val="16"/>
                <w:szCs w:val="20"/>
              </w:rPr>
              <w:t>observedAtTime</w:t>
            </w:r>
            <w:proofErr w:type="spellEnd"/>
            <w:r w:rsidRPr="00F9270A">
              <w:rPr>
                <w:rFonts w:ascii="Arial" w:hAnsi="Arial" w:cs="Arial"/>
                <w:color w:val="000000"/>
                <w:sz w:val="16"/>
                <w:szCs w:val="20"/>
              </w:rPr>
              <w:t xml:space="preserve"> within (</w:t>
            </w:r>
            <w:proofErr w:type="spellStart"/>
            <w:r w:rsidRPr="00F9270A">
              <w:rPr>
                <w:rFonts w:ascii="Arial" w:hAnsi="Arial" w:cs="Arial"/>
                <w:color w:val="000000"/>
                <w:sz w:val="16"/>
                <w:szCs w:val="20"/>
              </w:rPr>
              <w:t>mostRecentOfficeVisitEnc</w:t>
            </w:r>
            <w:r w:rsidR="00AF48EC">
              <w:rPr>
                <w:rFonts w:ascii="Arial" w:hAnsi="Arial" w:cs="Arial"/>
                <w:color w:val="000000"/>
                <w:sz w:val="16"/>
                <w:szCs w:val="20"/>
              </w:rPr>
              <w:t>.</w:t>
            </w:r>
            <w:r w:rsidR="00237D47" w:rsidRPr="00F9270A">
              <w:rPr>
                <w:rFonts w:ascii="Arial" w:hAnsi="Arial" w:cs="Arial"/>
                <w:color w:val="000000"/>
                <w:sz w:val="16"/>
                <w:szCs w:val="20"/>
              </w:rPr>
              <w:t>perform</w:t>
            </w:r>
            <w:r w:rsidR="00AF48EC">
              <w:rPr>
                <w:rFonts w:ascii="Arial" w:hAnsi="Arial" w:cs="Arial"/>
                <w:color w:val="000000"/>
                <w:sz w:val="16"/>
                <w:szCs w:val="20"/>
              </w:rPr>
              <w:t>ance</w:t>
            </w:r>
            <w:r w:rsidRPr="00F9270A">
              <w:rPr>
                <w:rFonts w:ascii="Arial" w:hAnsi="Arial" w:cs="Arial"/>
                <w:color w:val="000000"/>
                <w:sz w:val="16"/>
                <w:szCs w:val="20"/>
              </w:rPr>
              <w:t>Time</w:t>
            </w:r>
            <w:proofErr w:type="spellEnd"/>
            <w:r w:rsidRPr="00F9270A">
              <w:rPr>
                <w:rFonts w:ascii="Arial" w:hAnsi="Arial" w:cs="Arial"/>
                <w:color w:val="000000"/>
                <w:sz w:val="16"/>
                <w:szCs w:val="20"/>
              </w:rPr>
              <w:t>)</w:t>
            </w:r>
          </w:p>
        </w:tc>
      </w:tr>
      <w:tr w:rsidR="00C8693F" w:rsidRPr="00F9270A" w14:paraId="6392369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4104E0A6"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0059</w:t>
            </w:r>
          </w:p>
        </w:tc>
        <w:tc>
          <w:tcPr>
            <w:tcW w:w="3618" w:type="dxa"/>
            <w:hideMark/>
          </w:tcPr>
          <w:p w14:paraId="732B0E2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HbA1c Laboratory Test" during "Measurement Period"</w:t>
            </w:r>
            <w:r w:rsidRPr="00F9270A">
              <w:rPr>
                <w:rFonts w:ascii="Arial" w:hAnsi="Arial" w:cs="Arial"/>
                <w:color w:val="000000"/>
                <w:sz w:val="16"/>
                <w:szCs w:val="20"/>
              </w:rPr>
              <w:br/>
              <w:t>AND: "Occurrence A of Laboratory Test, Result: HbA1c Laboratory Test (result &gt; 9 %)"</w:t>
            </w:r>
          </w:p>
        </w:tc>
        <w:tc>
          <w:tcPr>
            <w:tcW w:w="3772" w:type="dxa"/>
            <w:hideMark/>
          </w:tcPr>
          <w:p w14:paraId="025F3B77" w14:textId="77777777"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Pr="00F9270A">
              <w:rPr>
                <w:rFonts w:ascii="Arial" w:hAnsi="Arial" w:cs="Arial"/>
                <w:color w:val="000000"/>
                <w:sz w:val="16"/>
                <w:szCs w:val="20"/>
              </w:rPr>
              <w:t>with</w:t>
            </w:r>
            <w:r w:rsidRPr="00F9270A">
              <w:rPr>
                <w:rFonts w:ascii="Arial" w:hAnsi="Arial" w:cs="Arial"/>
                <w:color w:val="000000"/>
                <w:sz w:val="16"/>
                <w:szCs w:val="20"/>
              </w:rPr>
              <w:br/>
              <w:t xml:space="preserve">topic </w:t>
            </w:r>
            <w:proofErr w:type="spellStart"/>
            <w:r w:rsidRPr="00F9270A">
              <w:rPr>
                <w:rFonts w:ascii="Arial" w:hAnsi="Arial" w:cs="Arial"/>
                <w:b/>
                <w:color w:val="000000"/>
                <w:sz w:val="16"/>
                <w:szCs w:val="20"/>
              </w:rPr>
              <w:t>SimpleObservationResult</w:t>
            </w:r>
            <w:proofErr w:type="spellEnd"/>
            <w:r w:rsidR="00C8693F" w:rsidRPr="00F9270A">
              <w:rPr>
                <w:rFonts w:ascii="Arial" w:hAnsi="Arial" w:cs="Arial"/>
                <w:color w:val="000000"/>
                <w:sz w:val="16"/>
                <w:szCs w:val="20"/>
              </w:rPr>
              <w:br/>
              <w:t>-name in HbA1c Laboratory Test in</w:t>
            </w:r>
          </w:p>
          <w:p w14:paraId="3DBA4DCD" w14:textId="2FBAB5CC"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-value &gt; 9%</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55CAE3CE" w14:textId="5C63F949" w:rsidR="00C8693F" w:rsidRPr="00F9270A" w:rsidRDefault="00C8693F" w:rsidP="00C107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w:t>
            </w:r>
            <w:r w:rsidR="00C107A6">
              <w:rPr>
                <w:rFonts w:ascii="Arial" w:hAnsi="Arial" w:cs="Arial"/>
                <w:color w:val="000000"/>
                <w:sz w:val="16"/>
                <w:szCs w:val="20"/>
              </w:rPr>
              <w:t>tTime</w:t>
            </w:r>
            <w:proofErr w:type="spellEnd"/>
            <w:r w:rsidR="00C107A6">
              <w:rPr>
                <w:rFonts w:ascii="Arial" w:hAnsi="Arial" w:cs="Arial"/>
                <w:color w:val="000000"/>
                <w:sz w:val="16"/>
                <w:szCs w:val="20"/>
              </w:rPr>
              <w:t xml:space="preserve"> within measurement period</w:t>
            </w:r>
          </w:p>
        </w:tc>
      </w:tr>
      <w:tr w:rsidR="00C8693F" w:rsidRPr="00F9270A" w14:paraId="21CC1BC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7B44459E"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1659</w:t>
            </w:r>
          </w:p>
        </w:tc>
        <w:tc>
          <w:tcPr>
            <w:tcW w:w="3618" w:type="dxa"/>
            <w:tcBorders>
              <w:top w:val="none" w:sz="0" w:space="0" w:color="auto"/>
              <w:bottom w:val="none" w:sz="0" w:space="0" w:color="auto"/>
            </w:tcBorders>
            <w:hideMark/>
          </w:tcPr>
          <w:p w14:paraId="052FC2A7" w14:textId="7C784778"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"Procedure, Performed not done: Drug not available" during "Occurrence A of Encounter, Performed: Encounter Inpatient" </w:t>
            </w:r>
          </w:p>
        </w:tc>
        <w:tc>
          <w:tcPr>
            <w:tcW w:w="3772" w:type="dxa"/>
            <w:tcBorders>
              <w:top w:val="none" w:sz="0" w:space="0" w:color="auto"/>
              <w:bottom w:val="none" w:sz="0" w:space="0" w:color="auto"/>
            </w:tcBorders>
            <w:hideMark/>
          </w:tcPr>
          <w:p w14:paraId="432E0ED9" w14:textId="7C69E887" w:rsidR="00544331" w:rsidRDefault="00544331"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Pr>
                <w:rFonts w:ascii="Arial" w:hAnsi="Arial" w:cs="Arial"/>
                <w:b/>
                <w:color w:val="000000"/>
                <w:sz w:val="16"/>
                <w:szCs w:val="20"/>
              </w:rPr>
              <w:t>StatementOfNonOccurrence</w:t>
            </w:r>
            <w:proofErr w:type="spellEnd"/>
            <w:r w:rsidRPr="007E3600">
              <w:rPr>
                <w:rFonts w:ascii="Arial" w:hAnsi="Arial" w:cs="Arial"/>
                <w:color w:val="000000"/>
                <w:sz w:val="16"/>
                <w:szCs w:val="20"/>
              </w:rPr>
              <w:t xml:space="preserve"> </w:t>
            </w:r>
            <w:r w:rsidR="00C8693F" w:rsidRPr="007E3600">
              <w:rPr>
                <w:rFonts w:ascii="Arial" w:hAnsi="Arial" w:cs="Arial"/>
                <w:color w:val="000000"/>
                <w:sz w:val="16"/>
                <w:szCs w:val="20"/>
              </w:rPr>
              <w:t>with</w:t>
            </w:r>
            <w:r w:rsidR="00C8693F" w:rsidRPr="007E3600">
              <w:rPr>
                <w:rFonts w:ascii="Arial" w:hAnsi="Arial" w:cs="Arial"/>
                <w:color w:val="000000"/>
                <w:sz w:val="16"/>
                <w:szCs w:val="20"/>
              </w:rPr>
              <w:br/>
            </w:r>
            <w:r>
              <w:rPr>
                <w:rFonts w:ascii="Arial" w:hAnsi="Arial" w:cs="Arial"/>
                <w:color w:val="000000"/>
                <w:sz w:val="16"/>
                <w:szCs w:val="20"/>
              </w:rPr>
              <w:t>topic</w:t>
            </w:r>
            <w:r w:rsidRPr="00544331" w:rsidDel="00544331">
              <w:rPr>
                <w:rFonts w:ascii="Arial" w:hAnsi="Arial" w:cs="Arial"/>
                <w:color w:val="000000"/>
                <w:sz w:val="16"/>
                <w:szCs w:val="20"/>
              </w:rPr>
              <w:t xml:space="preserve"> </w:t>
            </w:r>
            <w:r w:rsidR="00C8693F" w:rsidRPr="007E3600">
              <w:rPr>
                <w:rFonts w:ascii="Arial" w:hAnsi="Arial" w:cs="Arial"/>
                <w:b/>
                <w:color w:val="000000"/>
                <w:sz w:val="16"/>
                <w:szCs w:val="20"/>
              </w:rPr>
              <w:t>Procedure</w:t>
            </w:r>
          </w:p>
          <w:p w14:paraId="0650358D" w14:textId="3F91A2BB"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w:t>
            </w:r>
            <w:proofErr w:type="spellStart"/>
            <w:r>
              <w:rPr>
                <w:rFonts w:ascii="Arial" w:hAnsi="Arial" w:cs="Arial"/>
                <w:color w:val="000000"/>
                <w:sz w:val="16"/>
                <w:szCs w:val="20"/>
              </w:rPr>
              <w:t>currentStatus</w:t>
            </w:r>
            <w:proofErr w:type="spellEnd"/>
            <w:r>
              <w:rPr>
                <w:rFonts w:ascii="Arial" w:hAnsi="Arial" w:cs="Arial"/>
                <w:color w:val="000000"/>
                <w:sz w:val="16"/>
                <w:szCs w:val="20"/>
              </w:rPr>
              <w:t xml:space="preserve"> = {</w:t>
            </w:r>
          </w:p>
          <w:p w14:paraId="25960392" w14:textId="1CF798B5"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-reason=“Drug not available”</w:t>
            </w:r>
          </w:p>
          <w:p w14:paraId="511CB580" w14:textId="556BD9F9" w:rsidR="00041C0B" w:rsidRPr="007E3600"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w:t>
            </w:r>
          </w:p>
          <w:p w14:paraId="762F3568" w14:textId="3F193003" w:rsidR="0029128E" w:rsidRPr="007E3600" w:rsidRDefault="00544331">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7E3600">
              <w:rPr>
                <w:rFonts w:ascii="Arial" w:hAnsi="Arial" w:cs="Arial"/>
                <w:b/>
                <w:color w:val="000000"/>
                <w:sz w:val="16"/>
                <w:szCs w:val="20"/>
              </w:rPr>
              <w:t>Performance</w:t>
            </w:r>
          </w:p>
          <w:p w14:paraId="144B24B6" w14:textId="0C20C035"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7E3600">
              <w:rPr>
                <w:rFonts w:ascii="Arial" w:hAnsi="Arial" w:cs="Arial"/>
                <w:color w:val="000000"/>
                <w:sz w:val="16"/>
                <w:szCs w:val="20"/>
              </w:rPr>
              <w:t>-</w:t>
            </w:r>
            <w:proofErr w:type="spellStart"/>
            <w:r w:rsidRPr="007E3600">
              <w:rPr>
                <w:rFonts w:ascii="Arial" w:hAnsi="Arial" w:cs="Arial"/>
                <w:color w:val="000000"/>
                <w:sz w:val="16"/>
                <w:szCs w:val="20"/>
              </w:rPr>
              <w:t>occurredDuring</w:t>
            </w:r>
            <w:proofErr w:type="spellEnd"/>
            <w:r w:rsidRPr="007E3600">
              <w:rPr>
                <w:rFonts w:ascii="Arial" w:hAnsi="Arial" w:cs="Arial"/>
                <w:color w:val="000000"/>
                <w:sz w:val="16"/>
                <w:szCs w:val="20"/>
              </w:rPr>
              <w:t xml:space="preserve"> = "Encounter, Performed: Encounter Inpatient</w:t>
            </w:r>
          </w:p>
        </w:tc>
      </w:tr>
      <w:tr w:rsidR="00C8693F" w:rsidRPr="00F9270A" w14:paraId="7522908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2E519973"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528</w:t>
            </w:r>
          </w:p>
        </w:tc>
        <w:tc>
          <w:tcPr>
            <w:tcW w:w="3618" w:type="dxa"/>
            <w:hideMark/>
          </w:tcPr>
          <w:p w14:paraId="0B789E8E" w14:textId="56B0062F"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"Medication, Administered: Hospital measures-IV </w:t>
            </w:r>
            <w:proofErr w:type="spellStart"/>
            <w:r w:rsidRPr="00F9270A">
              <w:rPr>
                <w:rFonts w:ascii="Arial" w:hAnsi="Arial" w:cs="Arial"/>
                <w:color w:val="000000"/>
                <w:sz w:val="16"/>
                <w:szCs w:val="20"/>
              </w:rPr>
              <w:t>Vancomycin</w:t>
            </w:r>
            <w:proofErr w:type="spellEnd"/>
            <w:r w:rsidRPr="00F9270A">
              <w:rPr>
                <w:rFonts w:ascii="Arial" w:hAnsi="Arial" w:cs="Arial"/>
                <w:color w:val="000000"/>
                <w:sz w:val="16"/>
                <w:szCs w:val="20"/>
              </w:rPr>
              <w:t xml:space="preserve"> (route: "Hospital measures-Route IV")" &lt;=1440 minutes(s) starts before start of "Occurrence A of Procedure, Performed: Hospital measures-Joint Commission evidence of a surgical procedure requiring general or </w:t>
            </w:r>
            <w:proofErr w:type="spellStart"/>
            <w:r w:rsidRPr="00F9270A">
              <w:rPr>
                <w:rFonts w:ascii="Arial" w:hAnsi="Arial" w:cs="Arial"/>
                <w:color w:val="000000"/>
                <w:sz w:val="16"/>
                <w:szCs w:val="20"/>
              </w:rPr>
              <w:t>neuraxial</w:t>
            </w:r>
            <w:proofErr w:type="spellEnd"/>
            <w:r w:rsidRPr="00F9270A">
              <w:rPr>
                <w:rFonts w:ascii="Arial" w:hAnsi="Arial" w:cs="Arial"/>
                <w:color w:val="000000"/>
                <w:sz w:val="16"/>
                <w:szCs w:val="20"/>
              </w:rPr>
              <w:t xml:space="preserve"> anesthesia (incision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 xml:space="preserve">)" </w:t>
            </w:r>
          </w:p>
        </w:tc>
        <w:tc>
          <w:tcPr>
            <w:tcW w:w="3772" w:type="dxa"/>
            <w:hideMark/>
          </w:tcPr>
          <w:p w14:paraId="00C86D77" w14:textId="239357C4" w:rsidR="00EB0570" w:rsidRDefault="00EB0570"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Pr>
                <w:rFonts w:ascii="Arial" w:hAnsi="Arial" w:cs="Arial"/>
                <w:b/>
                <w:color w:val="000000"/>
                <w:sz w:val="16"/>
                <w:szCs w:val="20"/>
              </w:rPr>
              <w:t>StatementOfOccurrence</w:t>
            </w:r>
            <w:proofErr w:type="spellEnd"/>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proofErr w:type="spellStart"/>
            <w:r w:rsidRPr="00EB0570">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xml:space="preserve">-medication in IV </w:t>
            </w:r>
            <w:proofErr w:type="spellStart"/>
            <w:r w:rsidR="00C8693F" w:rsidRPr="00F9270A">
              <w:rPr>
                <w:rFonts w:ascii="Arial" w:hAnsi="Arial" w:cs="Arial"/>
                <w:color w:val="000000"/>
                <w:sz w:val="16"/>
                <w:szCs w:val="20"/>
              </w:rPr>
              <w:t>Vancomycin</w:t>
            </w:r>
            <w:proofErr w:type="spellEnd"/>
            <w:r w:rsidR="00C8693F" w:rsidRPr="00F9270A">
              <w:rPr>
                <w:rFonts w:ascii="Arial" w:hAnsi="Arial" w:cs="Arial"/>
                <w:color w:val="000000"/>
                <w:sz w:val="16"/>
                <w:szCs w:val="20"/>
              </w:rPr>
              <w:t xml:space="preserve"> VS</w:t>
            </w:r>
            <w:r w:rsidR="00C8693F" w:rsidRPr="00F9270A">
              <w:rPr>
                <w:rFonts w:ascii="Arial" w:hAnsi="Arial" w:cs="Arial"/>
                <w:color w:val="000000"/>
                <w:sz w:val="16"/>
                <w:szCs w:val="20"/>
              </w:rPr>
              <w:br/>
              <w:t>-</w:t>
            </w:r>
            <w:r>
              <w:rPr>
                <w:rFonts w:ascii="Arial" w:hAnsi="Arial" w:cs="Arial"/>
                <w:color w:val="000000"/>
                <w:sz w:val="16"/>
                <w:szCs w:val="20"/>
              </w:rPr>
              <w:t>dosage {</w:t>
            </w:r>
            <w:proofErr w:type="spellStart"/>
            <w:r w:rsidR="00C8693F" w:rsidRPr="00F9270A">
              <w:rPr>
                <w:rFonts w:ascii="Arial" w:hAnsi="Arial" w:cs="Arial"/>
                <w:color w:val="000000"/>
                <w:sz w:val="16"/>
                <w:szCs w:val="20"/>
              </w:rPr>
              <w:t>deliveryRoute</w:t>
            </w:r>
            <w:proofErr w:type="spellEnd"/>
            <w:r w:rsidR="00C8693F" w:rsidRPr="00F9270A">
              <w:rPr>
                <w:rFonts w:ascii="Arial" w:hAnsi="Arial" w:cs="Arial"/>
                <w:color w:val="000000"/>
                <w:sz w:val="16"/>
                <w:szCs w:val="20"/>
              </w:rPr>
              <w:t xml:space="preserve"> in Hospital measures-Route IV VS</w:t>
            </w:r>
            <w:r>
              <w:rPr>
                <w:rFonts w:ascii="Arial" w:hAnsi="Arial" w:cs="Arial"/>
                <w:color w:val="000000"/>
                <w:sz w:val="16"/>
                <w:szCs w:val="20"/>
              </w:rPr>
              <w:t>}</w:t>
            </w:r>
            <w:r w:rsidR="00C8693F" w:rsidRPr="00F9270A">
              <w:rPr>
                <w:rFonts w:ascii="Arial" w:hAnsi="Arial" w:cs="Arial"/>
                <w:color w:val="000000"/>
                <w:sz w:val="16"/>
                <w:szCs w:val="20"/>
              </w:rPr>
              <w:br/>
            </w:r>
            <w:r>
              <w:rPr>
                <w:rFonts w:ascii="Arial" w:hAnsi="Arial" w:cs="Arial"/>
                <w:color w:val="000000"/>
                <w:sz w:val="16"/>
                <w:szCs w:val="20"/>
              </w:rPr>
              <w:t xml:space="preserve">modality </w:t>
            </w:r>
            <w:r w:rsidRPr="00EB0570">
              <w:rPr>
                <w:rFonts w:ascii="Arial" w:hAnsi="Arial" w:cs="Arial"/>
                <w:b/>
                <w:color w:val="000000"/>
                <w:sz w:val="16"/>
                <w:szCs w:val="20"/>
              </w:rPr>
              <w:t>Performance</w:t>
            </w:r>
          </w:p>
          <w:p w14:paraId="7A436AB9" w14:textId="46BB611D" w:rsidR="00C8693F" w:rsidRDefault="00C8693F"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29128E" w:rsidRPr="00F9270A">
              <w:rPr>
                <w:rFonts w:ascii="Arial" w:hAnsi="Arial" w:cs="Arial"/>
                <w:color w:val="000000"/>
                <w:sz w:val="16"/>
                <w:szCs w:val="20"/>
              </w:rPr>
              <w:t>perform</w:t>
            </w:r>
            <w:r w:rsidR="00544331">
              <w:rPr>
                <w:rFonts w:ascii="Arial" w:hAnsi="Arial" w:cs="Arial"/>
                <w:color w:val="000000"/>
                <w:sz w:val="16"/>
                <w:szCs w:val="20"/>
              </w:rPr>
              <w:t>ance</w:t>
            </w:r>
            <w:r w:rsidR="0029128E" w:rsidRPr="00F9270A">
              <w:rPr>
                <w:rFonts w:ascii="Arial" w:hAnsi="Arial" w:cs="Arial"/>
                <w:color w:val="000000"/>
                <w:sz w:val="16"/>
                <w:szCs w:val="20"/>
              </w:rPr>
              <w:t>Time</w:t>
            </w:r>
            <w:r w:rsidRPr="00F9270A">
              <w:rPr>
                <w:rFonts w:ascii="Arial" w:hAnsi="Arial" w:cs="Arial"/>
                <w:color w:val="000000"/>
                <w:sz w:val="16"/>
                <w:szCs w:val="20"/>
              </w:rPr>
              <w:t>.begin</w:t>
            </w:r>
            <w:proofErr w:type="spellEnd"/>
            <w:r w:rsidRPr="00F9270A">
              <w:rPr>
                <w:rFonts w:ascii="Arial" w:hAnsi="Arial" w:cs="Arial"/>
                <w:color w:val="000000"/>
                <w:sz w:val="16"/>
                <w:szCs w:val="20"/>
              </w:rPr>
              <w:t xml:space="preserve">&lt;=1440 minute(s) before (Procedure, Performed: Hospital measures-Joint commission evidence of a surgical procedure requiring general or </w:t>
            </w:r>
            <w:proofErr w:type="spellStart"/>
            <w:r w:rsidRPr="00F9270A">
              <w:rPr>
                <w:rFonts w:ascii="Arial" w:hAnsi="Arial" w:cs="Arial"/>
                <w:color w:val="000000"/>
                <w:sz w:val="16"/>
                <w:szCs w:val="20"/>
              </w:rPr>
              <w:t>neuraxial</w:t>
            </w:r>
            <w:proofErr w:type="spellEnd"/>
            <w:r w:rsidRPr="00F9270A">
              <w:rPr>
                <w:rFonts w:ascii="Arial" w:hAnsi="Arial" w:cs="Arial"/>
                <w:color w:val="000000"/>
                <w:sz w:val="16"/>
                <w:szCs w:val="20"/>
              </w:rPr>
              <w:t xml:space="preserve"> anesthesia" - </w:t>
            </w:r>
            <w:proofErr w:type="spellStart"/>
            <w:r w:rsidR="00237D47" w:rsidRPr="00F9270A">
              <w:rPr>
                <w:rFonts w:ascii="Arial" w:hAnsi="Arial" w:cs="Arial"/>
                <w:color w:val="000000"/>
                <w:sz w:val="16"/>
                <w:szCs w:val="20"/>
              </w:rPr>
              <w:t>perform</w:t>
            </w:r>
            <w:r w:rsidR="00544331">
              <w:rPr>
                <w:rFonts w:ascii="Arial" w:hAnsi="Arial" w:cs="Arial"/>
                <w:color w:val="000000"/>
                <w:sz w:val="16"/>
                <w:szCs w:val="20"/>
              </w:rPr>
              <w:t>anceTi</w:t>
            </w:r>
            <w:r w:rsidRPr="00F9270A">
              <w:rPr>
                <w:rFonts w:ascii="Arial" w:hAnsi="Arial" w:cs="Arial"/>
                <w:color w:val="000000"/>
                <w:sz w:val="16"/>
                <w:szCs w:val="20"/>
              </w:rPr>
              <w:t>me.begin</w:t>
            </w:r>
            <w:proofErr w:type="spellEnd"/>
            <w:r w:rsidRPr="00F9270A">
              <w:rPr>
                <w:rFonts w:ascii="Arial" w:hAnsi="Arial" w:cs="Arial"/>
                <w:color w:val="000000"/>
                <w:sz w:val="16"/>
                <w:szCs w:val="20"/>
              </w:rPr>
              <w:t>)</w:t>
            </w:r>
          </w:p>
          <w:p w14:paraId="2D6775E5" w14:textId="5307541A" w:rsidR="004523C6" w:rsidRPr="00F9270A" w:rsidRDefault="004523C6"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w:t>
            </w:r>
            <w:proofErr w:type="spellStart"/>
            <w:r>
              <w:rPr>
                <w:rFonts w:ascii="Arial" w:hAnsi="Arial" w:cs="Arial"/>
                <w:color w:val="000000"/>
                <w:sz w:val="16"/>
                <w:szCs w:val="20"/>
              </w:rPr>
              <w:t>actionPerformed</w:t>
            </w:r>
            <w:proofErr w:type="spellEnd"/>
            <w:r>
              <w:rPr>
                <w:rFonts w:ascii="Arial" w:hAnsi="Arial" w:cs="Arial"/>
                <w:color w:val="000000"/>
                <w:sz w:val="16"/>
                <w:szCs w:val="20"/>
              </w:rPr>
              <w:t xml:space="preserve">: </w:t>
            </w:r>
            <w:proofErr w:type="spellStart"/>
            <w:r>
              <w:rPr>
                <w:rFonts w:ascii="Arial" w:hAnsi="Arial" w:cs="Arial"/>
                <w:color w:val="000000"/>
                <w:sz w:val="16"/>
                <w:szCs w:val="20"/>
              </w:rPr>
              <w:t>DoseAdministration</w:t>
            </w:r>
            <w:proofErr w:type="spellEnd"/>
          </w:p>
        </w:tc>
      </w:tr>
      <w:tr w:rsidR="00C8693F" w:rsidRPr="00F9270A" w14:paraId="2EB1E5AE"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hideMark/>
          </w:tcPr>
          <w:p w14:paraId="72ED7DF2" w14:textId="241C1485"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618" w:type="dxa"/>
            <w:tcBorders>
              <w:top w:val="none" w:sz="0" w:space="0" w:color="auto"/>
              <w:bottom w:val="none" w:sz="0" w:space="0" w:color="auto"/>
            </w:tcBorders>
            <w:hideMark/>
          </w:tcPr>
          <w:p w14:paraId="1C05B3B6"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Glucose by finger stick screening 4 times daily (before meals and at bedtime) for 24 hours</w:t>
            </w:r>
          </w:p>
        </w:tc>
        <w:tc>
          <w:tcPr>
            <w:tcW w:w="3772" w:type="dxa"/>
            <w:tcBorders>
              <w:top w:val="none" w:sz="0" w:space="0" w:color="auto"/>
              <w:bottom w:val="none" w:sz="0" w:space="0" w:color="auto"/>
            </w:tcBorders>
            <w:hideMark/>
          </w:tcPr>
          <w:p w14:paraId="644C0530" w14:textId="77777777" w:rsidR="00EB0570" w:rsidRDefault="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proofErr w:type="spellStart"/>
            <w:r>
              <w:rPr>
                <w:rFonts w:ascii="Arial" w:hAnsi="Arial" w:cs="Arial"/>
                <w:b/>
                <w:color w:val="000000"/>
                <w:sz w:val="16"/>
                <w:szCs w:val="20"/>
              </w:rPr>
              <w:t>StatementOfOccurrence</w:t>
            </w:r>
            <w:proofErr w:type="spellEnd"/>
            <w:r>
              <w:rPr>
                <w:rFonts w:ascii="Arial" w:hAnsi="Arial" w:cs="Arial"/>
                <w:b/>
                <w:color w:val="000000"/>
                <w:sz w:val="16"/>
                <w:szCs w:val="20"/>
              </w:rPr>
              <w:t xml:space="preserve"> </w:t>
            </w:r>
            <w:r w:rsidRPr="00EB0570">
              <w:rPr>
                <w:rFonts w:ascii="Arial" w:hAnsi="Arial" w:cs="Arial"/>
                <w:color w:val="000000"/>
                <w:sz w:val="16"/>
                <w:szCs w:val="20"/>
              </w:rPr>
              <w:t>with</w:t>
            </w:r>
          </w:p>
          <w:p w14:paraId="39E6B7FC" w14:textId="77777777" w:rsidR="00C8693F"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EB0570">
              <w:rPr>
                <w:rFonts w:ascii="Arial" w:hAnsi="Arial" w:cs="Arial"/>
                <w:color w:val="000000"/>
                <w:sz w:val="16"/>
                <w:szCs w:val="20"/>
              </w:rPr>
              <w:t>topic</w:t>
            </w:r>
            <w:r>
              <w:rPr>
                <w:rFonts w:ascii="Arial" w:hAnsi="Arial" w:cs="Arial"/>
                <w:b/>
                <w:color w:val="000000"/>
                <w:sz w:val="16"/>
                <w:szCs w:val="20"/>
              </w:rPr>
              <w:t xml:space="preserve"> Procedure</w:t>
            </w:r>
            <w:r w:rsidR="00C8693F" w:rsidRPr="00F9270A">
              <w:rPr>
                <w:rFonts w:ascii="Arial" w:hAnsi="Arial" w:cs="Arial"/>
                <w:color w:val="000000"/>
                <w:sz w:val="16"/>
                <w:szCs w:val="20"/>
              </w:rPr>
              <w:br/>
              <w:t>-</w:t>
            </w:r>
            <w:proofErr w:type="spellStart"/>
            <w:r w:rsidR="00C8693F" w:rsidRPr="00F9270A">
              <w:rPr>
                <w:rFonts w:ascii="Arial" w:hAnsi="Arial" w:cs="Arial"/>
                <w:color w:val="000000"/>
                <w:sz w:val="16"/>
                <w:szCs w:val="20"/>
              </w:rPr>
              <w:t>procedureCode</w:t>
            </w:r>
            <w:proofErr w:type="spellEnd"/>
            <w:r w:rsidR="00162DA8" w:rsidRPr="00F9270A">
              <w:rPr>
                <w:rFonts w:ascii="Arial" w:hAnsi="Arial" w:cs="Arial"/>
                <w:color w:val="000000"/>
                <w:sz w:val="16"/>
                <w:szCs w:val="20"/>
              </w:rPr>
              <w:t xml:space="preserve"> in </w:t>
            </w:r>
            <w:r w:rsidR="00C8693F" w:rsidRPr="00F9270A">
              <w:rPr>
                <w:rFonts w:ascii="Arial" w:hAnsi="Arial" w:cs="Arial"/>
                <w:color w:val="000000"/>
                <w:sz w:val="16"/>
                <w:szCs w:val="20"/>
              </w:rPr>
              <w:t>Glucose Measurement by Finger stick screening VS</w:t>
            </w:r>
            <w:r w:rsidR="00C8693F" w:rsidRPr="00F9270A">
              <w:rPr>
                <w:rFonts w:ascii="Arial" w:hAnsi="Arial" w:cs="Arial"/>
                <w:color w:val="000000"/>
                <w:sz w:val="16"/>
                <w:szCs w:val="20"/>
              </w:rPr>
              <w:br/>
              <w:t>-</w:t>
            </w:r>
            <w:proofErr w:type="spellStart"/>
            <w:r w:rsidR="00B67F5C" w:rsidRPr="00F9270A">
              <w:rPr>
                <w:rFonts w:ascii="Arial" w:hAnsi="Arial" w:cs="Arial"/>
                <w:color w:val="000000"/>
                <w:sz w:val="16"/>
                <w:szCs w:val="20"/>
              </w:rPr>
              <w:t>procedureSchedule</w:t>
            </w:r>
            <w:proofErr w:type="spellEnd"/>
            <w:r w:rsidR="00C8693F" w:rsidRPr="00F9270A">
              <w:rPr>
                <w:rFonts w:ascii="Arial" w:hAnsi="Arial" w:cs="Arial"/>
                <w:color w:val="000000"/>
                <w:sz w:val="16"/>
                <w:szCs w:val="20"/>
              </w:rPr>
              <w:t xml:space="preserve">=4 times daily (before meals and at bedtime) for 24 </w:t>
            </w:r>
            <w:proofErr w:type="spellStart"/>
            <w:r w:rsidR="00C8693F" w:rsidRPr="00F9270A">
              <w:rPr>
                <w:rFonts w:ascii="Arial" w:hAnsi="Arial" w:cs="Arial"/>
                <w:color w:val="000000"/>
                <w:sz w:val="16"/>
                <w:szCs w:val="20"/>
              </w:rPr>
              <w:t>hrs</w:t>
            </w:r>
            <w:proofErr w:type="spellEnd"/>
          </w:p>
          <w:p w14:paraId="21CC1E44" w14:textId="512D80BE" w:rsidR="00EB0570" w:rsidRPr="00F9270A"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EB0570">
              <w:rPr>
                <w:rFonts w:ascii="Arial" w:hAnsi="Arial" w:cs="Arial"/>
                <w:b/>
                <w:color w:val="000000"/>
                <w:sz w:val="16"/>
                <w:szCs w:val="20"/>
              </w:rPr>
              <w:t>Proposal</w:t>
            </w:r>
          </w:p>
        </w:tc>
      </w:tr>
      <w:tr w:rsidR="00C8693F" w:rsidRPr="00F9270A" w14:paraId="7527A0A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hideMark/>
          </w:tcPr>
          <w:p w14:paraId="79C508EB" w14:textId="536FE3BB"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lastRenderedPageBreak/>
              <w:t>https://www.icsi.org/_asset/dwy1nl/ACSOS1112.doc</w:t>
            </w:r>
          </w:p>
        </w:tc>
        <w:tc>
          <w:tcPr>
            <w:tcW w:w="3618" w:type="dxa"/>
            <w:hideMark/>
          </w:tcPr>
          <w:p w14:paraId="16F40EDE"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color w:val="000000"/>
                <w:sz w:val="16"/>
                <w:szCs w:val="20"/>
              </w:rPr>
              <w:t>Ticagrelor</w:t>
            </w:r>
            <w:proofErr w:type="spellEnd"/>
            <w:r w:rsidRPr="00F9270A">
              <w:rPr>
                <w:rFonts w:ascii="Arial" w:hAnsi="Arial" w:cs="Arial"/>
                <w:color w:val="000000"/>
                <w:sz w:val="16"/>
                <w:szCs w:val="20"/>
              </w:rPr>
              <w:br/>
              <w:t>180 mg loading dose by mouth once</w:t>
            </w:r>
            <w:r w:rsidRPr="00F9270A">
              <w:rPr>
                <w:rFonts w:ascii="Arial" w:hAnsi="Arial" w:cs="Arial"/>
                <w:color w:val="000000"/>
                <w:sz w:val="16"/>
                <w:szCs w:val="20"/>
              </w:rPr>
              <w:br/>
              <w:t>90 mg by mouth twice daily</w:t>
            </w:r>
          </w:p>
        </w:tc>
        <w:tc>
          <w:tcPr>
            <w:tcW w:w="3772" w:type="dxa"/>
            <w:hideMark/>
          </w:tcPr>
          <w:p w14:paraId="2E326EEC" w14:textId="328BC105" w:rsidR="00EB0570"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Pr>
                <w:rFonts w:ascii="Arial" w:hAnsi="Arial" w:cs="Arial"/>
                <w:b/>
                <w:color w:val="000000"/>
                <w:sz w:val="16"/>
                <w:szCs w:val="20"/>
              </w:rPr>
              <w:t>StatementOfOccurrence</w:t>
            </w:r>
            <w:proofErr w:type="spellEnd"/>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proofErr w:type="spellStart"/>
            <w:r w:rsidRPr="00EB0570">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xml:space="preserve">-medication in </w:t>
            </w:r>
            <w:proofErr w:type="spellStart"/>
            <w:r w:rsidR="00C8693F" w:rsidRPr="00F9270A">
              <w:rPr>
                <w:rFonts w:ascii="Arial" w:hAnsi="Arial" w:cs="Arial"/>
                <w:color w:val="000000"/>
                <w:sz w:val="16"/>
                <w:szCs w:val="20"/>
              </w:rPr>
              <w:t>Ticagrelor</w:t>
            </w:r>
            <w:proofErr w:type="spellEnd"/>
            <w:r w:rsidR="00C8693F" w:rsidRPr="00F9270A">
              <w:rPr>
                <w:rFonts w:ascii="Arial" w:hAnsi="Arial" w:cs="Arial"/>
                <w:color w:val="000000"/>
                <w:sz w:val="16"/>
                <w:szCs w:val="20"/>
              </w:rPr>
              <w:t xml:space="preserve"> VS</w:t>
            </w:r>
            <w:r w:rsidR="00C8693F" w:rsidRPr="00F9270A">
              <w:rPr>
                <w:rFonts w:ascii="Arial" w:hAnsi="Arial" w:cs="Arial"/>
                <w:color w:val="000000"/>
                <w:sz w:val="16"/>
                <w:szCs w:val="20"/>
              </w:rPr>
              <w:br/>
              <w:t>-dosage</w:t>
            </w:r>
            <w:r w:rsidR="0012241D" w:rsidRPr="00F9270A">
              <w:rPr>
                <w:rFonts w:ascii="Arial" w:hAnsi="Arial" w:cs="Arial"/>
                <w:color w:val="000000"/>
                <w:sz w:val="16"/>
                <w:szCs w:val="20"/>
              </w:rPr>
              <w:t xml:space="preserve"> {</w:t>
            </w:r>
            <w:r w:rsidR="00C8693F" w:rsidRPr="00F9270A">
              <w:rPr>
                <w:rFonts w:ascii="Arial" w:hAnsi="Arial" w:cs="Arial"/>
                <w:color w:val="000000"/>
                <w:sz w:val="16"/>
                <w:szCs w:val="20"/>
              </w:rPr>
              <w:br/>
            </w:r>
            <w:r>
              <w:rPr>
                <w:rFonts w:ascii="Arial" w:hAnsi="Arial" w:cs="Arial"/>
                <w:color w:val="000000"/>
                <w:sz w:val="16"/>
                <w:szCs w:val="20"/>
              </w:rPr>
              <w:t xml:space="preserve"> {</w:t>
            </w:r>
          </w:p>
          <w:p w14:paraId="2350266F" w14:textId="3678B5FB" w:rsidR="0012241D" w:rsidRPr="00F9270A" w:rsidRDefault="0012241D">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doseType</w:t>
            </w:r>
            <w:proofErr w:type="spellEnd"/>
            <w:r w:rsidR="00C8693F" w:rsidRPr="00F9270A">
              <w:rPr>
                <w:rFonts w:ascii="Arial" w:hAnsi="Arial" w:cs="Arial"/>
                <w:color w:val="000000"/>
                <w:sz w:val="16"/>
                <w:szCs w:val="20"/>
              </w:rPr>
              <w:t>=</w:t>
            </w:r>
            <w:proofErr w:type="spellStart"/>
            <w:r w:rsidR="00C8693F" w:rsidRPr="00F9270A">
              <w:rPr>
                <w:rFonts w:ascii="Arial" w:hAnsi="Arial" w:cs="Arial"/>
                <w:color w:val="000000"/>
                <w:sz w:val="16"/>
                <w:szCs w:val="20"/>
              </w:rPr>
              <w:t>loadingDose</w:t>
            </w:r>
            <w:proofErr w:type="spellEnd"/>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r</w:t>
            </w:r>
            <w:r w:rsidR="00C8693F" w:rsidRPr="00F9270A">
              <w:rPr>
                <w:rFonts w:ascii="Arial" w:hAnsi="Arial" w:cs="Arial"/>
                <w:color w:val="000000"/>
                <w:sz w:val="16"/>
                <w:szCs w:val="20"/>
              </w:rPr>
              <w:t>oute=oral</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doseQuantity</w:t>
            </w:r>
            <w:proofErr w:type="spellEnd"/>
            <w:r w:rsidR="00C8693F" w:rsidRPr="00F9270A">
              <w:rPr>
                <w:rFonts w:ascii="Arial" w:hAnsi="Arial" w:cs="Arial"/>
                <w:color w:val="000000"/>
                <w:sz w:val="16"/>
                <w:szCs w:val="20"/>
              </w:rPr>
              <w:t>=180 mg</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schedule=Once on day 1</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0C2AF955" w14:textId="74798CAF" w:rsidR="00C8693F"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 </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deliveryRoute</w:t>
            </w:r>
            <w:proofErr w:type="spellEnd"/>
            <w:r w:rsidR="00C8693F" w:rsidRPr="00F9270A">
              <w:rPr>
                <w:rFonts w:ascii="Arial" w:hAnsi="Arial" w:cs="Arial"/>
                <w:color w:val="000000"/>
                <w:sz w:val="16"/>
                <w:szCs w:val="20"/>
              </w:rPr>
              <w:t>=oral</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doseQuantity</w:t>
            </w:r>
            <w:proofErr w:type="spellEnd"/>
            <w:r w:rsidR="00C8693F" w:rsidRPr="00F9270A">
              <w:rPr>
                <w:rFonts w:ascii="Arial" w:hAnsi="Arial" w:cs="Arial"/>
                <w:color w:val="000000"/>
                <w:sz w:val="16"/>
                <w:szCs w:val="20"/>
              </w:rPr>
              <w:t>=90 mg</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administrationSchedule</w:t>
            </w:r>
            <w:proofErr w:type="spellEnd"/>
            <w:r w:rsidR="00C8693F" w:rsidRPr="00F9270A">
              <w:rPr>
                <w:rFonts w:ascii="Arial" w:hAnsi="Arial" w:cs="Arial"/>
                <w:color w:val="000000"/>
                <w:sz w:val="16"/>
                <w:szCs w:val="20"/>
              </w:rPr>
              <w:t>=twice daily starting day 2</w:t>
            </w:r>
          </w:p>
          <w:p w14:paraId="6EAB450A" w14:textId="77777777" w:rsidR="0019190F" w:rsidRDefault="0019190F">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2BEB18EA" w14:textId="6C377DA7" w:rsidR="00EB0570"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2A7F1E">
              <w:rPr>
                <w:rFonts w:ascii="Arial" w:hAnsi="Arial" w:cs="Arial"/>
                <w:b/>
                <w:color w:val="000000"/>
                <w:sz w:val="16"/>
                <w:szCs w:val="20"/>
              </w:rPr>
              <w:t>Proposal</w:t>
            </w:r>
          </w:p>
        </w:tc>
      </w:tr>
      <w:tr w:rsidR="00291E74" w:rsidRPr="00F9270A" w14:paraId="1BF0901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BF5B0DB" w14:textId="685445C3" w:rsidR="00291E74" w:rsidRPr="00F9270A" w:rsidRDefault="00291E74" w:rsidP="00291E74">
            <w:pPr>
              <w:spacing w:before="40" w:line="240" w:lineRule="auto"/>
              <w:rPr>
                <w:sz w:val="16"/>
              </w:rPr>
            </w:pPr>
            <w:r w:rsidRPr="00F9270A">
              <w:rPr>
                <w:rFonts w:ascii="Arial" w:hAnsi="Arial" w:cs="Arial"/>
                <w:sz w:val="16"/>
                <w:szCs w:val="20"/>
              </w:rPr>
              <w:t>NQF 0070</w:t>
            </w:r>
          </w:p>
        </w:tc>
        <w:tc>
          <w:tcPr>
            <w:tcW w:w="3618" w:type="dxa"/>
            <w:tcBorders>
              <w:top w:val="none" w:sz="0" w:space="0" w:color="auto"/>
              <w:bottom w:val="none" w:sz="0" w:space="0" w:color="auto"/>
            </w:tcBorders>
          </w:tcPr>
          <w:p w14:paraId="3B8E8824" w14:textId="3A1C7509" w:rsidR="00291E74" w:rsidRPr="00F9270A" w:rsidRDefault="00291E74" w:rsidP="00291E74">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sz w:val="16"/>
                <w:szCs w:val="20"/>
              </w:rPr>
              <w:t>Medication Adverse Event to Beta Blocker Therapy.</w:t>
            </w:r>
          </w:p>
        </w:tc>
        <w:tc>
          <w:tcPr>
            <w:tcW w:w="3772" w:type="dxa"/>
            <w:tcBorders>
              <w:top w:val="none" w:sz="0" w:space="0" w:color="auto"/>
              <w:bottom w:val="none" w:sz="0" w:space="0" w:color="auto"/>
            </w:tcBorders>
          </w:tcPr>
          <w:p w14:paraId="70C2B827" w14:textId="3CB78E40" w:rsidR="00291E74" w:rsidRPr="00F9270A"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Pr>
                <w:rFonts w:ascii="Arial" w:hAnsi="Arial" w:cs="Arial"/>
                <w:b/>
                <w:sz w:val="16"/>
                <w:szCs w:val="20"/>
              </w:rPr>
              <w:t>StatementOfOccurrence</w:t>
            </w:r>
            <w:proofErr w:type="spellEnd"/>
            <w:r w:rsidR="00291E74" w:rsidRPr="00F9270A">
              <w:rPr>
                <w:rFonts w:ascii="Arial" w:hAnsi="Arial" w:cs="Arial"/>
                <w:b/>
                <w:sz w:val="16"/>
                <w:szCs w:val="20"/>
              </w:rPr>
              <w:t xml:space="preserve"> </w:t>
            </w:r>
            <w:r w:rsidR="00291E74" w:rsidRPr="00F9270A">
              <w:rPr>
                <w:rFonts w:ascii="Arial" w:hAnsi="Arial" w:cs="Arial"/>
                <w:color w:val="000000"/>
                <w:sz w:val="16"/>
                <w:szCs w:val="20"/>
              </w:rPr>
              <w:t>with</w:t>
            </w:r>
          </w:p>
          <w:p w14:paraId="31562774" w14:textId="77777777" w:rsidR="002A7F1E"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topic </w:t>
            </w:r>
            <w:proofErr w:type="spellStart"/>
            <w:r w:rsidRPr="002A7F1E">
              <w:rPr>
                <w:rFonts w:ascii="Arial" w:hAnsi="Arial" w:cs="Arial"/>
                <w:b/>
                <w:color w:val="000000"/>
                <w:sz w:val="16"/>
                <w:szCs w:val="20"/>
              </w:rPr>
              <w:t>AdverseReaction</w:t>
            </w:r>
            <w:proofErr w:type="spellEnd"/>
          </w:p>
          <w:p w14:paraId="4D6AF8F4" w14:textId="7CFB967B" w:rsidR="00291E74" w:rsidRPr="00F9270A" w:rsidRDefault="000D3F04"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2A7F1E">
              <w:rPr>
                <w:rFonts w:ascii="Arial" w:hAnsi="Arial" w:cs="Arial"/>
                <w:color w:val="000000"/>
                <w:sz w:val="16"/>
                <w:szCs w:val="20"/>
              </w:rPr>
              <w:t>exposure.stimulus</w:t>
            </w:r>
            <w:proofErr w:type="spellEnd"/>
            <w:r w:rsidRPr="00F9270A">
              <w:rPr>
                <w:rFonts w:ascii="Arial" w:hAnsi="Arial" w:cs="Arial"/>
                <w:color w:val="000000"/>
                <w:sz w:val="16"/>
                <w:szCs w:val="20"/>
              </w:rPr>
              <w:t xml:space="preserve"> in</w:t>
            </w:r>
            <w:r w:rsidR="00291E74" w:rsidRPr="00F9270A">
              <w:rPr>
                <w:rFonts w:ascii="Arial" w:hAnsi="Arial" w:cs="Arial"/>
                <w:color w:val="000000"/>
                <w:sz w:val="16"/>
                <w:szCs w:val="20"/>
              </w:rPr>
              <w:t xml:space="preserve"> Beta Blocker</w:t>
            </w:r>
            <w:r w:rsidRPr="00F9270A">
              <w:rPr>
                <w:rFonts w:ascii="Arial" w:hAnsi="Arial" w:cs="Arial"/>
                <w:color w:val="000000"/>
                <w:sz w:val="16"/>
                <w:szCs w:val="20"/>
              </w:rPr>
              <w:t xml:space="preserve"> VS</w:t>
            </w:r>
          </w:p>
          <w:p w14:paraId="6609AAF6" w14:textId="13901B84" w:rsidR="00291E74" w:rsidRPr="00F9270A" w:rsidRDefault="002A7F1E" w:rsidP="002A7F1E">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modality Observation</w:t>
            </w:r>
          </w:p>
        </w:tc>
      </w:tr>
      <w:tr w:rsidR="00291E74" w:rsidRPr="00F9270A" w14:paraId="71FA319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56CE8EC" w14:textId="5134610F"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NQF 0055</w:t>
            </w:r>
          </w:p>
        </w:tc>
        <w:tc>
          <w:tcPr>
            <w:tcW w:w="3618" w:type="dxa"/>
          </w:tcPr>
          <w:p w14:paraId="68E1B9F4"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dispensed:</w:t>
            </w:r>
          </w:p>
          <w:p w14:paraId="36A7C4DF"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Medications indicative</w:t>
            </w:r>
          </w:p>
          <w:p w14:paraId="5D3862D2"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of diabetes  &lt;= 2 years</w:t>
            </w:r>
          </w:p>
          <w:p w14:paraId="5733FAE3"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before or simultaneously to</w:t>
            </w:r>
          </w:p>
          <w:p w14:paraId="002CC63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“Measurement end date”.</w:t>
            </w:r>
          </w:p>
          <w:p w14:paraId="0E306607" w14:textId="77777777" w:rsidR="00291E74" w:rsidRPr="00F9270A" w:rsidRDefault="00291E74" w:rsidP="00291E74">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0BBCC3E" w14:textId="7E300D0E"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4F975831" w14:textId="310DB165"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305386">
              <w:rPr>
                <w:rFonts w:ascii="Arial" w:hAnsi="Arial" w:cs="Arial"/>
                <w:b/>
                <w:sz w:val="16"/>
                <w:szCs w:val="20"/>
              </w:rPr>
              <w:t>MedicationTreatment</w:t>
            </w:r>
            <w:proofErr w:type="spellEnd"/>
          </w:p>
          <w:p w14:paraId="7C1F26B7" w14:textId="46DDD2EF" w:rsidR="00291E74" w:rsidRDefault="00C20FCC"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medication in</w:t>
            </w:r>
            <w:r w:rsidR="00291E74" w:rsidRPr="00F9270A">
              <w:rPr>
                <w:rFonts w:ascii="Arial" w:hAnsi="Arial" w:cs="Arial"/>
                <w:sz w:val="16"/>
                <w:szCs w:val="20"/>
              </w:rPr>
              <w:t xml:space="preserve"> medications indicative of diabetes VS</w:t>
            </w:r>
          </w:p>
          <w:p w14:paraId="66B14A53" w14:textId="687365D4" w:rsidR="00FD267B"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sidRPr="00FD267B">
              <w:rPr>
                <w:rFonts w:ascii="Arial" w:hAnsi="Arial" w:cs="Arial"/>
                <w:b/>
                <w:sz w:val="16"/>
                <w:szCs w:val="20"/>
              </w:rPr>
              <w:t>Performance</w:t>
            </w:r>
          </w:p>
          <w:p w14:paraId="1EBA5048" w14:textId="6CA699FE" w:rsidR="00FD267B"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Pr>
                <w:rFonts w:ascii="Arial" w:hAnsi="Arial" w:cs="Arial"/>
                <w:sz w:val="16"/>
                <w:szCs w:val="20"/>
              </w:rPr>
              <w:t>actionPerformed</w:t>
            </w:r>
            <w:proofErr w:type="spellEnd"/>
            <w:r>
              <w:rPr>
                <w:rFonts w:ascii="Arial" w:hAnsi="Arial" w:cs="Arial"/>
                <w:sz w:val="16"/>
                <w:szCs w:val="20"/>
              </w:rPr>
              <w:t xml:space="preserve"> = Dispense</w:t>
            </w:r>
          </w:p>
          <w:p w14:paraId="71C6C82C" w14:textId="4F94E8F8" w:rsidR="00291E74" w:rsidRPr="00F9270A"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00FD267B">
              <w:rPr>
                <w:rFonts w:ascii="Arial" w:hAnsi="Arial" w:cs="Arial"/>
                <w:sz w:val="16"/>
                <w:szCs w:val="20"/>
              </w:rPr>
              <w:t>performanceTime</w:t>
            </w:r>
            <w:proofErr w:type="spellEnd"/>
            <w:r w:rsidR="00291E74" w:rsidRPr="00F9270A">
              <w:rPr>
                <w:rFonts w:ascii="Arial" w:hAnsi="Arial" w:cs="Arial"/>
                <w:sz w:val="16"/>
                <w:szCs w:val="20"/>
              </w:rPr>
              <w:t xml:space="preserve"> &lt;=2years before or simultaneously to “measurement end date”</w:t>
            </w:r>
          </w:p>
        </w:tc>
      </w:tr>
      <w:tr w:rsidR="00291E74" w:rsidRPr="00F9270A" w14:paraId="63B8129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5FA10B0" w14:textId="27AE9023"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Corticosteroid inhaler reminder</w:t>
            </w:r>
          </w:p>
        </w:tc>
        <w:tc>
          <w:tcPr>
            <w:tcW w:w="3618" w:type="dxa"/>
            <w:tcBorders>
              <w:top w:val="none" w:sz="0" w:space="0" w:color="auto"/>
              <w:bottom w:val="none" w:sz="0" w:space="0" w:color="auto"/>
            </w:tcBorders>
          </w:tcPr>
          <w:p w14:paraId="355EEA9B" w14:textId="6EDC61A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Allergy To inhaled corticosteroids</w:t>
            </w:r>
          </w:p>
        </w:tc>
        <w:tc>
          <w:tcPr>
            <w:tcW w:w="3772" w:type="dxa"/>
            <w:tcBorders>
              <w:top w:val="none" w:sz="0" w:space="0" w:color="auto"/>
              <w:bottom w:val="none" w:sz="0" w:space="0" w:color="auto"/>
            </w:tcBorders>
          </w:tcPr>
          <w:p w14:paraId="4E6E9C2F" w14:textId="77777777" w:rsidR="00FD267B" w:rsidRPr="00FD267B"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D267B">
              <w:rPr>
                <w:rFonts w:ascii="Arial" w:hAnsi="Arial" w:cs="Arial"/>
                <w:sz w:val="16"/>
                <w:szCs w:val="20"/>
              </w:rPr>
              <w:t xml:space="preserve"> with</w:t>
            </w:r>
          </w:p>
          <w:p w14:paraId="179B6D29" w14:textId="2C84A797" w:rsidR="00291E74" w:rsidRPr="00F9270A"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D267B">
              <w:rPr>
                <w:rFonts w:ascii="Arial" w:hAnsi="Arial" w:cs="Arial"/>
                <w:sz w:val="16"/>
                <w:szCs w:val="20"/>
              </w:rPr>
              <w:t xml:space="preserve">topic </w:t>
            </w:r>
            <w:proofErr w:type="spellStart"/>
            <w:r w:rsidR="00291E74" w:rsidRPr="00F9270A">
              <w:rPr>
                <w:rFonts w:ascii="Arial" w:hAnsi="Arial" w:cs="Arial"/>
                <w:b/>
                <w:sz w:val="16"/>
                <w:szCs w:val="20"/>
              </w:rPr>
              <w:t>AllergyIntolerance</w:t>
            </w:r>
            <w:proofErr w:type="spellEnd"/>
          </w:p>
          <w:p w14:paraId="73D63A75" w14:textId="5D2690D2"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corticosteroids VS</w:t>
            </w:r>
          </w:p>
          <w:p w14:paraId="781E21A5" w14:textId="77777777" w:rsidR="00291E74" w:rsidRDefault="00C20FCC">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p>
          <w:p w14:paraId="155B1EC4" w14:textId="37A22270" w:rsidR="00FD267B" w:rsidRPr="00F9270A" w:rsidRDefault="00FD267B">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3D75FA5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210BEED" w14:textId="046A9B1C" w:rsidR="00291E74" w:rsidRPr="00F9270A" w:rsidRDefault="00291E74" w:rsidP="00291E74">
            <w:pPr>
              <w:rPr>
                <w:rFonts w:ascii="Arial" w:hAnsi="Arial" w:cs="Arial"/>
                <w:sz w:val="16"/>
                <w:szCs w:val="20"/>
              </w:rPr>
            </w:pPr>
            <w:r w:rsidRPr="00F9270A">
              <w:rPr>
                <w:rFonts w:ascii="Arial" w:hAnsi="Arial" w:cs="Arial"/>
                <w:sz w:val="16"/>
                <w:szCs w:val="20"/>
              </w:rPr>
              <w:t>Heart Failure Admission To</w:t>
            </w:r>
          </w:p>
          <w:p w14:paraId="55D3FA03" w14:textId="07799192" w:rsidR="00291E74" w:rsidRPr="00F9270A" w:rsidRDefault="00291E74" w:rsidP="00291E74">
            <w:pPr>
              <w:spacing w:before="40" w:line="240" w:lineRule="auto"/>
              <w:rPr>
                <w:rFonts w:ascii="Arial" w:hAnsi="Arial" w:cs="Arial"/>
                <w:sz w:val="16"/>
                <w:szCs w:val="20"/>
              </w:rPr>
            </w:pPr>
            <w:proofErr w:type="spellStart"/>
            <w:r w:rsidRPr="00F9270A">
              <w:rPr>
                <w:rFonts w:ascii="Arial" w:hAnsi="Arial" w:cs="Arial"/>
                <w:sz w:val="16"/>
                <w:szCs w:val="20"/>
              </w:rPr>
              <w:t>MedSurgOrderSets</w:t>
            </w:r>
            <w:proofErr w:type="spellEnd"/>
          </w:p>
        </w:tc>
        <w:tc>
          <w:tcPr>
            <w:tcW w:w="3618" w:type="dxa"/>
          </w:tcPr>
          <w:p w14:paraId="402B1650" w14:textId="5DD25119"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 allergic to an ACE inhibitor.</w:t>
            </w:r>
          </w:p>
        </w:tc>
        <w:tc>
          <w:tcPr>
            <w:tcW w:w="3772" w:type="dxa"/>
          </w:tcPr>
          <w:p w14:paraId="687E1BB9" w14:textId="436F336E"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StatementOfNonOccurrence</w:t>
            </w:r>
            <w:proofErr w:type="spellEnd"/>
            <w:r>
              <w:rPr>
                <w:rFonts w:ascii="Arial" w:hAnsi="Arial" w:cs="Arial"/>
                <w:b/>
                <w:sz w:val="16"/>
                <w:szCs w:val="20"/>
              </w:rPr>
              <w:t xml:space="preserve"> </w:t>
            </w:r>
            <w:r w:rsidR="00291E74" w:rsidRPr="00F9270A">
              <w:rPr>
                <w:rFonts w:ascii="Arial" w:hAnsi="Arial" w:cs="Arial"/>
                <w:sz w:val="16"/>
                <w:szCs w:val="20"/>
              </w:rPr>
              <w:t xml:space="preserve">with </w:t>
            </w:r>
          </w:p>
          <w:p w14:paraId="48FA7AC6" w14:textId="2A8CD87B"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F9270A">
              <w:rPr>
                <w:rFonts w:ascii="Arial" w:hAnsi="Arial" w:cs="Arial"/>
                <w:b/>
                <w:sz w:val="16"/>
                <w:szCs w:val="20"/>
              </w:rPr>
              <w:t>AllergyIntolerance</w:t>
            </w:r>
            <w:proofErr w:type="spellEnd"/>
            <w:r w:rsidRPr="00F9270A">
              <w:rPr>
                <w:rFonts w:ascii="Arial" w:hAnsi="Arial" w:cs="Arial"/>
                <w:sz w:val="16"/>
                <w:szCs w:val="20"/>
              </w:rPr>
              <w:t xml:space="preserve"> </w:t>
            </w:r>
          </w:p>
          <w:p w14:paraId="4C44CD5A" w14:textId="2C8954F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03751D" w:rsidRPr="00F9270A">
              <w:rPr>
                <w:rFonts w:ascii="Arial" w:hAnsi="Arial" w:cs="Arial"/>
                <w:sz w:val="16"/>
                <w:szCs w:val="20"/>
              </w:rPr>
              <w:t xml:space="preserve"> in </w:t>
            </w:r>
            <w:r w:rsidRPr="00F9270A">
              <w:rPr>
                <w:rFonts w:ascii="Arial" w:hAnsi="Arial" w:cs="Arial"/>
                <w:sz w:val="16"/>
                <w:szCs w:val="20"/>
              </w:rPr>
              <w:t>ACE inhibitor VS</w:t>
            </w:r>
          </w:p>
          <w:p w14:paraId="20765D1B" w14:textId="2F9DA481" w:rsidR="00FD267B"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r w:rsidR="00FD267B">
              <w:rPr>
                <w:rFonts w:ascii="Arial" w:hAnsi="Arial" w:cs="Arial"/>
                <w:sz w:val="16"/>
                <w:szCs w:val="20"/>
              </w:rPr>
              <w:t xml:space="preserve"> </w:t>
            </w:r>
          </w:p>
          <w:p w14:paraId="5003D101" w14:textId="77DE8B94" w:rsidR="00291E74" w:rsidRPr="00F9270A"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2611C0CB"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64EEEE42" w14:textId="121DE4B2" w:rsidR="00291E74" w:rsidRPr="00F9270A" w:rsidRDefault="00291E74" w:rsidP="00291E74">
            <w:pPr>
              <w:rPr>
                <w:rFonts w:ascii="Arial" w:hAnsi="Arial" w:cs="Arial"/>
                <w:sz w:val="16"/>
                <w:szCs w:val="20"/>
              </w:rPr>
            </w:pPr>
            <w:r w:rsidRPr="00F9270A">
              <w:rPr>
                <w:rFonts w:ascii="Arial" w:hAnsi="Arial" w:cs="Arial"/>
                <w:sz w:val="16"/>
                <w:szCs w:val="20"/>
              </w:rPr>
              <w:lastRenderedPageBreak/>
              <w:t>CMS 147v2</w:t>
            </w:r>
          </w:p>
        </w:tc>
        <w:tc>
          <w:tcPr>
            <w:tcW w:w="3618" w:type="dxa"/>
            <w:tcBorders>
              <w:top w:val="none" w:sz="0" w:space="0" w:color="auto"/>
              <w:bottom w:val="none" w:sz="0" w:space="0" w:color="auto"/>
            </w:tcBorders>
          </w:tcPr>
          <w:p w14:paraId="3D373EE8" w14:textId="1FDB35F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Communication from patient to provider: Previous receipt of influenza vaccine</w:t>
            </w:r>
          </w:p>
        </w:tc>
        <w:tc>
          <w:tcPr>
            <w:tcW w:w="3772" w:type="dxa"/>
            <w:tcBorders>
              <w:top w:val="none" w:sz="0" w:space="0" w:color="auto"/>
              <w:bottom w:val="none" w:sz="0" w:space="0" w:color="auto"/>
            </w:tcBorders>
          </w:tcPr>
          <w:p w14:paraId="37B117A6" w14:textId="29EE05F6" w:rsidR="00291E74"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 </w:t>
            </w:r>
          </w:p>
          <w:p w14:paraId="62B25880" w14:textId="3BDEBD1C" w:rsidR="006805EB" w:rsidRPr="00F9270A" w:rsidRDefault="006805EB" w:rsidP="006805EB">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AE6B39">
              <w:rPr>
                <w:rFonts w:ascii="Arial" w:hAnsi="Arial" w:cs="Arial"/>
                <w:b/>
                <w:sz w:val="16"/>
                <w:szCs w:val="20"/>
              </w:rPr>
              <w:t>Communication</w:t>
            </w:r>
            <w:r w:rsidRPr="00F9270A">
              <w:rPr>
                <w:rFonts w:ascii="Arial" w:hAnsi="Arial" w:cs="Arial"/>
                <w:sz w:val="16"/>
                <w:szCs w:val="20"/>
              </w:rPr>
              <w:t xml:space="preserve"> </w:t>
            </w:r>
          </w:p>
          <w:p w14:paraId="33A3F017" w14:textId="339E173A"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291E74" w:rsidRPr="00F9270A">
              <w:rPr>
                <w:rFonts w:ascii="Arial" w:hAnsi="Arial" w:cs="Arial"/>
                <w:sz w:val="16"/>
                <w:szCs w:val="20"/>
              </w:rPr>
              <w:t>provider</w:t>
            </w:r>
          </w:p>
          <w:p w14:paraId="333E6378" w14:textId="6103C6D5"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291E74" w:rsidRPr="00F9270A">
              <w:rPr>
                <w:rFonts w:ascii="Arial" w:hAnsi="Arial" w:cs="Arial"/>
                <w:sz w:val="16"/>
                <w:szCs w:val="20"/>
              </w:rPr>
              <w:t>patient</w:t>
            </w:r>
          </w:p>
          <w:p w14:paraId="301E7A37" w14:textId="69304074"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6805EB">
              <w:rPr>
                <w:rFonts w:ascii="Arial" w:hAnsi="Arial" w:cs="Arial"/>
                <w:sz w:val="16"/>
                <w:szCs w:val="20"/>
              </w:rPr>
              <w:t>relatedStatement</w:t>
            </w:r>
            <w:proofErr w:type="spellEnd"/>
            <w:r w:rsidRPr="00F9270A">
              <w:rPr>
                <w:rFonts w:ascii="Arial" w:hAnsi="Arial" w:cs="Arial"/>
                <w:sz w:val="16"/>
                <w:szCs w:val="20"/>
              </w:rPr>
              <w:t>: {</w:t>
            </w:r>
            <w:proofErr w:type="spellStart"/>
            <w:r w:rsidR="006805EB">
              <w:rPr>
                <w:rFonts w:ascii="Arial" w:hAnsi="Arial" w:cs="Arial"/>
                <w:sz w:val="16"/>
                <w:szCs w:val="20"/>
              </w:rPr>
              <w:t>StatementOfOccurrence</w:t>
            </w:r>
            <w:proofErr w:type="spellEnd"/>
            <w:r w:rsidR="006805EB">
              <w:rPr>
                <w:rFonts w:ascii="Arial" w:hAnsi="Arial" w:cs="Arial"/>
                <w:sz w:val="16"/>
                <w:szCs w:val="20"/>
              </w:rPr>
              <w:t xml:space="preserve"> reference for influenza vaccine admin}</w:t>
            </w:r>
          </w:p>
          <w:p w14:paraId="7B25881D"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
          <w:p w14:paraId="0B751776" w14:textId="3DB4053F" w:rsidR="006805EB"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6FB6A250"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5CFBA41" w14:textId="637D5387" w:rsidR="00291E74" w:rsidRPr="00F9270A" w:rsidRDefault="00291E74" w:rsidP="00291E74">
            <w:pPr>
              <w:rPr>
                <w:rFonts w:ascii="Arial" w:hAnsi="Arial" w:cs="Arial"/>
                <w:sz w:val="16"/>
                <w:szCs w:val="20"/>
              </w:rPr>
            </w:pPr>
            <w:r w:rsidRPr="00031195">
              <w:rPr>
                <w:rFonts w:ascii="Arial" w:hAnsi="Arial" w:cs="Arial"/>
                <w:sz w:val="16"/>
                <w:szCs w:val="20"/>
                <w:lang w:eastAsia="zh-CN"/>
              </w:rPr>
              <w:t>http://www.uspreventiveservicestaskforce.org/breastcancer.htm</w:t>
            </w:r>
          </w:p>
        </w:tc>
        <w:tc>
          <w:tcPr>
            <w:tcW w:w="3618" w:type="dxa"/>
          </w:tcPr>
          <w:p w14:paraId="7D29197D" w14:textId="11900AB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Family History Of breast cancer in mother.</w:t>
            </w:r>
          </w:p>
        </w:tc>
        <w:tc>
          <w:tcPr>
            <w:tcW w:w="3772" w:type="dxa"/>
          </w:tcPr>
          <w:p w14:paraId="5DF72A86" w14:textId="5AE219DA"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6E274B0A" w14:textId="0228641F"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031195">
              <w:rPr>
                <w:rFonts w:ascii="Arial" w:hAnsi="Arial" w:cs="Arial"/>
                <w:b/>
                <w:sz w:val="16"/>
                <w:szCs w:val="20"/>
              </w:rPr>
              <w:t>FamilyHistory</w:t>
            </w:r>
            <w:proofErr w:type="spellEnd"/>
          </w:p>
          <w:p w14:paraId="7476C234" w14:textId="047A8C16" w:rsidR="00291E74" w:rsidRPr="00F9270A" w:rsidRDefault="00E93F30"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-relationship=</w:t>
            </w:r>
            <w:r w:rsidR="00291E74" w:rsidRPr="00F9270A">
              <w:rPr>
                <w:rFonts w:ascii="Arial" w:hAnsi="Arial" w:cs="Arial"/>
                <w:sz w:val="16"/>
                <w:szCs w:val="20"/>
              </w:rPr>
              <w:t>mother</w:t>
            </w:r>
          </w:p>
          <w:p w14:paraId="6295B01C"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C20FCC" w:rsidRPr="00F9270A">
              <w:rPr>
                <w:rFonts w:ascii="Arial" w:hAnsi="Arial" w:cs="Arial"/>
                <w:sz w:val="16"/>
                <w:szCs w:val="20"/>
              </w:rPr>
              <w:t>=</w:t>
            </w:r>
            <w:r w:rsidRPr="00F9270A">
              <w:rPr>
                <w:rFonts w:ascii="Arial" w:hAnsi="Arial" w:cs="Arial"/>
                <w:sz w:val="16"/>
                <w:szCs w:val="20"/>
              </w:rPr>
              <w:t xml:space="preserve"> Breast Cancer</w:t>
            </w:r>
          </w:p>
          <w:p w14:paraId="2CC3D45C" w14:textId="58838415" w:rsidR="00031195"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031195">
              <w:rPr>
                <w:rFonts w:ascii="Arial" w:hAnsi="Arial" w:cs="Arial"/>
                <w:b/>
                <w:sz w:val="16"/>
                <w:szCs w:val="20"/>
              </w:rPr>
              <w:t>Observation</w:t>
            </w:r>
          </w:p>
        </w:tc>
      </w:tr>
      <w:tr w:rsidR="00291E74" w:rsidRPr="00F9270A" w14:paraId="2D9CAC1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7185A2E" w14:textId="70AE5C05" w:rsidR="00291E74" w:rsidRPr="00F9270A" w:rsidRDefault="00291E74" w:rsidP="00291E74">
            <w:pPr>
              <w:rPr>
                <w:rFonts w:ascii="Arial" w:hAnsi="Arial" w:cs="Arial"/>
                <w:sz w:val="16"/>
                <w:szCs w:val="20"/>
              </w:rPr>
            </w:pPr>
            <w:r w:rsidRPr="00F9270A">
              <w:rPr>
                <w:rFonts w:ascii="Arial" w:hAnsi="Arial" w:cs="Arial"/>
                <w:sz w:val="16"/>
                <w:szCs w:val="20"/>
              </w:rPr>
              <w:t>NQF0038</w:t>
            </w:r>
          </w:p>
        </w:tc>
        <w:tc>
          <w:tcPr>
            <w:tcW w:w="3618" w:type="dxa"/>
            <w:tcBorders>
              <w:top w:val="none" w:sz="0" w:space="0" w:color="auto"/>
              <w:bottom w:val="none" w:sz="0" w:space="0" w:color="auto"/>
            </w:tcBorders>
          </w:tcPr>
          <w:p w14:paraId="0C488156" w14:textId="299D5F7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43" w:anchor="qde_123518000" w:history="1">
              <w:r w:rsidRPr="00F9270A">
                <w:rPr>
                  <w:rFonts w:ascii="Arial" w:hAnsi="Arial" w:cs="Arial"/>
                  <w:sz w:val="16"/>
                  <w:szCs w:val="20"/>
                </w:rPr>
                <w:t>Medication administered: rubella vaccine</w:t>
              </w:r>
            </w:hyperlink>
            <w:r w:rsidRPr="00F9270A">
              <w:rPr>
                <w:rFonts w:ascii="Arial" w:hAnsi="Arial" w:cs="Arial"/>
                <w:sz w:val="16"/>
                <w:szCs w:val="20"/>
              </w:rPr>
              <w:t>", occurring &lt;2 years after "</w:t>
            </w:r>
            <w:hyperlink r:id="rId44" w:anchor="qde_123397000" w:history="1">
              <w:r w:rsidRPr="00F9270A">
                <w:rPr>
                  <w:rFonts w:ascii="Arial" w:hAnsi="Arial" w:cs="Arial"/>
                  <w:sz w:val="16"/>
                  <w:szCs w:val="20"/>
                </w:rPr>
                <w:t>Patient characteristic: birth date</w:t>
              </w:r>
            </w:hyperlink>
          </w:p>
        </w:tc>
        <w:tc>
          <w:tcPr>
            <w:tcW w:w="3772" w:type="dxa"/>
            <w:tcBorders>
              <w:top w:val="none" w:sz="0" w:space="0" w:color="auto"/>
              <w:bottom w:val="none" w:sz="0" w:space="0" w:color="auto"/>
            </w:tcBorders>
          </w:tcPr>
          <w:p w14:paraId="15643EA9" w14:textId="708BD8D3" w:rsidR="00291E74" w:rsidRPr="00F9270A" w:rsidRDefault="004C009D"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00291E74" w:rsidRPr="004C009D">
              <w:rPr>
                <w:rFonts w:ascii="Arial" w:hAnsi="Arial" w:cs="Arial"/>
                <w:sz w:val="16"/>
                <w:szCs w:val="20"/>
              </w:rPr>
              <w:t xml:space="preserve"> with</w:t>
            </w:r>
          </w:p>
          <w:p w14:paraId="2E1AA4A4" w14:textId="17DC1FA9" w:rsidR="00291E74"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Immunization</w:t>
            </w:r>
          </w:p>
          <w:p w14:paraId="4FC848FB" w14:textId="7C5167F9" w:rsidR="004C009D"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Pr>
                <w:rFonts w:ascii="Arial" w:hAnsi="Arial" w:cs="Arial"/>
                <w:sz w:val="16"/>
                <w:szCs w:val="20"/>
              </w:rPr>
              <w:t>vaccine.</w:t>
            </w:r>
            <w:r w:rsidR="00291E74" w:rsidRPr="00F9270A">
              <w:rPr>
                <w:rFonts w:ascii="Arial" w:hAnsi="Arial" w:cs="Arial"/>
                <w:sz w:val="16"/>
                <w:szCs w:val="20"/>
              </w:rPr>
              <w:t>vaccineType</w:t>
            </w:r>
            <w:proofErr w:type="spellEnd"/>
            <w:r w:rsidR="00291E74" w:rsidRPr="00F9270A">
              <w:rPr>
                <w:rFonts w:ascii="Arial" w:hAnsi="Arial" w:cs="Arial"/>
                <w:sz w:val="16"/>
                <w:szCs w:val="20"/>
              </w:rPr>
              <w:t xml:space="preserve"> in Rubella Vaccine VS</w:t>
            </w:r>
            <w:r w:rsidRPr="006805EB">
              <w:rPr>
                <w:rFonts w:ascii="Arial" w:hAnsi="Arial" w:cs="Arial"/>
                <w:sz w:val="16"/>
                <w:szCs w:val="20"/>
              </w:rPr>
              <w:t xml:space="preserve"> </w:t>
            </w:r>
          </w:p>
          <w:p w14:paraId="72B7551B" w14:textId="77777777" w:rsidR="00291E74"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p w14:paraId="549685ED" w14:textId="1D897FDC" w:rsidR="004C009D"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Pr="00F9270A">
              <w:rPr>
                <w:rFonts w:ascii="Arial" w:hAnsi="Arial" w:cs="Arial"/>
                <w:sz w:val="16"/>
                <w:szCs w:val="20"/>
              </w:rPr>
              <w:t>perform</w:t>
            </w:r>
            <w:r w:rsidR="00041C0B">
              <w:rPr>
                <w:rFonts w:ascii="Arial" w:hAnsi="Arial" w:cs="Arial"/>
                <w:sz w:val="16"/>
                <w:szCs w:val="20"/>
              </w:rPr>
              <w:t>ance</w:t>
            </w:r>
            <w:r w:rsidRPr="00F9270A">
              <w:rPr>
                <w:rFonts w:ascii="Arial" w:hAnsi="Arial" w:cs="Arial"/>
                <w:sz w:val="16"/>
                <w:szCs w:val="20"/>
              </w:rPr>
              <w:t>Time</w:t>
            </w:r>
            <w:proofErr w:type="spellEnd"/>
            <w:r w:rsidRPr="00F9270A">
              <w:rPr>
                <w:rFonts w:ascii="Arial" w:hAnsi="Arial" w:cs="Arial"/>
                <w:sz w:val="16"/>
                <w:szCs w:val="20"/>
              </w:rPr>
              <w:t>= &lt;2years after birth date</w:t>
            </w:r>
          </w:p>
        </w:tc>
      </w:tr>
      <w:tr w:rsidR="00291E74" w:rsidRPr="00F9270A" w14:paraId="10A5536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3E551F7" w14:textId="317D62FF" w:rsidR="00291E74" w:rsidRPr="00F9270A" w:rsidRDefault="00291E74" w:rsidP="00291E74">
            <w:pPr>
              <w:rPr>
                <w:rFonts w:ascii="Arial" w:hAnsi="Arial" w:cs="Arial"/>
                <w:sz w:val="16"/>
                <w:szCs w:val="20"/>
              </w:rPr>
            </w:pPr>
            <w:r w:rsidRPr="00F9270A">
              <w:rPr>
                <w:rFonts w:ascii="Arial" w:hAnsi="Arial" w:cs="Arial"/>
                <w:sz w:val="16"/>
                <w:szCs w:val="20"/>
              </w:rPr>
              <w:t>CMS135v1</w:t>
            </w:r>
          </w:p>
        </w:tc>
        <w:tc>
          <w:tcPr>
            <w:tcW w:w="3618" w:type="dxa"/>
          </w:tcPr>
          <w:p w14:paraId="7F863FC7" w14:textId="324B9C8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45" w:anchor="qde_161734000" w:history="1">
              <w:r w:rsidRPr="00F9270A">
                <w:rPr>
                  <w:rFonts w:ascii="Arial" w:hAnsi="Arial" w:cs="Arial"/>
                  <w:sz w:val="16"/>
                  <w:szCs w:val="20"/>
                </w:rPr>
                <w:t>Medication, Allergy: ACE inhibitor or ARB Allergen</w:t>
              </w:r>
            </w:hyperlink>
            <w:r w:rsidRPr="00F9270A">
              <w:rPr>
                <w:rFonts w:ascii="Arial" w:hAnsi="Arial" w:cs="Arial"/>
                <w:sz w:val="16"/>
                <w:szCs w:val="20"/>
              </w:rPr>
              <w:t>"</w:t>
            </w:r>
          </w:p>
        </w:tc>
        <w:tc>
          <w:tcPr>
            <w:tcW w:w="3772" w:type="dxa"/>
          </w:tcPr>
          <w:p w14:paraId="19C1340D" w14:textId="681E75D6" w:rsidR="00291E74" w:rsidRPr="00F9270A" w:rsidRDefault="00AE6B39"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4C009D">
              <w:rPr>
                <w:rFonts w:ascii="Arial" w:hAnsi="Arial" w:cs="Arial"/>
                <w:sz w:val="16"/>
                <w:szCs w:val="20"/>
              </w:rPr>
              <w:t xml:space="preserve"> </w:t>
            </w:r>
            <w:r w:rsidR="00291E74" w:rsidRPr="00F9270A">
              <w:rPr>
                <w:rFonts w:ascii="Arial" w:hAnsi="Arial" w:cs="Arial"/>
                <w:sz w:val="16"/>
                <w:szCs w:val="20"/>
              </w:rPr>
              <w:t>with</w:t>
            </w:r>
          </w:p>
          <w:p w14:paraId="1F6468CA" w14:textId="2AD31EB0" w:rsidR="00AE6B39" w:rsidRPr="00F9270A" w:rsidRDefault="00AE6B39" w:rsidP="00AE6B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AllergyIntolerance</w:t>
            </w:r>
            <w:proofErr w:type="spellEnd"/>
          </w:p>
          <w:p w14:paraId="43F29A45" w14:textId="6ACF7E19" w:rsidR="00291E74" w:rsidRPr="00F9270A" w:rsidRDefault="004B55BE"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p>
          <w:p w14:paraId="6A9A108C" w14:textId="61F17C2C" w:rsidR="00A83B20" w:rsidRDefault="004B55BE" w:rsidP="00A83B2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ACE inhibitor or ARB Allergen VS</w:t>
            </w:r>
            <w:r w:rsidR="00A83B20">
              <w:rPr>
                <w:rFonts w:ascii="Arial" w:hAnsi="Arial" w:cs="Arial"/>
                <w:sz w:val="16"/>
                <w:szCs w:val="20"/>
              </w:rPr>
              <w:t xml:space="preserve"> </w:t>
            </w:r>
          </w:p>
          <w:p w14:paraId="5C49A755" w14:textId="3379C7C4" w:rsidR="00291E74" w:rsidRPr="00F9270A" w:rsidRDefault="00A83B20" w:rsidP="00A83B20">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59DAF07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3E62F4E8" w14:textId="3F476144" w:rsidR="00291E74" w:rsidRPr="00F9270A" w:rsidRDefault="00291E74" w:rsidP="00291E74">
            <w:pPr>
              <w:rPr>
                <w:rFonts w:ascii="Arial" w:hAnsi="Arial" w:cs="Arial"/>
                <w:sz w:val="16"/>
                <w:szCs w:val="20"/>
              </w:rPr>
            </w:pPr>
            <w:r w:rsidRPr="00F9270A">
              <w:rPr>
                <w:rFonts w:ascii="Arial" w:hAnsi="Arial" w:cs="Arial"/>
                <w:sz w:val="16"/>
                <w:szCs w:val="20"/>
              </w:rPr>
              <w:t>CMS142v1</w:t>
            </w:r>
          </w:p>
        </w:tc>
        <w:tc>
          <w:tcPr>
            <w:tcW w:w="3618" w:type="dxa"/>
            <w:tcBorders>
              <w:top w:val="none" w:sz="0" w:space="0" w:color="auto"/>
              <w:bottom w:val="none" w:sz="0" w:space="0" w:color="auto"/>
            </w:tcBorders>
          </w:tcPr>
          <w:p w14:paraId="755A318F" w14:textId="306B405A" w:rsidR="00291E74" w:rsidRPr="00F9270A" w:rsidRDefault="00D34F4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6" w:anchor="qde_162048000" w:history="1">
              <w:r w:rsidR="00291E74" w:rsidRPr="00F9270A">
                <w:rPr>
                  <w:rFonts w:ascii="Arial" w:hAnsi="Arial" w:cs="Arial"/>
                  <w:sz w:val="16"/>
                  <w:szCs w:val="20"/>
                </w:rPr>
                <w:t>Communication: From Provider to Provider: Level of Severity of Retinopathy Findings</w:t>
              </w:r>
            </w:hyperlink>
          </w:p>
        </w:tc>
        <w:tc>
          <w:tcPr>
            <w:tcW w:w="3772" w:type="dxa"/>
            <w:tcBorders>
              <w:top w:val="none" w:sz="0" w:space="0" w:color="auto"/>
              <w:bottom w:val="none" w:sz="0" w:space="0" w:color="auto"/>
            </w:tcBorders>
          </w:tcPr>
          <w:p w14:paraId="7BB93EA5" w14:textId="77777777" w:rsidR="004523C6"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1D907D96" w14:textId="3A82372C"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Communication</w:t>
            </w:r>
          </w:p>
          <w:p w14:paraId="571D25D9" w14:textId="62C45A44"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-recipient=p</w:t>
            </w:r>
            <w:r w:rsidR="00291E74" w:rsidRPr="00F9270A">
              <w:rPr>
                <w:rFonts w:ascii="Arial" w:hAnsi="Arial" w:cs="Arial"/>
                <w:sz w:val="16"/>
                <w:szCs w:val="20"/>
              </w:rPr>
              <w:t>rovider</w:t>
            </w:r>
          </w:p>
          <w:p w14:paraId="1441E0C2" w14:textId="3E7775B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-sender=p</w:t>
            </w:r>
            <w:r w:rsidR="00291E74" w:rsidRPr="00F9270A">
              <w:rPr>
                <w:rFonts w:ascii="Arial" w:hAnsi="Arial" w:cs="Arial"/>
                <w:sz w:val="16"/>
                <w:szCs w:val="20"/>
              </w:rPr>
              <w:t>rovider</w:t>
            </w:r>
          </w:p>
          <w:p w14:paraId="04D17FC2" w14:textId="5E8B84F4" w:rsidR="004523C6" w:rsidRDefault="004B55BE"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proofErr w:type="spellStart"/>
            <w:r w:rsidR="00291E74" w:rsidRPr="00F9270A">
              <w:rPr>
                <w:rFonts w:ascii="Arial" w:hAnsi="Arial" w:cs="Arial"/>
                <w:sz w:val="16"/>
                <w:szCs w:val="20"/>
              </w:rPr>
              <w:t>ObservationResult</w:t>
            </w:r>
            <w:proofErr w:type="spellEnd"/>
            <w:r w:rsidR="00291E74" w:rsidRPr="00F9270A">
              <w:rPr>
                <w:rFonts w:ascii="Arial" w:hAnsi="Arial" w:cs="Arial"/>
                <w:sz w:val="16"/>
                <w:szCs w:val="20"/>
              </w:rPr>
              <w:t xml:space="preserve"> statement containing level of severity of retinopathy findings</w:t>
            </w:r>
            <w:r w:rsidRPr="00F9270A">
              <w:rPr>
                <w:rFonts w:ascii="Arial" w:hAnsi="Arial" w:cs="Arial"/>
                <w:sz w:val="16"/>
                <w:szCs w:val="20"/>
              </w:rPr>
              <w:t>”</w:t>
            </w:r>
            <w:r w:rsidR="004523C6">
              <w:rPr>
                <w:rFonts w:ascii="Arial" w:hAnsi="Arial" w:cs="Arial"/>
                <w:sz w:val="16"/>
                <w:szCs w:val="20"/>
              </w:rPr>
              <w:t xml:space="preserve"> </w:t>
            </w:r>
          </w:p>
          <w:p w14:paraId="202C2D84" w14:textId="741ED984"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48BCFD4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0C71DE8" w14:textId="154D9876" w:rsidR="00291E74" w:rsidRPr="00F9270A" w:rsidRDefault="00291E74" w:rsidP="00291E74">
            <w:pPr>
              <w:rPr>
                <w:rFonts w:ascii="Arial" w:hAnsi="Arial" w:cs="Arial"/>
                <w:sz w:val="16"/>
                <w:szCs w:val="20"/>
              </w:rPr>
            </w:pPr>
            <w:r w:rsidRPr="00F9270A">
              <w:rPr>
                <w:rFonts w:ascii="Arial" w:hAnsi="Arial" w:cs="Arial"/>
                <w:sz w:val="16"/>
                <w:szCs w:val="20"/>
              </w:rPr>
              <w:lastRenderedPageBreak/>
              <w:t>CMS73v1</w:t>
            </w:r>
          </w:p>
        </w:tc>
        <w:tc>
          <w:tcPr>
            <w:tcW w:w="3618" w:type="dxa"/>
          </w:tcPr>
          <w:p w14:paraId="31D33369" w14:textId="5CDEB085" w:rsidR="00291E74" w:rsidRPr="00F9270A" w:rsidRDefault="00D34F4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7" w:anchor="qde_161150000" w:history="1">
              <w:r w:rsidR="00291E74" w:rsidRPr="00F9270A">
                <w:rPr>
                  <w:rFonts w:ascii="Arial" w:hAnsi="Arial" w:cs="Arial"/>
                  <w:sz w:val="16"/>
                  <w:szCs w:val="20"/>
                </w:rPr>
                <w:t>Medication, Administered: Parenteral Anticoagulant</w:t>
              </w:r>
            </w:hyperlink>
          </w:p>
        </w:tc>
        <w:tc>
          <w:tcPr>
            <w:tcW w:w="3772" w:type="dxa"/>
          </w:tcPr>
          <w:p w14:paraId="6C59D4AC" w14:textId="77777777"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4D40B7A8" w14:textId="6E69876C"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Pr>
                <w:rFonts w:ascii="Arial" w:hAnsi="Arial" w:cs="Arial"/>
                <w:b/>
                <w:sz w:val="16"/>
                <w:szCs w:val="20"/>
              </w:rPr>
              <w:t>MedicationTreatment</w:t>
            </w:r>
            <w:proofErr w:type="spellEnd"/>
            <w:r w:rsidRPr="00F9270A">
              <w:rPr>
                <w:rFonts w:ascii="Arial" w:hAnsi="Arial" w:cs="Arial"/>
                <w:sz w:val="16"/>
                <w:szCs w:val="20"/>
              </w:rPr>
              <w:t xml:space="preserve"> </w:t>
            </w:r>
          </w:p>
          <w:p w14:paraId="189AF82C" w14:textId="11BF7DA2" w:rsidR="004523C6" w:rsidRDefault="004B55BE"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in</w:t>
            </w:r>
            <w:r w:rsidR="00291E74" w:rsidRPr="00F9270A">
              <w:rPr>
                <w:rFonts w:ascii="Arial" w:hAnsi="Arial" w:cs="Arial"/>
                <w:sz w:val="16"/>
                <w:szCs w:val="20"/>
              </w:rPr>
              <w:t xml:space="preserve"> </w:t>
            </w:r>
            <w:r w:rsidR="004523C6">
              <w:rPr>
                <w:rFonts w:ascii="Arial" w:hAnsi="Arial" w:cs="Arial"/>
                <w:sz w:val="16"/>
                <w:szCs w:val="20"/>
              </w:rPr>
              <w:t xml:space="preserve">Parenteral </w:t>
            </w:r>
            <w:r w:rsidR="00291E74" w:rsidRPr="00F9270A">
              <w:rPr>
                <w:rFonts w:ascii="Arial" w:hAnsi="Arial" w:cs="Arial"/>
                <w:sz w:val="16"/>
                <w:szCs w:val="20"/>
              </w:rPr>
              <w:t>Anticoagulant VS</w:t>
            </w:r>
            <w:r w:rsidR="004523C6">
              <w:rPr>
                <w:rFonts w:ascii="Arial" w:hAnsi="Arial" w:cs="Arial"/>
                <w:sz w:val="16"/>
                <w:szCs w:val="20"/>
              </w:rPr>
              <w:t xml:space="preserve"> </w:t>
            </w:r>
          </w:p>
          <w:p w14:paraId="79EA0715" w14:textId="77777777" w:rsidR="004523C6" w:rsidRPr="00F9270A" w:rsidRDefault="004523C6" w:rsidP="004523C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0E680CBA" w14:textId="221EB0FC" w:rsidR="004523C6" w:rsidRPr="004523C6"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actionPerformed</w:t>
            </w:r>
            <w:proofErr w:type="spellEnd"/>
            <w:r w:rsidRPr="00F9270A">
              <w:rPr>
                <w:rFonts w:ascii="Arial" w:hAnsi="Arial" w:cs="Arial"/>
                <w:color w:val="000000"/>
                <w:sz w:val="16"/>
                <w:szCs w:val="20"/>
              </w:rPr>
              <w:t xml:space="preserve"> = </w:t>
            </w:r>
            <w:proofErr w:type="spellStart"/>
            <w:r w:rsidRPr="00F9270A">
              <w:rPr>
                <w:rFonts w:ascii="Arial" w:hAnsi="Arial" w:cs="Arial"/>
                <w:color w:val="000000"/>
                <w:sz w:val="16"/>
                <w:szCs w:val="20"/>
              </w:rPr>
              <w:t>MedicationRegimen</w:t>
            </w:r>
            <w:proofErr w:type="spellEnd"/>
          </w:p>
        </w:tc>
      </w:tr>
      <w:tr w:rsidR="00291E74" w:rsidRPr="00F9270A" w14:paraId="20110AC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37F3EFDD" w14:textId="48D62FFB" w:rsidR="00291E74" w:rsidRPr="00F9270A" w:rsidRDefault="00291E74" w:rsidP="00291E74">
            <w:pPr>
              <w:rPr>
                <w:rFonts w:ascii="Arial" w:hAnsi="Arial" w:cs="Arial"/>
                <w:sz w:val="16"/>
                <w:szCs w:val="20"/>
              </w:rPr>
            </w:pPr>
            <w:r w:rsidRPr="00F9270A">
              <w:rPr>
                <w:rFonts w:ascii="Arial" w:hAnsi="Arial" w:cs="Arial"/>
                <w:sz w:val="16"/>
                <w:szCs w:val="20"/>
              </w:rPr>
              <w:t>CMS73v1</w:t>
            </w:r>
          </w:p>
        </w:tc>
        <w:tc>
          <w:tcPr>
            <w:tcW w:w="3618" w:type="dxa"/>
            <w:tcBorders>
              <w:top w:val="none" w:sz="0" w:space="0" w:color="auto"/>
              <w:bottom w:val="none" w:sz="0" w:space="0" w:color="auto"/>
            </w:tcBorders>
          </w:tcPr>
          <w:p w14:paraId="2445C9ED" w14:textId="5BFB8DEB" w:rsidR="00291E74" w:rsidRPr="00F9270A" w:rsidRDefault="00D34F4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8" w:anchor="qde_161145000" w:history="1">
              <w:r w:rsidR="00291E74" w:rsidRPr="00F9270A">
                <w:rPr>
                  <w:rFonts w:ascii="Arial" w:hAnsi="Arial" w:cs="Arial"/>
                  <w:sz w:val="16"/>
                  <w:szCs w:val="20"/>
                </w:rPr>
                <w:t>Laboratory Test, Result: INR</w:t>
              </w:r>
            </w:hyperlink>
            <w:r w:rsidR="00291E74" w:rsidRPr="00F9270A">
              <w:rPr>
                <w:rFonts w:ascii="Arial" w:hAnsi="Arial" w:cs="Arial"/>
                <w:sz w:val="16"/>
                <w:szCs w:val="20"/>
              </w:rPr>
              <w:t> (result&lt;2)</w:t>
            </w:r>
          </w:p>
        </w:tc>
        <w:tc>
          <w:tcPr>
            <w:tcW w:w="3772" w:type="dxa"/>
            <w:tcBorders>
              <w:top w:val="none" w:sz="0" w:space="0" w:color="auto"/>
              <w:bottom w:val="none" w:sz="0" w:space="0" w:color="auto"/>
            </w:tcBorders>
          </w:tcPr>
          <w:p w14:paraId="5C805320" w14:textId="2B5B220F"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4201DBE6" w14:textId="30CE7FB0"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4523C6">
              <w:rPr>
                <w:rFonts w:ascii="Arial" w:hAnsi="Arial" w:cs="Arial"/>
                <w:b/>
                <w:sz w:val="16"/>
                <w:szCs w:val="20"/>
              </w:rPr>
              <w:t>SimpleObservationResult</w:t>
            </w:r>
            <w:proofErr w:type="spellEnd"/>
          </w:p>
          <w:p w14:paraId="5C5DE843" w14:textId="5D8A958E"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-value &lt;2</w:t>
            </w:r>
          </w:p>
          <w:p w14:paraId="11E3AEED" w14:textId="77777777" w:rsidR="004523C6"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 in</w:t>
            </w:r>
            <w:r w:rsidR="00291E74" w:rsidRPr="00F9270A">
              <w:rPr>
                <w:rFonts w:ascii="Arial" w:hAnsi="Arial" w:cs="Arial"/>
                <w:sz w:val="16"/>
                <w:szCs w:val="20"/>
              </w:rPr>
              <w:t xml:space="preserve"> INR VS</w:t>
            </w:r>
          </w:p>
          <w:p w14:paraId="24605E5E" w14:textId="382DD7E1"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A15CB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2CA64FB0" w14:textId="6CD7521F" w:rsidR="00291E74" w:rsidRPr="00F9270A" w:rsidRDefault="00291E74" w:rsidP="00291E74">
            <w:pPr>
              <w:rPr>
                <w:rFonts w:ascii="Arial" w:hAnsi="Arial" w:cs="Arial"/>
                <w:sz w:val="16"/>
                <w:szCs w:val="20"/>
              </w:rPr>
            </w:pPr>
            <w:r w:rsidRPr="00F9270A">
              <w:rPr>
                <w:rFonts w:ascii="Arial" w:hAnsi="Arial" w:cs="Arial"/>
                <w:sz w:val="16"/>
                <w:szCs w:val="20"/>
              </w:rPr>
              <w:t xml:space="preserve">USPSTF Screening </w:t>
            </w:r>
            <w:r w:rsidR="007D35E9">
              <w:rPr>
                <w:rFonts w:ascii="Arial" w:hAnsi="Arial" w:cs="Arial"/>
                <w:sz w:val="16"/>
                <w:szCs w:val="20"/>
              </w:rPr>
              <w:t>f</w:t>
            </w:r>
            <w:r w:rsidRPr="00F9270A">
              <w:rPr>
                <w:rFonts w:ascii="Arial" w:hAnsi="Arial" w:cs="Arial"/>
                <w:sz w:val="16"/>
                <w:szCs w:val="20"/>
              </w:rPr>
              <w:t>or Syphilis Infection In Pregnancy</w:t>
            </w:r>
          </w:p>
        </w:tc>
        <w:tc>
          <w:tcPr>
            <w:tcW w:w="3618" w:type="dxa"/>
          </w:tcPr>
          <w:p w14:paraId="034BD255" w14:textId="619E2D5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Screen for syphilis infections</w:t>
            </w:r>
          </w:p>
        </w:tc>
        <w:tc>
          <w:tcPr>
            <w:tcW w:w="3772" w:type="dxa"/>
          </w:tcPr>
          <w:p w14:paraId="0C3EC771" w14:textId="72212EF7"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5F75E32F" w14:textId="7B72D905"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5B796B">
              <w:rPr>
                <w:rFonts w:ascii="Arial" w:hAnsi="Arial" w:cs="Arial"/>
                <w:b/>
                <w:sz w:val="16"/>
                <w:szCs w:val="20"/>
              </w:rPr>
              <w:t>Procedure</w:t>
            </w:r>
          </w:p>
          <w:p w14:paraId="7B04636F" w14:textId="0985784C" w:rsidR="005B796B" w:rsidRDefault="004B55BE" w:rsidP="005B796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291E74" w:rsidRPr="00F9270A">
              <w:rPr>
                <w:rFonts w:ascii="Arial" w:hAnsi="Arial" w:cs="Arial"/>
                <w:sz w:val="16"/>
                <w:szCs w:val="20"/>
              </w:rPr>
              <w:t xml:space="preserve"> in Screening Test for Syphilis Infection VS</w:t>
            </w:r>
            <w:r w:rsidR="005B796B">
              <w:rPr>
                <w:rFonts w:ascii="Arial" w:hAnsi="Arial" w:cs="Arial"/>
                <w:sz w:val="16"/>
                <w:szCs w:val="20"/>
              </w:rPr>
              <w:t xml:space="preserve"> </w:t>
            </w:r>
          </w:p>
          <w:p w14:paraId="0ED0AD9F" w14:textId="424E4ECD" w:rsidR="00291E74" w:rsidRPr="00F9270A" w:rsidRDefault="005B796B" w:rsidP="005B796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Proposal</w:t>
            </w:r>
          </w:p>
        </w:tc>
      </w:tr>
      <w:tr w:rsidR="00291E74" w:rsidRPr="00F9270A" w14:paraId="427A2E6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999EDE6" w14:textId="6451FDCD" w:rsidR="00291E74" w:rsidRPr="00F9270A" w:rsidRDefault="00291E74" w:rsidP="00291E74">
            <w:pPr>
              <w:rPr>
                <w:rFonts w:ascii="Arial" w:hAnsi="Arial" w:cs="Arial"/>
                <w:sz w:val="16"/>
                <w:szCs w:val="20"/>
              </w:rPr>
            </w:pPr>
            <w:r w:rsidRPr="00F9270A">
              <w:rPr>
                <w:rFonts w:ascii="Arial" w:hAnsi="Arial" w:cs="Arial"/>
                <w:sz w:val="16"/>
                <w:szCs w:val="20"/>
              </w:rPr>
              <w:t>CMS135v2</w:t>
            </w:r>
          </w:p>
        </w:tc>
        <w:tc>
          <w:tcPr>
            <w:tcW w:w="3618" w:type="dxa"/>
            <w:tcBorders>
              <w:top w:val="none" w:sz="0" w:space="0" w:color="auto"/>
              <w:bottom w:val="none" w:sz="0" w:space="0" w:color="auto"/>
            </w:tcBorders>
          </w:tcPr>
          <w:p w14:paraId="7148551D" w14:textId="22B86738" w:rsidR="00291E74" w:rsidRPr="00F9270A" w:rsidRDefault="00D34F4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9" w:anchor="qde_161741000" w:history="1">
              <w:r w:rsidR="00291E74" w:rsidRPr="00F9270A">
                <w:rPr>
                  <w:rFonts w:ascii="Arial" w:hAnsi="Arial" w:cs="Arial"/>
                  <w:sz w:val="16"/>
                  <w:szCs w:val="20"/>
                </w:rPr>
                <w:t>Encounter, Performed: Care Services in Long-Term Residential Facility</w:t>
              </w:r>
            </w:hyperlink>
            <w:r w:rsidR="00291E74" w:rsidRPr="00F9270A">
              <w:rPr>
                <w:rFonts w:ascii="Arial" w:hAnsi="Arial" w:cs="Arial"/>
                <w:sz w:val="16"/>
                <w:szCs w:val="20"/>
              </w:rPr>
              <w:t xml:space="preserve"> during </w:t>
            </w:r>
            <w:r w:rsidR="00360AF9">
              <w:rPr>
                <w:rFonts w:ascii="Arial" w:hAnsi="Arial" w:cs="Arial"/>
                <w:sz w:val="16"/>
                <w:szCs w:val="20"/>
              </w:rPr>
              <w:t xml:space="preserve"> </w:t>
            </w:r>
            <w:r w:rsidR="005C5564">
              <w:rPr>
                <w:rFonts w:ascii="Arial" w:hAnsi="Arial" w:cs="Arial"/>
                <w:sz w:val="16"/>
                <w:szCs w:val="20"/>
              </w:rPr>
              <w:t xml:space="preserve"> </w:t>
            </w:r>
            <w:r w:rsidR="00291E74" w:rsidRPr="00F9270A">
              <w:rPr>
                <w:rFonts w:ascii="Arial" w:hAnsi="Arial" w:cs="Arial"/>
                <w:sz w:val="16"/>
                <w:szCs w:val="20"/>
              </w:rPr>
              <w:t>Measurement Period</w:t>
            </w:r>
          </w:p>
        </w:tc>
        <w:tc>
          <w:tcPr>
            <w:tcW w:w="3772" w:type="dxa"/>
            <w:tcBorders>
              <w:top w:val="none" w:sz="0" w:space="0" w:color="auto"/>
              <w:bottom w:val="none" w:sz="0" w:space="0" w:color="auto"/>
            </w:tcBorders>
          </w:tcPr>
          <w:p w14:paraId="049B7161" w14:textId="57B11C14"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5A594F2F" w14:textId="4DAF807D"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A81AB7">
              <w:rPr>
                <w:rFonts w:ascii="Arial" w:hAnsi="Arial" w:cs="Arial"/>
                <w:b/>
                <w:sz w:val="16"/>
                <w:szCs w:val="20"/>
              </w:rPr>
              <w:t>Encounter</w:t>
            </w:r>
          </w:p>
          <w:p w14:paraId="2F3F99B6" w14:textId="4AD1D53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location.function</w:t>
            </w:r>
            <w:proofErr w:type="spellEnd"/>
            <w:r w:rsidRPr="00F9270A">
              <w:rPr>
                <w:rFonts w:ascii="Arial" w:hAnsi="Arial" w:cs="Arial"/>
                <w:sz w:val="16"/>
                <w:szCs w:val="20"/>
              </w:rPr>
              <w:t>=</w:t>
            </w:r>
            <w:r w:rsidR="00291E74" w:rsidRPr="00F9270A">
              <w:rPr>
                <w:rFonts w:ascii="Arial" w:hAnsi="Arial" w:cs="Arial"/>
                <w:sz w:val="16"/>
                <w:szCs w:val="20"/>
              </w:rPr>
              <w:t>Long-Term Residential Facility</w:t>
            </w:r>
          </w:p>
          <w:p w14:paraId="491B6972" w14:textId="77777777" w:rsidR="00A81AB7" w:rsidRPr="00F9270A" w:rsidRDefault="00A81AB7" w:rsidP="00A81A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7EF61B17" w14:textId="60F0ADFB" w:rsidR="00291E74" w:rsidRPr="00F9270A" w:rsidRDefault="00A81AB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w:t>
            </w:r>
            <w:proofErr w:type="spellStart"/>
            <w:r>
              <w:rPr>
                <w:rFonts w:ascii="Arial" w:hAnsi="Arial" w:cs="Arial"/>
                <w:sz w:val="16"/>
                <w:szCs w:val="20"/>
              </w:rPr>
              <w:t>performedance</w:t>
            </w:r>
            <w:r w:rsidR="006201A3" w:rsidRPr="00F9270A">
              <w:rPr>
                <w:rFonts w:ascii="Arial" w:hAnsi="Arial" w:cs="Arial"/>
                <w:sz w:val="16"/>
                <w:szCs w:val="20"/>
              </w:rPr>
              <w:t>Time</w:t>
            </w:r>
            <w:proofErr w:type="spellEnd"/>
            <w:r w:rsidR="006201A3" w:rsidRPr="00F9270A">
              <w:rPr>
                <w:rFonts w:ascii="Arial" w:hAnsi="Arial" w:cs="Arial"/>
                <w:sz w:val="16"/>
                <w:szCs w:val="20"/>
              </w:rPr>
              <w:t>=</w:t>
            </w:r>
            <w:r w:rsidR="00291E74" w:rsidRPr="00F9270A">
              <w:rPr>
                <w:rFonts w:ascii="Arial" w:hAnsi="Arial" w:cs="Arial"/>
                <w:sz w:val="16"/>
                <w:szCs w:val="20"/>
              </w:rPr>
              <w:t>during Measurement Period</w:t>
            </w:r>
          </w:p>
        </w:tc>
      </w:tr>
      <w:tr w:rsidR="00291E74" w:rsidRPr="00F9270A" w14:paraId="3F9299F0"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36DB678" w14:textId="762874B6" w:rsidR="00291E74" w:rsidRPr="00F9270A" w:rsidRDefault="00291E74" w:rsidP="00291E74">
            <w:pPr>
              <w:rPr>
                <w:rFonts w:ascii="Arial" w:hAnsi="Arial" w:cs="Arial"/>
                <w:sz w:val="16"/>
                <w:szCs w:val="20"/>
              </w:rPr>
            </w:pPr>
            <w:r w:rsidRPr="00F9270A">
              <w:rPr>
                <w:rFonts w:ascii="Arial" w:hAnsi="Arial" w:cs="Arial"/>
                <w:sz w:val="16"/>
                <w:szCs w:val="20"/>
              </w:rPr>
              <w:t>CMS190v1</w:t>
            </w:r>
          </w:p>
        </w:tc>
        <w:tc>
          <w:tcPr>
            <w:tcW w:w="3618" w:type="dxa"/>
          </w:tcPr>
          <w:p w14:paraId="62FDE1AC" w14:textId="091252DF" w:rsidR="00291E74" w:rsidRPr="00F9270A" w:rsidRDefault="00D34F4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0" w:anchor="qde_160876000" w:history="1">
              <w:r w:rsidR="00291E74" w:rsidRPr="00F9270A">
                <w:rPr>
                  <w:rFonts w:ascii="Arial" w:hAnsi="Arial" w:cs="Arial"/>
                  <w:sz w:val="16"/>
                  <w:szCs w:val="20"/>
                </w:rPr>
                <w:t>Device, Applied not done: Patient Refusal</w:t>
              </w:r>
            </w:hyperlink>
            <w:r w:rsidR="00291E74" w:rsidRPr="00F9270A">
              <w:rPr>
                <w:rFonts w:ascii="Arial" w:hAnsi="Arial" w:cs="Arial"/>
                <w:sz w:val="16"/>
                <w:szCs w:val="20"/>
              </w:rPr>
              <w:t xml:space="preserve">  for Graduated compression stockings (GCS)</w:t>
            </w:r>
          </w:p>
        </w:tc>
        <w:tc>
          <w:tcPr>
            <w:tcW w:w="3772" w:type="dxa"/>
          </w:tcPr>
          <w:p w14:paraId="44B44E47" w14:textId="542BCE76" w:rsidR="00F411C4" w:rsidRPr="007E3600" w:rsidRDefault="00F411C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sidRPr="007E3600">
              <w:rPr>
                <w:rFonts w:ascii="Arial" w:hAnsi="Arial" w:cs="Arial"/>
                <w:b/>
                <w:sz w:val="16"/>
                <w:szCs w:val="20"/>
              </w:rPr>
              <w:t>StatementOfNonOccurrence</w:t>
            </w:r>
            <w:proofErr w:type="spellEnd"/>
            <w:r w:rsidRPr="007E3600">
              <w:rPr>
                <w:rFonts w:ascii="Arial" w:hAnsi="Arial" w:cs="Arial"/>
                <w:b/>
                <w:sz w:val="16"/>
                <w:szCs w:val="20"/>
              </w:rPr>
              <w:t xml:space="preserve"> with</w:t>
            </w:r>
          </w:p>
          <w:p w14:paraId="2F9C6873" w14:textId="5B534FC6" w:rsidR="00F411C4" w:rsidRPr="007E3600" w:rsidRDefault="00F411C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7E3600">
              <w:rPr>
                <w:rFonts w:ascii="Arial" w:hAnsi="Arial" w:cs="Arial"/>
                <w:b/>
                <w:sz w:val="16"/>
                <w:szCs w:val="20"/>
              </w:rPr>
              <w:t xml:space="preserve">topic </w:t>
            </w:r>
            <w:proofErr w:type="spellStart"/>
            <w:r w:rsidRPr="007E3600">
              <w:rPr>
                <w:rFonts w:ascii="Arial" w:hAnsi="Arial" w:cs="Arial"/>
                <w:b/>
                <w:sz w:val="16"/>
                <w:szCs w:val="20"/>
              </w:rPr>
              <w:t>DeviceUse</w:t>
            </w:r>
            <w:proofErr w:type="spellEnd"/>
          </w:p>
          <w:p w14:paraId="7912E6A4" w14:textId="77777777" w:rsidR="00F411C4" w:rsidRPr="007E3600" w:rsidRDefault="00F411C4" w:rsidP="00F411C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7E3600">
              <w:rPr>
                <w:rFonts w:ascii="Arial" w:eastAsia="Times New Roman" w:hAnsi="Arial" w:cs="Arial"/>
                <w:color w:val="auto"/>
                <w:sz w:val="16"/>
                <w:szCs w:val="20"/>
              </w:rPr>
              <w:t>-</w:t>
            </w:r>
            <w:proofErr w:type="spellStart"/>
            <w:r w:rsidRPr="007E3600">
              <w:rPr>
                <w:rFonts w:ascii="Arial" w:eastAsia="Times New Roman" w:hAnsi="Arial" w:cs="Arial"/>
                <w:color w:val="auto"/>
                <w:sz w:val="16"/>
                <w:szCs w:val="20"/>
              </w:rPr>
              <w:t>device.type</w:t>
            </w:r>
            <w:proofErr w:type="spellEnd"/>
            <w:r w:rsidRPr="007E3600">
              <w:rPr>
                <w:rFonts w:ascii="Arial" w:eastAsia="Times New Roman" w:hAnsi="Arial" w:cs="Arial"/>
                <w:color w:val="auto"/>
                <w:sz w:val="16"/>
                <w:szCs w:val="20"/>
              </w:rPr>
              <w:t xml:space="preserve"> in Graduated compression stockings VS</w:t>
            </w:r>
          </w:p>
          <w:p w14:paraId="26E4D939" w14:textId="5B720A9A" w:rsidR="00291E74" w:rsidRPr="007E3600" w:rsidRDefault="00975A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7E3600">
              <w:rPr>
                <w:rFonts w:ascii="Arial" w:hAnsi="Arial" w:cs="Arial"/>
                <w:sz w:val="16"/>
                <w:szCs w:val="20"/>
              </w:rPr>
              <w:t>modality Performance</w:t>
            </w:r>
          </w:p>
          <w:p w14:paraId="40C779A6" w14:textId="24A4D909" w:rsidR="00291E74" w:rsidRPr="00F9270A" w:rsidRDefault="003459A9">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7E3600">
              <w:rPr>
                <w:rFonts w:ascii="Arial" w:hAnsi="Arial" w:cs="Arial"/>
                <w:sz w:val="16"/>
                <w:szCs w:val="20"/>
              </w:rPr>
              <w:t>-</w:t>
            </w:r>
            <w:proofErr w:type="spellStart"/>
            <w:r w:rsidR="005748CA">
              <w:rPr>
                <w:rFonts w:ascii="Arial" w:hAnsi="Arial" w:cs="Arial"/>
                <w:sz w:val="16"/>
                <w:szCs w:val="20"/>
              </w:rPr>
              <w:t>currentS</w:t>
            </w:r>
            <w:r w:rsidR="00975AF6" w:rsidRPr="007E3600">
              <w:rPr>
                <w:rFonts w:ascii="Arial" w:hAnsi="Arial" w:cs="Arial"/>
                <w:sz w:val="16"/>
                <w:szCs w:val="20"/>
              </w:rPr>
              <w:t>tatus.</w:t>
            </w:r>
            <w:r w:rsidRPr="007E3600">
              <w:rPr>
                <w:rFonts w:ascii="Arial" w:hAnsi="Arial" w:cs="Arial"/>
                <w:sz w:val="16"/>
                <w:szCs w:val="20"/>
              </w:rPr>
              <w:t>reason</w:t>
            </w:r>
            <w:proofErr w:type="spellEnd"/>
            <w:r w:rsidR="00975AF6" w:rsidRPr="007E3600">
              <w:rPr>
                <w:rFonts w:ascii="Arial" w:hAnsi="Arial" w:cs="Arial"/>
                <w:sz w:val="16"/>
                <w:szCs w:val="20"/>
              </w:rPr>
              <w:t>=</w:t>
            </w:r>
            <w:r w:rsidR="00291E74" w:rsidRPr="007E3600">
              <w:rPr>
                <w:rFonts w:ascii="Arial" w:hAnsi="Arial" w:cs="Arial"/>
                <w:sz w:val="16"/>
                <w:szCs w:val="20"/>
              </w:rPr>
              <w:t>patient refusal</w:t>
            </w:r>
          </w:p>
        </w:tc>
      </w:tr>
      <w:tr w:rsidR="00291E74" w:rsidRPr="00F9270A" w14:paraId="5B88B3C1"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F891C4A" w14:textId="44D4D7A5" w:rsidR="00291E74" w:rsidRPr="00F9270A" w:rsidRDefault="00291E74" w:rsidP="00291E74">
            <w:pPr>
              <w:rPr>
                <w:rFonts w:ascii="Arial" w:hAnsi="Arial" w:cs="Arial"/>
                <w:sz w:val="16"/>
                <w:szCs w:val="20"/>
              </w:rPr>
            </w:pPr>
            <w:r w:rsidRPr="00F9270A">
              <w:rPr>
                <w:rFonts w:ascii="Arial" w:hAnsi="Arial" w:cs="Arial"/>
                <w:sz w:val="16"/>
                <w:szCs w:val="20"/>
              </w:rPr>
              <w:t>CMS178v2</w:t>
            </w:r>
          </w:p>
        </w:tc>
        <w:tc>
          <w:tcPr>
            <w:tcW w:w="3618" w:type="dxa"/>
            <w:tcBorders>
              <w:top w:val="none" w:sz="0" w:space="0" w:color="auto"/>
              <w:bottom w:val="none" w:sz="0" w:space="0" w:color="auto"/>
            </w:tcBorders>
          </w:tcPr>
          <w:p w14:paraId="2A0F2484" w14:textId="0830AF1D" w:rsidR="00291E74" w:rsidRPr="00F9270A" w:rsidRDefault="00D34F4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1" w:anchor="qde_160682000" w:history="1">
              <w:r w:rsidR="00291E74" w:rsidRPr="00F9270A">
                <w:rPr>
                  <w:rFonts w:ascii="Arial" w:hAnsi="Arial" w:cs="Arial"/>
                  <w:sz w:val="16"/>
                  <w:szCs w:val="20"/>
                </w:rPr>
                <w:t>Device, Applied: Hospital Measures-Indwelling urinary catheter</w:t>
              </w:r>
            </w:hyperlink>
            <w:r w:rsidR="00291E74" w:rsidRPr="00F9270A">
              <w:rPr>
                <w:rFonts w:ascii="Arial" w:hAnsi="Arial" w:cs="Arial"/>
                <w:sz w:val="16"/>
                <w:szCs w:val="20"/>
              </w:rPr>
              <w:t> </w:t>
            </w:r>
          </w:p>
        </w:tc>
        <w:tc>
          <w:tcPr>
            <w:tcW w:w="3772" w:type="dxa"/>
            <w:tcBorders>
              <w:top w:val="none" w:sz="0" w:space="0" w:color="auto"/>
              <w:bottom w:val="none" w:sz="0" w:space="0" w:color="auto"/>
            </w:tcBorders>
          </w:tcPr>
          <w:p w14:paraId="4EBA968B" w14:textId="5A8E2F8A" w:rsidR="00291E74" w:rsidRPr="00F9270A" w:rsidRDefault="00FA3221"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672E3660" w14:textId="13EC50CA" w:rsidR="00291E74" w:rsidRPr="00F9270A" w:rsidRDefault="00FA3221"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Pr>
                <w:rFonts w:ascii="Arial" w:hAnsi="Arial" w:cs="Arial"/>
                <w:sz w:val="16"/>
                <w:szCs w:val="20"/>
              </w:rPr>
              <w:t xml:space="preserve">topic </w:t>
            </w:r>
            <w:proofErr w:type="spellStart"/>
            <w:r w:rsidR="00291E74" w:rsidRPr="00FA3221">
              <w:rPr>
                <w:rFonts w:ascii="Arial" w:eastAsia="Times New Roman" w:hAnsi="Arial" w:cs="Arial"/>
                <w:b/>
                <w:color w:val="auto"/>
                <w:sz w:val="16"/>
                <w:szCs w:val="20"/>
              </w:rPr>
              <w:t>Device</w:t>
            </w:r>
            <w:r w:rsidRPr="00FA3221">
              <w:rPr>
                <w:rFonts w:ascii="Arial" w:eastAsia="Times New Roman" w:hAnsi="Arial" w:cs="Arial"/>
                <w:b/>
                <w:color w:val="auto"/>
                <w:sz w:val="16"/>
                <w:szCs w:val="20"/>
              </w:rPr>
              <w:t>Use</w:t>
            </w:r>
            <w:proofErr w:type="spellEnd"/>
          </w:p>
          <w:p w14:paraId="0558E750" w14:textId="77777777" w:rsidR="00CF2F55" w:rsidRDefault="003459A9"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291E74" w:rsidRPr="00F9270A">
              <w:rPr>
                <w:rFonts w:ascii="Arial" w:hAnsi="Arial" w:cs="Arial"/>
                <w:sz w:val="16"/>
                <w:szCs w:val="20"/>
              </w:rPr>
              <w:t xml:space="preserve"> in Indwelling urinary catheter VS</w:t>
            </w:r>
            <w:r w:rsidR="00CF2F55" w:rsidRPr="006805EB">
              <w:rPr>
                <w:rFonts w:ascii="Arial" w:hAnsi="Arial" w:cs="Arial"/>
                <w:sz w:val="16"/>
                <w:szCs w:val="20"/>
              </w:rPr>
              <w:t xml:space="preserve"> </w:t>
            </w:r>
          </w:p>
          <w:p w14:paraId="21F8A96E" w14:textId="3EAE9FA9" w:rsidR="00291E74" w:rsidRPr="00CF2F55" w:rsidRDefault="00CF2F55"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2B0A99B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7EE77D9" w14:textId="50B7156F" w:rsidR="00291E74" w:rsidRPr="00F9270A" w:rsidRDefault="00291E74" w:rsidP="00291E74">
            <w:pPr>
              <w:rPr>
                <w:rFonts w:ascii="Arial" w:hAnsi="Arial" w:cs="Arial"/>
                <w:sz w:val="16"/>
                <w:szCs w:val="20"/>
              </w:rPr>
            </w:pPr>
            <w:r w:rsidRPr="00F9270A">
              <w:rPr>
                <w:rFonts w:ascii="Arial" w:hAnsi="Arial" w:cs="Arial"/>
                <w:sz w:val="16"/>
                <w:szCs w:val="20"/>
              </w:rPr>
              <w:lastRenderedPageBreak/>
              <w:t>CMS157v1</w:t>
            </w:r>
          </w:p>
        </w:tc>
        <w:tc>
          <w:tcPr>
            <w:tcW w:w="3618" w:type="dxa"/>
          </w:tcPr>
          <w:p w14:paraId="32788B70" w14:textId="1ABE200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Occurrence A of </w:t>
            </w:r>
            <w:hyperlink r:id="rId52" w:anchor="qde_162440000" w:history="1">
              <w:r w:rsidRPr="00F9270A">
                <w:rPr>
                  <w:rFonts w:ascii="Arial" w:hAnsi="Arial" w:cs="Arial"/>
                  <w:sz w:val="16"/>
                  <w:szCs w:val="20"/>
                </w:rPr>
                <w:t>Diagnosis, Active: Cancer</w:t>
              </w:r>
            </w:hyperlink>
          </w:p>
        </w:tc>
        <w:tc>
          <w:tcPr>
            <w:tcW w:w="3772" w:type="dxa"/>
          </w:tcPr>
          <w:p w14:paraId="0ADEE105" w14:textId="671D7309"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236B2CB3" w14:textId="1D44DC5F"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50DA6">
              <w:rPr>
                <w:rFonts w:ascii="Arial" w:hAnsi="Arial" w:cs="Arial"/>
                <w:b/>
                <w:sz w:val="16"/>
                <w:szCs w:val="20"/>
              </w:rPr>
              <w:t>Condition</w:t>
            </w:r>
          </w:p>
          <w:p w14:paraId="75C6F04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Active Cancer VS</w:t>
            </w:r>
          </w:p>
          <w:p w14:paraId="558A05BA" w14:textId="2C8EC4CD" w:rsidR="00F50DA6" w:rsidRPr="00F9270A" w:rsidRDefault="00F50DA6" w:rsidP="00F50D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27A59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9DC3301" w14:textId="6A07D1B7" w:rsidR="00291E74" w:rsidRPr="00F9270A" w:rsidRDefault="00291E74" w:rsidP="00291E74">
            <w:pPr>
              <w:rPr>
                <w:rFonts w:ascii="Arial" w:hAnsi="Arial" w:cs="Arial"/>
                <w:sz w:val="16"/>
                <w:szCs w:val="20"/>
              </w:rPr>
            </w:pPr>
            <w:r w:rsidRPr="00F9270A">
              <w:rPr>
                <w:rFonts w:ascii="Arial" w:hAnsi="Arial" w:cs="Arial"/>
                <w:sz w:val="16"/>
                <w:szCs w:val="20"/>
              </w:rPr>
              <w:t>Acute Coronary Syndrome, Admission to CCU for -</w:t>
            </w:r>
            <w:r w:rsidRPr="00F9270A">
              <w:rPr>
                <w:sz w:val="16"/>
              </w:rPr>
              <w:t xml:space="preserve"> </w:t>
            </w:r>
            <w:hyperlink r:id="rId53" w:history="1">
              <w:r w:rsidRPr="00F9270A">
                <w:rPr>
                  <w:rStyle w:val="Hyperlink"/>
                  <w:rFonts w:ascii="Arial" w:hAnsi="Arial"/>
                  <w:sz w:val="16"/>
                  <w:szCs w:val="20"/>
                </w:rPr>
                <w:t>https://www.icsi.org/_asset/dwy1nl/ACSOS1112.doc</w:t>
              </w:r>
            </w:hyperlink>
          </w:p>
        </w:tc>
        <w:tc>
          <w:tcPr>
            <w:tcW w:w="3618" w:type="dxa"/>
            <w:tcBorders>
              <w:top w:val="none" w:sz="0" w:space="0" w:color="auto"/>
              <w:bottom w:val="none" w:sz="0" w:space="0" w:color="auto"/>
            </w:tcBorders>
          </w:tcPr>
          <w:p w14:paraId="4905471A"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Consistent carbohydrate (CHO)</w:t>
            </w:r>
          </w:p>
          <w:p w14:paraId="7F9D8806" w14:textId="6A85805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Diet</w:t>
            </w:r>
          </w:p>
        </w:tc>
        <w:tc>
          <w:tcPr>
            <w:tcW w:w="3772" w:type="dxa"/>
            <w:tcBorders>
              <w:top w:val="none" w:sz="0" w:space="0" w:color="auto"/>
              <w:bottom w:val="none" w:sz="0" w:space="0" w:color="auto"/>
            </w:tcBorders>
          </w:tcPr>
          <w:p w14:paraId="1E989565" w14:textId="45193825"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5EA801BB" w14:textId="5FFE74EE"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1B73EC" w:rsidRPr="001B73EC">
              <w:rPr>
                <w:rFonts w:ascii="Arial" w:hAnsi="Arial" w:cs="Arial"/>
                <w:b/>
                <w:sz w:val="16"/>
                <w:szCs w:val="20"/>
              </w:rPr>
              <w:t>Diet</w:t>
            </w:r>
          </w:p>
          <w:p w14:paraId="247058FB" w14:textId="77777777" w:rsidR="00291E74" w:rsidRDefault="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0003751D" w:rsidRPr="00F9270A">
              <w:rPr>
                <w:rFonts w:ascii="Arial" w:hAnsi="Arial" w:cs="Arial"/>
                <w:sz w:val="16"/>
                <w:szCs w:val="20"/>
              </w:rPr>
              <w:t>dietType</w:t>
            </w:r>
            <w:proofErr w:type="spellEnd"/>
            <w:r w:rsidR="0003751D" w:rsidRPr="00F9270A">
              <w:rPr>
                <w:rFonts w:ascii="Arial" w:hAnsi="Arial" w:cs="Arial"/>
                <w:sz w:val="16"/>
                <w:szCs w:val="20"/>
              </w:rPr>
              <w:t>=</w:t>
            </w:r>
            <w:r w:rsidR="00656E21" w:rsidRPr="00F9270A">
              <w:rPr>
                <w:rFonts w:ascii="Arial" w:hAnsi="Arial" w:cs="Arial"/>
                <w:sz w:val="16"/>
                <w:szCs w:val="20"/>
              </w:rPr>
              <w:t xml:space="preserve"> </w:t>
            </w:r>
            <w:r w:rsidRPr="00F9270A">
              <w:rPr>
                <w:rFonts w:ascii="Arial" w:hAnsi="Arial" w:cs="Arial"/>
                <w:sz w:val="16"/>
                <w:szCs w:val="20"/>
              </w:rPr>
              <w:t>carbohydrates</w:t>
            </w:r>
          </w:p>
          <w:p w14:paraId="59784623" w14:textId="7BA308D0" w:rsidR="00AF4590" w:rsidRPr="00F9270A" w:rsidRDefault="00AF4590">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363DD53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11F4F499" w14:textId="7D296E67" w:rsidR="00291E74" w:rsidRPr="00F9270A" w:rsidRDefault="00291E74" w:rsidP="00291E74">
            <w:pPr>
              <w:rPr>
                <w:rFonts w:ascii="Arial" w:hAnsi="Arial" w:cs="Arial"/>
                <w:sz w:val="16"/>
                <w:szCs w:val="20"/>
              </w:rPr>
            </w:pPr>
            <w:r w:rsidRPr="00F9270A">
              <w:rPr>
                <w:rFonts w:ascii="Arial" w:hAnsi="Arial" w:cs="Arial"/>
                <w:sz w:val="16"/>
                <w:szCs w:val="20"/>
              </w:rPr>
              <w:t>USPSTF Routine Screening for Iron Deficiency Anemia in Asymptomatic Pregnant Women</w:t>
            </w:r>
          </w:p>
        </w:tc>
        <w:tc>
          <w:tcPr>
            <w:tcW w:w="3618" w:type="dxa"/>
          </w:tcPr>
          <w:p w14:paraId="7D584B93" w14:textId="397D53F0"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recommends routine screening for iron deficiency anemia</w:t>
            </w:r>
          </w:p>
        </w:tc>
        <w:tc>
          <w:tcPr>
            <w:tcW w:w="3772" w:type="dxa"/>
          </w:tcPr>
          <w:p w14:paraId="63718DCC" w14:textId="7777777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1659BF53" w14:textId="46D342B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55FD03A0" w14:textId="1B08A895"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screening test for iron deficiency anemia VS</w:t>
            </w:r>
          </w:p>
          <w:p w14:paraId="3F5836DF" w14:textId="021D102F" w:rsidR="00291E74" w:rsidRPr="00F9270A" w:rsidRDefault="008F43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579712A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E58AA21" w14:textId="59B3E40A" w:rsidR="00291E74" w:rsidRPr="00F9270A" w:rsidRDefault="00291E74" w:rsidP="00291E74">
            <w:pPr>
              <w:rPr>
                <w:rFonts w:ascii="Arial" w:hAnsi="Arial" w:cs="Arial"/>
                <w:sz w:val="16"/>
                <w:szCs w:val="20"/>
              </w:rPr>
            </w:pPr>
            <w:r w:rsidRPr="00F9270A">
              <w:rPr>
                <w:rFonts w:ascii="Arial" w:hAnsi="Arial" w:cs="Arial"/>
                <w:sz w:val="16"/>
                <w:szCs w:val="20"/>
              </w:rPr>
              <w:t>CMS114v1</w:t>
            </w:r>
          </w:p>
        </w:tc>
        <w:tc>
          <w:tcPr>
            <w:tcW w:w="3618" w:type="dxa"/>
            <w:tcBorders>
              <w:top w:val="none" w:sz="0" w:space="0" w:color="auto"/>
              <w:bottom w:val="none" w:sz="0" w:space="0" w:color="auto"/>
            </w:tcBorders>
          </w:tcPr>
          <w:p w14:paraId="3A83A0C9" w14:textId="65403D21" w:rsidR="00291E74" w:rsidRPr="00F9270A" w:rsidRDefault="00D34F4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4" w:anchor="qde_160472000" w:history="1">
              <w:r w:rsidR="00291E74" w:rsidRPr="00F9270A">
                <w:rPr>
                  <w:rFonts w:ascii="Arial" w:hAnsi="Arial" w:cs="Arial"/>
                  <w:sz w:val="16"/>
                  <w:szCs w:val="20"/>
                </w:rPr>
                <w:t>Medication, Administered not done: Medical Contraindication</w:t>
              </w:r>
            </w:hyperlink>
            <w:r w:rsidR="00291E74" w:rsidRPr="00F9270A">
              <w:rPr>
                <w:rFonts w:ascii="Arial" w:hAnsi="Arial" w:cs="Arial"/>
                <w:sz w:val="16"/>
                <w:szCs w:val="20"/>
              </w:rPr>
              <w:t xml:space="preserve">" for "Injectable Factor </w:t>
            </w:r>
            <w:proofErr w:type="spellStart"/>
            <w:r w:rsidR="00291E74" w:rsidRPr="00F9270A">
              <w:rPr>
                <w:rFonts w:ascii="Arial" w:hAnsi="Arial" w:cs="Arial"/>
                <w:sz w:val="16"/>
                <w:szCs w:val="20"/>
              </w:rPr>
              <w:t>Xa</w:t>
            </w:r>
            <w:proofErr w:type="spellEnd"/>
            <w:r w:rsidR="00291E74" w:rsidRPr="00F9270A">
              <w:rPr>
                <w:rFonts w:ascii="Arial" w:hAnsi="Arial" w:cs="Arial"/>
                <w:sz w:val="16"/>
                <w:szCs w:val="20"/>
              </w:rPr>
              <w:t xml:space="preserve"> Inhibitor</w:t>
            </w:r>
          </w:p>
        </w:tc>
        <w:tc>
          <w:tcPr>
            <w:tcW w:w="3772" w:type="dxa"/>
            <w:tcBorders>
              <w:top w:val="none" w:sz="0" w:space="0" w:color="auto"/>
              <w:bottom w:val="none" w:sz="0" w:space="0" w:color="auto"/>
            </w:tcBorders>
          </w:tcPr>
          <w:p w14:paraId="039790B0" w14:textId="6E003933" w:rsidR="005748CA" w:rsidRPr="00F9270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StatementOfNonOccurrence</w:t>
            </w:r>
            <w:proofErr w:type="spellEnd"/>
            <w:r w:rsidRPr="00F9270A">
              <w:rPr>
                <w:rFonts w:ascii="Arial" w:hAnsi="Arial" w:cs="Arial"/>
                <w:sz w:val="16"/>
                <w:szCs w:val="20"/>
              </w:rPr>
              <w:t xml:space="preserve"> with</w:t>
            </w:r>
          </w:p>
          <w:p w14:paraId="68966DD3" w14:textId="119588DC"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5748CA">
              <w:rPr>
                <w:rFonts w:ascii="Arial" w:hAnsi="Arial" w:cs="Arial"/>
                <w:sz w:val="16"/>
                <w:szCs w:val="20"/>
              </w:rPr>
              <w:t xml:space="preserve">topic </w:t>
            </w:r>
            <w:proofErr w:type="spellStart"/>
            <w:r w:rsidRPr="005748CA">
              <w:rPr>
                <w:rFonts w:ascii="Arial" w:hAnsi="Arial" w:cs="Arial"/>
                <w:b/>
                <w:sz w:val="16"/>
                <w:szCs w:val="20"/>
              </w:rPr>
              <w:t>MedicationTreatment</w:t>
            </w:r>
            <w:proofErr w:type="spellEnd"/>
          </w:p>
          <w:p w14:paraId="512204DC" w14:textId="77777777" w:rsidR="005748CA" w:rsidRPr="007E3600" w:rsidRDefault="005748CA" w:rsidP="005748CA">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7E3600">
              <w:rPr>
                <w:rFonts w:ascii="Arial" w:hAnsi="Arial" w:cs="Arial"/>
                <w:sz w:val="16"/>
                <w:szCs w:val="20"/>
              </w:rPr>
              <w:t>-</w:t>
            </w:r>
            <w:proofErr w:type="spellStart"/>
            <w:r w:rsidRPr="007E3600">
              <w:rPr>
                <w:rFonts w:ascii="Arial" w:hAnsi="Arial" w:cs="Arial"/>
                <w:sz w:val="16"/>
                <w:szCs w:val="20"/>
              </w:rPr>
              <w:t>medication.code</w:t>
            </w:r>
            <w:proofErr w:type="spellEnd"/>
            <w:r w:rsidRPr="007E3600">
              <w:rPr>
                <w:rFonts w:ascii="Arial" w:hAnsi="Arial" w:cs="Arial"/>
                <w:sz w:val="16"/>
                <w:szCs w:val="20"/>
              </w:rPr>
              <w:t xml:space="preserve"> in Injectable Factor </w:t>
            </w:r>
            <w:proofErr w:type="spellStart"/>
            <w:r w:rsidRPr="007E3600">
              <w:rPr>
                <w:rFonts w:ascii="Arial" w:hAnsi="Arial" w:cs="Arial"/>
                <w:sz w:val="16"/>
                <w:szCs w:val="20"/>
              </w:rPr>
              <w:t>Xa</w:t>
            </w:r>
            <w:proofErr w:type="spellEnd"/>
            <w:r w:rsidRPr="007E3600">
              <w:rPr>
                <w:rFonts w:ascii="Arial" w:hAnsi="Arial" w:cs="Arial"/>
                <w:sz w:val="16"/>
                <w:szCs w:val="20"/>
              </w:rPr>
              <w:t xml:space="preserve"> VS</w:t>
            </w:r>
          </w:p>
          <w:p w14:paraId="30B00E87" w14:textId="059F3312"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7E3600">
              <w:rPr>
                <w:rFonts w:ascii="Arial" w:hAnsi="Arial" w:cs="Arial"/>
                <w:sz w:val="16"/>
                <w:szCs w:val="20"/>
              </w:rPr>
              <w:t>modality</w:t>
            </w:r>
            <w:r w:rsidRPr="005748CA">
              <w:rPr>
                <w:rFonts w:ascii="Arial" w:hAnsi="Arial" w:cs="Arial"/>
                <w:b/>
                <w:sz w:val="16"/>
                <w:szCs w:val="20"/>
              </w:rPr>
              <w:t xml:space="preserve"> Performance</w:t>
            </w:r>
          </w:p>
          <w:p w14:paraId="66BC0EF7" w14:textId="377AF808"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7E3600">
              <w:rPr>
                <w:rFonts w:ascii="Arial" w:hAnsi="Arial" w:cs="Arial"/>
                <w:sz w:val="16"/>
                <w:szCs w:val="20"/>
              </w:rPr>
              <w:t>-</w:t>
            </w:r>
            <w:proofErr w:type="spellStart"/>
            <w:r w:rsidRPr="007E3600">
              <w:rPr>
                <w:rFonts w:ascii="Arial" w:hAnsi="Arial" w:cs="Arial"/>
                <w:sz w:val="16"/>
                <w:szCs w:val="20"/>
              </w:rPr>
              <w:t>currentStatu</w:t>
            </w:r>
            <w:r w:rsidR="005748CA" w:rsidRPr="007E3600">
              <w:rPr>
                <w:rFonts w:ascii="Arial" w:hAnsi="Arial" w:cs="Arial"/>
                <w:sz w:val="16"/>
                <w:szCs w:val="20"/>
              </w:rPr>
              <w:t>s.</w:t>
            </w:r>
            <w:r w:rsidRPr="007E3600">
              <w:rPr>
                <w:rFonts w:ascii="Arial" w:hAnsi="Arial" w:cs="Arial"/>
                <w:sz w:val="16"/>
                <w:szCs w:val="20"/>
              </w:rPr>
              <w:t>reason</w:t>
            </w:r>
            <w:proofErr w:type="spellEnd"/>
            <w:r w:rsidR="00351EA6" w:rsidRPr="007E3600">
              <w:rPr>
                <w:rFonts w:ascii="Arial" w:hAnsi="Arial" w:cs="Arial"/>
                <w:sz w:val="16"/>
                <w:szCs w:val="20"/>
              </w:rPr>
              <w:t>=</w:t>
            </w:r>
            <w:proofErr w:type="spellStart"/>
            <w:r w:rsidRPr="007E3600">
              <w:rPr>
                <w:rFonts w:ascii="Arial" w:hAnsi="Arial" w:cs="Arial"/>
                <w:sz w:val="16"/>
                <w:szCs w:val="20"/>
              </w:rPr>
              <w:t>MedicalContraindication</w:t>
            </w:r>
            <w:proofErr w:type="spellEnd"/>
          </w:p>
        </w:tc>
      </w:tr>
      <w:tr w:rsidR="00291E74" w:rsidRPr="00F9270A" w14:paraId="467950A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8093FBF" w14:textId="6D2A2A21"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618" w:type="dxa"/>
          </w:tcPr>
          <w:p w14:paraId="55DF44C6" w14:textId="13629D8F" w:rsidR="00291E74" w:rsidRPr="00F9270A" w:rsidRDefault="00D34F4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5" w:anchor="qde_162438000" w:history="1">
              <w:r w:rsidR="00291E74" w:rsidRPr="00F9270A">
                <w:rPr>
                  <w:rFonts w:ascii="Arial" w:hAnsi="Arial" w:cs="Arial"/>
                  <w:sz w:val="16"/>
                  <w:szCs w:val="20"/>
                </w:rPr>
                <w:t>Procedure, Performed: Chemotherapy Administration</w:t>
              </w:r>
            </w:hyperlink>
          </w:p>
        </w:tc>
        <w:tc>
          <w:tcPr>
            <w:tcW w:w="3772" w:type="dxa"/>
          </w:tcPr>
          <w:p w14:paraId="0935EDAA"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74EB4B53"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32E11EB3"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Chemotherapy Administration VS</w:t>
            </w:r>
          </w:p>
          <w:p w14:paraId="715E3738" w14:textId="0A3F653F" w:rsidR="00BA045D" w:rsidRPr="00F9270A" w:rsidRDefault="00BA045D" w:rsidP="00BA045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2FC0463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7E5288D0" w14:textId="77777777" w:rsidR="00291E74" w:rsidRPr="00F9270A" w:rsidRDefault="00291E74" w:rsidP="00291E74">
            <w:pPr>
              <w:rPr>
                <w:rFonts w:ascii="Arial" w:hAnsi="Arial" w:cs="Arial"/>
                <w:sz w:val="16"/>
                <w:szCs w:val="20"/>
              </w:rPr>
            </w:pPr>
            <w:r w:rsidRPr="00F9270A">
              <w:rPr>
                <w:rFonts w:ascii="Arial" w:hAnsi="Arial" w:cs="Arial"/>
                <w:sz w:val="16"/>
                <w:szCs w:val="20"/>
              </w:rPr>
              <w:t>CMS53v1</w:t>
            </w:r>
          </w:p>
          <w:p w14:paraId="14D1FD5D" w14:textId="77777777" w:rsidR="00291E74" w:rsidRPr="00F9270A" w:rsidRDefault="00291E74" w:rsidP="00291E74">
            <w:pPr>
              <w:rPr>
                <w:rFonts w:ascii="Arial" w:hAnsi="Arial" w:cs="Arial"/>
                <w:sz w:val="16"/>
                <w:szCs w:val="20"/>
              </w:rPr>
            </w:pPr>
          </w:p>
        </w:tc>
        <w:tc>
          <w:tcPr>
            <w:tcW w:w="3618" w:type="dxa"/>
            <w:tcBorders>
              <w:top w:val="none" w:sz="0" w:space="0" w:color="auto"/>
              <w:bottom w:val="none" w:sz="0" w:space="0" w:color="auto"/>
            </w:tcBorders>
          </w:tcPr>
          <w:p w14:paraId="56F18F2F" w14:textId="3F5795CA" w:rsidR="00291E74" w:rsidRPr="00F9270A" w:rsidRDefault="00D34F4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6" w:anchor="qde_161014000" w:history="1">
              <w:r w:rsidR="00291E74" w:rsidRPr="00F9270A">
                <w:rPr>
                  <w:rFonts w:ascii="Arial" w:hAnsi="Arial" w:cs="Arial"/>
                  <w:sz w:val="16"/>
                  <w:szCs w:val="20"/>
                </w:rPr>
                <w:t>Diagnostic Study, Result: Hospital Measures-ECG Impression</w:t>
              </w:r>
            </w:hyperlink>
          </w:p>
        </w:tc>
        <w:tc>
          <w:tcPr>
            <w:tcW w:w="3772" w:type="dxa"/>
            <w:tcBorders>
              <w:top w:val="none" w:sz="0" w:space="0" w:color="auto"/>
              <w:bottom w:val="none" w:sz="0" w:space="0" w:color="auto"/>
            </w:tcBorders>
          </w:tcPr>
          <w:p w14:paraId="410FE8A1" w14:textId="77777777" w:rsidR="00E04B2A"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6E5E308D" w14:textId="500B70AF" w:rsidR="00291E74"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F9270A">
              <w:rPr>
                <w:rFonts w:ascii="Arial" w:hAnsi="Arial" w:cs="Arial"/>
                <w:b/>
                <w:sz w:val="16"/>
                <w:szCs w:val="20"/>
              </w:rPr>
              <w:t>ObservationResult</w:t>
            </w:r>
            <w:proofErr w:type="spellEnd"/>
          </w:p>
          <w:p w14:paraId="3C05A89A"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ECG-Impression</w:t>
            </w:r>
          </w:p>
          <w:p w14:paraId="0C0ED2F9" w14:textId="089C17C6" w:rsidR="00E04B2A" w:rsidRPr="00F9270A" w:rsidRDefault="00E04B2A" w:rsidP="00E04B2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2F5826F"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CD5D5EC" w14:textId="6F998D53" w:rsidR="00291E74" w:rsidRPr="00F9270A" w:rsidRDefault="00291E74" w:rsidP="00291E74">
            <w:pPr>
              <w:rPr>
                <w:rFonts w:ascii="Arial" w:hAnsi="Arial" w:cs="Arial"/>
                <w:sz w:val="16"/>
                <w:szCs w:val="20"/>
              </w:rPr>
            </w:pPr>
            <w:r w:rsidRPr="00F9270A">
              <w:rPr>
                <w:rFonts w:ascii="Arial" w:hAnsi="Arial" w:cs="Arial"/>
                <w:sz w:val="16"/>
                <w:szCs w:val="20"/>
              </w:rPr>
              <w:lastRenderedPageBreak/>
              <w:t>CMS136v2</w:t>
            </w:r>
          </w:p>
        </w:tc>
        <w:tc>
          <w:tcPr>
            <w:tcW w:w="3618" w:type="dxa"/>
          </w:tcPr>
          <w:p w14:paraId="727C8098" w14:textId="70CFA169" w:rsidR="00291E74" w:rsidRPr="00F9270A" w:rsidRDefault="00D34F4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7" w:anchor="qde_161782000" w:history="1">
              <w:r w:rsidR="00291E74" w:rsidRPr="00F9270A">
                <w:rPr>
                  <w:rFonts w:ascii="Arial" w:hAnsi="Arial" w:cs="Arial"/>
                  <w:sz w:val="16"/>
                  <w:szCs w:val="20"/>
                </w:rPr>
                <w:t>Encounter, Performed: Discharge Services- Observation Care</w:t>
              </w:r>
            </w:hyperlink>
          </w:p>
        </w:tc>
        <w:tc>
          <w:tcPr>
            <w:tcW w:w="3772" w:type="dxa"/>
          </w:tcPr>
          <w:p w14:paraId="16915CD1" w14:textId="77777777" w:rsidR="005A7D43"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31A8BBDC" w14:textId="280629BC" w:rsidR="00291E74"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5A7D43">
              <w:rPr>
                <w:rFonts w:ascii="Arial" w:hAnsi="Arial" w:cs="Arial"/>
                <w:b/>
                <w:sz w:val="16"/>
                <w:szCs w:val="20"/>
              </w:rPr>
              <w:t>Encounter</w:t>
            </w:r>
          </w:p>
          <w:p w14:paraId="0F7BEA2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serviceType</w:t>
            </w:r>
            <w:proofErr w:type="spellEnd"/>
            <w:r w:rsidR="0003751D" w:rsidRPr="00F9270A">
              <w:rPr>
                <w:rFonts w:ascii="Arial" w:hAnsi="Arial" w:cs="Arial"/>
                <w:sz w:val="16"/>
                <w:szCs w:val="20"/>
              </w:rPr>
              <w:t xml:space="preserve"> in </w:t>
            </w:r>
            <w:r w:rsidRPr="00F9270A">
              <w:rPr>
                <w:rFonts w:ascii="Arial" w:hAnsi="Arial" w:cs="Arial"/>
                <w:sz w:val="16"/>
                <w:szCs w:val="20"/>
              </w:rPr>
              <w:t>Discharge services Observation care VS</w:t>
            </w:r>
          </w:p>
          <w:p w14:paraId="2D5E3A76" w14:textId="7F42A1C6" w:rsidR="005A7D43" w:rsidRPr="00F9270A" w:rsidRDefault="005A7D4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5B8EF9C8"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FB99016" w14:textId="1711585B" w:rsidR="00291E74" w:rsidRPr="00F9270A" w:rsidRDefault="00291E74" w:rsidP="00291E74">
            <w:pPr>
              <w:rPr>
                <w:rFonts w:ascii="Arial" w:hAnsi="Arial" w:cs="Arial"/>
                <w:sz w:val="16"/>
                <w:szCs w:val="20"/>
              </w:rPr>
            </w:pPr>
            <w:r w:rsidRPr="00F9270A">
              <w:rPr>
                <w:rFonts w:ascii="Arial" w:hAnsi="Arial" w:cs="Arial"/>
                <w:sz w:val="16"/>
                <w:szCs w:val="20"/>
              </w:rPr>
              <w:t>HL7 V3 DAM, Diet and Nutrition Orders, DSTU Release 2</w:t>
            </w:r>
          </w:p>
        </w:tc>
        <w:tc>
          <w:tcPr>
            <w:tcW w:w="3618" w:type="dxa"/>
            <w:tcBorders>
              <w:top w:val="none" w:sz="0" w:space="0" w:color="auto"/>
              <w:bottom w:val="none" w:sz="0" w:space="0" w:color="auto"/>
            </w:tcBorders>
          </w:tcPr>
          <w:p w14:paraId="2CD9552A" w14:textId="0F7767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a standard, polymeric enteral formula was selected from the hospital’s established formulary, and a total energy target of 20–25 kcal per kg actual body weight </w:t>
            </w:r>
          </w:p>
        </w:tc>
        <w:tc>
          <w:tcPr>
            <w:tcW w:w="3772" w:type="dxa"/>
            <w:tcBorders>
              <w:top w:val="none" w:sz="0" w:space="0" w:color="auto"/>
              <w:bottom w:val="none" w:sz="0" w:space="0" w:color="auto"/>
            </w:tcBorders>
          </w:tcPr>
          <w:p w14:paraId="72D283FC" w14:textId="61B6DCA1" w:rsidR="00291E74" w:rsidRPr="00F9270A" w:rsidRDefault="00F8744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 xml:space="preserve">with </w:t>
            </w:r>
          </w:p>
          <w:p w14:paraId="5796758B" w14:textId="7957FFDD" w:rsidR="00F87445" w:rsidRPr="00F9270A" w:rsidRDefault="00F87445" w:rsidP="00F8744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53F1107B" w14:textId="11C723C9"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00351EA6" w:rsidRPr="00F9270A">
              <w:rPr>
                <w:rFonts w:ascii="Arial" w:hAnsi="Arial" w:cs="Arial"/>
                <w:sz w:val="16"/>
                <w:szCs w:val="20"/>
              </w:rPr>
              <w:t>=</w:t>
            </w:r>
          </w:p>
          <w:p w14:paraId="62121766"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EnteralFormula</w:t>
            </w:r>
            <w:proofErr w:type="spellEnd"/>
            <w:r w:rsidRPr="00F9270A">
              <w:rPr>
                <w:rFonts w:ascii="Arial" w:hAnsi="Arial" w:cs="Arial"/>
                <w:sz w:val="16"/>
                <w:szCs w:val="20"/>
              </w:rPr>
              <w:t xml:space="preserve"> with</w:t>
            </w:r>
          </w:p>
          <w:p w14:paraId="6B18804A" w14:textId="44122083"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caloricDensity</w:t>
            </w:r>
            <w:proofErr w:type="spellEnd"/>
            <w:r w:rsidR="00351EA6" w:rsidRPr="00F9270A">
              <w:rPr>
                <w:rFonts w:ascii="Arial" w:hAnsi="Arial" w:cs="Arial"/>
                <w:sz w:val="16"/>
                <w:szCs w:val="20"/>
              </w:rPr>
              <w:t>=</w:t>
            </w:r>
            <w:r w:rsidRPr="00F9270A">
              <w:rPr>
                <w:rFonts w:ascii="Arial" w:hAnsi="Arial" w:cs="Arial"/>
                <w:sz w:val="16"/>
                <w:szCs w:val="20"/>
              </w:rPr>
              <w:t>20–25 kcal per kg</w:t>
            </w:r>
          </w:p>
          <w:p w14:paraId="25FE87BA" w14:textId="5F617AC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-product</w:t>
            </w:r>
            <w:r w:rsidR="00351EA6" w:rsidRPr="00F9270A">
              <w:rPr>
                <w:rFonts w:ascii="Arial" w:hAnsi="Arial" w:cs="Arial"/>
                <w:sz w:val="16"/>
                <w:szCs w:val="20"/>
              </w:rPr>
              <w:t>=</w:t>
            </w:r>
            <w:r w:rsidRPr="00F9270A">
              <w:rPr>
                <w:rFonts w:ascii="Arial" w:hAnsi="Arial" w:cs="Arial"/>
                <w:sz w:val="16"/>
                <w:szCs w:val="20"/>
              </w:rPr>
              <w:t>standard, polymeric enteral formula</w:t>
            </w:r>
          </w:p>
          <w:p w14:paraId="5E81EB06" w14:textId="77777777" w:rsidR="0048230C"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48230C">
              <w:rPr>
                <w:rFonts w:ascii="Arial" w:hAnsi="Arial" w:cs="Arial"/>
                <w:sz w:val="16"/>
                <w:szCs w:val="20"/>
              </w:rPr>
              <w:t xml:space="preserve"> </w:t>
            </w:r>
          </w:p>
          <w:p w14:paraId="28A4F670" w14:textId="0A2DE0CE" w:rsidR="00291E74" w:rsidRPr="00F9270A" w:rsidRDefault="0048230C" w:rsidP="0048230C">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6DA485EB"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B56F729" w14:textId="2014691A" w:rsidR="00291E74" w:rsidRPr="00F9270A" w:rsidRDefault="00291E74" w:rsidP="00291E74">
            <w:pPr>
              <w:rPr>
                <w:rFonts w:ascii="Arial" w:hAnsi="Arial" w:cs="Arial"/>
                <w:sz w:val="16"/>
                <w:szCs w:val="20"/>
              </w:rPr>
            </w:pPr>
            <w:r w:rsidRPr="00F9270A">
              <w:rPr>
                <w:rFonts w:ascii="Arial" w:hAnsi="Arial" w:cs="Arial"/>
                <w:sz w:val="16"/>
                <w:szCs w:val="20"/>
              </w:rPr>
              <w:t xml:space="preserve">Stroke for Patient not Receiving </w:t>
            </w:r>
            <w:proofErr w:type="spellStart"/>
            <w:r w:rsidRPr="00F9270A">
              <w:rPr>
                <w:rFonts w:ascii="Arial" w:hAnsi="Arial" w:cs="Arial"/>
                <w:sz w:val="16"/>
                <w:szCs w:val="20"/>
              </w:rPr>
              <w:t>tPA</w:t>
            </w:r>
            <w:proofErr w:type="spellEnd"/>
            <w:r w:rsidRPr="00F9270A">
              <w:rPr>
                <w:rFonts w:ascii="Arial" w:hAnsi="Arial" w:cs="Arial"/>
                <w:sz w:val="16"/>
                <w:szCs w:val="20"/>
              </w:rPr>
              <w:t xml:space="preserve">, Ischemic; Admission for - </w:t>
            </w:r>
            <w:r w:rsidRPr="00F9270A">
              <w:rPr>
                <w:sz w:val="16"/>
              </w:rPr>
              <w:t xml:space="preserve"> </w:t>
            </w:r>
            <w:r w:rsidRPr="000E5BA5">
              <w:rPr>
                <w:rFonts w:ascii="Arial" w:hAnsi="Arial" w:cs="Arial"/>
                <w:sz w:val="16"/>
                <w:szCs w:val="20"/>
                <w:lang w:eastAsia="zh-CN"/>
              </w:rPr>
              <w:t>https://www.icsi.org/_asset/gd1yy3/StrokeOSnontPA0712.doc</w:t>
            </w:r>
          </w:p>
        </w:tc>
        <w:tc>
          <w:tcPr>
            <w:tcW w:w="3618" w:type="dxa"/>
          </w:tcPr>
          <w:p w14:paraId="3254B96F" w14:textId="693A17A6"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keep patient with nothing by mouth</w:t>
            </w:r>
          </w:p>
        </w:tc>
        <w:tc>
          <w:tcPr>
            <w:tcW w:w="3772" w:type="dxa"/>
          </w:tcPr>
          <w:p w14:paraId="3926E0A9" w14:textId="77777777" w:rsidR="0004069C" w:rsidRPr="00F9270A" w:rsidRDefault="0004069C" w:rsidP="0004069C">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2385758F" w14:textId="77777777" w:rsidR="0004069C" w:rsidRPr="00F9270A" w:rsidRDefault="0004069C" w:rsidP="0004069C">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775AB37C" w14:textId="71DB7E6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008538E8">
              <w:rPr>
                <w:rFonts w:ascii="Arial" w:hAnsi="Arial" w:cs="Arial"/>
                <w:sz w:val="16"/>
                <w:szCs w:val="20"/>
              </w:rPr>
              <w:t>nutrititionItem</w:t>
            </w:r>
            <w:proofErr w:type="spellEnd"/>
            <w:r w:rsidR="008538E8">
              <w:rPr>
                <w:rFonts w:ascii="Arial" w:hAnsi="Arial" w:cs="Arial"/>
                <w:sz w:val="16"/>
                <w:szCs w:val="20"/>
              </w:rPr>
              <w:t>[</w:t>
            </w:r>
            <w:proofErr w:type="spellStart"/>
            <w:r w:rsidR="008538E8">
              <w:rPr>
                <w:rFonts w:ascii="Arial" w:hAnsi="Arial" w:cs="Arial"/>
                <w:sz w:val="16"/>
                <w:szCs w:val="20"/>
              </w:rPr>
              <w:t>OralDiet</w:t>
            </w:r>
            <w:proofErr w:type="spellEnd"/>
            <w:r w:rsidR="008538E8">
              <w:rPr>
                <w:rFonts w:ascii="Arial" w:hAnsi="Arial" w:cs="Arial"/>
                <w:sz w:val="16"/>
                <w:szCs w:val="20"/>
              </w:rPr>
              <w:t>].</w:t>
            </w:r>
            <w:proofErr w:type="spellStart"/>
            <w:r w:rsidRPr="00F9270A">
              <w:rPr>
                <w:rFonts w:ascii="Arial" w:hAnsi="Arial" w:cs="Arial"/>
                <w:sz w:val="16"/>
                <w:szCs w:val="20"/>
              </w:rPr>
              <w:t>dietType</w:t>
            </w:r>
            <w:proofErr w:type="spellEnd"/>
            <w:r w:rsidR="00351EA6" w:rsidRPr="00F9270A">
              <w:rPr>
                <w:rFonts w:ascii="Arial" w:hAnsi="Arial" w:cs="Arial"/>
                <w:sz w:val="16"/>
                <w:szCs w:val="20"/>
              </w:rPr>
              <w:t>=</w:t>
            </w:r>
            <w:r w:rsidRPr="00F9270A">
              <w:rPr>
                <w:rFonts w:ascii="Arial" w:hAnsi="Arial" w:cs="Arial"/>
                <w:sz w:val="16"/>
                <w:szCs w:val="20"/>
              </w:rPr>
              <w:t>NPO code</w:t>
            </w:r>
          </w:p>
        </w:tc>
      </w:tr>
      <w:tr w:rsidR="00291E74" w:rsidRPr="00F9270A" w14:paraId="448F1022"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3C2D820" w14:textId="3F6ACFD4" w:rsidR="00291E74" w:rsidRPr="00F9270A" w:rsidRDefault="00291E74" w:rsidP="00291E74">
            <w:pPr>
              <w:rPr>
                <w:rFonts w:ascii="Arial" w:hAnsi="Arial" w:cs="Arial"/>
                <w:sz w:val="16"/>
                <w:szCs w:val="20"/>
              </w:rPr>
            </w:pPr>
            <w:r w:rsidRPr="00F9270A">
              <w:rPr>
                <w:rFonts w:ascii="Arial" w:hAnsi="Arial" w:cs="Arial"/>
                <w:sz w:val="16"/>
                <w:szCs w:val="20"/>
              </w:rPr>
              <w:t>CMS113v1</w:t>
            </w:r>
          </w:p>
        </w:tc>
        <w:tc>
          <w:tcPr>
            <w:tcW w:w="3618" w:type="dxa"/>
            <w:tcBorders>
              <w:top w:val="none" w:sz="0" w:space="0" w:color="auto"/>
              <w:bottom w:val="none" w:sz="0" w:space="0" w:color="auto"/>
            </w:tcBorders>
          </w:tcPr>
          <w:p w14:paraId="04EA1AD8" w14:textId="7FB3CBEF" w:rsidR="00291E74" w:rsidRPr="00F9270A" w:rsidRDefault="00D34F4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8" w:anchor="qde_160433000" w:history="1">
              <w:r w:rsidR="00291E74" w:rsidRPr="00F9270A">
                <w:rPr>
                  <w:rFonts w:ascii="Arial" w:hAnsi="Arial" w:cs="Arial"/>
                  <w:sz w:val="16"/>
                  <w:szCs w:val="20"/>
                </w:rPr>
                <w:t>Diagnosis, Active: Spontaneous Rupture of Membranes</w:t>
              </w:r>
            </w:hyperlink>
          </w:p>
        </w:tc>
        <w:tc>
          <w:tcPr>
            <w:tcW w:w="3772" w:type="dxa"/>
            <w:tcBorders>
              <w:top w:val="none" w:sz="0" w:space="0" w:color="auto"/>
              <w:bottom w:val="none" w:sz="0" w:space="0" w:color="auto"/>
            </w:tcBorders>
          </w:tcPr>
          <w:p w14:paraId="2FA37A73" w14:textId="42D864B1" w:rsidR="00291E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079A8CBC" w14:textId="431E89A7" w:rsidR="00291E74" w:rsidRPr="00F9270A" w:rsidRDefault="00876A74" w:rsidP="008E5DB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4F15B33B" w14:textId="276BB98D"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-name</w:t>
            </w:r>
            <w:r w:rsidR="0003751D" w:rsidRPr="00F9270A">
              <w:rPr>
                <w:rFonts w:ascii="Arial" w:eastAsia="Times New Roman" w:hAnsi="Arial" w:cs="Arial"/>
                <w:color w:val="auto"/>
                <w:sz w:val="16"/>
                <w:szCs w:val="20"/>
              </w:rPr>
              <w:t xml:space="preserve"> in </w:t>
            </w:r>
            <w:r w:rsidRPr="00F9270A">
              <w:rPr>
                <w:rFonts w:ascii="Arial" w:eastAsia="Times New Roman" w:hAnsi="Arial" w:cs="Arial"/>
                <w:color w:val="auto"/>
                <w:sz w:val="16"/>
                <w:szCs w:val="20"/>
              </w:rPr>
              <w:t>spontaneous rupture of membranes VS</w:t>
            </w:r>
          </w:p>
          <w:p w14:paraId="0AFF4C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876A74">
              <w:rPr>
                <w:rFonts w:ascii="Arial" w:hAnsi="Arial" w:cs="Arial"/>
                <w:sz w:val="16"/>
                <w:szCs w:val="20"/>
              </w:rPr>
              <w:t>condition</w:t>
            </w:r>
            <w:r w:rsidRPr="00F9270A">
              <w:rPr>
                <w:rFonts w:ascii="Arial" w:hAnsi="Arial" w:cs="Arial"/>
                <w:sz w:val="16"/>
                <w:szCs w:val="20"/>
              </w:rPr>
              <w:t>status</w:t>
            </w:r>
            <w:proofErr w:type="spellEnd"/>
            <w:r w:rsidR="00351EA6" w:rsidRPr="00F9270A">
              <w:rPr>
                <w:rFonts w:ascii="Arial" w:hAnsi="Arial" w:cs="Arial"/>
                <w:sz w:val="16"/>
                <w:szCs w:val="20"/>
              </w:rPr>
              <w:t>=</w:t>
            </w:r>
            <w:r w:rsidRPr="00F9270A">
              <w:rPr>
                <w:rFonts w:ascii="Arial" w:hAnsi="Arial" w:cs="Arial"/>
                <w:sz w:val="16"/>
                <w:szCs w:val="20"/>
              </w:rPr>
              <w:t>Active</w:t>
            </w:r>
          </w:p>
          <w:p w14:paraId="2414946E" w14:textId="1B4437AF" w:rsidR="00876A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6CE8E732"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36A680D" w14:textId="3DFA5D87"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48E2E154" w14:textId="77777777"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Patient is not pregnant.</w:t>
            </w:r>
          </w:p>
          <w:p w14:paraId="14268CD9" w14:textId="77777777"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42EB32D3" w14:textId="5797F1FC"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10F08A58" w14:textId="3140788D" w:rsidR="00291E74" w:rsidRPr="00F9270A" w:rsidRDefault="00E52787" w:rsidP="008E5DB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5905A278" w14:textId="7548633E" w:rsidR="00876A74" w:rsidRDefault="00291E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Pregnancy VS</w:t>
            </w:r>
            <w:r w:rsidR="00876A74">
              <w:rPr>
                <w:rFonts w:ascii="Arial" w:hAnsi="Arial" w:cs="Arial"/>
                <w:sz w:val="16"/>
                <w:szCs w:val="20"/>
              </w:rPr>
              <w:t xml:space="preserve"> </w:t>
            </w:r>
          </w:p>
          <w:p w14:paraId="25F6174F" w14:textId="4836B19B" w:rsidR="00291E74" w:rsidRPr="00F9270A" w:rsidRDefault="00876A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2219118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2324A43" w14:textId="36C132F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2CCC206B" w14:textId="77777777"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Unknown if patient has history of rheumatic fever</w:t>
            </w:r>
          </w:p>
          <w:p w14:paraId="2E5799F9"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2E046CAF" w14:textId="0C1CEC5B" w:rsidR="00291E74" w:rsidRPr="00F9270A" w:rsidRDefault="00E52787"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StatementOfUknownOccurrence</w:t>
            </w:r>
            <w:proofErr w:type="spellEnd"/>
            <w:r w:rsidRPr="00F9270A">
              <w:rPr>
                <w:rFonts w:ascii="Arial" w:hAnsi="Arial" w:cs="Arial"/>
                <w:sz w:val="16"/>
                <w:szCs w:val="20"/>
              </w:rPr>
              <w:t xml:space="preserve"> </w:t>
            </w:r>
            <w:r w:rsidR="00291E74" w:rsidRPr="00F9270A">
              <w:rPr>
                <w:rFonts w:ascii="Arial" w:hAnsi="Arial" w:cs="Arial"/>
                <w:sz w:val="16"/>
                <w:szCs w:val="20"/>
              </w:rPr>
              <w:t xml:space="preserve">with </w:t>
            </w:r>
          </w:p>
          <w:p w14:paraId="7ACA37CF" w14:textId="5918547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52787">
              <w:rPr>
                <w:rFonts w:ascii="Arial" w:hAnsi="Arial" w:cs="Arial"/>
                <w:sz w:val="16"/>
                <w:szCs w:val="20"/>
              </w:rPr>
              <w:t xml:space="preserve"> topic </w:t>
            </w:r>
            <w:r w:rsidR="00E52787" w:rsidRPr="00876A74">
              <w:rPr>
                <w:rFonts w:ascii="Arial" w:hAnsi="Arial" w:cs="Arial"/>
                <w:b/>
                <w:sz w:val="16"/>
                <w:szCs w:val="20"/>
              </w:rPr>
              <w:t>Condition</w:t>
            </w:r>
            <w:r w:rsidR="00E52787" w:rsidRPr="00F9270A">
              <w:rPr>
                <w:rFonts w:ascii="Arial" w:hAnsi="Arial" w:cs="Arial"/>
                <w:sz w:val="16"/>
                <w:szCs w:val="20"/>
              </w:rPr>
              <w:t xml:space="preserve"> </w:t>
            </w:r>
          </w:p>
          <w:p w14:paraId="75143CDA" w14:textId="684E89E8" w:rsidR="00876A74" w:rsidRDefault="00291E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Rheumatic fever VS</w:t>
            </w:r>
          </w:p>
          <w:p w14:paraId="71BAB0AF" w14:textId="246F76CD" w:rsidR="00291E74" w:rsidRPr="00F9270A" w:rsidRDefault="00876A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4CEB03C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E7D4ECF" w14:textId="6EFD88A4"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Pr>
          <w:p w14:paraId="0F6FEC2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Patient is advised to wear </w:t>
            </w:r>
            <w:proofErr w:type="spellStart"/>
            <w:r w:rsidRPr="00F9270A">
              <w:rPr>
                <w:rFonts w:ascii="Arial" w:hAnsi="Arial" w:cs="Arial"/>
                <w:sz w:val="16"/>
                <w:szCs w:val="20"/>
              </w:rPr>
              <w:t>holter</w:t>
            </w:r>
            <w:proofErr w:type="spellEnd"/>
            <w:r w:rsidRPr="00F9270A">
              <w:rPr>
                <w:rFonts w:ascii="Arial" w:hAnsi="Arial" w:cs="Arial"/>
                <w:sz w:val="16"/>
                <w:szCs w:val="20"/>
              </w:rPr>
              <w:t xml:space="preserve"> monitor</w:t>
            </w:r>
          </w:p>
          <w:p w14:paraId="5845505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3C23482" w14:textId="6A103F62"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b/>
                <w:sz w:val="16"/>
                <w:szCs w:val="20"/>
              </w:rPr>
              <w:t xml:space="preserve"> </w:t>
            </w:r>
            <w:r w:rsidR="00291E74" w:rsidRPr="00F9270A">
              <w:rPr>
                <w:rFonts w:ascii="Arial" w:hAnsi="Arial" w:cs="Arial"/>
                <w:sz w:val="16"/>
                <w:szCs w:val="20"/>
              </w:rPr>
              <w:t>with</w:t>
            </w:r>
          </w:p>
          <w:p w14:paraId="5C65317F" w14:textId="355A67D8"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E52787">
              <w:rPr>
                <w:rFonts w:ascii="Arial" w:hAnsi="Arial" w:cs="Arial"/>
                <w:b/>
                <w:sz w:val="16"/>
                <w:szCs w:val="20"/>
              </w:rPr>
              <w:t>Device</w:t>
            </w:r>
            <w:r w:rsidRPr="00E52787">
              <w:rPr>
                <w:rFonts w:ascii="Arial" w:hAnsi="Arial" w:cs="Arial"/>
                <w:b/>
                <w:sz w:val="16"/>
                <w:szCs w:val="20"/>
              </w:rPr>
              <w:t>Use</w:t>
            </w:r>
            <w:proofErr w:type="spellEnd"/>
          </w:p>
          <w:p w14:paraId="1E9F391B" w14:textId="268448FA" w:rsidR="00E52787" w:rsidRDefault="00291E74"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03751D" w:rsidRPr="00F9270A">
              <w:rPr>
                <w:rFonts w:ascii="Arial" w:hAnsi="Arial" w:cs="Arial"/>
                <w:sz w:val="16"/>
                <w:szCs w:val="20"/>
              </w:rPr>
              <w:t xml:space="preserve"> in </w:t>
            </w:r>
            <w:proofErr w:type="spellStart"/>
            <w:r w:rsidRPr="00F9270A">
              <w:rPr>
                <w:rFonts w:ascii="Arial" w:hAnsi="Arial" w:cs="Arial"/>
                <w:sz w:val="16"/>
                <w:szCs w:val="20"/>
              </w:rPr>
              <w:t>Holter</w:t>
            </w:r>
            <w:proofErr w:type="spellEnd"/>
            <w:r w:rsidRPr="00F9270A">
              <w:rPr>
                <w:rFonts w:ascii="Arial" w:hAnsi="Arial" w:cs="Arial"/>
                <w:sz w:val="16"/>
                <w:szCs w:val="20"/>
              </w:rPr>
              <w:t xml:space="preserve"> monitor VS</w:t>
            </w:r>
          </w:p>
          <w:p w14:paraId="7626E34D" w14:textId="68103515" w:rsidR="00291E74" w:rsidRPr="00F9270A" w:rsidRDefault="00E52787"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2962C06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72FE031" w14:textId="4C7CEE2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6FC98F8E"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Begin NTP (Non-Invasive Transcutaneous Pacing) immediately by trained nurse</w:t>
            </w:r>
          </w:p>
          <w:p w14:paraId="12B89B62"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52749EE0"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5EFFDF26"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E52787">
              <w:rPr>
                <w:rFonts w:ascii="Arial" w:hAnsi="Arial" w:cs="Arial"/>
                <w:b/>
                <w:sz w:val="16"/>
                <w:szCs w:val="20"/>
              </w:rPr>
              <w:t>DeviceUse</w:t>
            </w:r>
            <w:proofErr w:type="spellEnd"/>
          </w:p>
          <w:p w14:paraId="50D1663B" w14:textId="04C47528" w:rsidR="00291E74" w:rsidRDefault="00291E74"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351EA6" w:rsidRPr="00F9270A">
              <w:rPr>
                <w:rFonts w:ascii="Arial" w:hAnsi="Arial" w:cs="Arial"/>
                <w:sz w:val="16"/>
                <w:szCs w:val="20"/>
              </w:rPr>
              <w:t>=</w:t>
            </w:r>
            <w:r w:rsidRPr="00F9270A">
              <w:rPr>
                <w:rFonts w:ascii="Arial" w:hAnsi="Arial" w:cs="Arial"/>
                <w:sz w:val="16"/>
                <w:szCs w:val="20"/>
              </w:rPr>
              <w:t>NTP</w:t>
            </w:r>
          </w:p>
          <w:p w14:paraId="7FCF2A9D" w14:textId="77777777" w:rsidR="00723435" w:rsidRPr="00F9270A" w:rsidRDefault="00E52787"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Pr>
                <w:rFonts w:ascii="Arial" w:hAnsi="Arial" w:cs="Arial"/>
                <w:b/>
                <w:sz w:val="16"/>
                <w:szCs w:val="20"/>
              </w:rPr>
              <w:t>Order</w:t>
            </w:r>
          </w:p>
          <w:p w14:paraId="4F2DC170" w14:textId="49A2B3E2" w:rsidR="00E52787" w:rsidRPr="00F9270A" w:rsidRDefault="00723435"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-urgency=urgent</w:t>
            </w:r>
          </w:p>
        </w:tc>
      </w:tr>
      <w:tr w:rsidR="00291E74" w:rsidRPr="00F9270A" w14:paraId="24FAA35A"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33FE6AB" w14:textId="3E59890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75811824" w14:textId="0BEB1A3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Cholecystectomy was not performed</w:t>
            </w:r>
          </w:p>
        </w:tc>
        <w:tc>
          <w:tcPr>
            <w:tcW w:w="3772" w:type="dxa"/>
          </w:tcPr>
          <w:p w14:paraId="55590100" w14:textId="01CC5104"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00291E74" w:rsidRPr="00F9270A">
              <w:rPr>
                <w:rFonts w:ascii="Arial" w:hAnsi="Arial" w:cs="Arial"/>
                <w:b/>
                <w:sz w:val="16"/>
                <w:szCs w:val="20"/>
              </w:rPr>
              <w:t xml:space="preserve"> </w:t>
            </w:r>
            <w:r w:rsidR="00291E74" w:rsidRPr="00F9270A">
              <w:rPr>
                <w:rFonts w:ascii="Arial" w:hAnsi="Arial" w:cs="Arial"/>
                <w:sz w:val="16"/>
                <w:szCs w:val="20"/>
              </w:rPr>
              <w:t>with</w:t>
            </w:r>
          </w:p>
          <w:p w14:paraId="52883B1C" w14:textId="35265829"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6E2BD4">
              <w:rPr>
                <w:rFonts w:ascii="Arial" w:hAnsi="Arial" w:cs="Arial"/>
                <w:b/>
                <w:sz w:val="16"/>
                <w:szCs w:val="20"/>
              </w:rPr>
              <w:t>Procedure</w:t>
            </w:r>
          </w:p>
          <w:p w14:paraId="435FDD20" w14:textId="1F5BF26E" w:rsidR="006E2BD4" w:rsidRDefault="00291E7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cholecystectomy VS</w:t>
            </w:r>
            <w:r w:rsidR="006E2BD4">
              <w:rPr>
                <w:rFonts w:ascii="Arial" w:hAnsi="Arial" w:cs="Arial"/>
                <w:sz w:val="16"/>
                <w:szCs w:val="20"/>
              </w:rPr>
              <w:t xml:space="preserve"> </w:t>
            </w:r>
          </w:p>
          <w:p w14:paraId="74881E2D" w14:textId="7A9F03BC" w:rsidR="00291E74" w:rsidRPr="00F9270A" w:rsidRDefault="006E2BD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4A68D41D"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9A383B7" w14:textId="329E4AC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2100DC0C" w14:textId="7DA6AF5E"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sidRPr="00F9270A">
              <w:rPr>
                <w:rFonts w:ascii="Arial" w:hAnsi="Arial" w:cs="Arial"/>
                <w:sz w:val="16"/>
                <w:szCs w:val="20"/>
              </w:rPr>
              <w:t>Hep</w:t>
            </w:r>
            <w:proofErr w:type="spellEnd"/>
            <w:r w:rsidRPr="00F9270A">
              <w:rPr>
                <w:rFonts w:ascii="Arial" w:hAnsi="Arial" w:cs="Arial"/>
                <w:sz w:val="16"/>
                <w:szCs w:val="20"/>
              </w:rPr>
              <w:t xml:space="preserve"> B dose 1 due now. Total of 3 doses required to obtain protection from Hepatitis B infection. </w:t>
            </w:r>
          </w:p>
        </w:tc>
        <w:tc>
          <w:tcPr>
            <w:tcW w:w="3772" w:type="dxa"/>
            <w:tcBorders>
              <w:top w:val="none" w:sz="0" w:space="0" w:color="auto"/>
              <w:bottom w:val="none" w:sz="0" w:space="0" w:color="auto"/>
            </w:tcBorders>
          </w:tcPr>
          <w:p w14:paraId="762F1FA7" w14:textId="72BEEF28" w:rsidR="006B784B"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w:t>
            </w:r>
            <w:r w:rsidR="00AD7135">
              <w:rPr>
                <w:rFonts w:ascii="Arial" w:hAnsi="Arial" w:cs="Arial"/>
                <w:b/>
                <w:sz w:val="16"/>
                <w:szCs w:val="20"/>
              </w:rPr>
              <w:t>tatementOf</w:t>
            </w:r>
            <w:r>
              <w:rPr>
                <w:rFonts w:ascii="Arial" w:hAnsi="Arial" w:cs="Arial"/>
                <w:b/>
                <w:sz w:val="16"/>
                <w:szCs w:val="20"/>
              </w:rPr>
              <w:t>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7EA2A081" w14:textId="3B46CF1C" w:rsidR="00291E74" w:rsidRPr="00F9270A" w:rsidRDefault="006B78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Immunization</w:t>
            </w:r>
          </w:p>
          <w:p w14:paraId="22470763" w14:textId="5C49A35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vaccine.vaccineType</w:t>
            </w:r>
            <w:proofErr w:type="spellEnd"/>
            <w:r w:rsidR="00351EA6" w:rsidRPr="00F9270A">
              <w:rPr>
                <w:rFonts w:ascii="Arial" w:hAnsi="Arial" w:cs="Arial"/>
                <w:sz w:val="16"/>
                <w:szCs w:val="20"/>
              </w:rPr>
              <w:t>=</w:t>
            </w:r>
            <w:r w:rsidRPr="00F9270A">
              <w:rPr>
                <w:rFonts w:ascii="Arial" w:hAnsi="Arial" w:cs="Arial"/>
                <w:sz w:val="16"/>
                <w:szCs w:val="20"/>
              </w:rPr>
              <w:t>hepatitis B vaccine</w:t>
            </w:r>
          </w:p>
          <w:p w14:paraId="19F32C32" w14:textId="128BAF5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-protocol</w:t>
            </w:r>
            <w:r w:rsidR="00351EA6" w:rsidRPr="00F9270A">
              <w:rPr>
                <w:rFonts w:ascii="Arial" w:hAnsi="Arial" w:cs="Arial"/>
                <w:sz w:val="16"/>
                <w:szCs w:val="20"/>
              </w:rPr>
              <w:t>=</w:t>
            </w:r>
            <w:r w:rsidRPr="00F9270A">
              <w:rPr>
                <w:rFonts w:ascii="Arial" w:hAnsi="Arial" w:cs="Arial"/>
                <w:sz w:val="16"/>
                <w:szCs w:val="20"/>
              </w:rPr>
              <w:t>{</w:t>
            </w:r>
          </w:p>
          <w:p w14:paraId="20F33BBB" w14:textId="2BA6DA1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doseTarget</w:t>
            </w:r>
            <w:proofErr w:type="spellEnd"/>
            <w:r w:rsidR="00351EA6" w:rsidRPr="00F9270A">
              <w:rPr>
                <w:rFonts w:ascii="Arial" w:hAnsi="Arial" w:cs="Arial"/>
                <w:sz w:val="16"/>
                <w:szCs w:val="20"/>
              </w:rPr>
              <w:t>=</w:t>
            </w:r>
            <w:r w:rsidRPr="00F9270A">
              <w:rPr>
                <w:rFonts w:ascii="Arial" w:hAnsi="Arial" w:cs="Arial"/>
                <w:sz w:val="16"/>
                <w:szCs w:val="20"/>
              </w:rPr>
              <w:t>hepatitis B</w:t>
            </w:r>
          </w:p>
          <w:p w14:paraId="2E4725F0" w14:textId="04FF0BC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doseSequence</w:t>
            </w:r>
            <w:proofErr w:type="spellEnd"/>
            <w:r w:rsidR="00351EA6" w:rsidRPr="00F9270A">
              <w:rPr>
                <w:rFonts w:ascii="Arial" w:hAnsi="Arial" w:cs="Arial"/>
                <w:sz w:val="16"/>
                <w:szCs w:val="20"/>
              </w:rPr>
              <w:t>=</w:t>
            </w:r>
            <w:r w:rsidRPr="00F9270A">
              <w:rPr>
                <w:rFonts w:ascii="Arial" w:hAnsi="Arial" w:cs="Arial"/>
                <w:sz w:val="16"/>
                <w:szCs w:val="20"/>
              </w:rPr>
              <w:t>1</w:t>
            </w:r>
          </w:p>
          <w:p w14:paraId="7A873A15" w14:textId="3AD36C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351EA6" w:rsidRPr="00F9270A">
              <w:rPr>
                <w:rFonts w:ascii="Arial" w:hAnsi="Arial" w:cs="Arial"/>
                <w:sz w:val="16"/>
                <w:szCs w:val="20"/>
              </w:rPr>
              <w:t>-</w:t>
            </w:r>
            <w:proofErr w:type="spellStart"/>
            <w:r w:rsidR="00351EA6" w:rsidRPr="00F9270A">
              <w:rPr>
                <w:rFonts w:ascii="Arial" w:hAnsi="Arial" w:cs="Arial"/>
                <w:sz w:val="16"/>
                <w:szCs w:val="20"/>
              </w:rPr>
              <w:t>seriesDoses</w:t>
            </w:r>
            <w:proofErr w:type="spellEnd"/>
            <w:r w:rsidR="00351EA6" w:rsidRPr="00F9270A">
              <w:rPr>
                <w:rFonts w:ascii="Arial" w:hAnsi="Arial" w:cs="Arial"/>
                <w:sz w:val="16"/>
                <w:szCs w:val="20"/>
              </w:rPr>
              <w:t>=</w:t>
            </w:r>
            <w:r w:rsidRPr="00F9270A">
              <w:rPr>
                <w:rFonts w:ascii="Arial" w:hAnsi="Arial" w:cs="Arial"/>
                <w:sz w:val="16"/>
                <w:szCs w:val="20"/>
              </w:rPr>
              <w:t>3</w:t>
            </w:r>
          </w:p>
          <w:p w14:paraId="321B79A1" w14:textId="583B4156" w:rsidR="006B784B" w:rsidRDefault="00291E74"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B784B">
              <w:rPr>
                <w:rFonts w:ascii="Arial" w:hAnsi="Arial" w:cs="Arial"/>
                <w:sz w:val="16"/>
                <w:szCs w:val="20"/>
              </w:rPr>
              <w:t xml:space="preserve"> </w:t>
            </w:r>
          </w:p>
          <w:p w14:paraId="390686A9" w14:textId="6315D939" w:rsidR="00291E74"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53C90C6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4E7B8567" w14:textId="62EDCF7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73B99A8E" w14:textId="583BFDD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Aspirin 81 mg ,one tablet per day orally</w:t>
            </w:r>
          </w:p>
        </w:tc>
        <w:tc>
          <w:tcPr>
            <w:tcW w:w="3772" w:type="dxa"/>
          </w:tcPr>
          <w:p w14:paraId="47EB0573" w14:textId="31F32E0C"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1E3CFA06" w14:textId="53F85134"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Pr>
                <w:rFonts w:ascii="Arial" w:hAnsi="Arial" w:cs="Arial"/>
                <w:b/>
                <w:sz w:val="16"/>
                <w:szCs w:val="20"/>
              </w:rPr>
              <w:t>MedicationTreatment</w:t>
            </w:r>
            <w:proofErr w:type="spellEnd"/>
          </w:p>
          <w:p w14:paraId="0ECF6C54" w14:textId="2F634F9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medication.code</w:t>
            </w:r>
            <w:proofErr w:type="spellEnd"/>
            <w:r w:rsidR="0003751D" w:rsidRPr="00F9270A">
              <w:rPr>
                <w:rFonts w:ascii="Arial" w:hAnsi="Arial" w:cs="Arial"/>
                <w:sz w:val="16"/>
                <w:szCs w:val="20"/>
              </w:rPr>
              <w:t xml:space="preserve"> in </w:t>
            </w:r>
            <w:r w:rsidRPr="00F9270A">
              <w:rPr>
                <w:rFonts w:ascii="Arial" w:hAnsi="Arial" w:cs="Arial"/>
                <w:sz w:val="16"/>
                <w:szCs w:val="20"/>
              </w:rPr>
              <w:t>Aspirin VS</w:t>
            </w:r>
          </w:p>
          <w:p w14:paraId="467B8F95" w14:textId="50313D36" w:rsidR="00291E74" w:rsidRPr="00F9270A" w:rsidRDefault="00E03D3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-dosage</w:t>
            </w:r>
            <w:r w:rsidR="00351EA6" w:rsidRPr="00F9270A">
              <w:rPr>
                <w:rFonts w:ascii="Arial" w:hAnsi="Arial" w:cs="Arial"/>
                <w:sz w:val="16"/>
                <w:szCs w:val="20"/>
              </w:rPr>
              <w:t>=</w:t>
            </w:r>
            <w:r w:rsidR="00291E74" w:rsidRPr="00F9270A">
              <w:rPr>
                <w:rFonts w:ascii="Arial" w:hAnsi="Arial" w:cs="Arial"/>
                <w:sz w:val="16"/>
                <w:szCs w:val="20"/>
              </w:rPr>
              <w:t>{</w:t>
            </w:r>
          </w:p>
          <w:p w14:paraId="0D402265" w14:textId="3DA397FA"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doseQuantity</w:t>
            </w:r>
            <w:proofErr w:type="spellEnd"/>
            <w:r w:rsidR="00351EA6" w:rsidRPr="00F9270A">
              <w:rPr>
                <w:rFonts w:ascii="Arial" w:hAnsi="Arial" w:cs="Arial"/>
                <w:sz w:val="16"/>
                <w:szCs w:val="20"/>
              </w:rPr>
              <w:t>=</w:t>
            </w:r>
            <w:r w:rsidRPr="00F9270A">
              <w:rPr>
                <w:rFonts w:ascii="Arial" w:hAnsi="Arial" w:cs="Arial"/>
                <w:sz w:val="16"/>
                <w:szCs w:val="20"/>
              </w:rPr>
              <w:t>81mg</w:t>
            </w:r>
          </w:p>
          <w:p w14:paraId="7074394E" w14:textId="47EC5311"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administrationSchedule</w:t>
            </w:r>
            <w:proofErr w:type="spellEnd"/>
            <w:r w:rsidR="00351EA6" w:rsidRPr="00F9270A">
              <w:rPr>
                <w:rFonts w:ascii="Arial" w:hAnsi="Arial" w:cs="Arial"/>
                <w:sz w:val="16"/>
                <w:szCs w:val="20"/>
              </w:rPr>
              <w:t>=</w:t>
            </w:r>
            <w:r w:rsidRPr="00F9270A">
              <w:rPr>
                <w:rFonts w:ascii="Arial" w:hAnsi="Arial" w:cs="Arial"/>
                <w:sz w:val="16"/>
                <w:szCs w:val="20"/>
              </w:rPr>
              <w:t>one per day</w:t>
            </w:r>
          </w:p>
          <w:p w14:paraId="35C76384" w14:textId="615FCA1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E03D36">
              <w:rPr>
                <w:rFonts w:ascii="Arial" w:hAnsi="Arial" w:cs="Arial"/>
                <w:sz w:val="16"/>
                <w:szCs w:val="20"/>
              </w:rPr>
              <w:t>-r</w:t>
            </w:r>
            <w:r w:rsidRPr="00F9270A">
              <w:rPr>
                <w:rFonts w:ascii="Arial" w:hAnsi="Arial" w:cs="Arial"/>
                <w:sz w:val="16"/>
                <w:szCs w:val="20"/>
              </w:rPr>
              <w:t>oute</w:t>
            </w:r>
            <w:r w:rsidR="00351EA6" w:rsidRPr="00F9270A">
              <w:rPr>
                <w:rFonts w:ascii="Arial" w:hAnsi="Arial" w:cs="Arial"/>
                <w:sz w:val="16"/>
                <w:szCs w:val="20"/>
              </w:rPr>
              <w:t>=</w:t>
            </w:r>
            <w:r w:rsidRPr="00F9270A">
              <w:rPr>
                <w:rFonts w:ascii="Arial" w:hAnsi="Arial" w:cs="Arial"/>
                <w:sz w:val="16"/>
                <w:szCs w:val="20"/>
              </w:rPr>
              <w:t>oral</w:t>
            </w:r>
          </w:p>
          <w:p w14:paraId="5122711F" w14:textId="79FFB024" w:rsidR="00E03D36" w:rsidRDefault="00291E74"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03D36">
              <w:rPr>
                <w:rFonts w:ascii="Arial" w:hAnsi="Arial" w:cs="Arial"/>
                <w:sz w:val="16"/>
                <w:szCs w:val="20"/>
              </w:rPr>
              <w:t xml:space="preserve"> </w:t>
            </w:r>
          </w:p>
          <w:p w14:paraId="326B2722" w14:textId="72527F69" w:rsidR="00291E74" w:rsidRPr="00F9270A" w:rsidRDefault="00E03D36"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5D924910"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0893F4B" w14:textId="5009D49C"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Borders>
              <w:top w:val="none" w:sz="0" w:space="0" w:color="auto"/>
              <w:bottom w:val="none" w:sz="0" w:space="0" w:color="auto"/>
            </w:tcBorders>
          </w:tcPr>
          <w:p w14:paraId="2C4DCEA1" w14:textId="242E50CC"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Lumpectomy is contraindicated in pregnancy</w:t>
            </w:r>
          </w:p>
        </w:tc>
        <w:tc>
          <w:tcPr>
            <w:tcW w:w="3772" w:type="dxa"/>
            <w:tcBorders>
              <w:top w:val="none" w:sz="0" w:space="0" w:color="auto"/>
              <w:bottom w:val="none" w:sz="0" w:space="0" w:color="auto"/>
            </w:tcBorders>
          </w:tcPr>
          <w:p w14:paraId="23B37D0D"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1FDE59B5" w14:textId="2B24AC43"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Contraindication</w:t>
            </w:r>
          </w:p>
          <w:p w14:paraId="7AA03DA1" w14:textId="1E16902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contraindicated</w:t>
            </w:r>
            <w:r w:rsidR="009D6D5A">
              <w:rPr>
                <w:rFonts w:ascii="Arial" w:hAnsi="Arial" w:cs="Arial"/>
                <w:sz w:val="16"/>
                <w:szCs w:val="20"/>
              </w:rPr>
              <w:t>Act</w:t>
            </w:r>
            <w:proofErr w:type="spellEnd"/>
            <w:r w:rsidR="009D6D5A">
              <w:rPr>
                <w:rFonts w:ascii="Arial" w:hAnsi="Arial" w:cs="Arial"/>
                <w:sz w:val="16"/>
                <w:szCs w:val="20"/>
              </w:rPr>
              <w:t xml:space="preserve"> = {Procedure with </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lumpectomy VS</w:t>
            </w:r>
            <w:r w:rsidR="009D6D5A">
              <w:rPr>
                <w:rFonts w:ascii="Arial" w:hAnsi="Arial" w:cs="Arial"/>
                <w:sz w:val="16"/>
                <w:szCs w:val="20"/>
              </w:rPr>
              <w:t>}</w:t>
            </w:r>
          </w:p>
          <w:p w14:paraId="23FC1A06" w14:textId="3501D236"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9D6D5A">
              <w:rPr>
                <w:rFonts w:ascii="Arial" w:hAnsi="Arial" w:cs="Arial"/>
                <w:sz w:val="16"/>
                <w:szCs w:val="20"/>
              </w:rPr>
              <w:t>inference</w:t>
            </w:r>
            <w:r w:rsidR="003F249B">
              <w:rPr>
                <w:rFonts w:ascii="Arial" w:hAnsi="Arial" w:cs="Arial"/>
                <w:sz w:val="16"/>
                <w:szCs w:val="20"/>
              </w:rPr>
              <w:t>.</w:t>
            </w:r>
            <w:r w:rsidR="009D6D5A">
              <w:rPr>
                <w:rFonts w:ascii="Arial" w:hAnsi="Arial" w:cs="Arial"/>
                <w:sz w:val="16"/>
                <w:szCs w:val="20"/>
              </w:rPr>
              <w:t>inferredFrom</w:t>
            </w:r>
            <w:proofErr w:type="spellEnd"/>
            <w:r w:rsidR="009D6D5A">
              <w:rPr>
                <w:rFonts w:ascii="Arial" w:hAnsi="Arial" w:cs="Arial"/>
                <w:sz w:val="16"/>
                <w:szCs w:val="20"/>
              </w:rPr>
              <w:t xml:space="preserve"> = {Condition with name </w:t>
            </w:r>
            <w:r w:rsidR="00DB008A">
              <w:rPr>
                <w:rFonts w:ascii="Arial" w:hAnsi="Arial" w:cs="Arial"/>
                <w:sz w:val="16"/>
                <w:szCs w:val="20"/>
              </w:rPr>
              <w:t xml:space="preserve">= </w:t>
            </w:r>
            <w:proofErr w:type="spellStart"/>
            <w:r w:rsidRPr="00F9270A">
              <w:rPr>
                <w:rFonts w:ascii="Arial" w:hAnsi="Arial" w:cs="Arial"/>
                <w:sz w:val="16"/>
                <w:szCs w:val="20"/>
              </w:rPr>
              <w:t>Pregnancy</w:t>
            </w:r>
            <w:r w:rsidR="00DB008A">
              <w:rPr>
                <w:rFonts w:ascii="Arial" w:hAnsi="Arial" w:cs="Arial"/>
                <w:sz w:val="16"/>
                <w:szCs w:val="20"/>
              </w:rPr>
              <w:t>VS</w:t>
            </w:r>
            <w:proofErr w:type="spellEnd"/>
          </w:p>
          <w:p w14:paraId="3FFCBAAD" w14:textId="109A9EF5" w:rsidR="00D77789" w:rsidRPr="00F9270A" w:rsidRDefault="00D77789" w:rsidP="00D77789">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3B4349E8"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6875DB9" w14:textId="1F771C1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42236DF4" w14:textId="377CFA1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 family history of lung cancer in patient</w:t>
            </w:r>
          </w:p>
        </w:tc>
        <w:tc>
          <w:tcPr>
            <w:tcW w:w="3772" w:type="dxa"/>
          </w:tcPr>
          <w:p w14:paraId="48B7C367" w14:textId="0BE6E1F2" w:rsidR="00FF0ECD"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5093217E" w14:textId="3D309F42" w:rsidR="00291E74"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F9270A">
              <w:rPr>
                <w:rFonts w:ascii="Arial" w:hAnsi="Arial" w:cs="Arial"/>
                <w:b/>
                <w:sz w:val="16"/>
                <w:szCs w:val="20"/>
              </w:rPr>
              <w:t>FamilyHistory</w:t>
            </w:r>
            <w:proofErr w:type="spellEnd"/>
          </w:p>
          <w:p w14:paraId="79B5D20D" w14:textId="77777777" w:rsidR="00DB008A" w:rsidRDefault="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351EA6" w:rsidRPr="00F9270A">
              <w:rPr>
                <w:rFonts w:ascii="Arial" w:hAnsi="Arial" w:cs="Arial"/>
                <w:sz w:val="16"/>
                <w:szCs w:val="20"/>
              </w:rPr>
              <w:t xml:space="preserve"> in</w:t>
            </w:r>
            <w:r w:rsidRPr="00F9270A">
              <w:rPr>
                <w:rFonts w:ascii="Arial" w:hAnsi="Arial" w:cs="Arial"/>
                <w:sz w:val="16"/>
                <w:szCs w:val="20"/>
              </w:rPr>
              <w:t xml:space="preserve"> lung cancer</w:t>
            </w:r>
            <w:r w:rsidR="00351EA6" w:rsidRPr="00F9270A">
              <w:rPr>
                <w:rFonts w:ascii="Arial" w:hAnsi="Arial" w:cs="Arial"/>
                <w:sz w:val="16"/>
                <w:szCs w:val="20"/>
              </w:rPr>
              <w:t xml:space="preserve"> VS</w:t>
            </w:r>
          </w:p>
          <w:p w14:paraId="643E0B45" w14:textId="4F484624" w:rsidR="00291E74" w:rsidRPr="00F9270A" w:rsidRDefault="00DB008A">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D4EE803"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244A1ED" w14:textId="77276FC3" w:rsidR="00291E74" w:rsidRPr="00F9270A" w:rsidRDefault="00291E74" w:rsidP="00291E74">
            <w:pPr>
              <w:rPr>
                <w:rFonts w:ascii="Arial" w:hAnsi="Arial" w:cs="Arial"/>
                <w:sz w:val="16"/>
                <w:szCs w:val="20"/>
              </w:rPr>
            </w:pPr>
            <w:r w:rsidRPr="00F9270A">
              <w:rPr>
                <w:rFonts w:ascii="Arial" w:hAnsi="Arial" w:cs="Arial"/>
                <w:sz w:val="16"/>
                <w:szCs w:val="20"/>
              </w:rPr>
              <w:t>San Diego County Pertussis Notification Criteria</w:t>
            </w:r>
          </w:p>
        </w:tc>
        <w:tc>
          <w:tcPr>
            <w:tcW w:w="3618" w:type="dxa"/>
            <w:tcBorders>
              <w:top w:val="none" w:sz="0" w:space="0" w:color="auto"/>
              <w:bottom w:val="none" w:sz="0" w:space="0" w:color="auto"/>
            </w:tcBorders>
          </w:tcPr>
          <w:p w14:paraId="5E04CE1F" w14:textId="3EF7804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Phone epidemiology program at SDDHS</w:t>
            </w:r>
          </w:p>
        </w:tc>
        <w:tc>
          <w:tcPr>
            <w:tcW w:w="3772" w:type="dxa"/>
            <w:tcBorders>
              <w:top w:val="none" w:sz="0" w:space="0" w:color="auto"/>
              <w:bottom w:val="none" w:sz="0" w:space="0" w:color="auto"/>
            </w:tcBorders>
          </w:tcPr>
          <w:p w14:paraId="55FCE9DF"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3801081F" w14:textId="0E7D54C0"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Communication</w:t>
            </w:r>
          </w:p>
          <w:p w14:paraId="3E3C33C3" w14:textId="5CBB3A4C"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-medium</w:t>
            </w:r>
            <w:r w:rsidR="00351EA6" w:rsidRPr="00F9270A">
              <w:rPr>
                <w:rFonts w:ascii="Arial" w:hAnsi="Arial" w:cs="Arial"/>
                <w:sz w:val="16"/>
                <w:szCs w:val="20"/>
              </w:rPr>
              <w:t>=</w:t>
            </w:r>
            <w:r w:rsidRPr="00F9270A">
              <w:rPr>
                <w:rFonts w:ascii="Arial" w:hAnsi="Arial" w:cs="Arial"/>
                <w:sz w:val="16"/>
                <w:szCs w:val="20"/>
              </w:rPr>
              <w:t>telephone</w:t>
            </w:r>
          </w:p>
          <w:p w14:paraId="269A9C27" w14:textId="5B5F59D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provider</w:t>
            </w:r>
          </w:p>
          <w:p w14:paraId="1465559E" w14:textId="48D59B3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351EA6" w:rsidRPr="00F9270A">
              <w:rPr>
                <w:rFonts w:ascii="Arial" w:hAnsi="Arial" w:cs="Arial"/>
                <w:sz w:val="16"/>
                <w:szCs w:val="20"/>
              </w:rPr>
              <w:t>=</w:t>
            </w:r>
            <w:r w:rsidRPr="00F9270A">
              <w:rPr>
                <w:rFonts w:ascii="Arial" w:hAnsi="Arial" w:cs="Arial"/>
                <w:sz w:val="16"/>
                <w:szCs w:val="20"/>
              </w:rPr>
              <w:t>organization (SDDHS)</w:t>
            </w:r>
          </w:p>
          <w:p w14:paraId="7928F8A7"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 xml:space="preserve"> notification of pertussis case</w:t>
            </w:r>
          </w:p>
          <w:p w14:paraId="796470F9" w14:textId="5F71413C" w:rsidR="00004493"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D2CEA33"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ADC2F55" w14:textId="0F21604D"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0E781F2D"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notify MD if temperature goes above 104 F</w:t>
            </w:r>
          </w:p>
          <w:p w14:paraId="1C10C525"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3150B37A" w14:textId="3D1BE7C3" w:rsidR="00291E74" w:rsidRPr="00F9270A" w:rsidRDefault="0000449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00291E74" w:rsidRPr="00F9270A">
              <w:rPr>
                <w:rFonts w:ascii="Arial" w:hAnsi="Arial" w:cs="Arial"/>
                <w:sz w:val="16"/>
                <w:szCs w:val="20"/>
              </w:rPr>
              <w:t>with</w:t>
            </w:r>
          </w:p>
          <w:p w14:paraId="0861E634" w14:textId="77777777" w:rsidR="00004493"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Communication</w:t>
            </w:r>
          </w:p>
          <w:p w14:paraId="6B2BDB82" w14:textId="071E42A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temperature above 104 F</w:t>
            </w:r>
          </w:p>
          <w:p w14:paraId="0C90F814" w14:textId="6789D5AC"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-recipient</w:t>
            </w:r>
            <w:r w:rsidR="00351EA6" w:rsidRPr="00F9270A">
              <w:rPr>
                <w:rFonts w:ascii="Arial" w:eastAsia="Times New Roman" w:hAnsi="Arial" w:cs="Arial"/>
                <w:color w:val="auto"/>
                <w:sz w:val="16"/>
                <w:szCs w:val="20"/>
              </w:rPr>
              <w:t>=</w:t>
            </w:r>
            <w:r w:rsidRPr="00F9270A">
              <w:rPr>
                <w:rFonts w:ascii="Arial" w:eastAsia="Times New Roman" w:hAnsi="Arial" w:cs="Arial"/>
                <w:color w:val="auto"/>
                <w:sz w:val="16"/>
                <w:szCs w:val="20"/>
              </w:rPr>
              <w:t>attending</w:t>
            </w:r>
          </w:p>
          <w:p w14:paraId="42D07207" w14:textId="77777777" w:rsidR="00004493"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nurse</w:t>
            </w:r>
          </w:p>
          <w:p w14:paraId="4A67DA42" w14:textId="5E405D83" w:rsidR="00291E74"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tc>
      </w:tr>
      <w:tr w:rsidR="00291E74" w:rsidRPr="00F9270A" w14:paraId="60C8DAD5"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F0DD766" w14:textId="1480024F"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0DE55DE1"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Unknown whether patient has Penicillin allergy</w:t>
            </w:r>
          </w:p>
          <w:p w14:paraId="210D23BF"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340157BB" w14:textId="70167480" w:rsidR="00004493"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334F37A9" w14:textId="1EA0D51F"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sidR="00291E74" w:rsidRPr="00F9270A">
              <w:rPr>
                <w:rFonts w:ascii="Arial" w:hAnsi="Arial" w:cs="Arial"/>
                <w:b/>
                <w:sz w:val="16"/>
                <w:szCs w:val="20"/>
              </w:rPr>
              <w:t>All</w:t>
            </w:r>
            <w:r>
              <w:rPr>
                <w:rFonts w:ascii="Arial" w:hAnsi="Arial" w:cs="Arial"/>
                <w:b/>
                <w:sz w:val="16"/>
                <w:szCs w:val="20"/>
              </w:rPr>
              <w:t>ergyIntolerance</w:t>
            </w:r>
            <w:proofErr w:type="spellEnd"/>
          </w:p>
          <w:p w14:paraId="71412E06" w14:textId="5DA80BB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00351EA6" w:rsidRPr="00F9270A">
              <w:rPr>
                <w:rFonts w:ascii="Arial" w:hAnsi="Arial" w:cs="Arial"/>
                <w:sz w:val="16"/>
                <w:szCs w:val="20"/>
              </w:rPr>
              <w:t>=</w:t>
            </w:r>
            <w:r w:rsidRPr="00F9270A">
              <w:rPr>
                <w:rFonts w:ascii="Arial" w:hAnsi="Arial" w:cs="Arial"/>
                <w:sz w:val="16"/>
                <w:szCs w:val="20"/>
              </w:rPr>
              <w:t>Allergy</w:t>
            </w:r>
          </w:p>
          <w:p w14:paraId="6C8FA200" w14:textId="5C60333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351EA6" w:rsidRPr="00F9270A">
              <w:rPr>
                <w:rFonts w:ascii="Arial" w:hAnsi="Arial" w:cs="Arial"/>
                <w:sz w:val="16"/>
                <w:szCs w:val="20"/>
              </w:rPr>
              <w:t>=</w:t>
            </w:r>
            <w:r w:rsidRPr="00F9270A">
              <w:rPr>
                <w:rFonts w:ascii="Arial" w:hAnsi="Arial" w:cs="Arial"/>
                <w:sz w:val="16"/>
                <w:szCs w:val="20"/>
              </w:rPr>
              <w:t>Penicillin</w:t>
            </w:r>
          </w:p>
          <w:p w14:paraId="10211900" w14:textId="66505CB4"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B15E06D"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20C2A7F" w14:textId="614F76B5"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618" w:type="dxa"/>
          </w:tcPr>
          <w:p w14:paraId="37C7385B" w14:textId="7CEAB732" w:rsidR="00291E74" w:rsidRPr="00F9270A" w:rsidRDefault="00291E74" w:rsidP="0000449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r</w:t>
            </w:r>
            <w:r w:rsidR="00004493">
              <w:rPr>
                <w:rFonts w:ascii="Arial" w:hAnsi="Arial" w:cs="Arial"/>
                <w:sz w:val="16"/>
                <w:szCs w:val="20"/>
              </w:rPr>
              <w:t xml:space="preserve">eceiving chemotherapy did not </w:t>
            </w:r>
            <w:r w:rsidRPr="00F9270A">
              <w:rPr>
                <w:rFonts w:ascii="Arial" w:hAnsi="Arial" w:cs="Arial"/>
                <w:sz w:val="16"/>
                <w:szCs w:val="20"/>
              </w:rPr>
              <w:t>respond to first line medications</w:t>
            </w:r>
          </w:p>
        </w:tc>
        <w:tc>
          <w:tcPr>
            <w:tcW w:w="3772" w:type="dxa"/>
          </w:tcPr>
          <w:p w14:paraId="54C9D426" w14:textId="77777777" w:rsidR="00004493"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7FD5BE5" w14:textId="699AF89E" w:rsidR="00291E74" w:rsidRPr="00F9270A" w:rsidRDefault="00004493" w:rsidP="00004493">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sidR="00291E74" w:rsidRPr="00F9270A">
              <w:rPr>
                <w:rFonts w:ascii="Arial" w:hAnsi="Arial" w:cs="Arial"/>
                <w:b/>
                <w:sz w:val="16"/>
                <w:szCs w:val="20"/>
              </w:rPr>
              <w:t>C</w:t>
            </w:r>
            <w:r>
              <w:rPr>
                <w:rFonts w:ascii="Arial" w:hAnsi="Arial" w:cs="Arial"/>
                <w:b/>
                <w:sz w:val="16"/>
                <w:szCs w:val="20"/>
              </w:rPr>
              <w:t>areExperience</w:t>
            </w:r>
            <w:proofErr w:type="spellEnd"/>
          </w:p>
          <w:p w14:paraId="2FA8D95E" w14:textId="77848869" w:rsidR="00291E74" w:rsidRPr="00F9270A" w:rsidRDefault="00DC042A"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-experience=</w:t>
            </w:r>
            <w:r w:rsidR="00291E74" w:rsidRPr="00F9270A">
              <w:rPr>
                <w:rFonts w:ascii="Arial" w:eastAsia="Times New Roman" w:hAnsi="Arial" w:cs="Arial"/>
                <w:color w:val="auto"/>
                <w:sz w:val="16"/>
                <w:szCs w:val="20"/>
              </w:rPr>
              <w:t>poor response</w:t>
            </w:r>
          </w:p>
          <w:p w14:paraId="0A915B35" w14:textId="77777777" w:rsidR="00291E74" w:rsidRDefault="00291E74" w:rsidP="002847D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-about</w:t>
            </w:r>
            <w:r w:rsidR="00351EA6" w:rsidRPr="00F9270A">
              <w:rPr>
                <w:rFonts w:ascii="Arial" w:hAnsi="Arial" w:cs="Arial"/>
                <w:sz w:val="16"/>
                <w:szCs w:val="20"/>
              </w:rPr>
              <w:t>=</w:t>
            </w:r>
            <w:r w:rsidR="002847D2">
              <w:rPr>
                <w:rFonts w:ascii="Arial" w:hAnsi="Arial" w:cs="Arial"/>
                <w:sz w:val="16"/>
                <w:szCs w:val="20"/>
              </w:rPr>
              <w:t>{</w:t>
            </w:r>
            <w:proofErr w:type="spellStart"/>
            <w:r w:rsidR="002847D2">
              <w:rPr>
                <w:rFonts w:ascii="Arial" w:hAnsi="Arial" w:cs="Arial"/>
                <w:sz w:val="16"/>
                <w:szCs w:val="20"/>
              </w:rPr>
              <w:t>StatementOfOccurrence</w:t>
            </w:r>
            <w:proofErr w:type="spellEnd"/>
            <w:r w:rsidRPr="00F9270A">
              <w:rPr>
                <w:rFonts w:ascii="Arial" w:hAnsi="Arial" w:cs="Arial"/>
                <w:sz w:val="16"/>
                <w:szCs w:val="20"/>
              </w:rPr>
              <w:t xml:space="preserve"> about  firs</w:t>
            </w:r>
            <w:r w:rsidR="002847D2">
              <w:rPr>
                <w:rFonts w:ascii="Arial" w:hAnsi="Arial" w:cs="Arial"/>
                <w:sz w:val="16"/>
                <w:szCs w:val="20"/>
              </w:rPr>
              <w:t>t-line chemotherapy medications</w:t>
            </w:r>
            <w:r w:rsidRPr="00F9270A">
              <w:rPr>
                <w:rFonts w:ascii="Arial" w:hAnsi="Arial" w:cs="Arial"/>
                <w:sz w:val="16"/>
                <w:szCs w:val="20"/>
              </w:rPr>
              <w:t>}</w:t>
            </w:r>
          </w:p>
          <w:p w14:paraId="70C9DC50" w14:textId="1DD1E810" w:rsidR="00602BE7" w:rsidRPr="00F9270A" w:rsidRDefault="00602BE7" w:rsidP="00602BE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4A67A8F9"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1E5933D" w14:textId="05CA2C88"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381B093D" w14:textId="77777777"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Participation in a government guarantee program for immunizations (e.g., Vaccines for Children) impacts which vaccine stock is used to treat the patient</w:t>
            </w:r>
          </w:p>
          <w:p w14:paraId="6F4E6DD7"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Borders>
              <w:top w:val="none" w:sz="0" w:space="0" w:color="auto"/>
              <w:bottom w:val="none" w:sz="0" w:space="0" w:color="auto"/>
            </w:tcBorders>
          </w:tcPr>
          <w:p w14:paraId="6B05CCD7" w14:textId="77777777" w:rsidR="00602BE7" w:rsidRDefault="00602BE7" w:rsidP="00602BE7">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03E4CF8" w14:textId="063C5EAE" w:rsidR="00291E74"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CareProgramParticipation</w:t>
            </w:r>
            <w:proofErr w:type="spellEnd"/>
          </w:p>
          <w:p w14:paraId="45C32B55" w14:textId="498B374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w:t>
            </w:r>
            <w:proofErr w:type="spellStart"/>
            <w:r w:rsidRPr="00F9270A">
              <w:rPr>
                <w:rFonts w:ascii="Arial" w:hAnsi="Arial" w:cs="Arial"/>
                <w:sz w:val="16"/>
                <w:szCs w:val="20"/>
              </w:rPr>
              <w:t>participationStatus</w:t>
            </w:r>
            <w:proofErr w:type="spellEnd"/>
            <w:r w:rsidR="00351EA6" w:rsidRPr="00F9270A">
              <w:rPr>
                <w:rFonts w:ascii="Arial" w:hAnsi="Arial" w:cs="Arial"/>
                <w:sz w:val="16"/>
                <w:szCs w:val="20"/>
              </w:rPr>
              <w:t>=</w:t>
            </w:r>
            <w:r w:rsidRPr="00F9270A">
              <w:rPr>
                <w:rFonts w:ascii="Arial" w:hAnsi="Arial" w:cs="Arial"/>
                <w:sz w:val="16"/>
                <w:szCs w:val="20"/>
              </w:rPr>
              <w:t>ongoing</w:t>
            </w:r>
          </w:p>
          <w:p w14:paraId="18C07A89"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programType</w:t>
            </w:r>
            <w:proofErr w:type="spellEnd"/>
            <w:r w:rsidR="00351EA6" w:rsidRPr="00F9270A">
              <w:rPr>
                <w:rFonts w:ascii="Arial" w:hAnsi="Arial" w:cs="Arial"/>
                <w:sz w:val="16"/>
                <w:szCs w:val="20"/>
              </w:rPr>
              <w:t>=</w:t>
            </w:r>
            <w:r w:rsidRPr="00F9270A">
              <w:rPr>
                <w:rFonts w:ascii="Arial" w:hAnsi="Arial" w:cs="Arial"/>
                <w:sz w:val="16"/>
                <w:szCs w:val="20"/>
              </w:rPr>
              <w:t>Government Guarantee Program for Immunization</w:t>
            </w:r>
          </w:p>
          <w:p w14:paraId="2ED8B36A" w14:textId="4B7BA90A" w:rsidR="00602BE7"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4A72D31"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0D7F0A07" w14:textId="1C7D572B"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5DB07893" w14:textId="0F85C01A"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 HbA1c of less than 6.5% within next 3 months.</w:t>
            </w:r>
          </w:p>
        </w:tc>
        <w:tc>
          <w:tcPr>
            <w:tcW w:w="3772" w:type="dxa"/>
          </w:tcPr>
          <w:p w14:paraId="18B3610A" w14:textId="77777777" w:rsidR="00787C84" w:rsidRDefault="00787C84" w:rsidP="00787C8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192750C2" w14:textId="2420371C" w:rsidR="00291E74" w:rsidRPr="00F9270A" w:rsidRDefault="00787C84" w:rsidP="00787C8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 xml:space="preserve">Goal </w:t>
            </w:r>
          </w:p>
          <w:p w14:paraId="22788417" w14:textId="4BDC1FA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goalFocus</w:t>
            </w:r>
            <w:proofErr w:type="spellEnd"/>
            <w:r w:rsidR="0003751D" w:rsidRPr="00F9270A">
              <w:rPr>
                <w:rFonts w:ascii="Arial" w:hAnsi="Arial" w:cs="Arial"/>
                <w:sz w:val="16"/>
                <w:szCs w:val="20"/>
              </w:rPr>
              <w:t xml:space="preserve"> in </w:t>
            </w:r>
            <w:r w:rsidRPr="00F9270A">
              <w:rPr>
                <w:rFonts w:ascii="Arial" w:hAnsi="Arial" w:cs="Arial"/>
                <w:sz w:val="16"/>
                <w:szCs w:val="20"/>
              </w:rPr>
              <w:t>HbA1c VS</w:t>
            </w:r>
          </w:p>
          <w:p w14:paraId="0470321D" w14:textId="243CB34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goalValue</w:t>
            </w:r>
            <w:proofErr w:type="spellEnd"/>
            <w:r w:rsidR="00351EA6" w:rsidRPr="00F9270A">
              <w:rPr>
                <w:rFonts w:ascii="Arial" w:hAnsi="Arial" w:cs="Arial"/>
                <w:sz w:val="16"/>
                <w:szCs w:val="20"/>
              </w:rPr>
              <w:t>=</w:t>
            </w:r>
            <w:r w:rsidRPr="00F9270A">
              <w:rPr>
                <w:rFonts w:ascii="Arial" w:hAnsi="Arial" w:cs="Arial"/>
                <w:sz w:val="16"/>
                <w:szCs w:val="20"/>
              </w:rPr>
              <w:t>6.5%</w:t>
            </w:r>
          </w:p>
          <w:p w14:paraId="5F3F2826" w14:textId="2B384C5C"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goalPursuitEffectiveTime</w:t>
            </w:r>
            <w:proofErr w:type="spellEnd"/>
            <w:r w:rsidR="00351EA6" w:rsidRPr="00F9270A">
              <w:rPr>
                <w:rFonts w:ascii="Arial" w:hAnsi="Arial" w:cs="Arial"/>
                <w:sz w:val="16"/>
                <w:szCs w:val="20"/>
              </w:rPr>
              <w:t>=</w:t>
            </w:r>
            <w:r w:rsidRPr="00F9270A">
              <w:rPr>
                <w:rFonts w:ascii="Arial" w:hAnsi="Arial" w:cs="Arial"/>
                <w:sz w:val="16"/>
                <w:szCs w:val="20"/>
              </w:rPr>
              <w:t>3 months</w:t>
            </w:r>
          </w:p>
          <w:p w14:paraId="560E7B90" w14:textId="2AC1664A" w:rsidR="00291E74" w:rsidRPr="00F9270A" w:rsidRDefault="00BA10B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BA10B5">
              <w:rPr>
                <w:rFonts w:ascii="Arial" w:hAnsi="Arial" w:cs="Arial"/>
                <w:sz w:val="16"/>
                <w:szCs w:val="20"/>
              </w:rPr>
              <w:t>modality</w:t>
            </w:r>
            <w:r>
              <w:rPr>
                <w:rFonts w:ascii="Arial" w:hAnsi="Arial" w:cs="Arial"/>
                <w:b/>
                <w:sz w:val="16"/>
                <w:szCs w:val="20"/>
              </w:rPr>
              <w:t xml:space="preserve"> Proposal</w:t>
            </w:r>
          </w:p>
        </w:tc>
      </w:tr>
      <w:tr w:rsidR="00291E74" w:rsidRPr="00F9270A" w14:paraId="6D42E214"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114EF8F6" w14:textId="39E80B1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1DB1AFF7" w14:textId="15FDFB2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 of LDL level of 100 mg/</w:t>
            </w:r>
            <w:proofErr w:type="spellStart"/>
            <w:r w:rsidRPr="00F9270A">
              <w:rPr>
                <w:rFonts w:ascii="Arial" w:hAnsi="Arial" w:cs="Arial"/>
                <w:sz w:val="16"/>
                <w:szCs w:val="20"/>
              </w:rPr>
              <w:t>dL</w:t>
            </w:r>
            <w:proofErr w:type="spellEnd"/>
            <w:r w:rsidRPr="00F9270A">
              <w:rPr>
                <w:rFonts w:ascii="Arial" w:hAnsi="Arial" w:cs="Arial"/>
                <w:sz w:val="16"/>
                <w:szCs w:val="20"/>
              </w:rPr>
              <w:t xml:space="preserve"> has been established</w:t>
            </w:r>
          </w:p>
        </w:tc>
        <w:tc>
          <w:tcPr>
            <w:tcW w:w="3772" w:type="dxa"/>
            <w:tcBorders>
              <w:top w:val="none" w:sz="0" w:space="0" w:color="auto"/>
              <w:bottom w:val="none" w:sz="0" w:space="0" w:color="auto"/>
            </w:tcBorders>
          </w:tcPr>
          <w:p w14:paraId="4B9998F5" w14:textId="1A70D051" w:rsidR="00291E74" w:rsidRPr="00F9270A" w:rsidRDefault="00D0777A"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00291E74" w:rsidRPr="00F9270A">
              <w:rPr>
                <w:rFonts w:ascii="Arial" w:hAnsi="Arial" w:cs="Arial"/>
                <w:sz w:val="16"/>
                <w:szCs w:val="20"/>
              </w:rPr>
              <w:t>with</w:t>
            </w:r>
            <w:r w:rsidR="00291E74" w:rsidRPr="00F9270A">
              <w:rPr>
                <w:rFonts w:ascii="Arial" w:hAnsi="Arial" w:cs="Arial"/>
                <w:b/>
                <w:sz w:val="16"/>
                <w:szCs w:val="20"/>
              </w:rPr>
              <w:t xml:space="preserve"> </w:t>
            </w:r>
          </w:p>
          <w:p w14:paraId="2381E0DA" w14:textId="7777777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Pr="00F9270A">
              <w:rPr>
                <w:rFonts w:ascii="Arial" w:hAnsi="Arial" w:cs="Arial"/>
                <w:b/>
                <w:sz w:val="16"/>
                <w:szCs w:val="20"/>
              </w:rPr>
              <w:t xml:space="preserve">Goal </w:t>
            </w:r>
          </w:p>
          <w:p w14:paraId="7EBB2B05" w14:textId="76E5B74F"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goalFocus</w:t>
            </w:r>
            <w:proofErr w:type="spellEnd"/>
            <w:r w:rsidR="0003751D" w:rsidRPr="00F9270A">
              <w:rPr>
                <w:rFonts w:ascii="Arial" w:hAnsi="Arial" w:cs="Arial"/>
                <w:sz w:val="16"/>
                <w:szCs w:val="20"/>
              </w:rPr>
              <w:t xml:space="preserve"> in </w:t>
            </w:r>
            <w:r w:rsidRPr="00F9270A">
              <w:rPr>
                <w:rFonts w:ascii="Arial" w:hAnsi="Arial" w:cs="Arial"/>
                <w:sz w:val="16"/>
                <w:szCs w:val="20"/>
              </w:rPr>
              <w:t>LDL VS</w:t>
            </w:r>
          </w:p>
          <w:p w14:paraId="4431B9FD" w14:textId="77777777" w:rsidR="00D0777A" w:rsidRDefault="00291E74" w:rsidP="00D0777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goalValue</w:t>
            </w:r>
            <w:proofErr w:type="spellEnd"/>
            <w:r w:rsidR="00351EA6" w:rsidRPr="00F9270A">
              <w:rPr>
                <w:rFonts w:ascii="Arial" w:hAnsi="Arial" w:cs="Arial"/>
                <w:sz w:val="16"/>
                <w:szCs w:val="20"/>
              </w:rPr>
              <w:t>=</w:t>
            </w:r>
            <w:r w:rsidRPr="00F9270A">
              <w:rPr>
                <w:rFonts w:ascii="Arial" w:hAnsi="Arial" w:cs="Arial"/>
                <w:sz w:val="16"/>
                <w:szCs w:val="20"/>
              </w:rPr>
              <w:t>100 mg/</w:t>
            </w:r>
            <w:proofErr w:type="spellStart"/>
            <w:r w:rsidRPr="00F9270A">
              <w:rPr>
                <w:rFonts w:ascii="Arial" w:hAnsi="Arial" w:cs="Arial"/>
                <w:sz w:val="16"/>
                <w:szCs w:val="20"/>
              </w:rPr>
              <w:t>dL</w:t>
            </w:r>
            <w:proofErr w:type="spellEnd"/>
            <w:r w:rsidRPr="00F9270A">
              <w:rPr>
                <w:rFonts w:ascii="Arial" w:hAnsi="Arial" w:cs="Arial"/>
                <w:sz w:val="16"/>
                <w:szCs w:val="20"/>
              </w:rPr>
              <w:t xml:space="preserve"> </w:t>
            </w:r>
          </w:p>
          <w:p w14:paraId="44B84BDB" w14:textId="42B8FBF9" w:rsidR="00291E74"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34020BCC"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2D048E2" w14:textId="4D8B5DC3"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Pr>
          <w:p w14:paraId="1B88D7ED" w14:textId="7698D4B5"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There are ventilators present in this long-term care facility.</w:t>
            </w:r>
          </w:p>
        </w:tc>
        <w:tc>
          <w:tcPr>
            <w:tcW w:w="3772" w:type="dxa"/>
          </w:tcPr>
          <w:p w14:paraId="60251FE9"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Organization </w:t>
            </w:r>
            <w:r w:rsidRPr="00F9270A">
              <w:rPr>
                <w:rFonts w:ascii="Arial" w:hAnsi="Arial" w:cs="Arial"/>
                <w:sz w:val="16"/>
                <w:szCs w:val="20"/>
              </w:rPr>
              <w:t>with</w:t>
            </w:r>
          </w:p>
          <w:p w14:paraId="0B4606BD" w14:textId="5865E0E2"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351EA6" w:rsidRPr="00F9270A">
              <w:rPr>
                <w:rFonts w:ascii="Arial" w:hAnsi="Arial" w:cs="Arial"/>
                <w:sz w:val="16"/>
                <w:szCs w:val="20"/>
              </w:rPr>
              <w:t>=</w:t>
            </w:r>
            <w:r w:rsidRPr="00F9270A">
              <w:rPr>
                <w:rFonts w:ascii="Arial" w:hAnsi="Arial" w:cs="Arial"/>
                <w:sz w:val="16"/>
                <w:szCs w:val="20"/>
              </w:rPr>
              <w:t>long-term care facility</w:t>
            </w:r>
          </w:p>
          <w:p w14:paraId="187D3304" w14:textId="2C989D38"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-characteristic</w:t>
            </w:r>
            <w:r w:rsidR="00351EA6" w:rsidRPr="00F9270A">
              <w:rPr>
                <w:rFonts w:ascii="Arial" w:hAnsi="Arial" w:cs="Arial"/>
                <w:sz w:val="16"/>
                <w:szCs w:val="20"/>
              </w:rPr>
              <w:t>=</w:t>
            </w:r>
            <w:r w:rsidRPr="00F9270A">
              <w:rPr>
                <w:rFonts w:ascii="Arial" w:hAnsi="Arial" w:cs="Arial"/>
                <w:sz w:val="16"/>
                <w:szCs w:val="20"/>
              </w:rPr>
              <w:t>{</w:t>
            </w:r>
          </w:p>
          <w:p w14:paraId="161AD654" w14:textId="697701D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-code</w:t>
            </w:r>
            <w:r w:rsidR="00351EA6" w:rsidRPr="00F9270A">
              <w:rPr>
                <w:rFonts w:ascii="Arial" w:hAnsi="Arial" w:cs="Arial"/>
                <w:sz w:val="16"/>
                <w:szCs w:val="20"/>
              </w:rPr>
              <w:t>=</w:t>
            </w:r>
            <w:r w:rsidRPr="00F9270A">
              <w:rPr>
                <w:rFonts w:ascii="Arial" w:hAnsi="Arial" w:cs="Arial"/>
                <w:sz w:val="16"/>
                <w:szCs w:val="20"/>
              </w:rPr>
              <w:t>ventilator</w:t>
            </w:r>
          </w:p>
          <w:p w14:paraId="1E9D1EFF" w14:textId="40750E8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-presence</w:t>
            </w:r>
            <w:r w:rsidR="00351EA6" w:rsidRPr="00F9270A">
              <w:rPr>
                <w:rFonts w:ascii="Arial" w:hAnsi="Arial" w:cs="Arial"/>
                <w:sz w:val="16"/>
                <w:szCs w:val="20"/>
              </w:rPr>
              <w:t>=</w:t>
            </w:r>
            <w:r w:rsidRPr="00F9270A">
              <w:rPr>
                <w:rFonts w:ascii="Arial" w:hAnsi="Arial" w:cs="Arial"/>
                <w:sz w:val="16"/>
                <w:szCs w:val="20"/>
              </w:rPr>
              <w:t>yes</w:t>
            </w:r>
          </w:p>
          <w:p w14:paraId="6BD0600F" w14:textId="0CBAE53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
        </w:tc>
      </w:tr>
      <w:tr w:rsidR="00291E74" w:rsidRPr="00F9270A" w14:paraId="74E18677"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5E3FF4D" w14:textId="0AF0848F" w:rsidR="00291E74" w:rsidRPr="00F9270A" w:rsidRDefault="00291E74" w:rsidP="00291E74">
            <w:pPr>
              <w:rPr>
                <w:rFonts w:ascii="Arial" w:hAnsi="Arial" w:cs="Arial"/>
                <w:sz w:val="16"/>
                <w:szCs w:val="20"/>
              </w:rPr>
            </w:pPr>
            <w:r w:rsidRPr="00F9270A">
              <w:rPr>
                <w:rFonts w:ascii="Arial" w:hAnsi="Arial" w:cs="Arial"/>
                <w:sz w:val="16"/>
                <w:szCs w:val="20"/>
              </w:rPr>
              <w:lastRenderedPageBreak/>
              <w:t>VMR</w:t>
            </w:r>
          </w:p>
        </w:tc>
        <w:tc>
          <w:tcPr>
            <w:tcW w:w="3618" w:type="dxa"/>
            <w:tcBorders>
              <w:top w:val="none" w:sz="0" w:space="0" w:color="auto"/>
              <w:bottom w:val="none" w:sz="0" w:space="0" w:color="auto"/>
            </w:tcBorders>
          </w:tcPr>
          <w:p w14:paraId="56C6095C" w14:textId="481A2935"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Increased fiber diet</w:t>
            </w:r>
          </w:p>
        </w:tc>
        <w:tc>
          <w:tcPr>
            <w:tcW w:w="3772" w:type="dxa"/>
            <w:tcBorders>
              <w:top w:val="none" w:sz="0" w:space="0" w:color="auto"/>
              <w:bottom w:val="none" w:sz="0" w:space="0" w:color="auto"/>
            </w:tcBorders>
          </w:tcPr>
          <w:p w14:paraId="1E796C4B" w14:textId="77777777" w:rsidR="00D0777A" w:rsidRDefault="00D0777A" w:rsidP="00D0777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333C35F0" w14:textId="77702C2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EEEB431"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Pr="00F9270A">
              <w:rPr>
                <w:rFonts w:ascii="Arial" w:hAnsi="Arial" w:cs="Arial"/>
                <w:sz w:val="16"/>
                <w:szCs w:val="20"/>
              </w:rPr>
              <w:t>dietType</w:t>
            </w:r>
            <w:proofErr w:type="spellEnd"/>
            <w:r w:rsidR="00351EA6" w:rsidRPr="00F9270A">
              <w:rPr>
                <w:rFonts w:ascii="Arial" w:hAnsi="Arial" w:cs="Arial"/>
                <w:sz w:val="16"/>
                <w:szCs w:val="20"/>
              </w:rPr>
              <w:t>=</w:t>
            </w:r>
            <w:r w:rsidRPr="00F9270A">
              <w:rPr>
                <w:rFonts w:ascii="Arial" w:hAnsi="Arial" w:cs="Arial"/>
                <w:sz w:val="16"/>
                <w:szCs w:val="20"/>
              </w:rPr>
              <w:t>increased fiber diet</w:t>
            </w:r>
          </w:p>
          <w:p w14:paraId="0661E6D7" w14:textId="2FF24406" w:rsidR="00D0777A" w:rsidRPr="00F9270A" w:rsidRDefault="00D0777A"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w:t>
            </w:r>
            <w:r w:rsidR="00AB6875">
              <w:rPr>
                <w:rFonts w:ascii="Arial" w:hAnsi="Arial" w:cs="Arial"/>
                <w:b/>
                <w:sz w:val="16"/>
                <w:szCs w:val="20"/>
              </w:rPr>
              <w:t>roposal</w:t>
            </w:r>
          </w:p>
        </w:tc>
      </w:tr>
      <w:tr w:rsidR="00291E74" w:rsidRPr="00F9270A" w14:paraId="4F9A03E7"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6460A5C9" w14:textId="629494AD"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618" w:type="dxa"/>
          </w:tcPr>
          <w:p w14:paraId="6AC50462" w14:textId="79188FEE"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High-calorie protein shake</w:t>
            </w:r>
          </w:p>
        </w:tc>
        <w:tc>
          <w:tcPr>
            <w:tcW w:w="3772" w:type="dxa"/>
          </w:tcPr>
          <w:p w14:paraId="7C8CFE31"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80093D0" w14:textId="77777777"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2550F767" w14:textId="4C9AB5AA" w:rsidR="00291E74" w:rsidRDefault="00AB687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sidR="00291E74" w:rsidRPr="00F9270A">
              <w:rPr>
                <w:rFonts w:ascii="Arial" w:hAnsi="Arial" w:cs="Arial"/>
                <w:sz w:val="16"/>
                <w:szCs w:val="20"/>
              </w:rPr>
              <w:t>nutritionItem</w:t>
            </w:r>
            <w:proofErr w:type="spellEnd"/>
            <w:r w:rsidR="00291E74" w:rsidRPr="00F9270A">
              <w:rPr>
                <w:rFonts w:ascii="Arial" w:hAnsi="Arial" w:cs="Arial"/>
                <w:sz w:val="16"/>
                <w:szCs w:val="20"/>
              </w:rPr>
              <w:t>[</w:t>
            </w:r>
            <w:proofErr w:type="spellStart"/>
            <w:r w:rsidR="00291E74" w:rsidRPr="00F9270A">
              <w:rPr>
                <w:rFonts w:ascii="Arial" w:hAnsi="Arial" w:cs="Arial"/>
                <w:sz w:val="16"/>
                <w:szCs w:val="20"/>
              </w:rPr>
              <w:t>NutritionalSupplement</w:t>
            </w:r>
            <w:proofErr w:type="spellEnd"/>
            <w:r w:rsidR="00291E74" w:rsidRPr="00F9270A">
              <w:rPr>
                <w:rFonts w:ascii="Arial" w:hAnsi="Arial" w:cs="Arial"/>
                <w:sz w:val="16"/>
                <w:szCs w:val="20"/>
              </w:rPr>
              <w:t>].product</w:t>
            </w:r>
            <w:r w:rsidR="00351EA6" w:rsidRPr="00F9270A">
              <w:rPr>
                <w:rFonts w:ascii="Arial" w:hAnsi="Arial" w:cs="Arial"/>
                <w:sz w:val="16"/>
                <w:szCs w:val="20"/>
              </w:rPr>
              <w:t>=</w:t>
            </w:r>
            <w:r>
              <w:rPr>
                <w:rFonts w:ascii="Arial" w:hAnsi="Arial" w:cs="Arial"/>
                <w:sz w:val="16"/>
                <w:szCs w:val="20"/>
              </w:rPr>
              <w:t xml:space="preserve"> </w:t>
            </w:r>
            <w:r w:rsidR="00291E74" w:rsidRPr="00F9270A">
              <w:rPr>
                <w:rFonts w:ascii="Arial" w:hAnsi="Arial" w:cs="Arial"/>
                <w:sz w:val="16"/>
                <w:szCs w:val="20"/>
              </w:rPr>
              <w:t>protein shake</w:t>
            </w:r>
          </w:p>
          <w:p w14:paraId="234600D0" w14:textId="46F16840"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33E39374"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6A092675" w14:textId="3C9CAAF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618" w:type="dxa"/>
            <w:tcBorders>
              <w:top w:val="none" w:sz="0" w:space="0" w:color="auto"/>
              <w:bottom w:val="none" w:sz="0" w:space="0" w:color="auto"/>
            </w:tcBorders>
          </w:tcPr>
          <w:p w14:paraId="7C1552F5" w14:textId="6158DB04"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Easy to chew diet (regime/therapy)</w:t>
            </w:r>
          </w:p>
        </w:tc>
        <w:tc>
          <w:tcPr>
            <w:tcW w:w="3772" w:type="dxa"/>
            <w:tcBorders>
              <w:top w:val="none" w:sz="0" w:space="0" w:color="auto"/>
              <w:bottom w:val="none" w:sz="0" w:space="0" w:color="auto"/>
            </w:tcBorders>
          </w:tcPr>
          <w:p w14:paraId="1427826A" w14:textId="77777777" w:rsidR="00AB6875" w:rsidRDefault="00AB6875" w:rsidP="00AB687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AC2C6B1" w14:textId="77777777" w:rsidR="00AB6875"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F57854B" w14:textId="2A8A6103" w:rsidR="00AB6875" w:rsidRDefault="00291E74" w:rsidP="00AB687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Pr="00F9270A">
              <w:rPr>
                <w:rFonts w:ascii="Arial" w:hAnsi="Arial" w:cs="Arial"/>
                <w:sz w:val="16"/>
                <w:szCs w:val="20"/>
              </w:rPr>
              <w:t>texture.textureType</w:t>
            </w:r>
            <w:proofErr w:type="spellEnd"/>
            <w:r w:rsidR="00351EA6" w:rsidRPr="00F9270A">
              <w:rPr>
                <w:rFonts w:ascii="Arial" w:hAnsi="Arial" w:cs="Arial"/>
                <w:sz w:val="16"/>
                <w:szCs w:val="20"/>
              </w:rPr>
              <w:t>=</w:t>
            </w:r>
            <w:r w:rsidRPr="00F9270A">
              <w:rPr>
                <w:rFonts w:ascii="Arial" w:hAnsi="Arial" w:cs="Arial"/>
                <w:sz w:val="16"/>
                <w:szCs w:val="20"/>
              </w:rPr>
              <w:t>easy to chew</w:t>
            </w:r>
            <w:r w:rsidR="00AB6875">
              <w:rPr>
                <w:rFonts w:ascii="Arial" w:hAnsi="Arial" w:cs="Arial"/>
                <w:sz w:val="16"/>
                <w:szCs w:val="20"/>
              </w:rPr>
              <w:t xml:space="preserve"> </w:t>
            </w:r>
          </w:p>
          <w:p w14:paraId="591C75E4" w14:textId="6BA16AC8" w:rsidR="00291E74"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407B1F85"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732818B8" w14:textId="4E750E4D" w:rsidR="00291E74" w:rsidRPr="00F9270A" w:rsidRDefault="00291E74" w:rsidP="00291E74">
            <w:pPr>
              <w:rPr>
                <w:rFonts w:ascii="Arial" w:hAnsi="Arial" w:cs="Arial"/>
                <w:sz w:val="16"/>
                <w:szCs w:val="20"/>
              </w:rPr>
            </w:pPr>
            <w:r w:rsidRPr="00F9270A">
              <w:rPr>
                <w:rFonts w:ascii="Arial" w:hAnsi="Arial" w:cs="Arial"/>
                <w:sz w:val="16"/>
                <w:szCs w:val="20"/>
              </w:rPr>
              <w:t>CMS100v1</w:t>
            </w:r>
          </w:p>
        </w:tc>
        <w:tc>
          <w:tcPr>
            <w:tcW w:w="3618" w:type="dxa"/>
          </w:tcPr>
          <w:p w14:paraId="644947F9" w14:textId="7BB289C5" w:rsidR="00291E74" w:rsidRPr="00F9270A" w:rsidRDefault="00D34F46"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9" w:anchor="qde_160121000" w:history="1">
              <w:r w:rsidR="00291E74" w:rsidRPr="00F9270A">
                <w:rPr>
                  <w:rFonts w:ascii="Arial" w:hAnsi="Arial" w:cs="Arial"/>
                  <w:sz w:val="16"/>
                  <w:szCs w:val="20"/>
                </w:rPr>
                <w:t>Transfer To: Hospital Measures - Inpatient Hospice Care</w:t>
              </w:r>
            </w:hyperlink>
          </w:p>
        </w:tc>
        <w:tc>
          <w:tcPr>
            <w:tcW w:w="3772" w:type="dxa"/>
          </w:tcPr>
          <w:p w14:paraId="2D4D5842"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B5C36B1" w14:textId="1887FE6F" w:rsidR="00291E74"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14C5B7BA" w14:textId="498133E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4869D1">
              <w:rPr>
                <w:rFonts w:ascii="Arial" w:hAnsi="Arial" w:cs="Arial"/>
                <w:sz w:val="16"/>
                <w:szCs w:val="20"/>
              </w:rPr>
              <w:t>hospitalization.</w:t>
            </w:r>
            <w:r w:rsidRPr="00F9270A">
              <w:rPr>
                <w:rFonts w:ascii="Arial" w:hAnsi="Arial" w:cs="Arial"/>
                <w:sz w:val="16"/>
                <w:szCs w:val="20"/>
              </w:rPr>
              <w:t>dischargeDisposition</w:t>
            </w:r>
            <w:proofErr w:type="spellEnd"/>
            <w:r w:rsidR="0003751D" w:rsidRPr="00F9270A">
              <w:rPr>
                <w:rFonts w:ascii="Arial" w:hAnsi="Arial" w:cs="Arial"/>
                <w:sz w:val="16"/>
                <w:szCs w:val="20"/>
              </w:rPr>
              <w:t xml:space="preserve"> in </w:t>
            </w:r>
            <w:r w:rsidRPr="00F9270A">
              <w:rPr>
                <w:rFonts w:ascii="Arial" w:hAnsi="Arial" w:cs="Arial"/>
                <w:sz w:val="16"/>
                <w:szCs w:val="20"/>
              </w:rPr>
              <w:t>Inpatient  hospice care VS</w:t>
            </w:r>
          </w:p>
          <w:p w14:paraId="343896A2"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in-patient</w:t>
            </w:r>
          </w:p>
          <w:p w14:paraId="6A5B027B" w14:textId="181D6592"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14A742A"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292A693D" w14:textId="20572270" w:rsidR="00291E74" w:rsidRPr="00F9270A" w:rsidRDefault="00291E74" w:rsidP="00291E74">
            <w:pPr>
              <w:rPr>
                <w:rFonts w:ascii="Arial" w:hAnsi="Arial" w:cs="Arial"/>
                <w:sz w:val="16"/>
                <w:szCs w:val="20"/>
              </w:rPr>
            </w:pPr>
            <w:r w:rsidRPr="00F9270A">
              <w:rPr>
                <w:rFonts w:ascii="Arial" w:hAnsi="Arial" w:cs="Arial"/>
                <w:sz w:val="16"/>
                <w:szCs w:val="20"/>
              </w:rPr>
              <w:t>USPSTF Screening for Hepatitis B Virus Infection in Pregnancy</w:t>
            </w:r>
          </w:p>
        </w:tc>
        <w:tc>
          <w:tcPr>
            <w:tcW w:w="3618" w:type="dxa"/>
            <w:tcBorders>
              <w:top w:val="none" w:sz="0" w:space="0" w:color="auto"/>
              <w:bottom w:val="none" w:sz="0" w:space="0" w:color="auto"/>
            </w:tcBorders>
          </w:tcPr>
          <w:p w14:paraId="5B140E3E" w14:textId="49D0D87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High risk patients and patients who test positive for HBV should be referred to an appropriate case-management program.</w:t>
            </w:r>
          </w:p>
        </w:tc>
        <w:tc>
          <w:tcPr>
            <w:tcW w:w="3772" w:type="dxa"/>
            <w:tcBorders>
              <w:top w:val="none" w:sz="0" w:space="0" w:color="auto"/>
              <w:bottom w:val="none" w:sz="0" w:space="0" w:color="auto"/>
            </w:tcBorders>
          </w:tcPr>
          <w:p w14:paraId="5D5BCC9A" w14:textId="77777777" w:rsidR="00B6274B"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6C0E026B" w14:textId="25C50B82" w:rsidR="00291E74" w:rsidRPr="00F9270A"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Care</w:t>
            </w:r>
            <w:r w:rsidR="00291E74" w:rsidRPr="00F9270A">
              <w:rPr>
                <w:rFonts w:ascii="Arial" w:hAnsi="Arial" w:cs="Arial"/>
                <w:b/>
                <w:sz w:val="16"/>
                <w:szCs w:val="20"/>
              </w:rPr>
              <w:t>ProgramParticipation</w:t>
            </w:r>
            <w:proofErr w:type="spellEnd"/>
          </w:p>
          <w:p w14:paraId="4AB4DE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programType</w:t>
            </w:r>
            <w:proofErr w:type="spellEnd"/>
            <w:r w:rsidR="00351EA6" w:rsidRPr="00F9270A">
              <w:rPr>
                <w:rFonts w:ascii="Arial" w:hAnsi="Arial" w:cs="Arial"/>
                <w:sz w:val="16"/>
                <w:szCs w:val="20"/>
              </w:rPr>
              <w:t>=</w:t>
            </w:r>
            <w:r w:rsidRPr="00F9270A">
              <w:rPr>
                <w:rFonts w:ascii="Arial" w:hAnsi="Arial" w:cs="Arial"/>
                <w:sz w:val="16"/>
                <w:szCs w:val="20"/>
              </w:rPr>
              <w:t>code for case-management program for HBV</w:t>
            </w:r>
          </w:p>
          <w:p w14:paraId="2B734C7F" w14:textId="17C4574E" w:rsidR="00B6274B" w:rsidRPr="00F9270A" w:rsidRDefault="00B627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10BAA4D5"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0D7A2ACC" w14:textId="63522F8E" w:rsidR="00291E74" w:rsidRPr="00F9270A" w:rsidRDefault="00291E74" w:rsidP="00291E74">
            <w:pPr>
              <w:rPr>
                <w:rFonts w:ascii="Arial" w:hAnsi="Arial" w:cs="Arial"/>
                <w:sz w:val="16"/>
                <w:szCs w:val="20"/>
              </w:rPr>
            </w:pPr>
            <w:r w:rsidRPr="00F9270A">
              <w:rPr>
                <w:rFonts w:ascii="Arial" w:hAnsi="Arial" w:cs="Arial"/>
                <w:sz w:val="16"/>
                <w:szCs w:val="20"/>
              </w:rPr>
              <w:t>CMS188v2</w:t>
            </w:r>
          </w:p>
        </w:tc>
        <w:tc>
          <w:tcPr>
            <w:tcW w:w="3618" w:type="dxa"/>
          </w:tcPr>
          <w:p w14:paraId="22C89899" w14:textId="62F752EB" w:rsidR="00291E74" w:rsidRPr="00F9270A" w:rsidRDefault="00D34F46"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60" w:anchor="qde_160805000" w:history="1">
              <w:r w:rsidR="00291E74" w:rsidRPr="00F9270A">
                <w:rPr>
                  <w:rFonts w:ascii="Arial" w:hAnsi="Arial" w:cs="Arial"/>
                  <w:sz w:val="16"/>
                  <w:szCs w:val="20"/>
                </w:rPr>
                <w:t>Diagnosis, Inactive: Cystic Fibrosis</w:t>
              </w:r>
            </w:hyperlink>
          </w:p>
        </w:tc>
        <w:tc>
          <w:tcPr>
            <w:tcW w:w="3772" w:type="dxa"/>
          </w:tcPr>
          <w:p w14:paraId="4534F6A2" w14:textId="756702B8" w:rsidR="00291E74" w:rsidRPr="00F9270A" w:rsidRDefault="000721C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00291E74" w:rsidRPr="00F9270A">
              <w:rPr>
                <w:rFonts w:ascii="Arial" w:hAnsi="Arial" w:cs="Arial"/>
                <w:sz w:val="16"/>
                <w:szCs w:val="20"/>
              </w:rPr>
              <w:t>with</w:t>
            </w:r>
          </w:p>
          <w:p w14:paraId="2D50BF84" w14:textId="407F9CAA" w:rsidR="000721C7"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68145DDD" w14:textId="70AB88BF"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Cystic Fibrosis VS</w:t>
            </w:r>
          </w:p>
          <w:p w14:paraId="0145C0DF" w14:textId="0FECA933" w:rsidR="000721C7" w:rsidRDefault="00291E74"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0721C7">
              <w:rPr>
                <w:rFonts w:ascii="Arial" w:hAnsi="Arial" w:cs="Arial"/>
                <w:sz w:val="16"/>
                <w:szCs w:val="20"/>
              </w:rPr>
              <w:t>conditionS</w:t>
            </w:r>
            <w:r w:rsidRPr="00F9270A">
              <w:rPr>
                <w:rFonts w:ascii="Arial" w:hAnsi="Arial" w:cs="Arial"/>
                <w:sz w:val="16"/>
                <w:szCs w:val="20"/>
              </w:rPr>
              <w:t>tatus</w:t>
            </w:r>
            <w:proofErr w:type="spellEnd"/>
            <w:r w:rsidR="00351EA6" w:rsidRPr="00F9270A">
              <w:rPr>
                <w:rFonts w:ascii="Arial" w:hAnsi="Arial" w:cs="Arial"/>
                <w:sz w:val="16"/>
                <w:szCs w:val="20"/>
              </w:rPr>
              <w:t>=</w:t>
            </w:r>
            <w:r w:rsidRPr="00F9270A">
              <w:rPr>
                <w:rFonts w:ascii="Arial" w:hAnsi="Arial" w:cs="Arial"/>
                <w:sz w:val="16"/>
                <w:szCs w:val="20"/>
              </w:rPr>
              <w:t>Inactive</w:t>
            </w:r>
            <w:r w:rsidR="000721C7">
              <w:rPr>
                <w:rFonts w:ascii="Arial" w:hAnsi="Arial" w:cs="Arial"/>
                <w:sz w:val="16"/>
                <w:szCs w:val="20"/>
              </w:rPr>
              <w:t xml:space="preserve"> </w:t>
            </w:r>
          </w:p>
          <w:p w14:paraId="0492D9D0" w14:textId="2C895E3C" w:rsidR="00291E74"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5D1B713C"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0BA61DC9" w14:textId="00D3E95C" w:rsidR="00291E74" w:rsidRPr="00F9270A" w:rsidRDefault="00291E74" w:rsidP="00291E74">
            <w:pPr>
              <w:rPr>
                <w:rFonts w:ascii="Arial" w:hAnsi="Arial" w:cs="Arial"/>
                <w:sz w:val="16"/>
                <w:szCs w:val="20"/>
              </w:rPr>
            </w:pPr>
            <w:r w:rsidRPr="00F9270A">
              <w:rPr>
                <w:rFonts w:ascii="Arial" w:hAnsi="Arial" w:cs="Arial"/>
                <w:sz w:val="16"/>
                <w:szCs w:val="20"/>
              </w:rPr>
              <w:t>CMS 160v1</w:t>
            </w:r>
          </w:p>
        </w:tc>
        <w:tc>
          <w:tcPr>
            <w:tcW w:w="3618" w:type="dxa"/>
            <w:tcBorders>
              <w:top w:val="none" w:sz="0" w:space="0" w:color="auto"/>
              <w:bottom w:val="none" w:sz="0" w:space="0" w:color="auto"/>
            </w:tcBorders>
          </w:tcPr>
          <w:p w14:paraId="7ED1544C" w14:textId="5CAC2AB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61" w:anchor="qde_162504000" w:history="1">
              <w:r w:rsidRPr="00F9270A">
                <w:rPr>
                  <w:rFonts w:ascii="Arial" w:hAnsi="Arial" w:cs="Arial"/>
                  <w:sz w:val="16"/>
                  <w:szCs w:val="20"/>
                </w:rPr>
                <w:t>Patient Characteristic Expired: Deceased</w:t>
              </w:r>
            </w:hyperlink>
            <w:r w:rsidRPr="00F9270A">
              <w:rPr>
                <w:rFonts w:ascii="Arial" w:hAnsi="Arial" w:cs="Arial"/>
                <w:sz w:val="16"/>
                <w:szCs w:val="20"/>
              </w:rPr>
              <w:t>"</w:t>
            </w:r>
          </w:p>
        </w:tc>
        <w:tc>
          <w:tcPr>
            <w:tcW w:w="3772" w:type="dxa"/>
            <w:tcBorders>
              <w:top w:val="none" w:sz="0" w:space="0" w:color="auto"/>
              <w:bottom w:val="none" w:sz="0" w:space="0" w:color="auto"/>
            </w:tcBorders>
          </w:tcPr>
          <w:p w14:paraId="53F076F7"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Patient </w:t>
            </w:r>
            <w:r w:rsidRPr="00F9270A">
              <w:rPr>
                <w:rFonts w:ascii="Arial" w:hAnsi="Arial" w:cs="Arial"/>
                <w:sz w:val="16"/>
                <w:szCs w:val="20"/>
              </w:rPr>
              <w:t>with</w:t>
            </w:r>
          </w:p>
          <w:p w14:paraId="3F9BF539" w14:textId="135752B8" w:rsidR="00291E74" w:rsidRPr="00F9270A" w:rsidRDefault="00291E74"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Pr="00F9270A">
              <w:rPr>
                <w:rFonts w:ascii="Arial" w:hAnsi="Arial" w:cs="Arial"/>
                <w:sz w:val="16"/>
                <w:szCs w:val="20"/>
              </w:rPr>
              <w:t>isDeceased</w:t>
            </w:r>
            <w:proofErr w:type="spellEnd"/>
            <w:r w:rsidR="00351EA6" w:rsidRPr="00F9270A">
              <w:rPr>
                <w:rFonts w:ascii="Arial" w:hAnsi="Arial" w:cs="Arial"/>
                <w:sz w:val="16"/>
                <w:szCs w:val="20"/>
              </w:rPr>
              <w:t>=</w:t>
            </w:r>
            <w:r w:rsidRPr="00F9270A">
              <w:rPr>
                <w:rFonts w:ascii="Arial" w:hAnsi="Arial" w:cs="Arial"/>
                <w:sz w:val="16"/>
                <w:szCs w:val="20"/>
              </w:rPr>
              <w:t>yes</w:t>
            </w:r>
          </w:p>
        </w:tc>
      </w:tr>
      <w:tr w:rsidR="00291E74" w:rsidRPr="00F9270A" w14:paraId="6F2AE1F6"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39DCA0E3" w14:textId="5B2B9BC4" w:rsidR="00291E74" w:rsidRPr="00F9270A" w:rsidRDefault="00291E74" w:rsidP="00291E74">
            <w:pPr>
              <w:rPr>
                <w:rFonts w:ascii="Arial" w:hAnsi="Arial" w:cs="Arial"/>
                <w:sz w:val="16"/>
                <w:szCs w:val="20"/>
              </w:rPr>
            </w:pPr>
            <w:r w:rsidRPr="00F9270A">
              <w:rPr>
                <w:rFonts w:ascii="Arial" w:hAnsi="Arial" w:cs="Arial"/>
                <w:sz w:val="16"/>
                <w:szCs w:val="20"/>
              </w:rPr>
              <w:lastRenderedPageBreak/>
              <w:t>CMS 171v2</w:t>
            </w:r>
          </w:p>
        </w:tc>
        <w:tc>
          <w:tcPr>
            <w:tcW w:w="3618" w:type="dxa"/>
          </w:tcPr>
          <w:p w14:paraId="6014E9D9" w14:textId="3303A2B8" w:rsidR="00291E74" w:rsidRPr="00F9270A" w:rsidRDefault="00D34F46"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62" w:anchor="qde_160525000" w:history="1">
              <w:r w:rsidR="00291E74" w:rsidRPr="00F9270A">
                <w:rPr>
                  <w:rFonts w:ascii="Arial" w:hAnsi="Arial" w:cs="Arial"/>
                  <w:sz w:val="16"/>
                  <w:szCs w:val="20"/>
                </w:rPr>
                <w:t>Device, Applied: Hospital measures-Pacemaker or implantable defibrillator device</w:t>
              </w:r>
            </w:hyperlink>
            <w:r w:rsidR="00291E74" w:rsidRPr="00F9270A">
              <w:rPr>
                <w:rFonts w:ascii="Arial" w:hAnsi="Arial" w:cs="Arial"/>
                <w:sz w:val="16"/>
                <w:szCs w:val="20"/>
              </w:rPr>
              <w:t>"</w:t>
            </w:r>
          </w:p>
        </w:tc>
        <w:tc>
          <w:tcPr>
            <w:tcW w:w="3772" w:type="dxa"/>
          </w:tcPr>
          <w:p w14:paraId="60A6CFC7" w14:textId="77777777" w:rsidR="00D96E02"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2D8631A1" w14:textId="280DC671" w:rsidR="00291E74" w:rsidRPr="00F9270A" w:rsidRDefault="00D96E02"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DeviceUse</w:t>
            </w:r>
            <w:proofErr w:type="spellEnd"/>
            <w:r w:rsidR="00291E74" w:rsidRPr="00F9270A">
              <w:rPr>
                <w:rFonts w:ascii="Arial" w:hAnsi="Arial" w:cs="Arial"/>
                <w:sz w:val="16"/>
                <w:szCs w:val="20"/>
              </w:rPr>
              <w:t xml:space="preserve"> </w:t>
            </w:r>
          </w:p>
          <w:p w14:paraId="04E3C6CB" w14:textId="17B7B3E7"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03751D" w:rsidRPr="00F9270A">
              <w:rPr>
                <w:rFonts w:ascii="Arial" w:hAnsi="Arial" w:cs="Arial"/>
                <w:sz w:val="16"/>
                <w:szCs w:val="20"/>
              </w:rPr>
              <w:t xml:space="preserve"> in </w:t>
            </w:r>
            <w:r w:rsidRPr="00F9270A">
              <w:rPr>
                <w:rFonts w:ascii="Arial" w:hAnsi="Arial" w:cs="Arial"/>
                <w:sz w:val="16"/>
                <w:szCs w:val="20"/>
              </w:rPr>
              <w:t>Pacemaker or Implantable defibrillator VS</w:t>
            </w:r>
            <w:r w:rsidR="00D96E02">
              <w:rPr>
                <w:rFonts w:ascii="Arial" w:hAnsi="Arial" w:cs="Arial"/>
                <w:sz w:val="16"/>
                <w:szCs w:val="20"/>
              </w:rPr>
              <w:t xml:space="preserve"> </w:t>
            </w:r>
          </w:p>
          <w:p w14:paraId="1D5C0B51" w14:textId="66229389" w:rsidR="00291E74"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5769FD46"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4A87F3AD" w14:textId="182638B4" w:rsidR="00291E74" w:rsidRPr="00F9270A" w:rsidRDefault="00291E74" w:rsidP="00291E74">
            <w:pPr>
              <w:rPr>
                <w:rFonts w:ascii="Arial" w:hAnsi="Arial" w:cs="Arial"/>
                <w:sz w:val="16"/>
                <w:szCs w:val="20"/>
              </w:rPr>
            </w:pPr>
            <w:r w:rsidRPr="00F9270A">
              <w:rPr>
                <w:rFonts w:ascii="Arial" w:hAnsi="Arial" w:cs="Arial"/>
                <w:sz w:val="16"/>
                <w:szCs w:val="20"/>
              </w:rPr>
              <w:t>CMS22v1</w:t>
            </w:r>
          </w:p>
        </w:tc>
        <w:tc>
          <w:tcPr>
            <w:tcW w:w="3618" w:type="dxa"/>
            <w:tcBorders>
              <w:top w:val="none" w:sz="0" w:space="0" w:color="auto"/>
              <w:bottom w:val="none" w:sz="0" w:space="0" w:color="auto"/>
            </w:tcBorders>
          </w:tcPr>
          <w:p w14:paraId="5C9BFF26" w14:textId="0D5A15CE" w:rsidR="00291E74" w:rsidRPr="00F9270A" w:rsidRDefault="00D34F46"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63" w:anchor="qde_162806000" w:history="1">
              <w:r w:rsidR="00291E74" w:rsidRPr="00F9270A">
                <w:rPr>
                  <w:rFonts w:ascii="Arial" w:hAnsi="Arial" w:cs="Arial"/>
                  <w:sz w:val="16"/>
                  <w:szCs w:val="20"/>
                </w:rPr>
                <w:t>Intervention, Order: Referral to Alternative Provider / Primary Care Provider</w:t>
              </w:r>
            </w:hyperlink>
            <w:r w:rsidR="00291E74" w:rsidRPr="00F9270A">
              <w:rPr>
                <w:rFonts w:ascii="Arial" w:hAnsi="Arial" w:cs="Arial"/>
                <w:sz w:val="16"/>
                <w:szCs w:val="20"/>
              </w:rPr>
              <w:t xml:space="preserve"> (reason: 'Finding of Hypertension')</w:t>
            </w:r>
          </w:p>
        </w:tc>
        <w:tc>
          <w:tcPr>
            <w:tcW w:w="3772" w:type="dxa"/>
            <w:tcBorders>
              <w:top w:val="none" w:sz="0" w:space="0" w:color="auto"/>
              <w:bottom w:val="none" w:sz="0" w:space="0" w:color="auto"/>
            </w:tcBorders>
          </w:tcPr>
          <w:p w14:paraId="6A9785ED" w14:textId="77777777" w:rsidR="00D96E02"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54032D17" w14:textId="2480451F" w:rsidR="00291E74" w:rsidRPr="00F9270A" w:rsidRDefault="00D96E0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411591C3" w14:textId="5B9744C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out-patient</w:t>
            </w:r>
          </w:p>
          <w:p w14:paraId="6888A263" w14:textId="77777777" w:rsidR="00291E74"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p w14:paraId="679843B2" w14:textId="7EC8BEAF" w:rsidR="00E95CE4" w:rsidRPr="00E95CE4" w:rsidRDefault="00E95CE4" w:rsidP="00E95CE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sidRPr="00E95CE4">
              <w:rPr>
                <w:rFonts w:ascii="Arial" w:hAnsi="Arial" w:cs="Arial"/>
                <w:sz w:val="16"/>
                <w:szCs w:val="20"/>
              </w:rPr>
              <w:t>indication.reason</w:t>
            </w:r>
            <w:proofErr w:type="spellEnd"/>
            <w:r w:rsidRPr="00E95CE4">
              <w:rPr>
                <w:rFonts w:ascii="Arial" w:hAnsi="Arial" w:cs="Arial"/>
                <w:sz w:val="16"/>
                <w:szCs w:val="20"/>
              </w:rPr>
              <w:t xml:space="preserve"> = Finding of hypertension</w:t>
            </w:r>
          </w:p>
        </w:tc>
      </w:tr>
      <w:tr w:rsidR="00291E74" w:rsidRPr="00F9270A" w14:paraId="30B0164A"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5CF6E238" w14:textId="6E53F3F7" w:rsidR="00291E74" w:rsidRPr="00F9270A" w:rsidRDefault="00291E74" w:rsidP="00291E74">
            <w:pPr>
              <w:rPr>
                <w:rFonts w:ascii="Arial" w:hAnsi="Arial" w:cs="Arial"/>
                <w:sz w:val="16"/>
                <w:szCs w:val="20"/>
              </w:rPr>
            </w:pPr>
            <w:r w:rsidRPr="00F9270A">
              <w:rPr>
                <w:rFonts w:ascii="Arial" w:hAnsi="Arial" w:cs="Arial"/>
                <w:sz w:val="16"/>
                <w:szCs w:val="20"/>
              </w:rPr>
              <w:t>CMS155v1</w:t>
            </w:r>
          </w:p>
        </w:tc>
        <w:tc>
          <w:tcPr>
            <w:tcW w:w="3618" w:type="dxa"/>
          </w:tcPr>
          <w:p w14:paraId="06517290" w14:textId="25C337D4" w:rsidR="00291E74" w:rsidRPr="00F9270A" w:rsidRDefault="00D34F46"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64" w:anchor="qde_162395000" w:history="1">
              <w:r w:rsidR="00291E74" w:rsidRPr="00F9270A">
                <w:rPr>
                  <w:rFonts w:ascii="Arial" w:hAnsi="Arial" w:cs="Arial"/>
                  <w:sz w:val="16"/>
                  <w:szCs w:val="20"/>
                </w:rPr>
                <w:t>Intervention, Performed: Counseling for Physical Activity</w:t>
              </w:r>
            </w:hyperlink>
          </w:p>
        </w:tc>
        <w:tc>
          <w:tcPr>
            <w:tcW w:w="3772" w:type="dxa"/>
          </w:tcPr>
          <w:p w14:paraId="074BC817" w14:textId="77777777" w:rsidR="00722647" w:rsidRPr="00F9270A" w:rsidRDefault="00722647" w:rsidP="0072264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D418579" w14:textId="393B79A1" w:rsidR="00291E74" w:rsidRPr="00F9270A" w:rsidRDefault="0072264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Procedure</w:t>
            </w:r>
          </w:p>
          <w:p w14:paraId="557654FC" w14:textId="21B5C4C5"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counseling for physical activity VS</w:t>
            </w:r>
            <w:r w:rsidR="00D96E02">
              <w:rPr>
                <w:rFonts w:ascii="Arial" w:hAnsi="Arial" w:cs="Arial"/>
                <w:sz w:val="16"/>
                <w:szCs w:val="20"/>
              </w:rPr>
              <w:t xml:space="preserve"> </w:t>
            </w:r>
          </w:p>
          <w:p w14:paraId="7DA4A738" w14:textId="175F0459" w:rsidR="00291E74" w:rsidRPr="00F9270A" w:rsidRDefault="00D96E02" w:rsidP="002F5D9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2F5D94">
              <w:rPr>
                <w:rFonts w:ascii="Arial" w:hAnsi="Arial" w:cs="Arial"/>
                <w:b/>
                <w:sz w:val="16"/>
                <w:szCs w:val="20"/>
              </w:rPr>
              <w:t>Performance</w:t>
            </w:r>
          </w:p>
        </w:tc>
      </w:tr>
      <w:tr w:rsidR="00291E74" w:rsidRPr="00F9270A" w14:paraId="1B62A045" w14:textId="77777777" w:rsidTr="00FD72AD">
        <w:trPr>
          <w:cnfStyle w:val="000000100000" w:firstRow="0" w:lastRow="0" w:firstColumn="0" w:lastColumn="0" w:oddVBand="0" w:evenVBand="0" w:oddHBand="1" w:evenHBand="0" w:firstRowFirstColumn="0" w:firstRowLastColumn="0" w:lastRowFirstColumn="0" w:lastRowLastColumn="0"/>
          <w:cantSplit/>
          <w:trHeight w:val="255"/>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tcBorders>
          </w:tcPr>
          <w:p w14:paraId="568A9388" w14:textId="31AB3A8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618" w:type="dxa"/>
            <w:tcBorders>
              <w:top w:val="none" w:sz="0" w:space="0" w:color="auto"/>
              <w:bottom w:val="none" w:sz="0" w:space="0" w:color="auto"/>
            </w:tcBorders>
          </w:tcPr>
          <w:p w14:paraId="1D4AB43B" w14:textId="10F02CA0"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Migraine triggered by bright light</w:t>
            </w:r>
          </w:p>
        </w:tc>
        <w:tc>
          <w:tcPr>
            <w:tcW w:w="3772" w:type="dxa"/>
            <w:tcBorders>
              <w:top w:val="none" w:sz="0" w:space="0" w:color="auto"/>
              <w:bottom w:val="none" w:sz="0" w:space="0" w:color="auto"/>
            </w:tcBorders>
          </w:tcPr>
          <w:p w14:paraId="0B3B2BA4" w14:textId="77777777" w:rsidR="00C605C2" w:rsidRPr="00F9270A" w:rsidRDefault="00C605C2" w:rsidP="00C605C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68ECADB8" w14:textId="5B5320D8" w:rsidR="00291E74" w:rsidRPr="00F9270A" w:rsidRDefault="00C605C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2DE328C7" w14:textId="7A26BEE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Migraine VS</w:t>
            </w:r>
          </w:p>
          <w:p w14:paraId="7EA016C2" w14:textId="50F1D54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conditionDetails</w:t>
            </w:r>
            <w:proofErr w:type="spellEnd"/>
            <w:r w:rsidR="00DC042A" w:rsidRPr="00F9270A">
              <w:rPr>
                <w:rFonts w:ascii="Arial" w:hAnsi="Arial" w:cs="Arial"/>
                <w:sz w:val="16"/>
                <w:szCs w:val="20"/>
              </w:rPr>
              <w:t>=</w:t>
            </w:r>
            <w:r w:rsidRPr="00F9270A">
              <w:rPr>
                <w:rFonts w:ascii="Arial" w:hAnsi="Arial" w:cs="Arial"/>
                <w:sz w:val="16"/>
                <w:szCs w:val="20"/>
              </w:rPr>
              <w:t>{</w:t>
            </w:r>
          </w:p>
          <w:p w14:paraId="5E9600B8" w14:textId="1DEDC8B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-name</w:t>
            </w:r>
            <w:r w:rsidR="00DC042A" w:rsidRPr="00F9270A">
              <w:rPr>
                <w:rFonts w:ascii="Arial" w:hAnsi="Arial" w:cs="Arial"/>
                <w:sz w:val="16"/>
                <w:szCs w:val="20"/>
              </w:rPr>
              <w:t>=</w:t>
            </w:r>
            <w:r w:rsidRPr="00F9270A">
              <w:rPr>
                <w:rFonts w:ascii="Arial" w:hAnsi="Arial" w:cs="Arial"/>
                <w:sz w:val="16"/>
                <w:szCs w:val="20"/>
              </w:rPr>
              <w:t>triggering factor</w:t>
            </w:r>
          </w:p>
          <w:p w14:paraId="3BA67094" w14:textId="5B10B77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-value</w:t>
            </w:r>
            <w:r w:rsidR="00DC042A" w:rsidRPr="00F9270A">
              <w:rPr>
                <w:rFonts w:ascii="Arial" w:hAnsi="Arial" w:cs="Arial"/>
                <w:sz w:val="16"/>
                <w:szCs w:val="20"/>
              </w:rPr>
              <w:t>=</w:t>
            </w:r>
            <w:r w:rsidRPr="00F9270A">
              <w:rPr>
                <w:rFonts w:ascii="Arial" w:hAnsi="Arial" w:cs="Arial"/>
                <w:sz w:val="16"/>
                <w:szCs w:val="20"/>
              </w:rPr>
              <w:t>Bright Light</w:t>
            </w:r>
          </w:p>
          <w:p w14:paraId="554A70B6" w14:textId="6D748E27" w:rsidR="00D96E02" w:rsidRDefault="00291E74"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96E02">
              <w:rPr>
                <w:rFonts w:ascii="Arial" w:hAnsi="Arial" w:cs="Arial"/>
                <w:sz w:val="16"/>
                <w:szCs w:val="20"/>
              </w:rPr>
              <w:t xml:space="preserve"> </w:t>
            </w:r>
          </w:p>
          <w:p w14:paraId="55F10BE8" w14:textId="0FB60937" w:rsidR="00291E74"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C605C2">
              <w:rPr>
                <w:rFonts w:ascii="Arial" w:hAnsi="Arial" w:cs="Arial"/>
                <w:b/>
                <w:sz w:val="16"/>
                <w:szCs w:val="20"/>
              </w:rPr>
              <w:t>Observation</w:t>
            </w:r>
          </w:p>
        </w:tc>
      </w:tr>
      <w:tr w:rsidR="00237D47" w:rsidRPr="00F9270A" w14:paraId="0601376D" w14:textId="77777777" w:rsidTr="00FD72AD">
        <w:trPr>
          <w:cantSplit/>
          <w:trHeight w:val="255"/>
        </w:trPr>
        <w:tc>
          <w:tcPr>
            <w:cnfStyle w:val="001000000000" w:firstRow="0" w:lastRow="0" w:firstColumn="1" w:lastColumn="0" w:oddVBand="0" w:evenVBand="0" w:oddHBand="0" w:evenHBand="0" w:firstRowFirstColumn="0" w:firstRowLastColumn="0" w:lastRowFirstColumn="0" w:lastRowLastColumn="0"/>
            <w:tcW w:w="1710" w:type="dxa"/>
          </w:tcPr>
          <w:p w14:paraId="2DC46DDD" w14:textId="2D002402" w:rsidR="00237D47" w:rsidRPr="00F9270A" w:rsidRDefault="00237D47" w:rsidP="00291E74">
            <w:pPr>
              <w:rPr>
                <w:rFonts w:ascii="Arial" w:hAnsi="Arial" w:cs="Arial"/>
                <w:sz w:val="16"/>
                <w:szCs w:val="20"/>
              </w:rPr>
            </w:pPr>
            <w:r w:rsidRPr="00F9270A">
              <w:rPr>
                <w:rFonts w:ascii="Arial" w:hAnsi="Arial" w:cs="Arial"/>
                <w:sz w:val="16"/>
                <w:szCs w:val="20"/>
              </w:rPr>
              <w:t>CMS64v3</w:t>
            </w:r>
          </w:p>
        </w:tc>
        <w:tc>
          <w:tcPr>
            <w:tcW w:w="3618" w:type="dxa"/>
          </w:tcPr>
          <w:p w14:paraId="63B794F2" w14:textId="523945AD" w:rsidR="00237D47" w:rsidRPr="00F9270A" w:rsidRDefault="00294358">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Risk Category Assessment: Framingham coronary heart disease 10 year risk (result &gt; 20 %)" during "Measurement Period”</w:t>
            </w:r>
          </w:p>
        </w:tc>
        <w:tc>
          <w:tcPr>
            <w:tcW w:w="3772" w:type="dxa"/>
          </w:tcPr>
          <w:p w14:paraId="42108C53" w14:textId="77777777" w:rsidR="00C605C2"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D49B870" w14:textId="27336DE2" w:rsidR="00294358"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Prediction</w:t>
            </w:r>
          </w:p>
          <w:p w14:paraId="5DE8C365" w14:textId="57BE3339"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C605C2">
              <w:rPr>
                <w:rFonts w:ascii="Arial" w:hAnsi="Arial" w:cs="Arial"/>
                <w:sz w:val="16"/>
                <w:szCs w:val="20"/>
              </w:rPr>
              <w:t>outcome</w:t>
            </w:r>
            <w:r w:rsidRPr="00F9270A">
              <w:rPr>
                <w:rFonts w:ascii="Arial" w:hAnsi="Arial" w:cs="Arial"/>
                <w:sz w:val="16"/>
                <w:szCs w:val="20"/>
              </w:rPr>
              <w:t>=coronary heart disease</w:t>
            </w:r>
          </w:p>
          <w:p w14:paraId="3045CDB8" w14:textId="77777777"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-likelihood &gt; 20%</w:t>
            </w:r>
          </w:p>
          <w:p w14:paraId="0AC7FF54" w14:textId="77777777" w:rsidR="00294358"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-within 10 years</w:t>
            </w:r>
          </w:p>
          <w:p w14:paraId="7D102E38" w14:textId="15F02D05" w:rsidR="00C56E3B" w:rsidRDefault="00C56E3B"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inference</w:t>
            </w:r>
            <w:r>
              <w:rPr>
                <w:rFonts w:ascii="Arial" w:hAnsi="Arial" w:cs="Arial"/>
                <w:sz w:val="16"/>
                <w:szCs w:val="20"/>
              </w:rPr>
              <w:t>.inference</w:t>
            </w:r>
            <w:r w:rsidRPr="00F9270A">
              <w:rPr>
                <w:rFonts w:ascii="Arial" w:hAnsi="Arial" w:cs="Arial"/>
                <w:sz w:val="16"/>
                <w:szCs w:val="20"/>
              </w:rPr>
              <w:t>Method</w:t>
            </w:r>
            <w:proofErr w:type="spellEnd"/>
            <w:r w:rsidRPr="00F9270A">
              <w:rPr>
                <w:rFonts w:ascii="Arial" w:hAnsi="Arial" w:cs="Arial"/>
                <w:sz w:val="16"/>
                <w:szCs w:val="20"/>
              </w:rPr>
              <w:t>=Framingham Risk Score code</w:t>
            </w:r>
          </w:p>
          <w:p w14:paraId="7D0DCF6B" w14:textId="5FD93086" w:rsidR="00C605C2"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p w14:paraId="14D9E3B4" w14:textId="7DFA0EA1" w:rsidR="00DF76FE" w:rsidRPr="00C56E3B"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observedAtTime</w:t>
            </w:r>
            <w:proofErr w:type="spellEnd"/>
            <w:r w:rsidRPr="00F9270A">
              <w:rPr>
                <w:rFonts w:ascii="Arial" w:hAnsi="Arial" w:cs="Arial"/>
                <w:sz w:val="16"/>
                <w:szCs w:val="20"/>
              </w:rPr>
              <w:t xml:space="preserve"> during “Measurement Period”</w:t>
            </w:r>
          </w:p>
        </w:tc>
      </w:tr>
    </w:tbl>
    <w:p w14:paraId="38802058" w14:textId="77777777" w:rsidR="00C8693F" w:rsidRPr="00524E7F" w:rsidRDefault="00C8693F" w:rsidP="00524E7F">
      <w:pPr>
        <w:pStyle w:val="BodyText"/>
        <w:rPr>
          <w:lang w:eastAsia="x-none"/>
        </w:rPr>
      </w:pPr>
    </w:p>
    <w:p w14:paraId="6D3ACA1D" w14:textId="1B765EFB" w:rsidR="00245EB4" w:rsidRDefault="00245EB4" w:rsidP="00DA3D43">
      <w:pPr>
        <w:pStyle w:val="Heading1"/>
        <w:rPr>
          <w:lang w:val="en-US"/>
        </w:rPr>
      </w:pPr>
      <w:bookmarkStart w:id="3954" w:name="_Toc398046731"/>
      <w:r>
        <w:rPr>
          <w:lang w:val="en-US"/>
        </w:rPr>
        <w:lastRenderedPageBreak/>
        <w:t>Glossary</w:t>
      </w:r>
      <w:bookmarkEnd w:id="3954"/>
    </w:p>
    <w:tbl>
      <w:tblPr>
        <w:tblStyle w:val="PlainTable52"/>
        <w:tblW w:w="0" w:type="auto"/>
        <w:tblLook w:val="04A0" w:firstRow="1" w:lastRow="0" w:firstColumn="1" w:lastColumn="0" w:noHBand="0" w:noVBand="1"/>
      </w:tblPr>
      <w:tblGrid>
        <w:gridCol w:w="2700"/>
        <w:gridCol w:w="6650"/>
      </w:tblGrid>
      <w:tr w:rsidR="005702B0" w:rsidRPr="00A76833" w14:paraId="333B186F" w14:textId="77777777" w:rsidTr="00FD72A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00" w:type="dxa"/>
            <w:shd w:val="clear" w:color="auto" w:fill="DBE5F1" w:themeFill="accent1" w:themeFillTint="33"/>
            <w:vAlign w:val="center"/>
          </w:tcPr>
          <w:p w14:paraId="5EA5F3A6" w14:textId="52E760C2" w:rsidR="005702B0" w:rsidRPr="00D2194A" w:rsidRDefault="005702B0" w:rsidP="00D2194A">
            <w:pPr>
              <w:pStyle w:val="TableHead"/>
              <w:spacing w:line="240" w:lineRule="auto"/>
              <w:rPr>
                <w:sz w:val="24"/>
              </w:rPr>
            </w:pPr>
            <w:r w:rsidRPr="00D2194A">
              <w:rPr>
                <w:sz w:val="24"/>
              </w:rPr>
              <w:t>Term</w:t>
            </w:r>
          </w:p>
        </w:tc>
        <w:tc>
          <w:tcPr>
            <w:tcW w:w="6650" w:type="dxa"/>
            <w:shd w:val="clear" w:color="auto" w:fill="DBE5F1" w:themeFill="accent1" w:themeFillTint="33"/>
            <w:vAlign w:val="center"/>
          </w:tcPr>
          <w:p w14:paraId="1F81021F" w14:textId="68B080D4" w:rsidR="005702B0" w:rsidRPr="00D2194A" w:rsidRDefault="005702B0" w:rsidP="00D2194A">
            <w:pPr>
              <w:pStyle w:val="TableHead"/>
              <w:spacing w:line="240" w:lineRule="auto"/>
              <w:cnfStyle w:val="100000000000" w:firstRow="1" w:lastRow="0" w:firstColumn="0" w:lastColumn="0" w:oddVBand="0" w:evenVBand="0" w:oddHBand="0" w:evenHBand="0" w:firstRowFirstColumn="0" w:firstRowLastColumn="0" w:lastRowFirstColumn="0" w:lastRowLastColumn="0"/>
              <w:rPr>
                <w:sz w:val="24"/>
                <w:lang w:eastAsia="x-none"/>
              </w:rPr>
            </w:pPr>
            <w:r w:rsidRPr="00D2194A">
              <w:rPr>
                <w:sz w:val="24"/>
                <w:lang w:eastAsia="x-none"/>
              </w:rPr>
              <w:t>Description</w:t>
            </w:r>
          </w:p>
        </w:tc>
      </w:tr>
      <w:tr w:rsidR="005702B0" w:rsidRPr="00A76833" w14:paraId="71A881E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rsidP="00D2194A">
            <w:pPr>
              <w:pStyle w:val="GlossaryTerm"/>
              <w:rPr>
                <w:lang w:eastAsia="x-none"/>
              </w:rPr>
            </w:pPr>
            <w:r w:rsidRPr="008E5DB7">
              <w:t>Action</w:t>
            </w:r>
            <w:r w:rsidR="00AD18AA" w:rsidRPr="008E5DB7">
              <w:t xml:space="preserve"> S</w:t>
            </w:r>
            <w:r w:rsidRPr="008E5DB7">
              <w:t>pecification</w:t>
            </w:r>
          </w:p>
        </w:tc>
        <w:tc>
          <w:tcPr>
            <w:tcW w:w="6650" w:type="dxa"/>
            <w:shd w:val="clear" w:color="auto" w:fill="auto"/>
          </w:tcPr>
          <w:p w14:paraId="0C92AAA0" w14:textId="261B548D" w:rsidR="005702B0" w:rsidRPr="008E5DB7" w:rsidRDefault="002E17DB"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D2194A">
            <w:pPr>
              <w:pStyle w:val="GlossaryTerm"/>
              <w:rPr>
                <w:lang w:eastAsia="x-none"/>
              </w:rPr>
            </w:pPr>
            <w:r w:rsidRPr="008E5DB7">
              <w:t>CCDA</w:t>
            </w:r>
          </w:p>
        </w:tc>
        <w:tc>
          <w:tcPr>
            <w:tcW w:w="6650" w:type="dxa"/>
            <w:shd w:val="clear" w:color="auto" w:fill="auto"/>
          </w:tcPr>
          <w:p w14:paraId="4E7BCC42" w14:textId="038A220D" w:rsidR="005702B0" w:rsidRPr="008E5DB7" w:rsidRDefault="002E17DB"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 xml:space="preserve">Consolidated Clinical Document Architecture. A specification from HL7 for templates for clinical documents. See </w:t>
            </w:r>
            <w:sdt>
              <w:sdtPr>
                <w:id w:val="-1398271416"/>
                <w:citation/>
              </w:sdtPr>
              <w:sdtEndPr/>
              <w:sdtContent>
                <w:r w:rsidRPr="008E5DB7">
                  <w:fldChar w:fldCharType="begin"/>
                </w:r>
                <w:r w:rsidRPr="008E5DB7">
                  <w:instrText xml:space="preserve"> CITATION HL712 \l 1033 </w:instrText>
                </w:r>
                <w:r w:rsidRPr="008E5DB7">
                  <w:fldChar w:fldCharType="separate"/>
                </w:r>
                <w:r w:rsidR="00EB26E0" w:rsidRPr="007E3600">
                  <w:t>[6]</w:t>
                </w:r>
                <w:r w:rsidRPr="008E5DB7">
                  <w:fldChar w:fldCharType="end"/>
                </w:r>
              </w:sdtContent>
            </w:sdt>
          </w:p>
        </w:tc>
      </w:tr>
      <w:tr w:rsidR="005702B0" w:rsidRPr="00A76833" w14:paraId="3000C295"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E65CC3C" w:rsidR="005702B0" w:rsidRPr="008E5DB7" w:rsidRDefault="005702B0" w:rsidP="00D2194A">
            <w:pPr>
              <w:pStyle w:val="GlossaryTerm"/>
            </w:pPr>
            <w:r w:rsidRPr="008E5DB7">
              <w:t>CDS</w:t>
            </w:r>
          </w:p>
        </w:tc>
        <w:tc>
          <w:tcPr>
            <w:tcW w:w="6650" w:type="dxa"/>
            <w:shd w:val="clear" w:color="auto" w:fill="auto"/>
          </w:tcPr>
          <w:p w14:paraId="44FCC43A" w14:textId="7258DE34" w:rsidR="005702B0" w:rsidRPr="008E5DB7" w:rsidRDefault="00F801E2"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Clinical decision support (CDS) provides clinicians, staff, patients</w:t>
            </w:r>
            <w:r w:rsidR="005206C8">
              <w:t>,</w:t>
            </w:r>
            <w:r w:rsidRPr="008E5DB7">
              <w:t xml:space="preserve"> or other individuals with knowledge and person-specific information, intelligently filtered or presented at appropriate times, to enhance health and healthcare. CDS encompasses a variety of tools to enhance decision-making in the clinical workflow. </w:t>
            </w:r>
            <w:sdt>
              <w:sdtPr>
                <w:id w:val="-287587708"/>
                <w:citation/>
              </w:sdtPr>
              <w:sdtEndPr/>
              <w:sdtContent>
                <w:r w:rsidRPr="008E5DB7">
                  <w:fldChar w:fldCharType="begin"/>
                </w:r>
                <w:r w:rsidRPr="008E5DB7">
                  <w:instrText xml:space="preserve"> CITATION Osh12 \l 1033 </w:instrText>
                </w:r>
                <w:r w:rsidRPr="008E5DB7">
                  <w:fldChar w:fldCharType="separate"/>
                </w:r>
                <w:r w:rsidR="00EB26E0" w:rsidRPr="007E3600">
                  <w:t>[9]</w:t>
                </w:r>
                <w:r w:rsidRPr="008E5DB7">
                  <w:fldChar w:fldCharType="end"/>
                </w:r>
              </w:sdtContent>
            </w:sdt>
          </w:p>
        </w:tc>
      </w:tr>
      <w:tr w:rsidR="005702B0" w:rsidRPr="00A76833" w14:paraId="42FD5816"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D2194A">
            <w:pPr>
              <w:pStyle w:val="GlossaryTerm"/>
              <w:rPr>
                <w:lang w:eastAsia="x-none"/>
              </w:rPr>
            </w:pPr>
            <w:r w:rsidRPr="008E5DB7">
              <w:t xml:space="preserve">CDS </w:t>
            </w:r>
            <w:r w:rsidR="00F801E2" w:rsidRPr="008E5DB7">
              <w:t xml:space="preserve">Knowledge </w:t>
            </w:r>
            <w:r w:rsidRPr="008E5DB7">
              <w:t>Artifact</w:t>
            </w:r>
          </w:p>
        </w:tc>
        <w:tc>
          <w:tcPr>
            <w:tcW w:w="6650" w:type="dxa"/>
            <w:shd w:val="clear" w:color="auto" w:fill="auto"/>
          </w:tcPr>
          <w:p w14:paraId="2BADBB76" w14:textId="56516ADF" w:rsidR="005702B0" w:rsidRPr="008E5DB7" w:rsidRDefault="00F801E2"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A specification of knowledge encoded so that it can be used for computer-based CDS</w:t>
            </w:r>
            <w:r w:rsidR="005206C8">
              <w:t>—</w:t>
            </w:r>
            <w:r w:rsidRPr="008E5DB7">
              <w:t>e.g., a rule, an order set.</w:t>
            </w:r>
          </w:p>
        </w:tc>
      </w:tr>
      <w:tr w:rsidR="005702B0" w:rsidRPr="00A76833" w14:paraId="6108C49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D2194A">
            <w:pPr>
              <w:pStyle w:val="GlossaryTerm"/>
              <w:rPr>
                <w:lang w:eastAsia="x-none"/>
              </w:rPr>
            </w:pPr>
            <w:r w:rsidRPr="008E5DB7">
              <w:t>Clinical Concepts</w:t>
            </w:r>
          </w:p>
        </w:tc>
        <w:tc>
          <w:tcPr>
            <w:tcW w:w="6650" w:type="dxa"/>
            <w:shd w:val="clear" w:color="auto" w:fill="auto"/>
          </w:tcPr>
          <w:p w14:paraId="21309D21" w14:textId="5458BBCB" w:rsidR="005702B0" w:rsidRPr="008E5DB7" w:rsidRDefault="0085658B"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Mental representations of physical or non-physical things of interest in the clinical/healthcare domain</w:t>
            </w:r>
            <w:r w:rsidR="005206C8">
              <w:t>—</w:t>
            </w:r>
            <w:r w:rsidRPr="008E5DB7">
              <w:t>e.g., disease, drugs</w:t>
            </w:r>
            <w:r w:rsidR="005206C8">
              <w:t>.</w:t>
            </w:r>
            <w:r w:rsidRPr="008E5DB7">
              <w:t xml:space="preserve"> </w:t>
            </w:r>
          </w:p>
        </w:tc>
      </w:tr>
      <w:tr w:rsidR="005702B0" w:rsidRPr="00A76833" w14:paraId="28FE0FF0"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D2194A">
            <w:pPr>
              <w:pStyle w:val="GlossaryTerm"/>
            </w:pPr>
            <w:r w:rsidRPr="008E5DB7">
              <w:t>Clinical Statement</w:t>
            </w:r>
          </w:p>
        </w:tc>
        <w:tc>
          <w:tcPr>
            <w:tcW w:w="6650" w:type="dxa"/>
            <w:shd w:val="clear" w:color="auto" w:fill="auto"/>
          </w:tcPr>
          <w:p w14:paraId="71C18AFD" w14:textId="1E6FCBC2" w:rsidR="005702B0" w:rsidRPr="008E5DB7" w:rsidRDefault="005A43FC"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An expression of a discrete item of clinical, clinically</w:t>
            </w:r>
            <w:r w:rsidR="005206C8">
              <w:t xml:space="preserve"> </w:t>
            </w:r>
            <w:r w:rsidRPr="008E5DB7">
              <w:t>related</w:t>
            </w:r>
            <w:r w:rsidR="005206C8">
              <w:t>,</w:t>
            </w:r>
            <w:r w:rsidRPr="008E5DB7">
              <w:t xml:space="preserve"> or public health information that is recorded because of its relevance to the care of a patient or other entities.</w:t>
            </w:r>
          </w:p>
        </w:tc>
      </w:tr>
      <w:tr w:rsidR="00D2194A" w:rsidRPr="00A76833" w14:paraId="70C48CB8" w14:textId="77777777" w:rsidTr="00F95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321D3D8D" w14:textId="41885720" w:rsidR="00D2194A" w:rsidRPr="008E5DB7" w:rsidRDefault="00D2194A" w:rsidP="00D2194A">
            <w:pPr>
              <w:pStyle w:val="GlossaryTerm"/>
            </w:pPr>
            <w:r w:rsidRPr="008E5DB7">
              <w:t>Conceptual Data Model</w:t>
            </w:r>
          </w:p>
        </w:tc>
        <w:tc>
          <w:tcPr>
            <w:tcW w:w="6650" w:type="dxa"/>
            <w:shd w:val="clear" w:color="auto" w:fill="auto"/>
          </w:tcPr>
          <w:p w14:paraId="26CF10CF" w14:textId="019927BE" w:rsidR="00D2194A" w:rsidRPr="008E5DB7" w:rsidRDefault="00D2194A"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An abstract</w:t>
            </w:r>
            <w:r w:rsidR="005206C8">
              <w:t>,</w:t>
            </w:r>
            <w:r w:rsidRPr="008E5DB7">
              <w:t xml:space="preserve"> simplified view of things of interest in a particular domain. </w:t>
            </w:r>
          </w:p>
        </w:tc>
      </w:tr>
      <w:tr w:rsidR="00D2194A" w:rsidRPr="00A76833" w14:paraId="4098E309" w14:textId="77777777" w:rsidTr="00F95C60">
        <w:trPr>
          <w:cantSplit/>
        </w:trPr>
        <w:tc>
          <w:tcPr>
            <w:cnfStyle w:val="001000000000" w:firstRow="0" w:lastRow="0" w:firstColumn="1" w:lastColumn="0" w:oddVBand="0" w:evenVBand="0" w:oddHBand="0" w:evenHBand="0" w:firstRowFirstColumn="0" w:firstRowLastColumn="0" w:lastRowFirstColumn="0" w:lastRowLastColumn="0"/>
            <w:tcW w:w="2700" w:type="dxa"/>
          </w:tcPr>
          <w:p w14:paraId="11AABE7A" w14:textId="11050783" w:rsidR="00D2194A" w:rsidRPr="000E5BA5" w:rsidRDefault="00D2194A" w:rsidP="00D2194A">
            <w:pPr>
              <w:pStyle w:val="GlossaryTerm"/>
            </w:pPr>
            <w:r w:rsidRPr="008E5DB7">
              <w:t>Data Specification</w:t>
            </w:r>
          </w:p>
        </w:tc>
        <w:tc>
          <w:tcPr>
            <w:tcW w:w="6650" w:type="dxa"/>
            <w:shd w:val="clear" w:color="auto" w:fill="auto"/>
          </w:tcPr>
          <w:p w14:paraId="5E5A1307" w14:textId="20BCE614" w:rsidR="00D2194A" w:rsidRDefault="00D2194A" w:rsidP="00D2194A">
            <w:pPr>
              <w:pStyle w:val="GlossaryDefinition"/>
              <w:cnfStyle w:val="000000000000" w:firstRow="0" w:lastRow="0" w:firstColumn="0" w:lastColumn="0" w:oddVBand="0" w:evenVBand="0" w:oddHBand="0" w:evenHBand="0" w:firstRowFirstColumn="0" w:firstRowLastColumn="0" w:lastRowFirstColumn="0" w:lastRowLastColumn="0"/>
            </w:pPr>
            <w:r>
              <w:t>A structured and e</w:t>
            </w:r>
            <w:r w:rsidR="005206C8">
              <w:t xml:space="preserve">ncoded description of data that </w:t>
            </w:r>
            <w:r>
              <w:t>can be used to retr</w:t>
            </w:r>
            <w:r w:rsidR="005206C8">
              <w:t xml:space="preserve">ieve or select instances of </w:t>
            </w:r>
            <w:r>
              <w:t>data from some source of data (e.g., database). Data specifications are used in CD</w:t>
            </w:r>
            <w:r w:rsidR="005206C8">
              <w:t>S knowledge artifacts and eCQMs</w:t>
            </w:r>
            <w:r>
              <w:t xml:space="preserve"> to express the data elements needed in logical criteria and expressions. </w:t>
            </w:r>
          </w:p>
        </w:tc>
      </w:tr>
      <w:tr w:rsidR="00D42969" w:rsidRPr="00A76833" w14:paraId="5628B881"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D2194A">
            <w:pPr>
              <w:pStyle w:val="GlossaryTerm"/>
            </w:pPr>
            <w:r w:rsidRPr="000E5BA5">
              <w:t>Domain Analysis Model</w:t>
            </w:r>
          </w:p>
        </w:tc>
        <w:tc>
          <w:tcPr>
            <w:tcW w:w="6650" w:type="dxa"/>
            <w:shd w:val="clear" w:color="auto" w:fill="auto"/>
          </w:tcPr>
          <w:p w14:paraId="36BB9AA7" w14:textId="4A2ED15C" w:rsidR="00D42969" w:rsidRDefault="00D42969" w:rsidP="00D2194A">
            <w:pPr>
              <w:pStyle w:val="GlossaryDefinition"/>
              <w:cnfStyle w:val="000000100000" w:firstRow="0" w:lastRow="0" w:firstColumn="0" w:lastColumn="0" w:oddVBand="0" w:evenVBand="0" w:oddHBand="1" w:evenHBand="0" w:firstRowFirstColumn="0" w:firstRowLastColumn="0" w:lastRowFirstColumn="0" w:lastRowLastColumn="0"/>
            </w:pPr>
            <w:r>
              <w:t>A</w:t>
            </w:r>
            <w:r w:rsidRPr="00D42969">
              <w:t>n abstract representation of a subject area of interest, complete enough to allow instantiation of all necessary concrete classes needed to develop child design artifacts.</w:t>
            </w:r>
          </w:p>
        </w:tc>
      </w:tr>
      <w:tr w:rsidR="005702B0" w:rsidRPr="00A76833" w14:paraId="6568C439"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3280B0CC" w14:textId="14CD81F0" w:rsidR="005702B0" w:rsidRPr="008E5DB7" w:rsidRDefault="005702B0" w:rsidP="00D2194A">
            <w:pPr>
              <w:pStyle w:val="GlossaryTerm"/>
              <w:rPr>
                <w:lang w:eastAsia="x-none"/>
              </w:rPr>
            </w:pPr>
            <w:r w:rsidRPr="008E5DB7">
              <w:t>eCQM</w:t>
            </w:r>
          </w:p>
        </w:tc>
        <w:tc>
          <w:tcPr>
            <w:tcW w:w="6650" w:type="dxa"/>
            <w:shd w:val="clear" w:color="auto" w:fill="auto"/>
          </w:tcPr>
          <w:p w14:paraId="0E0B5FD9" w14:textId="6453FAB2" w:rsidR="005702B0" w:rsidRPr="008E5DB7" w:rsidRDefault="00A9095A" w:rsidP="00D2194A">
            <w:pPr>
              <w:pStyle w:val="GlossaryDefinition"/>
              <w:cnfStyle w:val="000000000000" w:firstRow="0" w:lastRow="0" w:firstColumn="0" w:lastColumn="0" w:oddVBand="0" w:evenVBand="0" w:oddHBand="0" w:evenHBand="0" w:firstRowFirstColumn="0" w:firstRowLastColumn="0" w:lastRowFirstColumn="0" w:lastRowLastColumn="0"/>
            </w:pPr>
            <w:r>
              <w:t>A clinical quality measure (CQM</w:t>
            </w:r>
            <w:r w:rsidR="00A76833" w:rsidRPr="00A76833">
              <w:t xml:space="preserve">) </w:t>
            </w:r>
            <w:r>
              <w:t>is</w:t>
            </w:r>
            <w:r w:rsidR="00A76833" w:rsidRPr="00A76833">
              <w:t xml:space="preserve"> </w:t>
            </w:r>
            <w:r>
              <w:t>specification of criteria for</w:t>
            </w:r>
            <w:r w:rsidR="00A76833" w:rsidRPr="00A76833">
              <w:t xml:space="preserve"> </w:t>
            </w:r>
            <w:r>
              <w:t>measuring the quality of</w:t>
            </w:r>
            <w:r w:rsidR="00A76833" w:rsidRPr="00A76833">
              <w:t xml:space="preserve"> </w:t>
            </w:r>
            <w:r>
              <w:t xml:space="preserve">a healthcare </w:t>
            </w:r>
            <w:r w:rsidR="00A76833" w:rsidRPr="00A76833">
              <w:t xml:space="preserve">process, outcome, structure, </w:t>
            </w:r>
            <w:r>
              <w:t>or patient experience</w:t>
            </w:r>
            <w:r w:rsidR="00A76833" w:rsidRPr="00A76833">
              <w:t>.</w:t>
            </w:r>
            <w:r>
              <w:t xml:space="preserve"> An electronic CQM (eCQM) encodes the criteria to enable their use by computer software.</w:t>
            </w:r>
          </w:p>
        </w:tc>
      </w:tr>
      <w:tr w:rsidR="005702B0" w:rsidRPr="00A76833" w14:paraId="21754F0D"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D2194A">
            <w:pPr>
              <w:pStyle w:val="GlossaryTerm"/>
            </w:pPr>
            <w:r w:rsidRPr="008E5DB7">
              <w:t>E</w:t>
            </w:r>
            <w:r w:rsidR="00AD18AA" w:rsidRPr="008E5DB7">
              <w:t>H</w:t>
            </w:r>
            <w:r w:rsidRPr="008E5DB7">
              <w:t>R</w:t>
            </w:r>
          </w:p>
        </w:tc>
        <w:tc>
          <w:tcPr>
            <w:tcW w:w="6650" w:type="dxa"/>
            <w:shd w:val="clear" w:color="auto" w:fill="auto"/>
          </w:tcPr>
          <w:p w14:paraId="7A22BB38" w14:textId="2AFE9A2C" w:rsidR="005702B0" w:rsidRPr="008E5DB7" w:rsidRDefault="00D34D20" w:rsidP="00D2194A">
            <w:pPr>
              <w:pStyle w:val="GlossaryDefinition"/>
              <w:cnfStyle w:val="000000100000" w:firstRow="0" w:lastRow="0" w:firstColumn="0" w:lastColumn="0" w:oddVBand="0" w:evenVBand="0" w:oddHBand="1" w:evenHBand="0" w:firstRowFirstColumn="0" w:firstRowLastColumn="0" w:lastRowFirstColumn="0" w:lastRowLastColumn="0"/>
            </w:pPr>
            <w:r>
              <w:t>E</w:t>
            </w:r>
            <w:r w:rsidR="0058400F" w:rsidRPr="008E5DB7">
              <w:t>lectronic health record</w:t>
            </w:r>
          </w:p>
        </w:tc>
      </w:tr>
      <w:tr w:rsidR="005702B0" w:rsidRPr="00A76833" w14:paraId="64292677"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D2194A">
            <w:pPr>
              <w:pStyle w:val="GlossaryTerm"/>
              <w:rPr>
                <w:lang w:eastAsia="x-none"/>
              </w:rPr>
            </w:pPr>
            <w:r w:rsidRPr="008E5DB7">
              <w:lastRenderedPageBreak/>
              <w:t>Interface</w:t>
            </w:r>
          </w:p>
        </w:tc>
        <w:tc>
          <w:tcPr>
            <w:tcW w:w="6650" w:type="dxa"/>
            <w:shd w:val="clear" w:color="auto" w:fill="auto"/>
          </w:tcPr>
          <w:p w14:paraId="72D4AE21" w14:textId="16F1AD20" w:rsidR="005702B0" w:rsidRPr="008E5DB7" w:rsidRDefault="00225A27"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 xml:space="preserve">In object-oriented programming, an interface is a set of grouped behaviors for objects to communicate with each other. In </w:t>
            </w:r>
            <w:r w:rsidR="00D34D20">
              <w:t xml:space="preserve">the </w:t>
            </w:r>
            <w:r w:rsidRPr="008E5DB7">
              <w:t>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D2194A">
            <w:pPr>
              <w:pStyle w:val="GlossaryTerm"/>
              <w:rPr>
                <w:lang w:eastAsia="x-none"/>
              </w:rPr>
            </w:pPr>
            <w:r w:rsidRPr="008E5DB7">
              <w:t>Logical Criteria</w:t>
            </w:r>
          </w:p>
        </w:tc>
        <w:tc>
          <w:tcPr>
            <w:tcW w:w="6650" w:type="dxa"/>
            <w:shd w:val="clear" w:color="auto" w:fill="auto"/>
          </w:tcPr>
          <w:p w14:paraId="13467C38" w14:textId="003BB3F5" w:rsidR="005702B0" w:rsidRPr="008E5DB7" w:rsidRDefault="00572586" w:rsidP="00D2194A">
            <w:pPr>
              <w:pStyle w:val="GlossaryDefinition"/>
              <w:cnfStyle w:val="000000100000" w:firstRow="0" w:lastRow="0" w:firstColumn="0" w:lastColumn="0" w:oddVBand="0" w:evenVBand="0" w:oddHBand="1" w:evenHBand="0" w:firstRowFirstColumn="0" w:firstRowLastColumn="0" w:lastRowFirstColumn="0" w:lastRowLastColumn="0"/>
            </w:pPr>
            <w:r>
              <w:t xml:space="preserve">These computational expressions are elements of CDS knowledge artifacts and eCQMs that perform operations over data (see Data 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5D86BDE4" w14:textId="3DCD48E3" w:rsidR="005702B0" w:rsidRPr="008E5DB7" w:rsidRDefault="005702B0" w:rsidP="00D2194A">
            <w:pPr>
              <w:pStyle w:val="GlossaryTerm"/>
              <w:rPr>
                <w:lang w:eastAsia="x-none"/>
              </w:rPr>
            </w:pPr>
            <w:r w:rsidRPr="008E5DB7">
              <w:t>Logical Model</w:t>
            </w:r>
            <w:r w:rsidR="001D2373">
              <w:t>/</w:t>
            </w:r>
            <w:r w:rsidR="001D2373">
              <w:br/>
              <w:t>Logical Data Model</w:t>
            </w:r>
          </w:p>
        </w:tc>
        <w:tc>
          <w:tcPr>
            <w:tcW w:w="6650" w:type="dxa"/>
            <w:shd w:val="clear" w:color="auto" w:fill="auto"/>
          </w:tcPr>
          <w:p w14:paraId="152FADAC" w14:textId="422642B4" w:rsidR="005702B0" w:rsidRPr="008E5DB7" w:rsidRDefault="002A3DAC" w:rsidP="00D2194A">
            <w:pPr>
              <w:pStyle w:val="GlossaryDefinition"/>
              <w:cnfStyle w:val="000000000000" w:firstRow="0" w:lastRow="0" w:firstColumn="0" w:lastColumn="0" w:oddVBand="0" w:evenVBand="0" w:oddHBand="0" w:evenHBand="0" w:firstRowFirstColumn="0" w:firstRowLastColumn="0" w:lastRowFirstColumn="0" w:lastRowLastColumn="0"/>
            </w:pPr>
            <w:r>
              <w:t xml:space="preserve">A </w:t>
            </w:r>
            <w:r w:rsidRPr="002A3DAC">
              <w:t>type of data model showing a detailed representation of data</w:t>
            </w:r>
            <w:r>
              <w:t xml:space="preserve"> in a domain of interest. The representation is</w:t>
            </w:r>
            <w:r w:rsidRPr="002A3DAC">
              <w:t xml:space="preserve"> independent of any particular data management technology and described in business language. It is typically represented as a diagram, organized in terms of entities </w:t>
            </w:r>
            <w:r>
              <w:t xml:space="preserve">or classes </w:t>
            </w:r>
            <w:r w:rsidRPr="002A3DAC">
              <w:t>and relationships, with underlying definitions.</w:t>
            </w:r>
            <w:r w:rsidR="001D2373">
              <w:t xml:space="preserve"> </w:t>
            </w:r>
            <w:r>
              <w:t xml:space="preserve">(Adapted from </w:t>
            </w:r>
            <w:hyperlink r:id="rId65" w:history="1">
              <w:r w:rsidRPr="001D2373">
                <w:rPr>
                  <w:rStyle w:val="Hyperlink"/>
                  <w:szCs w:val="20"/>
                  <w:lang w:eastAsia="x-none"/>
                </w:rPr>
                <w:t>http://en.wikipedia.org/wiki/Logical_data_model</w:t>
              </w:r>
            </w:hyperlink>
            <w:r>
              <w:t>).</w:t>
            </w:r>
          </w:p>
        </w:tc>
      </w:tr>
      <w:tr w:rsidR="005702B0" w:rsidRPr="00A76833" w14:paraId="0B3B15A4"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D2194A">
            <w:pPr>
              <w:pStyle w:val="GlossaryTerm"/>
              <w:rPr>
                <w:lang w:eastAsia="x-none"/>
              </w:rPr>
            </w:pPr>
            <w:r w:rsidRPr="008E5DB7">
              <w:t>QIDAM</w:t>
            </w:r>
          </w:p>
        </w:tc>
        <w:tc>
          <w:tcPr>
            <w:tcW w:w="6650" w:type="dxa"/>
            <w:shd w:val="clear" w:color="auto" w:fill="auto"/>
          </w:tcPr>
          <w:p w14:paraId="1B259112" w14:textId="65B972DB" w:rsidR="005702B0" w:rsidRPr="008E5DB7" w:rsidRDefault="0058400F" w:rsidP="00D2194A">
            <w:pPr>
              <w:pStyle w:val="GlossaryDefinition"/>
              <w:cnfStyle w:val="000000100000" w:firstRow="0" w:lastRow="0" w:firstColumn="0" w:lastColumn="0" w:oddVBand="0" w:evenVBand="0" w:oddHBand="1" w:evenHBand="0" w:firstRowFirstColumn="0" w:firstRowLastColumn="0" w:lastRowFirstColumn="0" w:lastRowLastColumn="0"/>
            </w:pPr>
            <w:r w:rsidRPr="008E5DB7">
              <w:t xml:space="preserve">Health Quality Improvement Domain Analysis Model. The term refers to </w:t>
            </w:r>
            <w:r w:rsidR="00C51902">
              <w:t xml:space="preserve">the model described in </w:t>
            </w:r>
            <w:r w:rsidRPr="008E5DB7">
              <w:t>this specification.</w:t>
            </w:r>
          </w:p>
        </w:tc>
      </w:tr>
      <w:tr w:rsidR="005702B0" w:rsidRPr="00A76833" w14:paraId="7BB6A56E"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D2194A">
            <w:pPr>
              <w:pStyle w:val="GlossaryTerm"/>
              <w:rPr>
                <w:lang w:eastAsia="x-none"/>
              </w:rPr>
            </w:pPr>
            <w:r w:rsidRPr="008E5DB7">
              <w:t>QRDA</w:t>
            </w:r>
          </w:p>
        </w:tc>
        <w:tc>
          <w:tcPr>
            <w:tcW w:w="6650" w:type="dxa"/>
            <w:shd w:val="clear" w:color="auto" w:fill="auto"/>
          </w:tcPr>
          <w:p w14:paraId="3AB2E2E1" w14:textId="2C66137C" w:rsidR="005702B0" w:rsidRPr="008E5DB7" w:rsidRDefault="0058400F" w:rsidP="00D2194A">
            <w:pPr>
              <w:pStyle w:val="GlossaryDefinition"/>
              <w:cnfStyle w:val="000000000000" w:firstRow="0" w:lastRow="0" w:firstColumn="0" w:lastColumn="0" w:oddVBand="0" w:evenVBand="0" w:oddHBand="0" w:evenHBand="0" w:firstRowFirstColumn="0" w:firstRowLastColumn="0" w:lastRowFirstColumn="0" w:lastRowLastColumn="0"/>
            </w:pPr>
            <w:r w:rsidRPr="008E5DB7">
              <w:t>Quality Reporting Document Architecture</w:t>
            </w:r>
          </w:p>
        </w:tc>
      </w:tr>
      <w:tr w:rsidR="005702B0" w:rsidRPr="00A76833" w14:paraId="1CDAA40A"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D2194A">
            <w:pPr>
              <w:pStyle w:val="GlossaryTerm"/>
              <w:rPr>
                <w:lang w:eastAsia="x-none"/>
              </w:rPr>
            </w:pPr>
            <w:r w:rsidRPr="008E5DB7">
              <w:t>UML</w:t>
            </w:r>
          </w:p>
        </w:tc>
        <w:tc>
          <w:tcPr>
            <w:tcW w:w="6650" w:type="dxa"/>
            <w:shd w:val="clear" w:color="auto" w:fill="auto"/>
          </w:tcPr>
          <w:p w14:paraId="12247CF6" w14:textId="4F8917C2" w:rsidR="005702B0" w:rsidRPr="008E5DB7" w:rsidRDefault="008A0F4F" w:rsidP="00D2194A">
            <w:pPr>
              <w:pStyle w:val="GlossaryDefinition"/>
              <w:cnfStyle w:val="000000100000" w:firstRow="0" w:lastRow="0" w:firstColumn="0" w:lastColumn="0" w:oddVBand="0" w:evenVBand="0" w:oddHBand="1" w:evenHBand="0" w:firstRowFirstColumn="0" w:firstRowLastColumn="0" w:lastRowFirstColumn="0" w:lastRowLastColumn="0"/>
            </w:pPr>
            <w:r w:rsidRPr="008A0F4F">
              <w:t>The Unified Modeling Language (UML) is a general-purpose modeling language in the field of software engineering.</w:t>
            </w:r>
            <w:r>
              <w:t xml:space="preserve"> </w:t>
            </w:r>
            <w:r w:rsidR="001D2373">
              <w:t>T</w:t>
            </w:r>
            <w:r>
              <w:t>his specification use</w:t>
            </w:r>
            <w:r w:rsidR="001D2373">
              <w:t>s</w:t>
            </w:r>
            <w:r>
              <w:t xml:space="preserve"> the class diagram notation of UML to specify the model.</w:t>
            </w:r>
          </w:p>
        </w:tc>
      </w:tr>
      <w:tr w:rsidR="005702B0" w:rsidRPr="00A76833" w14:paraId="3816DFFE" w14:textId="77777777" w:rsidTr="00FD72AD">
        <w:trPr>
          <w:cantSplit/>
        </w:trPr>
        <w:tc>
          <w:tcPr>
            <w:cnfStyle w:val="001000000000" w:firstRow="0" w:lastRow="0" w:firstColumn="1" w:lastColumn="0" w:oddVBand="0" w:evenVBand="0" w:oddHBand="0" w:evenHBand="0" w:firstRowFirstColumn="0" w:firstRowLastColumn="0" w:lastRowFirstColumn="0" w:lastRowLastColumn="0"/>
            <w:tcW w:w="2700" w:type="dxa"/>
          </w:tcPr>
          <w:p w14:paraId="53A11F49" w14:textId="59615673" w:rsidR="005702B0" w:rsidRPr="008E5DB7" w:rsidRDefault="005702B0" w:rsidP="00D2194A">
            <w:pPr>
              <w:pStyle w:val="GlossaryTerm"/>
              <w:rPr>
                <w:lang w:eastAsia="x-none"/>
              </w:rPr>
            </w:pPr>
            <w:r w:rsidRPr="008E5DB7">
              <w:t>Value Set</w:t>
            </w:r>
          </w:p>
        </w:tc>
        <w:tc>
          <w:tcPr>
            <w:tcW w:w="6650" w:type="dxa"/>
            <w:shd w:val="clear" w:color="auto" w:fill="auto"/>
          </w:tcPr>
          <w:p w14:paraId="673A0677" w14:textId="063E65FA" w:rsidR="005702B0" w:rsidRPr="008E5DB7" w:rsidRDefault="001D2373" w:rsidP="00D2194A">
            <w:pPr>
              <w:pStyle w:val="GlossaryDefinition"/>
              <w:cnfStyle w:val="000000000000" w:firstRow="0" w:lastRow="0" w:firstColumn="0" w:lastColumn="0" w:oddVBand="0" w:evenVBand="0" w:oddHBand="0" w:evenHBand="0" w:firstRowFirstColumn="0" w:firstRowLastColumn="0" w:lastRowFirstColumn="0" w:lastRowLastColumn="0"/>
            </w:pPr>
            <w:r>
              <w:t>S</w:t>
            </w:r>
            <w:r w:rsidR="00D11637" w:rsidRPr="00D11637">
              <w:t>pecifies a set of codes drawn from one or more code systems</w:t>
            </w:r>
            <w:r w:rsidR="00B50813">
              <w:t xml:space="preserve"> (e.g</w:t>
            </w:r>
            <w:r>
              <w:t>.</w:t>
            </w:r>
            <w:r w:rsidR="00B50813">
              <w:t>, SNOMED-CT, LOINC) that represent a particular concept of interest (e.g., blood culture tests)</w:t>
            </w:r>
            <w:r w:rsidR="00D11637" w:rsidRPr="00D11637">
              <w:t>.</w:t>
            </w:r>
          </w:p>
        </w:tc>
      </w:tr>
      <w:tr w:rsidR="005702B0" w:rsidRPr="00A76833" w14:paraId="70B00804" w14:textId="77777777" w:rsidTr="00FD72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rsidP="00D2194A">
            <w:pPr>
              <w:pStyle w:val="GlossaryTerm"/>
              <w:rPr>
                <w:lang w:eastAsia="x-none"/>
              </w:rPr>
            </w:pPr>
            <w:r w:rsidRPr="008E5DB7">
              <w:t>vMR</w:t>
            </w:r>
          </w:p>
        </w:tc>
        <w:tc>
          <w:tcPr>
            <w:tcW w:w="6650" w:type="dxa"/>
            <w:shd w:val="clear" w:color="auto" w:fill="auto"/>
          </w:tcPr>
          <w:p w14:paraId="7BB1D7C8" w14:textId="42C53124" w:rsidR="005702B0" w:rsidRPr="008E5DB7" w:rsidRDefault="00011151" w:rsidP="00D2194A">
            <w:pPr>
              <w:pStyle w:val="GlossaryDefinition"/>
              <w:cnfStyle w:val="000000100000" w:firstRow="0" w:lastRow="0" w:firstColumn="0" w:lastColumn="0" w:oddVBand="0" w:evenVBand="0" w:oddHBand="1" w:evenHBand="0" w:firstRowFirstColumn="0" w:firstRowLastColumn="0" w:lastRowFirstColumn="0" w:lastRowLastColumn="0"/>
            </w:pPr>
            <w:r>
              <w:t>Virtual Medical Record</w:t>
            </w:r>
            <w:r w:rsidR="001D2373">
              <w:t xml:space="preserve"> –</w:t>
            </w:r>
            <w:r>
              <w:t xml:space="preserve"> </w:t>
            </w:r>
            <w:r w:rsidR="001D2373">
              <w:t>A</w:t>
            </w:r>
            <w:r>
              <w:t xml:space="preserve">n HL7 specification of a logical data model developed for use in clinical decision support applications. See </w:t>
            </w:r>
            <w:sdt>
              <w:sdtPr>
                <w:id w:val="-432820099"/>
                <w:citation/>
              </w:sdtPr>
              <w:sdtEndPr/>
              <w:sdtContent>
                <w:r>
                  <w:fldChar w:fldCharType="begin"/>
                </w:r>
                <w:r w:rsidR="00C51902">
                  <w:instrText xml:space="preserve">CITATION HL7133 \l 1033 </w:instrText>
                </w:r>
                <w:r>
                  <w:fldChar w:fldCharType="separate"/>
                </w:r>
                <w:r w:rsidR="00C51902" w:rsidRPr="007E3600">
                  <w:t>[2]</w:t>
                </w:r>
                <w: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3955" w:name="_Toc398046732"/>
      <w:r>
        <w:lastRenderedPageBreak/>
        <w:t>References</w:t>
      </w:r>
      <w:bookmarkEnd w:id="3955"/>
    </w:p>
    <w:p w14:paraId="0C94A101" w14:textId="77777777" w:rsidR="00EB26E0"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EB26E0" w14:paraId="599F9D11" w14:textId="77777777">
        <w:trPr>
          <w:divId w:val="1952472571"/>
          <w:tblCellSpacing w:w="15" w:type="dxa"/>
        </w:trPr>
        <w:tc>
          <w:tcPr>
            <w:tcW w:w="50" w:type="pct"/>
            <w:hideMark/>
          </w:tcPr>
          <w:p w14:paraId="1C1A73CE" w14:textId="77777777" w:rsidR="00EB26E0" w:rsidRDefault="00EB26E0">
            <w:pPr>
              <w:pStyle w:val="Bibliography"/>
              <w:rPr>
                <w:noProof/>
                <w:sz w:val="24"/>
              </w:rPr>
            </w:pPr>
            <w:r>
              <w:rPr>
                <w:noProof/>
              </w:rPr>
              <w:t xml:space="preserve">[1] </w:t>
            </w:r>
          </w:p>
        </w:tc>
        <w:tc>
          <w:tcPr>
            <w:tcW w:w="0" w:type="auto"/>
            <w:hideMark/>
          </w:tcPr>
          <w:p w14:paraId="3DD96FB7" w14:textId="77777777" w:rsidR="00EB26E0" w:rsidRDefault="00EB26E0">
            <w:pPr>
              <w:pStyle w:val="Bibliography"/>
              <w:rPr>
                <w:noProof/>
              </w:rPr>
            </w:pPr>
            <w:r>
              <w:rPr>
                <w:noProof/>
              </w:rPr>
              <w:t>"Quality Data Model," National Quality Forum, Washington, DC, 2012.</w:t>
            </w:r>
          </w:p>
        </w:tc>
      </w:tr>
      <w:tr w:rsidR="00EB26E0" w14:paraId="2190F458" w14:textId="77777777">
        <w:trPr>
          <w:divId w:val="1952472571"/>
          <w:tblCellSpacing w:w="15" w:type="dxa"/>
        </w:trPr>
        <w:tc>
          <w:tcPr>
            <w:tcW w:w="50" w:type="pct"/>
            <w:hideMark/>
          </w:tcPr>
          <w:p w14:paraId="5B5969FE" w14:textId="77777777" w:rsidR="00EB26E0" w:rsidRDefault="00EB26E0">
            <w:pPr>
              <w:pStyle w:val="Bibliography"/>
              <w:rPr>
                <w:noProof/>
              </w:rPr>
            </w:pPr>
            <w:r>
              <w:rPr>
                <w:noProof/>
              </w:rPr>
              <w:t xml:space="preserve">[2] </w:t>
            </w:r>
          </w:p>
        </w:tc>
        <w:tc>
          <w:tcPr>
            <w:tcW w:w="0" w:type="auto"/>
            <w:hideMark/>
          </w:tcPr>
          <w:p w14:paraId="104426CB" w14:textId="77777777" w:rsidR="00EB26E0" w:rsidRDefault="00EB26E0">
            <w:pPr>
              <w:pStyle w:val="Bibliography"/>
              <w:rPr>
                <w:noProof/>
              </w:rPr>
            </w:pPr>
            <w:r>
              <w:rPr>
                <w:noProof/>
              </w:rPr>
              <w:t>"HL7 Version 3 Domain Analysis Model: Virtual Medical Record for Clinical Decision Support - (vMR-CDS), Release 2 [Sept ballot)," HL7, Ann Arbor, MI, 2013.</w:t>
            </w:r>
          </w:p>
        </w:tc>
      </w:tr>
      <w:tr w:rsidR="00EB26E0" w14:paraId="22A328FA" w14:textId="77777777">
        <w:trPr>
          <w:divId w:val="1952472571"/>
          <w:tblCellSpacing w:w="15" w:type="dxa"/>
        </w:trPr>
        <w:tc>
          <w:tcPr>
            <w:tcW w:w="50" w:type="pct"/>
            <w:hideMark/>
          </w:tcPr>
          <w:p w14:paraId="50FA8918" w14:textId="77777777" w:rsidR="00EB26E0" w:rsidRDefault="00EB26E0">
            <w:pPr>
              <w:pStyle w:val="Bibliography"/>
              <w:rPr>
                <w:noProof/>
              </w:rPr>
            </w:pPr>
            <w:r>
              <w:rPr>
                <w:noProof/>
              </w:rPr>
              <w:t xml:space="preserve">[3] </w:t>
            </w:r>
          </w:p>
        </w:tc>
        <w:tc>
          <w:tcPr>
            <w:tcW w:w="0" w:type="auto"/>
            <w:hideMark/>
          </w:tcPr>
          <w:p w14:paraId="366A2F3E" w14:textId="77777777" w:rsidR="00EB26E0" w:rsidRDefault="00EB26E0">
            <w:pPr>
              <w:pStyle w:val="Bibliography"/>
              <w:rPr>
                <w:noProof/>
              </w:rPr>
            </w:pPr>
            <w:r>
              <w:rPr>
                <w:noProof/>
              </w:rPr>
              <w:t>"HL7 Version 3 Implementation Guide: Quality Data Model (QDM)-based Health Quality Measure Format (HQMF), Release 1 – US Realm," HL7, Ann Arbor, MI, 2013.</w:t>
            </w:r>
          </w:p>
        </w:tc>
      </w:tr>
      <w:tr w:rsidR="00EB26E0" w14:paraId="0B08D17D" w14:textId="77777777">
        <w:trPr>
          <w:divId w:val="1952472571"/>
          <w:tblCellSpacing w:w="15" w:type="dxa"/>
        </w:trPr>
        <w:tc>
          <w:tcPr>
            <w:tcW w:w="50" w:type="pct"/>
            <w:hideMark/>
          </w:tcPr>
          <w:p w14:paraId="6867D549" w14:textId="77777777" w:rsidR="00EB26E0" w:rsidRDefault="00EB26E0">
            <w:pPr>
              <w:pStyle w:val="Bibliography"/>
              <w:rPr>
                <w:noProof/>
              </w:rPr>
            </w:pPr>
            <w:r>
              <w:rPr>
                <w:noProof/>
              </w:rPr>
              <w:t xml:space="preserve">[4] </w:t>
            </w:r>
          </w:p>
        </w:tc>
        <w:tc>
          <w:tcPr>
            <w:tcW w:w="0" w:type="auto"/>
            <w:hideMark/>
          </w:tcPr>
          <w:p w14:paraId="726E42E2" w14:textId="77777777" w:rsidR="00EB26E0" w:rsidRDefault="00EB26E0">
            <w:pPr>
              <w:pStyle w:val="Bibliography"/>
              <w:rPr>
                <w:noProof/>
              </w:rPr>
            </w:pPr>
            <w:r>
              <w:rPr>
                <w:noProof/>
              </w:rPr>
              <w:t>"HL7 Implementation Guide for CDA® Release 2: Quality Reporting Document Architecture (QRDA) – Category I, DSTU Release 2 – July," HL7, Ann Arbor, MI, 2013.</w:t>
            </w:r>
          </w:p>
        </w:tc>
      </w:tr>
      <w:tr w:rsidR="00EB26E0" w14:paraId="3A7FE2D3" w14:textId="77777777">
        <w:trPr>
          <w:divId w:val="1952472571"/>
          <w:tblCellSpacing w:w="15" w:type="dxa"/>
        </w:trPr>
        <w:tc>
          <w:tcPr>
            <w:tcW w:w="50" w:type="pct"/>
            <w:hideMark/>
          </w:tcPr>
          <w:p w14:paraId="6C5965C6" w14:textId="77777777" w:rsidR="00EB26E0" w:rsidRDefault="00EB26E0">
            <w:pPr>
              <w:pStyle w:val="Bibliography"/>
              <w:rPr>
                <w:noProof/>
              </w:rPr>
            </w:pPr>
            <w:r>
              <w:rPr>
                <w:noProof/>
              </w:rPr>
              <w:t xml:space="preserve">[5] </w:t>
            </w:r>
          </w:p>
        </w:tc>
        <w:tc>
          <w:tcPr>
            <w:tcW w:w="0" w:type="auto"/>
            <w:hideMark/>
          </w:tcPr>
          <w:p w14:paraId="3CA25411" w14:textId="77777777" w:rsidR="00EB26E0" w:rsidRDefault="00EB26E0">
            <w:pPr>
              <w:pStyle w:val="Bibliography"/>
              <w:rPr>
                <w:noProof/>
              </w:rPr>
            </w:pPr>
            <w:r>
              <w:rPr>
                <w:noProof/>
              </w:rPr>
              <w:t>"HL7 Virtual Medical Record for Clinical Decision Support (vMR-CDS) Templates, Release 2 DSTU," HL7, Ann Arbor, MI, 2013.</w:t>
            </w:r>
          </w:p>
        </w:tc>
      </w:tr>
      <w:tr w:rsidR="00EB26E0" w14:paraId="3E2DDA37" w14:textId="77777777">
        <w:trPr>
          <w:divId w:val="1952472571"/>
          <w:tblCellSpacing w:w="15" w:type="dxa"/>
        </w:trPr>
        <w:tc>
          <w:tcPr>
            <w:tcW w:w="50" w:type="pct"/>
            <w:hideMark/>
          </w:tcPr>
          <w:p w14:paraId="572D798A" w14:textId="77777777" w:rsidR="00EB26E0" w:rsidRDefault="00EB26E0">
            <w:pPr>
              <w:pStyle w:val="Bibliography"/>
              <w:rPr>
                <w:noProof/>
              </w:rPr>
            </w:pPr>
            <w:r>
              <w:rPr>
                <w:noProof/>
              </w:rPr>
              <w:t xml:space="preserve">[6] </w:t>
            </w:r>
          </w:p>
        </w:tc>
        <w:tc>
          <w:tcPr>
            <w:tcW w:w="0" w:type="auto"/>
            <w:hideMark/>
          </w:tcPr>
          <w:p w14:paraId="069C8884" w14:textId="77777777" w:rsidR="00EB26E0" w:rsidRDefault="00EB26E0">
            <w:pPr>
              <w:pStyle w:val="Bibliography"/>
              <w:rPr>
                <w:noProof/>
              </w:rPr>
            </w:pPr>
            <w:r>
              <w:rPr>
                <w:noProof/>
              </w:rPr>
              <w:t>"HL7 Implementation Guide for CDA® Release2: IHE Health Story Consolidation, DSTU Release 1.1," Ann Arbor, MI, 2012.</w:t>
            </w:r>
          </w:p>
        </w:tc>
      </w:tr>
      <w:tr w:rsidR="00EB26E0" w14:paraId="6CC013CF" w14:textId="77777777">
        <w:trPr>
          <w:divId w:val="1952472571"/>
          <w:tblCellSpacing w:w="15" w:type="dxa"/>
        </w:trPr>
        <w:tc>
          <w:tcPr>
            <w:tcW w:w="50" w:type="pct"/>
            <w:hideMark/>
          </w:tcPr>
          <w:p w14:paraId="0019348B" w14:textId="77777777" w:rsidR="00EB26E0" w:rsidRDefault="00EB26E0">
            <w:pPr>
              <w:pStyle w:val="Bibliography"/>
              <w:rPr>
                <w:noProof/>
              </w:rPr>
            </w:pPr>
            <w:r>
              <w:rPr>
                <w:noProof/>
              </w:rPr>
              <w:t xml:space="preserve">[7] </w:t>
            </w:r>
          </w:p>
        </w:tc>
        <w:tc>
          <w:tcPr>
            <w:tcW w:w="0" w:type="auto"/>
            <w:hideMark/>
          </w:tcPr>
          <w:p w14:paraId="620173B0" w14:textId="77777777" w:rsidR="00EB26E0" w:rsidRDefault="00EB26E0">
            <w:pPr>
              <w:pStyle w:val="Bibliography"/>
              <w:rPr>
                <w:noProof/>
              </w:rPr>
            </w:pPr>
            <w:r>
              <w:rPr>
                <w:noProof/>
              </w:rPr>
              <w:t>"FHIR Specification Home Page," HL7, 2013. [Online]. Available: http://www.hl7.org/fhir. [Accessed 01 11 2013].</w:t>
            </w:r>
          </w:p>
        </w:tc>
      </w:tr>
      <w:tr w:rsidR="00EB26E0" w14:paraId="1A5A52D6" w14:textId="77777777">
        <w:trPr>
          <w:divId w:val="1952472571"/>
          <w:tblCellSpacing w:w="15" w:type="dxa"/>
        </w:trPr>
        <w:tc>
          <w:tcPr>
            <w:tcW w:w="50" w:type="pct"/>
            <w:hideMark/>
          </w:tcPr>
          <w:p w14:paraId="1FC4D0C1" w14:textId="77777777" w:rsidR="00EB26E0" w:rsidRDefault="00EB26E0">
            <w:pPr>
              <w:pStyle w:val="Bibliography"/>
              <w:rPr>
                <w:noProof/>
              </w:rPr>
            </w:pPr>
            <w:r>
              <w:rPr>
                <w:noProof/>
              </w:rPr>
              <w:t xml:space="preserve">[8] </w:t>
            </w:r>
          </w:p>
        </w:tc>
        <w:tc>
          <w:tcPr>
            <w:tcW w:w="0" w:type="auto"/>
            <w:hideMark/>
          </w:tcPr>
          <w:p w14:paraId="5C894CF6" w14:textId="77777777" w:rsidR="00EB26E0" w:rsidRDefault="00EB26E0">
            <w:pPr>
              <w:pStyle w:val="Bibliography"/>
              <w:rPr>
                <w:noProof/>
              </w:rPr>
            </w:pPr>
            <w:r>
              <w:rPr>
                <w:noProof/>
              </w:rPr>
              <w:t>"The Federal Health Information Model," J P Systems, Inc., 2013. [Online]. Available: http://www.fhims.org/. [Accessed 01 11 2013].</w:t>
            </w:r>
          </w:p>
        </w:tc>
      </w:tr>
      <w:tr w:rsidR="00EB26E0" w14:paraId="6B23B29F" w14:textId="77777777">
        <w:trPr>
          <w:divId w:val="1952472571"/>
          <w:tblCellSpacing w:w="15" w:type="dxa"/>
        </w:trPr>
        <w:tc>
          <w:tcPr>
            <w:tcW w:w="50" w:type="pct"/>
            <w:hideMark/>
          </w:tcPr>
          <w:p w14:paraId="16288A93" w14:textId="77777777" w:rsidR="00EB26E0" w:rsidRDefault="00EB26E0">
            <w:pPr>
              <w:pStyle w:val="Bibliography"/>
              <w:rPr>
                <w:noProof/>
              </w:rPr>
            </w:pPr>
            <w:r>
              <w:rPr>
                <w:noProof/>
              </w:rPr>
              <w:t xml:space="preserve">[9] </w:t>
            </w:r>
          </w:p>
        </w:tc>
        <w:tc>
          <w:tcPr>
            <w:tcW w:w="0" w:type="auto"/>
            <w:hideMark/>
          </w:tcPr>
          <w:p w14:paraId="2C58F109" w14:textId="77777777" w:rsidR="00EB26E0" w:rsidRDefault="00EB26E0">
            <w:pPr>
              <w:pStyle w:val="Bibliography"/>
              <w:rPr>
                <w:noProof/>
              </w:rPr>
            </w:pPr>
            <w:r>
              <w:rPr>
                <w:noProof/>
              </w:rPr>
              <w:t xml:space="preserve">J. A. Osheroff, J. M. Teich, D. Levick, L. Saldana, F. Velasco, D. Sittig, K. Rogers and R. A. Jenders, Improving Outcomes with Clinical Decision Support:An Implementer's Guide, HIMSS, 2012. </w:t>
            </w:r>
          </w:p>
        </w:tc>
      </w:tr>
      <w:tr w:rsidR="00EB26E0" w14:paraId="31673764" w14:textId="77777777">
        <w:trPr>
          <w:divId w:val="1952472571"/>
          <w:tblCellSpacing w:w="15" w:type="dxa"/>
        </w:trPr>
        <w:tc>
          <w:tcPr>
            <w:tcW w:w="50" w:type="pct"/>
            <w:hideMark/>
          </w:tcPr>
          <w:p w14:paraId="53885B1F" w14:textId="77777777" w:rsidR="00EB26E0" w:rsidRDefault="00EB26E0">
            <w:pPr>
              <w:pStyle w:val="Bibliography"/>
              <w:rPr>
                <w:noProof/>
              </w:rPr>
            </w:pPr>
            <w:r>
              <w:rPr>
                <w:noProof/>
              </w:rPr>
              <w:t xml:space="preserve">[10] </w:t>
            </w:r>
          </w:p>
        </w:tc>
        <w:tc>
          <w:tcPr>
            <w:tcW w:w="0" w:type="auto"/>
            <w:hideMark/>
          </w:tcPr>
          <w:p w14:paraId="311C9AB1" w14:textId="77777777" w:rsidR="00EB26E0" w:rsidRDefault="00EB26E0">
            <w:pPr>
              <w:pStyle w:val="Bibliography"/>
              <w:rPr>
                <w:noProof/>
              </w:rPr>
            </w:pPr>
            <w:r>
              <w:rPr>
                <w:noProof/>
              </w:rPr>
              <w:t>"HL7 Implementation Guide: Clinical Decision Support Knowledge Artifact Implementation Guide, Release 1 (pending publication)," HL7, Ann Arbor, MI, 2013.</w:t>
            </w:r>
          </w:p>
        </w:tc>
      </w:tr>
      <w:tr w:rsidR="00EB26E0" w14:paraId="4F9E1DEA" w14:textId="77777777">
        <w:trPr>
          <w:divId w:val="1952472571"/>
          <w:tblCellSpacing w:w="15" w:type="dxa"/>
        </w:trPr>
        <w:tc>
          <w:tcPr>
            <w:tcW w:w="50" w:type="pct"/>
            <w:hideMark/>
          </w:tcPr>
          <w:p w14:paraId="5FC4CEEB" w14:textId="77777777" w:rsidR="00EB26E0" w:rsidRDefault="00EB26E0">
            <w:pPr>
              <w:pStyle w:val="Bibliography"/>
              <w:rPr>
                <w:noProof/>
              </w:rPr>
            </w:pPr>
            <w:r>
              <w:rPr>
                <w:noProof/>
              </w:rPr>
              <w:t xml:space="preserve">[11] </w:t>
            </w:r>
          </w:p>
        </w:tc>
        <w:tc>
          <w:tcPr>
            <w:tcW w:w="0" w:type="auto"/>
            <w:hideMark/>
          </w:tcPr>
          <w:p w14:paraId="1C42F42D" w14:textId="77777777" w:rsidR="00EB26E0" w:rsidRDefault="00EB26E0">
            <w:pPr>
              <w:pStyle w:val="Bibliography"/>
              <w:rPr>
                <w:noProof/>
              </w:rPr>
            </w:pPr>
            <w:r>
              <w:rPr>
                <w:noProof/>
              </w:rPr>
              <w:t>"HL7 Version 3 DSTU: Representation of the Health Quality Measures Format (eMeasure), DSTU Release 2 (pending publication)," Ann Arbor, MI, 2013.</w:t>
            </w:r>
          </w:p>
        </w:tc>
      </w:tr>
      <w:tr w:rsidR="00EB26E0" w14:paraId="2A6B56B2" w14:textId="77777777">
        <w:trPr>
          <w:divId w:val="1952472571"/>
          <w:tblCellSpacing w:w="15" w:type="dxa"/>
        </w:trPr>
        <w:tc>
          <w:tcPr>
            <w:tcW w:w="50" w:type="pct"/>
            <w:hideMark/>
          </w:tcPr>
          <w:p w14:paraId="7FEE835A" w14:textId="77777777" w:rsidR="00EB26E0" w:rsidRDefault="00EB26E0">
            <w:pPr>
              <w:pStyle w:val="Bibliography"/>
              <w:rPr>
                <w:noProof/>
              </w:rPr>
            </w:pPr>
            <w:r>
              <w:rPr>
                <w:noProof/>
              </w:rPr>
              <w:t xml:space="preserve">[12] </w:t>
            </w:r>
          </w:p>
        </w:tc>
        <w:tc>
          <w:tcPr>
            <w:tcW w:w="0" w:type="auto"/>
            <w:hideMark/>
          </w:tcPr>
          <w:p w14:paraId="7C3222BB" w14:textId="77777777" w:rsidR="00EB26E0" w:rsidRDefault="00EB26E0">
            <w:pPr>
              <w:pStyle w:val="Bibliography"/>
              <w:rPr>
                <w:noProof/>
              </w:rPr>
            </w:pPr>
            <w:r>
              <w:rPr>
                <w:noProof/>
              </w:rPr>
              <w:t>"HL7 Version 3: Reference Information Model (RIM)," HL7, Ann Arbor, MI, 2013.</w:t>
            </w:r>
          </w:p>
        </w:tc>
      </w:tr>
    </w:tbl>
    <w:p w14:paraId="72E9C0C1" w14:textId="77777777" w:rsidR="00EB26E0" w:rsidRDefault="00EB26E0">
      <w:pPr>
        <w:divId w:val="1952472571"/>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37"/>
    </w:p>
    <w:sectPr w:rsidR="007606A3" w:rsidRPr="00404569" w:rsidSect="006E0C18">
      <w:pgSz w:w="12240" w:h="15840"/>
      <w:pgMar w:top="1440" w:right="1440" w:bottom="1728"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7E8F0" w14:textId="77777777" w:rsidR="00695885" w:rsidRDefault="00695885">
      <w:r>
        <w:separator/>
      </w:r>
    </w:p>
    <w:p w14:paraId="2A2FF9B5" w14:textId="77777777" w:rsidR="00695885" w:rsidRDefault="00695885"/>
    <w:p w14:paraId="0D8B6947" w14:textId="77777777" w:rsidR="00695885" w:rsidRDefault="00695885"/>
    <w:p w14:paraId="38527813" w14:textId="77777777" w:rsidR="00695885" w:rsidRDefault="00695885"/>
    <w:p w14:paraId="4ED53BFB" w14:textId="77777777" w:rsidR="00695885" w:rsidRDefault="00695885"/>
  </w:endnote>
  <w:endnote w:type="continuationSeparator" w:id="0">
    <w:p w14:paraId="510D0598" w14:textId="77777777" w:rsidR="00695885" w:rsidRDefault="00695885">
      <w:r>
        <w:continuationSeparator/>
      </w:r>
    </w:p>
    <w:p w14:paraId="7B9C695D" w14:textId="77777777" w:rsidR="00695885" w:rsidRDefault="00695885"/>
    <w:p w14:paraId="3A830A20" w14:textId="77777777" w:rsidR="00695885" w:rsidRDefault="00695885"/>
    <w:p w14:paraId="5028327C" w14:textId="77777777" w:rsidR="00695885" w:rsidRDefault="00695885"/>
    <w:p w14:paraId="3125961D" w14:textId="77777777" w:rsidR="00695885" w:rsidRDefault="006958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32A41" w14:textId="289B91FD" w:rsidR="007B6E9B" w:rsidRPr="00CB4BD4" w:rsidRDefault="007B6E9B"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7B6E9B" w:rsidRPr="00CB4BD4" w:rsidRDefault="007B6E9B"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8646" w14:textId="77777777" w:rsidR="007B6E9B" w:rsidRPr="00CB4BD4" w:rsidRDefault="007B6E9B" w:rsidP="006E0C18">
    <w:pPr>
      <w:pStyle w:val="Footer"/>
      <w:pBdr>
        <w:top w:val="single" w:sz="4" w:space="0" w:color="auto"/>
      </w:pBdr>
      <w:tabs>
        <w:tab w:val="clear" w:pos="4680"/>
        <w:tab w:val="clear" w:pos="12960"/>
      </w:tabs>
      <w:spacing w:after="0" w:line="240" w:lineRule="auto"/>
      <w:jc w:val="right"/>
      <w:rPr>
        <w:sz w:val="18"/>
        <w:szCs w:val="18"/>
      </w:rPr>
    </w:pPr>
    <w:r w:rsidRPr="001D711F">
      <w:rPr>
        <w:sz w:val="18"/>
      </w:rPr>
      <w:t>Health Quality Domain Analysis Model, Release 1</w:t>
    </w:r>
    <w:r>
      <w:rPr>
        <w:sz w:val="18"/>
        <w:szCs w:val="18"/>
      </w:rPr>
      <w:tab/>
    </w:r>
    <w:r w:rsidRPr="006E0C18">
      <w:rPr>
        <w:sz w:val="18"/>
        <w:szCs w:val="18"/>
      </w:rPr>
      <w:fldChar w:fldCharType="begin"/>
    </w:r>
    <w:r w:rsidRPr="006E0C18">
      <w:rPr>
        <w:sz w:val="18"/>
        <w:szCs w:val="18"/>
      </w:rPr>
      <w:instrText xml:space="preserve"> PAGE   \* MERGEFORMAT </w:instrText>
    </w:r>
    <w:r w:rsidRPr="006E0C18">
      <w:rPr>
        <w:sz w:val="18"/>
        <w:szCs w:val="18"/>
      </w:rPr>
      <w:fldChar w:fldCharType="separate"/>
    </w:r>
    <w:r w:rsidR="00D34F46">
      <w:rPr>
        <w:noProof/>
        <w:sz w:val="18"/>
        <w:szCs w:val="18"/>
      </w:rPr>
      <w:t>13</w:t>
    </w:r>
    <w:r w:rsidRPr="006E0C18">
      <w:rPr>
        <w:noProof/>
        <w:sz w:val="18"/>
        <w:szCs w:val="18"/>
      </w:rPr>
      <w:fldChar w:fldCharType="end"/>
    </w:r>
  </w:p>
  <w:p w14:paraId="7B332A44" w14:textId="43953D8B" w:rsidR="007B6E9B" w:rsidRPr="006E0C18" w:rsidRDefault="007B6E9B" w:rsidP="006E0C18">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71F94" w14:textId="13310311" w:rsidR="007B6E9B" w:rsidRPr="00CB4BD4" w:rsidRDefault="007B6E9B" w:rsidP="006E0C18">
    <w:pPr>
      <w:pStyle w:val="Footer"/>
      <w:pBdr>
        <w:top w:val="single" w:sz="4" w:space="0" w:color="auto"/>
      </w:pBdr>
      <w:tabs>
        <w:tab w:val="clear" w:pos="4680"/>
        <w:tab w:val="clear" w:pos="12960"/>
      </w:tabs>
      <w:spacing w:after="0" w:line="240" w:lineRule="auto"/>
      <w:jc w:val="right"/>
      <w:rPr>
        <w:sz w:val="18"/>
        <w:szCs w:val="18"/>
      </w:rPr>
    </w:pPr>
    <w:r w:rsidRPr="001D711F">
      <w:rPr>
        <w:sz w:val="18"/>
      </w:rPr>
      <w:t>Health Quality Domain Analysis Model, Release 1</w:t>
    </w:r>
    <w:r>
      <w:rPr>
        <w:sz w:val="18"/>
        <w:szCs w:val="18"/>
      </w:rPr>
      <w:tab/>
    </w:r>
    <w:r w:rsidRPr="006E0C18">
      <w:rPr>
        <w:sz w:val="18"/>
        <w:szCs w:val="18"/>
      </w:rPr>
      <w:fldChar w:fldCharType="begin"/>
    </w:r>
    <w:r w:rsidRPr="006E0C18">
      <w:rPr>
        <w:sz w:val="18"/>
        <w:szCs w:val="18"/>
      </w:rPr>
      <w:instrText xml:space="preserve"> PAGE   \* MERGEFORMAT </w:instrText>
    </w:r>
    <w:r w:rsidRPr="006E0C18">
      <w:rPr>
        <w:sz w:val="18"/>
        <w:szCs w:val="18"/>
      </w:rPr>
      <w:fldChar w:fldCharType="separate"/>
    </w:r>
    <w:r w:rsidR="00D34F46">
      <w:rPr>
        <w:noProof/>
        <w:sz w:val="18"/>
        <w:szCs w:val="18"/>
      </w:rPr>
      <w:t>1</w:t>
    </w:r>
    <w:r w:rsidRPr="006E0C18">
      <w:rPr>
        <w:noProof/>
        <w:sz w:val="18"/>
        <w:szCs w:val="18"/>
      </w:rPr>
      <w:fldChar w:fldCharType="end"/>
    </w:r>
  </w:p>
  <w:p w14:paraId="7E29A8BB" w14:textId="3741C73C" w:rsidR="007B6E9B" w:rsidRPr="006E0C18" w:rsidRDefault="007B6E9B" w:rsidP="006E0C18">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733E6" w14:textId="77777777" w:rsidR="00695885" w:rsidRDefault="00695885">
      <w:r>
        <w:separator/>
      </w:r>
    </w:p>
  </w:footnote>
  <w:footnote w:type="continuationSeparator" w:id="0">
    <w:p w14:paraId="38671A76" w14:textId="77777777" w:rsidR="00695885" w:rsidRDefault="00695885">
      <w:r>
        <w:continuationSeparator/>
      </w:r>
    </w:p>
    <w:p w14:paraId="666EEF17" w14:textId="77777777" w:rsidR="00695885" w:rsidRDefault="0069588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1">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2542"/>
    <w:multiLevelType w:val="hybridMultilevel"/>
    <w:tmpl w:val="2A92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C8E8F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18C8EAC4"/>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18C8EB4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18C8EC3B"/>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18C8F12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241B7"/>
    <w:multiLevelType w:val="hybridMultilevel"/>
    <w:tmpl w:val="EA54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E68EF"/>
    <w:multiLevelType w:val="hybridMultilevel"/>
    <w:tmpl w:val="A6E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17">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47890"/>
    <w:multiLevelType w:val="hybridMultilevel"/>
    <w:tmpl w:val="B4FC9A5C"/>
    <w:lvl w:ilvl="0" w:tplc="55C021CA">
      <w:start w:val="1"/>
      <w:numFmt w:val="bullet"/>
      <w:pStyle w:val="BulletListSing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070AB6"/>
    <w:multiLevelType w:val="hybridMultilevel"/>
    <w:tmpl w:val="22E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62492"/>
    <w:multiLevelType w:val="hybridMultilevel"/>
    <w:tmpl w:val="D93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24">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64846162"/>
    <w:multiLevelType w:val="hybridMultilevel"/>
    <w:tmpl w:val="8D3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6D2DC2"/>
    <w:multiLevelType w:val="hybridMultilevel"/>
    <w:tmpl w:val="5E84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82463F"/>
    <w:multiLevelType w:val="hybridMultilevel"/>
    <w:tmpl w:val="2B9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0"/>
  </w:num>
  <w:num w:numId="4">
    <w:abstractNumId w:val="23"/>
  </w:num>
  <w:num w:numId="5">
    <w:abstractNumId w:val="25"/>
  </w:num>
  <w:num w:numId="6">
    <w:abstractNumId w:val="18"/>
  </w:num>
  <w:num w:numId="7">
    <w:abstractNumId w:val="19"/>
  </w:num>
  <w:num w:numId="8">
    <w:abstractNumId w:val="3"/>
  </w:num>
  <w:num w:numId="9">
    <w:abstractNumId w:val="11"/>
  </w:num>
  <w:num w:numId="10">
    <w:abstractNumId w:val="10"/>
  </w:num>
  <w:num w:numId="11">
    <w:abstractNumId w:val="1"/>
  </w:num>
  <w:num w:numId="12">
    <w:abstractNumId w:val="4"/>
  </w:num>
  <w:num w:numId="13">
    <w:abstractNumId w:val="24"/>
  </w:num>
  <w:num w:numId="14">
    <w:abstractNumId w:val="32"/>
  </w:num>
  <w:num w:numId="15">
    <w:abstractNumId w:val="22"/>
  </w:num>
  <w:num w:numId="16">
    <w:abstractNumId w:val="30"/>
  </w:num>
  <w:num w:numId="17">
    <w:abstractNumId w:val="27"/>
  </w:num>
  <w:num w:numId="18">
    <w:abstractNumId w:val="17"/>
  </w:num>
  <w:num w:numId="19">
    <w:abstractNumId w:val="26"/>
  </w:num>
  <w:num w:numId="20">
    <w:abstractNumId w:val="29"/>
  </w:num>
  <w:num w:numId="21">
    <w:abstractNumId w:val="13"/>
  </w:num>
  <w:num w:numId="22">
    <w:abstractNumId w:val="12"/>
  </w:num>
  <w:num w:numId="23">
    <w:abstractNumId w:val="20"/>
  </w:num>
  <w:num w:numId="24">
    <w:abstractNumId w:val="2"/>
  </w:num>
  <w:num w:numId="25">
    <w:abstractNumId w:val="21"/>
  </w:num>
  <w:num w:numId="26">
    <w:abstractNumId w:val="28"/>
  </w:num>
  <w:num w:numId="27">
    <w:abstractNumId w:val="5"/>
  </w:num>
  <w:num w:numId="28">
    <w:abstractNumId w:val="6"/>
  </w:num>
  <w:num w:numId="29">
    <w:abstractNumId w:val="7"/>
  </w:num>
  <w:num w:numId="30">
    <w:abstractNumId w:val="8"/>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proofState w:spelling="clean"/>
  <w:trackRevision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00066"/>
    <w:rsid w:val="000015F9"/>
    <w:rsid w:val="00001BCE"/>
    <w:rsid w:val="000027A5"/>
    <w:rsid w:val="00003725"/>
    <w:rsid w:val="00003A05"/>
    <w:rsid w:val="00004493"/>
    <w:rsid w:val="00004B3A"/>
    <w:rsid w:val="000054E2"/>
    <w:rsid w:val="000106C8"/>
    <w:rsid w:val="00010916"/>
    <w:rsid w:val="00010BF4"/>
    <w:rsid w:val="00011151"/>
    <w:rsid w:val="000120F4"/>
    <w:rsid w:val="0001274B"/>
    <w:rsid w:val="00013929"/>
    <w:rsid w:val="000139A4"/>
    <w:rsid w:val="00014094"/>
    <w:rsid w:val="000143E3"/>
    <w:rsid w:val="0001497E"/>
    <w:rsid w:val="00014AA3"/>
    <w:rsid w:val="00014AE9"/>
    <w:rsid w:val="00015CBE"/>
    <w:rsid w:val="00015DBE"/>
    <w:rsid w:val="00015E22"/>
    <w:rsid w:val="00015E37"/>
    <w:rsid w:val="00016495"/>
    <w:rsid w:val="00016B14"/>
    <w:rsid w:val="00017041"/>
    <w:rsid w:val="00020A85"/>
    <w:rsid w:val="000217D2"/>
    <w:rsid w:val="00021A6B"/>
    <w:rsid w:val="00021D30"/>
    <w:rsid w:val="000223B3"/>
    <w:rsid w:val="0002284B"/>
    <w:rsid w:val="00022BA6"/>
    <w:rsid w:val="000233B8"/>
    <w:rsid w:val="00023DBE"/>
    <w:rsid w:val="00024375"/>
    <w:rsid w:val="00025950"/>
    <w:rsid w:val="00026414"/>
    <w:rsid w:val="00026A5C"/>
    <w:rsid w:val="0002736F"/>
    <w:rsid w:val="000275FF"/>
    <w:rsid w:val="000278AF"/>
    <w:rsid w:val="00027B31"/>
    <w:rsid w:val="000302DC"/>
    <w:rsid w:val="00031195"/>
    <w:rsid w:val="00031484"/>
    <w:rsid w:val="00031F69"/>
    <w:rsid w:val="00032A37"/>
    <w:rsid w:val="000332EC"/>
    <w:rsid w:val="00033DBA"/>
    <w:rsid w:val="00034A6E"/>
    <w:rsid w:val="00034D0D"/>
    <w:rsid w:val="00035E3E"/>
    <w:rsid w:val="00036321"/>
    <w:rsid w:val="00036771"/>
    <w:rsid w:val="00036BE9"/>
    <w:rsid w:val="00036CCC"/>
    <w:rsid w:val="0003751D"/>
    <w:rsid w:val="0004069C"/>
    <w:rsid w:val="00041029"/>
    <w:rsid w:val="0004132D"/>
    <w:rsid w:val="00041C0B"/>
    <w:rsid w:val="00041F39"/>
    <w:rsid w:val="000420C9"/>
    <w:rsid w:val="00042277"/>
    <w:rsid w:val="000426D8"/>
    <w:rsid w:val="000440FC"/>
    <w:rsid w:val="00044234"/>
    <w:rsid w:val="000449B9"/>
    <w:rsid w:val="00044D8E"/>
    <w:rsid w:val="00045103"/>
    <w:rsid w:val="0004651D"/>
    <w:rsid w:val="000466B1"/>
    <w:rsid w:val="0005078E"/>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19D1"/>
    <w:rsid w:val="00066838"/>
    <w:rsid w:val="00066A8E"/>
    <w:rsid w:val="00066AC1"/>
    <w:rsid w:val="000670AA"/>
    <w:rsid w:val="000670DF"/>
    <w:rsid w:val="0007078B"/>
    <w:rsid w:val="000709A5"/>
    <w:rsid w:val="00071901"/>
    <w:rsid w:val="000721C7"/>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830"/>
    <w:rsid w:val="00086B51"/>
    <w:rsid w:val="00087C7C"/>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6B44"/>
    <w:rsid w:val="000A788F"/>
    <w:rsid w:val="000B0088"/>
    <w:rsid w:val="000B144E"/>
    <w:rsid w:val="000B17D3"/>
    <w:rsid w:val="000B26AE"/>
    <w:rsid w:val="000B3A11"/>
    <w:rsid w:val="000B3B76"/>
    <w:rsid w:val="000B4062"/>
    <w:rsid w:val="000B5455"/>
    <w:rsid w:val="000B5929"/>
    <w:rsid w:val="000B599A"/>
    <w:rsid w:val="000B5DDD"/>
    <w:rsid w:val="000B5FA8"/>
    <w:rsid w:val="000B78FB"/>
    <w:rsid w:val="000B79DC"/>
    <w:rsid w:val="000C00A6"/>
    <w:rsid w:val="000C1112"/>
    <w:rsid w:val="000C171B"/>
    <w:rsid w:val="000C17A5"/>
    <w:rsid w:val="000C2392"/>
    <w:rsid w:val="000C3D5C"/>
    <w:rsid w:val="000C4C73"/>
    <w:rsid w:val="000C5EED"/>
    <w:rsid w:val="000C5F0E"/>
    <w:rsid w:val="000C6DE2"/>
    <w:rsid w:val="000C7393"/>
    <w:rsid w:val="000C7ABF"/>
    <w:rsid w:val="000C7B35"/>
    <w:rsid w:val="000D1E29"/>
    <w:rsid w:val="000D3B5E"/>
    <w:rsid w:val="000D3F04"/>
    <w:rsid w:val="000D4047"/>
    <w:rsid w:val="000D4050"/>
    <w:rsid w:val="000D535E"/>
    <w:rsid w:val="000D55D5"/>
    <w:rsid w:val="000D5B79"/>
    <w:rsid w:val="000D6249"/>
    <w:rsid w:val="000D7B0C"/>
    <w:rsid w:val="000E134E"/>
    <w:rsid w:val="000E1D72"/>
    <w:rsid w:val="000E5773"/>
    <w:rsid w:val="000E5BA5"/>
    <w:rsid w:val="000E675A"/>
    <w:rsid w:val="000E6FAE"/>
    <w:rsid w:val="000E6FEB"/>
    <w:rsid w:val="000E7054"/>
    <w:rsid w:val="000E7326"/>
    <w:rsid w:val="000F02EE"/>
    <w:rsid w:val="000F07F7"/>
    <w:rsid w:val="000F134C"/>
    <w:rsid w:val="000F1C18"/>
    <w:rsid w:val="000F23E7"/>
    <w:rsid w:val="000F2494"/>
    <w:rsid w:val="000F34EB"/>
    <w:rsid w:val="000F47BC"/>
    <w:rsid w:val="000F5176"/>
    <w:rsid w:val="000F5792"/>
    <w:rsid w:val="000F5816"/>
    <w:rsid w:val="000F6D08"/>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0E46"/>
    <w:rsid w:val="00111BB2"/>
    <w:rsid w:val="00111CBC"/>
    <w:rsid w:val="00112D75"/>
    <w:rsid w:val="001177B8"/>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A4E"/>
    <w:rsid w:val="00145B72"/>
    <w:rsid w:val="00145F5E"/>
    <w:rsid w:val="0014755E"/>
    <w:rsid w:val="00150262"/>
    <w:rsid w:val="00151554"/>
    <w:rsid w:val="00153613"/>
    <w:rsid w:val="001541C5"/>
    <w:rsid w:val="001551EC"/>
    <w:rsid w:val="00155258"/>
    <w:rsid w:val="00155F0B"/>
    <w:rsid w:val="0015627D"/>
    <w:rsid w:val="00156510"/>
    <w:rsid w:val="00157296"/>
    <w:rsid w:val="0015796A"/>
    <w:rsid w:val="00161661"/>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75B24"/>
    <w:rsid w:val="001811AF"/>
    <w:rsid w:val="001823CA"/>
    <w:rsid w:val="0018260E"/>
    <w:rsid w:val="00182CA8"/>
    <w:rsid w:val="001845DB"/>
    <w:rsid w:val="00185DAB"/>
    <w:rsid w:val="00187852"/>
    <w:rsid w:val="0019114B"/>
    <w:rsid w:val="0019190F"/>
    <w:rsid w:val="00191CB3"/>
    <w:rsid w:val="00191E87"/>
    <w:rsid w:val="001938B8"/>
    <w:rsid w:val="00193E59"/>
    <w:rsid w:val="00193F65"/>
    <w:rsid w:val="0019460E"/>
    <w:rsid w:val="00195477"/>
    <w:rsid w:val="001954D1"/>
    <w:rsid w:val="001A047F"/>
    <w:rsid w:val="001A075F"/>
    <w:rsid w:val="001A218E"/>
    <w:rsid w:val="001A3B6D"/>
    <w:rsid w:val="001A3F7A"/>
    <w:rsid w:val="001A43B5"/>
    <w:rsid w:val="001A4A06"/>
    <w:rsid w:val="001A56C4"/>
    <w:rsid w:val="001A5885"/>
    <w:rsid w:val="001A5B4B"/>
    <w:rsid w:val="001A637E"/>
    <w:rsid w:val="001A6BB1"/>
    <w:rsid w:val="001A6FB4"/>
    <w:rsid w:val="001B048C"/>
    <w:rsid w:val="001B0F41"/>
    <w:rsid w:val="001B13ED"/>
    <w:rsid w:val="001B2237"/>
    <w:rsid w:val="001B258E"/>
    <w:rsid w:val="001B2D2B"/>
    <w:rsid w:val="001B317D"/>
    <w:rsid w:val="001B37AE"/>
    <w:rsid w:val="001B3F7E"/>
    <w:rsid w:val="001B4B7E"/>
    <w:rsid w:val="001B5EFD"/>
    <w:rsid w:val="001B64A8"/>
    <w:rsid w:val="001B6663"/>
    <w:rsid w:val="001B73EC"/>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373"/>
    <w:rsid w:val="001D27A9"/>
    <w:rsid w:val="001D39CE"/>
    <w:rsid w:val="001D499D"/>
    <w:rsid w:val="001D4F53"/>
    <w:rsid w:val="001D5443"/>
    <w:rsid w:val="001D5455"/>
    <w:rsid w:val="001D553F"/>
    <w:rsid w:val="001D5649"/>
    <w:rsid w:val="001D6615"/>
    <w:rsid w:val="001D711F"/>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1F72EB"/>
    <w:rsid w:val="0020068C"/>
    <w:rsid w:val="00200794"/>
    <w:rsid w:val="00201B60"/>
    <w:rsid w:val="00205C11"/>
    <w:rsid w:val="002067F5"/>
    <w:rsid w:val="00207497"/>
    <w:rsid w:val="002075E8"/>
    <w:rsid w:val="00207615"/>
    <w:rsid w:val="00207ABF"/>
    <w:rsid w:val="002102FB"/>
    <w:rsid w:val="00210942"/>
    <w:rsid w:val="00210E8F"/>
    <w:rsid w:val="00210F42"/>
    <w:rsid w:val="002119D3"/>
    <w:rsid w:val="00211F55"/>
    <w:rsid w:val="00211F87"/>
    <w:rsid w:val="00212444"/>
    <w:rsid w:val="0021479C"/>
    <w:rsid w:val="00214B52"/>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5C1"/>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031"/>
    <w:rsid w:val="00251A2A"/>
    <w:rsid w:val="00251FD2"/>
    <w:rsid w:val="00252805"/>
    <w:rsid w:val="002552FB"/>
    <w:rsid w:val="00256D90"/>
    <w:rsid w:val="002574FB"/>
    <w:rsid w:val="00257D38"/>
    <w:rsid w:val="00260EE6"/>
    <w:rsid w:val="00261B32"/>
    <w:rsid w:val="00262EA8"/>
    <w:rsid w:val="002647BF"/>
    <w:rsid w:val="0026635A"/>
    <w:rsid w:val="002669D8"/>
    <w:rsid w:val="00267DAA"/>
    <w:rsid w:val="002727E9"/>
    <w:rsid w:val="00272C8B"/>
    <w:rsid w:val="0027313B"/>
    <w:rsid w:val="00273299"/>
    <w:rsid w:val="002738E6"/>
    <w:rsid w:val="00273E01"/>
    <w:rsid w:val="002757A9"/>
    <w:rsid w:val="00276BB3"/>
    <w:rsid w:val="00276CB8"/>
    <w:rsid w:val="002811F7"/>
    <w:rsid w:val="00281F94"/>
    <w:rsid w:val="0028212D"/>
    <w:rsid w:val="00283839"/>
    <w:rsid w:val="00283CC0"/>
    <w:rsid w:val="00283F2B"/>
    <w:rsid w:val="002847D2"/>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5D1C"/>
    <w:rsid w:val="002A69A8"/>
    <w:rsid w:val="002A7017"/>
    <w:rsid w:val="002A7782"/>
    <w:rsid w:val="002A7F1E"/>
    <w:rsid w:val="002B0060"/>
    <w:rsid w:val="002B0798"/>
    <w:rsid w:val="002B1A1C"/>
    <w:rsid w:val="002B3147"/>
    <w:rsid w:val="002B494B"/>
    <w:rsid w:val="002B55AF"/>
    <w:rsid w:val="002B608C"/>
    <w:rsid w:val="002C1078"/>
    <w:rsid w:val="002C11A9"/>
    <w:rsid w:val="002C2551"/>
    <w:rsid w:val="002C28C6"/>
    <w:rsid w:val="002C2966"/>
    <w:rsid w:val="002C3C59"/>
    <w:rsid w:val="002C478C"/>
    <w:rsid w:val="002C48EB"/>
    <w:rsid w:val="002C5A60"/>
    <w:rsid w:val="002C5C92"/>
    <w:rsid w:val="002C6CF7"/>
    <w:rsid w:val="002D0DCA"/>
    <w:rsid w:val="002D173E"/>
    <w:rsid w:val="002D32C2"/>
    <w:rsid w:val="002D332D"/>
    <w:rsid w:val="002D4F76"/>
    <w:rsid w:val="002D5413"/>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1D3A"/>
    <w:rsid w:val="002F2ECF"/>
    <w:rsid w:val="002F351D"/>
    <w:rsid w:val="002F3B74"/>
    <w:rsid w:val="002F4911"/>
    <w:rsid w:val="002F4E0F"/>
    <w:rsid w:val="002F5041"/>
    <w:rsid w:val="002F5D94"/>
    <w:rsid w:val="002F6062"/>
    <w:rsid w:val="002F60FA"/>
    <w:rsid w:val="002F76DF"/>
    <w:rsid w:val="002F7D50"/>
    <w:rsid w:val="003007BE"/>
    <w:rsid w:val="003008DB"/>
    <w:rsid w:val="00302526"/>
    <w:rsid w:val="003038CF"/>
    <w:rsid w:val="003041AB"/>
    <w:rsid w:val="003041CF"/>
    <w:rsid w:val="00304757"/>
    <w:rsid w:val="00305386"/>
    <w:rsid w:val="0030574B"/>
    <w:rsid w:val="00306029"/>
    <w:rsid w:val="003062AF"/>
    <w:rsid w:val="003064A4"/>
    <w:rsid w:val="00307B6E"/>
    <w:rsid w:val="00307E49"/>
    <w:rsid w:val="0031028D"/>
    <w:rsid w:val="00310724"/>
    <w:rsid w:val="00310A3E"/>
    <w:rsid w:val="00310D5D"/>
    <w:rsid w:val="00311560"/>
    <w:rsid w:val="003115F0"/>
    <w:rsid w:val="00312141"/>
    <w:rsid w:val="00312ABF"/>
    <w:rsid w:val="00313011"/>
    <w:rsid w:val="003138D4"/>
    <w:rsid w:val="00313D35"/>
    <w:rsid w:val="00314787"/>
    <w:rsid w:val="0031588F"/>
    <w:rsid w:val="00315BB9"/>
    <w:rsid w:val="00317A7B"/>
    <w:rsid w:val="00322052"/>
    <w:rsid w:val="003234B7"/>
    <w:rsid w:val="003237BB"/>
    <w:rsid w:val="00323A21"/>
    <w:rsid w:val="0032442C"/>
    <w:rsid w:val="00324946"/>
    <w:rsid w:val="00325C3B"/>
    <w:rsid w:val="0032654E"/>
    <w:rsid w:val="00326A82"/>
    <w:rsid w:val="00330863"/>
    <w:rsid w:val="00330D8E"/>
    <w:rsid w:val="00331868"/>
    <w:rsid w:val="003321E9"/>
    <w:rsid w:val="00332352"/>
    <w:rsid w:val="003352F3"/>
    <w:rsid w:val="00335AF4"/>
    <w:rsid w:val="00336B96"/>
    <w:rsid w:val="00340B88"/>
    <w:rsid w:val="00341CEA"/>
    <w:rsid w:val="003424AF"/>
    <w:rsid w:val="003427DA"/>
    <w:rsid w:val="00342AB9"/>
    <w:rsid w:val="00342DA4"/>
    <w:rsid w:val="003439E7"/>
    <w:rsid w:val="00344986"/>
    <w:rsid w:val="003458D4"/>
    <w:rsid w:val="003459A9"/>
    <w:rsid w:val="00346FD1"/>
    <w:rsid w:val="00351B6D"/>
    <w:rsid w:val="00351EA6"/>
    <w:rsid w:val="00352913"/>
    <w:rsid w:val="00352D4F"/>
    <w:rsid w:val="003532E1"/>
    <w:rsid w:val="003543B0"/>
    <w:rsid w:val="00355C1A"/>
    <w:rsid w:val="00356C1B"/>
    <w:rsid w:val="00357CE3"/>
    <w:rsid w:val="00360464"/>
    <w:rsid w:val="00360AF9"/>
    <w:rsid w:val="00360CB7"/>
    <w:rsid w:val="00363851"/>
    <w:rsid w:val="00363B1C"/>
    <w:rsid w:val="0036401E"/>
    <w:rsid w:val="003646B9"/>
    <w:rsid w:val="00364851"/>
    <w:rsid w:val="003662CA"/>
    <w:rsid w:val="00366872"/>
    <w:rsid w:val="00366A37"/>
    <w:rsid w:val="00366FF2"/>
    <w:rsid w:val="0036757B"/>
    <w:rsid w:val="00371F5A"/>
    <w:rsid w:val="0037312C"/>
    <w:rsid w:val="00373773"/>
    <w:rsid w:val="0037408E"/>
    <w:rsid w:val="00374099"/>
    <w:rsid w:val="003766B5"/>
    <w:rsid w:val="003776D7"/>
    <w:rsid w:val="00380373"/>
    <w:rsid w:val="00380E34"/>
    <w:rsid w:val="00381744"/>
    <w:rsid w:val="00382473"/>
    <w:rsid w:val="00383B18"/>
    <w:rsid w:val="00384F4C"/>
    <w:rsid w:val="0038528A"/>
    <w:rsid w:val="00385807"/>
    <w:rsid w:val="003859F6"/>
    <w:rsid w:val="00385CDB"/>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0C92"/>
    <w:rsid w:val="003A2A00"/>
    <w:rsid w:val="003A42B1"/>
    <w:rsid w:val="003A6486"/>
    <w:rsid w:val="003A719F"/>
    <w:rsid w:val="003A7925"/>
    <w:rsid w:val="003A7F07"/>
    <w:rsid w:val="003B0A3B"/>
    <w:rsid w:val="003B0A7D"/>
    <w:rsid w:val="003B0ECA"/>
    <w:rsid w:val="003B262B"/>
    <w:rsid w:val="003B3212"/>
    <w:rsid w:val="003B38D1"/>
    <w:rsid w:val="003B475F"/>
    <w:rsid w:val="003B507A"/>
    <w:rsid w:val="003B56F4"/>
    <w:rsid w:val="003B6A84"/>
    <w:rsid w:val="003B7472"/>
    <w:rsid w:val="003C05CE"/>
    <w:rsid w:val="003C05E2"/>
    <w:rsid w:val="003C12F7"/>
    <w:rsid w:val="003C251A"/>
    <w:rsid w:val="003C3383"/>
    <w:rsid w:val="003C410E"/>
    <w:rsid w:val="003C518A"/>
    <w:rsid w:val="003C676B"/>
    <w:rsid w:val="003D0388"/>
    <w:rsid w:val="003D05DB"/>
    <w:rsid w:val="003D0B77"/>
    <w:rsid w:val="003D1A43"/>
    <w:rsid w:val="003D24D9"/>
    <w:rsid w:val="003D3464"/>
    <w:rsid w:val="003D380B"/>
    <w:rsid w:val="003D3ECB"/>
    <w:rsid w:val="003D4D2D"/>
    <w:rsid w:val="003E1577"/>
    <w:rsid w:val="003E2505"/>
    <w:rsid w:val="003E40A5"/>
    <w:rsid w:val="003E4251"/>
    <w:rsid w:val="003E5647"/>
    <w:rsid w:val="003E7090"/>
    <w:rsid w:val="003F03C2"/>
    <w:rsid w:val="003F05AA"/>
    <w:rsid w:val="003F0C38"/>
    <w:rsid w:val="003F146C"/>
    <w:rsid w:val="003F1FC3"/>
    <w:rsid w:val="003F249B"/>
    <w:rsid w:val="003F3071"/>
    <w:rsid w:val="003F347D"/>
    <w:rsid w:val="003F46CF"/>
    <w:rsid w:val="003F47AC"/>
    <w:rsid w:val="003F579A"/>
    <w:rsid w:val="003F6ACA"/>
    <w:rsid w:val="003F72B8"/>
    <w:rsid w:val="0040107E"/>
    <w:rsid w:val="004010F2"/>
    <w:rsid w:val="004027B0"/>
    <w:rsid w:val="0040354A"/>
    <w:rsid w:val="004038DF"/>
    <w:rsid w:val="00403F9A"/>
    <w:rsid w:val="00404569"/>
    <w:rsid w:val="0040552E"/>
    <w:rsid w:val="0040582D"/>
    <w:rsid w:val="004068B0"/>
    <w:rsid w:val="00407FDB"/>
    <w:rsid w:val="004111E9"/>
    <w:rsid w:val="004120D0"/>
    <w:rsid w:val="0041253C"/>
    <w:rsid w:val="0041353C"/>
    <w:rsid w:val="004141BB"/>
    <w:rsid w:val="0041465D"/>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5E00"/>
    <w:rsid w:val="0044621B"/>
    <w:rsid w:val="004470FA"/>
    <w:rsid w:val="004474A8"/>
    <w:rsid w:val="004513D2"/>
    <w:rsid w:val="00451D9F"/>
    <w:rsid w:val="00451E6E"/>
    <w:rsid w:val="004523C6"/>
    <w:rsid w:val="0045292D"/>
    <w:rsid w:val="00454DA9"/>
    <w:rsid w:val="004550D3"/>
    <w:rsid w:val="00457425"/>
    <w:rsid w:val="00461599"/>
    <w:rsid w:val="00461A92"/>
    <w:rsid w:val="00462517"/>
    <w:rsid w:val="00463001"/>
    <w:rsid w:val="004632B4"/>
    <w:rsid w:val="00464B42"/>
    <w:rsid w:val="004657FE"/>
    <w:rsid w:val="004658D8"/>
    <w:rsid w:val="00466593"/>
    <w:rsid w:val="00467842"/>
    <w:rsid w:val="00471719"/>
    <w:rsid w:val="0047231E"/>
    <w:rsid w:val="0047251B"/>
    <w:rsid w:val="00472B30"/>
    <w:rsid w:val="00472B86"/>
    <w:rsid w:val="00472EFD"/>
    <w:rsid w:val="00474F2D"/>
    <w:rsid w:val="00477347"/>
    <w:rsid w:val="004775DD"/>
    <w:rsid w:val="0047764C"/>
    <w:rsid w:val="00477823"/>
    <w:rsid w:val="00477967"/>
    <w:rsid w:val="00477F57"/>
    <w:rsid w:val="0048083E"/>
    <w:rsid w:val="004814CA"/>
    <w:rsid w:val="00481949"/>
    <w:rsid w:val="004821AE"/>
    <w:rsid w:val="0048230C"/>
    <w:rsid w:val="00484A8D"/>
    <w:rsid w:val="00484DC8"/>
    <w:rsid w:val="00484F9E"/>
    <w:rsid w:val="00485120"/>
    <w:rsid w:val="00485EB0"/>
    <w:rsid w:val="00486071"/>
    <w:rsid w:val="004869D1"/>
    <w:rsid w:val="00486B85"/>
    <w:rsid w:val="00486FC8"/>
    <w:rsid w:val="004877B9"/>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B6144"/>
    <w:rsid w:val="004B69BB"/>
    <w:rsid w:val="004B6EB7"/>
    <w:rsid w:val="004C009D"/>
    <w:rsid w:val="004C157C"/>
    <w:rsid w:val="004C1FBF"/>
    <w:rsid w:val="004C39DE"/>
    <w:rsid w:val="004C51FF"/>
    <w:rsid w:val="004C55EA"/>
    <w:rsid w:val="004C799B"/>
    <w:rsid w:val="004D017D"/>
    <w:rsid w:val="004D0763"/>
    <w:rsid w:val="004D07CF"/>
    <w:rsid w:val="004D20C1"/>
    <w:rsid w:val="004D2F4F"/>
    <w:rsid w:val="004D343C"/>
    <w:rsid w:val="004D4943"/>
    <w:rsid w:val="004D4BA6"/>
    <w:rsid w:val="004D4E40"/>
    <w:rsid w:val="004D5E20"/>
    <w:rsid w:val="004D66B5"/>
    <w:rsid w:val="004D67B0"/>
    <w:rsid w:val="004D7016"/>
    <w:rsid w:val="004D761E"/>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0CEC"/>
    <w:rsid w:val="005110CE"/>
    <w:rsid w:val="00511DBF"/>
    <w:rsid w:val="00512E77"/>
    <w:rsid w:val="00513CC9"/>
    <w:rsid w:val="00513D9C"/>
    <w:rsid w:val="00515DF2"/>
    <w:rsid w:val="00516524"/>
    <w:rsid w:val="00516C89"/>
    <w:rsid w:val="00517D13"/>
    <w:rsid w:val="00517D80"/>
    <w:rsid w:val="00520102"/>
    <w:rsid w:val="005206C8"/>
    <w:rsid w:val="005215CA"/>
    <w:rsid w:val="0052171B"/>
    <w:rsid w:val="00521B1D"/>
    <w:rsid w:val="005223BB"/>
    <w:rsid w:val="00522A6A"/>
    <w:rsid w:val="00522E37"/>
    <w:rsid w:val="00522FDD"/>
    <w:rsid w:val="00524C6A"/>
    <w:rsid w:val="00524E7F"/>
    <w:rsid w:val="005250AD"/>
    <w:rsid w:val="005255F8"/>
    <w:rsid w:val="00526F7B"/>
    <w:rsid w:val="00530D29"/>
    <w:rsid w:val="00532445"/>
    <w:rsid w:val="00532A37"/>
    <w:rsid w:val="00532CF7"/>
    <w:rsid w:val="0053344C"/>
    <w:rsid w:val="0053369A"/>
    <w:rsid w:val="00533DB1"/>
    <w:rsid w:val="00534501"/>
    <w:rsid w:val="00534F33"/>
    <w:rsid w:val="00534F6A"/>
    <w:rsid w:val="0053680D"/>
    <w:rsid w:val="0053697F"/>
    <w:rsid w:val="00536D9C"/>
    <w:rsid w:val="00541828"/>
    <w:rsid w:val="00541C9B"/>
    <w:rsid w:val="00541FEF"/>
    <w:rsid w:val="005420DB"/>
    <w:rsid w:val="00542ACF"/>
    <w:rsid w:val="00543A9A"/>
    <w:rsid w:val="00544331"/>
    <w:rsid w:val="005470C2"/>
    <w:rsid w:val="0054749E"/>
    <w:rsid w:val="005529CA"/>
    <w:rsid w:val="0055337B"/>
    <w:rsid w:val="00553BF4"/>
    <w:rsid w:val="00554408"/>
    <w:rsid w:val="005551F0"/>
    <w:rsid w:val="005559A5"/>
    <w:rsid w:val="00555D5A"/>
    <w:rsid w:val="00556183"/>
    <w:rsid w:val="00556497"/>
    <w:rsid w:val="00556A42"/>
    <w:rsid w:val="00557794"/>
    <w:rsid w:val="005611EC"/>
    <w:rsid w:val="00561CD1"/>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16F"/>
    <w:rsid w:val="005748CA"/>
    <w:rsid w:val="00574B5E"/>
    <w:rsid w:val="00574FBE"/>
    <w:rsid w:val="005754E8"/>
    <w:rsid w:val="00576F37"/>
    <w:rsid w:val="00576FB7"/>
    <w:rsid w:val="00577B26"/>
    <w:rsid w:val="00577CED"/>
    <w:rsid w:val="005808D2"/>
    <w:rsid w:val="005816F2"/>
    <w:rsid w:val="00581C91"/>
    <w:rsid w:val="00583CBC"/>
    <w:rsid w:val="0058400F"/>
    <w:rsid w:val="00586A26"/>
    <w:rsid w:val="005879E5"/>
    <w:rsid w:val="00591D1A"/>
    <w:rsid w:val="0059211F"/>
    <w:rsid w:val="005926DF"/>
    <w:rsid w:val="00593BE4"/>
    <w:rsid w:val="00593E9C"/>
    <w:rsid w:val="005958EE"/>
    <w:rsid w:val="00596031"/>
    <w:rsid w:val="00596934"/>
    <w:rsid w:val="00596FB2"/>
    <w:rsid w:val="005977F2"/>
    <w:rsid w:val="005978BA"/>
    <w:rsid w:val="005A0CEE"/>
    <w:rsid w:val="005A1205"/>
    <w:rsid w:val="005A1445"/>
    <w:rsid w:val="005A1C47"/>
    <w:rsid w:val="005A2FCE"/>
    <w:rsid w:val="005A30DF"/>
    <w:rsid w:val="005A3D11"/>
    <w:rsid w:val="005A3DAC"/>
    <w:rsid w:val="005A43FC"/>
    <w:rsid w:val="005A7D3F"/>
    <w:rsid w:val="005A7D43"/>
    <w:rsid w:val="005A7FAD"/>
    <w:rsid w:val="005B0456"/>
    <w:rsid w:val="005B0E28"/>
    <w:rsid w:val="005B14D3"/>
    <w:rsid w:val="005B365D"/>
    <w:rsid w:val="005B50CE"/>
    <w:rsid w:val="005B51DB"/>
    <w:rsid w:val="005B69D0"/>
    <w:rsid w:val="005B6E39"/>
    <w:rsid w:val="005B796B"/>
    <w:rsid w:val="005C063C"/>
    <w:rsid w:val="005C0BA2"/>
    <w:rsid w:val="005C183E"/>
    <w:rsid w:val="005C2045"/>
    <w:rsid w:val="005C2063"/>
    <w:rsid w:val="005C2BD5"/>
    <w:rsid w:val="005C4C02"/>
    <w:rsid w:val="005C5564"/>
    <w:rsid w:val="005C56A2"/>
    <w:rsid w:val="005C56F5"/>
    <w:rsid w:val="005C657D"/>
    <w:rsid w:val="005C6973"/>
    <w:rsid w:val="005C7623"/>
    <w:rsid w:val="005C7790"/>
    <w:rsid w:val="005D01CF"/>
    <w:rsid w:val="005D0476"/>
    <w:rsid w:val="005D0A49"/>
    <w:rsid w:val="005D1A1A"/>
    <w:rsid w:val="005D1BA1"/>
    <w:rsid w:val="005D3535"/>
    <w:rsid w:val="005D60C3"/>
    <w:rsid w:val="005D6337"/>
    <w:rsid w:val="005E02B4"/>
    <w:rsid w:val="005E05D1"/>
    <w:rsid w:val="005E08EC"/>
    <w:rsid w:val="005E09DB"/>
    <w:rsid w:val="005E15F5"/>
    <w:rsid w:val="005E355B"/>
    <w:rsid w:val="005E367F"/>
    <w:rsid w:val="005E4496"/>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2BE7"/>
    <w:rsid w:val="00605112"/>
    <w:rsid w:val="0060564D"/>
    <w:rsid w:val="0060654B"/>
    <w:rsid w:val="00607C51"/>
    <w:rsid w:val="00610511"/>
    <w:rsid w:val="006106C9"/>
    <w:rsid w:val="0061127D"/>
    <w:rsid w:val="00611CF2"/>
    <w:rsid w:val="006139CC"/>
    <w:rsid w:val="006150C1"/>
    <w:rsid w:val="00615E55"/>
    <w:rsid w:val="00616436"/>
    <w:rsid w:val="00616F67"/>
    <w:rsid w:val="00617352"/>
    <w:rsid w:val="006201A3"/>
    <w:rsid w:val="00620237"/>
    <w:rsid w:val="00620544"/>
    <w:rsid w:val="0062085D"/>
    <w:rsid w:val="00620A68"/>
    <w:rsid w:val="00622EEF"/>
    <w:rsid w:val="00623461"/>
    <w:rsid w:val="00623DFC"/>
    <w:rsid w:val="00623FB1"/>
    <w:rsid w:val="00624246"/>
    <w:rsid w:val="00624588"/>
    <w:rsid w:val="00624B03"/>
    <w:rsid w:val="00624BA4"/>
    <w:rsid w:val="00625228"/>
    <w:rsid w:val="006256AD"/>
    <w:rsid w:val="00625C23"/>
    <w:rsid w:val="006264F6"/>
    <w:rsid w:val="006266E4"/>
    <w:rsid w:val="00630841"/>
    <w:rsid w:val="00630B21"/>
    <w:rsid w:val="00631499"/>
    <w:rsid w:val="006319DA"/>
    <w:rsid w:val="006330DD"/>
    <w:rsid w:val="0063326E"/>
    <w:rsid w:val="0063346C"/>
    <w:rsid w:val="00634074"/>
    <w:rsid w:val="00634145"/>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47FDF"/>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57E0"/>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05EB"/>
    <w:rsid w:val="00680C53"/>
    <w:rsid w:val="006810C8"/>
    <w:rsid w:val="006813EB"/>
    <w:rsid w:val="00682C4E"/>
    <w:rsid w:val="0068326C"/>
    <w:rsid w:val="00683B32"/>
    <w:rsid w:val="00685DB6"/>
    <w:rsid w:val="006866F7"/>
    <w:rsid w:val="00687953"/>
    <w:rsid w:val="00690018"/>
    <w:rsid w:val="00690113"/>
    <w:rsid w:val="0069194D"/>
    <w:rsid w:val="00692BF1"/>
    <w:rsid w:val="006934F8"/>
    <w:rsid w:val="006936B6"/>
    <w:rsid w:val="00693B9F"/>
    <w:rsid w:val="00693BDF"/>
    <w:rsid w:val="006952F2"/>
    <w:rsid w:val="006956EE"/>
    <w:rsid w:val="00695885"/>
    <w:rsid w:val="006959B5"/>
    <w:rsid w:val="006961AA"/>
    <w:rsid w:val="00696704"/>
    <w:rsid w:val="00696D26"/>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B784B"/>
    <w:rsid w:val="006C00DD"/>
    <w:rsid w:val="006C03AE"/>
    <w:rsid w:val="006C0F69"/>
    <w:rsid w:val="006C1929"/>
    <w:rsid w:val="006C25E8"/>
    <w:rsid w:val="006C32CE"/>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515C"/>
    <w:rsid w:val="006D5F4C"/>
    <w:rsid w:val="006D65B5"/>
    <w:rsid w:val="006D6711"/>
    <w:rsid w:val="006D6AE1"/>
    <w:rsid w:val="006D73AB"/>
    <w:rsid w:val="006D78E1"/>
    <w:rsid w:val="006E0422"/>
    <w:rsid w:val="006E07B6"/>
    <w:rsid w:val="006E0C18"/>
    <w:rsid w:val="006E1381"/>
    <w:rsid w:val="006E1802"/>
    <w:rsid w:val="006E1F32"/>
    <w:rsid w:val="006E21DE"/>
    <w:rsid w:val="006E23D0"/>
    <w:rsid w:val="006E2BD4"/>
    <w:rsid w:val="006E2EFC"/>
    <w:rsid w:val="006E3F89"/>
    <w:rsid w:val="006E3FC8"/>
    <w:rsid w:val="006E44D4"/>
    <w:rsid w:val="006E459C"/>
    <w:rsid w:val="006E5059"/>
    <w:rsid w:val="006E5556"/>
    <w:rsid w:val="006E5A2B"/>
    <w:rsid w:val="006E5C33"/>
    <w:rsid w:val="006E5EA9"/>
    <w:rsid w:val="006E6A28"/>
    <w:rsid w:val="006E7317"/>
    <w:rsid w:val="006F0178"/>
    <w:rsid w:val="006F05FE"/>
    <w:rsid w:val="006F0753"/>
    <w:rsid w:val="006F0BCB"/>
    <w:rsid w:val="006F0F0F"/>
    <w:rsid w:val="006F270B"/>
    <w:rsid w:val="006F3F97"/>
    <w:rsid w:val="006F4D38"/>
    <w:rsid w:val="006F50E0"/>
    <w:rsid w:val="006F59C1"/>
    <w:rsid w:val="006F6DC3"/>
    <w:rsid w:val="007005CB"/>
    <w:rsid w:val="0070134A"/>
    <w:rsid w:val="007016B9"/>
    <w:rsid w:val="00701A07"/>
    <w:rsid w:val="0070200A"/>
    <w:rsid w:val="007027D8"/>
    <w:rsid w:val="007028E1"/>
    <w:rsid w:val="00702E99"/>
    <w:rsid w:val="0070423D"/>
    <w:rsid w:val="0070452F"/>
    <w:rsid w:val="00704C5B"/>
    <w:rsid w:val="00707CF3"/>
    <w:rsid w:val="00710D2C"/>
    <w:rsid w:val="00711337"/>
    <w:rsid w:val="00712165"/>
    <w:rsid w:val="0071267D"/>
    <w:rsid w:val="00715263"/>
    <w:rsid w:val="00717073"/>
    <w:rsid w:val="0071778C"/>
    <w:rsid w:val="00717919"/>
    <w:rsid w:val="00717F8D"/>
    <w:rsid w:val="00720FB4"/>
    <w:rsid w:val="00721BA4"/>
    <w:rsid w:val="00721E34"/>
    <w:rsid w:val="00722647"/>
    <w:rsid w:val="00722A6A"/>
    <w:rsid w:val="00723435"/>
    <w:rsid w:val="00723585"/>
    <w:rsid w:val="0072370D"/>
    <w:rsid w:val="00724C2C"/>
    <w:rsid w:val="0072545C"/>
    <w:rsid w:val="00725640"/>
    <w:rsid w:val="00726AC0"/>
    <w:rsid w:val="00726F17"/>
    <w:rsid w:val="007273E8"/>
    <w:rsid w:val="007275F9"/>
    <w:rsid w:val="0073125B"/>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3AF8"/>
    <w:rsid w:val="007443B7"/>
    <w:rsid w:val="00745FAB"/>
    <w:rsid w:val="00746B41"/>
    <w:rsid w:val="007475AC"/>
    <w:rsid w:val="00747AD2"/>
    <w:rsid w:val="00747B2A"/>
    <w:rsid w:val="0075017C"/>
    <w:rsid w:val="00752352"/>
    <w:rsid w:val="0075279C"/>
    <w:rsid w:val="007534C7"/>
    <w:rsid w:val="00753AAB"/>
    <w:rsid w:val="00754028"/>
    <w:rsid w:val="007547BF"/>
    <w:rsid w:val="0075529A"/>
    <w:rsid w:val="007561BD"/>
    <w:rsid w:val="00756C9A"/>
    <w:rsid w:val="00757376"/>
    <w:rsid w:val="00757C54"/>
    <w:rsid w:val="00757DFC"/>
    <w:rsid w:val="007601D8"/>
    <w:rsid w:val="007606A3"/>
    <w:rsid w:val="00760730"/>
    <w:rsid w:val="007614F5"/>
    <w:rsid w:val="00761810"/>
    <w:rsid w:val="00761836"/>
    <w:rsid w:val="0076287D"/>
    <w:rsid w:val="00763425"/>
    <w:rsid w:val="00764205"/>
    <w:rsid w:val="007646CC"/>
    <w:rsid w:val="007646D6"/>
    <w:rsid w:val="007650BA"/>
    <w:rsid w:val="00765228"/>
    <w:rsid w:val="007656DD"/>
    <w:rsid w:val="00766932"/>
    <w:rsid w:val="007709E8"/>
    <w:rsid w:val="0077146D"/>
    <w:rsid w:val="00771FF8"/>
    <w:rsid w:val="00772DE8"/>
    <w:rsid w:val="00772F5C"/>
    <w:rsid w:val="00773C6A"/>
    <w:rsid w:val="00774A75"/>
    <w:rsid w:val="007752CD"/>
    <w:rsid w:val="00775D34"/>
    <w:rsid w:val="00775D78"/>
    <w:rsid w:val="00775DEC"/>
    <w:rsid w:val="0077657E"/>
    <w:rsid w:val="00782655"/>
    <w:rsid w:val="007829CB"/>
    <w:rsid w:val="00782DBD"/>
    <w:rsid w:val="0078410F"/>
    <w:rsid w:val="00784FC2"/>
    <w:rsid w:val="0078558B"/>
    <w:rsid w:val="007857BA"/>
    <w:rsid w:val="00785E15"/>
    <w:rsid w:val="0078666C"/>
    <w:rsid w:val="0078707D"/>
    <w:rsid w:val="00787C84"/>
    <w:rsid w:val="007904D5"/>
    <w:rsid w:val="00792B8A"/>
    <w:rsid w:val="007937C4"/>
    <w:rsid w:val="00793E55"/>
    <w:rsid w:val="00794272"/>
    <w:rsid w:val="0079437F"/>
    <w:rsid w:val="00794968"/>
    <w:rsid w:val="00795F7C"/>
    <w:rsid w:val="00796849"/>
    <w:rsid w:val="00797DA1"/>
    <w:rsid w:val="007A0362"/>
    <w:rsid w:val="007A1175"/>
    <w:rsid w:val="007A1228"/>
    <w:rsid w:val="007A20BB"/>
    <w:rsid w:val="007A2165"/>
    <w:rsid w:val="007A3E4F"/>
    <w:rsid w:val="007A4686"/>
    <w:rsid w:val="007A46A0"/>
    <w:rsid w:val="007A486E"/>
    <w:rsid w:val="007A5558"/>
    <w:rsid w:val="007A57EA"/>
    <w:rsid w:val="007A62A9"/>
    <w:rsid w:val="007A6783"/>
    <w:rsid w:val="007A6CBA"/>
    <w:rsid w:val="007A750D"/>
    <w:rsid w:val="007B06B6"/>
    <w:rsid w:val="007B20B7"/>
    <w:rsid w:val="007B298D"/>
    <w:rsid w:val="007B4062"/>
    <w:rsid w:val="007B533B"/>
    <w:rsid w:val="007B57A7"/>
    <w:rsid w:val="007B5B35"/>
    <w:rsid w:val="007B6412"/>
    <w:rsid w:val="007B6A5A"/>
    <w:rsid w:val="007B6E9B"/>
    <w:rsid w:val="007C03FB"/>
    <w:rsid w:val="007C0F27"/>
    <w:rsid w:val="007C217E"/>
    <w:rsid w:val="007C307C"/>
    <w:rsid w:val="007C4223"/>
    <w:rsid w:val="007C647D"/>
    <w:rsid w:val="007C65C5"/>
    <w:rsid w:val="007C7B30"/>
    <w:rsid w:val="007D0331"/>
    <w:rsid w:val="007D040A"/>
    <w:rsid w:val="007D20CD"/>
    <w:rsid w:val="007D3235"/>
    <w:rsid w:val="007D35E9"/>
    <w:rsid w:val="007D4BF5"/>
    <w:rsid w:val="007D5017"/>
    <w:rsid w:val="007D56BB"/>
    <w:rsid w:val="007D5B9D"/>
    <w:rsid w:val="007D660D"/>
    <w:rsid w:val="007D6DE1"/>
    <w:rsid w:val="007D7BD1"/>
    <w:rsid w:val="007E15DD"/>
    <w:rsid w:val="007E164A"/>
    <w:rsid w:val="007E26A2"/>
    <w:rsid w:val="007E3600"/>
    <w:rsid w:val="007E41A2"/>
    <w:rsid w:val="007E4717"/>
    <w:rsid w:val="007E6F70"/>
    <w:rsid w:val="007E79AD"/>
    <w:rsid w:val="007F0C4D"/>
    <w:rsid w:val="007F1640"/>
    <w:rsid w:val="007F216D"/>
    <w:rsid w:val="007F23ED"/>
    <w:rsid w:val="007F26EB"/>
    <w:rsid w:val="007F299E"/>
    <w:rsid w:val="007F38DB"/>
    <w:rsid w:val="007F456C"/>
    <w:rsid w:val="007F58AA"/>
    <w:rsid w:val="007F59AF"/>
    <w:rsid w:val="007F6381"/>
    <w:rsid w:val="007F671D"/>
    <w:rsid w:val="00800B6B"/>
    <w:rsid w:val="00800D9C"/>
    <w:rsid w:val="00801B54"/>
    <w:rsid w:val="0080236F"/>
    <w:rsid w:val="00802A38"/>
    <w:rsid w:val="0080474F"/>
    <w:rsid w:val="00805857"/>
    <w:rsid w:val="00806DA6"/>
    <w:rsid w:val="008076E2"/>
    <w:rsid w:val="00810655"/>
    <w:rsid w:val="00811D06"/>
    <w:rsid w:val="008126A2"/>
    <w:rsid w:val="008139CA"/>
    <w:rsid w:val="00814170"/>
    <w:rsid w:val="00814A99"/>
    <w:rsid w:val="008158F4"/>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378"/>
    <w:rsid w:val="00847416"/>
    <w:rsid w:val="008538E8"/>
    <w:rsid w:val="00854178"/>
    <w:rsid w:val="00855560"/>
    <w:rsid w:val="00855591"/>
    <w:rsid w:val="00855E5E"/>
    <w:rsid w:val="0085658B"/>
    <w:rsid w:val="00857352"/>
    <w:rsid w:val="00857D6E"/>
    <w:rsid w:val="00860847"/>
    <w:rsid w:val="00862488"/>
    <w:rsid w:val="00863321"/>
    <w:rsid w:val="00863499"/>
    <w:rsid w:val="00863F9D"/>
    <w:rsid w:val="00864545"/>
    <w:rsid w:val="0086477F"/>
    <w:rsid w:val="008659A8"/>
    <w:rsid w:val="00866A4E"/>
    <w:rsid w:val="00866D4C"/>
    <w:rsid w:val="00867B49"/>
    <w:rsid w:val="008703ED"/>
    <w:rsid w:val="0087095C"/>
    <w:rsid w:val="00871806"/>
    <w:rsid w:val="008721A4"/>
    <w:rsid w:val="00872B03"/>
    <w:rsid w:val="00873B3A"/>
    <w:rsid w:val="00874E0C"/>
    <w:rsid w:val="0087588B"/>
    <w:rsid w:val="008760B4"/>
    <w:rsid w:val="00876690"/>
    <w:rsid w:val="0087692D"/>
    <w:rsid w:val="00876A74"/>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A69A0"/>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258"/>
    <w:rsid w:val="008D7AC9"/>
    <w:rsid w:val="008E0D69"/>
    <w:rsid w:val="008E17EB"/>
    <w:rsid w:val="008E24A3"/>
    <w:rsid w:val="008E2847"/>
    <w:rsid w:val="008E37E2"/>
    <w:rsid w:val="008E3DB8"/>
    <w:rsid w:val="008E42F5"/>
    <w:rsid w:val="008E5DB7"/>
    <w:rsid w:val="008E7953"/>
    <w:rsid w:val="008E798A"/>
    <w:rsid w:val="008F00BE"/>
    <w:rsid w:val="008F06EC"/>
    <w:rsid w:val="008F1ED9"/>
    <w:rsid w:val="008F2DB7"/>
    <w:rsid w:val="008F2E85"/>
    <w:rsid w:val="008F3CE6"/>
    <w:rsid w:val="008F43CB"/>
    <w:rsid w:val="008F43F6"/>
    <w:rsid w:val="008F4B95"/>
    <w:rsid w:val="008F6AB9"/>
    <w:rsid w:val="008F71CC"/>
    <w:rsid w:val="008F72EA"/>
    <w:rsid w:val="00900A36"/>
    <w:rsid w:val="00900DBC"/>
    <w:rsid w:val="00901295"/>
    <w:rsid w:val="00901359"/>
    <w:rsid w:val="00902AAB"/>
    <w:rsid w:val="00902DC9"/>
    <w:rsid w:val="00903515"/>
    <w:rsid w:val="00903C4A"/>
    <w:rsid w:val="00903FB1"/>
    <w:rsid w:val="00904621"/>
    <w:rsid w:val="009051F2"/>
    <w:rsid w:val="0090649C"/>
    <w:rsid w:val="00906CFD"/>
    <w:rsid w:val="00906D07"/>
    <w:rsid w:val="00907018"/>
    <w:rsid w:val="00907201"/>
    <w:rsid w:val="00907438"/>
    <w:rsid w:val="00907613"/>
    <w:rsid w:val="00907956"/>
    <w:rsid w:val="00907E43"/>
    <w:rsid w:val="00907F86"/>
    <w:rsid w:val="0091211E"/>
    <w:rsid w:val="009136B8"/>
    <w:rsid w:val="00913D95"/>
    <w:rsid w:val="00914D09"/>
    <w:rsid w:val="00915A3F"/>
    <w:rsid w:val="0091665A"/>
    <w:rsid w:val="00916CF0"/>
    <w:rsid w:val="00917AEA"/>
    <w:rsid w:val="00917AFE"/>
    <w:rsid w:val="0092070C"/>
    <w:rsid w:val="00921B75"/>
    <w:rsid w:val="00921EE0"/>
    <w:rsid w:val="00922439"/>
    <w:rsid w:val="009225B7"/>
    <w:rsid w:val="00922B27"/>
    <w:rsid w:val="00922B39"/>
    <w:rsid w:val="00925AD5"/>
    <w:rsid w:val="00925EE2"/>
    <w:rsid w:val="00925F31"/>
    <w:rsid w:val="00926504"/>
    <w:rsid w:val="00926D13"/>
    <w:rsid w:val="0092715A"/>
    <w:rsid w:val="00927412"/>
    <w:rsid w:val="00930D4B"/>
    <w:rsid w:val="00932137"/>
    <w:rsid w:val="00932215"/>
    <w:rsid w:val="00934373"/>
    <w:rsid w:val="00934B9C"/>
    <w:rsid w:val="00934BAA"/>
    <w:rsid w:val="00936319"/>
    <w:rsid w:val="00936947"/>
    <w:rsid w:val="009406BE"/>
    <w:rsid w:val="00940964"/>
    <w:rsid w:val="009416E4"/>
    <w:rsid w:val="00941C92"/>
    <w:rsid w:val="0094262F"/>
    <w:rsid w:val="00942BF1"/>
    <w:rsid w:val="00942E05"/>
    <w:rsid w:val="0094406C"/>
    <w:rsid w:val="00944239"/>
    <w:rsid w:val="009442DB"/>
    <w:rsid w:val="0094486C"/>
    <w:rsid w:val="00944945"/>
    <w:rsid w:val="00944DBB"/>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0FBB"/>
    <w:rsid w:val="00971180"/>
    <w:rsid w:val="00974154"/>
    <w:rsid w:val="00974219"/>
    <w:rsid w:val="009746B0"/>
    <w:rsid w:val="009746EA"/>
    <w:rsid w:val="0097516B"/>
    <w:rsid w:val="00975AF6"/>
    <w:rsid w:val="00977788"/>
    <w:rsid w:val="00977877"/>
    <w:rsid w:val="00981353"/>
    <w:rsid w:val="0098136E"/>
    <w:rsid w:val="00981A8B"/>
    <w:rsid w:val="00981D39"/>
    <w:rsid w:val="00983953"/>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2F53"/>
    <w:rsid w:val="009A365C"/>
    <w:rsid w:val="009A3776"/>
    <w:rsid w:val="009A3A82"/>
    <w:rsid w:val="009A3AB6"/>
    <w:rsid w:val="009A4185"/>
    <w:rsid w:val="009A41F0"/>
    <w:rsid w:val="009A4C8F"/>
    <w:rsid w:val="009A4D1E"/>
    <w:rsid w:val="009A735C"/>
    <w:rsid w:val="009B1CA9"/>
    <w:rsid w:val="009B2DE2"/>
    <w:rsid w:val="009B3729"/>
    <w:rsid w:val="009B4CF0"/>
    <w:rsid w:val="009B522C"/>
    <w:rsid w:val="009B7A7E"/>
    <w:rsid w:val="009C0485"/>
    <w:rsid w:val="009C06B9"/>
    <w:rsid w:val="009C09DA"/>
    <w:rsid w:val="009C0B6E"/>
    <w:rsid w:val="009C0BB0"/>
    <w:rsid w:val="009C1669"/>
    <w:rsid w:val="009C5FC7"/>
    <w:rsid w:val="009C7333"/>
    <w:rsid w:val="009C7542"/>
    <w:rsid w:val="009D043F"/>
    <w:rsid w:val="009D15D3"/>
    <w:rsid w:val="009D18B0"/>
    <w:rsid w:val="009D2635"/>
    <w:rsid w:val="009D3411"/>
    <w:rsid w:val="009D3531"/>
    <w:rsid w:val="009D3FE3"/>
    <w:rsid w:val="009D42DE"/>
    <w:rsid w:val="009D461F"/>
    <w:rsid w:val="009D4A5E"/>
    <w:rsid w:val="009D5B10"/>
    <w:rsid w:val="009D5D91"/>
    <w:rsid w:val="009D6D5A"/>
    <w:rsid w:val="009D740B"/>
    <w:rsid w:val="009E03B0"/>
    <w:rsid w:val="009E081E"/>
    <w:rsid w:val="009E0B6D"/>
    <w:rsid w:val="009E0F01"/>
    <w:rsid w:val="009E1B00"/>
    <w:rsid w:val="009E1B5A"/>
    <w:rsid w:val="009E1B81"/>
    <w:rsid w:val="009E1DAD"/>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489"/>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2F91"/>
    <w:rsid w:val="00A33AFE"/>
    <w:rsid w:val="00A34BCE"/>
    <w:rsid w:val="00A374E7"/>
    <w:rsid w:val="00A37F61"/>
    <w:rsid w:val="00A4165B"/>
    <w:rsid w:val="00A41785"/>
    <w:rsid w:val="00A41854"/>
    <w:rsid w:val="00A41D45"/>
    <w:rsid w:val="00A42A9D"/>
    <w:rsid w:val="00A42F9B"/>
    <w:rsid w:val="00A437A3"/>
    <w:rsid w:val="00A43C75"/>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AA0"/>
    <w:rsid w:val="00A67C79"/>
    <w:rsid w:val="00A7018D"/>
    <w:rsid w:val="00A71033"/>
    <w:rsid w:val="00A71761"/>
    <w:rsid w:val="00A72D6E"/>
    <w:rsid w:val="00A73C86"/>
    <w:rsid w:val="00A742B3"/>
    <w:rsid w:val="00A75D16"/>
    <w:rsid w:val="00A76833"/>
    <w:rsid w:val="00A77543"/>
    <w:rsid w:val="00A77BD4"/>
    <w:rsid w:val="00A81234"/>
    <w:rsid w:val="00A818D9"/>
    <w:rsid w:val="00A81AB7"/>
    <w:rsid w:val="00A81B64"/>
    <w:rsid w:val="00A835D4"/>
    <w:rsid w:val="00A83B20"/>
    <w:rsid w:val="00A842A0"/>
    <w:rsid w:val="00A84511"/>
    <w:rsid w:val="00A847A5"/>
    <w:rsid w:val="00A85A16"/>
    <w:rsid w:val="00A8781E"/>
    <w:rsid w:val="00A87B8D"/>
    <w:rsid w:val="00A90529"/>
    <w:rsid w:val="00A9095A"/>
    <w:rsid w:val="00A90A1C"/>
    <w:rsid w:val="00A9215F"/>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163"/>
    <w:rsid w:val="00AA7C08"/>
    <w:rsid w:val="00AB02F1"/>
    <w:rsid w:val="00AB0412"/>
    <w:rsid w:val="00AB0B63"/>
    <w:rsid w:val="00AB1C91"/>
    <w:rsid w:val="00AB23E7"/>
    <w:rsid w:val="00AB2A87"/>
    <w:rsid w:val="00AB3293"/>
    <w:rsid w:val="00AB32F3"/>
    <w:rsid w:val="00AB58E5"/>
    <w:rsid w:val="00AB64FC"/>
    <w:rsid w:val="00AB6875"/>
    <w:rsid w:val="00AB7094"/>
    <w:rsid w:val="00AB72C0"/>
    <w:rsid w:val="00AC1815"/>
    <w:rsid w:val="00AC1DBB"/>
    <w:rsid w:val="00AC25A5"/>
    <w:rsid w:val="00AC51F2"/>
    <w:rsid w:val="00AC5510"/>
    <w:rsid w:val="00AC598F"/>
    <w:rsid w:val="00AC638E"/>
    <w:rsid w:val="00AC651F"/>
    <w:rsid w:val="00AC685E"/>
    <w:rsid w:val="00AC71B0"/>
    <w:rsid w:val="00AC76A9"/>
    <w:rsid w:val="00AD06C5"/>
    <w:rsid w:val="00AD1150"/>
    <w:rsid w:val="00AD1499"/>
    <w:rsid w:val="00AD155B"/>
    <w:rsid w:val="00AD18AA"/>
    <w:rsid w:val="00AD1F52"/>
    <w:rsid w:val="00AD26D0"/>
    <w:rsid w:val="00AD2EB8"/>
    <w:rsid w:val="00AD410C"/>
    <w:rsid w:val="00AD4150"/>
    <w:rsid w:val="00AD53CC"/>
    <w:rsid w:val="00AD5C22"/>
    <w:rsid w:val="00AD6E64"/>
    <w:rsid w:val="00AD7135"/>
    <w:rsid w:val="00AD7E1F"/>
    <w:rsid w:val="00AE119F"/>
    <w:rsid w:val="00AE17DC"/>
    <w:rsid w:val="00AE2B40"/>
    <w:rsid w:val="00AE3518"/>
    <w:rsid w:val="00AE3867"/>
    <w:rsid w:val="00AE4274"/>
    <w:rsid w:val="00AE4815"/>
    <w:rsid w:val="00AE5530"/>
    <w:rsid w:val="00AE603F"/>
    <w:rsid w:val="00AE6B39"/>
    <w:rsid w:val="00AE7CA2"/>
    <w:rsid w:val="00AF0188"/>
    <w:rsid w:val="00AF0C5F"/>
    <w:rsid w:val="00AF13C9"/>
    <w:rsid w:val="00AF1EF4"/>
    <w:rsid w:val="00AF2519"/>
    <w:rsid w:val="00AF4590"/>
    <w:rsid w:val="00AF48EC"/>
    <w:rsid w:val="00AF48EF"/>
    <w:rsid w:val="00AF60C6"/>
    <w:rsid w:val="00AF6120"/>
    <w:rsid w:val="00AF6635"/>
    <w:rsid w:val="00AF671D"/>
    <w:rsid w:val="00AF7DEB"/>
    <w:rsid w:val="00B00638"/>
    <w:rsid w:val="00B00E12"/>
    <w:rsid w:val="00B0196B"/>
    <w:rsid w:val="00B028B7"/>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6E8"/>
    <w:rsid w:val="00B15C18"/>
    <w:rsid w:val="00B16258"/>
    <w:rsid w:val="00B16AE7"/>
    <w:rsid w:val="00B17B64"/>
    <w:rsid w:val="00B17BE3"/>
    <w:rsid w:val="00B17D76"/>
    <w:rsid w:val="00B20651"/>
    <w:rsid w:val="00B20F1D"/>
    <w:rsid w:val="00B216FA"/>
    <w:rsid w:val="00B21F41"/>
    <w:rsid w:val="00B220C2"/>
    <w:rsid w:val="00B2373F"/>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4B53"/>
    <w:rsid w:val="00B55105"/>
    <w:rsid w:val="00B57CF9"/>
    <w:rsid w:val="00B61034"/>
    <w:rsid w:val="00B61F2A"/>
    <w:rsid w:val="00B61FA3"/>
    <w:rsid w:val="00B62395"/>
    <w:rsid w:val="00B6248F"/>
    <w:rsid w:val="00B6274B"/>
    <w:rsid w:val="00B62F74"/>
    <w:rsid w:val="00B64B29"/>
    <w:rsid w:val="00B64DCC"/>
    <w:rsid w:val="00B654CD"/>
    <w:rsid w:val="00B65D38"/>
    <w:rsid w:val="00B67F5C"/>
    <w:rsid w:val="00B703F8"/>
    <w:rsid w:val="00B70883"/>
    <w:rsid w:val="00B719D5"/>
    <w:rsid w:val="00B724DE"/>
    <w:rsid w:val="00B72AF6"/>
    <w:rsid w:val="00B730D1"/>
    <w:rsid w:val="00B754FB"/>
    <w:rsid w:val="00B75565"/>
    <w:rsid w:val="00B80354"/>
    <w:rsid w:val="00B80528"/>
    <w:rsid w:val="00B8315B"/>
    <w:rsid w:val="00B83AF5"/>
    <w:rsid w:val="00B8452F"/>
    <w:rsid w:val="00B84AA0"/>
    <w:rsid w:val="00B84F2C"/>
    <w:rsid w:val="00B8518E"/>
    <w:rsid w:val="00B85B1F"/>
    <w:rsid w:val="00B86806"/>
    <w:rsid w:val="00B87FCF"/>
    <w:rsid w:val="00B90B95"/>
    <w:rsid w:val="00B90CA2"/>
    <w:rsid w:val="00B9174E"/>
    <w:rsid w:val="00B9204B"/>
    <w:rsid w:val="00B94FBA"/>
    <w:rsid w:val="00B95A96"/>
    <w:rsid w:val="00B969FA"/>
    <w:rsid w:val="00B9797C"/>
    <w:rsid w:val="00BA045D"/>
    <w:rsid w:val="00BA091D"/>
    <w:rsid w:val="00BA0CA0"/>
    <w:rsid w:val="00BA10B5"/>
    <w:rsid w:val="00BA1432"/>
    <w:rsid w:val="00BA22FF"/>
    <w:rsid w:val="00BA263D"/>
    <w:rsid w:val="00BA2862"/>
    <w:rsid w:val="00BA32C0"/>
    <w:rsid w:val="00BA32F0"/>
    <w:rsid w:val="00BA3D96"/>
    <w:rsid w:val="00BA44ED"/>
    <w:rsid w:val="00BA471D"/>
    <w:rsid w:val="00BA4773"/>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4487"/>
    <w:rsid w:val="00BD5AF2"/>
    <w:rsid w:val="00BD6DBA"/>
    <w:rsid w:val="00BD7E3F"/>
    <w:rsid w:val="00BE0EA1"/>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1F50"/>
    <w:rsid w:val="00BF292A"/>
    <w:rsid w:val="00BF3EF4"/>
    <w:rsid w:val="00BF47B8"/>
    <w:rsid w:val="00BF4B84"/>
    <w:rsid w:val="00BF4C00"/>
    <w:rsid w:val="00BF5C9B"/>
    <w:rsid w:val="00BF5CFE"/>
    <w:rsid w:val="00BF76D6"/>
    <w:rsid w:val="00BF76DC"/>
    <w:rsid w:val="00C02094"/>
    <w:rsid w:val="00C03226"/>
    <w:rsid w:val="00C035D2"/>
    <w:rsid w:val="00C03895"/>
    <w:rsid w:val="00C03F32"/>
    <w:rsid w:val="00C0469F"/>
    <w:rsid w:val="00C047B1"/>
    <w:rsid w:val="00C04996"/>
    <w:rsid w:val="00C052D5"/>
    <w:rsid w:val="00C05977"/>
    <w:rsid w:val="00C0776C"/>
    <w:rsid w:val="00C07A93"/>
    <w:rsid w:val="00C107A6"/>
    <w:rsid w:val="00C11904"/>
    <w:rsid w:val="00C11DEF"/>
    <w:rsid w:val="00C122EC"/>
    <w:rsid w:val="00C1341F"/>
    <w:rsid w:val="00C13EAB"/>
    <w:rsid w:val="00C1477A"/>
    <w:rsid w:val="00C14923"/>
    <w:rsid w:val="00C14DE7"/>
    <w:rsid w:val="00C16175"/>
    <w:rsid w:val="00C1776C"/>
    <w:rsid w:val="00C20FCC"/>
    <w:rsid w:val="00C210A5"/>
    <w:rsid w:val="00C2170E"/>
    <w:rsid w:val="00C234D2"/>
    <w:rsid w:val="00C2391C"/>
    <w:rsid w:val="00C23964"/>
    <w:rsid w:val="00C248AC"/>
    <w:rsid w:val="00C24D41"/>
    <w:rsid w:val="00C254AD"/>
    <w:rsid w:val="00C26708"/>
    <w:rsid w:val="00C26BD3"/>
    <w:rsid w:val="00C27008"/>
    <w:rsid w:val="00C27813"/>
    <w:rsid w:val="00C30142"/>
    <w:rsid w:val="00C30561"/>
    <w:rsid w:val="00C30848"/>
    <w:rsid w:val="00C30DDC"/>
    <w:rsid w:val="00C31378"/>
    <w:rsid w:val="00C3163D"/>
    <w:rsid w:val="00C317F9"/>
    <w:rsid w:val="00C34254"/>
    <w:rsid w:val="00C3530F"/>
    <w:rsid w:val="00C3611F"/>
    <w:rsid w:val="00C363E2"/>
    <w:rsid w:val="00C365FE"/>
    <w:rsid w:val="00C371AC"/>
    <w:rsid w:val="00C37754"/>
    <w:rsid w:val="00C40869"/>
    <w:rsid w:val="00C40C64"/>
    <w:rsid w:val="00C419C2"/>
    <w:rsid w:val="00C41E41"/>
    <w:rsid w:val="00C42568"/>
    <w:rsid w:val="00C42F8E"/>
    <w:rsid w:val="00C434A9"/>
    <w:rsid w:val="00C43A03"/>
    <w:rsid w:val="00C44C11"/>
    <w:rsid w:val="00C47B88"/>
    <w:rsid w:val="00C51468"/>
    <w:rsid w:val="00C51902"/>
    <w:rsid w:val="00C51AC0"/>
    <w:rsid w:val="00C533CB"/>
    <w:rsid w:val="00C544F4"/>
    <w:rsid w:val="00C54EDB"/>
    <w:rsid w:val="00C55572"/>
    <w:rsid w:val="00C55B87"/>
    <w:rsid w:val="00C56E3B"/>
    <w:rsid w:val="00C5704F"/>
    <w:rsid w:val="00C575AC"/>
    <w:rsid w:val="00C5761E"/>
    <w:rsid w:val="00C605C2"/>
    <w:rsid w:val="00C60979"/>
    <w:rsid w:val="00C616DD"/>
    <w:rsid w:val="00C62A07"/>
    <w:rsid w:val="00C62B8F"/>
    <w:rsid w:val="00C63DC9"/>
    <w:rsid w:val="00C648A8"/>
    <w:rsid w:val="00C64B4D"/>
    <w:rsid w:val="00C656D7"/>
    <w:rsid w:val="00C660D6"/>
    <w:rsid w:val="00C67480"/>
    <w:rsid w:val="00C67B68"/>
    <w:rsid w:val="00C67CD2"/>
    <w:rsid w:val="00C70A61"/>
    <w:rsid w:val="00C70ADB"/>
    <w:rsid w:val="00C70FE3"/>
    <w:rsid w:val="00C73D75"/>
    <w:rsid w:val="00C74351"/>
    <w:rsid w:val="00C743A3"/>
    <w:rsid w:val="00C74663"/>
    <w:rsid w:val="00C74C90"/>
    <w:rsid w:val="00C74F65"/>
    <w:rsid w:val="00C7594C"/>
    <w:rsid w:val="00C7687B"/>
    <w:rsid w:val="00C76A76"/>
    <w:rsid w:val="00C76FAF"/>
    <w:rsid w:val="00C771A2"/>
    <w:rsid w:val="00C80588"/>
    <w:rsid w:val="00C80A9A"/>
    <w:rsid w:val="00C8108E"/>
    <w:rsid w:val="00C81494"/>
    <w:rsid w:val="00C822DC"/>
    <w:rsid w:val="00C8282B"/>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3F30"/>
    <w:rsid w:val="00C9429F"/>
    <w:rsid w:val="00C96855"/>
    <w:rsid w:val="00CA04DB"/>
    <w:rsid w:val="00CA16CB"/>
    <w:rsid w:val="00CA2FD0"/>
    <w:rsid w:val="00CA4222"/>
    <w:rsid w:val="00CA42FC"/>
    <w:rsid w:val="00CA5B2D"/>
    <w:rsid w:val="00CA653F"/>
    <w:rsid w:val="00CA6787"/>
    <w:rsid w:val="00CA79B9"/>
    <w:rsid w:val="00CB0F9A"/>
    <w:rsid w:val="00CB13EE"/>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664"/>
    <w:rsid w:val="00CC6A1A"/>
    <w:rsid w:val="00CC7B51"/>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2F55"/>
    <w:rsid w:val="00CF32FC"/>
    <w:rsid w:val="00CF350C"/>
    <w:rsid w:val="00CF4029"/>
    <w:rsid w:val="00CF457B"/>
    <w:rsid w:val="00CF4CC9"/>
    <w:rsid w:val="00CF69F3"/>
    <w:rsid w:val="00CF6D20"/>
    <w:rsid w:val="00CF6E2D"/>
    <w:rsid w:val="00CF6FCB"/>
    <w:rsid w:val="00CF70EE"/>
    <w:rsid w:val="00CF7411"/>
    <w:rsid w:val="00CF78AC"/>
    <w:rsid w:val="00D006EC"/>
    <w:rsid w:val="00D00884"/>
    <w:rsid w:val="00D0098A"/>
    <w:rsid w:val="00D02393"/>
    <w:rsid w:val="00D02E5A"/>
    <w:rsid w:val="00D038A0"/>
    <w:rsid w:val="00D03DFC"/>
    <w:rsid w:val="00D069F9"/>
    <w:rsid w:val="00D0777A"/>
    <w:rsid w:val="00D07ED4"/>
    <w:rsid w:val="00D10806"/>
    <w:rsid w:val="00D10A3D"/>
    <w:rsid w:val="00D11637"/>
    <w:rsid w:val="00D12217"/>
    <w:rsid w:val="00D1223D"/>
    <w:rsid w:val="00D12613"/>
    <w:rsid w:val="00D135A2"/>
    <w:rsid w:val="00D15B29"/>
    <w:rsid w:val="00D15DDB"/>
    <w:rsid w:val="00D15E2E"/>
    <w:rsid w:val="00D163FD"/>
    <w:rsid w:val="00D17C22"/>
    <w:rsid w:val="00D2194A"/>
    <w:rsid w:val="00D228E6"/>
    <w:rsid w:val="00D23014"/>
    <w:rsid w:val="00D23BD5"/>
    <w:rsid w:val="00D247FB"/>
    <w:rsid w:val="00D25C1F"/>
    <w:rsid w:val="00D25FF8"/>
    <w:rsid w:val="00D2619D"/>
    <w:rsid w:val="00D26B3E"/>
    <w:rsid w:val="00D26B9A"/>
    <w:rsid w:val="00D27D36"/>
    <w:rsid w:val="00D27E30"/>
    <w:rsid w:val="00D30826"/>
    <w:rsid w:val="00D30A25"/>
    <w:rsid w:val="00D312B4"/>
    <w:rsid w:val="00D31368"/>
    <w:rsid w:val="00D3175B"/>
    <w:rsid w:val="00D31E8E"/>
    <w:rsid w:val="00D326C3"/>
    <w:rsid w:val="00D32FF1"/>
    <w:rsid w:val="00D33E97"/>
    <w:rsid w:val="00D33F1E"/>
    <w:rsid w:val="00D341D5"/>
    <w:rsid w:val="00D348D4"/>
    <w:rsid w:val="00D34B8D"/>
    <w:rsid w:val="00D34D20"/>
    <w:rsid w:val="00D34F46"/>
    <w:rsid w:val="00D3562A"/>
    <w:rsid w:val="00D36B71"/>
    <w:rsid w:val="00D3762F"/>
    <w:rsid w:val="00D40744"/>
    <w:rsid w:val="00D40A50"/>
    <w:rsid w:val="00D4261D"/>
    <w:rsid w:val="00D42969"/>
    <w:rsid w:val="00D42EC2"/>
    <w:rsid w:val="00D43006"/>
    <w:rsid w:val="00D4346A"/>
    <w:rsid w:val="00D44299"/>
    <w:rsid w:val="00D44648"/>
    <w:rsid w:val="00D468B8"/>
    <w:rsid w:val="00D46969"/>
    <w:rsid w:val="00D47B11"/>
    <w:rsid w:val="00D50192"/>
    <w:rsid w:val="00D50370"/>
    <w:rsid w:val="00D50A45"/>
    <w:rsid w:val="00D50CDC"/>
    <w:rsid w:val="00D52E81"/>
    <w:rsid w:val="00D53025"/>
    <w:rsid w:val="00D5447A"/>
    <w:rsid w:val="00D54BFE"/>
    <w:rsid w:val="00D5579B"/>
    <w:rsid w:val="00D55D2A"/>
    <w:rsid w:val="00D56F8B"/>
    <w:rsid w:val="00D61427"/>
    <w:rsid w:val="00D61B71"/>
    <w:rsid w:val="00D620B0"/>
    <w:rsid w:val="00D62213"/>
    <w:rsid w:val="00D62A8A"/>
    <w:rsid w:val="00D63D53"/>
    <w:rsid w:val="00D64710"/>
    <w:rsid w:val="00D651D3"/>
    <w:rsid w:val="00D65CF3"/>
    <w:rsid w:val="00D66230"/>
    <w:rsid w:val="00D7058C"/>
    <w:rsid w:val="00D723E9"/>
    <w:rsid w:val="00D728F5"/>
    <w:rsid w:val="00D72CD9"/>
    <w:rsid w:val="00D736EE"/>
    <w:rsid w:val="00D73886"/>
    <w:rsid w:val="00D73890"/>
    <w:rsid w:val="00D73DE6"/>
    <w:rsid w:val="00D74A69"/>
    <w:rsid w:val="00D752AB"/>
    <w:rsid w:val="00D75388"/>
    <w:rsid w:val="00D76B24"/>
    <w:rsid w:val="00D77789"/>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6E02"/>
    <w:rsid w:val="00D971FB"/>
    <w:rsid w:val="00D9743E"/>
    <w:rsid w:val="00D97B67"/>
    <w:rsid w:val="00D97BF4"/>
    <w:rsid w:val="00DA081D"/>
    <w:rsid w:val="00DA0F70"/>
    <w:rsid w:val="00DA1123"/>
    <w:rsid w:val="00DA17A2"/>
    <w:rsid w:val="00DA20BD"/>
    <w:rsid w:val="00DA340F"/>
    <w:rsid w:val="00DA382E"/>
    <w:rsid w:val="00DA3BF8"/>
    <w:rsid w:val="00DA3D43"/>
    <w:rsid w:val="00DA4295"/>
    <w:rsid w:val="00DA52FF"/>
    <w:rsid w:val="00DA56FF"/>
    <w:rsid w:val="00DA60AC"/>
    <w:rsid w:val="00DA6277"/>
    <w:rsid w:val="00DA67B2"/>
    <w:rsid w:val="00DA7F5C"/>
    <w:rsid w:val="00DB008A"/>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0299"/>
    <w:rsid w:val="00DF11FC"/>
    <w:rsid w:val="00DF137B"/>
    <w:rsid w:val="00DF1772"/>
    <w:rsid w:val="00DF3B97"/>
    <w:rsid w:val="00DF3C37"/>
    <w:rsid w:val="00DF48FB"/>
    <w:rsid w:val="00DF5A3C"/>
    <w:rsid w:val="00DF6398"/>
    <w:rsid w:val="00DF7669"/>
    <w:rsid w:val="00DF76FE"/>
    <w:rsid w:val="00E03D36"/>
    <w:rsid w:val="00E04724"/>
    <w:rsid w:val="00E04768"/>
    <w:rsid w:val="00E04B2A"/>
    <w:rsid w:val="00E04FAF"/>
    <w:rsid w:val="00E069C6"/>
    <w:rsid w:val="00E11580"/>
    <w:rsid w:val="00E12EF9"/>
    <w:rsid w:val="00E13C1D"/>
    <w:rsid w:val="00E14F68"/>
    <w:rsid w:val="00E151DE"/>
    <w:rsid w:val="00E207BD"/>
    <w:rsid w:val="00E20EAB"/>
    <w:rsid w:val="00E2130A"/>
    <w:rsid w:val="00E21350"/>
    <w:rsid w:val="00E22F38"/>
    <w:rsid w:val="00E238E7"/>
    <w:rsid w:val="00E242E1"/>
    <w:rsid w:val="00E257EA"/>
    <w:rsid w:val="00E26813"/>
    <w:rsid w:val="00E26CAD"/>
    <w:rsid w:val="00E30332"/>
    <w:rsid w:val="00E3135E"/>
    <w:rsid w:val="00E31E18"/>
    <w:rsid w:val="00E330A7"/>
    <w:rsid w:val="00E3377B"/>
    <w:rsid w:val="00E349A8"/>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1185"/>
    <w:rsid w:val="00E52183"/>
    <w:rsid w:val="00E52208"/>
    <w:rsid w:val="00E524EF"/>
    <w:rsid w:val="00E52787"/>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04C1"/>
    <w:rsid w:val="00E627E3"/>
    <w:rsid w:val="00E6285A"/>
    <w:rsid w:val="00E62ED3"/>
    <w:rsid w:val="00E642AB"/>
    <w:rsid w:val="00E65DAB"/>
    <w:rsid w:val="00E67A47"/>
    <w:rsid w:val="00E67FC0"/>
    <w:rsid w:val="00E716E7"/>
    <w:rsid w:val="00E72311"/>
    <w:rsid w:val="00E723F7"/>
    <w:rsid w:val="00E72DF7"/>
    <w:rsid w:val="00E744B2"/>
    <w:rsid w:val="00E75F63"/>
    <w:rsid w:val="00E75FB6"/>
    <w:rsid w:val="00E76389"/>
    <w:rsid w:val="00E77660"/>
    <w:rsid w:val="00E810EE"/>
    <w:rsid w:val="00E81CCD"/>
    <w:rsid w:val="00E826EB"/>
    <w:rsid w:val="00E83095"/>
    <w:rsid w:val="00E8341F"/>
    <w:rsid w:val="00E8359F"/>
    <w:rsid w:val="00E8382C"/>
    <w:rsid w:val="00E83D8F"/>
    <w:rsid w:val="00E84277"/>
    <w:rsid w:val="00E85C33"/>
    <w:rsid w:val="00E86E64"/>
    <w:rsid w:val="00E871D6"/>
    <w:rsid w:val="00E873C8"/>
    <w:rsid w:val="00E875D2"/>
    <w:rsid w:val="00E87B8D"/>
    <w:rsid w:val="00E90CA1"/>
    <w:rsid w:val="00E91B69"/>
    <w:rsid w:val="00E92379"/>
    <w:rsid w:val="00E928D8"/>
    <w:rsid w:val="00E92E8B"/>
    <w:rsid w:val="00E93D4F"/>
    <w:rsid w:val="00E93F30"/>
    <w:rsid w:val="00E94E1B"/>
    <w:rsid w:val="00E94E2C"/>
    <w:rsid w:val="00E95CE4"/>
    <w:rsid w:val="00E96C61"/>
    <w:rsid w:val="00E979B6"/>
    <w:rsid w:val="00EA11EA"/>
    <w:rsid w:val="00EA282F"/>
    <w:rsid w:val="00EA2B41"/>
    <w:rsid w:val="00EA2BB5"/>
    <w:rsid w:val="00EA2CC0"/>
    <w:rsid w:val="00EA2ED4"/>
    <w:rsid w:val="00EA3032"/>
    <w:rsid w:val="00EA3067"/>
    <w:rsid w:val="00EA4058"/>
    <w:rsid w:val="00EA488A"/>
    <w:rsid w:val="00EA5311"/>
    <w:rsid w:val="00EA565E"/>
    <w:rsid w:val="00EB0570"/>
    <w:rsid w:val="00EB23CC"/>
    <w:rsid w:val="00EB24AB"/>
    <w:rsid w:val="00EB24FE"/>
    <w:rsid w:val="00EB26E0"/>
    <w:rsid w:val="00EB37A5"/>
    <w:rsid w:val="00EB4260"/>
    <w:rsid w:val="00EB4998"/>
    <w:rsid w:val="00EB4C5F"/>
    <w:rsid w:val="00EB4DC0"/>
    <w:rsid w:val="00EB4FBC"/>
    <w:rsid w:val="00EB52C2"/>
    <w:rsid w:val="00EB5F49"/>
    <w:rsid w:val="00EB79F4"/>
    <w:rsid w:val="00EB7D08"/>
    <w:rsid w:val="00EC1407"/>
    <w:rsid w:val="00EC230B"/>
    <w:rsid w:val="00EC38FC"/>
    <w:rsid w:val="00EC406E"/>
    <w:rsid w:val="00EC5346"/>
    <w:rsid w:val="00EC695A"/>
    <w:rsid w:val="00EC72D5"/>
    <w:rsid w:val="00EC797E"/>
    <w:rsid w:val="00ED0A0A"/>
    <w:rsid w:val="00ED21C6"/>
    <w:rsid w:val="00ED5AEF"/>
    <w:rsid w:val="00ED6637"/>
    <w:rsid w:val="00ED6E2F"/>
    <w:rsid w:val="00ED6E8A"/>
    <w:rsid w:val="00EE0119"/>
    <w:rsid w:val="00EE018C"/>
    <w:rsid w:val="00EE1E7E"/>
    <w:rsid w:val="00EE1F84"/>
    <w:rsid w:val="00EE2BDF"/>
    <w:rsid w:val="00EE46BA"/>
    <w:rsid w:val="00EE5B10"/>
    <w:rsid w:val="00EE62E1"/>
    <w:rsid w:val="00EE694C"/>
    <w:rsid w:val="00EE6EF0"/>
    <w:rsid w:val="00EE7123"/>
    <w:rsid w:val="00EE7CF4"/>
    <w:rsid w:val="00EF01A7"/>
    <w:rsid w:val="00EF06E4"/>
    <w:rsid w:val="00EF375B"/>
    <w:rsid w:val="00EF5F06"/>
    <w:rsid w:val="00EF6890"/>
    <w:rsid w:val="00EF6984"/>
    <w:rsid w:val="00EF69CD"/>
    <w:rsid w:val="00EF6F22"/>
    <w:rsid w:val="00EF77EB"/>
    <w:rsid w:val="00F01B1F"/>
    <w:rsid w:val="00F021B8"/>
    <w:rsid w:val="00F03140"/>
    <w:rsid w:val="00F0461F"/>
    <w:rsid w:val="00F04FD3"/>
    <w:rsid w:val="00F0552F"/>
    <w:rsid w:val="00F05A70"/>
    <w:rsid w:val="00F05E42"/>
    <w:rsid w:val="00F06189"/>
    <w:rsid w:val="00F06437"/>
    <w:rsid w:val="00F0646D"/>
    <w:rsid w:val="00F07C90"/>
    <w:rsid w:val="00F101CD"/>
    <w:rsid w:val="00F101D9"/>
    <w:rsid w:val="00F10C45"/>
    <w:rsid w:val="00F10EF4"/>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6E88"/>
    <w:rsid w:val="00F17334"/>
    <w:rsid w:val="00F17E76"/>
    <w:rsid w:val="00F2081B"/>
    <w:rsid w:val="00F212AD"/>
    <w:rsid w:val="00F21B34"/>
    <w:rsid w:val="00F25047"/>
    <w:rsid w:val="00F25D42"/>
    <w:rsid w:val="00F25E0A"/>
    <w:rsid w:val="00F27B7F"/>
    <w:rsid w:val="00F304EB"/>
    <w:rsid w:val="00F30A46"/>
    <w:rsid w:val="00F30E8D"/>
    <w:rsid w:val="00F315D5"/>
    <w:rsid w:val="00F330BD"/>
    <w:rsid w:val="00F35C8E"/>
    <w:rsid w:val="00F36D4C"/>
    <w:rsid w:val="00F37D7C"/>
    <w:rsid w:val="00F40E34"/>
    <w:rsid w:val="00F411C4"/>
    <w:rsid w:val="00F4161A"/>
    <w:rsid w:val="00F41B6B"/>
    <w:rsid w:val="00F4509A"/>
    <w:rsid w:val="00F45BE9"/>
    <w:rsid w:val="00F45C5E"/>
    <w:rsid w:val="00F4714E"/>
    <w:rsid w:val="00F47CD2"/>
    <w:rsid w:val="00F50BD0"/>
    <w:rsid w:val="00F50DA6"/>
    <w:rsid w:val="00F51589"/>
    <w:rsid w:val="00F515DB"/>
    <w:rsid w:val="00F51798"/>
    <w:rsid w:val="00F52A08"/>
    <w:rsid w:val="00F53514"/>
    <w:rsid w:val="00F53FB9"/>
    <w:rsid w:val="00F54008"/>
    <w:rsid w:val="00F5426B"/>
    <w:rsid w:val="00F5430F"/>
    <w:rsid w:val="00F543D7"/>
    <w:rsid w:val="00F55CA3"/>
    <w:rsid w:val="00F56BC7"/>
    <w:rsid w:val="00F56FCF"/>
    <w:rsid w:val="00F5754B"/>
    <w:rsid w:val="00F638C8"/>
    <w:rsid w:val="00F63959"/>
    <w:rsid w:val="00F63DCF"/>
    <w:rsid w:val="00F64968"/>
    <w:rsid w:val="00F65103"/>
    <w:rsid w:val="00F65219"/>
    <w:rsid w:val="00F65C97"/>
    <w:rsid w:val="00F6636C"/>
    <w:rsid w:val="00F70172"/>
    <w:rsid w:val="00F70466"/>
    <w:rsid w:val="00F718C6"/>
    <w:rsid w:val="00F71BF1"/>
    <w:rsid w:val="00F72B43"/>
    <w:rsid w:val="00F736A9"/>
    <w:rsid w:val="00F74847"/>
    <w:rsid w:val="00F74D52"/>
    <w:rsid w:val="00F74F9A"/>
    <w:rsid w:val="00F753FB"/>
    <w:rsid w:val="00F75A12"/>
    <w:rsid w:val="00F76AAC"/>
    <w:rsid w:val="00F76BA8"/>
    <w:rsid w:val="00F76CC6"/>
    <w:rsid w:val="00F77E5D"/>
    <w:rsid w:val="00F801E2"/>
    <w:rsid w:val="00F80DCB"/>
    <w:rsid w:val="00F81CFE"/>
    <w:rsid w:val="00F81F95"/>
    <w:rsid w:val="00F83CC8"/>
    <w:rsid w:val="00F84F93"/>
    <w:rsid w:val="00F85E7D"/>
    <w:rsid w:val="00F87445"/>
    <w:rsid w:val="00F87454"/>
    <w:rsid w:val="00F87793"/>
    <w:rsid w:val="00F87DB4"/>
    <w:rsid w:val="00F90297"/>
    <w:rsid w:val="00F906CE"/>
    <w:rsid w:val="00F9076A"/>
    <w:rsid w:val="00F90977"/>
    <w:rsid w:val="00F909F7"/>
    <w:rsid w:val="00F90B9B"/>
    <w:rsid w:val="00F90CDE"/>
    <w:rsid w:val="00F9270A"/>
    <w:rsid w:val="00F93EBF"/>
    <w:rsid w:val="00F957AA"/>
    <w:rsid w:val="00F95858"/>
    <w:rsid w:val="00F95A8D"/>
    <w:rsid w:val="00F95C60"/>
    <w:rsid w:val="00F96C44"/>
    <w:rsid w:val="00F97CEC"/>
    <w:rsid w:val="00FA0865"/>
    <w:rsid w:val="00FA0BC9"/>
    <w:rsid w:val="00FA1480"/>
    <w:rsid w:val="00FA172C"/>
    <w:rsid w:val="00FA30AC"/>
    <w:rsid w:val="00FA3104"/>
    <w:rsid w:val="00FA3221"/>
    <w:rsid w:val="00FA510C"/>
    <w:rsid w:val="00FA5CC8"/>
    <w:rsid w:val="00FA67B3"/>
    <w:rsid w:val="00FA6FFD"/>
    <w:rsid w:val="00FA7216"/>
    <w:rsid w:val="00FB049F"/>
    <w:rsid w:val="00FB0BF1"/>
    <w:rsid w:val="00FB0CCF"/>
    <w:rsid w:val="00FB2092"/>
    <w:rsid w:val="00FB2C31"/>
    <w:rsid w:val="00FB2D6E"/>
    <w:rsid w:val="00FB3E80"/>
    <w:rsid w:val="00FB425C"/>
    <w:rsid w:val="00FB4DC0"/>
    <w:rsid w:val="00FB521E"/>
    <w:rsid w:val="00FB5E24"/>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267B"/>
    <w:rsid w:val="00FD3D73"/>
    <w:rsid w:val="00FD4AB2"/>
    <w:rsid w:val="00FD685A"/>
    <w:rsid w:val="00FD7060"/>
    <w:rsid w:val="00FD72AD"/>
    <w:rsid w:val="00FE1333"/>
    <w:rsid w:val="00FE16A4"/>
    <w:rsid w:val="00FE218A"/>
    <w:rsid w:val="00FE33D1"/>
    <w:rsid w:val="00FE39BA"/>
    <w:rsid w:val="00FE3CD5"/>
    <w:rsid w:val="00FE3F07"/>
    <w:rsid w:val="00FE4C46"/>
    <w:rsid w:val="00FE4D86"/>
    <w:rsid w:val="00FE584E"/>
    <w:rsid w:val="00FE7034"/>
    <w:rsid w:val="00FF0444"/>
    <w:rsid w:val="00FF0BE8"/>
    <w:rsid w:val="00FF0ECD"/>
    <w:rsid w:val="00FF186C"/>
    <w:rsid w:val="00FF1AA3"/>
    <w:rsid w:val="00FF1EE8"/>
    <w:rsid w:val="00FF2563"/>
    <w:rsid w:val="00FF33AC"/>
    <w:rsid w:val="00FF37CD"/>
    <w:rsid w:val="00FF5725"/>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B32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semiHidden="0" w:uiPriority="99" w:qFormat="1"/>
    <w:lsdException w:name="heading 8" w:semiHidden="0" w:uiPriority="99" w:qFormat="1"/>
    <w:lsdException w:name="heading 9" w:semiHidden="0" w:uiPriority="99"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List Number 2" w:semiHidden="0"/>
    <w:lsdException w:name="List Number 5" w:semiHidden="0"/>
    <w:lsdException w:name="Title" w:semiHidden="0" w:uiPriority="99" w:unhideWhenUsed="0" w:qFormat="1"/>
    <w:lsdException w:name="Body Text" w:uiPriority="99"/>
    <w:lsdException w:name="Subtitle" w:semiHidden="0" w:uiPriority="11" w:unhideWhenUsed="0" w:qFormat="1"/>
    <w:lsdException w:name="Note Heading" w:uiPriority="99"/>
    <w:lsdException w:name="Body Text 2" w:uiPriority="99"/>
    <w:lsdException w:name="Body Text 3" w:uiPriority="99"/>
    <w:lsdException w:name="Body Text Indent 3" w:semiHidden="0"/>
    <w:lsdException w:name="Block Text" w:semiHidden="0"/>
    <w:lsdException w:name="Hyperlink" w:semiHidden="0" w:uiPriority="99"/>
    <w:lsdException w:name="FollowedHyperlink" w:semiHidden="0" w:uiPriority="99"/>
    <w:lsdException w:name="Strong" w:semiHidden="0" w:uiPriority="99" w:unhideWhenUsed="0" w:qFormat="1"/>
    <w:lsdException w:name="Emphasis" w:semiHidden="0" w:uiPriority="99"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3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63"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91C"/>
    <w:pPr>
      <w:spacing w:after="120" w:line="260" w:lineRule="exact"/>
    </w:pPr>
    <w:rPr>
      <w:rFonts w:asciiTheme="minorHAnsi" w:hAnsiTheme="minorHAnsi"/>
      <w:sz w:val="22"/>
      <w:szCs w:val="24"/>
    </w:rPr>
  </w:style>
  <w:style w:type="paragraph" w:styleId="Heading1">
    <w:name w:val="heading 1"/>
    <w:basedOn w:val="Normal"/>
    <w:next w:val="BodyText"/>
    <w:link w:val="Heading1Char"/>
    <w:uiPriority w:val="99"/>
    <w:qFormat/>
    <w:rsid w:val="00DC1D47"/>
    <w:pPr>
      <w:keepNext/>
      <w:pageBreakBefore/>
      <w:numPr>
        <w:numId w:val="5"/>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5"/>
      </w:numPr>
      <w:tabs>
        <w:tab w:val="left" w:pos="720"/>
        <w:tab w:val="left" w:pos="864"/>
      </w:tabs>
      <w:spacing w:before="36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A340F"/>
    <w:pPr>
      <w:keepNext/>
      <w:numPr>
        <w:ilvl w:val="2"/>
        <w:numId w:val="5"/>
      </w:numPr>
      <w:tabs>
        <w:tab w:val="left" w:pos="936"/>
      </w:tabs>
      <w:spacing w:before="24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AF48EF"/>
    <w:pPr>
      <w:numPr>
        <w:ilvl w:val="3"/>
      </w:numPr>
      <w:spacing w:after="60"/>
      <w:outlineLvl w:val="3"/>
    </w:pPr>
    <w:rPr>
      <w:sz w:val="24"/>
    </w:rPr>
  </w:style>
  <w:style w:type="paragraph" w:styleId="Heading5">
    <w:name w:val="heading 5"/>
    <w:basedOn w:val="Normal"/>
    <w:next w:val="BodyText"/>
    <w:link w:val="Heading5Char"/>
    <w:uiPriority w:val="99"/>
    <w:qFormat/>
    <w:rsid w:val="00DC1D47"/>
    <w:pPr>
      <w:keepNext/>
      <w:numPr>
        <w:ilvl w:val="4"/>
        <w:numId w:val="5"/>
      </w:numPr>
      <w:tabs>
        <w:tab w:val="left" w:pos="1152"/>
      </w:tabs>
      <w:spacing w:before="240" w:after="60" w:line="240" w:lineRule="auto"/>
      <w:outlineLvl w:val="4"/>
    </w:pPr>
    <w:rPr>
      <w:rFonts w:ascii="Garamond" w:hAnsi="Garamond"/>
      <w:lang w:val="x-none" w:eastAsia="x-none"/>
    </w:rPr>
  </w:style>
  <w:style w:type="paragraph" w:styleId="Heading6">
    <w:name w:val="heading 6"/>
    <w:basedOn w:val="Normal"/>
    <w:next w:val="BodyText"/>
    <w:link w:val="Heading6Char"/>
    <w:uiPriority w:val="99"/>
    <w:qFormat/>
    <w:rsid w:val="00DC1D47"/>
    <w:pPr>
      <w:numPr>
        <w:ilvl w:val="5"/>
        <w:numId w:val="5"/>
      </w:numPr>
      <w:spacing w:before="240" w:after="60" w:line="240" w:lineRule="auto"/>
      <w:outlineLvl w:val="5"/>
    </w:pPr>
    <w:rPr>
      <w:rFonts w:ascii="Garamond" w:hAnsi="Garamond"/>
      <w:lang w:val="x-none" w:eastAsia="x-none"/>
    </w:rPr>
  </w:style>
  <w:style w:type="paragraph" w:styleId="Heading7">
    <w:name w:val="heading 7"/>
    <w:aliases w:val="appendix"/>
    <w:basedOn w:val="Normal"/>
    <w:next w:val="BodyText"/>
    <w:link w:val="Heading7Char"/>
    <w:uiPriority w:val="99"/>
    <w:qFormat/>
    <w:rsid w:val="00DC1D47"/>
    <w:pPr>
      <w:numPr>
        <w:ilvl w:val="6"/>
        <w:numId w:val="5"/>
      </w:numPr>
      <w:spacing w:before="240" w:after="60" w:line="240" w:lineRule="auto"/>
      <w:outlineLvl w:val="6"/>
    </w:pPr>
    <w:rPr>
      <w:rFonts w:ascii="Garamond" w:hAnsi="Garamond"/>
      <w:lang w:val="x-none" w:eastAsia="x-none"/>
    </w:rPr>
  </w:style>
  <w:style w:type="paragraph" w:styleId="Heading8">
    <w:name w:val="heading 8"/>
    <w:basedOn w:val="Normal"/>
    <w:next w:val="BodyText"/>
    <w:link w:val="Heading8Char"/>
    <w:uiPriority w:val="99"/>
    <w:qFormat/>
    <w:rsid w:val="00DC1D47"/>
    <w:pPr>
      <w:numPr>
        <w:ilvl w:val="7"/>
        <w:numId w:val="5"/>
      </w:numPr>
      <w:spacing w:before="240" w:after="60" w:line="240" w:lineRule="auto"/>
      <w:outlineLvl w:val="7"/>
    </w:pPr>
    <w:rPr>
      <w:rFonts w:ascii="Garamond" w:hAnsi="Garamond"/>
      <w:lang w:val="x-none" w:eastAsia="x-none"/>
    </w:rPr>
  </w:style>
  <w:style w:type="paragraph" w:styleId="Heading9">
    <w:name w:val="heading 9"/>
    <w:basedOn w:val="Normal"/>
    <w:next w:val="BodyText"/>
    <w:link w:val="Heading9Char"/>
    <w:uiPriority w:val="99"/>
    <w:qFormat/>
    <w:rsid w:val="00DC1D47"/>
    <w:pPr>
      <w:numPr>
        <w:ilvl w:val="8"/>
        <w:numId w:val="5"/>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B7094"/>
    <w:pPr>
      <w:tabs>
        <w:tab w:val="left" w:pos="806"/>
        <w:tab w:val="right" w:leader="dot" w:pos="9360"/>
      </w:tabs>
      <w:spacing w:after="120"/>
      <w:ind w:left="202" w:firstLine="158"/>
      <w:outlineLvl w:val="1"/>
    </w:pPr>
    <w:rPr>
      <w:rFonts w:asciiTheme="minorHAnsi" w:hAnsiTheme="minorHAnsi" w:cs="Arial"/>
      <w:noProof/>
      <w:sz w:val="22"/>
      <w:szCs w:val="24"/>
    </w:rPr>
  </w:style>
  <w:style w:type="paragraph" w:styleId="TOC3">
    <w:name w:val="toc 3"/>
    <w:autoRedefine/>
    <w:uiPriority w:val="39"/>
    <w:rsid w:val="008D7258"/>
    <w:pPr>
      <w:tabs>
        <w:tab w:val="left" w:pos="1530"/>
        <w:tab w:val="right" w:leader="dot" w:pos="9360"/>
      </w:tabs>
      <w:spacing w:after="120"/>
      <w:ind w:left="403" w:firstLine="407"/>
      <w:outlineLvl w:val="2"/>
    </w:pPr>
    <w:rPr>
      <w:rFonts w:asciiTheme="minorHAnsi" w:hAnsiTheme="minorHAnsi" w:cs="Arial"/>
      <w:noProof/>
      <w:sz w:val="22"/>
      <w:szCs w:val="32"/>
    </w:rPr>
  </w:style>
  <w:style w:type="paragraph" w:styleId="TOC1">
    <w:name w:val="toc 1"/>
    <w:next w:val="TOC2"/>
    <w:autoRedefine/>
    <w:uiPriority w:val="39"/>
    <w:rsid w:val="008D7258"/>
    <w:pPr>
      <w:keepNext/>
      <w:tabs>
        <w:tab w:val="left" w:pos="360"/>
        <w:tab w:val="right" w:leader="dot" w:pos="9360"/>
      </w:tabs>
      <w:spacing w:before="240" w:after="120"/>
      <w:ind w:left="446" w:right="720" w:hanging="446"/>
    </w:pPr>
    <w:rPr>
      <w:rFonts w:asciiTheme="minorHAnsi" w:hAnsiTheme="minorHAnsi" w:cs="Arial"/>
      <w:b/>
      <w:noProof/>
      <w:sz w:val="24"/>
      <w:szCs w:val="24"/>
    </w:rPr>
  </w:style>
  <w:style w:type="paragraph" w:styleId="TOC4">
    <w:name w:val="toc 4"/>
    <w:autoRedefine/>
    <w:uiPriority w:val="39"/>
    <w:rsid w:val="008D7258"/>
    <w:pPr>
      <w:tabs>
        <w:tab w:val="left" w:pos="2430"/>
        <w:tab w:val="right" w:leader="dot" w:pos="9360"/>
      </w:tabs>
      <w:spacing w:after="120"/>
      <w:ind w:left="605" w:firstLine="925"/>
      <w:outlineLvl w:val="3"/>
    </w:pPr>
    <w:rPr>
      <w:rFonts w:asciiTheme="minorHAnsi" w:eastAsia="SimSun" w:hAnsiTheme="minorHAnsi"/>
      <w:sz w:val="22"/>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45292D"/>
    <w:pPr>
      <w:keepNext/>
      <w:spacing w:before="60" w:after="60" w:line="220" w:lineRule="exact"/>
    </w:pPr>
    <w:rPr>
      <w:b/>
      <w:bCs/>
      <w:color w:val="000000"/>
      <w:sz w:val="20"/>
      <w:szCs w:val="18"/>
    </w:rPr>
  </w:style>
  <w:style w:type="character" w:customStyle="1" w:styleId="TableHeadChar">
    <w:name w:val="TableHead Char"/>
    <w:link w:val="TableHead"/>
    <w:rsid w:val="0045292D"/>
    <w:rPr>
      <w:rFonts w:asciiTheme="minorHAnsi" w:hAnsiTheme="minorHAnsi"/>
      <w:b/>
      <w:bCs/>
      <w:color w:val="000000"/>
      <w:szCs w:val="18"/>
    </w:rPr>
  </w:style>
  <w:style w:type="paragraph" w:customStyle="1" w:styleId="TableText">
    <w:name w:val="TableText"/>
    <w:basedOn w:val="Normal"/>
    <w:link w:val="TableTextChar"/>
    <w:rsid w:val="006D5F4C"/>
    <w:pPr>
      <w:tabs>
        <w:tab w:val="left" w:pos="144"/>
        <w:tab w:val="left" w:pos="288"/>
        <w:tab w:val="left" w:pos="432"/>
        <w:tab w:val="left" w:pos="576"/>
        <w:tab w:val="left" w:pos="720"/>
        <w:tab w:val="left" w:pos="864"/>
        <w:tab w:val="left" w:pos="1008"/>
      </w:tabs>
      <w:spacing w:before="40" w:after="40" w:line="220" w:lineRule="exact"/>
    </w:pPr>
    <w:rPr>
      <w:noProof/>
      <w:sz w:val="20"/>
      <w:szCs w:val="18"/>
    </w:rPr>
  </w:style>
  <w:style w:type="character" w:customStyle="1" w:styleId="TableTextChar">
    <w:name w:val="TableText Char"/>
    <w:link w:val="TableText"/>
    <w:rsid w:val="006D5F4C"/>
    <w:rPr>
      <w:rFonts w:asciiTheme="minorHAnsi" w:hAnsiTheme="minorHAnsi"/>
      <w:noProof/>
      <w:szCs w:val="18"/>
    </w:rPr>
  </w:style>
  <w:style w:type="paragraph" w:styleId="Caption">
    <w:name w:val="caption"/>
    <w:basedOn w:val="Normal"/>
    <w:next w:val="Normal"/>
    <w:link w:val="CaptionChar"/>
    <w:uiPriority w:val="35"/>
    <w:qFormat/>
    <w:rsid w:val="00AF48EF"/>
    <w:pPr>
      <w:keepNext/>
      <w:spacing w:before="200"/>
      <w:ind w:left="720"/>
      <w:jc w:val="center"/>
    </w:pPr>
    <w:rPr>
      <w:rFonts w:eastAsia="?l?r ??’c"/>
      <w:b/>
      <w:iCs/>
      <w:color w:val="000000"/>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4"/>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6E5EA9"/>
    <w:rPr>
      <w:rFonts w:asciiTheme="minorHAnsi" w:hAnsiTheme="minorHAnsi" w:cs="Arial"/>
      <w:dstrike w:val="0"/>
      <w:color w:val="333399"/>
      <w:sz w:val="22"/>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ind w:left="2070" w:hanging="1350"/>
    </w:pPr>
  </w:style>
  <w:style w:type="paragraph" w:customStyle="1" w:styleId="TOC1Appendix">
    <w:name w:val="TOC 1 Appendix"/>
    <w:basedOn w:val="TOC1"/>
    <w:autoRedefine/>
    <w:rsid w:val="00B35418"/>
    <w:pPr>
      <w:tabs>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AF48EF"/>
    <w:rPr>
      <w:rFonts w:asciiTheme="minorHAnsi" w:eastAsia="?l?r ??’c" w:hAnsiTheme="minorHAnsi"/>
      <w:b/>
      <w:iCs/>
      <w:color w:val="000000"/>
      <w:sz w:val="22"/>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25AD5"/>
    <w:pPr>
      <w:tabs>
        <w:tab w:val="left" w:pos="1080"/>
        <w:tab w:val="left" w:pos="1440"/>
      </w:tabs>
      <w:spacing w:after="120" w:line="260" w:lineRule="exact"/>
    </w:pPr>
    <w:rPr>
      <w:rFonts w:asciiTheme="minorHAnsi" w:eastAsia="?l?r ??’c" w:hAnsiTheme="minorHAnsi"/>
      <w:noProof/>
      <w:sz w:val="22"/>
      <w:szCs w:val="24"/>
    </w:rPr>
  </w:style>
  <w:style w:type="character" w:customStyle="1" w:styleId="BodyTextChar">
    <w:name w:val="BodyText Char"/>
    <w:link w:val="BodyText"/>
    <w:rsid w:val="00925AD5"/>
    <w:rPr>
      <w:rFonts w:asciiTheme="minorHAnsi" w:eastAsia="?l?r ??’c" w:hAnsiTheme="minorHAnsi"/>
      <w:noProof/>
      <w:sz w:val="22"/>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A340F"/>
    <w:rPr>
      <w:rFonts w:ascii="Gill Sans MT" w:hAnsi="Gill Sans MT"/>
      <w:sz w:val="28"/>
      <w:szCs w:val="26"/>
      <w:lang w:val="x-none" w:eastAsia="x-none"/>
    </w:rPr>
  </w:style>
  <w:style w:type="character" w:customStyle="1" w:styleId="Heading4Char">
    <w:name w:val="Heading 4 Char"/>
    <w:link w:val="Heading4"/>
    <w:uiPriority w:val="99"/>
    <w:rsid w:val="00AF48EF"/>
    <w:rPr>
      <w:rFonts w:ascii="Gill Sans MT" w:hAnsi="Gill Sans MT"/>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E4C46"/>
    <w:pPr>
      <w:spacing w:before="120" w:after="0"/>
    </w:pPr>
  </w:style>
  <w:style w:type="paragraph" w:customStyle="1" w:styleId="Heading3nospace">
    <w:name w:val="Heading 3 nospace"/>
    <w:basedOn w:val="Heading3"/>
    <w:qFormat/>
    <w:rsid w:val="00FE4C46"/>
    <w:pPr>
      <w:spacing w:before="120" w:after="0"/>
    </w:pPr>
  </w:style>
  <w:style w:type="paragraph" w:customStyle="1" w:styleId="templatenotes">
    <w:name w:val="templatenotes"/>
    <w:basedOn w:val="Normal"/>
    <w:rsid w:val="00474F2D"/>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line="480" w:lineRule="auto"/>
      <w:ind w:firstLine="720"/>
    </w:pPr>
    <w:rPr>
      <w:rFonts w:ascii="Courier New" w:eastAsia="SimSun" w:hAnsi="Courier New" w:cs="Courier New"/>
      <w:noProof/>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jc w:val="right"/>
    </w:pPr>
  </w:style>
  <w:style w:type="paragraph" w:styleId="ListParagraph">
    <w:name w:val="List Paragraph"/>
    <w:basedOn w:val="Normal"/>
    <w:uiPriority w:val="34"/>
    <w:qFormat/>
    <w:rsid w:val="00AF48EF"/>
    <w:pPr>
      <w:spacing w:before="120"/>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45292D"/>
    <w:pPr>
      <w:keepNext/>
      <w:widowControl w:val="0"/>
      <w:shd w:val="clear" w:color="auto" w:fill="FFFFFF"/>
      <w:autoSpaceDE w:val="0"/>
      <w:autoSpaceDN w:val="0"/>
      <w:adjustRightInd w:val="0"/>
      <w:spacing w:after="60"/>
    </w:pPr>
    <w:rPr>
      <w:rFonts w:ascii="Arial Narrow" w:eastAsiaTheme="minorEastAsia" w:hAnsi="Arial Narrow" w:cs="Arial"/>
      <w:b/>
      <w:bCs/>
      <w:iCs/>
      <w:color w:val="002060"/>
      <w:sz w:val="22"/>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customStyle="1" w:styleId="PlainTable52">
    <w:name w:val="Plain Table 52"/>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F927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lossaryDefinition">
    <w:name w:val="Glossary Definition"/>
    <w:basedOn w:val="BodyText"/>
    <w:qFormat/>
    <w:rsid w:val="00D2194A"/>
    <w:pPr>
      <w:spacing w:before="120" w:line="240" w:lineRule="auto"/>
    </w:pPr>
    <w:rPr>
      <w:rFonts w:cs="Arial"/>
      <w:szCs w:val="20"/>
      <w:lang w:eastAsia="x-none"/>
    </w:rPr>
  </w:style>
  <w:style w:type="paragraph" w:customStyle="1" w:styleId="BulletListMultipleLast">
    <w:name w:val="Bullet List Multiple Last"/>
    <w:basedOn w:val="Normal"/>
    <w:qFormat/>
    <w:rsid w:val="00620A68"/>
    <w:pPr>
      <w:spacing w:after="240"/>
    </w:pPr>
  </w:style>
  <w:style w:type="paragraph" w:customStyle="1" w:styleId="BulletListSingle">
    <w:name w:val="Bullet List Single"/>
    <w:basedOn w:val="BodyText"/>
    <w:qFormat/>
    <w:rsid w:val="00925AD5"/>
    <w:pPr>
      <w:numPr>
        <w:numId w:val="6"/>
      </w:numPr>
      <w:spacing w:before="60" w:after="60" w:line="240" w:lineRule="auto"/>
    </w:pPr>
    <w:rPr>
      <w:lang w:eastAsia="x-none"/>
    </w:rPr>
  </w:style>
  <w:style w:type="paragraph" w:customStyle="1" w:styleId="BulletListSingleLast">
    <w:name w:val="Bullet List Single Last"/>
    <w:basedOn w:val="BulletListSingle"/>
    <w:qFormat/>
    <w:rsid w:val="00620A68"/>
    <w:pPr>
      <w:spacing w:after="240"/>
    </w:pPr>
  </w:style>
  <w:style w:type="paragraph" w:customStyle="1" w:styleId="GlossaryTerm">
    <w:name w:val="Glossary Term"/>
    <w:basedOn w:val="BodyText"/>
    <w:qFormat/>
    <w:rsid w:val="00D2194A"/>
    <w:pPr>
      <w:spacing w:before="120" w:line="240" w:lineRule="auto"/>
      <w:jc w:val="right"/>
    </w:pPr>
    <w:rPr>
      <w:rFonts w:cs="Arial"/>
      <w:b/>
      <w:i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semiHidden="0" w:uiPriority="99" w:qFormat="1"/>
    <w:lsdException w:name="heading 8" w:semiHidden="0" w:uiPriority="99" w:qFormat="1"/>
    <w:lsdException w:name="heading 9" w:semiHidden="0" w:uiPriority="99"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List Number 2" w:semiHidden="0"/>
    <w:lsdException w:name="List Number 5" w:semiHidden="0"/>
    <w:lsdException w:name="Title" w:semiHidden="0" w:uiPriority="99" w:unhideWhenUsed="0" w:qFormat="1"/>
    <w:lsdException w:name="Body Text" w:uiPriority="99"/>
    <w:lsdException w:name="Subtitle" w:semiHidden="0" w:uiPriority="11" w:unhideWhenUsed="0" w:qFormat="1"/>
    <w:lsdException w:name="Note Heading" w:uiPriority="99"/>
    <w:lsdException w:name="Body Text 2" w:uiPriority="99"/>
    <w:lsdException w:name="Body Text 3" w:uiPriority="99"/>
    <w:lsdException w:name="Body Text Indent 3" w:semiHidden="0"/>
    <w:lsdException w:name="Block Text" w:semiHidden="0"/>
    <w:lsdException w:name="Hyperlink" w:semiHidden="0" w:uiPriority="99"/>
    <w:lsdException w:name="FollowedHyperlink" w:semiHidden="0" w:uiPriority="99"/>
    <w:lsdException w:name="Strong" w:semiHidden="0" w:uiPriority="99" w:unhideWhenUsed="0" w:qFormat="1"/>
    <w:lsdException w:name="Emphasis" w:semiHidden="0" w:uiPriority="99" w:unhideWhenUsed="0" w:qFormat="1"/>
    <w:lsdException w:name="Document Map" w:uiPriority="99"/>
    <w:lsdException w:name="Plain Text" w:uiPriority="99"/>
    <w:lsdException w:name="Normal (Web)" w:uiPriority="99"/>
    <w:lsdException w:name="No List" w:uiPriority="99"/>
    <w:lsdException w:name="Balloon Text" w:uiPriority="99"/>
    <w:lsdException w:name="Table Grid" w:semiHidden="0" w:uiPriority="3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63"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91C"/>
    <w:pPr>
      <w:spacing w:after="120" w:line="260" w:lineRule="exact"/>
    </w:pPr>
    <w:rPr>
      <w:rFonts w:asciiTheme="minorHAnsi" w:hAnsiTheme="minorHAnsi"/>
      <w:sz w:val="22"/>
      <w:szCs w:val="24"/>
    </w:rPr>
  </w:style>
  <w:style w:type="paragraph" w:styleId="Heading1">
    <w:name w:val="heading 1"/>
    <w:basedOn w:val="Normal"/>
    <w:next w:val="BodyText"/>
    <w:link w:val="Heading1Char"/>
    <w:uiPriority w:val="99"/>
    <w:qFormat/>
    <w:rsid w:val="00DC1D47"/>
    <w:pPr>
      <w:keepNext/>
      <w:pageBreakBefore/>
      <w:numPr>
        <w:numId w:val="5"/>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5"/>
      </w:numPr>
      <w:tabs>
        <w:tab w:val="left" w:pos="720"/>
        <w:tab w:val="left" w:pos="864"/>
      </w:tabs>
      <w:spacing w:before="36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A340F"/>
    <w:pPr>
      <w:keepNext/>
      <w:numPr>
        <w:ilvl w:val="2"/>
        <w:numId w:val="5"/>
      </w:numPr>
      <w:tabs>
        <w:tab w:val="left" w:pos="936"/>
      </w:tabs>
      <w:spacing w:before="24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AF48EF"/>
    <w:pPr>
      <w:numPr>
        <w:ilvl w:val="3"/>
      </w:numPr>
      <w:spacing w:after="60"/>
      <w:outlineLvl w:val="3"/>
    </w:pPr>
    <w:rPr>
      <w:sz w:val="24"/>
    </w:rPr>
  </w:style>
  <w:style w:type="paragraph" w:styleId="Heading5">
    <w:name w:val="heading 5"/>
    <w:basedOn w:val="Normal"/>
    <w:next w:val="BodyText"/>
    <w:link w:val="Heading5Char"/>
    <w:uiPriority w:val="99"/>
    <w:qFormat/>
    <w:rsid w:val="00DC1D47"/>
    <w:pPr>
      <w:keepNext/>
      <w:numPr>
        <w:ilvl w:val="4"/>
        <w:numId w:val="5"/>
      </w:numPr>
      <w:tabs>
        <w:tab w:val="left" w:pos="1152"/>
      </w:tabs>
      <w:spacing w:before="240" w:after="60" w:line="240" w:lineRule="auto"/>
      <w:outlineLvl w:val="4"/>
    </w:pPr>
    <w:rPr>
      <w:rFonts w:ascii="Garamond" w:hAnsi="Garamond"/>
      <w:lang w:val="x-none" w:eastAsia="x-none"/>
    </w:rPr>
  </w:style>
  <w:style w:type="paragraph" w:styleId="Heading6">
    <w:name w:val="heading 6"/>
    <w:basedOn w:val="Normal"/>
    <w:next w:val="BodyText"/>
    <w:link w:val="Heading6Char"/>
    <w:uiPriority w:val="99"/>
    <w:qFormat/>
    <w:rsid w:val="00DC1D47"/>
    <w:pPr>
      <w:numPr>
        <w:ilvl w:val="5"/>
        <w:numId w:val="5"/>
      </w:numPr>
      <w:spacing w:before="240" w:after="60" w:line="240" w:lineRule="auto"/>
      <w:outlineLvl w:val="5"/>
    </w:pPr>
    <w:rPr>
      <w:rFonts w:ascii="Garamond" w:hAnsi="Garamond"/>
      <w:lang w:val="x-none" w:eastAsia="x-none"/>
    </w:rPr>
  </w:style>
  <w:style w:type="paragraph" w:styleId="Heading7">
    <w:name w:val="heading 7"/>
    <w:aliases w:val="appendix"/>
    <w:basedOn w:val="Normal"/>
    <w:next w:val="BodyText"/>
    <w:link w:val="Heading7Char"/>
    <w:uiPriority w:val="99"/>
    <w:qFormat/>
    <w:rsid w:val="00DC1D47"/>
    <w:pPr>
      <w:numPr>
        <w:ilvl w:val="6"/>
        <w:numId w:val="5"/>
      </w:numPr>
      <w:spacing w:before="240" w:after="60" w:line="240" w:lineRule="auto"/>
      <w:outlineLvl w:val="6"/>
    </w:pPr>
    <w:rPr>
      <w:rFonts w:ascii="Garamond" w:hAnsi="Garamond"/>
      <w:lang w:val="x-none" w:eastAsia="x-none"/>
    </w:rPr>
  </w:style>
  <w:style w:type="paragraph" w:styleId="Heading8">
    <w:name w:val="heading 8"/>
    <w:basedOn w:val="Normal"/>
    <w:next w:val="BodyText"/>
    <w:link w:val="Heading8Char"/>
    <w:uiPriority w:val="99"/>
    <w:qFormat/>
    <w:rsid w:val="00DC1D47"/>
    <w:pPr>
      <w:numPr>
        <w:ilvl w:val="7"/>
        <w:numId w:val="5"/>
      </w:numPr>
      <w:spacing w:before="240" w:after="60" w:line="240" w:lineRule="auto"/>
      <w:outlineLvl w:val="7"/>
    </w:pPr>
    <w:rPr>
      <w:rFonts w:ascii="Garamond" w:hAnsi="Garamond"/>
      <w:lang w:val="x-none" w:eastAsia="x-none"/>
    </w:rPr>
  </w:style>
  <w:style w:type="paragraph" w:styleId="Heading9">
    <w:name w:val="heading 9"/>
    <w:basedOn w:val="Normal"/>
    <w:next w:val="BodyText"/>
    <w:link w:val="Heading9Char"/>
    <w:uiPriority w:val="99"/>
    <w:qFormat/>
    <w:rsid w:val="00DC1D47"/>
    <w:pPr>
      <w:numPr>
        <w:ilvl w:val="8"/>
        <w:numId w:val="5"/>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B7094"/>
    <w:pPr>
      <w:tabs>
        <w:tab w:val="left" w:pos="806"/>
        <w:tab w:val="right" w:leader="dot" w:pos="9360"/>
      </w:tabs>
      <w:spacing w:after="120"/>
      <w:ind w:left="202" w:firstLine="158"/>
      <w:outlineLvl w:val="1"/>
    </w:pPr>
    <w:rPr>
      <w:rFonts w:asciiTheme="minorHAnsi" w:hAnsiTheme="minorHAnsi" w:cs="Arial"/>
      <w:noProof/>
      <w:sz w:val="22"/>
      <w:szCs w:val="24"/>
    </w:rPr>
  </w:style>
  <w:style w:type="paragraph" w:styleId="TOC3">
    <w:name w:val="toc 3"/>
    <w:autoRedefine/>
    <w:uiPriority w:val="39"/>
    <w:rsid w:val="008D7258"/>
    <w:pPr>
      <w:tabs>
        <w:tab w:val="left" w:pos="1530"/>
        <w:tab w:val="right" w:leader="dot" w:pos="9360"/>
      </w:tabs>
      <w:spacing w:after="120"/>
      <w:ind w:left="403" w:firstLine="407"/>
      <w:outlineLvl w:val="2"/>
    </w:pPr>
    <w:rPr>
      <w:rFonts w:asciiTheme="minorHAnsi" w:hAnsiTheme="minorHAnsi" w:cs="Arial"/>
      <w:noProof/>
      <w:sz w:val="22"/>
      <w:szCs w:val="32"/>
    </w:rPr>
  </w:style>
  <w:style w:type="paragraph" w:styleId="TOC1">
    <w:name w:val="toc 1"/>
    <w:next w:val="TOC2"/>
    <w:autoRedefine/>
    <w:uiPriority w:val="39"/>
    <w:rsid w:val="008D7258"/>
    <w:pPr>
      <w:keepNext/>
      <w:tabs>
        <w:tab w:val="left" w:pos="360"/>
        <w:tab w:val="right" w:leader="dot" w:pos="9360"/>
      </w:tabs>
      <w:spacing w:before="240" w:after="120"/>
      <w:ind w:left="446" w:right="720" w:hanging="446"/>
    </w:pPr>
    <w:rPr>
      <w:rFonts w:asciiTheme="minorHAnsi" w:hAnsiTheme="minorHAnsi" w:cs="Arial"/>
      <w:b/>
      <w:noProof/>
      <w:sz w:val="24"/>
      <w:szCs w:val="24"/>
    </w:rPr>
  </w:style>
  <w:style w:type="paragraph" w:styleId="TOC4">
    <w:name w:val="toc 4"/>
    <w:autoRedefine/>
    <w:uiPriority w:val="39"/>
    <w:rsid w:val="008D7258"/>
    <w:pPr>
      <w:tabs>
        <w:tab w:val="left" w:pos="2430"/>
        <w:tab w:val="right" w:leader="dot" w:pos="9360"/>
      </w:tabs>
      <w:spacing w:after="120"/>
      <w:ind w:left="605" w:firstLine="925"/>
      <w:outlineLvl w:val="3"/>
    </w:pPr>
    <w:rPr>
      <w:rFonts w:asciiTheme="minorHAnsi" w:eastAsia="SimSun" w:hAnsiTheme="minorHAnsi"/>
      <w:sz w:val="22"/>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45292D"/>
    <w:pPr>
      <w:keepNext/>
      <w:spacing w:before="60" w:after="60" w:line="220" w:lineRule="exact"/>
    </w:pPr>
    <w:rPr>
      <w:b/>
      <w:bCs/>
      <w:color w:val="000000"/>
      <w:sz w:val="20"/>
      <w:szCs w:val="18"/>
    </w:rPr>
  </w:style>
  <w:style w:type="character" w:customStyle="1" w:styleId="TableHeadChar">
    <w:name w:val="TableHead Char"/>
    <w:link w:val="TableHead"/>
    <w:rsid w:val="0045292D"/>
    <w:rPr>
      <w:rFonts w:asciiTheme="minorHAnsi" w:hAnsiTheme="minorHAnsi"/>
      <w:b/>
      <w:bCs/>
      <w:color w:val="000000"/>
      <w:szCs w:val="18"/>
    </w:rPr>
  </w:style>
  <w:style w:type="paragraph" w:customStyle="1" w:styleId="TableText">
    <w:name w:val="TableText"/>
    <w:basedOn w:val="Normal"/>
    <w:link w:val="TableTextChar"/>
    <w:rsid w:val="006D5F4C"/>
    <w:pPr>
      <w:tabs>
        <w:tab w:val="left" w:pos="144"/>
        <w:tab w:val="left" w:pos="288"/>
        <w:tab w:val="left" w:pos="432"/>
        <w:tab w:val="left" w:pos="576"/>
        <w:tab w:val="left" w:pos="720"/>
        <w:tab w:val="left" w:pos="864"/>
        <w:tab w:val="left" w:pos="1008"/>
      </w:tabs>
      <w:spacing w:before="40" w:after="40" w:line="220" w:lineRule="exact"/>
    </w:pPr>
    <w:rPr>
      <w:noProof/>
      <w:sz w:val="20"/>
      <w:szCs w:val="18"/>
    </w:rPr>
  </w:style>
  <w:style w:type="character" w:customStyle="1" w:styleId="TableTextChar">
    <w:name w:val="TableText Char"/>
    <w:link w:val="TableText"/>
    <w:rsid w:val="006D5F4C"/>
    <w:rPr>
      <w:rFonts w:asciiTheme="minorHAnsi" w:hAnsiTheme="minorHAnsi"/>
      <w:noProof/>
      <w:szCs w:val="18"/>
    </w:rPr>
  </w:style>
  <w:style w:type="paragraph" w:styleId="Caption">
    <w:name w:val="caption"/>
    <w:basedOn w:val="Normal"/>
    <w:next w:val="Normal"/>
    <w:link w:val="CaptionChar"/>
    <w:uiPriority w:val="35"/>
    <w:qFormat/>
    <w:rsid w:val="00AF48EF"/>
    <w:pPr>
      <w:keepNext/>
      <w:spacing w:before="200"/>
      <w:ind w:left="720"/>
      <w:jc w:val="center"/>
    </w:pPr>
    <w:rPr>
      <w:rFonts w:eastAsia="?l?r ??’c"/>
      <w:b/>
      <w:iCs/>
      <w:color w:val="000000"/>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4"/>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6E5EA9"/>
    <w:rPr>
      <w:rFonts w:asciiTheme="minorHAnsi" w:hAnsiTheme="minorHAnsi" w:cs="Arial"/>
      <w:dstrike w:val="0"/>
      <w:color w:val="333399"/>
      <w:sz w:val="22"/>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ind w:left="2070" w:hanging="1350"/>
    </w:pPr>
  </w:style>
  <w:style w:type="paragraph" w:customStyle="1" w:styleId="TOC1Appendix">
    <w:name w:val="TOC 1 Appendix"/>
    <w:basedOn w:val="TOC1"/>
    <w:autoRedefine/>
    <w:rsid w:val="00B35418"/>
    <w:pPr>
      <w:tabs>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AF48EF"/>
    <w:rPr>
      <w:rFonts w:asciiTheme="minorHAnsi" w:eastAsia="?l?r ??’c" w:hAnsiTheme="minorHAnsi"/>
      <w:b/>
      <w:iCs/>
      <w:color w:val="000000"/>
      <w:sz w:val="22"/>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25AD5"/>
    <w:pPr>
      <w:tabs>
        <w:tab w:val="left" w:pos="1080"/>
        <w:tab w:val="left" w:pos="1440"/>
      </w:tabs>
      <w:spacing w:after="120" w:line="260" w:lineRule="exact"/>
    </w:pPr>
    <w:rPr>
      <w:rFonts w:asciiTheme="minorHAnsi" w:eastAsia="?l?r ??’c" w:hAnsiTheme="minorHAnsi"/>
      <w:noProof/>
      <w:sz w:val="22"/>
      <w:szCs w:val="24"/>
    </w:rPr>
  </w:style>
  <w:style w:type="character" w:customStyle="1" w:styleId="BodyTextChar">
    <w:name w:val="BodyText Char"/>
    <w:link w:val="BodyText"/>
    <w:rsid w:val="00925AD5"/>
    <w:rPr>
      <w:rFonts w:asciiTheme="minorHAnsi" w:eastAsia="?l?r ??’c" w:hAnsiTheme="minorHAnsi"/>
      <w:noProof/>
      <w:sz w:val="22"/>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A340F"/>
    <w:rPr>
      <w:rFonts w:ascii="Gill Sans MT" w:hAnsi="Gill Sans MT"/>
      <w:sz w:val="28"/>
      <w:szCs w:val="26"/>
      <w:lang w:val="x-none" w:eastAsia="x-none"/>
    </w:rPr>
  </w:style>
  <w:style w:type="character" w:customStyle="1" w:styleId="Heading4Char">
    <w:name w:val="Heading 4 Char"/>
    <w:link w:val="Heading4"/>
    <w:uiPriority w:val="99"/>
    <w:rsid w:val="00AF48EF"/>
    <w:rPr>
      <w:rFonts w:ascii="Gill Sans MT" w:hAnsi="Gill Sans MT"/>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E4C46"/>
    <w:pPr>
      <w:spacing w:before="120" w:after="0"/>
    </w:pPr>
  </w:style>
  <w:style w:type="paragraph" w:customStyle="1" w:styleId="Heading3nospace">
    <w:name w:val="Heading 3 nospace"/>
    <w:basedOn w:val="Heading3"/>
    <w:qFormat/>
    <w:rsid w:val="00FE4C46"/>
    <w:pPr>
      <w:spacing w:before="120" w:after="0"/>
    </w:pPr>
  </w:style>
  <w:style w:type="paragraph" w:customStyle="1" w:styleId="templatenotes">
    <w:name w:val="templatenotes"/>
    <w:basedOn w:val="Normal"/>
    <w:rsid w:val="00474F2D"/>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line="480" w:lineRule="auto"/>
      <w:ind w:firstLine="720"/>
    </w:pPr>
    <w:rPr>
      <w:rFonts w:ascii="Courier New" w:eastAsia="SimSun" w:hAnsi="Courier New" w:cs="Courier New"/>
      <w:noProof/>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jc w:val="right"/>
    </w:pPr>
  </w:style>
  <w:style w:type="paragraph" w:styleId="ListParagraph">
    <w:name w:val="List Paragraph"/>
    <w:basedOn w:val="Normal"/>
    <w:uiPriority w:val="34"/>
    <w:qFormat/>
    <w:rsid w:val="00AF48EF"/>
    <w:pPr>
      <w:spacing w:before="120"/>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45292D"/>
    <w:pPr>
      <w:keepNext/>
      <w:widowControl w:val="0"/>
      <w:shd w:val="clear" w:color="auto" w:fill="FFFFFF"/>
      <w:autoSpaceDE w:val="0"/>
      <w:autoSpaceDN w:val="0"/>
      <w:adjustRightInd w:val="0"/>
      <w:spacing w:after="60"/>
    </w:pPr>
    <w:rPr>
      <w:rFonts w:ascii="Arial Narrow" w:eastAsiaTheme="minorEastAsia" w:hAnsi="Arial Narrow" w:cs="Arial"/>
      <w:b/>
      <w:bCs/>
      <w:iCs/>
      <w:color w:val="002060"/>
      <w:sz w:val="22"/>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customStyle="1" w:styleId="PlainTable52">
    <w:name w:val="Plain Table 52"/>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F927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lossaryDefinition">
    <w:name w:val="Glossary Definition"/>
    <w:basedOn w:val="BodyText"/>
    <w:qFormat/>
    <w:rsid w:val="00D2194A"/>
    <w:pPr>
      <w:spacing w:before="120" w:line="240" w:lineRule="auto"/>
    </w:pPr>
    <w:rPr>
      <w:rFonts w:cs="Arial"/>
      <w:szCs w:val="20"/>
      <w:lang w:eastAsia="x-none"/>
    </w:rPr>
  </w:style>
  <w:style w:type="paragraph" w:customStyle="1" w:styleId="BulletListMultipleLast">
    <w:name w:val="Bullet List Multiple Last"/>
    <w:basedOn w:val="Normal"/>
    <w:qFormat/>
    <w:rsid w:val="00620A68"/>
    <w:pPr>
      <w:spacing w:after="240"/>
    </w:pPr>
  </w:style>
  <w:style w:type="paragraph" w:customStyle="1" w:styleId="BulletListSingle">
    <w:name w:val="Bullet List Single"/>
    <w:basedOn w:val="BodyText"/>
    <w:qFormat/>
    <w:rsid w:val="00925AD5"/>
    <w:pPr>
      <w:numPr>
        <w:numId w:val="6"/>
      </w:numPr>
      <w:spacing w:before="60" w:after="60" w:line="240" w:lineRule="auto"/>
    </w:pPr>
    <w:rPr>
      <w:lang w:eastAsia="x-none"/>
    </w:rPr>
  </w:style>
  <w:style w:type="paragraph" w:customStyle="1" w:styleId="BulletListSingleLast">
    <w:name w:val="Bullet List Single Last"/>
    <w:basedOn w:val="BulletListSingle"/>
    <w:qFormat/>
    <w:rsid w:val="00620A68"/>
    <w:pPr>
      <w:spacing w:after="240"/>
    </w:pPr>
  </w:style>
  <w:style w:type="paragraph" w:customStyle="1" w:styleId="GlossaryTerm">
    <w:name w:val="Glossary Term"/>
    <w:basedOn w:val="BodyText"/>
    <w:qFormat/>
    <w:rsid w:val="00D2194A"/>
    <w:pPr>
      <w:spacing w:before="120" w:line="240" w:lineRule="auto"/>
      <w:jc w:val="right"/>
    </w:pPr>
    <w:rPr>
      <w:rFonts w:cs="Arial"/>
      <w:b/>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1195099">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2813730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47140171">
      <w:bodyDiv w:val="1"/>
      <w:marLeft w:val="0"/>
      <w:marRight w:val="0"/>
      <w:marTop w:val="0"/>
      <w:marBottom w:val="0"/>
      <w:divBdr>
        <w:top w:val="none" w:sz="0" w:space="0" w:color="auto"/>
        <w:left w:val="none" w:sz="0" w:space="0" w:color="auto"/>
        <w:bottom w:val="none" w:sz="0" w:space="0" w:color="auto"/>
        <w:right w:val="none" w:sz="0" w:space="0" w:color="auto"/>
      </w:divBdr>
    </w:div>
    <w:div w:id="165486135">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1751446">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55721721">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3777142">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2467904">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58169806">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5396517">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26138180">
      <w:bodyDiv w:val="1"/>
      <w:marLeft w:val="0"/>
      <w:marRight w:val="0"/>
      <w:marTop w:val="0"/>
      <w:marBottom w:val="0"/>
      <w:divBdr>
        <w:top w:val="none" w:sz="0" w:space="0" w:color="auto"/>
        <w:left w:val="none" w:sz="0" w:space="0" w:color="auto"/>
        <w:bottom w:val="none" w:sz="0" w:space="0" w:color="auto"/>
        <w:right w:val="none" w:sz="0" w:space="0" w:color="auto"/>
      </w:divBdr>
    </w:div>
    <w:div w:id="5262154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39511836">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2668998">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599604934">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6355671">
      <w:bodyDiv w:val="1"/>
      <w:marLeft w:val="0"/>
      <w:marRight w:val="0"/>
      <w:marTop w:val="0"/>
      <w:marBottom w:val="0"/>
      <w:divBdr>
        <w:top w:val="none" w:sz="0" w:space="0" w:color="auto"/>
        <w:left w:val="none" w:sz="0" w:space="0" w:color="auto"/>
        <w:bottom w:val="none" w:sz="0" w:space="0" w:color="auto"/>
        <w:right w:val="none" w:sz="0" w:space="0" w:color="auto"/>
      </w:divBdr>
    </w:div>
    <w:div w:id="618604661">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3732374">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67634257">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00980486">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3283717">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57022321">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8299588">
      <w:bodyDiv w:val="1"/>
      <w:marLeft w:val="0"/>
      <w:marRight w:val="0"/>
      <w:marTop w:val="0"/>
      <w:marBottom w:val="0"/>
      <w:divBdr>
        <w:top w:val="none" w:sz="0" w:space="0" w:color="auto"/>
        <w:left w:val="none" w:sz="0" w:space="0" w:color="auto"/>
        <w:bottom w:val="none" w:sz="0" w:space="0" w:color="auto"/>
        <w:right w:val="none" w:sz="0" w:space="0" w:color="auto"/>
      </w:divBdr>
    </w:div>
    <w:div w:id="798377621">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6800335">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542799">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03432082">
      <w:bodyDiv w:val="1"/>
      <w:marLeft w:val="0"/>
      <w:marRight w:val="0"/>
      <w:marTop w:val="0"/>
      <w:marBottom w:val="0"/>
      <w:divBdr>
        <w:top w:val="none" w:sz="0" w:space="0" w:color="auto"/>
        <w:left w:val="none" w:sz="0" w:space="0" w:color="auto"/>
        <w:bottom w:val="none" w:sz="0" w:space="0" w:color="auto"/>
        <w:right w:val="none" w:sz="0" w:space="0" w:color="auto"/>
      </w:divBdr>
    </w:div>
    <w:div w:id="1005550719">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47029943">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29595149">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1555188">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9611563">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3466354">
      <w:bodyDiv w:val="1"/>
      <w:marLeft w:val="0"/>
      <w:marRight w:val="0"/>
      <w:marTop w:val="0"/>
      <w:marBottom w:val="0"/>
      <w:divBdr>
        <w:top w:val="none" w:sz="0" w:space="0" w:color="auto"/>
        <w:left w:val="none" w:sz="0" w:space="0" w:color="auto"/>
        <w:bottom w:val="none" w:sz="0" w:space="0" w:color="auto"/>
        <w:right w:val="none" w:sz="0" w:space="0" w:color="auto"/>
      </w:divBdr>
    </w:div>
    <w:div w:id="1213999099">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38325146">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1714739">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5815721">
      <w:bodyDiv w:val="1"/>
      <w:marLeft w:val="0"/>
      <w:marRight w:val="0"/>
      <w:marTop w:val="0"/>
      <w:marBottom w:val="0"/>
      <w:divBdr>
        <w:top w:val="none" w:sz="0" w:space="0" w:color="auto"/>
        <w:left w:val="none" w:sz="0" w:space="0" w:color="auto"/>
        <w:bottom w:val="none" w:sz="0" w:space="0" w:color="auto"/>
        <w:right w:val="none" w:sz="0" w:space="0" w:color="auto"/>
      </w:divBdr>
    </w:div>
    <w:div w:id="1305820379">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6779774">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3845912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770643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66100772">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9355133">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577510">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77262949">
      <w:bodyDiv w:val="1"/>
      <w:marLeft w:val="0"/>
      <w:marRight w:val="0"/>
      <w:marTop w:val="0"/>
      <w:marBottom w:val="0"/>
      <w:divBdr>
        <w:top w:val="none" w:sz="0" w:space="0" w:color="auto"/>
        <w:left w:val="none" w:sz="0" w:space="0" w:color="auto"/>
        <w:bottom w:val="none" w:sz="0" w:space="0" w:color="auto"/>
        <w:right w:val="none" w:sz="0" w:space="0" w:color="auto"/>
      </w:divBdr>
    </w:div>
    <w:div w:id="1480465928">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0348007">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08473160">
      <w:bodyDiv w:val="1"/>
      <w:marLeft w:val="0"/>
      <w:marRight w:val="0"/>
      <w:marTop w:val="0"/>
      <w:marBottom w:val="0"/>
      <w:divBdr>
        <w:top w:val="none" w:sz="0" w:space="0" w:color="auto"/>
        <w:left w:val="none" w:sz="0" w:space="0" w:color="auto"/>
        <w:bottom w:val="none" w:sz="0" w:space="0" w:color="auto"/>
        <w:right w:val="none" w:sz="0" w:space="0" w:color="auto"/>
      </w:divBdr>
    </w:div>
    <w:div w:id="1520465733">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712502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695501926">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1586162">
      <w:bodyDiv w:val="1"/>
      <w:marLeft w:val="0"/>
      <w:marRight w:val="0"/>
      <w:marTop w:val="0"/>
      <w:marBottom w:val="0"/>
      <w:divBdr>
        <w:top w:val="none" w:sz="0" w:space="0" w:color="auto"/>
        <w:left w:val="none" w:sz="0" w:space="0" w:color="auto"/>
        <w:bottom w:val="none" w:sz="0" w:space="0" w:color="auto"/>
        <w:right w:val="none" w:sz="0" w:space="0" w:color="auto"/>
      </w:divBdr>
    </w:div>
    <w:div w:id="1724282192">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38303137">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2472571">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80721323">
      <w:bodyDiv w:val="1"/>
      <w:marLeft w:val="0"/>
      <w:marRight w:val="0"/>
      <w:marTop w:val="0"/>
      <w:marBottom w:val="0"/>
      <w:divBdr>
        <w:top w:val="none" w:sz="0" w:space="0" w:color="auto"/>
        <w:left w:val="none" w:sz="0" w:space="0" w:color="auto"/>
        <w:bottom w:val="none" w:sz="0" w:space="0" w:color="auto"/>
        <w:right w:val="none" w:sz="0" w:space="0" w:color="auto"/>
      </w:divBdr>
    </w:div>
    <w:div w:id="1985507585">
      <w:bodyDiv w:val="1"/>
      <w:marLeft w:val="0"/>
      <w:marRight w:val="0"/>
      <w:marTop w:val="0"/>
      <w:marBottom w:val="0"/>
      <w:divBdr>
        <w:top w:val="none" w:sz="0" w:space="0" w:color="auto"/>
        <w:left w:val="none" w:sz="0" w:space="0" w:color="auto"/>
        <w:bottom w:val="none" w:sz="0" w:space="0" w:color="auto"/>
        <w:right w:val="none" w:sz="0" w:space="0" w:color="auto"/>
      </w:divBdr>
    </w:div>
    <w:div w:id="1991128622">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1999993103">
      <w:bodyDiv w:val="1"/>
      <w:marLeft w:val="0"/>
      <w:marRight w:val="0"/>
      <w:marTop w:val="0"/>
      <w:marBottom w:val="0"/>
      <w:divBdr>
        <w:top w:val="none" w:sz="0" w:space="0" w:color="auto"/>
        <w:left w:val="none" w:sz="0" w:space="0" w:color="auto"/>
        <w:bottom w:val="none" w:sz="0" w:space="0" w:color="auto"/>
        <w:right w:val="none" w:sz="0" w:space="0" w:color="auto"/>
      </w:divBdr>
    </w:div>
    <w:div w:id="2005354580">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1005936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2030231">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67218367">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3987733">
      <w:bodyDiv w:val="1"/>
      <w:marLeft w:val="0"/>
      <w:marRight w:val="0"/>
      <w:marTop w:val="0"/>
      <w:marBottom w:val="0"/>
      <w:divBdr>
        <w:top w:val="none" w:sz="0" w:space="0" w:color="auto"/>
        <w:left w:val="none" w:sz="0" w:space="0" w:color="auto"/>
        <w:bottom w:val="none" w:sz="0" w:space="0" w:color="auto"/>
        <w:right w:val="none" w:sz="0" w:space="0" w:color="auto"/>
      </w:divBdr>
    </w:div>
    <w:div w:id="208544406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097939723">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legal/ippolicy.cfm?ref=nav" TargetMode="External"/><Relationship Id="rId18" Type="http://schemas.openxmlformats.org/officeDocument/2006/relationships/hyperlink" Target="file:///C:\Users\Aziz\Downloads\HL7_DAM_HQUAL_R1_I1_2014Aug-Pub_20140909.docx" TargetMode="External"/><Relationship Id="rId26" Type="http://schemas.openxmlformats.org/officeDocument/2006/relationships/image" Target="media/image6.png"/><Relationship Id="rId39" Type="http://schemas.openxmlformats.org/officeDocument/2006/relationships/image" Target="media/image18.emf"/><Relationship Id="rId21" Type="http://schemas.openxmlformats.org/officeDocument/2006/relationships/footer" Target="footer3.xml"/><Relationship Id="rId34" Type="http://schemas.openxmlformats.org/officeDocument/2006/relationships/image" Target="media/image13.emf"/><Relationship Id="rId42" Type="http://schemas.openxmlformats.org/officeDocument/2006/relationships/image" Target="media/image21.emf"/><Relationship Id="rId47" Type="http://schemas.openxmlformats.org/officeDocument/2006/relationships/hyperlink" Target="http://ushik.org/ViewItemDetails?&amp;system=mu&amp;itemKey=161140000&amp;enableAsynchronousLoading=true" TargetMode="External"/><Relationship Id="rId50" Type="http://schemas.openxmlformats.org/officeDocument/2006/relationships/hyperlink" Target="https://ushik.ahrq.gov/details?itemKey=160837000&amp;System=mu&amp;enableAsynchronousLoading=true" TargetMode="External"/><Relationship Id="rId55" Type="http://schemas.openxmlformats.org/officeDocument/2006/relationships/hyperlink" Target="https://ushik.ahrq.gov/details?itemKey=162435000&amp;System=mu&amp;enableAsynchronousLoading=true" TargetMode="External"/><Relationship Id="rId63" Type="http://schemas.openxmlformats.org/officeDocument/2006/relationships/hyperlink" Target="http://ushik.org/ViewItemDetails?&amp;system=mu&amp;itemKey=162796000&amp;enableAsynchronousLoading=true"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file:///C:\Users\Aziz\Downloads\HL7_DAM_HQUAL_R1_I1_2014Aug-Pub_20140909.docx"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1.emf"/><Relationship Id="rId37" Type="http://schemas.openxmlformats.org/officeDocument/2006/relationships/image" Target="media/image16.emf"/><Relationship Id="rId40" Type="http://schemas.openxmlformats.org/officeDocument/2006/relationships/image" Target="media/image19.emf"/><Relationship Id="rId45" Type="http://schemas.openxmlformats.org/officeDocument/2006/relationships/hyperlink" Target="http://ushik.org/ViewItemDetails?&amp;system=mu&amp;itemKey=161732000&amp;enableAsynchronousLoading=true" TargetMode="External"/><Relationship Id="rId53" Type="http://schemas.openxmlformats.org/officeDocument/2006/relationships/hyperlink" Target="https://www.icsi.org/_asset/dwy1nl/ACSOS1112.doc" TargetMode="External"/><Relationship Id="rId58" Type="http://schemas.openxmlformats.org/officeDocument/2006/relationships/hyperlink" Target="https://ushik.ahrq.gov/ViewItemDetails?&amp;system=mu&amp;itemKey=160421000&amp;enableAsynchronousLoading=true"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Aziz\Downloads\HL7_DAM_HQUAL_R1_I1_2014Aug-Pub_20140909.docx" TargetMode="External"/><Relationship Id="rId23" Type="http://schemas.openxmlformats.org/officeDocument/2006/relationships/image" Target="media/image3.png"/><Relationship Id="rId28" Type="http://schemas.openxmlformats.org/officeDocument/2006/relationships/image" Target="media/image7.emf"/><Relationship Id="rId36" Type="http://schemas.openxmlformats.org/officeDocument/2006/relationships/image" Target="media/image15.emf"/><Relationship Id="rId49" Type="http://schemas.openxmlformats.org/officeDocument/2006/relationships/hyperlink" Target="http://ushik.org/ViewItemDetails?&amp;system=mu&amp;itemKey=161732000&amp;enableAsynchronousLoading=true" TargetMode="External"/><Relationship Id="rId57" Type="http://schemas.openxmlformats.org/officeDocument/2006/relationships/hyperlink" Target="https://ushik.ahrq.gov/details?itemKey=161771000&amp;System=mu&amp;enableAsynchronousLoading=true" TargetMode="External"/><Relationship Id="rId61" Type="http://schemas.openxmlformats.org/officeDocument/2006/relationships/hyperlink" Target="https://ushik.ahrq.gov/details?itemKey=162499000&amp;System=mu&amp;enableAsynchronousLoading=true" TargetMode="Externa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image" Target="media/image10.emf"/><Relationship Id="rId44" Type="http://schemas.openxmlformats.org/officeDocument/2006/relationships/hyperlink" Target="http://ushik.org/ViewItemDetails?&amp;system=mu&amp;itemKey=122568000&amp;enableAsynchronousLoading=true" TargetMode="External"/><Relationship Id="rId52" Type="http://schemas.openxmlformats.org/officeDocument/2006/relationships/hyperlink" Target="https://ushik.ahrq.gov/details?itemKey=162435000&amp;System=mu&amp;enableAsynchronousLoading=true" TargetMode="External"/><Relationship Id="rId60" Type="http://schemas.openxmlformats.org/officeDocument/2006/relationships/hyperlink" Target="http://ushik.org/ViewItemDetails?&amp;system=mu&amp;itemKey=160754000&amp;enableAsynchronousLoading=true" TargetMode="External"/><Relationship Id="rId65" Type="http://schemas.openxmlformats.org/officeDocument/2006/relationships/hyperlink" Target="http://en.wikipedia.org/wiki/Logical_data_mode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Aziz\Downloads\HL7_DAM_HQUAL_R1_I1_2014Aug-Pub_20140909.docx" TargetMode="External"/><Relationship Id="rId22" Type="http://schemas.openxmlformats.org/officeDocument/2006/relationships/image" Target="media/image2.png"/><Relationship Id="rId27" Type="http://schemas.openxmlformats.org/officeDocument/2006/relationships/hyperlink" Target="http://www.sparxsystems.com/resources/uml2_tutorial/uml2_classdiagram.html" TargetMode="External"/><Relationship Id="rId30" Type="http://schemas.openxmlformats.org/officeDocument/2006/relationships/image" Target="media/image9.emf"/><Relationship Id="rId35" Type="http://schemas.openxmlformats.org/officeDocument/2006/relationships/image" Target="media/image14.emf"/><Relationship Id="rId43" Type="http://schemas.openxmlformats.org/officeDocument/2006/relationships/hyperlink" Target="http://ushik.org/ViewItemDetails?&amp;system=mu&amp;itemKey=122568000&amp;enableAsynchronousLoading=true" TargetMode="External"/><Relationship Id="rId48" Type="http://schemas.openxmlformats.org/officeDocument/2006/relationships/hyperlink" Target="http://ushik.org/ViewItemDetails?&amp;system=mu&amp;itemKey=161140000&amp;enableAsynchronousLoading=true" TargetMode="External"/><Relationship Id="rId56" Type="http://schemas.openxmlformats.org/officeDocument/2006/relationships/hyperlink" Target="https://ushik.ahrq.gov/details?itemKey=160997000&amp;System=mu&amp;enableAsynchronousLoading=true" TargetMode="External"/><Relationship Id="rId64" Type="http://schemas.openxmlformats.org/officeDocument/2006/relationships/hyperlink" Target="https://ushik.ahrq.gov/details?itemKey=162381000&amp;System=mu&amp;enableAsynchronousLoading=true" TargetMode="External"/><Relationship Id="rId8" Type="http://schemas.openxmlformats.org/officeDocument/2006/relationships/settings" Target="settings.xml"/><Relationship Id="rId51" Type="http://schemas.openxmlformats.org/officeDocument/2006/relationships/hyperlink" Target="https://ushik.ahrq.gov/details?itemKey=160677000&amp;System=mu&amp;enableAsynchronousLoading=tru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file:///C:\Users\Aziz\Downloads\HL7_DAM_HQUAL_R1_I1_2014Aug-Pub_20140909.docx" TargetMode="External"/><Relationship Id="rId25" Type="http://schemas.openxmlformats.org/officeDocument/2006/relationships/image" Target="media/image5.png"/><Relationship Id="rId33" Type="http://schemas.openxmlformats.org/officeDocument/2006/relationships/image" Target="media/image12.emf"/><Relationship Id="rId38" Type="http://schemas.openxmlformats.org/officeDocument/2006/relationships/image" Target="media/image17.emf"/><Relationship Id="rId46" Type="http://schemas.openxmlformats.org/officeDocument/2006/relationships/hyperlink" Target="http://ushik.org/ViewItemDetails?&amp;system=mu&amp;itemKey=162036000&amp;enableAsynchronousLoading=true" TargetMode="External"/><Relationship Id="rId59" Type="http://schemas.openxmlformats.org/officeDocument/2006/relationships/hyperlink" Target="https://ushik.ahrq.gov/ViewItemDetails?&amp;system=mu&amp;itemKey=160114000&amp;enableAsynchronousLoading=true" TargetMode="External"/><Relationship Id="rId67" Type="http://schemas.openxmlformats.org/officeDocument/2006/relationships/theme" Target="theme/theme1.xml"/><Relationship Id="rId20" Type="http://schemas.openxmlformats.org/officeDocument/2006/relationships/footer" Target="footer2.xml"/><Relationship Id="rId41" Type="http://schemas.openxmlformats.org/officeDocument/2006/relationships/image" Target="media/image20.emf"/><Relationship Id="rId54" Type="http://schemas.openxmlformats.org/officeDocument/2006/relationships/hyperlink" Target="https://ushik.ahrq.gov/details?itemKey=160451000&amp;System=mu&amp;enableAsynchronousLoading=true" TargetMode="External"/><Relationship Id="rId62" Type="http://schemas.openxmlformats.org/officeDocument/2006/relationships/hyperlink" Target="http://ushik.org/ViewItemDetails?&amp;system=mu&amp;itemKey=160501000&amp;enableAsynchronousLoad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6</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4</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7</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8</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3</b:RefOrder>
  </b:Source>
  <b:Source>
    <b:Tag>Qua12</b:Tag>
    <b:SourceType>Report</b:SourceType>
    <b:Guid>{F5C5DD66-2DD3-4DE5-97FC-94527D8D9375}</b:Guid>
    <b:Title>Quality Data Model</b:Title>
    <b:Year>2014</b:Year>
    <b:Publisher>Centers for Medicare &amp; Medicaid Services and Office of the National Coordinator for Health Information Technology</b:Publisher>
    <b:City>Washington, DC</b:City>
    <b:StandardNumber>Version 4.1</b:StandardNumber>
    <b:URL>http://www.healthit.gov/quality-data-model</b:URL>
    <b:RefOrder>1</b:RefOrder>
  </b:Source>
  <b:Source>
    <b:Tag>HL7133</b:Tag>
    <b:SourceType>Report</b:SourceType>
    <b:Guid>{C8AE5120-F4FA-4C24-B6FF-C33713341DA7}</b:Guid>
    <b:Title>HL7 Version 3 Standard: Clinical Decision Support; Virtual Medical Record (vMR) Logical Model, Release 2</b:Title>
    <b:Year>2014</b:Year>
    <b:Publisher>HL7</b:Publisher>
    <b:City>Ann Arbor, MI</b:City>
    <b:RefOrder>2</b:RefOrder>
  </b:Source>
  <b:Source>
    <b:Tag>HL713</b:Tag>
    <b:SourceType>Report</b:SourceType>
    <b:Guid>{BFA2B287-FD57-4300-AE4C-D5B800E8DD98}</b:Guid>
    <b:Title>HL7 Version 3 Standard: Clinical Decision Support; Virtual Medical Record (vMR) Templates, Release 1</b:Title>
    <b:Year>2014</b:Year>
    <b:City>Ann Arbor, MI</b:City>
    <b:Publisher>HL7</b:Publisher>
    <b:ThesisType>Ballot submission</b:ThesisType>
    <b:RefOrder>5</b:RefOrder>
  </b:Source>
</b:Sources>
</file>

<file path=customXml/itemProps1.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2.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4.xml><?xml version="1.0" encoding="utf-8"?>
<ds:datastoreItem xmlns:ds="http://schemas.openxmlformats.org/officeDocument/2006/customXml" ds:itemID="{9073D5E1-37E5-4D35-8B13-E73C39BB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92</Pages>
  <Words>21544</Words>
  <Characters>122806</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144062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keywords/>
  <dc:description/>
  <cp:lastModifiedBy>Mathews, Jason</cp:lastModifiedBy>
  <cp:revision>10</cp:revision>
  <cp:lastPrinted>2013-12-18T01:23:00Z</cp:lastPrinted>
  <dcterms:created xsi:type="dcterms:W3CDTF">2014-09-09T23:34:00Z</dcterms:created>
  <dcterms:modified xsi:type="dcterms:W3CDTF">2014-09-12T19:41:00Z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
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2C18E" w14:textId="4E7AE5B1" w:rsidR="00FC5FC2" w:rsidRPr="00672F4A" w:rsidRDefault="00207615" w:rsidP="00223510">
      <w:pPr>
        <w:pStyle w:val="DocumentTitle"/>
      </w:pPr>
      <w:r>
        <w:t>HL7_DAM_HQUAL_R1_I1_2014SEP</w:t>
      </w:r>
    </w:p>
    <w:p w14:paraId="7B32C18F" w14:textId="77777777" w:rsidR="00FC5FC2" w:rsidRDefault="00FC5FC2" w:rsidP="00FC5FC2">
      <w:pPr>
        <w:pStyle w:val="LogoLeft"/>
      </w:pPr>
      <w:r>
        <w:rPr>
          <w:noProof/>
        </w:rPr>
        <w:drawing>
          <wp:inline distT="0" distB="0" distL="0" distR="0" wp14:anchorId="7B332A21" wp14:editId="7B332A22">
            <wp:extent cx="1371600" cy="1409700"/>
            <wp:effectExtent l="0" t="0" r="0" b="12700"/>
            <wp:docPr id="2" name="Picture 2"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7B32C192" w14:textId="77777777" w:rsidR="00FC5FC2" w:rsidRPr="000367E4" w:rsidRDefault="00FC5FC2" w:rsidP="00CE18D8">
      <w:pPr>
        <w:pStyle w:val="Title"/>
      </w:pPr>
    </w:p>
    <w:p w14:paraId="55AC695C" w14:textId="073FE490" w:rsidR="00E81CCD" w:rsidRPr="00A167AB" w:rsidRDefault="00E81CCD" w:rsidP="00A167AB">
      <w:pPr>
        <w:pStyle w:val="Title"/>
        <w:spacing w:line="240" w:lineRule="auto"/>
      </w:pPr>
      <w:r w:rsidRPr="00A167AB">
        <w:t xml:space="preserve">HL7 Domain Analysis Model: </w:t>
      </w:r>
      <w:r w:rsidR="0008668B">
        <w:t>Health Quality</w:t>
      </w:r>
      <w:r w:rsidR="00BF5C9B">
        <w:t xml:space="preserve"> Improvement</w:t>
      </w:r>
      <w:r w:rsidRPr="00A167AB">
        <w:t xml:space="preserve">, Release 1 </w:t>
      </w:r>
    </w:p>
    <w:p w14:paraId="44194DE9" w14:textId="7C85A790" w:rsidR="00CE18D8" w:rsidRPr="00A167AB" w:rsidRDefault="00207615" w:rsidP="00CE18D8">
      <w:pPr>
        <w:pStyle w:val="Title"/>
      </w:pPr>
      <w:r>
        <w:t>Sep</w:t>
      </w:r>
      <w:r w:rsidR="004B0F14" w:rsidRPr="00A167AB">
        <w:t xml:space="preserve"> </w:t>
      </w:r>
      <w:r w:rsidR="00E81CCD" w:rsidRPr="00A167AB">
        <w:t>2014</w:t>
      </w:r>
    </w:p>
    <w:p w14:paraId="19CEBE76" w14:textId="77777777" w:rsidR="00CE18D8" w:rsidRPr="00975C91" w:rsidRDefault="00CE18D8" w:rsidP="00CE18D8">
      <w:pPr>
        <w:pStyle w:val="Title"/>
      </w:pPr>
    </w:p>
    <w:p w14:paraId="2B6D6E0A" w14:textId="34F79EA2" w:rsidR="00CE18D8" w:rsidRPr="00975C91" w:rsidRDefault="00CE18D8" w:rsidP="00CE18D8">
      <w:pPr>
        <w:pStyle w:val="Title"/>
      </w:pPr>
      <w:r w:rsidRPr="00975C91">
        <w:t xml:space="preserve">HL7 </w:t>
      </w:r>
      <w:r w:rsidR="00EC797E">
        <w:t xml:space="preserve">Informative </w:t>
      </w:r>
      <w:r w:rsidR="00EC797E" w:rsidRPr="000F02EE">
        <w:rPr>
          <w:highlight w:val="yellow"/>
        </w:rPr>
        <w:t>Ballot</w:t>
      </w:r>
    </w:p>
    <w:p w14:paraId="20233FD0" w14:textId="77777777" w:rsidR="00CE18D8" w:rsidRDefault="00CE18D8" w:rsidP="00CE18D8">
      <w:pPr>
        <w:pStyle w:val="SubTitle"/>
      </w:pPr>
    </w:p>
    <w:p w14:paraId="2694FBC1" w14:textId="77777777" w:rsidR="00386BD8" w:rsidRDefault="00CE18D8" w:rsidP="00CE18D8">
      <w:pPr>
        <w:pStyle w:val="SubTitle"/>
      </w:pPr>
      <w:r>
        <w:t>Sponsored by:</w:t>
      </w:r>
      <w:r>
        <w:br/>
      </w:r>
      <w:r w:rsidR="00386BD8">
        <w:t xml:space="preserve">Clinical Quality Information </w:t>
      </w:r>
    </w:p>
    <w:p w14:paraId="1EB052FD" w14:textId="36ED2875" w:rsidR="00642E11" w:rsidRPr="000F02EE" w:rsidRDefault="00642E11" w:rsidP="00386BD8">
      <w:pPr>
        <w:pStyle w:val="SubTitle"/>
        <w:rPr>
          <w:highlight w:val="yellow"/>
        </w:rPr>
      </w:pPr>
      <w:r>
        <w:t>Clinical Decision Support</w:t>
      </w:r>
      <w:r w:rsidR="00CE18D8">
        <w:br/>
      </w:r>
      <w:r w:rsidRPr="000F02EE">
        <w:rPr>
          <w:highlight w:val="yellow"/>
        </w:rPr>
        <w:t>Structured Documents</w:t>
      </w:r>
    </w:p>
    <w:p w14:paraId="5D0AA309" w14:textId="7C1D7652" w:rsidR="00D12613" w:rsidRPr="004B62FB" w:rsidRDefault="00D12613" w:rsidP="00386BD8">
      <w:pPr>
        <w:pStyle w:val="SubTitle"/>
      </w:pPr>
      <w:r w:rsidRPr="000F02EE">
        <w:rPr>
          <w:highlight w:val="yellow"/>
        </w:rPr>
        <w:t>Architecture Review Board</w:t>
      </w:r>
    </w:p>
    <w:p w14:paraId="78DF4883" w14:textId="77777777" w:rsidR="00CE18D8" w:rsidRDefault="00CE18D8" w:rsidP="00CE18D8">
      <w:pPr>
        <w:pStyle w:val="copyright"/>
        <w:rPr>
          <w:highlight w:val="yellow"/>
        </w:rPr>
      </w:pPr>
    </w:p>
    <w:p w14:paraId="1F7C1933" w14:textId="77777777" w:rsidR="00CE18D8" w:rsidRDefault="00CE18D8" w:rsidP="00CE18D8">
      <w:pPr>
        <w:pStyle w:val="copyright"/>
        <w:rPr>
          <w:highlight w:val="yellow"/>
        </w:rPr>
      </w:pPr>
    </w:p>
    <w:p w14:paraId="319D3CE0" w14:textId="77777777" w:rsidR="00CE18D8" w:rsidRDefault="00CE18D8" w:rsidP="00CE18D8">
      <w:pPr>
        <w:pStyle w:val="copyright"/>
      </w:pPr>
    </w:p>
    <w:p w14:paraId="60C93130" w14:textId="77777777" w:rsidR="003948C1" w:rsidRDefault="003948C1" w:rsidP="00CE18D8">
      <w:pPr>
        <w:pStyle w:val="copyright"/>
      </w:pPr>
    </w:p>
    <w:p w14:paraId="2170F67A" w14:textId="77777777" w:rsidR="003948C1" w:rsidRDefault="003948C1" w:rsidP="00CE18D8">
      <w:pPr>
        <w:pStyle w:val="copyright"/>
      </w:pPr>
    </w:p>
    <w:p w14:paraId="05AC595A" w14:textId="77777777" w:rsidR="003948C1" w:rsidRDefault="003948C1" w:rsidP="00CE18D8">
      <w:pPr>
        <w:pStyle w:val="copyright"/>
      </w:pPr>
    </w:p>
    <w:p w14:paraId="36EF0A27" w14:textId="77777777" w:rsidR="00223510" w:rsidRDefault="00223510" w:rsidP="00CE18D8">
      <w:pPr>
        <w:pStyle w:val="copyright"/>
      </w:pPr>
    </w:p>
    <w:p w14:paraId="3760D961" w14:textId="77777777" w:rsidR="001B317D" w:rsidRDefault="001B317D" w:rsidP="00CE18D8">
      <w:pPr>
        <w:pStyle w:val="copyright"/>
      </w:pPr>
    </w:p>
    <w:p w14:paraId="0B653DD5" w14:textId="77777777" w:rsidR="00223510" w:rsidRDefault="00223510" w:rsidP="00CE18D8">
      <w:pPr>
        <w:pStyle w:val="copyright"/>
      </w:pPr>
    </w:p>
    <w:p w14:paraId="2EB322E1" w14:textId="77777777" w:rsidR="00A10527" w:rsidRDefault="00A10527" w:rsidP="003532E1">
      <w:pPr>
        <w:pStyle w:val="copyright"/>
      </w:pPr>
    </w:p>
    <w:p w14:paraId="7B32C1A7" w14:textId="77777777" w:rsidR="00FC5FC2" w:rsidRPr="003532E1" w:rsidRDefault="00FC5FC2" w:rsidP="003532E1">
      <w:pPr>
        <w:pStyle w:val="copyright"/>
        <w:rPr>
          <w:b/>
        </w:rPr>
      </w:pPr>
      <w:r w:rsidRPr="003532E1">
        <w:t>Copyright © 2013 Health Level Seven International ® ALL RIGHTS RESERVED. The reproduction of this material in any form is strictly forbidden without the written permission of the publisher.  HL7 and Health Level Seven are registered trademarks of Health Level Seven International. Reg. U.S. Pat &amp; TM Off</w:t>
      </w:r>
      <w:r w:rsidRPr="003532E1">
        <w:rPr>
          <w:b/>
        </w:rPr>
        <w:t>.</w:t>
      </w:r>
    </w:p>
    <w:p w14:paraId="7B32C1A8" w14:textId="77777777" w:rsidR="00FC5FC2" w:rsidRDefault="00FC5FC2" w:rsidP="003532E1">
      <w:pPr>
        <w:pStyle w:val="copyright"/>
        <w:rPr>
          <w:rStyle w:val="HyperlinkText9pt"/>
        </w:rPr>
      </w:pPr>
      <w:r w:rsidRPr="003532E1">
        <w:t xml:space="preserve">Use of this material is governed by HL7's </w:t>
      </w:r>
      <w:hyperlink r:id="rId12" w:history="1">
        <w:r w:rsidRPr="003532E1">
          <w:rPr>
            <w:rStyle w:val="HyperlinkText9pt"/>
          </w:rPr>
          <w:t>IP Compliance Policy</w:t>
        </w:r>
      </w:hyperlink>
    </w:p>
    <w:p w14:paraId="6DFCF51C" w14:textId="3E766B1E" w:rsidR="00D12613" w:rsidRDefault="00D12613" w:rsidP="00D12613">
      <w:pPr>
        <w:pStyle w:val="BodyText"/>
        <w:jc w:val="center"/>
        <w:rPr>
          <w:rStyle w:val="HyperlinkText9pt"/>
          <w:rFonts w:ascii="Arial" w:hAnsi="Arial"/>
          <w:b/>
          <w:color w:val="auto"/>
          <w:sz w:val="36"/>
          <w:szCs w:val="36"/>
          <w:u w:val="none"/>
        </w:rPr>
      </w:pPr>
      <w:r w:rsidRPr="004A4175">
        <w:rPr>
          <w:rStyle w:val="HyperlinkText9pt"/>
          <w:rFonts w:ascii="Arial" w:hAnsi="Arial"/>
          <w:b/>
          <w:color w:val="auto"/>
          <w:sz w:val="36"/>
          <w:szCs w:val="36"/>
          <w:u w:val="none"/>
        </w:rPr>
        <w:lastRenderedPageBreak/>
        <w:t>Contributors</w:t>
      </w:r>
    </w:p>
    <w:p w14:paraId="3E9B7F0B" w14:textId="77777777" w:rsidR="004A4175" w:rsidRPr="004A4175" w:rsidRDefault="004A4175" w:rsidP="00D12613">
      <w:pPr>
        <w:pStyle w:val="BodyText"/>
        <w:jc w:val="center"/>
        <w:rPr>
          <w:rFonts w:ascii="Arial" w:hAnsi="Arial" w:cs="Arial"/>
          <w:b/>
          <w:sz w:val="36"/>
          <w:szCs w:val="36"/>
        </w:rPr>
      </w:pPr>
    </w:p>
    <w:tbl>
      <w:tblPr>
        <w:tblStyle w:val="TableGrid"/>
        <w:tblW w:w="9247" w:type="dxa"/>
        <w:tblBorders>
          <w:left w:val="none" w:sz="0" w:space="0" w:color="auto"/>
          <w:right w:val="none" w:sz="0" w:space="0" w:color="auto"/>
        </w:tblBorders>
        <w:tblLayout w:type="fixed"/>
        <w:tblLook w:val="0000" w:firstRow="0" w:lastRow="0" w:firstColumn="0" w:lastColumn="0" w:noHBand="0" w:noVBand="0"/>
      </w:tblPr>
      <w:tblGrid>
        <w:gridCol w:w="9247"/>
      </w:tblGrid>
      <w:tr w:rsidR="00CC7D14" w:rsidRPr="00B6676F" w14:paraId="4772484A" w14:textId="77777777" w:rsidTr="004A4175">
        <w:tc>
          <w:tcPr>
            <w:tcW w:w="9247" w:type="dxa"/>
          </w:tcPr>
          <w:p w14:paraId="364FFB6F" w14:textId="77777777" w:rsidR="00CC7D14" w:rsidRDefault="00CC7D14" w:rsidP="00484DC8">
            <w:pPr>
              <w:pStyle w:val="TableText"/>
            </w:pPr>
            <w:r>
              <w:t>Aziz Boxwala, MD, PhD</w:t>
            </w:r>
            <w:r w:rsidRPr="00D34040">
              <w:rPr>
                <w:highlight w:val="yellow"/>
              </w:rPr>
              <w:br/>
            </w:r>
            <w:r>
              <w:t>Meliorix, Inc.</w:t>
            </w:r>
          </w:p>
          <w:p w14:paraId="356D9177" w14:textId="77777777" w:rsidR="00CC7D14" w:rsidRPr="00187852" w:rsidRDefault="00CC7D14" w:rsidP="00484DC8">
            <w:pPr>
              <w:pStyle w:val="TableText"/>
            </w:pPr>
            <w:r>
              <w:t>aziz.boxwala@meliorix.com</w:t>
            </w:r>
          </w:p>
        </w:tc>
      </w:tr>
      <w:tr w:rsidR="00CC7D14" w:rsidRPr="00B6676F" w14:paraId="35812407" w14:textId="77777777" w:rsidTr="004A4175">
        <w:tc>
          <w:tcPr>
            <w:tcW w:w="9247" w:type="dxa"/>
          </w:tcPr>
          <w:p w14:paraId="76A066B4" w14:textId="77777777" w:rsidR="00CC7D14" w:rsidRDefault="00CC7D14" w:rsidP="00352913">
            <w:pPr>
              <w:pStyle w:val="TableText"/>
            </w:pPr>
            <w:r w:rsidRPr="007A62A9">
              <w:t>Cynthia L. Barton</w:t>
            </w:r>
          </w:p>
          <w:p w14:paraId="5EAD32C2" w14:textId="1A878FC9" w:rsidR="00CC7D14" w:rsidRPr="007A62A9" w:rsidRDefault="00CC7D14" w:rsidP="00352913">
            <w:pPr>
              <w:pStyle w:val="TableText"/>
            </w:pPr>
            <w:r>
              <w:t>Oklahoma Foundation for Medical Quality</w:t>
            </w:r>
            <w:r w:rsidRPr="007A62A9">
              <w:br/>
            </w:r>
            <w:r w:rsidRPr="00086B51">
              <w:t>cbarton@ofmq.com</w:t>
            </w:r>
          </w:p>
        </w:tc>
      </w:tr>
      <w:tr w:rsidR="00CC7D14" w:rsidRPr="00B6676F" w14:paraId="3A228C1F" w14:textId="77777777" w:rsidTr="004A4175">
        <w:tc>
          <w:tcPr>
            <w:tcW w:w="9247" w:type="dxa"/>
          </w:tcPr>
          <w:p w14:paraId="17A899D7" w14:textId="1A4E9337" w:rsidR="00CC7D14" w:rsidRDefault="00CC7D14" w:rsidP="00352913">
            <w:pPr>
              <w:pStyle w:val="TableText"/>
              <w:rPr>
                <w:highlight w:val="yellow"/>
              </w:rPr>
            </w:pPr>
            <w:r w:rsidRPr="007A62A9">
              <w:t>Floyd Eisenberg</w:t>
            </w:r>
            <w:r w:rsidRPr="007A62A9">
              <w:br/>
              <w:t>iParsimony LLC</w:t>
            </w:r>
            <w:r w:rsidRPr="007A62A9">
              <w:br/>
            </w:r>
            <w:r w:rsidRPr="00086B51">
              <w:t>FEisenberg@iParsimony.com</w:t>
            </w:r>
          </w:p>
        </w:tc>
      </w:tr>
      <w:tr w:rsidR="00CC7D14" w:rsidRPr="00B6676F" w14:paraId="16F8206E" w14:textId="77777777" w:rsidTr="004A4175">
        <w:tc>
          <w:tcPr>
            <w:tcW w:w="9247" w:type="dxa"/>
          </w:tcPr>
          <w:p w14:paraId="55CF90F0" w14:textId="0CABEBA9" w:rsidR="00CC7D14" w:rsidRPr="007A62A9" w:rsidRDefault="00CC7D14" w:rsidP="00352913">
            <w:pPr>
              <w:pStyle w:val="TableText"/>
            </w:pPr>
            <w:r w:rsidRPr="007A62A9">
              <w:t>Marc</w:t>
            </w:r>
            <w:r>
              <w:t xml:space="preserve"> J.</w:t>
            </w:r>
            <w:r w:rsidRPr="007A62A9">
              <w:t xml:space="preserve"> Hadley</w:t>
            </w:r>
            <w:r w:rsidRPr="007A62A9">
              <w:br/>
              <w:t>The MITRE Corporation</w:t>
            </w:r>
            <w:r w:rsidRPr="00D34040">
              <w:rPr>
                <w:highlight w:val="yellow"/>
              </w:rPr>
              <w:br/>
            </w:r>
            <w:r w:rsidRPr="00086B51">
              <w:t>mhadley@mitre.org</w:t>
            </w:r>
          </w:p>
        </w:tc>
      </w:tr>
      <w:tr w:rsidR="009136B8" w:rsidRPr="00B6676F" w14:paraId="44D67F1B" w14:textId="77777777" w:rsidTr="004A4175">
        <w:tc>
          <w:tcPr>
            <w:tcW w:w="9247" w:type="dxa"/>
          </w:tcPr>
          <w:p w14:paraId="07F85D2D" w14:textId="252DFDC5" w:rsidR="009136B8" w:rsidRDefault="009136B8" w:rsidP="00352913">
            <w:pPr>
              <w:pStyle w:val="TableText"/>
            </w:pPr>
            <w:r>
              <w:t>Kensaku Kawamoto</w:t>
            </w:r>
          </w:p>
          <w:p w14:paraId="5398BA40" w14:textId="77777777" w:rsidR="009136B8" w:rsidRDefault="009136B8" w:rsidP="00352913">
            <w:pPr>
              <w:pStyle w:val="TableText"/>
            </w:pPr>
            <w:r>
              <w:t>University of Utah</w:t>
            </w:r>
          </w:p>
          <w:p w14:paraId="6577ED46" w14:textId="3DDC6077" w:rsidR="009136B8" w:rsidRPr="007A62A9" w:rsidRDefault="009136B8" w:rsidP="00352913">
            <w:pPr>
              <w:pStyle w:val="TableText"/>
            </w:pPr>
            <w:r>
              <w:t>kensaku.kawamoto@utah.edu</w:t>
            </w:r>
          </w:p>
        </w:tc>
      </w:tr>
      <w:tr w:rsidR="004B0F14" w:rsidRPr="00B6676F" w14:paraId="04079B28" w14:textId="77777777" w:rsidTr="004A4175">
        <w:tc>
          <w:tcPr>
            <w:tcW w:w="9247" w:type="dxa"/>
          </w:tcPr>
          <w:p w14:paraId="7C72AFA7" w14:textId="56C98557" w:rsidR="004B0F14" w:rsidRDefault="004B0F14" w:rsidP="00352913">
            <w:pPr>
              <w:pStyle w:val="TableText"/>
            </w:pPr>
            <w:r>
              <w:t>Mark Kramer</w:t>
            </w:r>
          </w:p>
          <w:p w14:paraId="71BE89CA" w14:textId="7D0F9920" w:rsidR="004B0F14" w:rsidRDefault="004B0F14" w:rsidP="00352913">
            <w:pPr>
              <w:pStyle w:val="TableText"/>
            </w:pPr>
            <w:r w:rsidRPr="007A62A9">
              <w:t>The MITRE Corporation</w:t>
            </w:r>
          </w:p>
          <w:p w14:paraId="1DB00048" w14:textId="0C0D3533" w:rsidR="004B0F14" w:rsidRPr="007A62A9" w:rsidRDefault="004B0F14" w:rsidP="00352913">
            <w:pPr>
              <w:pStyle w:val="TableText"/>
            </w:pPr>
            <w:r>
              <w:t>mkramer@mitre.org</w:t>
            </w:r>
          </w:p>
        </w:tc>
      </w:tr>
      <w:tr w:rsidR="00CC7D14" w:rsidRPr="00B6676F" w14:paraId="30B196FD" w14:textId="77777777" w:rsidTr="004A4175">
        <w:tc>
          <w:tcPr>
            <w:tcW w:w="9247" w:type="dxa"/>
          </w:tcPr>
          <w:p w14:paraId="432E8FB1" w14:textId="77777777" w:rsidR="00CC7D14" w:rsidRDefault="00CC7D14" w:rsidP="00CC7D14">
            <w:pPr>
              <w:pStyle w:val="TableText"/>
            </w:pPr>
            <w:r>
              <w:t>Rute Martins</w:t>
            </w:r>
          </w:p>
          <w:p w14:paraId="6C4B4F2B" w14:textId="77777777" w:rsidR="00CC7D14" w:rsidRDefault="00CC7D14" w:rsidP="00CC7D14">
            <w:pPr>
              <w:pStyle w:val="TableText"/>
            </w:pPr>
            <w:r>
              <w:t>The Joint Commission</w:t>
            </w:r>
          </w:p>
          <w:p w14:paraId="152111B9" w14:textId="39711BDA" w:rsidR="00CC7D14" w:rsidRDefault="00CC7D14" w:rsidP="00CC7D14">
            <w:pPr>
              <w:pStyle w:val="TableText"/>
              <w:rPr>
                <w:highlight w:val="yellow"/>
              </w:rPr>
            </w:pPr>
            <w:r w:rsidRPr="00086B51">
              <w:t>amartinsbaptista@jointcommission.org</w:t>
            </w:r>
          </w:p>
        </w:tc>
      </w:tr>
      <w:tr w:rsidR="00CC7D14" w:rsidRPr="00B6676F" w14:paraId="37A04D87" w14:textId="77777777" w:rsidTr="004A4175">
        <w:tc>
          <w:tcPr>
            <w:tcW w:w="9247" w:type="dxa"/>
          </w:tcPr>
          <w:p w14:paraId="4CB42FF3" w14:textId="07DFBCED" w:rsidR="00CC7D14" w:rsidRPr="007A62A9" w:rsidRDefault="00CC7D14" w:rsidP="002B3147">
            <w:pPr>
              <w:pStyle w:val="TableText"/>
            </w:pPr>
            <w:r>
              <w:t>Jason Mathews</w:t>
            </w:r>
            <w:r>
              <w:br/>
              <w:t>The MITRE Corporation</w:t>
            </w:r>
            <w:r>
              <w:br/>
            </w:r>
            <w:r w:rsidRPr="00086B51">
              <w:t>mathews@mitre.org</w:t>
            </w:r>
          </w:p>
        </w:tc>
      </w:tr>
      <w:tr w:rsidR="00CC7D14" w:rsidRPr="00B6676F" w14:paraId="32CE1BEC" w14:textId="77777777" w:rsidTr="004A4175">
        <w:tc>
          <w:tcPr>
            <w:tcW w:w="9247" w:type="dxa"/>
          </w:tcPr>
          <w:p w14:paraId="236CE321" w14:textId="77777777" w:rsidR="00CC7D14" w:rsidRDefault="00CC7D14" w:rsidP="00CC7D14">
            <w:pPr>
              <w:pStyle w:val="TableText"/>
            </w:pPr>
            <w:r w:rsidRPr="007A62A9">
              <w:t>Chris Millet</w:t>
            </w:r>
          </w:p>
          <w:p w14:paraId="1065F754" w14:textId="4293F742" w:rsidR="00CC7D14" w:rsidRPr="007A62A9" w:rsidRDefault="00CC7D14" w:rsidP="00CC7D14">
            <w:pPr>
              <w:pStyle w:val="TableText"/>
            </w:pPr>
            <w:r>
              <w:t>National Quality Forum</w:t>
            </w:r>
            <w:r w:rsidRPr="007A62A9">
              <w:br/>
            </w:r>
            <w:r w:rsidRPr="00086B51">
              <w:t>cmillet@qualityforum.org</w:t>
            </w:r>
          </w:p>
        </w:tc>
      </w:tr>
      <w:tr w:rsidR="00CC7D14" w:rsidRPr="00B6676F" w14:paraId="3C969630" w14:textId="77777777" w:rsidTr="004A4175">
        <w:tc>
          <w:tcPr>
            <w:tcW w:w="9247" w:type="dxa"/>
          </w:tcPr>
          <w:p w14:paraId="187EA499" w14:textId="77777777" w:rsidR="00CC7D14" w:rsidRDefault="00CC7D14" w:rsidP="00CC7D14">
            <w:pPr>
              <w:pStyle w:val="TableText"/>
            </w:pPr>
            <w:r>
              <w:t>Claude Nanjo</w:t>
            </w:r>
          </w:p>
          <w:p w14:paraId="4D7D4372" w14:textId="77777777" w:rsidR="00CC7D14" w:rsidRDefault="00CC7D14" w:rsidP="00CC7D14">
            <w:pPr>
              <w:pStyle w:val="TableText"/>
            </w:pPr>
            <w:r>
              <w:t>Cognitive Medical Systems</w:t>
            </w:r>
          </w:p>
          <w:p w14:paraId="154614BF" w14:textId="3EAA6635" w:rsidR="00CC7D14" w:rsidRPr="00921EE0" w:rsidRDefault="00C771A2" w:rsidP="001E43AE">
            <w:pPr>
              <w:pStyle w:val="TableText"/>
            </w:pPr>
            <w:hyperlink r:id="rId13" w:history="1">
              <w:r w:rsidR="004B0F14" w:rsidRPr="002D1985">
                <w:rPr>
                  <w:rStyle w:val="Hyperlink"/>
                  <w:rFonts w:cs="Times New Roman"/>
                  <w:sz w:val="18"/>
                  <w:szCs w:val="18"/>
                  <w:lang w:eastAsia="en-US"/>
                </w:rPr>
                <w:t>cnanjo@gmail.com</w:t>
              </w:r>
            </w:hyperlink>
          </w:p>
        </w:tc>
      </w:tr>
      <w:tr w:rsidR="004B0F14" w:rsidRPr="00B6676F" w14:paraId="277A9F12" w14:textId="77777777" w:rsidTr="004A4175">
        <w:tc>
          <w:tcPr>
            <w:tcW w:w="9247" w:type="dxa"/>
          </w:tcPr>
          <w:p w14:paraId="14AB2327" w14:textId="3EBBF4E6" w:rsidR="004B0F14" w:rsidRDefault="004B0F14" w:rsidP="00CC7D14">
            <w:pPr>
              <w:pStyle w:val="TableText"/>
            </w:pPr>
            <w:r>
              <w:t>Shirin Zaidi</w:t>
            </w:r>
          </w:p>
          <w:p w14:paraId="6299BB86" w14:textId="77777777" w:rsidR="004B0F14" w:rsidRDefault="004B0F14" w:rsidP="00CC7D14">
            <w:pPr>
              <w:pStyle w:val="TableText"/>
            </w:pPr>
            <w:r>
              <w:t>Meliorix, Inc.</w:t>
            </w:r>
          </w:p>
          <w:p w14:paraId="251165C9" w14:textId="038AEA94" w:rsidR="004B0F14" w:rsidRDefault="004B0F14" w:rsidP="004B0F14">
            <w:pPr>
              <w:pStyle w:val="TableText"/>
            </w:pPr>
            <w:r>
              <w:t>shirin.zaidi@meliorix.com</w:t>
            </w:r>
          </w:p>
        </w:tc>
      </w:tr>
    </w:tbl>
    <w:p w14:paraId="7B32C1DF" w14:textId="77777777" w:rsidR="00451E6E" w:rsidRDefault="00451E6E" w:rsidP="00451E6E">
      <w:pPr>
        <w:pStyle w:val="BodyText"/>
      </w:pPr>
    </w:p>
    <w:p w14:paraId="7B32C1E0" w14:textId="77777777" w:rsidR="00451E6E" w:rsidRDefault="00451E6E" w:rsidP="00451E6E">
      <w:pPr>
        <w:pStyle w:val="TOCTitle"/>
      </w:pPr>
      <w:r>
        <w:br w:type="page"/>
      </w:r>
      <w:r>
        <w:lastRenderedPageBreak/>
        <w:t>Acknowledgments</w:t>
      </w:r>
    </w:p>
    <w:p w14:paraId="7B32C1E1" w14:textId="635B13B6" w:rsidR="00451E6E" w:rsidRDefault="00A10527" w:rsidP="00451E6E">
      <w:pPr>
        <w:pStyle w:val="BodyText"/>
      </w:pPr>
      <w:r>
        <w:t>This guide was produced as part of a combined effort with members from multiple HL7 Workgroups related to health quality.</w:t>
      </w:r>
      <w:r w:rsidR="005C2BD5">
        <w:t xml:space="preserve"> This group gratefully acknowledges input from numerous HL7 community members, as well as members of the broader health care community.</w:t>
      </w:r>
    </w:p>
    <w:p w14:paraId="44C89CE7" w14:textId="5588F7E2" w:rsidR="00417AD5" w:rsidRDefault="00417AD5" w:rsidP="00451E6E">
      <w:pPr>
        <w:pStyle w:val="BodyText"/>
      </w:pPr>
      <w:r>
        <w:t xml:space="preserve">QIDAM learns from and builds upon work done in several other projects and specifications including HL7 FHIR, </w:t>
      </w:r>
      <w:r w:rsidR="00CF6E2D">
        <w:t>vMR</w:t>
      </w:r>
      <w:r>
        <w:t>, QDM, QRDA, and CCDA. Many of the model elements and their documentation are drawn from these and other specifications.</w:t>
      </w:r>
    </w:p>
    <w:p w14:paraId="496EA5E8" w14:textId="7AEF412F" w:rsidR="001F52E1" w:rsidRDefault="00A10527" w:rsidP="001F52E1">
      <w:pPr>
        <w:pStyle w:val="TOCTitle"/>
        <w:pageBreakBefore/>
      </w:pPr>
      <w:r>
        <w:lastRenderedPageBreak/>
        <w:t>Revision History</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02"/>
        <w:gridCol w:w="1606"/>
        <w:gridCol w:w="6026"/>
      </w:tblGrid>
      <w:tr w:rsidR="001F52E1" w14:paraId="1DCF4D2D" w14:textId="77777777" w:rsidTr="00352913">
        <w:tc>
          <w:tcPr>
            <w:tcW w:w="824" w:type="dxa"/>
            <w:shd w:val="clear" w:color="auto" w:fill="E6E6E6"/>
          </w:tcPr>
          <w:p w14:paraId="34DF94F7" w14:textId="77777777" w:rsidR="001F52E1" w:rsidRDefault="001F52E1" w:rsidP="00352913">
            <w:pPr>
              <w:pStyle w:val="TableHead"/>
            </w:pPr>
            <w:r>
              <w:t>Rev</w:t>
            </w:r>
          </w:p>
        </w:tc>
        <w:tc>
          <w:tcPr>
            <w:tcW w:w="1102" w:type="dxa"/>
            <w:shd w:val="clear" w:color="auto" w:fill="E6E6E6"/>
          </w:tcPr>
          <w:p w14:paraId="00629FDA" w14:textId="77777777" w:rsidR="001F52E1" w:rsidRDefault="001F52E1" w:rsidP="00352913">
            <w:pPr>
              <w:pStyle w:val="TableHead"/>
            </w:pPr>
            <w:r>
              <w:t>Date</w:t>
            </w:r>
          </w:p>
        </w:tc>
        <w:tc>
          <w:tcPr>
            <w:tcW w:w="1606" w:type="dxa"/>
            <w:shd w:val="clear" w:color="auto" w:fill="E6E6E6"/>
          </w:tcPr>
          <w:p w14:paraId="629B12AF" w14:textId="77777777" w:rsidR="001F52E1" w:rsidRDefault="001F52E1" w:rsidP="00352913">
            <w:pPr>
              <w:pStyle w:val="TableHead"/>
            </w:pPr>
            <w:r>
              <w:t>By Whom</w:t>
            </w:r>
          </w:p>
        </w:tc>
        <w:tc>
          <w:tcPr>
            <w:tcW w:w="6026" w:type="dxa"/>
            <w:shd w:val="clear" w:color="auto" w:fill="E6E6E6"/>
          </w:tcPr>
          <w:p w14:paraId="7228AF05" w14:textId="77777777" w:rsidR="001F52E1" w:rsidRDefault="001F52E1" w:rsidP="00352913">
            <w:pPr>
              <w:pStyle w:val="TableHead"/>
            </w:pPr>
            <w:r>
              <w:t>Changes</w:t>
            </w:r>
          </w:p>
        </w:tc>
      </w:tr>
      <w:tr w:rsidR="001F52E1" w14:paraId="6E38AA55" w14:textId="77777777" w:rsidTr="00352913">
        <w:tc>
          <w:tcPr>
            <w:tcW w:w="824" w:type="dxa"/>
          </w:tcPr>
          <w:p w14:paraId="34D082A7" w14:textId="487BF19E" w:rsidR="001F52E1" w:rsidRDefault="00D12613" w:rsidP="00352913">
            <w:pPr>
              <w:pStyle w:val="TableText"/>
            </w:pPr>
            <w:r>
              <w:t>1</w:t>
            </w:r>
          </w:p>
        </w:tc>
        <w:tc>
          <w:tcPr>
            <w:tcW w:w="1102" w:type="dxa"/>
          </w:tcPr>
          <w:p w14:paraId="3E310933" w14:textId="5B8040C5" w:rsidR="001F52E1" w:rsidRPr="00E55224" w:rsidRDefault="00B0666A" w:rsidP="00352913">
            <w:pPr>
              <w:pStyle w:val="TableText"/>
            </w:pPr>
            <w:r>
              <w:t>12/9</w:t>
            </w:r>
            <w:r w:rsidR="00E55224" w:rsidRPr="00E55224">
              <w:t>/13</w:t>
            </w:r>
          </w:p>
        </w:tc>
        <w:tc>
          <w:tcPr>
            <w:tcW w:w="1606" w:type="dxa"/>
          </w:tcPr>
          <w:p w14:paraId="7A3ABCC5" w14:textId="35498480" w:rsidR="001F52E1" w:rsidRPr="00E55224" w:rsidRDefault="00B0666A" w:rsidP="00352913">
            <w:pPr>
              <w:pStyle w:val="TableText"/>
            </w:pPr>
            <w:r>
              <w:t>Aziz Boxwala</w:t>
            </w:r>
          </w:p>
        </w:tc>
        <w:tc>
          <w:tcPr>
            <w:tcW w:w="6026" w:type="dxa"/>
          </w:tcPr>
          <w:p w14:paraId="6121F173" w14:textId="6482A081" w:rsidR="001F52E1" w:rsidRPr="00E55224" w:rsidRDefault="00B0666A" w:rsidP="00352913">
            <w:pPr>
              <w:pStyle w:val="TableText"/>
            </w:pPr>
            <w:r>
              <w:t>Consolidate drafts into the HL7 template</w:t>
            </w:r>
          </w:p>
        </w:tc>
      </w:tr>
      <w:tr w:rsidR="00D12613" w14:paraId="629D7736" w14:textId="77777777" w:rsidTr="00352913">
        <w:tc>
          <w:tcPr>
            <w:tcW w:w="824" w:type="dxa"/>
          </w:tcPr>
          <w:p w14:paraId="7C0899B1" w14:textId="55F12731" w:rsidR="00D12613" w:rsidRDefault="00D12613" w:rsidP="00352913">
            <w:pPr>
              <w:pStyle w:val="TableText"/>
            </w:pPr>
            <w:r>
              <w:t>2</w:t>
            </w:r>
          </w:p>
        </w:tc>
        <w:tc>
          <w:tcPr>
            <w:tcW w:w="1102" w:type="dxa"/>
          </w:tcPr>
          <w:p w14:paraId="70FD03F9" w14:textId="4DF33A3E" w:rsidR="00D12613" w:rsidRDefault="00D12613" w:rsidP="00352913">
            <w:pPr>
              <w:pStyle w:val="TableText"/>
            </w:pPr>
            <w:r>
              <w:t>12/11/13</w:t>
            </w:r>
          </w:p>
        </w:tc>
        <w:tc>
          <w:tcPr>
            <w:tcW w:w="1606" w:type="dxa"/>
          </w:tcPr>
          <w:p w14:paraId="358E5E38" w14:textId="070E3E62" w:rsidR="00D12613" w:rsidRDefault="00D12613" w:rsidP="00352913">
            <w:pPr>
              <w:pStyle w:val="TableText"/>
            </w:pPr>
            <w:r>
              <w:t>Aziz Boxwala</w:t>
            </w:r>
          </w:p>
        </w:tc>
        <w:tc>
          <w:tcPr>
            <w:tcW w:w="6026" w:type="dxa"/>
          </w:tcPr>
          <w:p w14:paraId="31C16070" w14:textId="1F79791D" w:rsidR="00D12613" w:rsidRDefault="00D12613" w:rsidP="00352913">
            <w:pPr>
              <w:pStyle w:val="TableText"/>
            </w:pPr>
            <w:r>
              <w:t>Complete draft for review by WGs</w:t>
            </w:r>
          </w:p>
        </w:tc>
      </w:tr>
      <w:tr w:rsidR="005D0476" w14:paraId="52E873A5" w14:textId="77777777" w:rsidTr="00352913">
        <w:tc>
          <w:tcPr>
            <w:tcW w:w="824" w:type="dxa"/>
          </w:tcPr>
          <w:p w14:paraId="3D0B4249" w14:textId="69E5C23C" w:rsidR="005D0476" w:rsidRDefault="005D0476" w:rsidP="00352913">
            <w:pPr>
              <w:pStyle w:val="TableText"/>
            </w:pPr>
            <w:r>
              <w:t>3</w:t>
            </w:r>
          </w:p>
        </w:tc>
        <w:tc>
          <w:tcPr>
            <w:tcW w:w="1102" w:type="dxa"/>
          </w:tcPr>
          <w:p w14:paraId="73FAC541" w14:textId="5E3211AB" w:rsidR="005D0476" w:rsidRDefault="008A524A" w:rsidP="00352913">
            <w:pPr>
              <w:pStyle w:val="TableText"/>
            </w:pPr>
            <w:r>
              <w:t>3/14/14</w:t>
            </w:r>
          </w:p>
        </w:tc>
        <w:tc>
          <w:tcPr>
            <w:tcW w:w="1606" w:type="dxa"/>
          </w:tcPr>
          <w:p w14:paraId="766E4D8A" w14:textId="37F05A19" w:rsidR="005D0476" w:rsidRDefault="005D0476" w:rsidP="00352913">
            <w:pPr>
              <w:pStyle w:val="TableText"/>
            </w:pPr>
            <w:r>
              <w:t>Aziz Boxwala</w:t>
            </w:r>
          </w:p>
        </w:tc>
        <w:tc>
          <w:tcPr>
            <w:tcW w:w="6026" w:type="dxa"/>
          </w:tcPr>
          <w:p w14:paraId="00A19BF3" w14:textId="68D0C9D9" w:rsidR="005D0476" w:rsidRDefault="005D0476" w:rsidP="00352913">
            <w:pPr>
              <w:pStyle w:val="TableText"/>
            </w:pPr>
            <w:r>
              <w:t>Revised draft for review by WGs, incorporating ballot comments from January</w:t>
            </w:r>
          </w:p>
        </w:tc>
      </w:tr>
      <w:tr w:rsidR="00AE3867" w14:paraId="13A3625A" w14:textId="77777777" w:rsidTr="00352913">
        <w:trPr>
          <w:ins w:id="1" w:author="Aziz Boxwala" w:date="2014-08-07T19:42:00Z"/>
        </w:trPr>
        <w:tc>
          <w:tcPr>
            <w:tcW w:w="824" w:type="dxa"/>
          </w:tcPr>
          <w:p w14:paraId="0FF03E89" w14:textId="7E00C1A0" w:rsidR="00AE3867" w:rsidRDefault="00AE3867" w:rsidP="00352913">
            <w:pPr>
              <w:pStyle w:val="TableText"/>
              <w:rPr>
                <w:ins w:id="2" w:author="Aziz Boxwala" w:date="2014-08-07T19:42:00Z"/>
              </w:rPr>
            </w:pPr>
            <w:ins w:id="3" w:author="Aziz Boxwala" w:date="2014-08-07T19:42:00Z">
              <w:r>
                <w:t>4</w:t>
              </w:r>
            </w:ins>
          </w:p>
        </w:tc>
        <w:tc>
          <w:tcPr>
            <w:tcW w:w="1102" w:type="dxa"/>
          </w:tcPr>
          <w:p w14:paraId="0E9BC465" w14:textId="7E111A65" w:rsidR="00AE3867" w:rsidRDefault="00AE3867" w:rsidP="00352913">
            <w:pPr>
              <w:pStyle w:val="TableText"/>
              <w:rPr>
                <w:ins w:id="4" w:author="Aziz Boxwala" w:date="2014-08-07T19:42:00Z"/>
              </w:rPr>
            </w:pPr>
            <w:ins w:id="5" w:author="Aziz Boxwala" w:date="2014-08-07T19:42:00Z">
              <w:r>
                <w:t>8/7/14</w:t>
              </w:r>
            </w:ins>
          </w:p>
        </w:tc>
        <w:tc>
          <w:tcPr>
            <w:tcW w:w="1606" w:type="dxa"/>
          </w:tcPr>
          <w:p w14:paraId="08CA1A21" w14:textId="712E9DE2" w:rsidR="00AE3867" w:rsidRDefault="00AE3867" w:rsidP="00352913">
            <w:pPr>
              <w:pStyle w:val="TableText"/>
              <w:rPr>
                <w:ins w:id="6" w:author="Aziz Boxwala" w:date="2014-08-07T19:42:00Z"/>
              </w:rPr>
            </w:pPr>
            <w:ins w:id="7" w:author="Aziz Boxwala" w:date="2014-08-07T19:42:00Z">
              <w:r>
                <w:t>Aziz Boxwala</w:t>
              </w:r>
            </w:ins>
          </w:p>
        </w:tc>
        <w:tc>
          <w:tcPr>
            <w:tcW w:w="6026" w:type="dxa"/>
          </w:tcPr>
          <w:p w14:paraId="4C5929BF" w14:textId="58340880" w:rsidR="00AE3867" w:rsidRDefault="00AE3867" w:rsidP="00352913">
            <w:pPr>
              <w:pStyle w:val="TableText"/>
              <w:rPr>
                <w:ins w:id="8" w:author="Aziz Boxwala" w:date="2014-08-07T19:42:00Z"/>
              </w:rPr>
            </w:pPr>
            <w:ins w:id="9" w:author="Aziz Boxwala" w:date="2014-08-07T19:42:00Z">
              <w:r>
                <w:t>Revised draft for review by WGs, incorporating ballot comments from May</w:t>
              </w:r>
            </w:ins>
          </w:p>
        </w:tc>
      </w:tr>
    </w:tbl>
    <w:p w14:paraId="5E56F7D6" w14:textId="77777777" w:rsidR="001F52E1" w:rsidRDefault="001F52E1" w:rsidP="00451E6E">
      <w:pPr>
        <w:pStyle w:val="BodyText"/>
      </w:pPr>
    </w:p>
    <w:p w14:paraId="7B32C219" w14:textId="77777777" w:rsidR="0078666C" w:rsidRDefault="00451E6E" w:rsidP="005E15F5">
      <w:pPr>
        <w:pStyle w:val="TOCTitle"/>
      </w:pPr>
      <w:r>
        <w:br w:type="page"/>
      </w:r>
      <w:r w:rsidR="0078666C">
        <w:lastRenderedPageBreak/>
        <w:t xml:space="preserve"> Contents</w:t>
      </w:r>
    </w:p>
    <w:p w14:paraId="4F03822F" w14:textId="77777777" w:rsidR="00DC4595" w:rsidRDefault="008355B3">
      <w:pPr>
        <w:pStyle w:val="TOC1"/>
        <w:rPr>
          <w:rFonts w:asciiTheme="minorHAnsi" w:eastAsiaTheme="minorEastAsia" w:hAnsiTheme="minorHAnsi" w:cstheme="minorBidi"/>
          <w:caps w:val="0"/>
          <w:sz w:val="22"/>
          <w:szCs w:val="22"/>
        </w:rPr>
      </w:pPr>
      <w:r>
        <w:rPr>
          <w:caps w:val="0"/>
        </w:rPr>
        <w:fldChar w:fldCharType="begin"/>
      </w:r>
      <w:r>
        <w:rPr>
          <w:caps w:val="0"/>
        </w:rPr>
        <w:instrText xml:space="preserve"> TOC \o "1-4" </w:instrText>
      </w:r>
      <w:r>
        <w:rPr>
          <w:caps w:val="0"/>
        </w:rPr>
        <w:fldChar w:fldCharType="separate"/>
      </w:r>
      <w:r w:rsidR="00DC4595">
        <w:t>1</w:t>
      </w:r>
      <w:r w:rsidR="00DC4595">
        <w:rPr>
          <w:rFonts w:asciiTheme="minorHAnsi" w:eastAsiaTheme="minorEastAsia" w:hAnsiTheme="minorHAnsi" w:cstheme="minorBidi"/>
          <w:caps w:val="0"/>
          <w:sz w:val="22"/>
          <w:szCs w:val="22"/>
        </w:rPr>
        <w:tab/>
      </w:r>
      <w:r w:rsidR="00DC4595">
        <w:t>Introduction</w:t>
      </w:r>
      <w:r w:rsidR="00DC4595">
        <w:tab/>
      </w:r>
      <w:r w:rsidR="00DC4595">
        <w:fldChar w:fldCharType="begin"/>
      </w:r>
      <w:r w:rsidR="00DC4595">
        <w:instrText xml:space="preserve"> PAGEREF _Toc383183193 \h </w:instrText>
      </w:r>
      <w:r w:rsidR="00DC4595">
        <w:fldChar w:fldCharType="separate"/>
      </w:r>
      <w:r w:rsidR="00F10EF4">
        <w:t>12</w:t>
      </w:r>
      <w:r w:rsidR="00DC4595">
        <w:fldChar w:fldCharType="end"/>
      </w:r>
    </w:p>
    <w:p w14:paraId="54A636E4" w14:textId="77777777" w:rsidR="00DC4595" w:rsidRDefault="00DC4595">
      <w:pPr>
        <w:pStyle w:val="TOC2"/>
        <w:tabs>
          <w:tab w:val="left" w:pos="806"/>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_Toc383183194 \h </w:instrText>
      </w:r>
      <w:r>
        <w:fldChar w:fldCharType="separate"/>
      </w:r>
      <w:r w:rsidR="00F10EF4">
        <w:t>12</w:t>
      </w:r>
      <w:r>
        <w:fldChar w:fldCharType="end"/>
      </w:r>
    </w:p>
    <w:p w14:paraId="07949F4D" w14:textId="77777777" w:rsidR="00DC4595" w:rsidRDefault="00DC4595">
      <w:pPr>
        <w:pStyle w:val="TOC2"/>
        <w:tabs>
          <w:tab w:val="left" w:pos="806"/>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_Toc383183195 \h </w:instrText>
      </w:r>
      <w:r>
        <w:fldChar w:fldCharType="separate"/>
      </w:r>
      <w:r w:rsidR="00F10EF4">
        <w:t>13</w:t>
      </w:r>
      <w:r>
        <w:fldChar w:fldCharType="end"/>
      </w:r>
    </w:p>
    <w:p w14:paraId="6BAFF19C" w14:textId="77777777" w:rsidR="00DC4595" w:rsidRDefault="00DC4595">
      <w:pPr>
        <w:pStyle w:val="TOC2"/>
        <w:tabs>
          <w:tab w:val="left" w:pos="806"/>
        </w:tabs>
        <w:rPr>
          <w:rFonts w:asciiTheme="minorHAnsi" w:eastAsiaTheme="minorEastAsia" w:hAnsiTheme="minorHAnsi" w:cstheme="minorBidi"/>
          <w:sz w:val="22"/>
          <w:szCs w:val="22"/>
        </w:rPr>
      </w:pPr>
      <w:r w:rsidRPr="00716ED0">
        <w:t>1.3</w:t>
      </w:r>
      <w:r>
        <w:rPr>
          <w:rFonts w:asciiTheme="minorHAnsi" w:eastAsiaTheme="minorEastAsia" w:hAnsiTheme="minorHAnsi" w:cstheme="minorBidi"/>
          <w:sz w:val="22"/>
          <w:szCs w:val="22"/>
        </w:rPr>
        <w:tab/>
      </w:r>
      <w:r w:rsidRPr="00716ED0">
        <w:t>Background</w:t>
      </w:r>
      <w:r>
        <w:tab/>
      </w:r>
      <w:r>
        <w:fldChar w:fldCharType="begin"/>
      </w:r>
      <w:r>
        <w:instrText xml:space="preserve"> PAGEREF _Toc383183196 \h </w:instrText>
      </w:r>
      <w:r>
        <w:fldChar w:fldCharType="separate"/>
      </w:r>
      <w:r w:rsidR="00F10EF4">
        <w:t>13</w:t>
      </w:r>
      <w:r>
        <w:fldChar w:fldCharType="end"/>
      </w:r>
    </w:p>
    <w:p w14:paraId="57D4E70E" w14:textId="77777777" w:rsidR="00DC4595" w:rsidRDefault="00DC4595">
      <w:pPr>
        <w:pStyle w:val="TOC2"/>
        <w:tabs>
          <w:tab w:val="left" w:pos="806"/>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Approach</w:t>
      </w:r>
      <w:r>
        <w:tab/>
      </w:r>
      <w:r>
        <w:fldChar w:fldCharType="begin"/>
      </w:r>
      <w:r>
        <w:instrText xml:space="preserve"> PAGEREF _Toc383183197 \h </w:instrText>
      </w:r>
      <w:r>
        <w:fldChar w:fldCharType="separate"/>
      </w:r>
      <w:r w:rsidR="00F10EF4">
        <w:t>14</w:t>
      </w:r>
      <w:r>
        <w:fldChar w:fldCharType="end"/>
      </w:r>
    </w:p>
    <w:p w14:paraId="1DB0E7D1" w14:textId="77777777" w:rsidR="00DC4595" w:rsidRDefault="00DC4595">
      <w:pPr>
        <w:pStyle w:val="TOC2"/>
        <w:tabs>
          <w:tab w:val="left" w:pos="806"/>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Scope</w:t>
      </w:r>
      <w:r>
        <w:tab/>
      </w:r>
      <w:r>
        <w:fldChar w:fldCharType="begin"/>
      </w:r>
      <w:r>
        <w:instrText xml:space="preserve"> PAGEREF _Toc383183198 \h </w:instrText>
      </w:r>
      <w:r>
        <w:fldChar w:fldCharType="separate"/>
      </w:r>
      <w:ins w:id="10" w:author="Aziz Boxwala" w:date="2014-08-11T18:56:00Z">
        <w:r w:rsidR="00F10EF4">
          <w:t>15</w:t>
        </w:r>
      </w:ins>
      <w:del w:id="11" w:author="Aziz Boxwala" w:date="2014-08-11T18:56:00Z">
        <w:r w:rsidDel="00F10EF4">
          <w:delText>14</w:delText>
        </w:r>
      </w:del>
      <w:r>
        <w:fldChar w:fldCharType="end"/>
      </w:r>
    </w:p>
    <w:p w14:paraId="26BA0DB3" w14:textId="77777777" w:rsidR="00DC4595" w:rsidRDefault="00DC4595">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Use Cases</w:t>
      </w:r>
      <w:r>
        <w:tab/>
      </w:r>
      <w:r>
        <w:fldChar w:fldCharType="begin"/>
      </w:r>
      <w:r>
        <w:instrText xml:space="preserve"> PAGEREF _Toc383183199 \h </w:instrText>
      </w:r>
      <w:r>
        <w:fldChar w:fldCharType="separate"/>
      </w:r>
      <w:r w:rsidR="00F10EF4">
        <w:t>16</w:t>
      </w:r>
      <w:r>
        <w:fldChar w:fldCharType="end"/>
      </w:r>
    </w:p>
    <w:p w14:paraId="4AAC5E86" w14:textId="77777777" w:rsidR="00DC4595" w:rsidRDefault="00DC4595">
      <w:pPr>
        <w:pStyle w:val="TOC2"/>
        <w:tabs>
          <w:tab w:val="left" w:pos="806"/>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eCQM and CDS Artifact Development</w:t>
      </w:r>
      <w:r>
        <w:tab/>
      </w:r>
      <w:r>
        <w:fldChar w:fldCharType="begin"/>
      </w:r>
      <w:r>
        <w:instrText xml:space="preserve"> PAGEREF _Toc383183200 \h </w:instrText>
      </w:r>
      <w:r>
        <w:fldChar w:fldCharType="separate"/>
      </w:r>
      <w:r w:rsidR="00F10EF4">
        <w:t>16</w:t>
      </w:r>
      <w:r>
        <w:fldChar w:fldCharType="end"/>
      </w:r>
    </w:p>
    <w:p w14:paraId="51B313FE" w14:textId="77777777" w:rsidR="00DC4595" w:rsidRDefault="00DC4595">
      <w:pPr>
        <w:pStyle w:val="TOC2"/>
        <w:tabs>
          <w:tab w:val="left" w:pos="806"/>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eCQM and CDS Artifact Implementation</w:t>
      </w:r>
      <w:r>
        <w:tab/>
      </w:r>
      <w:r>
        <w:fldChar w:fldCharType="begin"/>
      </w:r>
      <w:r>
        <w:instrText xml:space="preserve"> PAGEREF _Toc383183201 \h </w:instrText>
      </w:r>
      <w:r>
        <w:fldChar w:fldCharType="separate"/>
      </w:r>
      <w:ins w:id="12" w:author="Aziz Boxwala" w:date="2014-08-11T18:56:00Z">
        <w:r w:rsidR="00F10EF4">
          <w:t>17</w:t>
        </w:r>
      </w:ins>
      <w:del w:id="13" w:author="Aziz Boxwala" w:date="2014-08-11T18:56:00Z">
        <w:r w:rsidDel="00F10EF4">
          <w:delText>16</w:delText>
        </w:r>
      </w:del>
      <w:r>
        <w:fldChar w:fldCharType="end"/>
      </w:r>
    </w:p>
    <w:p w14:paraId="5E12E4E4" w14:textId="77777777" w:rsidR="00DC4595" w:rsidRDefault="00DC4595">
      <w:pPr>
        <w:pStyle w:val="TOC2"/>
        <w:tabs>
          <w:tab w:val="left" w:pos="806"/>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 xml:space="preserve">eCQM and CDS Artifact </w:t>
      </w:r>
      <w:r w:rsidRPr="00716ED0">
        <w:t>Evaluation</w:t>
      </w:r>
      <w:r>
        <w:tab/>
      </w:r>
      <w:r>
        <w:fldChar w:fldCharType="begin"/>
      </w:r>
      <w:r>
        <w:instrText xml:space="preserve"> PAGEREF _Toc383183202 \h </w:instrText>
      </w:r>
      <w:r>
        <w:fldChar w:fldCharType="separate"/>
      </w:r>
      <w:r w:rsidR="00F10EF4">
        <w:t>17</w:t>
      </w:r>
      <w:r>
        <w:fldChar w:fldCharType="end"/>
      </w:r>
    </w:p>
    <w:p w14:paraId="15E3F511" w14:textId="77777777" w:rsidR="00DC4595" w:rsidRDefault="00DC4595">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Requirements</w:t>
      </w:r>
      <w:r>
        <w:tab/>
      </w:r>
      <w:r>
        <w:fldChar w:fldCharType="begin"/>
      </w:r>
      <w:r>
        <w:instrText xml:space="preserve"> PAGEREF _Toc383183203 \h </w:instrText>
      </w:r>
      <w:r>
        <w:fldChar w:fldCharType="separate"/>
      </w:r>
      <w:r w:rsidR="00F10EF4">
        <w:t>19</w:t>
      </w:r>
      <w:r>
        <w:fldChar w:fldCharType="end"/>
      </w:r>
    </w:p>
    <w:p w14:paraId="653D58C7" w14:textId="77777777" w:rsidR="00DC4595" w:rsidRDefault="00DC4595">
      <w:pPr>
        <w:pStyle w:val="TOC2"/>
        <w:tabs>
          <w:tab w:val="left" w:pos="806"/>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Coverage</w:t>
      </w:r>
      <w:r>
        <w:tab/>
      </w:r>
      <w:r>
        <w:fldChar w:fldCharType="begin"/>
      </w:r>
      <w:r>
        <w:instrText xml:space="preserve"> PAGEREF _Toc383183204 \h </w:instrText>
      </w:r>
      <w:r>
        <w:fldChar w:fldCharType="separate"/>
      </w:r>
      <w:r w:rsidR="00F10EF4">
        <w:t>19</w:t>
      </w:r>
      <w:r>
        <w:fldChar w:fldCharType="end"/>
      </w:r>
    </w:p>
    <w:p w14:paraId="7D83AEB2" w14:textId="77777777" w:rsidR="00DC4595" w:rsidRDefault="00DC4595">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Out of scope</w:t>
      </w:r>
      <w:r>
        <w:tab/>
      </w:r>
      <w:r>
        <w:fldChar w:fldCharType="begin"/>
      </w:r>
      <w:r>
        <w:instrText xml:space="preserve"> PAGEREF _Toc383183205 \h </w:instrText>
      </w:r>
      <w:r>
        <w:fldChar w:fldCharType="separate"/>
      </w:r>
      <w:r w:rsidR="00F10EF4">
        <w:t>19</w:t>
      </w:r>
      <w:r>
        <w:fldChar w:fldCharType="end"/>
      </w:r>
    </w:p>
    <w:p w14:paraId="3FD1CBCA" w14:textId="77777777" w:rsidR="00DC4595" w:rsidRDefault="00DC4595">
      <w:pPr>
        <w:pStyle w:val="TOC2"/>
        <w:tabs>
          <w:tab w:val="left" w:pos="806"/>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Format</w:t>
      </w:r>
      <w:r>
        <w:tab/>
      </w:r>
      <w:r>
        <w:fldChar w:fldCharType="begin"/>
      </w:r>
      <w:r>
        <w:instrText xml:space="preserve"> PAGEREF _Toc383183206 \h </w:instrText>
      </w:r>
      <w:r>
        <w:fldChar w:fldCharType="separate"/>
      </w:r>
      <w:r w:rsidR="00F10EF4">
        <w:t>19</w:t>
      </w:r>
      <w:r>
        <w:fldChar w:fldCharType="end"/>
      </w:r>
    </w:p>
    <w:p w14:paraId="6E83D83A" w14:textId="77777777" w:rsidR="00DC4595" w:rsidRDefault="00DC4595">
      <w:pPr>
        <w:pStyle w:val="TOC2"/>
        <w:tabs>
          <w:tab w:val="left" w:pos="806"/>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Usability</w:t>
      </w:r>
      <w:r>
        <w:tab/>
      </w:r>
      <w:r>
        <w:fldChar w:fldCharType="begin"/>
      </w:r>
      <w:r>
        <w:instrText xml:space="preserve"> PAGEREF _Toc383183207 \h </w:instrText>
      </w:r>
      <w:r>
        <w:fldChar w:fldCharType="separate"/>
      </w:r>
      <w:r w:rsidR="00F10EF4">
        <w:t>19</w:t>
      </w:r>
      <w:r>
        <w:fldChar w:fldCharType="end"/>
      </w:r>
    </w:p>
    <w:p w14:paraId="530B0CB9" w14:textId="77777777" w:rsidR="00DC4595" w:rsidRDefault="00DC4595">
      <w:pPr>
        <w:pStyle w:val="TOC2"/>
        <w:tabs>
          <w:tab w:val="left" w:pos="806"/>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Computability</w:t>
      </w:r>
      <w:r>
        <w:tab/>
      </w:r>
      <w:r>
        <w:fldChar w:fldCharType="begin"/>
      </w:r>
      <w:r>
        <w:instrText xml:space="preserve"> PAGEREF _Toc383183208 \h </w:instrText>
      </w:r>
      <w:r>
        <w:fldChar w:fldCharType="separate"/>
      </w:r>
      <w:r w:rsidR="00F10EF4">
        <w:t>20</w:t>
      </w:r>
      <w:r>
        <w:fldChar w:fldCharType="end"/>
      </w:r>
    </w:p>
    <w:p w14:paraId="69F40586" w14:textId="77777777" w:rsidR="00DC4595" w:rsidRDefault="00DC4595">
      <w:pPr>
        <w:pStyle w:val="TOC2"/>
        <w:tabs>
          <w:tab w:val="left" w:pos="806"/>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Interoperability</w:t>
      </w:r>
      <w:r>
        <w:tab/>
      </w:r>
      <w:r>
        <w:fldChar w:fldCharType="begin"/>
      </w:r>
      <w:r>
        <w:instrText xml:space="preserve"> PAGEREF _Toc383183210 \h </w:instrText>
      </w:r>
      <w:r>
        <w:fldChar w:fldCharType="separate"/>
      </w:r>
      <w:r w:rsidR="00F10EF4">
        <w:t>20</w:t>
      </w:r>
      <w:r>
        <w:fldChar w:fldCharType="end"/>
      </w:r>
    </w:p>
    <w:p w14:paraId="5184CA3C" w14:textId="77777777" w:rsidR="00DC4595" w:rsidRDefault="00DC4595">
      <w:pPr>
        <w:pStyle w:val="TOC2"/>
        <w:tabs>
          <w:tab w:val="left" w:pos="806"/>
        </w:tabs>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Extensibility</w:t>
      </w:r>
      <w:r>
        <w:tab/>
      </w:r>
      <w:r>
        <w:fldChar w:fldCharType="begin"/>
      </w:r>
      <w:r>
        <w:instrText xml:space="preserve"> PAGEREF _Toc383183211 \h </w:instrText>
      </w:r>
      <w:r>
        <w:fldChar w:fldCharType="separate"/>
      </w:r>
      <w:r w:rsidR="00F10EF4">
        <w:t>20</w:t>
      </w:r>
      <w:r>
        <w:fldChar w:fldCharType="end"/>
      </w:r>
    </w:p>
    <w:p w14:paraId="6E4F307E" w14:textId="77777777" w:rsidR="00DC4595" w:rsidRDefault="00DC4595">
      <w:pPr>
        <w:pStyle w:val="TOC1"/>
        <w:rPr>
          <w:rFonts w:asciiTheme="minorHAnsi" w:eastAsiaTheme="minorEastAsia" w:hAnsiTheme="minorHAnsi" w:cstheme="minorBidi"/>
          <w:caps w:val="0"/>
          <w:sz w:val="22"/>
          <w:szCs w:val="22"/>
        </w:rPr>
      </w:pPr>
      <w:r w:rsidRPr="00716ED0">
        <w:t>4</w:t>
      </w:r>
      <w:r>
        <w:rPr>
          <w:rFonts w:asciiTheme="minorHAnsi" w:eastAsiaTheme="minorEastAsia" w:hAnsiTheme="minorHAnsi" w:cstheme="minorBidi"/>
          <w:caps w:val="0"/>
          <w:sz w:val="22"/>
          <w:szCs w:val="22"/>
        </w:rPr>
        <w:tab/>
      </w:r>
      <w:r w:rsidRPr="00716ED0">
        <w:t>Model Overview</w:t>
      </w:r>
      <w:r>
        <w:tab/>
      </w:r>
      <w:r>
        <w:fldChar w:fldCharType="begin"/>
      </w:r>
      <w:r>
        <w:instrText xml:space="preserve"> PAGEREF _Toc383183212 \h </w:instrText>
      </w:r>
      <w:r>
        <w:fldChar w:fldCharType="separate"/>
      </w:r>
      <w:r w:rsidR="00F10EF4">
        <w:t>22</w:t>
      </w:r>
      <w:r>
        <w:fldChar w:fldCharType="end"/>
      </w:r>
    </w:p>
    <w:p w14:paraId="6F0443A9" w14:textId="77777777" w:rsidR="00DC4595" w:rsidRDefault="00DC4595">
      <w:pPr>
        <w:pStyle w:val="TOC2"/>
        <w:tabs>
          <w:tab w:val="left" w:pos="806"/>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Design</w:t>
      </w:r>
      <w:r>
        <w:tab/>
      </w:r>
      <w:r>
        <w:fldChar w:fldCharType="begin"/>
      </w:r>
      <w:r>
        <w:instrText xml:space="preserve"> PAGEREF _Toc383183213 \h </w:instrText>
      </w:r>
      <w:r>
        <w:fldChar w:fldCharType="separate"/>
      </w:r>
      <w:r w:rsidR="00F10EF4">
        <w:t>22</w:t>
      </w:r>
      <w:r>
        <w:fldChar w:fldCharType="end"/>
      </w:r>
    </w:p>
    <w:p w14:paraId="11A4AE32" w14:textId="77777777" w:rsidR="00DC4595" w:rsidRDefault="00DC4595">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Approach</w:t>
      </w:r>
      <w:r>
        <w:tab/>
      </w:r>
      <w:r>
        <w:fldChar w:fldCharType="begin"/>
      </w:r>
      <w:r>
        <w:instrText xml:space="preserve"> PAGEREF _Toc383183214 \h </w:instrText>
      </w:r>
      <w:r>
        <w:fldChar w:fldCharType="separate"/>
      </w:r>
      <w:ins w:id="14" w:author="Aziz Boxwala" w:date="2014-08-11T18:56:00Z">
        <w:r w:rsidR="00F10EF4">
          <w:t>24</w:t>
        </w:r>
      </w:ins>
      <w:del w:id="15" w:author="Aziz Boxwala" w:date="2014-08-11T18:56:00Z">
        <w:r w:rsidDel="00F10EF4">
          <w:delText>22</w:delText>
        </w:r>
      </w:del>
      <w:r>
        <w:fldChar w:fldCharType="end"/>
      </w:r>
    </w:p>
    <w:p w14:paraId="75BB7B1E" w14:textId="77777777" w:rsidR="00DC4595" w:rsidRDefault="00DC4595">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Rationale for Design</w:t>
      </w:r>
      <w:r>
        <w:tab/>
      </w:r>
      <w:r>
        <w:fldChar w:fldCharType="begin"/>
      </w:r>
      <w:r>
        <w:instrText xml:space="preserve"> PAGEREF _Toc383183215 \h </w:instrText>
      </w:r>
      <w:r>
        <w:fldChar w:fldCharType="separate"/>
      </w:r>
      <w:ins w:id="16" w:author="Aziz Boxwala" w:date="2014-08-11T18:56:00Z">
        <w:r w:rsidR="00F10EF4">
          <w:t>27</w:t>
        </w:r>
      </w:ins>
      <w:del w:id="17" w:author="Aziz Boxwala" w:date="2014-08-11T18:56:00Z">
        <w:r w:rsidDel="00F10EF4">
          <w:delText>25</w:delText>
        </w:r>
      </w:del>
      <w:r>
        <w:fldChar w:fldCharType="end"/>
      </w:r>
    </w:p>
    <w:p w14:paraId="346F2EA0" w14:textId="77777777" w:rsidR="00DC4595" w:rsidRDefault="00DC4595">
      <w:pPr>
        <w:pStyle w:val="TOC2"/>
        <w:tabs>
          <w:tab w:val="left" w:pos="806"/>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Datatypes</w:t>
      </w:r>
      <w:r>
        <w:tab/>
      </w:r>
      <w:r>
        <w:fldChar w:fldCharType="begin"/>
      </w:r>
      <w:r>
        <w:instrText xml:space="preserve"> PAGEREF _Toc383183216 \h </w:instrText>
      </w:r>
      <w:r>
        <w:fldChar w:fldCharType="separate"/>
      </w:r>
      <w:ins w:id="18" w:author="Aziz Boxwala" w:date="2014-08-11T18:56:00Z">
        <w:r w:rsidR="00F10EF4">
          <w:t>28</w:t>
        </w:r>
      </w:ins>
      <w:del w:id="19" w:author="Aziz Boxwala" w:date="2014-08-11T18:56:00Z">
        <w:r w:rsidDel="00F10EF4">
          <w:delText>26</w:delText>
        </w:r>
      </w:del>
      <w:r>
        <w:fldChar w:fldCharType="end"/>
      </w:r>
    </w:p>
    <w:p w14:paraId="285C8C5D" w14:textId="77777777" w:rsidR="00DC4595" w:rsidRDefault="00DC4595">
      <w:pPr>
        <w:pStyle w:val="TOC2"/>
        <w:tabs>
          <w:tab w:val="left" w:pos="806"/>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Entities and Other</w:t>
      </w:r>
      <w:r w:rsidRPr="00716ED0">
        <w:t xml:space="preserve"> Extended</w:t>
      </w:r>
      <w:r>
        <w:t xml:space="preserve"> Types</w:t>
      </w:r>
      <w:r>
        <w:tab/>
      </w:r>
      <w:r>
        <w:fldChar w:fldCharType="begin"/>
      </w:r>
      <w:r>
        <w:instrText xml:space="preserve"> PAGEREF _Toc383183217 \h </w:instrText>
      </w:r>
      <w:r>
        <w:fldChar w:fldCharType="separate"/>
      </w:r>
      <w:ins w:id="20" w:author="Aziz Boxwala" w:date="2014-08-11T18:56:00Z">
        <w:r w:rsidR="00F10EF4">
          <w:t>29</w:t>
        </w:r>
      </w:ins>
      <w:del w:id="21" w:author="Aziz Boxwala" w:date="2014-08-11T18:56:00Z">
        <w:r w:rsidDel="00F10EF4">
          <w:delText>26</w:delText>
        </w:r>
      </w:del>
      <w:r>
        <w:fldChar w:fldCharType="end"/>
      </w:r>
    </w:p>
    <w:p w14:paraId="01819645" w14:textId="77777777" w:rsidR="00DC4595" w:rsidRDefault="00DC4595">
      <w:pPr>
        <w:pStyle w:val="TOC2"/>
        <w:tabs>
          <w:tab w:val="left" w:pos="806"/>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Cardinality and Optionality</w:t>
      </w:r>
      <w:r>
        <w:tab/>
      </w:r>
      <w:r>
        <w:fldChar w:fldCharType="begin"/>
      </w:r>
      <w:r>
        <w:instrText xml:space="preserve"> PAGEREF _Toc383183218 \h </w:instrText>
      </w:r>
      <w:r>
        <w:fldChar w:fldCharType="separate"/>
      </w:r>
      <w:ins w:id="22" w:author="Aziz Boxwala" w:date="2014-08-11T18:56:00Z">
        <w:r w:rsidR="00F10EF4">
          <w:t>29</w:t>
        </w:r>
      </w:ins>
      <w:del w:id="23" w:author="Aziz Boxwala" w:date="2014-08-11T18:56:00Z">
        <w:r w:rsidDel="00F10EF4">
          <w:delText>27</w:delText>
        </w:r>
      </w:del>
      <w:r>
        <w:fldChar w:fldCharType="end"/>
      </w:r>
    </w:p>
    <w:p w14:paraId="636E774F" w14:textId="77777777" w:rsidR="00DC4595" w:rsidRDefault="00DC4595">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Model Specification</w:t>
      </w:r>
      <w:r>
        <w:tab/>
      </w:r>
      <w:r>
        <w:fldChar w:fldCharType="begin"/>
      </w:r>
      <w:r>
        <w:instrText xml:space="preserve"> PAGEREF _Toc383183219 \h </w:instrText>
      </w:r>
      <w:r>
        <w:fldChar w:fldCharType="separate"/>
      </w:r>
      <w:ins w:id="24" w:author="Aziz Boxwala" w:date="2014-08-11T18:56:00Z">
        <w:r w:rsidR="00F10EF4">
          <w:t>31</w:t>
        </w:r>
      </w:ins>
      <w:del w:id="25" w:author="Aziz Boxwala" w:date="2014-08-11T18:56:00Z">
        <w:r w:rsidDel="00F10EF4">
          <w:delText>28</w:delText>
        </w:r>
      </w:del>
      <w:r>
        <w:fldChar w:fldCharType="end"/>
      </w:r>
    </w:p>
    <w:p w14:paraId="1FE3EBEB" w14:textId="77777777" w:rsidR="00DC4595" w:rsidRDefault="00DC4595">
      <w:pPr>
        <w:pStyle w:val="TOC2"/>
        <w:tabs>
          <w:tab w:val="left" w:pos="806"/>
        </w:tabs>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Model Diagrams</w:t>
      </w:r>
      <w:r>
        <w:tab/>
      </w:r>
      <w:r>
        <w:fldChar w:fldCharType="begin"/>
      </w:r>
      <w:r>
        <w:instrText xml:space="preserve"> PAGEREF _Toc383183220 \h </w:instrText>
      </w:r>
      <w:r>
        <w:fldChar w:fldCharType="separate"/>
      </w:r>
      <w:ins w:id="26" w:author="Aziz Boxwala" w:date="2014-08-11T18:56:00Z">
        <w:r w:rsidR="00F10EF4">
          <w:t>32</w:t>
        </w:r>
      </w:ins>
      <w:del w:id="27" w:author="Aziz Boxwala" w:date="2014-08-11T18:56:00Z">
        <w:r w:rsidDel="00F10EF4">
          <w:delText>28</w:delText>
        </w:r>
      </w:del>
      <w:r>
        <w:fldChar w:fldCharType="end"/>
      </w:r>
    </w:p>
    <w:p w14:paraId="05DE49A0" w14:textId="77777777" w:rsidR="00DC4595" w:rsidRDefault="00DC4595">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ActionDescriptor - (Class diagram)</w:t>
      </w:r>
      <w:r>
        <w:tab/>
      </w:r>
      <w:r>
        <w:fldChar w:fldCharType="begin"/>
      </w:r>
      <w:r>
        <w:instrText xml:space="preserve"> PAGEREF _Toc383183221 \h </w:instrText>
      </w:r>
      <w:r>
        <w:fldChar w:fldCharType="separate"/>
      </w:r>
      <w:ins w:id="28" w:author="Aziz Boxwala" w:date="2014-08-11T18:56:00Z">
        <w:r w:rsidR="00F10EF4">
          <w:t>32</w:t>
        </w:r>
      </w:ins>
      <w:del w:id="29" w:author="Aziz Boxwala" w:date="2014-08-11T18:56:00Z">
        <w:r w:rsidDel="00F10EF4">
          <w:delText>28</w:delText>
        </w:r>
      </w:del>
      <w:r>
        <w:fldChar w:fldCharType="end"/>
      </w:r>
    </w:p>
    <w:p w14:paraId="3BBB3BE4" w14:textId="77777777" w:rsidR="00DC4595" w:rsidRDefault="00DC4595">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ActionPhase - (Class diagram)</w:t>
      </w:r>
      <w:r>
        <w:tab/>
      </w:r>
      <w:r>
        <w:fldChar w:fldCharType="begin"/>
      </w:r>
      <w:r>
        <w:instrText xml:space="preserve"> PAGEREF _Toc383183222 \h </w:instrText>
      </w:r>
      <w:r>
        <w:fldChar w:fldCharType="separate"/>
      </w:r>
      <w:ins w:id="30" w:author="Aziz Boxwala" w:date="2014-08-11T18:56:00Z">
        <w:r w:rsidR="00F10EF4">
          <w:t>33</w:t>
        </w:r>
      </w:ins>
      <w:del w:id="31" w:author="Aziz Boxwala" w:date="2014-08-11T18:56:00Z">
        <w:r w:rsidDel="00F10EF4">
          <w:delText>29</w:delText>
        </w:r>
      </w:del>
      <w:r>
        <w:fldChar w:fldCharType="end"/>
      </w:r>
    </w:p>
    <w:p w14:paraId="18F57F95" w14:textId="77777777" w:rsidR="00DC4595" w:rsidRDefault="00DC4595">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Core - (Class diagram)</w:t>
      </w:r>
      <w:r>
        <w:tab/>
      </w:r>
      <w:r>
        <w:fldChar w:fldCharType="begin"/>
      </w:r>
      <w:r>
        <w:instrText xml:space="preserve"> PAGEREF _Toc383183223 \h </w:instrText>
      </w:r>
      <w:r>
        <w:fldChar w:fldCharType="separate"/>
      </w:r>
      <w:ins w:id="32" w:author="Aziz Boxwala" w:date="2014-08-11T18:56:00Z">
        <w:r w:rsidR="00F10EF4">
          <w:t>34</w:t>
        </w:r>
      </w:ins>
      <w:del w:id="33" w:author="Aziz Boxwala" w:date="2014-08-11T18:56:00Z">
        <w:r w:rsidDel="00F10EF4">
          <w:delText>30</w:delText>
        </w:r>
      </w:del>
      <w:r>
        <w:fldChar w:fldCharType="end"/>
      </w:r>
    </w:p>
    <w:p w14:paraId="1D2C443C" w14:textId="77777777" w:rsidR="00DC4595" w:rsidRDefault="00DC4595">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Enactable - Immunization - (Class diagram)</w:t>
      </w:r>
      <w:r>
        <w:tab/>
      </w:r>
      <w:r>
        <w:fldChar w:fldCharType="begin"/>
      </w:r>
      <w:r>
        <w:instrText xml:space="preserve"> PAGEREF _Toc383183224 \h </w:instrText>
      </w:r>
      <w:r>
        <w:fldChar w:fldCharType="separate"/>
      </w:r>
      <w:ins w:id="34" w:author="Aziz Boxwala" w:date="2014-08-11T18:56:00Z">
        <w:r w:rsidR="00F10EF4">
          <w:t>35</w:t>
        </w:r>
      </w:ins>
      <w:del w:id="35" w:author="Aziz Boxwala" w:date="2014-08-11T18:56:00Z">
        <w:r w:rsidDel="00F10EF4">
          <w:delText>31</w:delText>
        </w:r>
      </w:del>
      <w:r>
        <w:fldChar w:fldCharType="end"/>
      </w:r>
    </w:p>
    <w:p w14:paraId="464261C0" w14:textId="77777777" w:rsidR="00DC4595" w:rsidRDefault="00DC4595">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Enactable-Medication - (Class diagram)</w:t>
      </w:r>
      <w:r>
        <w:tab/>
      </w:r>
      <w:r>
        <w:fldChar w:fldCharType="begin"/>
      </w:r>
      <w:r>
        <w:instrText xml:space="preserve"> PAGEREF _Toc383183225 \h </w:instrText>
      </w:r>
      <w:r>
        <w:fldChar w:fldCharType="separate"/>
      </w:r>
      <w:ins w:id="36" w:author="Aziz Boxwala" w:date="2014-08-11T18:56:00Z">
        <w:r w:rsidR="00F10EF4">
          <w:t>36</w:t>
        </w:r>
      </w:ins>
      <w:del w:id="37" w:author="Aziz Boxwala" w:date="2014-08-11T18:56:00Z">
        <w:r w:rsidDel="00F10EF4">
          <w:delText>32</w:delText>
        </w:r>
      </w:del>
      <w:r>
        <w:fldChar w:fldCharType="end"/>
      </w:r>
    </w:p>
    <w:p w14:paraId="7BACE62D" w14:textId="77777777" w:rsidR="00DC4595" w:rsidRDefault="00DC4595">
      <w:pPr>
        <w:pStyle w:val="TOC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Enactable-Nutrition - (Class diagram)</w:t>
      </w:r>
      <w:r>
        <w:tab/>
      </w:r>
      <w:r>
        <w:fldChar w:fldCharType="begin"/>
      </w:r>
      <w:r>
        <w:instrText xml:space="preserve"> PAGEREF _Toc383183226 \h </w:instrText>
      </w:r>
      <w:r>
        <w:fldChar w:fldCharType="separate"/>
      </w:r>
      <w:ins w:id="38" w:author="Aziz Boxwala" w:date="2014-08-11T18:56:00Z">
        <w:r w:rsidR="00F10EF4">
          <w:t>37</w:t>
        </w:r>
      </w:ins>
      <w:del w:id="39" w:author="Aziz Boxwala" w:date="2014-08-11T18:56:00Z">
        <w:r w:rsidDel="00F10EF4">
          <w:delText>33</w:delText>
        </w:r>
      </w:del>
      <w:r>
        <w:fldChar w:fldCharType="end"/>
      </w:r>
    </w:p>
    <w:p w14:paraId="33074DFA" w14:textId="77777777" w:rsidR="00DC4595" w:rsidRDefault="00DC4595">
      <w:pPr>
        <w:pStyle w:val="TOC3"/>
        <w:rPr>
          <w:rFonts w:asciiTheme="minorHAnsi" w:eastAsiaTheme="minorEastAsia" w:hAnsiTheme="minorHAnsi" w:cstheme="minorBidi"/>
          <w:sz w:val="22"/>
          <w:szCs w:val="22"/>
        </w:rPr>
      </w:pPr>
      <w:r>
        <w:lastRenderedPageBreak/>
        <w:t>5.1.7</w:t>
      </w:r>
      <w:r>
        <w:rPr>
          <w:rFonts w:asciiTheme="minorHAnsi" w:eastAsiaTheme="minorEastAsia" w:hAnsiTheme="minorHAnsi" w:cstheme="minorBidi"/>
          <w:sz w:val="22"/>
          <w:szCs w:val="22"/>
        </w:rPr>
        <w:tab/>
      </w:r>
      <w:r>
        <w:t>Enactable-Procedure - (Class diagram)</w:t>
      </w:r>
      <w:r>
        <w:tab/>
      </w:r>
      <w:r>
        <w:fldChar w:fldCharType="begin"/>
      </w:r>
      <w:r>
        <w:instrText xml:space="preserve"> PAGEREF _Toc383183227 \h </w:instrText>
      </w:r>
      <w:r>
        <w:fldChar w:fldCharType="separate"/>
      </w:r>
      <w:ins w:id="40" w:author="Aziz Boxwala" w:date="2014-08-11T18:56:00Z">
        <w:r w:rsidR="00F10EF4">
          <w:t>38</w:t>
        </w:r>
      </w:ins>
      <w:del w:id="41" w:author="Aziz Boxwala" w:date="2014-08-11T18:56:00Z">
        <w:r w:rsidDel="00F10EF4">
          <w:delText>34</w:delText>
        </w:r>
      </w:del>
      <w:r>
        <w:fldChar w:fldCharType="end"/>
      </w:r>
    </w:p>
    <w:p w14:paraId="3A472C96" w14:textId="77777777" w:rsidR="00DC4595" w:rsidRDefault="00DC4595">
      <w:pPr>
        <w:pStyle w:val="TOC3"/>
        <w:rPr>
          <w:rFonts w:asciiTheme="minorHAnsi" w:eastAsiaTheme="minorEastAsia" w:hAnsiTheme="minorHAnsi" w:cstheme="minorBidi"/>
          <w:sz w:val="22"/>
          <w:szCs w:val="22"/>
        </w:rPr>
      </w:pPr>
      <w:r>
        <w:t>5.1.8</w:t>
      </w:r>
      <w:r>
        <w:rPr>
          <w:rFonts w:asciiTheme="minorHAnsi" w:eastAsiaTheme="minorEastAsia" w:hAnsiTheme="minorHAnsi" w:cstheme="minorBidi"/>
          <w:sz w:val="22"/>
          <w:szCs w:val="22"/>
        </w:rPr>
        <w:tab/>
      </w:r>
      <w:r>
        <w:t>EntitiesAndExtendedTypes - (Class diagram)</w:t>
      </w:r>
      <w:r>
        <w:tab/>
      </w:r>
      <w:r>
        <w:fldChar w:fldCharType="begin"/>
      </w:r>
      <w:r>
        <w:instrText xml:space="preserve"> PAGEREF _Toc383183228 \h </w:instrText>
      </w:r>
      <w:r>
        <w:fldChar w:fldCharType="separate"/>
      </w:r>
      <w:ins w:id="42" w:author="Aziz Boxwala" w:date="2014-08-11T18:56:00Z">
        <w:r w:rsidR="00F10EF4">
          <w:t>39</w:t>
        </w:r>
      </w:ins>
      <w:del w:id="43" w:author="Aziz Boxwala" w:date="2014-08-11T18:56:00Z">
        <w:r w:rsidDel="00F10EF4">
          <w:delText>35</w:delText>
        </w:r>
      </w:del>
      <w:r>
        <w:fldChar w:fldCharType="end"/>
      </w:r>
    </w:p>
    <w:p w14:paraId="57865C3E" w14:textId="77777777" w:rsidR="00DC4595" w:rsidRDefault="00DC4595">
      <w:pPr>
        <w:pStyle w:val="TOC3"/>
        <w:rPr>
          <w:rFonts w:asciiTheme="minorHAnsi" w:eastAsiaTheme="minorEastAsia" w:hAnsiTheme="minorHAnsi" w:cstheme="minorBidi"/>
          <w:sz w:val="22"/>
          <w:szCs w:val="22"/>
        </w:rPr>
      </w:pPr>
      <w:r>
        <w:t>5.1.9</w:t>
      </w:r>
      <w:r>
        <w:rPr>
          <w:rFonts w:asciiTheme="minorHAnsi" w:eastAsiaTheme="minorEastAsia" w:hAnsiTheme="minorHAnsi" w:cstheme="minorBidi"/>
          <w:sz w:val="22"/>
          <w:szCs w:val="22"/>
        </w:rPr>
        <w:tab/>
      </w:r>
      <w:r>
        <w:t>Observable - (Class diagram)</w:t>
      </w:r>
      <w:r>
        <w:tab/>
      </w:r>
      <w:r>
        <w:fldChar w:fldCharType="begin"/>
      </w:r>
      <w:r>
        <w:instrText xml:space="preserve"> PAGEREF _Toc383183229 \h </w:instrText>
      </w:r>
      <w:r>
        <w:fldChar w:fldCharType="separate"/>
      </w:r>
      <w:ins w:id="44" w:author="Aziz Boxwala" w:date="2014-08-11T18:56:00Z">
        <w:r w:rsidR="00F10EF4">
          <w:t>40</w:t>
        </w:r>
      </w:ins>
      <w:del w:id="45" w:author="Aziz Boxwala" w:date="2014-08-11T18:56:00Z">
        <w:r w:rsidDel="00F10EF4">
          <w:delText>36</w:delText>
        </w:r>
      </w:del>
      <w:r>
        <w:fldChar w:fldCharType="end"/>
      </w:r>
    </w:p>
    <w:p w14:paraId="588DA9FD" w14:textId="77777777" w:rsidR="00DC4595" w:rsidRDefault="00DC4595">
      <w:pPr>
        <w:pStyle w:val="TOC3"/>
        <w:rPr>
          <w:rFonts w:asciiTheme="minorHAnsi" w:eastAsiaTheme="minorEastAsia" w:hAnsiTheme="minorHAnsi" w:cstheme="minorBidi"/>
          <w:sz w:val="22"/>
          <w:szCs w:val="22"/>
        </w:rPr>
      </w:pPr>
      <w:r>
        <w:t>5.1.10</w:t>
      </w:r>
      <w:r>
        <w:rPr>
          <w:rFonts w:asciiTheme="minorHAnsi" w:eastAsiaTheme="minorEastAsia" w:hAnsiTheme="minorHAnsi" w:cstheme="minorBidi"/>
          <w:sz w:val="22"/>
          <w:szCs w:val="22"/>
        </w:rPr>
        <w:tab/>
      </w:r>
      <w:r>
        <w:t>Statements-AdverseEvent - (Class diagram)</w:t>
      </w:r>
      <w:r>
        <w:tab/>
      </w:r>
      <w:r>
        <w:fldChar w:fldCharType="begin"/>
      </w:r>
      <w:r>
        <w:instrText xml:space="preserve"> PAGEREF _Toc383183230 \h </w:instrText>
      </w:r>
      <w:r>
        <w:fldChar w:fldCharType="separate"/>
      </w:r>
      <w:ins w:id="46" w:author="Aziz Boxwala" w:date="2014-08-11T18:56:00Z">
        <w:r w:rsidR="00F10EF4">
          <w:t>41</w:t>
        </w:r>
      </w:ins>
      <w:del w:id="47" w:author="Aziz Boxwala" w:date="2014-08-11T18:56:00Z">
        <w:r w:rsidDel="00F10EF4">
          <w:delText>37</w:delText>
        </w:r>
      </w:del>
      <w:r>
        <w:fldChar w:fldCharType="end"/>
      </w:r>
    </w:p>
    <w:p w14:paraId="4DBF253A" w14:textId="77777777" w:rsidR="00DC4595" w:rsidRDefault="00DC4595">
      <w:pPr>
        <w:pStyle w:val="TOC3"/>
        <w:rPr>
          <w:rFonts w:asciiTheme="minorHAnsi" w:eastAsiaTheme="minorEastAsia" w:hAnsiTheme="minorHAnsi" w:cstheme="minorBidi"/>
          <w:sz w:val="22"/>
          <w:szCs w:val="22"/>
        </w:rPr>
      </w:pPr>
      <w:r>
        <w:t>5.1.11</w:t>
      </w:r>
      <w:r>
        <w:rPr>
          <w:rFonts w:asciiTheme="minorHAnsi" w:eastAsiaTheme="minorEastAsia" w:hAnsiTheme="minorHAnsi" w:cstheme="minorBidi"/>
          <w:sz w:val="22"/>
          <w:szCs w:val="22"/>
        </w:rPr>
        <w:tab/>
      </w:r>
      <w:r>
        <w:t>Statements-Allergy - (Class diagram)</w:t>
      </w:r>
      <w:r>
        <w:tab/>
      </w:r>
      <w:r>
        <w:fldChar w:fldCharType="begin"/>
      </w:r>
      <w:r>
        <w:instrText xml:space="preserve"> PAGEREF _Toc383183231 \h </w:instrText>
      </w:r>
      <w:r>
        <w:fldChar w:fldCharType="separate"/>
      </w:r>
      <w:ins w:id="48" w:author="Aziz Boxwala" w:date="2014-08-11T18:56:00Z">
        <w:r w:rsidR="00F10EF4">
          <w:t>42</w:t>
        </w:r>
      </w:ins>
      <w:del w:id="49" w:author="Aziz Boxwala" w:date="2014-08-11T18:56:00Z">
        <w:r w:rsidDel="00F10EF4">
          <w:delText>38</w:delText>
        </w:r>
      </w:del>
      <w:r>
        <w:fldChar w:fldCharType="end"/>
      </w:r>
    </w:p>
    <w:p w14:paraId="39040580" w14:textId="77777777" w:rsidR="00DC4595" w:rsidRDefault="00DC4595">
      <w:pPr>
        <w:pStyle w:val="TOC3"/>
        <w:rPr>
          <w:rFonts w:asciiTheme="minorHAnsi" w:eastAsiaTheme="minorEastAsia" w:hAnsiTheme="minorHAnsi" w:cstheme="minorBidi"/>
          <w:sz w:val="22"/>
          <w:szCs w:val="22"/>
        </w:rPr>
      </w:pPr>
      <w:r>
        <w:t>5.1.12</w:t>
      </w:r>
      <w:r>
        <w:rPr>
          <w:rFonts w:asciiTheme="minorHAnsi" w:eastAsiaTheme="minorEastAsia" w:hAnsiTheme="minorHAnsi" w:cstheme="minorBidi"/>
          <w:sz w:val="22"/>
          <w:szCs w:val="22"/>
        </w:rPr>
        <w:tab/>
      </w:r>
      <w:r>
        <w:t>Statements-CareExperience - (Class diagram)</w:t>
      </w:r>
      <w:r>
        <w:tab/>
      </w:r>
      <w:r>
        <w:fldChar w:fldCharType="begin"/>
      </w:r>
      <w:r>
        <w:instrText xml:space="preserve"> PAGEREF _Toc383183232 \h </w:instrText>
      </w:r>
      <w:r>
        <w:fldChar w:fldCharType="separate"/>
      </w:r>
      <w:ins w:id="50" w:author="Aziz Boxwala" w:date="2014-08-11T18:56:00Z">
        <w:r w:rsidR="00F10EF4">
          <w:t>43</w:t>
        </w:r>
      </w:ins>
      <w:del w:id="51" w:author="Aziz Boxwala" w:date="2014-08-11T18:56:00Z">
        <w:r w:rsidDel="00F10EF4">
          <w:delText>39</w:delText>
        </w:r>
      </w:del>
      <w:r>
        <w:fldChar w:fldCharType="end"/>
      </w:r>
    </w:p>
    <w:p w14:paraId="6A53DAC3" w14:textId="77777777" w:rsidR="00DC4595" w:rsidRDefault="00DC4595">
      <w:pPr>
        <w:pStyle w:val="TOC3"/>
        <w:rPr>
          <w:rFonts w:asciiTheme="minorHAnsi" w:eastAsiaTheme="minorEastAsia" w:hAnsiTheme="minorHAnsi" w:cstheme="minorBidi"/>
          <w:sz w:val="22"/>
          <w:szCs w:val="22"/>
        </w:rPr>
      </w:pPr>
      <w:r>
        <w:t>5.1.13</w:t>
      </w:r>
      <w:r>
        <w:rPr>
          <w:rFonts w:asciiTheme="minorHAnsi" w:eastAsiaTheme="minorEastAsia" w:hAnsiTheme="minorHAnsi" w:cstheme="minorBidi"/>
          <w:sz w:val="22"/>
          <w:szCs w:val="22"/>
        </w:rPr>
        <w:tab/>
      </w:r>
      <w:r>
        <w:t>Statements-CareProgram - (Class diagram)</w:t>
      </w:r>
      <w:r>
        <w:tab/>
      </w:r>
      <w:r>
        <w:fldChar w:fldCharType="begin"/>
      </w:r>
      <w:r>
        <w:instrText xml:space="preserve"> PAGEREF _Toc383183233 \h </w:instrText>
      </w:r>
      <w:r>
        <w:fldChar w:fldCharType="separate"/>
      </w:r>
      <w:ins w:id="52" w:author="Aziz Boxwala" w:date="2014-08-11T18:56:00Z">
        <w:r w:rsidR="00F10EF4">
          <w:t>44</w:t>
        </w:r>
      </w:ins>
      <w:del w:id="53" w:author="Aziz Boxwala" w:date="2014-08-11T18:56:00Z">
        <w:r w:rsidDel="00F10EF4">
          <w:delText>40</w:delText>
        </w:r>
      </w:del>
      <w:r>
        <w:fldChar w:fldCharType="end"/>
      </w:r>
    </w:p>
    <w:p w14:paraId="2DFC4DD2" w14:textId="77777777" w:rsidR="00DC4595" w:rsidRDefault="00DC4595">
      <w:pPr>
        <w:pStyle w:val="TOC3"/>
        <w:rPr>
          <w:rFonts w:asciiTheme="minorHAnsi" w:eastAsiaTheme="minorEastAsia" w:hAnsiTheme="minorHAnsi" w:cstheme="minorBidi"/>
          <w:sz w:val="22"/>
          <w:szCs w:val="22"/>
        </w:rPr>
      </w:pPr>
      <w:r>
        <w:t>5.1.14</w:t>
      </w:r>
      <w:r>
        <w:rPr>
          <w:rFonts w:asciiTheme="minorHAnsi" w:eastAsiaTheme="minorEastAsia" w:hAnsiTheme="minorHAnsi" w:cstheme="minorBidi"/>
          <w:sz w:val="22"/>
          <w:szCs w:val="22"/>
        </w:rPr>
        <w:tab/>
      </w:r>
      <w:r>
        <w:t>Statements-Communication - (Class diagram)</w:t>
      </w:r>
      <w:r>
        <w:tab/>
      </w:r>
      <w:r>
        <w:fldChar w:fldCharType="begin"/>
      </w:r>
      <w:r>
        <w:instrText xml:space="preserve"> PAGEREF _Toc383183234 \h </w:instrText>
      </w:r>
      <w:r>
        <w:fldChar w:fldCharType="separate"/>
      </w:r>
      <w:ins w:id="54" w:author="Aziz Boxwala" w:date="2014-08-11T18:56:00Z">
        <w:r w:rsidR="00F10EF4">
          <w:t>45</w:t>
        </w:r>
      </w:ins>
      <w:del w:id="55" w:author="Aziz Boxwala" w:date="2014-08-11T18:56:00Z">
        <w:r w:rsidDel="00F10EF4">
          <w:delText>41</w:delText>
        </w:r>
      </w:del>
      <w:r>
        <w:fldChar w:fldCharType="end"/>
      </w:r>
    </w:p>
    <w:p w14:paraId="4342491B" w14:textId="77777777" w:rsidR="00DC4595" w:rsidRDefault="00DC4595">
      <w:pPr>
        <w:pStyle w:val="TOC3"/>
        <w:rPr>
          <w:rFonts w:asciiTheme="minorHAnsi" w:eastAsiaTheme="minorEastAsia" w:hAnsiTheme="minorHAnsi" w:cstheme="minorBidi"/>
          <w:sz w:val="22"/>
          <w:szCs w:val="22"/>
        </w:rPr>
      </w:pPr>
      <w:r>
        <w:t>5.1.15</w:t>
      </w:r>
      <w:r>
        <w:rPr>
          <w:rFonts w:asciiTheme="minorHAnsi" w:eastAsiaTheme="minorEastAsia" w:hAnsiTheme="minorHAnsi" w:cstheme="minorBidi"/>
          <w:sz w:val="22"/>
          <w:szCs w:val="22"/>
        </w:rPr>
        <w:tab/>
      </w:r>
      <w:r>
        <w:t>Statements-Condition - (Class diagram)</w:t>
      </w:r>
      <w:r>
        <w:tab/>
      </w:r>
      <w:r>
        <w:fldChar w:fldCharType="begin"/>
      </w:r>
      <w:r>
        <w:instrText xml:space="preserve"> PAGEREF _Toc383183235 \h </w:instrText>
      </w:r>
      <w:r>
        <w:fldChar w:fldCharType="separate"/>
      </w:r>
      <w:ins w:id="56" w:author="Aziz Boxwala" w:date="2014-08-11T18:56:00Z">
        <w:r w:rsidR="00F10EF4">
          <w:t>46</w:t>
        </w:r>
      </w:ins>
      <w:del w:id="57" w:author="Aziz Boxwala" w:date="2014-08-11T18:56:00Z">
        <w:r w:rsidDel="00F10EF4">
          <w:delText>42</w:delText>
        </w:r>
      </w:del>
      <w:r>
        <w:fldChar w:fldCharType="end"/>
      </w:r>
    </w:p>
    <w:p w14:paraId="60FB6626" w14:textId="77777777" w:rsidR="00DC4595" w:rsidRDefault="00DC4595">
      <w:pPr>
        <w:pStyle w:val="TOC3"/>
        <w:rPr>
          <w:rFonts w:asciiTheme="minorHAnsi" w:eastAsiaTheme="minorEastAsia" w:hAnsiTheme="minorHAnsi" w:cstheme="minorBidi"/>
          <w:sz w:val="22"/>
          <w:szCs w:val="22"/>
        </w:rPr>
      </w:pPr>
      <w:r>
        <w:t>5.1.16</w:t>
      </w:r>
      <w:r>
        <w:rPr>
          <w:rFonts w:asciiTheme="minorHAnsi" w:eastAsiaTheme="minorEastAsia" w:hAnsiTheme="minorHAnsi" w:cstheme="minorBidi"/>
          <w:sz w:val="22"/>
          <w:szCs w:val="22"/>
        </w:rPr>
        <w:tab/>
      </w:r>
      <w:r>
        <w:t>Statements-DeviceApplication - (Class diagram)</w:t>
      </w:r>
      <w:r>
        <w:tab/>
      </w:r>
      <w:r>
        <w:fldChar w:fldCharType="begin"/>
      </w:r>
      <w:r>
        <w:instrText xml:space="preserve"> PAGEREF _Toc383183236 \h </w:instrText>
      </w:r>
      <w:r>
        <w:fldChar w:fldCharType="separate"/>
      </w:r>
      <w:ins w:id="58" w:author="Aziz Boxwala" w:date="2014-08-11T18:56:00Z">
        <w:r w:rsidR="00F10EF4">
          <w:t>47</w:t>
        </w:r>
      </w:ins>
      <w:del w:id="59" w:author="Aziz Boxwala" w:date="2014-08-11T18:56:00Z">
        <w:r w:rsidDel="00F10EF4">
          <w:delText>43</w:delText>
        </w:r>
      </w:del>
      <w:r>
        <w:fldChar w:fldCharType="end"/>
      </w:r>
    </w:p>
    <w:p w14:paraId="278ABBBD" w14:textId="77777777" w:rsidR="00DC4595" w:rsidRDefault="00DC4595">
      <w:pPr>
        <w:pStyle w:val="TOC3"/>
        <w:rPr>
          <w:rFonts w:asciiTheme="minorHAnsi" w:eastAsiaTheme="minorEastAsia" w:hAnsiTheme="minorHAnsi" w:cstheme="minorBidi"/>
          <w:sz w:val="22"/>
          <w:szCs w:val="22"/>
        </w:rPr>
      </w:pPr>
      <w:r>
        <w:t>5.1.17</w:t>
      </w:r>
      <w:r>
        <w:rPr>
          <w:rFonts w:asciiTheme="minorHAnsi" w:eastAsiaTheme="minorEastAsia" w:hAnsiTheme="minorHAnsi" w:cstheme="minorBidi"/>
          <w:sz w:val="22"/>
          <w:szCs w:val="22"/>
        </w:rPr>
        <w:tab/>
      </w:r>
      <w:r>
        <w:t>Statements-Encounter - (Class diagram)</w:t>
      </w:r>
      <w:r>
        <w:tab/>
      </w:r>
      <w:r>
        <w:fldChar w:fldCharType="begin"/>
      </w:r>
      <w:r>
        <w:instrText xml:space="preserve"> PAGEREF _Toc383183237 \h </w:instrText>
      </w:r>
      <w:r>
        <w:fldChar w:fldCharType="separate"/>
      </w:r>
      <w:ins w:id="60" w:author="Aziz Boxwala" w:date="2014-08-11T18:56:00Z">
        <w:r w:rsidR="00F10EF4">
          <w:t>48</w:t>
        </w:r>
      </w:ins>
      <w:del w:id="61" w:author="Aziz Boxwala" w:date="2014-08-11T18:56:00Z">
        <w:r w:rsidDel="00F10EF4">
          <w:delText>44</w:delText>
        </w:r>
      </w:del>
      <w:r>
        <w:fldChar w:fldCharType="end"/>
      </w:r>
    </w:p>
    <w:p w14:paraId="105105C6" w14:textId="77777777" w:rsidR="00DC4595" w:rsidRDefault="00DC4595">
      <w:pPr>
        <w:pStyle w:val="TOC3"/>
        <w:rPr>
          <w:rFonts w:asciiTheme="minorHAnsi" w:eastAsiaTheme="minorEastAsia" w:hAnsiTheme="minorHAnsi" w:cstheme="minorBidi"/>
          <w:sz w:val="22"/>
          <w:szCs w:val="22"/>
        </w:rPr>
      </w:pPr>
      <w:r>
        <w:t>5.1.18</w:t>
      </w:r>
      <w:r>
        <w:rPr>
          <w:rFonts w:asciiTheme="minorHAnsi" w:eastAsiaTheme="minorEastAsia" w:hAnsiTheme="minorHAnsi" w:cstheme="minorBidi"/>
          <w:sz w:val="22"/>
          <w:szCs w:val="22"/>
        </w:rPr>
        <w:tab/>
      </w:r>
      <w:r>
        <w:t>Statements-Goal - (Class diagram)</w:t>
      </w:r>
      <w:r>
        <w:tab/>
      </w:r>
      <w:r>
        <w:fldChar w:fldCharType="begin"/>
      </w:r>
      <w:r>
        <w:instrText xml:space="preserve"> PAGEREF _Toc383183238 \h </w:instrText>
      </w:r>
      <w:r>
        <w:fldChar w:fldCharType="separate"/>
      </w:r>
      <w:ins w:id="62" w:author="Aziz Boxwala" w:date="2014-08-11T18:56:00Z">
        <w:r w:rsidR="00F10EF4">
          <w:t>49</w:t>
        </w:r>
      </w:ins>
      <w:del w:id="63" w:author="Aziz Boxwala" w:date="2014-08-11T18:56:00Z">
        <w:r w:rsidDel="00F10EF4">
          <w:delText>45</w:delText>
        </w:r>
      </w:del>
      <w:r>
        <w:fldChar w:fldCharType="end"/>
      </w:r>
    </w:p>
    <w:p w14:paraId="0F5734AE" w14:textId="77777777" w:rsidR="00DC4595" w:rsidRDefault="00DC4595">
      <w:pPr>
        <w:pStyle w:val="TOC3"/>
        <w:rPr>
          <w:rFonts w:asciiTheme="minorHAnsi" w:eastAsiaTheme="minorEastAsia" w:hAnsiTheme="minorHAnsi" w:cstheme="minorBidi"/>
          <w:sz w:val="22"/>
          <w:szCs w:val="22"/>
        </w:rPr>
      </w:pPr>
      <w:r>
        <w:t>5.1.19</w:t>
      </w:r>
      <w:r>
        <w:rPr>
          <w:rFonts w:asciiTheme="minorHAnsi" w:eastAsiaTheme="minorEastAsia" w:hAnsiTheme="minorHAnsi" w:cstheme="minorBidi"/>
          <w:sz w:val="22"/>
          <w:szCs w:val="22"/>
        </w:rPr>
        <w:tab/>
      </w:r>
      <w:r>
        <w:t>Statements-Immunization - (Class diagram)</w:t>
      </w:r>
      <w:r>
        <w:tab/>
      </w:r>
      <w:r>
        <w:fldChar w:fldCharType="begin"/>
      </w:r>
      <w:r>
        <w:instrText xml:space="preserve"> PAGEREF _Toc383183239 \h </w:instrText>
      </w:r>
      <w:r>
        <w:fldChar w:fldCharType="separate"/>
      </w:r>
      <w:ins w:id="64" w:author="Aziz Boxwala" w:date="2014-08-11T18:56:00Z">
        <w:r w:rsidR="00F10EF4">
          <w:t>50</w:t>
        </w:r>
      </w:ins>
      <w:del w:id="65" w:author="Aziz Boxwala" w:date="2014-08-11T18:56:00Z">
        <w:r w:rsidDel="00F10EF4">
          <w:delText>46</w:delText>
        </w:r>
      </w:del>
      <w:r>
        <w:fldChar w:fldCharType="end"/>
      </w:r>
    </w:p>
    <w:p w14:paraId="1F8CB015" w14:textId="77777777" w:rsidR="00DC4595" w:rsidRDefault="00DC4595">
      <w:pPr>
        <w:pStyle w:val="TOC3"/>
        <w:rPr>
          <w:rFonts w:asciiTheme="minorHAnsi" w:eastAsiaTheme="minorEastAsia" w:hAnsiTheme="minorHAnsi" w:cstheme="minorBidi"/>
          <w:sz w:val="22"/>
          <w:szCs w:val="22"/>
        </w:rPr>
      </w:pPr>
      <w:r>
        <w:t>5.1.20</w:t>
      </w:r>
      <w:r>
        <w:rPr>
          <w:rFonts w:asciiTheme="minorHAnsi" w:eastAsiaTheme="minorEastAsia" w:hAnsiTheme="minorHAnsi" w:cstheme="minorBidi"/>
          <w:sz w:val="22"/>
          <w:szCs w:val="22"/>
        </w:rPr>
        <w:tab/>
      </w:r>
      <w:r>
        <w:t>Statements-Inference - (Class diagram)</w:t>
      </w:r>
      <w:r>
        <w:tab/>
      </w:r>
      <w:r>
        <w:fldChar w:fldCharType="begin"/>
      </w:r>
      <w:r>
        <w:instrText xml:space="preserve"> PAGEREF _Toc383183240 \h </w:instrText>
      </w:r>
      <w:r>
        <w:fldChar w:fldCharType="separate"/>
      </w:r>
      <w:ins w:id="66" w:author="Aziz Boxwala" w:date="2014-08-11T18:56:00Z">
        <w:r w:rsidR="00F10EF4">
          <w:t>51</w:t>
        </w:r>
      </w:ins>
      <w:del w:id="67" w:author="Aziz Boxwala" w:date="2014-08-11T18:56:00Z">
        <w:r w:rsidDel="00F10EF4">
          <w:delText>47</w:delText>
        </w:r>
      </w:del>
      <w:r>
        <w:fldChar w:fldCharType="end"/>
      </w:r>
    </w:p>
    <w:p w14:paraId="734BEA4C" w14:textId="77777777" w:rsidR="00DC4595" w:rsidRDefault="00DC4595">
      <w:pPr>
        <w:pStyle w:val="TOC3"/>
        <w:rPr>
          <w:rFonts w:asciiTheme="minorHAnsi" w:eastAsiaTheme="minorEastAsia" w:hAnsiTheme="minorHAnsi" w:cstheme="minorBidi"/>
          <w:sz w:val="22"/>
          <w:szCs w:val="22"/>
        </w:rPr>
      </w:pPr>
      <w:r>
        <w:t>5.1.21</w:t>
      </w:r>
      <w:r>
        <w:rPr>
          <w:rFonts w:asciiTheme="minorHAnsi" w:eastAsiaTheme="minorEastAsia" w:hAnsiTheme="minorHAnsi" w:cstheme="minorBidi"/>
          <w:sz w:val="22"/>
          <w:szCs w:val="22"/>
        </w:rPr>
        <w:tab/>
      </w:r>
      <w:r>
        <w:t>Statements-Medication-1 - (Class diagram)</w:t>
      </w:r>
      <w:r>
        <w:tab/>
      </w:r>
      <w:r>
        <w:fldChar w:fldCharType="begin"/>
      </w:r>
      <w:r>
        <w:instrText xml:space="preserve"> PAGEREF _Toc383183241 \h </w:instrText>
      </w:r>
      <w:r>
        <w:fldChar w:fldCharType="separate"/>
      </w:r>
      <w:ins w:id="68" w:author="Aziz Boxwala" w:date="2014-08-11T18:56:00Z">
        <w:r w:rsidR="00F10EF4">
          <w:t>52</w:t>
        </w:r>
      </w:ins>
      <w:del w:id="69" w:author="Aziz Boxwala" w:date="2014-08-11T18:56:00Z">
        <w:r w:rsidDel="00F10EF4">
          <w:delText>48</w:delText>
        </w:r>
      </w:del>
      <w:r>
        <w:fldChar w:fldCharType="end"/>
      </w:r>
    </w:p>
    <w:p w14:paraId="42684930" w14:textId="77777777" w:rsidR="00DC4595" w:rsidRDefault="00DC4595">
      <w:pPr>
        <w:pStyle w:val="TOC3"/>
        <w:rPr>
          <w:rFonts w:asciiTheme="minorHAnsi" w:eastAsiaTheme="minorEastAsia" w:hAnsiTheme="minorHAnsi" w:cstheme="minorBidi"/>
          <w:sz w:val="22"/>
          <w:szCs w:val="22"/>
        </w:rPr>
      </w:pPr>
      <w:r>
        <w:t>5.1.22</w:t>
      </w:r>
      <w:r>
        <w:rPr>
          <w:rFonts w:asciiTheme="minorHAnsi" w:eastAsiaTheme="minorEastAsia" w:hAnsiTheme="minorHAnsi" w:cstheme="minorBidi"/>
          <w:sz w:val="22"/>
          <w:szCs w:val="22"/>
        </w:rPr>
        <w:tab/>
      </w:r>
      <w:r>
        <w:t>Statements-Medication-2 - (Class diagram)</w:t>
      </w:r>
      <w:r>
        <w:tab/>
      </w:r>
      <w:r>
        <w:fldChar w:fldCharType="begin"/>
      </w:r>
      <w:r>
        <w:instrText xml:space="preserve"> PAGEREF _Toc383183242 \h </w:instrText>
      </w:r>
      <w:r>
        <w:fldChar w:fldCharType="separate"/>
      </w:r>
      <w:ins w:id="70" w:author="Aziz Boxwala" w:date="2014-08-11T18:56:00Z">
        <w:r w:rsidR="00F10EF4">
          <w:t>53</w:t>
        </w:r>
      </w:ins>
      <w:del w:id="71" w:author="Aziz Boxwala" w:date="2014-08-11T18:56:00Z">
        <w:r w:rsidDel="00F10EF4">
          <w:delText>49</w:delText>
        </w:r>
      </w:del>
      <w:r>
        <w:fldChar w:fldCharType="end"/>
      </w:r>
    </w:p>
    <w:p w14:paraId="35CC9FB6" w14:textId="77777777" w:rsidR="00DC4595" w:rsidRDefault="00DC4595">
      <w:pPr>
        <w:pStyle w:val="TOC3"/>
        <w:rPr>
          <w:rFonts w:asciiTheme="minorHAnsi" w:eastAsiaTheme="minorEastAsia" w:hAnsiTheme="minorHAnsi" w:cstheme="minorBidi"/>
          <w:sz w:val="22"/>
          <w:szCs w:val="22"/>
        </w:rPr>
      </w:pPr>
      <w:r>
        <w:t>5.1.23</w:t>
      </w:r>
      <w:r>
        <w:rPr>
          <w:rFonts w:asciiTheme="minorHAnsi" w:eastAsiaTheme="minorEastAsia" w:hAnsiTheme="minorHAnsi" w:cstheme="minorBidi"/>
          <w:sz w:val="22"/>
          <w:szCs w:val="22"/>
        </w:rPr>
        <w:tab/>
      </w:r>
      <w:r>
        <w:t>Statements-Nutrition - (Class diagram)</w:t>
      </w:r>
      <w:r>
        <w:tab/>
      </w:r>
      <w:r>
        <w:fldChar w:fldCharType="begin"/>
      </w:r>
      <w:r>
        <w:instrText xml:space="preserve"> PAGEREF _Toc383183243 \h </w:instrText>
      </w:r>
      <w:r>
        <w:fldChar w:fldCharType="separate"/>
      </w:r>
      <w:ins w:id="72" w:author="Aziz Boxwala" w:date="2014-08-11T18:56:00Z">
        <w:r w:rsidR="00F10EF4">
          <w:t>54</w:t>
        </w:r>
      </w:ins>
      <w:del w:id="73" w:author="Aziz Boxwala" w:date="2014-08-11T18:56:00Z">
        <w:r w:rsidDel="00F10EF4">
          <w:delText>50</w:delText>
        </w:r>
      </w:del>
      <w:r>
        <w:fldChar w:fldCharType="end"/>
      </w:r>
    </w:p>
    <w:p w14:paraId="0617EAD4" w14:textId="77777777" w:rsidR="00DC4595" w:rsidRDefault="00DC4595">
      <w:pPr>
        <w:pStyle w:val="TOC3"/>
        <w:rPr>
          <w:rFonts w:asciiTheme="minorHAnsi" w:eastAsiaTheme="minorEastAsia" w:hAnsiTheme="minorHAnsi" w:cstheme="minorBidi"/>
          <w:sz w:val="22"/>
          <w:szCs w:val="22"/>
        </w:rPr>
      </w:pPr>
      <w:r>
        <w:t>5.1.24</w:t>
      </w:r>
      <w:r>
        <w:rPr>
          <w:rFonts w:asciiTheme="minorHAnsi" w:eastAsiaTheme="minorEastAsia" w:hAnsiTheme="minorHAnsi" w:cstheme="minorBidi"/>
          <w:sz w:val="22"/>
          <w:szCs w:val="22"/>
        </w:rPr>
        <w:tab/>
      </w:r>
      <w:r>
        <w:t>Statements-Observation - (Class diagram)</w:t>
      </w:r>
      <w:r>
        <w:tab/>
      </w:r>
      <w:r>
        <w:fldChar w:fldCharType="begin"/>
      </w:r>
      <w:r>
        <w:instrText xml:space="preserve"> PAGEREF _Toc383183244 \h </w:instrText>
      </w:r>
      <w:r>
        <w:fldChar w:fldCharType="separate"/>
      </w:r>
      <w:ins w:id="74" w:author="Aziz Boxwala" w:date="2014-08-11T18:56:00Z">
        <w:r w:rsidR="00F10EF4">
          <w:t>55</w:t>
        </w:r>
      </w:ins>
      <w:del w:id="75" w:author="Aziz Boxwala" w:date="2014-08-11T18:56:00Z">
        <w:r w:rsidDel="00F10EF4">
          <w:delText>51</w:delText>
        </w:r>
      </w:del>
      <w:r>
        <w:fldChar w:fldCharType="end"/>
      </w:r>
    </w:p>
    <w:p w14:paraId="5E987518" w14:textId="77777777" w:rsidR="00DC4595" w:rsidRDefault="00DC4595">
      <w:pPr>
        <w:pStyle w:val="TOC3"/>
        <w:rPr>
          <w:rFonts w:asciiTheme="minorHAnsi" w:eastAsiaTheme="minorEastAsia" w:hAnsiTheme="minorHAnsi" w:cstheme="minorBidi"/>
          <w:sz w:val="22"/>
          <w:szCs w:val="22"/>
        </w:rPr>
      </w:pPr>
      <w:r>
        <w:t>5.1.25</w:t>
      </w:r>
      <w:r>
        <w:rPr>
          <w:rFonts w:asciiTheme="minorHAnsi" w:eastAsiaTheme="minorEastAsia" w:hAnsiTheme="minorHAnsi" w:cstheme="minorBidi"/>
          <w:sz w:val="22"/>
          <w:szCs w:val="22"/>
        </w:rPr>
        <w:tab/>
      </w:r>
      <w:r>
        <w:t>Statements-Procedure-1 - (Class diagram)</w:t>
      </w:r>
      <w:r>
        <w:tab/>
      </w:r>
      <w:r>
        <w:fldChar w:fldCharType="begin"/>
      </w:r>
      <w:r>
        <w:instrText xml:space="preserve"> PAGEREF _Toc383183245 \h </w:instrText>
      </w:r>
      <w:r>
        <w:fldChar w:fldCharType="separate"/>
      </w:r>
      <w:ins w:id="76" w:author="Aziz Boxwala" w:date="2014-08-11T18:56:00Z">
        <w:r w:rsidR="00F10EF4">
          <w:t>56</w:t>
        </w:r>
      </w:ins>
      <w:del w:id="77" w:author="Aziz Boxwala" w:date="2014-08-11T18:56:00Z">
        <w:r w:rsidDel="00F10EF4">
          <w:delText>52</w:delText>
        </w:r>
      </w:del>
      <w:r>
        <w:fldChar w:fldCharType="end"/>
      </w:r>
    </w:p>
    <w:p w14:paraId="19D10EC2" w14:textId="77777777" w:rsidR="00DC4595" w:rsidRDefault="00DC4595">
      <w:pPr>
        <w:pStyle w:val="TOC3"/>
        <w:rPr>
          <w:rFonts w:asciiTheme="minorHAnsi" w:eastAsiaTheme="minorEastAsia" w:hAnsiTheme="minorHAnsi" w:cstheme="minorBidi"/>
          <w:sz w:val="22"/>
          <w:szCs w:val="22"/>
        </w:rPr>
      </w:pPr>
      <w:r>
        <w:t>5.1.26</w:t>
      </w:r>
      <w:r>
        <w:rPr>
          <w:rFonts w:asciiTheme="minorHAnsi" w:eastAsiaTheme="minorEastAsia" w:hAnsiTheme="minorHAnsi" w:cstheme="minorBidi"/>
          <w:sz w:val="22"/>
          <w:szCs w:val="22"/>
        </w:rPr>
        <w:tab/>
      </w:r>
      <w:r>
        <w:t>Statements-Procedure-2 - (Class diagram)</w:t>
      </w:r>
      <w:r>
        <w:tab/>
      </w:r>
      <w:r>
        <w:fldChar w:fldCharType="begin"/>
      </w:r>
      <w:r>
        <w:instrText xml:space="preserve"> PAGEREF _Toc383183246 \h </w:instrText>
      </w:r>
      <w:r>
        <w:fldChar w:fldCharType="separate"/>
      </w:r>
      <w:ins w:id="78" w:author="Aziz Boxwala" w:date="2014-08-11T18:56:00Z">
        <w:r w:rsidR="00F10EF4">
          <w:t>57</w:t>
        </w:r>
      </w:ins>
      <w:del w:id="79" w:author="Aziz Boxwala" w:date="2014-08-11T18:56:00Z">
        <w:r w:rsidDel="00F10EF4">
          <w:delText>53</w:delText>
        </w:r>
      </w:del>
      <w:r>
        <w:fldChar w:fldCharType="end"/>
      </w:r>
    </w:p>
    <w:p w14:paraId="042FF7A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5.2</w:t>
      </w:r>
      <w:r>
        <w:rPr>
          <w:rFonts w:asciiTheme="minorHAnsi" w:eastAsiaTheme="minorEastAsia" w:hAnsiTheme="minorHAnsi" w:cstheme="minorBidi"/>
          <w:sz w:val="22"/>
          <w:szCs w:val="22"/>
        </w:rPr>
        <w:tab/>
      </w:r>
      <w:r w:rsidRPr="00716ED0">
        <w:rPr>
          <w:bCs/>
        </w:rPr>
        <w:t>ActionNonPerformance</w:t>
      </w:r>
      <w:r>
        <w:tab/>
      </w:r>
      <w:r>
        <w:fldChar w:fldCharType="begin"/>
      </w:r>
      <w:r>
        <w:instrText xml:space="preserve"> PAGEREF _Toc383183247 \h </w:instrText>
      </w:r>
      <w:r>
        <w:fldChar w:fldCharType="separate"/>
      </w:r>
      <w:ins w:id="80" w:author="Aziz Boxwala" w:date="2014-08-11T18:56:00Z">
        <w:r w:rsidR="00F10EF4">
          <w:t>57</w:t>
        </w:r>
      </w:ins>
      <w:del w:id="81" w:author="Aziz Boxwala" w:date="2014-08-11T18:56:00Z">
        <w:r w:rsidDel="00F10EF4">
          <w:delText>53</w:delText>
        </w:r>
      </w:del>
      <w:r>
        <w:fldChar w:fldCharType="end"/>
      </w:r>
    </w:p>
    <w:p w14:paraId="3F3D817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5.3</w:t>
      </w:r>
      <w:r>
        <w:rPr>
          <w:rFonts w:asciiTheme="minorHAnsi" w:eastAsiaTheme="minorEastAsia" w:hAnsiTheme="minorHAnsi" w:cstheme="minorBidi"/>
          <w:sz w:val="22"/>
          <w:szCs w:val="22"/>
        </w:rPr>
        <w:tab/>
      </w:r>
      <w:r w:rsidRPr="00716ED0">
        <w:rPr>
          <w:bCs/>
        </w:rPr>
        <w:t>ActionPerformance</w:t>
      </w:r>
      <w:r>
        <w:tab/>
      </w:r>
      <w:r>
        <w:fldChar w:fldCharType="begin"/>
      </w:r>
      <w:r>
        <w:instrText xml:space="preserve"> PAGEREF _Toc383183248 \h </w:instrText>
      </w:r>
      <w:r>
        <w:fldChar w:fldCharType="separate"/>
      </w:r>
      <w:ins w:id="82" w:author="Aziz Boxwala" w:date="2014-08-11T18:56:00Z">
        <w:r w:rsidR="00F10EF4">
          <w:t>58</w:t>
        </w:r>
      </w:ins>
      <w:del w:id="83" w:author="Aziz Boxwala" w:date="2014-08-11T18:56:00Z">
        <w:r w:rsidDel="00F10EF4">
          <w:delText>54</w:delText>
        </w:r>
      </w:del>
      <w:r>
        <w:fldChar w:fldCharType="end"/>
      </w:r>
    </w:p>
    <w:p w14:paraId="359C6F00"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5.4</w:t>
      </w:r>
      <w:r>
        <w:rPr>
          <w:rFonts w:asciiTheme="minorHAnsi" w:eastAsiaTheme="minorEastAsia" w:hAnsiTheme="minorHAnsi" w:cstheme="minorBidi"/>
          <w:sz w:val="22"/>
          <w:szCs w:val="22"/>
        </w:rPr>
        <w:tab/>
      </w:r>
      <w:r w:rsidRPr="00716ED0">
        <w:rPr>
          <w:bCs/>
        </w:rPr>
        <w:t>AdverseEvent</w:t>
      </w:r>
      <w:r>
        <w:tab/>
      </w:r>
      <w:r>
        <w:fldChar w:fldCharType="begin"/>
      </w:r>
      <w:r>
        <w:instrText xml:space="preserve"> PAGEREF _Toc383183249 \h </w:instrText>
      </w:r>
      <w:r>
        <w:fldChar w:fldCharType="separate"/>
      </w:r>
      <w:ins w:id="84" w:author="Aziz Boxwala" w:date="2014-08-11T18:56:00Z">
        <w:r w:rsidR="00F10EF4">
          <w:t>61</w:t>
        </w:r>
      </w:ins>
      <w:del w:id="85" w:author="Aziz Boxwala" w:date="2014-08-11T18:56:00Z">
        <w:r w:rsidDel="00F10EF4">
          <w:delText>57</w:delText>
        </w:r>
      </w:del>
      <w:r>
        <w:fldChar w:fldCharType="end"/>
      </w:r>
    </w:p>
    <w:p w14:paraId="4D5B1264"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5.5</w:t>
      </w:r>
      <w:r>
        <w:rPr>
          <w:rFonts w:asciiTheme="minorHAnsi" w:eastAsiaTheme="minorEastAsia" w:hAnsiTheme="minorHAnsi" w:cstheme="minorBidi"/>
          <w:sz w:val="22"/>
          <w:szCs w:val="22"/>
        </w:rPr>
        <w:tab/>
      </w:r>
      <w:r w:rsidRPr="00716ED0">
        <w:rPr>
          <w:bCs/>
        </w:rPr>
        <w:t>AllergyIntolerance</w:t>
      </w:r>
      <w:r>
        <w:tab/>
      </w:r>
      <w:r>
        <w:fldChar w:fldCharType="begin"/>
      </w:r>
      <w:r>
        <w:instrText xml:space="preserve"> PAGEREF _Toc383183250 \h </w:instrText>
      </w:r>
      <w:r>
        <w:fldChar w:fldCharType="separate"/>
      </w:r>
      <w:ins w:id="86" w:author="Aziz Boxwala" w:date="2014-08-11T18:56:00Z">
        <w:r w:rsidR="00F10EF4">
          <w:t>62</w:t>
        </w:r>
      </w:ins>
      <w:del w:id="87" w:author="Aziz Boxwala" w:date="2014-08-11T18:56:00Z">
        <w:r w:rsidDel="00F10EF4">
          <w:delText>58</w:delText>
        </w:r>
      </w:del>
      <w:r>
        <w:fldChar w:fldCharType="end"/>
      </w:r>
    </w:p>
    <w:p w14:paraId="39DD536E"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5.6</w:t>
      </w:r>
      <w:r>
        <w:rPr>
          <w:rFonts w:asciiTheme="minorHAnsi" w:eastAsiaTheme="minorEastAsia" w:hAnsiTheme="minorHAnsi" w:cstheme="minorBidi"/>
          <w:sz w:val="22"/>
          <w:szCs w:val="22"/>
        </w:rPr>
        <w:tab/>
      </w:r>
      <w:r w:rsidRPr="00716ED0">
        <w:rPr>
          <w:bCs/>
        </w:rPr>
        <w:t>AllergyIntoleranceUnknown</w:t>
      </w:r>
      <w:r>
        <w:tab/>
      </w:r>
      <w:r>
        <w:fldChar w:fldCharType="begin"/>
      </w:r>
      <w:r>
        <w:instrText xml:space="preserve"> PAGEREF _Toc383183251 \h </w:instrText>
      </w:r>
      <w:r>
        <w:fldChar w:fldCharType="separate"/>
      </w:r>
      <w:ins w:id="88" w:author="Aziz Boxwala" w:date="2014-08-11T18:56:00Z">
        <w:r w:rsidR="00F10EF4">
          <w:t>62</w:t>
        </w:r>
      </w:ins>
      <w:del w:id="89" w:author="Aziz Boxwala" w:date="2014-08-11T18:56:00Z">
        <w:r w:rsidDel="00F10EF4">
          <w:delText>58</w:delText>
        </w:r>
      </w:del>
      <w:r>
        <w:fldChar w:fldCharType="end"/>
      </w:r>
    </w:p>
    <w:p w14:paraId="7AD67946"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5.7</w:t>
      </w:r>
      <w:r>
        <w:rPr>
          <w:rFonts w:asciiTheme="minorHAnsi" w:eastAsiaTheme="minorEastAsia" w:hAnsiTheme="minorHAnsi" w:cstheme="minorBidi"/>
          <w:sz w:val="22"/>
          <w:szCs w:val="22"/>
        </w:rPr>
        <w:tab/>
      </w:r>
      <w:r w:rsidRPr="00716ED0">
        <w:rPr>
          <w:bCs/>
        </w:rPr>
        <w:t>BodySite</w:t>
      </w:r>
      <w:r>
        <w:tab/>
      </w:r>
      <w:r>
        <w:fldChar w:fldCharType="begin"/>
      </w:r>
      <w:r>
        <w:instrText xml:space="preserve"> PAGEREF _Toc383183252 \h </w:instrText>
      </w:r>
      <w:r>
        <w:fldChar w:fldCharType="separate"/>
      </w:r>
      <w:ins w:id="90" w:author="Aziz Boxwala" w:date="2014-08-11T18:56:00Z">
        <w:r w:rsidR="00F10EF4">
          <w:t>62</w:t>
        </w:r>
      </w:ins>
      <w:del w:id="91" w:author="Aziz Boxwala" w:date="2014-08-11T18:56:00Z">
        <w:r w:rsidDel="00F10EF4">
          <w:delText>58</w:delText>
        </w:r>
      </w:del>
      <w:r>
        <w:fldChar w:fldCharType="end"/>
      </w:r>
    </w:p>
    <w:p w14:paraId="10F77C3A"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5.8</w:t>
      </w:r>
      <w:r>
        <w:rPr>
          <w:rFonts w:asciiTheme="minorHAnsi" w:eastAsiaTheme="minorEastAsia" w:hAnsiTheme="minorHAnsi" w:cstheme="minorBidi"/>
          <w:sz w:val="22"/>
          <w:szCs w:val="22"/>
        </w:rPr>
        <w:tab/>
      </w:r>
      <w:r w:rsidRPr="00716ED0">
        <w:rPr>
          <w:bCs/>
        </w:rPr>
        <w:t>CareExperience</w:t>
      </w:r>
      <w:r>
        <w:tab/>
      </w:r>
      <w:r>
        <w:fldChar w:fldCharType="begin"/>
      </w:r>
      <w:r>
        <w:instrText xml:space="preserve"> PAGEREF _Toc383183253 \h </w:instrText>
      </w:r>
      <w:r>
        <w:fldChar w:fldCharType="separate"/>
      </w:r>
      <w:ins w:id="92" w:author="Aziz Boxwala" w:date="2014-08-11T18:56:00Z">
        <w:r w:rsidR="00F10EF4">
          <w:t>63</w:t>
        </w:r>
      </w:ins>
      <w:del w:id="93" w:author="Aziz Boxwala" w:date="2014-08-11T18:56:00Z">
        <w:r w:rsidDel="00F10EF4">
          <w:delText>59</w:delText>
        </w:r>
      </w:del>
      <w:r>
        <w:fldChar w:fldCharType="end"/>
      </w:r>
    </w:p>
    <w:p w14:paraId="0165720C" w14:textId="77777777" w:rsidR="00DC4595" w:rsidRDefault="00DC4595">
      <w:pPr>
        <w:pStyle w:val="TOC2"/>
        <w:tabs>
          <w:tab w:val="left" w:pos="806"/>
        </w:tabs>
        <w:rPr>
          <w:rFonts w:asciiTheme="minorHAnsi" w:eastAsiaTheme="minorEastAsia" w:hAnsiTheme="minorHAnsi" w:cstheme="minorBidi"/>
          <w:sz w:val="22"/>
          <w:szCs w:val="22"/>
        </w:rPr>
      </w:pPr>
      <w:r w:rsidRPr="00716ED0">
        <w:rPr>
          <w:bCs/>
        </w:rPr>
        <w:t>5.9</w:t>
      </w:r>
      <w:r>
        <w:rPr>
          <w:rFonts w:asciiTheme="minorHAnsi" w:eastAsiaTheme="minorEastAsia" w:hAnsiTheme="minorHAnsi" w:cstheme="minorBidi"/>
          <w:sz w:val="22"/>
          <w:szCs w:val="22"/>
        </w:rPr>
        <w:tab/>
      </w:r>
      <w:r w:rsidRPr="00716ED0">
        <w:rPr>
          <w:bCs/>
        </w:rPr>
        <w:t>ClinicalStatement</w:t>
      </w:r>
      <w:r>
        <w:tab/>
      </w:r>
      <w:r>
        <w:fldChar w:fldCharType="begin"/>
      </w:r>
      <w:r>
        <w:instrText xml:space="preserve"> PAGEREF _Toc383183254 \h </w:instrText>
      </w:r>
      <w:r>
        <w:fldChar w:fldCharType="separate"/>
      </w:r>
      <w:ins w:id="94" w:author="Aziz Boxwala" w:date="2014-08-11T18:56:00Z">
        <w:r w:rsidR="00F10EF4">
          <w:t>64</w:t>
        </w:r>
      </w:ins>
      <w:del w:id="95" w:author="Aziz Boxwala" w:date="2014-08-11T18:56:00Z">
        <w:r w:rsidDel="00F10EF4">
          <w:delText>60</w:delText>
        </w:r>
      </w:del>
      <w:r>
        <w:fldChar w:fldCharType="end"/>
      </w:r>
    </w:p>
    <w:p w14:paraId="2BD4F9F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w:t>
      </w:r>
      <w:r>
        <w:rPr>
          <w:rFonts w:asciiTheme="minorHAnsi" w:eastAsiaTheme="minorEastAsia" w:hAnsiTheme="minorHAnsi" w:cstheme="minorBidi"/>
          <w:sz w:val="22"/>
          <w:szCs w:val="22"/>
        </w:rPr>
        <w:tab/>
      </w:r>
      <w:r w:rsidRPr="00716ED0">
        <w:rPr>
          <w:bCs/>
        </w:rPr>
        <w:t>CommunicationEvent</w:t>
      </w:r>
      <w:r>
        <w:tab/>
      </w:r>
      <w:r>
        <w:fldChar w:fldCharType="begin"/>
      </w:r>
      <w:r>
        <w:instrText xml:space="preserve"> PAGEREF _Toc383183255 \h </w:instrText>
      </w:r>
      <w:r>
        <w:fldChar w:fldCharType="separate"/>
      </w:r>
      <w:ins w:id="96" w:author="Aziz Boxwala" w:date="2014-08-11T18:56:00Z">
        <w:r w:rsidR="00F10EF4">
          <w:t>66</w:t>
        </w:r>
      </w:ins>
      <w:del w:id="97" w:author="Aziz Boxwala" w:date="2014-08-11T18:56:00Z">
        <w:r w:rsidDel="00F10EF4">
          <w:delText>62</w:delText>
        </w:r>
      </w:del>
      <w:r>
        <w:fldChar w:fldCharType="end"/>
      </w:r>
    </w:p>
    <w:p w14:paraId="24858C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w:t>
      </w:r>
      <w:r>
        <w:rPr>
          <w:rFonts w:asciiTheme="minorHAnsi" w:eastAsiaTheme="minorEastAsia" w:hAnsiTheme="minorHAnsi" w:cstheme="minorBidi"/>
          <w:sz w:val="22"/>
          <w:szCs w:val="22"/>
        </w:rPr>
        <w:tab/>
      </w:r>
      <w:r w:rsidRPr="00716ED0">
        <w:rPr>
          <w:bCs/>
        </w:rPr>
        <w:t>CommunicationOrder</w:t>
      </w:r>
      <w:r>
        <w:tab/>
      </w:r>
      <w:r>
        <w:fldChar w:fldCharType="begin"/>
      </w:r>
      <w:r>
        <w:instrText xml:space="preserve"> PAGEREF _Toc383183256 \h </w:instrText>
      </w:r>
      <w:r>
        <w:fldChar w:fldCharType="separate"/>
      </w:r>
      <w:ins w:id="98" w:author="Aziz Boxwala" w:date="2014-08-11T18:56:00Z">
        <w:r w:rsidR="00F10EF4">
          <w:t>66</w:t>
        </w:r>
      </w:ins>
      <w:del w:id="99" w:author="Aziz Boxwala" w:date="2014-08-11T18:56:00Z">
        <w:r w:rsidDel="00F10EF4">
          <w:delText>62</w:delText>
        </w:r>
      </w:del>
      <w:r>
        <w:fldChar w:fldCharType="end"/>
      </w:r>
    </w:p>
    <w:p w14:paraId="32701DE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w:t>
      </w:r>
      <w:r>
        <w:rPr>
          <w:rFonts w:asciiTheme="minorHAnsi" w:eastAsiaTheme="minorEastAsia" w:hAnsiTheme="minorHAnsi" w:cstheme="minorBidi"/>
          <w:sz w:val="22"/>
          <w:szCs w:val="22"/>
        </w:rPr>
        <w:tab/>
      </w:r>
      <w:r w:rsidRPr="00716ED0">
        <w:rPr>
          <w:bCs/>
        </w:rPr>
        <w:t>CommunicationProposal</w:t>
      </w:r>
      <w:r>
        <w:tab/>
      </w:r>
      <w:r>
        <w:fldChar w:fldCharType="begin"/>
      </w:r>
      <w:r>
        <w:instrText xml:space="preserve"> PAGEREF _Toc383183257 \h </w:instrText>
      </w:r>
      <w:r>
        <w:fldChar w:fldCharType="separate"/>
      </w:r>
      <w:ins w:id="100" w:author="Aziz Boxwala" w:date="2014-08-11T18:56:00Z">
        <w:r w:rsidR="00F10EF4">
          <w:t>67</w:t>
        </w:r>
      </w:ins>
      <w:del w:id="101" w:author="Aziz Boxwala" w:date="2014-08-11T18:56:00Z">
        <w:r w:rsidDel="00F10EF4">
          <w:delText>63</w:delText>
        </w:r>
      </w:del>
      <w:r>
        <w:fldChar w:fldCharType="end"/>
      </w:r>
    </w:p>
    <w:p w14:paraId="1237948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5.13</w:t>
      </w:r>
      <w:r>
        <w:rPr>
          <w:rFonts w:asciiTheme="minorHAnsi" w:eastAsiaTheme="minorEastAsia" w:hAnsiTheme="minorHAnsi" w:cstheme="minorBidi"/>
          <w:sz w:val="22"/>
          <w:szCs w:val="22"/>
        </w:rPr>
        <w:tab/>
      </w:r>
      <w:r w:rsidRPr="00716ED0">
        <w:rPr>
          <w:bCs/>
        </w:rPr>
        <w:t>ConditionAbsent</w:t>
      </w:r>
      <w:r>
        <w:tab/>
      </w:r>
      <w:r>
        <w:fldChar w:fldCharType="begin"/>
      </w:r>
      <w:r>
        <w:instrText xml:space="preserve"> PAGEREF _Toc383183258 \h </w:instrText>
      </w:r>
      <w:r>
        <w:fldChar w:fldCharType="separate"/>
      </w:r>
      <w:ins w:id="102" w:author="Aziz Boxwala" w:date="2014-08-11T18:56:00Z">
        <w:r w:rsidR="00F10EF4">
          <w:t>67</w:t>
        </w:r>
      </w:ins>
      <w:del w:id="103" w:author="Aziz Boxwala" w:date="2014-08-11T18:56:00Z">
        <w:r w:rsidDel="00F10EF4">
          <w:delText>63</w:delText>
        </w:r>
      </w:del>
      <w:r>
        <w:fldChar w:fldCharType="end"/>
      </w:r>
    </w:p>
    <w:p w14:paraId="7949AE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5.14</w:t>
      </w:r>
      <w:r>
        <w:rPr>
          <w:rFonts w:asciiTheme="minorHAnsi" w:eastAsiaTheme="minorEastAsia" w:hAnsiTheme="minorHAnsi" w:cstheme="minorBidi"/>
          <w:sz w:val="22"/>
          <w:szCs w:val="22"/>
        </w:rPr>
        <w:tab/>
      </w:r>
      <w:r w:rsidRPr="00716ED0">
        <w:rPr>
          <w:bCs/>
        </w:rPr>
        <w:t>ConditionPresenceUnknown</w:t>
      </w:r>
      <w:r>
        <w:tab/>
      </w:r>
      <w:r>
        <w:fldChar w:fldCharType="begin"/>
      </w:r>
      <w:r>
        <w:instrText xml:space="preserve"> PAGEREF _Toc383183259 \h </w:instrText>
      </w:r>
      <w:r>
        <w:fldChar w:fldCharType="separate"/>
      </w:r>
      <w:ins w:id="104" w:author="Aziz Boxwala" w:date="2014-08-11T18:56:00Z">
        <w:r w:rsidR="00F10EF4">
          <w:t>68</w:t>
        </w:r>
      </w:ins>
      <w:del w:id="105" w:author="Aziz Boxwala" w:date="2014-08-11T18:56:00Z">
        <w:r w:rsidDel="00F10EF4">
          <w:delText>64</w:delText>
        </w:r>
      </w:del>
      <w:r>
        <w:fldChar w:fldCharType="end"/>
      </w:r>
    </w:p>
    <w:p w14:paraId="1AC9E0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5.15</w:t>
      </w:r>
      <w:r>
        <w:rPr>
          <w:rFonts w:asciiTheme="minorHAnsi" w:eastAsiaTheme="minorEastAsia" w:hAnsiTheme="minorHAnsi" w:cstheme="minorBidi"/>
          <w:sz w:val="22"/>
          <w:szCs w:val="22"/>
        </w:rPr>
        <w:tab/>
      </w:r>
      <w:r w:rsidRPr="00716ED0">
        <w:rPr>
          <w:bCs/>
        </w:rPr>
        <w:t>ConditionPresent</w:t>
      </w:r>
      <w:r>
        <w:tab/>
      </w:r>
      <w:r>
        <w:fldChar w:fldCharType="begin"/>
      </w:r>
      <w:r>
        <w:instrText xml:space="preserve"> PAGEREF _Toc383183260 \h </w:instrText>
      </w:r>
      <w:r>
        <w:fldChar w:fldCharType="separate"/>
      </w:r>
      <w:ins w:id="106" w:author="Aziz Boxwala" w:date="2014-08-11T18:56:00Z">
        <w:r w:rsidR="00F10EF4">
          <w:t>68</w:t>
        </w:r>
      </w:ins>
      <w:del w:id="107" w:author="Aziz Boxwala" w:date="2014-08-11T18:56:00Z">
        <w:r w:rsidDel="00F10EF4">
          <w:delText>64</w:delText>
        </w:r>
      </w:del>
      <w:r>
        <w:fldChar w:fldCharType="end"/>
      </w:r>
    </w:p>
    <w:p w14:paraId="4DA8429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5.16</w:t>
      </w:r>
      <w:r>
        <w:rPr>
          <w:rFonts w:asciiTheme="minorHAnsi" w:eastAsiaTheme="minorEastAsia" w:hAnsiTheme="minorHAnsi" w:cstheme="minorBidi"/>
          <w:sz w:val="22"/>
          <w:szCs w:val="22"/>
        </w:rPr>
        <w:tab/>
      </w:r>
      <w:r w:rsidRPr="00716ED0">
        <w:rPr>
          <w:bCs/>
        </w:rPr>
        <w:t>ContraindicationToMedication</w:t>
      </w:r>
      <w:r>
        <w:tab/>
      </w:r>
      <w:r>
        <w:fldChar w:fldCharType="begin"/>
      </w:r>
      <w:r>
        <w:instrText xml:space="preserve"> PAGEREF _Toc383183261 \h </w:instrText>
      </w:r>
      <w:r>
        <w:fldChar w:fldCharType="separate"/>
      </w:r>
      <w:ins w:id="108" w:author="Aziz Boxwala" w:date="2014-08-11T18:56:00Z">
        <w:r w:rsidR="00F10EF4">
          <w:t>69</w:t>
        </w:r>
      </w:ins>
      <w:del w:id="109" w:author="Aziz Boxwala" w:date="2014-08-11T18:56:00Z">
        <w:r w:rsidDel="00F10EF4">
          <w:delText>65</w:delText>
        </w:r>
      </w:del>
      <w:r>
        <w:fldChar w:fldCharType="end"/>
      </w:r>
    </w:p>
    <w:p w14:paraId="4B100E5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5.17</w:t>
      </w:r>
      <w:r>
        <w:rPr>
          <w:rFonts w:asciiTheme="minorHAnsi" w:eastAsiaTheme="minorEastAsia" w:hAnsiTheme="minorHAnsi" w:cstheme="minorBidi"/>
          <w:sz w:val="22"/>
          <w:szCs w:val="22"/>
        </w:rPr>
        <w:tab/>
      </w:r>
      <w:r w:rsidRPr="00716ED0">
        <w:rPr>
          <w:bCs/>
        </w:rPr>
        <w:t>ContraindicationToProcedure</w:t>
      </w:r>
      <w:r>
        <w:tab/>
      </w:r>
      <w:r>
        <w:fldChar w:fldCharType="begin"/>
      </w:r>
      <w:r>
        <w:instrText xml:space="preserve"> PAGEREF _Toc383183262 \h </w:instrText>
      </w:r>
      <w:r>
        <w:fldChar w:fldCharType="separate"/>
      </w:r>
      <w:ins w:id="110" w:author="Aziz Boxwala" w:date="2014-08-11T18:56:00Z">
        <w:r w:rsidR="00F10EF4">
          <w:t>69</w:t>
        </w:r>
      </w:ins>
      <w:del w:id="111" w:author="Aziz Boxwala" w:date="2014-08-11T18:56:00Z">
        <w:r w:rsidDel="00F10EF4">
          <w:delText>65</w:delText>
        </w:r>
      </w:del>
      <w:r>
        <w:fldChar w:fldCharType="end"/>
      </w:r>
    </w:p>
    <w:p w14:paraId="420439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5.18</w:t>
      </w:r>
      <w:r>
        <w:rPr>
          <w:rFonts w:asciiTheme="minorHAnsi" w:eastAsiaTheme="minorEastAsia" w:hAnsiTheme="minorHAnsi" w:cstheme="minorBidi"/>
          <w:sz w:val="22"/>
          <w:szCs w:val="22"/>
        </w:rPr>
        <w:tab/>
      </w:r>
      <w:r w:rsidRPr="00716ED0">
        <w:rPr>
          <w:bCs/>
        </w:rPr>
        <w:t>Cycle</w:t>
      </w:r>
      <w:r>
        <w:tab/>
      </w:r>
      <w:r>
        <w:fldChar w:fldCharType="begin"/>
      </w:r>
      <w:r>
        <w:instrText xml:space="preserve"> PAGEREF _Toc383183263 \h </w:instrText>
      </w:r>
      <w:r>
        <w:fldChar w:fldCharType="separate"/>
      </w:r>
      <w:ins w:id="112" w:author="Aziz Boxwala" w:date="2014-08-11T18:56:00Z">
        <w:r w:rsidR="00F10EF4">
          <w:t>70</w:t>
        </w:r>
      </w:ins>
      <w:del w:id="113" w:author="Aziz Boxwala" w:date="2014-08-11T18:56:00Z">
        <w:r w:rsidDel="00F10EF4">
          <w:delText>66</w:delText>
        </w:r>
      </w:del>
      <w:r>
        <w:fldChar w:fldCharType="end"/>
      </w:r>
    </w:p>
    <w:p w14:paraId="370EF46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5.19</w:t>
      </w:r>
      <w:r>
        <w:rPr>
          <w:rFonts w:asciiTheme="minorHAnsi" w:eastAsiaTheme="minorEastAsia" w:hAnsiTheme="minorHAnsi" w:cstheme="minorBidi"/>
          <w:sz w:val="22"/>
          <w:szCs w:val="22"/>
        </w:rPr>
        <w:tab/>
      </w:r>
      <w:r w:rsidRPr="00716ED0">
        <w:rPr>
          <w:bCs/>
        </w:rPr>
        <w:t>Device</w:t>
      </w:r>
      <w:r>
        <w:tab/>
      </w:r>
      <w:r>
        <w:fldChar w:fldCharType="begin"/>
      </w:r>
      <w:r>
        <w:instrText xml:space="preserve"> PAGEREF _Toc383183264 \h </w:instrText>
      </w:r>
      <w:r>
        <w:fldChar w:fldCharType="separate"/>
      </w:r>
      <w:ins w:id="114" w:author="Aziz Boxwala" w:date="2014-08-11T18:56:00Z">
        <w:r w:rsidR="00F10EF4">
          <w:t>71</w:t>
        </w:r>
      </w:ins>
      <w:del w:id="115" w:author="Aziz Boxwala" w:date="2014-08-11T18:56:00Z">
        <w:r w:rsidDel="00F10EF4">
          <w:delText>67</w:delText>
        </w:r>
      </w:del>
      <w:r>
        <w:fldChar w:fldCharType="end"/>
      </w:r>
    </w:p>
    <w:p w14:paraId="53C222F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5.20</w:t>
      </w:r>
      <w:r>
        <w:rPr>
          <w:rFonts w:asciiTheme="minorHAnsi" w:eastAsiaTheme="minorEastAsia" w:hAnsiTheme="minorHAnsi" w:cstheme="minorBidi"/>
          <w:sz w:val="22"/>
          <w:szCs w:val="22"/>
        </w:rPr>
        <w:tab/>
      </w:r>
      <w:r w:rsidRPr="00716ED0">
        <w:rPr>
          <w:bCs/>
        </w:rPr>
        <w:t>DeviceApplicationNotPerformed</w:t>
      </w:r>
      <w:r>
        <w:tab/>
      </w:r>
      <w:r>
        <w:fldChar w:fldCharType="begin"/>
      </w:r>
      <w:r>
        <w:instrText xml:space="preserve"> PAGEREF _Toc383183265 \h </w:instrText>
      </w:r>
      <w:r>
        <w:fldChar w:fldCharType="separate"/>
      </w:r>
      <w:ins w:id="116" w:author="Aziz Boxwala" w:date="2014-08-11T18:56:00Z">
        <w:r w:rsidR="00F10EF4">
          <w:t>73</w:t>
        </w:r>
      </w:ins>
      <w:del w:id="117" w:author="Aziz Boxwala" w:date="2014-08-11T18:56:00Z">
        <w:r w:rsidDel="00F10EF4">
          <w:delText>69</w:delText>
        </w:r>
      </w:del>
      <w:r>
        <w:fldChar w:fldCharType="end"/>
      </w:r>
    </w:p>
    <w:p w14:paraId="59C3AB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5.21</w:t>
      </w:r>
      <w:r>
        <w:rPr>
          <w:rFonts w:asciiTheme="minorHAnsi" w:eastAsiaTheme="minorEastAsia" w:hAnsiTheme="minorHAnsi" w:cstheme="minorBidi"/>
          <w:sz w:val="22"/>
          <w:szCs w:val="22"/>
        </w:rPr>
        <w:tab/>
      </w:r>
      <w:r w:rsidRPr="00716ED0">
        <w:rPr>
          <w:bCs/>
        </w:rPr>
        <w:t>DeviceApplicationOrder</w:t>
      </w:r>
      <w:r>
        <w:tab/>
      </w:r>
      <w:r>
        <w:fldChar w:fldCharType="begin"/>
      </w:r>
      <w:r>
        <w:instrText xml:space="preserve"> PAGEREF _Toc383183266 \h </w:instrText>
      </w:r>
      <w:r>
        <w:fldChar w:fldCharType="separate"/>
      </w:r>
      <w:ins w:id="118" w:author="Aziz Boxwala" w:date="2014-08-11T18:56:00Z">
        <w:r w:rsidR="00F10EF4">
          <w:t>74</w:t>
        </w:r>
      </w:ins>
      <w:del w:id="119" w:author="Aziz Boxwala" w:date="2014-08-11T18:56:00Z">
        <w:r w:rsidDel="00F10EF4">
          <w:delText>70</w:delText>
        </w:r>
      </w:del>
      <w:r>
        <w:fldChar w:fldCharType="end"/>
      </w:r>
    </w:p>
    <w:p w14:paraId="42A3BE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5.22</w:t>
      </w:r>
      <w:r>
        <w:rPr>
          <w:rFonts w:asciiTheme="minorHAnsi" w:eastAsiaTheme="minorEastAsia" w:hAnsiTheme="minorHAnsi" w:cstheme="minorBidi"/>
          <w:sz w:val="22"/>
          <w:szCs w:val="22"/>
        </w:rPr>
        <w:tab/>
      </w:r>
      <w:r w:rsidRPr="00716ED0">
        <w:rPr>
          <w:bCs/>
        </w:rPr>
        <w:t>DeviceApplicationPerformed</w:t>
      </w:r>
      <w:r>
        <w:tab/>
      </w:r>
      <w:r>
        <w:fldChar w:fldCharType="begin"/>
      </w:r>
      <w:r>
        <w:instrText xml:space="preserve"> PAGEREF _Toc383183267 \h </w:instrText>
      </w:r>
      <w:r>
        <w:fldChar w:fldCharType="separate"/>
      </w:r>
      <w:ins w:id="120" w:author="Aziz Boxwala" w:date="2014-08-11T18:56:00Z">
        <w:r w:rsidR="00F10EF4">
          <w:t>74</w:t>
        </w:r>
      </w:ins>
      <w:del w:id="121" w:author="Aziz Boxwala" w:date="2014-08-11T18:56:00Z">
        <w:r w:rsidDel="00F10EF4">
          <w:delText>70</w:delText>
        </w:r>
      </w:del>
      <w:r>
        <w:fldChar w:fldCharType="end"/>
      </w:r>
    </w:p>
    <w:p w14:paraId="1EDF8A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5.23</w:t>
      </w:r>
      <w:r>
        <w:rPr>
          <w:rFonts w:asciiTheme="minorHAnsi" w:eastAsiaTheme="minorEastAsia" w:hAnsiTheme="minorHAnsi" w:cstheme="minorBidi"/>
          <w:sz w:val="22"/>
          <w:szCs w:val="22"/>
        </w:rPr>
        <w:tab/>
      </w:r>
      <w:r w:rsidRPr="00716ED0">
        <w:rPr>
          <w:bCs/>
        </w:rPr>
        <w:t>DeviceApplicationProposal</w:t>
      </w:r>
      <w:r>
        <w:tab/>
      </w:r>
      <w:r>
        <w:fldChar w:fldCharType="begin"/>
      </w:r>
      <w:r>
        <w:instrText xml:space="preserve"> PAGEREF _Toc383183268 \h </w:instrText>
      </w:r>
      <w:r>
        <w:fldChar w:fldCharType="separate"/>
      </w:r>
      <w:ins w:id="122" w:author="Aziz Boxwala" w:date="2014-08-11T18:56:00Z">
        <w:r w:rsidR="00F10EF4">
          <w:t>75</w:t>
        </w:r>
      </w:ins>
      <w:del w:id="123" w:author="Aziz Boxwala" w:date="2014-08-11T18:56:00Z">
        <w:r w:rsidDel="00F10EF4">
          <w:delText>71</w:delText>
        </w:r>
      </w:del>
      <w:r>
        <w:fldChar w:fldCharType="end"/>
      </w:r>
    </w:p>
    <w:p w14:paraId="00CE174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5.24</w:t>
      </w:r>
      <w:r>
        <w:rPr>
          <w:rFonts w:asciiTheme="minorHAnsi" w:eastAsiaTheme="minorEastAsia" w:hAnsiTheme="minorHAnsi" w:cstheme="minorBidi"/>
          <w:sz w:val="22"/>
          <w:szCs w:val="22"/>
        </w:rPr>
        <w:tab/>
      </w:r>
      <w:r w:rsidRPr="00716ED0">
        <w:rPr>
          <w:bCs/>
        </w:rPr>
        <w:t>DietAdministration</w:t>
      </w:r>
      <w:r>
        <w:tab/>
      </w:r>
      <w:r>
        <w:fldChar w:fldCharType="begin"/>
      </w:r>
      <w:r>
        <w:instrText xml:space="preserve"> PAGEREF _Toc383183269 \h </w:instrText>
      </w:r>
      <w:r>
        <w:fldChar w:fldCharType="separate"/>
      </w:r>
      <w:ins w:id="124" w:author="Aziz Boxwala" w:date="2014-08-11T18:56:00Z">
        <w:r w:rsidR="00F10EF4">
          <w:t>75</w:t>
        </w:r>
      </w:ins>
      <w:del w:id="125" w:author="Aziz Boxwala" w:date="2014-08-11T18:56:00Z">
        <w:r w:rsidDel="00F10EF4">
          <w:delText>71</w:delText>
        </w:r>
      </w:del>
      <w:r>
        <w:fldChar w:fldCharType="end"/>
      </w:r>
    </w:p>
    <w:p w14:paraId="7D606BB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5.25</w:t>
      </w:r>
      <w:r>
        <w:rPr>
          <w:rFonts w:asciiTheme="minorHAnsi" w:eastAsiaTheme="minorEastAsia" w:hAnsiTheme="minorHAnsi" w:cstheme="minorBidi"/>
          <w:sz w:val="22"/>
          <w:szCs w:val="22"/>
        </w:rPr>
        <w:tab/>
      </w:r>
      <w:r w:rsidRPr="00716ED0">
        <w:rPr>
          <w:bCs/>
        </w:rPr>
        <w:t>DietOrder</w:t>
      </w:r>
      <w:r>
        <w:tab/>
      </w:r>
      <w:r>
        <w:fldChar w:fldCharType="begin"/>
      </w:r>
      <w:r>
        <w:instrText xml:space="preserve"> PAGEREF _Toc383183270 \h </w:instrText>
      </w:r>
      <w:r>
        <w:fldChar w:fldCharType="separate"/>
      </w:r>
      <w:ins w:id="126" w:author="Aziz Boxwala" w:date="2014-08-11T18:56:00Z">
        <w:r w:rsidR="00F10EF4">
          <w:t>76</w:t>
        </w:r>
      </w:ins>
      <w:del w:id="127" w:author="Aziz Boxwala" w:date="2014-08-11T18:56:00Z">
        <w:r w:rsidDel="00F10EF4">
          <w:delText>72</w:delText>
        </w:r>
      </w:del>
      <w:r>
        <w:fldChar w:fldCharType="end"/>
      </w:r>
    </w:p>
    <w:p w14:paraId="771132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5.26</w:t>
      </w:r>
      <w:r>
        <w:rPr>
          <w:rFonts w:asciiTheme="minorHAnsi" w:eastAsiaTheme="minorEastAsia" w:hAnsiTheme="minorHAnsi" w:cstheme="minorBidi"/>
          <w:sz w:val="22"/>
          <w:szCs w:val="22"/>
        </w:rPr>
        <w:tab/>
      </w:r>
      <w:r w:rsidRPr="00716ED0">
        <w:rPr>
          <w:bCs/>
        </w:rPr>
        <w:t>DietProposal</w:t>
      </w:r>
      <w:r>
        <w:tab/>
      </w:r>
      <w:r>
        <w:fldChar w:fldCharType="begin"/>
      </w:r>
      <w:r>
        <w:instrText xml:space="preserve"> PAGEREF _Toc383183271 \h </w:instrText>
      </w:r>
      <w:r>
        <w:fldChar w:fldCharType="separate"/>
      </w:r>
      <w:ins w:id="128" w:author="Aziz Boxwala" w:date="2014-08-11T18:56:00Z">
        <w:r w:rsidR="00F10EF4">
          <w:t>76</w:t>
        </w:r>
      </w:ins>
      <w:del w:id="129" w:author="Aziz Boxwala" w:date="2014-08-11T18:56:00Z">
        <w:r w:rsidDel="00F10EF4">
          <w:delText>72</w:delText>
        </w:r>
      </w:del>
      <w:r>
        <w:fldChar w:fldCharType="end"/>
      </w:r>
    </w:p>
    <w:p w14:paraId="69D141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5.27</w:t>
      </w:r>
      <w:r>
        <w:rPr>
          <w:rFonts w:asciiTheme="minorHAnsi" w:eastAsiaTheme="minorEastAsia" w:hAnsiTheme="minorHAnsi" w:cstheme="minorBidi"/>
          <w:sz w:val="22"/>
          <w:szCs w:val="22"/>
        </w:rPr>
        <w:tab/>
      </w:r>
      <w:r w:rsidRPr="00716ED0">
        <w:rPr>
          <w:bCs/>
        </w:rPr>
        <w:t>EncounterCondition</w:t>
      </w:r>
      <w:r>
        <w:tab/>
      </w:r>
      <w:r>
        <w:fldChar w:fldCharType="begin"/>
      </w:r>
      <w:r>
        <w:instrText xml:space="preserve"> PAGEREF _Toc383183272 \h </w:instrText>
      </w:r>
      <w:r>
        <w:fldChar w:fldCharType="separate"/>
      </w:r>
      <w:ins w:id="130" w:author="Aziz Boxwala" w:date="2014-08-11T18:56:00Z">
        <w:r w:rsidR="00F10EF4">
          <w:t>77</w:t>
        </w:r>
      </w:ins>
      <w:del w:id="131" w:author="Aziz Boxwala" w:date="2014-08-11T18:56:00Z">
        <w:r w:rsidDel="00F10EF4">
          <w:delText>73</w:delText>
        </w:r>
      </w:del>
      <w:r>
        <w:fldChar w:fldCharType="end"/>
      </w:r>
    </w:p>
    <w:p w14:paraId="1BB990D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5.28</w:t>
      </w:r>
      <w:r>
        <w:rPr>
          <w:rFonts w:asciiTheme="minorHAnsi" w:eastAsiaTheme="minorEastAsia" w:hAnsiTheme="minorHAnsi" w:cstheme="minorBidi"/>
          <w:sz w:val="22"/>
          <w:szCs w:val="22"/>
        </w:rPr>
        <w:tab/>
      </w:r>
      <w:r w:rsidRPr="00716ED0">
        <w:rPr>
          <w:bCs/>
        </w:rPr>
        <w:t>EncounterEvent</w:t>
      </w:r>
      <w:r>
        <w:tab/>
      </w:r>
      <w:r>
        <w:fldChar w:fldCharType="begin"/>
      </w:r>
      <w:r>
        <w:instrText xml:space="preserve"> PAGEREF _Toc383183273 \h </w:instrText>
      </w:r>
      <w:r>
        <w:fldChar w:fldCharType="separate"/>
      </w:r>
      <w:ins w:id="132" w:author="Aziz Boxwala" w:date="2014-08-11T18:56:00Z">
        <w:r w:rsidR="00F10EF4">
          <w:t>78</w:t>
        </w:r>
      </w:ins>
      <w:del w:id="133" w:author="Aziz Boxwala" w:date="2014-08-11T18:56:00Z">
        <w:r w:rsidDel="00F10EF4">
          <w:delText>74</w:delText>
        </w:r>
      </w:del>
      <w:r>
        <w:fldChar w:fldCharType="end"/>
      </w:r>
    </w:p>
    <w:p w14:paraId="38F5C73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5.29</w:t>
      </w:r>
      <w:r>
        <w:rPr>
          <w:rFonts w:asciiTheme="minorHAnsi" w:eastAsiaTheme="minorEastAsia" w:hAnsiTheme="minorHAnsi" w:cstheme="minorBidi"/>
          <w:sz w:val="22"/>
          <w:szCs w:val="22"/>
        </w:rPr>
        <w:tab/>
      </w:r>
      <w:r w:rsidRPr="00716ED0">
        <w:rPr>
          <w:bCs/>
        </w:rPr>
        <w:t>EncounterProposal</w:t>
      </w:r>
      <w:r>
        <w:tab/>
      </w:r>
      <w:r>
        <w:fldChar w:fldCharType="begin"/>
      </w:r>
      <w:r>
        <w:instrText xml:space="preserve"> PAGEREF _Toc383183274 \h </w:instrText>
      </w:r>
      <w:r>
        <w:fldChar w:fldCharType="separate"/>
      </w:r>
      <w:ins w:id="134" w:author="Aziz Boxwala" w:date="2014-08-11T18:56:00Z">
        <w:r w:rsidR="00F10EF4">
          <w:t>78</w:t>
        </w:r>
      </w:ins>
      <w:del w:id="135" w:author="Aziz Boxwala" w:date="2014-08-11T18:56:00Z">
        <w:r w:rsidDel="00F10EF4">
          <w:delText>74</w:delText>
        </w:r>
      </w:del>
      <w:r>
        <w:fldChar w:fldCharType="end"/>
      </w:r>
    </w:p>
    <w:p w14:paraId="47E87DA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5.30</w:t>
      </w:r>
      <w:r>
        <w:rPr>
          <w:rFonts w:asciiTheme="minorHAnsi" w:eastAsiaTheme="minorEastAsia" w:hAnsiTheme="minorHAnsi" w:cstheme="minorBidi"/>
          <w:sz w:val="22"/>
          <w:szCs w:val="22"/>
        </w:rPr>
        <w:tab/>
      </w:r>
      <w:r w:rsidRPr="00716ED0">
        <w:rPr>
          <w:bCs/>
        </w:rPr>
        <w:t>EncounterRequest</w:t>
      </w:r>
      <w:r>
        <w:tab/>
      </w:r>
      <w:r>
        <w:fldChar w:fldCharType="begin"/>
      </w:r>
      <w:r>
        <w:instrText xml:space="preserve"> PAGEREF _Toc383183275 \h </w:instrText>
      </w:r>
      <w:r>
        <w:fldChar w:fldCharType="separate"/>
      </w:r>
      <w:ins w:id="136" w:author="Aziz Boxwala" w:date="2014-08-11T18:56:00Z">
        <w:r w:rsidR="00F10EF4">
          <w:t>79</w:t>
        </w:r>
      </w:ins>
      <w:del w:id="137" w:author="Aziz Boxwala" w:date="2014-08-11T18:56:00Z">
        <w:r w:rsidDel="00F10EF4">
          <w:delText>75</w:delText>
        </w:r>
      </w:del>
      <w:r>
        <w:fldChar w:fldCharType="end"/>
      </w:r>
    </w:p>
    <w:p w14:paraId="3D28F5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5.31</w:t>
      </w:r>
      <w:r>
        <w:rPr>
          <w:rFonts w:asciiTheme="minorHAnsi" w:eastAsiaTheme="minorEastAsia" w:hAnsiTheme="minorHAnsi" w:cstheme="minorBidi"/>
          <w:sz w:val="22"/>
          <w:szCs w:val="22"/>
        </w:rPr>
        <w:tab/>
      </w:r>
      <w:r w:rsidRPr="00716ED0">
        <w:rPr>
          <w:bCs/>
        </w:rPr>
        <w:t>EntityCharacteristic</w:t>
      </w:r>
      <w:r>
        <w:tab/>
      </w:r>
      <w:r>
        <w:fldChar w:fldCharType="begin"/>
      </w:r>
      <w:r>
        <w:instrText xml:space="preserve"> PAGEREF _Toc383183276 \h </w:instrText>
      </w:r>
      <w:r>
        <w:fldChar w:fldCharType="separate"/>
      </w:r>
      <w:ins w:id="138" w:author="Aziz Boxwala" w:date="2014-08-11T18:56:00Z">
        <w:r w:rsidR="00F10EF4">
          <w:t>79</w:t>
        </w:r>
      </w:ins>
      <w:del w:id="139" w:author="Aziz Boxwala" w:date="2014-08-11T18:56:00Z">
        <w:r w:rsidDel="00F10EF4">
          <w:delText>75</w:delText>
        </w:r>
      </w:del>
      <w:r>
        <w:fldChar w:fldCharType="end"/>
      </w:r>
    </w:p>
    <w:p w14:paraId="676542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5.32</w:t>
      </w:r>
      <w:r>
        <w:rPr>
          <w:rFonts w:asciiTheme="minorHAnsi" w:eastAsiaTheme="minorEastAsia" w:hAnsiTheme="minorHAnsi" w:cstheme="minorBidi"/>
          <w:sz w:val="22"/>
          <w:szCs w:val="22"/>
        </w:rPr>
        <w:tab/>
      </w:r>
      <w:r w:rsidRPr="00716ED0">
        <w:rPr>
          <w:bCs/>
        </w:rPr>
        <w:t>FamilyHistoryConditionAbsent</w:t>
      </w:r>
      <w:r>
        <w:tab/>
      </w:r>
      <w:r>
        <w:fldChar w:fldCharType="begin"/>
      </w:r>
      <w:r>
        <w:instrText xml:space="preserve"> PAGEREF _Toc383183277 \h </w:instrText>
      </w:r>
      <w:r>
        <w:fldChar w:fldCharType="separate"/>
      </w:r>
      <w:ins w:id="140" w:author="Aziz Boxwala" w:date="2014-08-11T18:56:00Z">
        <w:r w:rsidR="00F10EF4">
          <w:t>80</w:t>
        </w:r>
      </w:ins>
      <w:del w:id="141" w:author="Aziz Boxwala" w:date="2014-08-11T18:56:00Z">
        <w:r w:rsidDel="00F10EF4">
          <w:delText>76</w:delText>
        </w:r>
      </w:del>
      <w:r>
        <w:fldChar w:fldCharType="end"/>
      </w:r>
    </w:p>
    <w:p w14:paraId="32B962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5.33</w:t>
      </w:r>
      <w:r>
        <w:rPr>
          <w:rFonts w:asciiTheme="minorHAnsi" w:eastAsiaTheme="minorEastAsia" w:hAnsiTheme="minorHAnsi" w:cstheme="minorBidi"/>
          <w:sz w:val="22"/>
          <w:szCs w:val="22"/>
        </w:rPr>
        <w:tab/>
      </w:r>
      <w:r w:rsidRPr="00716ED0">
        <w:rPr>
          <w:bCs/>
        </w:rPr>
        <w:t>FamilyHistoryConditionPresent</w:t>
      </w:r>
      <w:r>
        <w:tab/>
      </w:r>
      <w:r>
        <w:fldChar w:fldCharType="begin"/>
      </w:r>
      <w:r>
        <w:instrText xml:space="preserve"> PAGEREF _Toc383183278 \h </w:instrText>
      </w:r>
      <w:r>
        <w:fldChar w:fldCharType="separate"/>
      </w:r>
      <w:ins w:id="142" w:author="Aziz Boxwala" w:date="2014-08-11T18:56:00Z">
        <w:r w:rsidR="00F10EF4">
          <w:t>80</w:t>
        </w:r>
      </w:ins>
      <w:del w:id="143" w:author="Aziz Boxwala" w:date="2014-08-11T18:56:00Z">
        <w:r w:rsidDel="00F10EF4">
          <w:delText>76</w:delText>
        </w:r>
      </w:del>
      <w:r>
        <w:fldChar w:fldCharType="end"/>
      </w:r>
    </w:p>
    <w:p w14:paraId="0CFCA8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5.34</w:t>
      </w:r>
      <w:r>
        <w:rPr>
          <w:rFonts w:asciiTheme="minorHAnsi" w:eastAsiaTheme="minorEastAsia" w:hAnsiTheme="minorHAnsi" w:cstheme="minorBidi"/>
          <w:sz w:val="22"/>
          <w:szCs w:val="22"/>
        </w:rPr>
        <w:tab/>
      </w:r>
      <w:r w:rsidRPr="00716ED0">
        <w:rPr>
          <w:bCs/>
        </w:rPr>
        <w:t>FamilyHistoryConditionUnknown</w:t>
      </w:r>
      <w:r>
        <w:tab/>
      </w:r>
      <w:r>
        <w:fldChar w:fldCharType="begin"/>
      </w:r>
      <w:r>
        <w:instrText xml:space="preserve"> PAGEREF _Toc383183279 \h </w:instrText>
      </w:r>
      <w:r>
        <w:fldChar w:fldCharType="separate"/>
      </w:r>
      <w:ins w:id="144" w:author="Aziz Boxwala" w:date="2014-08-11T18:56:00Z">
        <w:r w:rsidR="00F10EF4">
          <w:t>81</w:t>
        </w:r>
      </w:ins>
      <w:del w:id="145" w:author="Aziz Boxwala" w:date="2014-08-11T18:56:00Z">
        <w:r w:rsidDel="00F10EF4">
          <w:delText>77</w:delText>
        </w:r>
      </w:del>
      <w:r>
        <w:fldChar w:fldCharType="end"/>
      </w:r>
    </w:p>
    <w:p w14:paraId="53CF39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5.35</w:t>
      </w:r>
      <w:r>
        <w:rPr>
          <w:rFonts w:asciiTheme="minorHAnsi" w:eastAsiaTheme="minorEastAsia" w:hAnsiTheme="minorHAnsi" w:cstheme="minorBidi"/>
          <w:sz w:val="22"/>
          <w:szCs w:val="22"/>
        </w:rPr>
        <w:tab/>
      </w:r>
      <w:r w:rsidRPr="00716ED0">
        <w:rPr>
          <w:bCs/>
        </w:rPr>
        <w:t>GoalPerformance</w:t>
      </w:r>
      <w:r>
        <w:tab/>
      </w:r>
      <w:r>
        <w:fldChar w:fldCharType="begin"/>
      </w:r>
      <w:r>
        <w:instrText xml:space="preserve"> PAGEREF _Toc383183280 \h </w:instrText>
      </w:r>
      <w:r>
        <w:fldChar w:fldCharType="separate"/>
      </w:r>
      <w:ins w:id="146" w:author="Aziz Boxwala" w:date="2014-08-11T18:56:00Z">
        <w:r w:rsidR="00F10EF4">
          <w:t>81</w:t>
        </w:r>
      </w:ins>
      <w:del w:id="147" w:author="Aziz Boxwala" w:date="2014-08-11T18:56:00Z">
        <w:r w:rsidDel="00F10EF4">
          <w:delText>77</w:delText>
        </w:r>
      </w:del>
      <w:r>
        <w:fldChar w:fldCharType="end"/>
      </w:r>
    </w:p>
    <w:p w14:paraId="4FEE06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5.36</w:t>
      </w:r>
      <w:r>
        <w:rPr>
          <w:rFonts w:asciiTheme="minorHAnsi" w:eastAsiaTheme="minorEastAsia" w:hAnsiTheme="minorHAnsi" w:cstheme="minorBidi"/>
          <w:sz w:val="22"/>
          <w:szCs w:val="22"/>
        </w:rPr>
        <w:tab/>
      </w:r>
      <w:r w:rsidRPr="00716ED0">
        <w:rPr>
          <w:bCs/>
        </w:rPr>
        <w:t>GoalProposal</w:t>
      </w:r>
      <w:r>
        <w:tab/>
      </w:r>
      <w:r>
        <w:fldChar w:fldCharType="begin"/>
      </w:r>
      <w:r>
        <w:instrText xml:space="preserve"> PAGEREF _Toc383183281 \h </w:instrText>
      </w:r>
      <w:r>
        <w:fldChar w:fldCharType="separate"/>
      </w:r>
      <w:ins w:id="148" w:author="Aziz Boxwala" w:date="2014-08-11T18:56:00Z">
        <w:r w:rsidR="00F10EF4">
          <w:t>82</w:t>
        </w:r>
      </w:ins>
      <w:del w:id="149" w:author="Aziz Boxwala" w:date="2014-08-11T18:56:00Z">
        <w:r w:rsidDel="00F10EF4">
          <w:delText>78</w:delText>
        </w:r>
      </w:del>
      <w:r>
        <w:fldChar w:fldCharType="end"/>
      </w:r>
    </w:p>
    <w:p w14:paraId="796AE91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5.37</w:t>
      </w:r>
      <w:r>
        <w:rPr>
          <w:rFonts w:asciiTheme="minorHAnsi" w:eastAsiaTheme="minorEastAsia" w:hAnsiTheme="minorHAnsi" w:cstheme="minorBidi"/>
          <w:sz w:val="22"/>
          <w:szCs w:val="22"/>
        </w:rPr>
        <w:tab/>
      </w:r>
      <w:r w:rsidRPr="00716ED0">
        <w:rPr>
          <w:bCs/>
        </w:rPr>
        <w:t>ImmunizationDoseAdministration</w:t>
      </w:r>
      <w:r>
        <w:tab/>
      </w:r>
      <w:r>
        <w:fldChar w:fldCharType="begin"/>
      </w:r>
      <w:r>
        <w:instrText xml:space="preserve"> PAGEREF _Toc383183282 \h </w:instrText>
      </w:r>
      <w:r>
        <w:fldChar w:fldCharType="separate"/>
      </w:r>
      <w:ins w:id="150" w:author="Aziz Boxwala" w:date="2014-08-11T18:56:00Z">
        <w:r w:rsidR="00F10EF4">
          <w:t>82</w:t>
        </w:r>
      </w:ins>
      <w:del w:id="151" w:author="Aziz Boxwala" w:date="2014-08-11T18:56:00Z">
        <w:r w:rsidDel="00F10EF4">
          <w:delText>78</w:delText>
        </w:r>
      </w:del>
      <w:r>
        <w:fldChar w:fldCharType="end"/>
      </w:r>
    </w:p>
    <w:p w14:paraId="157D761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5.38</w:t>
      </w:r>
      <w:r>
        <w:rPr>
          <w:rFonts w:asciiTheme="minorHAnsi" w:eastAsiaTheme="minorEastAsia" w:hAnsiTheme="minorHAnsi" w:cstheme="minorBidi"/>
          <w:sz w:val="22"/>
          <w:szCs w:val="22"/>
        </w:rPr>
        <w:tab/>
      </w:r>
      <w:r w:rsidRPr="00716ED0">
        <w:rPr>
          <w:bCs/>
        </w:rPr>
        <w:t>ImmunizationOrder</w:t>
      </w:r>
      <w:r>
        <w:tab/>
      </w:r>
      <w:r>
        <w:fldChar w:fldCharType="begin"/>
      </w:r>
      <w:r>
        <w:instrText xml:space="preserve"> PAGEREF _Toc383183283 \h </w:instrText>
      </w:r>
      <w:r>
        <w:fldChar w:fldCharType="separate"/>
      </w:r>
      <w:ins w:id="152" w:author="Aziz Boxwala" w:date="2014-08-11T18:56:00Z">
        <w:r w:rsidR="00F10EF4">
          <w:t>83</w:t>
        </w:r>
      </w:ins>
      <w:del w:id="153" w:author="Aziz Boxwala" w:date="2014-08-11T18:56:00Z">
        <w:r w:rsidDel="00F10EF4">
          <w:delText>79</w:delText>
        </w:r>
      </w:del>
      <w:r>
        <w:fldChar w:fldCharType="end"/>
      </w:r>
    </w:p>
    <w:p w14:paraId="0929377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5.39</w:t>
      </w:r>
      <w:r>
        <w:rPr>
          <w:rFonts w:asciiTheme="minorHAnsi" w:eastAsiaTheme="minorEastAsia" w:hAnsiTheme="minorHAnsi" w:cstheme="minorBidi"/>
          <w:sz w:val="22"/>
          <w:szCs w:val="22"/>
        </w:rPr>
        <w:tab/>
      </w:r>
      <w:r w:rsidRPr="00716ED0">
        <w:rPr>
          <w:bCs/>
        </w:rPr>
        <w:t>ImmunizationProposal</w:t>
      </w:r>
      <w:r>
        <w:tab/>
      </w:r>
      <w:r>
        <w:fldChar w:fldCharType="begin"/>
      </w:r>
      <w:r>
        <w:instrText xml:space="preserve"> PAGEREF _Toc383183284 \h </w:instrText>
      </w:r>
      <w:r>
        <w:fldChar w:fldCharType="separate"/>
      </w:r>
      <w:ins w:id="154" w:author="Aziz Boxwala" w:date="2014-08-11T18:56:00Z">
        <w:r w:rsidR="00F10EF4">
          <w:t>84</w:t>
        </w:r>
      </w:ins>
      <w:del w:id="155" w:author="Aziz Boxwala" w:date="2014-08-11T18:56:00Z">
        <w:r w:rsidDel="00F10EF4">
          <w:delText>80</w:delText>
        </w:r>
      </w:del>
      <w:r>
        <w:fldChar w:fldCharType="end"/>
      </w:r>
    </w:p>
    <w:p w14:paraId="0D4281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5.40</w:t>
      </w:r>
      <w:r>
        <w:rPr>
          <w:rFonts w:asciiTheme="minorHAnsi" w:eastAsiaTheme="minorEastAsia" w:hAnsiTheme="minorHAnsi" w:cstheme="minorBidi"/>
          <w:sz w:val="22"/>
          <w:szCs w:val="22"/>
        </w:rPr>
        <w:tab/>
      </w:r>
      <w:r w:rsidRPr="00716ED0">
        <w:rPr>
          <w:bCs/>
        </w:rPr>
        <w:t>Location</w:t>
      </w:r>
      <w:r>
        <w:tab/>
      </w:r>
      <w:r>
        <w:fldChar w:fldCharType="begin"/>
      </w:r>
      <w:r>
        <w:instrText xml:space="preserve"> PAGEREF _Toc383183285 \h </w:instrText>
      </w:r>
      <w:r>
        <w:fldChar w:fldCharType="separate"/>
      </w:r>
      <w:ins w:id="156" w:author="Aziz Boxwala" w:date="2014-08-11T18:56:00Z">
        <w:r w:rsidR="00F10EF4">
          <w:t>84</w:t>
        </w:r>
      </w:ins>
      <w:del w:id="157" w:author="Aziz Boxwala" w:date="2014-08-11T18:56:00Z">
        <w:r w:rsidDel="00F10EF4">
          <w:delText>80</w:delText>
        </w:r>
      </w:del>
      <w:r>
        <w:fldChar w:fldCharType="end"/>
      </w:r>
    </w:p>
    <w:p w14:paraId="4B5D332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5.41</w:t>
      </w:r>
      <w:r>
        <w:rPr>
          <w:rFonts w:asciiTheme="minorHAnsi" w:eastAsiaTheme="minorEastAsia" w:hAnsiTheme="minorHAnsi" w:cstheme="minorBidi"/>
          <w:sz w:val="22"/>
          <w:szCs w:val="22"/>
        </w:rPr>
        <w:tab/>
      </w:r>
      <w:r w:rsidRPr="00716ED0">
        <w:rPr>
          <w:bCs/>
        </w:rPr>
        <w:t>ManufacturedProduct</w:t>
      </w:r>
      <w:r>
        <w:tab/>
      </w:r>
      <w:r>
        <w:fldChar w:fldCharType="begin"/>
      </w:r>
      <w:r>
        <w:instrText xml:space="preserve"> PAGEREF _Toc383183286 \h </w:instrText>
      </w:r>
      <w:r>
        <w:fldChar w:fldCharType="separate"/>
      </w:r>
      <w:ins w:id="158" w:author="Aziz Boxwala" w:date="2014-08-11T18:56:00Z">
        <w:r w:rsidR="00F10EF4">
          <w:t>85</w:t>
        </w:r>
      </w:ins>
      <w:del w:id="159" w:author="Aziz Boxwala" w:date="2014-08-11T18:56:00Z">
        <w:r w:rsidDel="00F10EF4">
          <w:delText>81</w:delText>
        </w:r>
      </w:del>
      <w:r>
        <w:fldChar w:fldCharType="end"/>
      </w:r>
    </w:p>
    <w:p w14:paraId="5181175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5.42</w:t>
      </w:r>
      <w:r>
        <w:rPr>
          <w:rFonts w:asciiTheme="minorHAnsi" w:eastAsiaTheme="minorEastAsia" w:hAnsiTheme="minorHAnsi" w:cstheme="minorBidi"/>
          <w:sz w:val="22"/>
          <w:szCs w:val="22"/>
        </w:rPr>
        <w:tab/>
      </w:r>
      <w:r w:rsidRPr="00716ED0">
        <w:rPr>
          <w:bCs/>
        </w:rPr>
        <w:t>Medication</w:t>
      </w:r>
      <w:r>
        <w:tab/>
      </w:r>
      <w:r>
        <w:fldChar w:fldCharType="begin"/>
      </w:r>
      <w:r>
        <w:instrText xml:space="preserve"> PAGEREF _Toc383183287 \h </w:instrText>
      </w:r>
      <w:r>
        <w:fldChar w:fldCharType="separate"/>
      </w:r>
      <w:ins w:id="160" w:author="Aziz Boxwala" w:date="2014-08-11T18:56:00Z">
        <w:r w:rsidR="00F10EF4">
          <w:t>87</w:t>
        </w:r>
      </w:ins>
      <w:del w:id="161" w:author="Aziz Boxwala" w:date="2014-08-11T18:56:00Z">
        <w:r w:rsidDel="00F10EF4">
          <w:delText>83</w:delText>
        </w:r>
      </w:del>
      <w:r>
        <w:fldChar w:fldCharType="end"/>
      </w:r>
    </w:p>
    <w:p w14:paraId="606873B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5.43</w:t>
      </w:r>
      <w:r>
        <w:rPr>
          <w:rFonts w:asciiTheme="minorHAnsi" w:eastAsiaTheme="minorEastAsia" w:hAnsiTheme="minorHAnsi" w:cstheme="minorBidi"/>
          <w:sz w:val="22"/>
          <w:szCs w:val="22"/>
        </w:rPr>
        <w:tab/>
      </w:r>
      <w:r w:rsidRPr="00716ED0">
        <w:rPr>
          <w:bCs/>
        </w:rPr>
        <w:t>MedicationAdministrationProposal</w:t>
      </w:r>
      <w:r>
        <w:tab/>
      </w:r>
      <w:r>
        <w:fldChar w:fldCharType="begin"/>
      </w:r>
      <w:r>
        <w:instrText xml:space="preserve"> PAGEREF _Toc383183288 \h </w:instrText>
      </w:r>
      <w:r>
        <w:fldChar w:fldCharType="separate"/>
      </w:r>
      <w:ins w:id="162" w:author="Aziz Boxwala" w:date="2014-08-11T18:56:00Z">
        <w:r w:rsidR="00F10EF4">
          <w:t>88</w:t>
        </w:r>
      </w:ins>
      <w:del w:id="163" w:author="Aziz Boxwala" w:date="2014-08-11T18:56:00Z">
        <w:r w:rsidDel="00F10EF4">
          <w:delText>84</w:delText>
        </w:r>
      </w:del>
      <w:r>
        <w:fldChar w:fldCharType="end"/>
      </w:r>
    </w:p>
    <w:p w14:paraId="222B0B0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5.44</w:t>
      </w:r>
      <w:r>
        <w:rPr>
          <w:rFonts w:asciiTheme="minorHAnsi" w:eastAsiaTheme="minorEastAsia" w:hAnsiTheme="minorHAnsi" w:cstheme="minorBidi"/>
          <w:sz w:val="22"/>
          <w:szCs w:val="22"/>
        </w:rPr>
        <w:tab/>
      </w:r>
      <w:r w:rsidRPr="00716ED0">
        <w:rPr>
          <w:bCs/>
        </w:rPr>
        <w:t>MedicationDispense</w:t>
      </w:r>
      <w:r>
        <w:tab/>
      </w:r>
      <w:r>
        <w:fldChar w:fldCharType="begin"/>
      </w:r>
      <w:r>
        <w:instrText xml:space="preserve"> PAGEREF _Toc383183289 \h </w:instrText>
      </w:r>
      <w:r>
        <w:fldChar w:fldCharType="separate"/>
      </w:r>
      <w:ins w:id="164" w:author="Aziz Boxwala" w:date="2014-08-11T18:56:00Z">
        <w:r w:rsidR="00F10EF4">
          <w:t>88</w:t>
        </w:r>
      </w:ins>
      <w:del w:id="165" w:author="Aziz Boxwala" w:date="2014-08-11T18:56:00Z">
        <w:r w:rsidDel="00F10EF4">
          <w:delText>84</w:delText>
        </w:r>
      </w:del>
      <w:r>
        <w:fldChar w:fldCharType="end"/>
      </w:r>
    </w:p>
    <w:p w14:paraId="685372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5.45</w:t>
      </w:r>
      <w:r>
        <w:rPr>
          <w:rFonts w:asciiTheme="minorHAnsi" w:eastAsiaTheme="minorEastAsia" w:hAnsiTheme="minorHAnsi" w:cstheme="minorBidi"/>
          <w:sz w:val="22"/>
          <w:szCs w:val="22"/>
        </w:rPr>
        <w:tab/>
      </w:r>
      <w:r w:rsidRPr="00716ED0">
        <w:rPr>
          <w:bCs/>
        </w:rPr>
        <w:t>MedicationDoseAdministration</w:t>
      </w:r>
      <w:r>
        <w:tab/>
      </w:r>
      <w:r>
        <w:fldChar w:fldCharType="begin"/>
      </w:r>
      <w:r>
        <w:instrText xml:space="preserve"> PAGEREF _Toc383183290 \h </w:instrText>
      </w:r>
      <w:r>
        <w:fldChar w:fldCharType="separate"/>
      </w:r>
      <w:ins w:id="166" w:author="Aziz Boxwala" w:date="2014-08-11T18:56:00Z">
        <w:r w:rsidR="00F10EF4">
          <w:t>89</w:t>
        </w:r>
      </w:ins>
      <w:del w:id="167" w:author="Aziz Boxwala" w:date="2014-08-11T18:56:00Z">
        <w:r w:rsidDel="00F10EF4">
          <w:delText>85</w:delText>
        </w:r>
      </w:del>
      <w:r>
        <w:fldChar w:fldCharType="end"/>
      </w:r>
    </w:p>
    <w:p w14:paraId="6452BF2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5.46</w:t>
      </w:r>
      <w:r>
        <w:rPr>
          <w:rFonts w:asciiTheme="minorHAnsi" w:eastAsiaTheme="minorEastAsia" w:hAnsiTheme="minorHAnsi" w:cstheme="minorBidi"/>
          <w:sz w:val="22"/>
          <w:szCs w:val="22"/>
        </w:rPr>
        <w:tab/>
      </w:r>
      <w:r w:rsidRPr="00716ED0">
        <w:rPr>
          <w:bCs/>
        </w:rPr>
        <w:t>MedicationIngredient</w:t>
      </w:r>
      <w:r>
        <w:tab/>
      </w:r>
      <w:r>
        <w:fldChar w:fldCharType="begin"/>
      </w:r>
      <w:r>
        <w:instrText xml:space="preserve"> PAGEREF _Toc383183291 \h </w:instrText>
      </w:r>
      <w:r>
        <w:fldChar w:fldCharType="separate"/>
      </w:r>
      <w:ins w:id="168" w:author="Aziz Boxwala" w:date="2014-08-11T18:56:00Z">
        <w:r w:rsidR="00F10EF4">
          <w:t>89</w:t>
        </w:r>
      </w:ins>
      <w:del w:id="169" w:author="Aziz Boxwala" w:date="2014-08-11T18:56:00Z">
        <w:r w:rsidDel="00F10EF4">
          <w:delText>85</w:delText>
        </w:r>
      </w:del>
      <w:r>
        <w:fldChar w:fldCharType="end"/>
      </w:r>
    </w:p>
    <w:p w14:paraId="557BA34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5.47</w:t>
      </w:r>
      <w:r>
        <w:rPr>
          <w:rFonts w:asciiTheme="minorHAnsi" w:eastAsiaTheme="minorEastAsia" w:hAnsiTheme="minorHAnsi" w:cstheme="minorBidi"/>
          <w:sz w:val="22"/>
          <w:szCs w:val="22"/>
        </w:rPr>
        <w:tab/>
      </w:r>
      <w:r w:rsidRPr="00716ED0">
        <w:rPr>
          <w:bCs/>
        </w:rPr>
        <w:t>MedicationPrescription</w:t>
      </w:r>
      <w:r>
        <w:tab/>
      </w:r>
      <w:r>
        <w:fldChar w:fldCharType="begin"/>
      </w:r>
      <w:r>
        <w:instrText xml:space="preserve"> PAGEREF _Toc383183292 \h </w:instrText>
      </w:r>
      <w:r>
        <w:fldChar w:fldCharType="separate"/>
      </w:r>
      <w:ins w:id="170" w:author="Aziz Boxwala" w:date="2014-08-11T18:56:00Z">
        <w:r w:rsidR="00F10EF4">
          <w:t>90</w:t>
        </w:r>
      </w:ins>
      <w:del w:id="171" w:author="Aziz Boxwala" w:date="2014-08-11T18:56:00Z">
        <w:r w:rsidDel="00F10EF4">
          <w:delText>86</w:delText>
        </w:r>
      </w:del>
      <w:r>
        <w:fldChar w:fldCharType="end"/>
      </w:r>
    </w:p>
    <w:p w14:paraId="033343B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5.48</w:t>
      </w:r>
      <w:r>
        <w:rPr>
          <w:rFonts w:asciiTheme="minorHAnsi" w:eastAsiaTheme="minorEastAsia" w:hAnsiTheme="minorHAnsi" w:cstheme="minorBidi"/>
          <w:sz w:val="22"/>
          <w:szCs w:val="22"/>
        </w:rPr>
        <w:tab/>
      </w:r>
      <w:r w:rsidRPr="00716ED0">
        <w:rPr>
          <w:bCs/>
        </w:rPr>
        <w:t>MedicationStatement</w:t>
      </w:r>
      <w:r>
        <w:tab/>
      </w:r>
      <w:r>
        <w:fldChar w:fldCharType="begin"/>
      </w:r>
      <w:r>
        <w:instrText xml:space="preserve"> PAGEREF _Toc383183293 \h </w:instrText>
      </w:r>
      <w:r>
        <w:fldChar w:fldCharType="separate"/>
      </w:r>
      <w:ins w:id="172" w:author="Aziz Boxwala" w:date="2014-08-11T18:56:00Z">
        <w:r w:rsidR="00F10EF4">
          <w:t>90</w:t>
        </w:r>
      </w:ins>
      <w:del w:id="173" w:author="Aziz Boxwala" w:date="2014-08-11T18:56:00Z">
        <w:r w:rsidDel="00F10EF4">
          <w:delText>86</w:delText>
        </w:r>
      </w:del>
      <w:r>
        <w:fldChar w:fldCharType="end"/>
      </w:r>
    </w:p>
    <w:p w14:paraId="60B99F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5.49</w:t>
      </w:r>
      <w:r>
        <w:rPr>
          <w:rFonts w:asciiTheme="minorHAnsi" w:eastAsiaTheme="minorEastAsia" w:hAnsiTheme="minorHAnsi" w:cstheme="minorBidi"/>
          <w:sz w:val="22"/>
          <w:szCs w:val="22"/>
        </w:rPr>
        <w:tab/>
      </w:r>
      <w:r w:rsidRPr="00716ED0">
        <w:rPr>
          <w:bCs/>
        </w:rPr>
        <w:t>NoAdverseEvent</w:t>
      </w:r>
      <w:r>
        <w:tab/>
      </w:r>
      <w:r>
        <w:fldChar w:fldCharType="begin"/>
      </w:r>
      <w:r>
        <w:instrText xml:space="preserve"> PAGEREF _Toc383183294 \h </w:instrText>
      </w:r>
      <w:r>
        <w:fldChar w:fldCharType="separate"/>
      </w:r>
      <w:ins w:id="174" w:author="Aziz Boxwala" w:date="2014-08-11T18:56:00Z">
        <w:r w:rsidR="00F10EF4">
          <w:t>91</w:t>
        </w:r>
      </w:ins>
      <w:del w:id="175" w:author="Aziz Boxwala" w:date="2014-08-11T18:56:00Z">
        <w:r w:rsidDel="00F10EF4">
          <w:delText>87</w:delText>
        </w:r>
      </w:del>
      <w:r>
        <w:fldChar w:fldCharType="end"/>
      </w:r>
    </w:p>
    <w:p w14:paraId="4C25A0D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5.50</w:t>
      </w:r>
      <w:r>
        <w:rPr>
          <w:rFonts w:asciiTheme="minorHAnsi" w:eastAsiaTheme="minorEastAsia" w:hAnsiTheme="minorHAnsi" w:cstheme="minorBidi"/>
          <w:sz w:val="22"/>
          <w:szCs w:val="22"/>
        </w:rPr>
        <w:tab/>
      </w:r>
      <w:r w:rsidRPr="00716ED0">
        <w:rPr>
          <w:bCs/>
        </w:rPr>
        <w:t>NoAllergyIntolerance</w:t>
      </w:r>
      <w:r>
        <w:tab/>
      </w:r>
      <w:r>
        <w:fldChar w:fldCharType="begin"/>
      </w:r>
      <w:r>
        <w:instrText xml:space="preserve"> PAGEREF _Toc383183295 \h </w:instrText>
      </w:r>
      <w:r>
        <w:fldChar w:fldCharType="separate"/>
      </w:r>
      <w:ins w:id="176" w:author="Aziz Boxwala" w:date="2014-08-11T18:56:00Z">
        <w:r w:rsidR="00F10EF4">
          <w:t>92</w:t>
        </w:r>
      </w:ins>
      <w:del w:id="177" w:author="Aziz Boxwala" w:date="2014-08-11T18:56:00Z">
        <w:r w:rsidDel="00F10EF4">
          <w:delText>88</w:delText>
        </w:r>
      </w:del>
      <w:r>
        <w:fldChar w:fldCharType="end"/>
      </w:r>
    </w:p>
    <w:p w14:paraId="5A98483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5.51</w:t>
      </w:r>
      <w:r>
        <w:rPr>
          <w:rFonts w:asciiTheme="minorHAnsi" w:eastAsiaTheme="minorEastAsia" w:hAnsiTheme="minorHAnsi" w:cstheme="minorBidi"/>
          <w:sz w:val="22"/>
          <w:szCs w:val="22"/>
        </w:rPr>
        <w:tab/>
      </w:r>
      <w:r w:rsidRPr="00716ED0">
        <w:rPr>
          <w:bCs/>
        </w:rPr>
        <w:t>NutritionProduct</w:t>
      </w:r>
      <w:r>
        <w:tab/>
      </w:r>
      <w:r>
        <w:fldChar w:fldCharType="begin"/>
      </w:r>
      <w:r>
        <w:instrText xml:space="preserve"> PAGEREF _Toc383183296 \h </w:instrText>
      </w:r>
      <w:r>
        <w:fldChar w:fldCharType="separate"/>
      </w:r>
      <w:ins w:id="178" w:author="Aziz Boxwala" w:date="2014-08-11T18:56:00Z">
        <w:r w:rsidR="00F10EF4">
          <w:t>93</w:t>
        </w:r>
      </w:ins>
      <w:del w:id="179" w:author="Aziz Boxwala" w:date="2014-08-11T18:56:00Z">
        <w:r w:rsidDel="00F10EF4">
          <w:delText>89</w:delText>
        </w:r>
      </w:del>
      <w:r>
        <w:fldChar w:fldCharType="end"/>
      </w:r>
    </w:p>
    <w:p w14:paraId="1F169C2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5.52</w:t>
      </w:r>
      <w:r>
        <w:rPr>
          <w:rFonts w:asciiTheme="minorHAnsi" w:eastAsiaTheme="minorEastAsia" w:hAnsiTheme="minorHAnsi" w:cstheme="minorBidi"/>
          <w:sz w:val="22"/>
          <w:szCs w:val="22"/>
        </w:rPr>
        <w:tab/>
      </w:r>
      <w:r w:rsidRPr="00716ED0">
        <w:rPr>
          <w:bCs/>
        </w:rPr>
        <w:t>ObservationResult</w:t>
      </w:r>
      <w:r>
        <w:tab/>
      </w:r>
      <w:r>
        <w:fldChar w:fldCharType="begin"/>
      </w:r>
      <w:r>
        <w:instrText xml:space="preserve"> PAGEREF _Toc383183297 \h </w:instrText>
      </w:r>
      <w:r>
        <w:fldChar w:fldCharType="separate"/>
      </w:r>
      <w:ins w:id="180" w:author="Aziz Boxwala" w:date="2014-08-11T18:56:00Z">
        <w:r w:rsidR="00F10EF4">
          <w:t>93</w:t>
        </w:r>
      </w:ins>
      <w:del w:id="181" w:author="Aziz Boxwala" w:date="2014-08-11T18:56:00Z">
        <w:r w:rsidDel="00F10EF4">
          <w:delText>89</w:delText>
        </w:r>
      </w:del>
      <w:r>
        <w:fldChar w:fldCharType="end"/>
      </w:r>
    </w:p>
    <w:p w14:paraId="417247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5.53</w:t>
      </w:r>
      <w:r>
        <w:rPr>
          <w:rFonts w:asciiTheme="minorHAnsi" w:eastAsiaTheme="minorEastAsia" w:hAnsiTheme="minorHAnsi" w:cstheme="minorBidi"/>
          <w:sz w:val="22"/>
          <w:szCs w:val="22"/>
        </w:rPr>
        <w:tab/>
      </w:r>
      <w:r w:rsidRPr="00716ED0">
        <w:rPr>
          <w:bCs/>
        </w:rPr>
        <w:t>Organization</w:t>
      </w:r>
      <w:r>
        <w:tab/>
      </w:r>
      <w:r>
        <w:fldChar w:fldCharType="begin"/>
      </w:r>
      <w:r>
        <w:instrText xml:space="preserve"> PAGEREF _Toc383183298 \h </w:instrText>
      </w:r>
      <w:r>
        <w:fldChar w:fldCharType="separate"/>
      </w:r>
      <w:ins w:id="182" w:author="Aziz Boxwala" w:date="2014-08-11T18:56:00Z">
        <w:r w:rsidR="00F10EF4">
          <w:t>94</w:t>
        </w:r>
      </w:ins>
      <w:del w:id="183" w:author="Aziz Boxwala" w:date="2014-08-11T18:56:00Z">
        <w:r w:rsidDel="00F10EF4">
          <w:delText>90</w:delText>
        </w:r>
      </w:del>
      <w:r>
        <w:fldChar w:fldCharType="end"/>
      </w:r>
    </w:p>
    <w:p w14:paraId="582A51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5.54</w:t>
      </w:r>
      <w:r>
        <w:rPr>
          <w:rFonts w:asciiTheme="minorHAnsi" w:eastAsiaTheme="minorEastAsia" w:hAnsiTheme="minorHAnsi" w:cstheme="minorBidi"/>
          <w:sz w:val="22"/>
          <w:szCs w:val="22"/>
        </w:rPr>
        <w:tab/>
      </w:r>
      <w:r w:rsidRPr="00716ED0">
        <w:rPr>
          <w:bCs/>
        </w:rPr>
        <w:t>Participant</w:t>
      </w:r>
      <w:r>
        <w:tab/>
      </w:r>
      <w:r>
        <w:fldChar w:fldCharType="begin"/>
      </w:r>
      <w:r>
        <w:instrText xml:space="preserve"> PAGEREF _Toc383183299 \h </w:instrText>
      </w:r>
      <w:r>
        <w:fldChar w:fldCharType="separate"/>
      </w:r>
      <w:ins w:id="184" w:author="Aziz Boxwala" w:date="2014-08-11T18:56:00Z">
        <w:r w:rsidR="00F10EF4">
          <w:t>95</w:t>
        </w:r>
      </w:ins>
      <w:del w:id="185" w:author="Aziz Boxwala" w:date="2014-08-11T18:56:00Z">
        <w:r w:rsidDel="00F10EF4">
          <w:delText>91</w:delText>
        </w:r>
      </w:del>
      <w:r>
        <w:fldChar w:fldCharType="end"/>
      </w:r>
    </w:p>
    <w:p w14:paraId="6A874FD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5.55</w:t>
      </w:r>
      <w:r>
        <w:rPr>
          <w:rFonts w:asciiTheme="minorHAnsi" w:eastAsiaTheme="minorEastAsia" w:hAnsiTheme="minorHAnsi" w:cstheme="minorBidi"/>
          <w:sz w:val="22"/>
          <w:szCs w:val="22"/>
        </w:rPr>
        <w:tab/>
      </w:r>
      <w:r w:rsidRPr="00716ED0">
        <w:rPr>
          <w:bCs/>
        </w:rPr>
        <w:t>ParticipationInProgram</w:t>
      </w:r>
      <w:r>
        <w:tab/>
      </w:r>
      <w:r>
        <w:fldChar w:fldCharType="begin"/>
      </w:r>
      <w:r>
        <w:instrText xml:space="preserve"> PAGEREF _Toc383183300 \h </w:instrText>
      </w:r>
      <w:r>
        <w:fldChar w:fldCharType="separate"/>
      </w:r>
      <w:ins w:id="186" w:author="Aziz Boxwala" w:date="2014-08-11T18:56:00Z">
        <w:r w:rsidR="00F10EF4">
          <w:t>96</w:t>
        </w:r>
      </w:ins>
      <w:del w:id="187" w:author="Aziz Boxwala" w:date="2014-08-11T18:56:00Z">
        <w:r w:rsidDel="00F10EF4">
          <w:delText>92</w:delText>
        </w:r>
      </w:del>
      <w:r>
        <w:fldChar w:fldCharType="end"/>
      </w:r>
    </w:p>
    <w:p w14:paraId="640F894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5.56</w:t>
      </w:r>
      <w:r>
        <w:rPr>
          <w:rFonts w:asciiTheme="minorHAnsi" w:eastAsiaTheme="minorEastAsia" w:hAnsiTheme="minorHAnsi" w:cstheme="minorBidi"/>
          <w:sz w:val="22"/>
          <w:szCs w:val="22"/>
        </w:rPr>
        <w:tab/>
      </w:r>
      <w:r w:rsidRPr="00716ED0">
        <w:rPr>
          <w:bCs/>
        </w:rPr>
        <w:t>Patient</w:t>
      </w:r>
      <w:r>
        <w:tab/>
      </w:r>
      <w:r>
        <w:fldChar w:fldCharType="begin"/>
      </w:r>
      <w:r>
        <w:instrText xml:space="preserve"> PAGEREF _Toc383183301 \h </w:instrText>
      </w:r>
      <w:r>
        <w:fldChar w:fldCharType="separate"/>
      </w:r>
      <w:ins w:id="188" w:author="Aziz Boxwala" w:date="2014-08-11T18:56:00Z">
        <w:r w:rsidR="00F10EF4">
          <w:t>96</w:t>
        </w:r>
      </w:ins>
      <w:del w:id="189" w:author="Aziz Boxwala" w:date="2014-08-11T18:56:00Z">
        <w:r w:rsidDel="00F10EF4">
          <w:delText>92</w:delText>
        </w:r>
      </w:del>
      <w:r>
        <w:fldChar w:fldCharType="end"/>
      </w:r>
    </w:p>
    <w:p w14:paraId="431176C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5.57</w:t>
      </w:r>
      <w:r>
        <w:rPr>
          <w:rFonts w:asciiTheme="minorHAnsi" w:eastAsiaTheme="minorEastAsia" w:hAnsiTheme="minorHAnsi" w:cstheme="minorBidi"/>
          <w:sz w:val="22"/>
          <w:szCs w:val="22"/>
        </w:rPr>
        <w:tab/>
      </w:r>
      <w:r w:rsidRPr="00716ED0">
        <w:rPr>
          <w:bCs/>
        </w:rPr>
        <w:t>Person</w:t>
      </w:r>
      <w:r>
        <w:tab/>
      </w:r>
      <w:r>
        <w:fldChar w:fldCharType="begin"/>
      </w:r>
      <w:r>
        <w:instrText xml:space="preserve"> PAGEREF _Toc383183302 \h </w:instrText>
      </w:r>
      <w:r>
        <w:fldChar w:fldCharType="separate"/>
      </w:r>
      <w:ins w:id="190" w:author="Aziz Boxwala" w:date="2014-08-11T18:56:00Z">
        <w:r w:rsidR="00F10EF4">
          <w:t>97</w:t>
        </w:r>
      </w:ins>
      <w:del w:id="191" w:author="Aziz Boxwala" w:date="2014-08-11T18:56:00Z">
        <w:r w:rsidDel="00F10EF4">
          <w:delText>93</w:delText>
        </w:r>
      </w:del>
      <w:r>
        <w:fldChar w:fldCharType="end"/>
      </w:r>
    </w:p>
    <w:p w14:paraId="1005926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5.58</w:t>
      </w:r>
      <w:r>
        <w:rPr>
          <w:rFonts w:asciiTheme="minorHAnsi" w:eastAsiaTheme="minorEastAsia" w:hAnsiTheme="minorHAnsi" w:cstheme="minorBidi"/>
          <w:sz w:val="22"/>
          <w:szCs w:val="22"/>
        </w:rPr>
        <w:tab/>
      </w:r>
      <w:r w:rsidRPr="00716ED0">
        <w:rPr>
          <w:bCs/>
        </w:rPr>
        <w:t>PhenomenonAbsence</w:t>
      </w:r>
      <w:r>
        <w:tab/>
      </w:r>
      <w:r>
        <w:fldChar w:fldCharType="begin"/>
      </w:r>
      <w:r>
        <w:instrText xml:space="preserve"> PAGEREF _Toc383183303 \h </w:instrText>
      </w:r>
      <w:r>
        <w:fldChar w:fldCharType="separate"/>
      </w:r>
      <w:ins w:id="192" w:author="Aziz Boxwala" w:date="2014-08-11T18:56:00Z">
        <w:r w:rsidR="00F10EF4">
          <w:t>99</w:t>
        </w:r>
      </w:ins>
      <w:del w:id="193" w:author="Aziz Boxwala" w:date="2014-08-11T18:56:00Z">
        <w:r w:rsidDel="00F10EF4">
          <w:delText>95</w:delText>
        </w:r>
      </w:del>
      <w:r>
        <w:fldChar w:fldCharType="end"/>
      </w:r>
    </w:p>
    <w:p w14:paraId="40CEF79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5.59</w:t>
      </w:r>
      <w:r>
        <w:rPr>
          <w:rFonts w:asciiTheme="minorHAnsi" w:eastAsiaTheme="minorEastAsia" w:hAnsiTheme="minorHAnsi" w:cstheme="minorBidi"/>
          <w:sz w:val="22"/>
          <w:szCs w:val="22"/>
        </w:rPr>
        <w:tab/>
      </w:r>
      <w:r w:rsidRPr="00716ED0">
        <w:rPr>
          <w:bCs/>
        </w:rPr>
        <w:t>PhenomenonPresence</w:t>
      </w:r>
      <w:r>
        <w:tab/>
      </w:r>
      <w:r>
        <w:fldChar w:fldCharType="begin"/>
      </w:r>
      <w:r>
        <w:instrText xml:space="preserve"> PAGEREF _Toc383183304 \h </w:instrText>
      </w:r>
      <w:r>
        <w:fldChar w:fldCharType="separate"/>
      </w:r>
      <w:ins w:id="194" w:author="Aziz Boxwala" w:date="2014-08-11T18:56:00Z">
        <w:r w:rsidR="00F10EF4">
          <w:t>100</w:t>
        </w:r>
      </w:ins>
      <w:del w:id="195" w:author="Aziz Boxwala" w:date="2014-08-11T18:56:00Z">
        <w:r w:rsidDel="00F10EF4">
          <w:delText>96</w:delText>
        </w:r>
      </w:del>
      <w:r>
        <w:fldChar w:fldCharType="end"/>
      </w:r>
    </w:p>
    <w:p w14:paraId="5EFCA10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5.60</w:t>
      </w:r>
      <w:r>
        <w:rPr>
          <w:rFonts w:asciiTheme="minorHAnsi" w:eastAsiaTheme="minorEastAsia" w:hAnsiTheme="minorHAnsi" w:cstheme="minorBidi"/>
          <w:sz w:val="22"/>
          <w:szCs w:val="22"/>
        </w:rPr>
        <w:tab/>
      </w:r>
      <w:r w:rsidRPr="00716ED0">
        <w:rPr>
          <w:bCs/>
        </w:rPr>
        <w:t>PhenomenonPresenceUnknown</w:t>
      </w:r>
      <w:r>
        <w:tab/>
      </w:r>
      <w:r>
        <w:fldChar w:fldCharType="begin"/>
      </w:r>
      <w:r>
        <w:instrText xml:space="preserve"> PAGEREF _Toc383183305 \h </w:instrText>
      </w:r>
      <w:r>
        <w:fldChar w:fldCharType="separate"/>
      </w:r>
      <w:ins w:id="196" w:author="Aziz Boxwala" w:date="2014-08-11T18:56:00Z">
        <w:r w:rsidR="00F10EF4">
          <w:t>101</w:t>
        </w:r>
      </w:ins>
      <w:del w:id="197" w:author="Aziz Boxwala" w:date="2014-08-11T18:56:00Z">
        <w:r w:rsidDel="00F10EF4">
          <w:delText>97</w:delText>
        </w:r>
      </w:del>
      <w:r>
        <w:fldChar w:fldCharType="end"/>
      </w:r>
    </w:p>
    <w:p w14:paraId="1CBABFE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5.61</w:t>
      </w:r>
      <w:r>
        <w:rPr>
          <w:rFonts w:asciiTheme="minorHAnsi" w:eastAsiaTheme="minorEastAsia" w:hAnsiTheme="minorHAnsi" w:cstheme="minorBidi"/>
          <w:sz w:val="22"/>
          <w:szCs w:val="22"/>
        </w:rPr>
        <w:tab/>
      </w:r>
      <w:r w:rsidRPr="00716ED0">
        <w:rPr>
          <w:bCs/>
        </w:rPr>
        <w:t>Practitioner</w:t>
      </w:r>
      <w:r>
        <w:tab/>
      </w:r>
      <w:r>
        <w:fldChar w:fldCharType="begin"/>
      </w:r>
      <w:r>
        <w:instrText xml:space="preserve"> PAGEREF _Toc383183306 \h </w:instrText>
      </w:r>
      <w:r>
        <w:fldChar w:fldCharType="separate"/>
      </w:r>
      <w:ins w:id="198" w:author="Aziz Boxwala" w:date="2014-08-11T18:56:00Z">
        <w:r w:rsidR="00F10EF4">
          <w:t>102</w:t>
        </w:r>
      </w:ins>
      <w:del w:id="199" w:author="Aziz Boxwala" w:date="2014-08-11T18:56:00Z">
        <w:r w:rsidDel="00F10EF4">
          <w:delText>98</w:delText>
        </w:r>
      </w:del>
      <w:r>
        <w:fldChar w:fldCharType="end"/>
      </w:r>
    </w:p>
    <w:p w14:paraId="4361788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5.62</w:t>
      </w:r>
      <w:r>
        <w:rPr>
          <w:rFonts w:asciiTheme="minorHAnsi" w:eastAsiaTheme="minorEastAsia" w:hAnsiTheme="minorHAnsi" w:cstheme="minorBidi"/>
          <w:sz w:val="22"/>
          <w:szCs w:val="22"/>
        </w:rPr>
        <w:tab/>
      </w:r>
      <w:r w:rsidRPr="00716ED0">
        <w:rPr>
          <w:bCs/>
        </w:rPr>
        <w:t>ProcedureEvent</w:t>
      </w:r>
      <w:r>
        <w:tab/>
      </w:r>
      <w:r>
        <w:fldChar w:fldCharType="begin"/>
      </w:r>
      <w:r>
        <w:instrText xml:space="preserve"> PAGEREF _Toc383183307 \h </w:instrText>
      </w:r>
      <w:r>
        <w:fldChar w:fldCharType="separate"/>
      </w:r>
      <w:ins w:id="200" w:author="Aziz Boxwala" w:date="2014-08-11T18:56:00Z">
        <w:r w:rsidR="00F10EF4">
          <w:t>103</w:t>
        </w:r>
      </w:ins>
      <w:del w:id="201" w:author="Aziz Boxwala" w:date="2014-08-11T18:56:00Z">
        <w:r w:rsidDel="00F10EF4">
          <w:delText>99</w:delText>
        </w:r>
      </w:del>
      <w:r>
        <w:fldChar w:fldCharType="end"/>
      </w:r>
    </w:p>
    <w:p w14:paraId="0D5AC5C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5.63</w:t>
      </w:r>
      <w:r>
        <w:rPr>
          <w:rFonts w:asciiTheme="minorHAnsi" w:eastAsiaTheme="minorEastAsia" w:hAnsiTheme="minorHAnsi" w:cstheme="minorBidi"/>
          <w:sz w:val="22"/>
          <w:szCs w:val="22"/>
        </w:rPr>
        <w:tab/>
      </w:r>
      <w:r w:rsidRPr="00716ED0">
        <w:rPr>
          <w:bCs/>
        </w:rPr>
        <w:t>ProcedureNotPerformed</w:t>
      </w:r>
      <w:r>
        <w:tab/>
      </w:r>
      <w:r>
        <w:fldChar w:fldCharType="begin"/>
      </w:r>
      <w:r>
        <w:instrText xml:space="preserve"> PAGEREF _Toc383183308 \h </w:instrText>
      </w:r>
      <w:r>
        <w:fldChar w:fldCharType="separate"/>
      </w:r>
      <w:ins w:id="202" w:author="Aziz Boxwala" w:date="2014-08-11T18:56:00Z">
        <w:r w:rsidR="00F10EF4">
          <w:t>103</w:t>
        </w:r>
      </w:ins>
      <w:del w:id="203" w:author="Aziz Boxwala" w:date="2014-08-11T18:56:00Z">
        <w:r w:rsidDel="00F10EF4">
          <w:delText>99</w:delText>
        </w:r>
      </w:del>
      <w:r>
        <w:fldChar w:fldCharType="end"/>
      </w:r>
    </w:p>
    <w:p w14:paraId="6E62A6E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5.64</w:t>
      </w:r>
      <w:r>
        <w:rPr>
          <w:rFonts w:asciiTheme="minorHAnsi" w:eastAsiaTheme="minorEastAsia" w:hAnsiTheme="minorHAnsi" w:cstheme="minorBidi"/>
          <w:sz w:val="22"/>
          <w:szCs w:val="22"/>
        </w:rPr>
        <w:tab/>
      </w:r>
      <w:r w:rsidRPr="00716ED0">
        <w:rPr>
          <w:bCs/>
        </w:rPr>
        <w:t>ProcedureOrder</w:t>
      </w:r>
      <w:r>
        <w:tab/>
      </w:r>
      <w:r>
        <w:fldChar w:fldCharType="begin"/>
      </w:r>
      <w:r>
        <w:instrText xml:space="preserve"> PAGEREF _Toc383183309 \h </w:instrText>
      </w:r>
      <w:r>
        <w:fldChar w:fldCharType="separate"/>
      </w:r>
      <w:ins w:id="204" w:author="Aziz Boxwala" w:date="2014-08-11T18:56:00Z">
        <w:r w:rsidR="00F10EF4">
          <w:t>104</w:t>
        </w:r>
      </w:ins>
      <w:del w:id="205" w:author="Aziz Boxwala" w:date="2014-08-11T18:56:00Z">
        <w:r w:rsidDel="00F10EF4">
          <w:delText>100</w:delText>
        </w:r>
      </w:del>
      <w:r>
        <w:fldChar w:fldCharType="end"/>
      </w:r>
    </w:p>
    <w:p w14:paraId="59AADC6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5.65</w:t>
      </w:r>
      <w:r>
        <w:rPr>
          <w:rFonts w:asciiTheme="minorHAnsi" w:eastAsiaTheme="minorEastAsia" w:hAnsiTheme="minorHAnsi" w:cstheme="minorBidi"/>
          <w:sz w:val="22"/>
          <w:szCs w:val="22"/>
        </w:rPr>
        <w:tab/>
      </w:r>
      <w:r w:rsidRPr="00716ED0">
        <w:rPr>
          <w:bCs/>
        </w:rPr>
        <w:t>ProcedureProposal</w:t>
      </w:r>
      <w:r>
        <w:tab/>
      </w:r>
      <w:r>
        <w:fldChar w:fldCharType="begin"/>
      </w:r>
      <w:r>
        <w:instrText xml:space="preserve"> PAGEREF _Toc383183310 \h </w:instrText>
      </w:r>
      <w:r>
        <w:fldChar w:fldCharType="separate"/>
      </w:r>
      <w:ins w:id="206" w:author="Aziz Boxwala" w:date="2014-08-11T18:56:00Z">
        <w:r w:rsidR="00F10EF4">
          <w:t>104</w:t>
        </w:r>
      </w:ins>
      <w:del w:id="207" w:author="Aziz Boxwala" w:date="2014-08-11T18:56:00Z">
        <w:r w:rsidDel="00F10EF4">
          <w:delText>100</w:delText>
        </w:r>
      </w:del>
      <w:r>
        <w:fldChar w:fldCharType="end"/>
      </w:r>
    </w:p>
    <w:p w14:paraId="0AD6B45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5.66</w:t>
      </w:r>
      <w:r>
        <w:rPr>
          <w:rFonts w:asciiTheme="minorHAnsi" w:eastAsiaTheme="minorEastAsia" w:hAnsiTheme="minorHAnsi" w:cstheme="minorBidi"/>
          <w:sz w:val="22"/>
          <w:szCs w:val="22"/>
        </w:rPr>
        <w:tab/>
      </w:r>
      <w:r w:rsidRPr="00716ED0">
        <w:rPr>
          <w:bCs/>
        </w:rPr>
        <w:t>Prognosis</w:t>
      </w:r>
      <w:r>
        <w:tab/>
      </w:r>
      <w:r>
        <w:fldChar w:fldCharType="begin"/>
      </w:r>
      <w:r>
        <w:instrText xml:space="preserve"> PAGEREF _Toc383183311 \h </w:instrText>
      </w:r>
      <w:r>
        <w:fldChar w:fldCharType="separate"/>
      </w:r>
      <w:ins w:id="208" w:author="Aziz Boxwala" w:date="2014-08-11T18:56:00Z">
        <w:r w:rsidR="00F10EF4">
          <w:t>105</w:t>
        </w:r>
      </w:ins>
      <w:del w:id="209" w:author="Aziz Boxwala" w:date="2014-08-11T18:56:00Z">
        <w:r w:rsidDel="00F10EF4">
          <w:delText>101</w:delText>
        </w:r>
      </w:del>
      <w:r>
        <w:fldChar w:fldCharType="end"/>
      </w:r>
    </w:p>
    <w:p w14:paraId="69D11B4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5.67</w:t>
      </w:r>
      <w:r>
        <w:rPr>
          <w:rFonts w:asciiTheme="minorHAnsi" w:eastAsiaTheme="minorEastAsia" w:hAnsiTheme="minorHAnsi" w:cstheme="minorBidi"/>
          <w:sz w:val="22"/>
          <w:szCs w:val="22"/>
        </w:rPr>
        <w:tab/>
      </w:r>
      <w:r w:rsidRPr="00716ED0">
        <w:rPr>
          <w:bCs/>
        </w:rPr>
        <w:t>ProgramParticipationOrder</w:t>
      </w:r>
      <w:r>
        <w:tab/>
      </w:r>
      <w:r>
        <w:fldChar w:fldCharType="begin"/>
      </w:r>
      <w:r>
        <w:instrText xml:space="preserve"> PAGEREF _Toc383183312 \h </w:instrText>
      </w:r>
      <w:r>
        <w:fldChar w:fldCharType="separate"/>
      </w:r>
      <w:ins w:id="210" w:author="Aziz Boxwala" w:date="2014-08-11T18:56:00Z">
        <w:r w:rsidR="00F10EF4">
          <w:t>105</w:t>
        </w:r>
      </w:ins>
      <w:del w:id="211" w:author="Aziz Boxwala" w:date="2014-08-11T18:56:00Z">
        <w:r w:rsidDel="00F10EF4">
          <w:delText>101</w:delText>
        </w:r>
      </w:del>
      <w:r>
        <w:fldChar w:fldCharType="end"/>
      </w:r>
    </w:p>
    <w:p w14:paraId="16119E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5.68</w:t>
      </w:r>
      <w:r>
        <w:rPr>
          <w:rFonts w:asciiTheme="minorHAnsi" w:eastAsiaTheme="minorEastAsia" w:hAnsiTheme="minorHAnsi" w:cstheme="minorBidi"/>
          <w:sz w:val="22"/>
          <w:szCs w:val="22"/>
        </w:rPr>
        <w:tab/>
      </w:r>
      <w:r w:rsidRPr="00716ED0">
        <w:rPr>
          <w:bCs/>
        </w:rPr>
        <w:t>ProgramParticipationProposal</w:t>
      </w:r>
      <w:r>
        <w:tab/>
      </w:r>
      <w:r>
        <w:fldChar w:fldCharType="begin"/>
      </w:r>
      <w:r>
        <w:instrText xml:space="preserve"> PAGEREF _Toc383183313 \h </w:instrText>
      </w:r>
      <w:r>
        <w:fldChar w:fldCharType="separate"/>
      </w:r>
      <w:ins w:id="212" w:author="Aziz Boxwala" w:date="2014-08-11T18:56:00Z">
        <w:r w:rsidR="00F10EF4">
          <w:t>106</w:t>
        </w:r>
      </w:ins>
      <w:del w:id="213" w:author="Aziz Boxwala" w:date="2014-08-11T18:56:00Z">
        <w:r w:rsidDel="00F10EF4">
          <w:delText>102</w:delText>
        </w:r>
      </w:del>
      <w:r>
        <w:fldChar w:fldCharType="end"/>
      </w:r>
    </w:p>
    <w:p w14:paraId="3CF12DC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5.69</w:t>
      </w:r>
      <w:r>
        <w:rPr>
          <w:rFonts w:asciiTheme="minorHAnsi" w:eastAsiaTheme="minorEastAsia" w:hAnsiTheme="minorHAnsi" w:cstheme="minorBidi"/>
          <w:sz w:val="22"/>
          <w:szCs w:val="22"/>
        </w:rPr>
        <w:tab/>
      </w:r>
      <w:r w:rsidRPr="00716ED0">
        <w:rPr>
          <w:bCs/>
        </w:rPr>
        <w:t>ProposalToNotPerformProcedure</w:t>
      </w:r>
      <w:r>
        <w:tab/>
      </w:r>
      <w:r>
        <w:fldChar w:fldCharType="begin"/>
      </w:r>
      <w:r>
        <w:instrText xml:space="preserve"> PAGEREF _Toc383183314 \h </w:instrText>
      </w:r>
      <w:r>
        <w:fldChar w:fldCharType="separate"/>
      </w:r>
      <w:ins w:id="214" w:author="Aziz Boxwala" w:date="2014-08-11T18:56:00Z">
        <w:r w:rsidR="00F10EF4">
          <w:t>106</w:t>
        </w:r>
      </w:ins>
      <w:del w:id="215" w:author="Aziz Boxwala" w:date="2014-08-11T18:56:00Z">
        <w:r w:rsidDel="00F10EF4">
          <w:delText>102</w:delText>
        </w:r>
      </w:del>
      <w:r>
        <w:fldChar w:fldCharType="end"/>
      </w:r>
    </w:p>
    <w:p w14:paraId="0B7629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5.70</w:t>
      </w:r>
      <w:r>
        <w:rPr>
          <w:rFonts w:asciiTheme="minorHAnsi" w:eastAsiaTheme="minorEastAsia" w:hAnsiTheme="minorHAnsi" w:cstheme="minorBidi"/>
          <w:sz w:val="22"/>
          <w:szCs w:val="22"/>
        </w:rPr>
        <w:tab/>
      </w:r>
      <w:r w:rsidRPr="00716ED0">
        <w:rPr>
          <w:bCs/>
        </w:rPr>
        <w:t>RelatedPerson</w:t>
      </w:r>
      <w:r>
        <w:tab/>
      </w:r>
      <w:r>
        <w:fldChar w:fldCharType="begin"/>
      </w:r>
      <w:r>
        <w:instrText xml:space="preserve"> PAGEREF _Toc383183315 \h </w:instrText>
      </w:r>
      <w:r>
        <w:fldChar w:fldCharType="separate"/>
      </w:r>
      <w:ins w:id="216" w:author="Aziz Boxwala" w:date="2014-08-11T18:56:00Z">
        <w:r w:rsidR="00F10EF4">
          <w:t>107</w:t>
        </w:r>
      </w:ins>
      <w:del w:id="217" w:author="Aziz Boxwala" w:date="2014-08-11T18:56:00Z">
        <w:r w:rsidDel="00F10EF4">
          <w:delText>103</w:delText>
        </w:r>
      </w:del>
      <w:r>
        <w:fldChar w:fldCharType="end"/>
      </w:r>
    </w:p>
    <w:p w14:paraId="4F1EFC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5.71</w:t>
      </w:r>
      <w:r>
        <w:rPr>
          <w:rFonts w:asciiTheme="minorHAnsi" w:eastAsiaTheme="minorEastAsia" w:hAnsiTheme="minorHAnsi" w:cstheme="minorBidi"/>
          <w:sz w:val="22"/>
          <w:szCs w:val="22"/>
        </w:rPr>
        <w:tab/>
      </w:r>
      <w:r w:rsidRPr="00716ED0">
        <w:rPr>
          <w:bCs/>
        </w:rPr>
        <w:t>Schedule</w:t>
      </w:r>
      <w:r>
        <w:tab/>
      </w:r>
      <w:r>
        <w:fldChar w:fldCharType="begin"/>
      </w:r>
      <w:r>
        <w:instrText xml:space="preserve"> PAGEREF _Toc383183316 \h </w:instrText>
      </w:r>
      <w:r>
        <w:fldChar w:fldCharType="separate"/>
      </w:r>
      <w:ins w:id="218" w:author="Aziz Boxwala" w:date="2014-08-11T18:56:00Z">
        <w:r w:rsidR="00F10EF4">
          <w:t>108</w:t>
        </w:r>
      </w:ins>
      <w:del w:id="219" w:author="Aziz Boxwala" w:date="2014-08-11T18:56:00Z">
        <w:r w:rsidDel="00F10EF4">
          <w:delText>104</w:delText>
        </w:r>
      </w:del>
      <w:r>
        <w:fldChar w:fldCharType="end"/>
      </w:r>
    </w:p>
    <w:p w14:paraId="72C6E1A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5.72</w:t>
      </w:r>
      <w:r>
        <w:rPr>
          <w:rFonts w:asciiTheme="minorHAnsi" w:eastAsiaTheme="minorEastAsia" w:hAnsiTheme="minorHAnsi" w:cstheme="minorBidi"/>
          <w:sz w:val="22"/>
          <w:szCs w:val="22"/>
        </w:rPr>
        <w:tab/>
      </w:r>
      <w:r w:rsidRPr="00716ED0">
        <w:rPr>
          <w:bCs/>
        </w:rPr>
        <w:t>ScheduledEncounter</w:t>
      </w:r>
      <w:r>
        <w:tab/>
      </w:r>
      <w:r>
        <w:fldChar w:fldCharType="begin"/>
      </w:r>
      <w:r>
        <w:instrText xml:space="preserve"> PAGEREF _Toc383183317 \h </w:instrText>
      </w:r>
      <w:r>
        <w:fldChar w:fldCharType="separate"/>
      </w:r>
      <w:ins w:id="220" w:author="Aziz Boxwala" w:date="2014-08-11T18:56:00Z">
        <w:r w:rsidR="00F10EF4">
          <w:t>109</w:t>
        </w:r>
      </w:ins>
      <w:del w:id="221" w:author="Aziz Boxwala" w:date="2014-08-11T18:56:00Z">
        <w:r w:rsidDel="00F10EF4">
          <w:delText>105</w:delText>
        </w:r>
      </w:del>
      <w:r>
        <w:fldChar w:fldCharType="end"/>
      </w:r>
    </w:p>
    <w:p w14:paraId="52CB876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5.73</w:t>
      </w:r>
      <w:r>
        <w:rPr>
          <w:rFonts w:asciiTheme="minorHAnsi" w:eastAsiaTheme="minorEastAsia" w:hAnsiTheme="minorHAnsi" w:cstheme="minorBidi"/>
          <w:sz w:val="22"/>
          <w:szCs w:val="22"/>
        </w:rPr>
        <w:tab/>
      </w:r>
      <w:r w:rsidRPr="00716ED0">
        <w:rPr>
          <w:bCs/>
        </w:rPr>
        <w:t>ScheduledProcedure</w:t>
      </w:r>
      <w:r>
        <w:tab/>
      </w:r>
      <w:r>
        <w:fldChar w:fldCharType="begin"/>
      </w:r>
      <w:r>
        <w:instrText xml:space="preserve"> PAGEREF _Toc383183318 \h </w:instrText>
      </w:r>
      <w:r>
        <w:fldChar w:fldCharType="separate"/>
      </w:r>
      <w:ins w:id="222" w:author="Aziz Boxwala" w:date="2014-08-11T18:56:00Z">
        <w:r w:rsidR="00F10EF4">
          <w:t>109</w:t>
        </w:r>
      </w:ins>
      <w:del w:id="223" w:author="Aziz Boxwala" w:date="2014-08-11T18:56:00Z">
        <w:r w:rsidDel="00F10EF4">
          <w:delText>105</w:delText>
        </w:r>
      </w:del>
      <w:r>
        <w:fldChar w:fldCharType="end"/>
      </w:r>
    </w:p>
    <w:p w14:paraId="65165C0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5.74</w:t>
      </w:r>
      <w:r>
        <w:rPr>
          <w:rFonts w:asciiTheme="minorHAnsi" w:eastAsiaTheme="minorEastAsia" w:hAnsiTheme="minorHAnsi" w:cstheme="minorBidi"/>
          <w:sz w:val="22"/>
          <w:szCs w:val="22"/>
        </w:rPr>
        <w:tab/>
      </w:r>
      <w:r w:rsidRPr="00716ED0">
        <w:rPr>
          <w:bCs/>
        </w:rPr>
        <w:t>Specimen</w:t>
      </w:r>
      <w:r>
        <w:tab/>
      </w:r>
      <w:r>
        <w:fldChar w:fldCharType="begin"/>
      </w:r>
      <w:r>
        <w:instrText xml:space="preserve"> PAGEREF _Toc383183319 \h </w:instrText>
      </w:r>
      <w:r>
        <w:fldChar w:fldCharType="separate"/>
      </w:r>
      <w:ins w:id="224" w:author="Aziz Boxwala" w:date="2014-08-11T18:56:00Z">
        <w:r w:rsidR="00F10EF4">
          <w:t>110</w:t>
        </w:r>
      </w:ins>
      <w:del w:id="225" w:author="Aziz Boxwala" w:date="2014-08-11T18:56:00Z">
        <w:r w:rsidDel="00F10EF4">
          <w:delText>106</w:delText>
        </w:r>
      </w:del>
      <w:r>
        <w:fldChar w:fldCharType="end"/>
      </w:r>
    </w:p>
    <w:p w14:paraId="25D62C3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5.75</w:t>
      </w:r>
      <w:r>
        <w:rPr>
          <w:rFonts w:asciiTheme="minorHAnsi" w:eastAsiaTheme="minorEastAsia" w:hAnsiTheme="minorHAnsi" w:cstheme="minorBidi"/>
          <w:sz w:val="22"/>
          <w:szCs w:val="22"/>
        </w:rPr>
        <w:tab/>
      </w:r>
      <w:r w:rsidRPr="00716ED0">
        <w:rPr>
          <w:bCs/>
        </w:rPr>
        <w:t>StatementAboutAction</w:t>
      </w:r>
      <w:r>
        <w:tab/>
      </w:r>
      <w:r>
        <w:fldChar w:fldCharType="begin"/>
      </w:r>
      <w:r>
        <w:instrText xml:space="preserve"> PAGEREF _Toc383183320 \h </w:instrText>
      </w:r>
      <w:r>
        <w:fldChar w:fldCharType="separate"/>
      </w:r>
      <w:ins w:id="226" w:author="Aziz Boxwala" w:date="2014-08-11T18:56:00Z">
        <w:r w:rsidR="00F10EF4">
          <w:t>110</w:t>
        </w:r>
      </w:ins>
      <w:del w:id="227" w:author="Aziz Boxwala" w:date="2014-08-11T18:56:00Z">
        <w:r w:rsidDel="00F10EF4">
          <w:delText>106</w:delText>
        </w:r>
      </w:del>
      <w:r>
        <w:fldChar w:fldCharType="end"/>
      </w:r>
    </w:p>
    <w:p w14:paraId="246A73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5.76</w:t>
      </w:r>
      <w:r>
        <w:rPr>
          <w:rFonts w:asciiTheme="minorHAnsi" w:eastAsiaTheme="minorEastAsia" w:hAnsiTheme="minorHAnsi" w:cstheme="minorBidi"/>
          <w:sz w:val="22"/>
          <w:szCs w:val="22"/>
        </w:rPr>
        <w:tab/>
      </w:r>
      <w:r w:rsidRPr="00716ED0">
        <w:rPr>
          <w:bCs/>
        </w:rPr>
        <w:t>StatementAboutObservation</w:t>
      </w:r>
      <w:r>
        <w:tab/>
      </w:r>
      <w:r>
        <w:fldChar w:fldCharType="begin"/>
      </w:r>
      <w:r>
        <w:instrText xml:space="preserve"> PAGEREF _Toc383183321 \h </w:instrText>
      </w:r>
      <w:r>
        <w:fldChar w:fldCharType="separate"/>
      </w:r>
      <w:ins w:id="228" w:author="Aziz Boxwala" w:date="2014-08-11T18:56:00Z">
        <w:r w:rsidR="00F10EF4">
          <w:t>112</w:t>
        </w:r>
      </w:ins>
      <w:del w:id="229" w:author="Aziz Boxwala" w:date="2014-08-11T18:56:00Z">
        <w:r w:rsidDel="00F10EF4">
          <w:delText>108</w:delText>
        </w:r>
      </w:del>
      <w:r>
        <w:fldChar w:fldCharType="end"/>
      </w:r>
    </w:p>
    <w:p w14:paraId="22D705F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5.77</w:t>
      </w:r>
      <w:r>
        <w:rPr>
          <w:rFonts w:asciiTheme="minorHAnsi" w:eastAsiaTheme="minorEastAsia" w:hAnsiTheme="minorHAnsi" w:cstheme="minorBidi"/>
          <w:sz w:val="22"/>
          <w:szCs w:val="22"/>
        </w:rPr>
        <w:tab/>
      </w:r>
      <w:r w:rsidRPr="00716ED0">
        <w:rPr>
          <w:bCs/>
        </w:rPr>
        <w:t>Vaccine</w:t>
      </w:r>
      <w:r>
        <w:tab/>
      </w:r>
      <w:r>
        <w:fldChar w:fldCharType="begin"/>
      </w:r>
      <w:r>
        <w:instrText xml:space="preserve"> PAGEREF _Toc383183322 \h </w:instrText>
      </w:r>
      <w:r>
        <w:fldChar w:fldCharType="separate"/>
      </w:r>
      <w:ins w:id="230" w:author="Aziz Boxwala" w:date="2014-08-11T18:56:00Z">
        <w:r w:rsidR="00F10EF4">
          <w:t>113</w:t>
        </w:r>
      </w:ins>
      <w:del w:id="231" w:author="Aziz Boxwala" w:date="2014-08-11T18:56:00Z">
        <w:r w:rsidDel="00F10EF4">
          <w:delText>109</w:delText>
        </w:r>
      </w:del>
      <w:r>
        <w:fldChar w:fldCharType="end"/>
      </w:r>
    </w:p>
    <w:p w14:paraId="2E0D24F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5.78</w:t>
      </w:r>
      <w:r>
        <w:rPr>
          <w:rFonts w:asciiTheme="minorHAnsi" w:eastAsiaTheme="minorEastAsia" w:hAnsiTheme="minorHAnsi" w:cstheme="minorBidi"/>
          <w:sz w:val="22"/>
          <w:szCs w:val="22"/>
        </w:rPr>
        <w:tab/>
      </w:r>
      <w:r w:rsidRPr="00716ED0">
        <w:rPr>
          <w:bCs/>
        </w:rPr>
        <w:t>ActionDescriptor</w:t>
      </w:r>
      <w:r>
        <w:tab/>
      </w:r>
      <w:r>
        <w:fldChar w:fldCharType="begin"/>
      </w:r>
      <w:r>
        <w:instrText xml:space="preserve"> PAGEREF _Toc383183323 \h </w:instrText>
      </w:r>
      <w:r>
        <w:fldChar w:fldCharType="separate"/>
      </w:r>
      <w:ins w:id="232" w:author="Aziz Boxwala" w:date="2014-08-11T18:56:00Z">
        <w:r w:rsidR="00F10EF4">
          <w:t>113</w:t>
        </w:r>
      </w:ins>
      <w:del w:id="233" w:author="Aziz Boxwala" w:date="2014-08-11T18:56:00Z">
        <w:r w:rsidDel="00F10EF4">
          <w:delText>109</w:delText>
        </w:r>
      </w:del>
      <w:r>
        <w:fldChar w:fldCharType="end"/>
      </w:r>
    </w:p>
    <w:p w14:paraId="494F9C6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5.79</w:t>
      </w:r>
      <w:r>
        <w:rPr>
          <w:rFonts w:asciiTheme="minorHAnsi" w:eastAsiaTheme="minorEastAsia" w:hAnsiTheme="minorHAnsi" w:cstheme="minorBidi"/>
          <w:sz w:val="22"/>
          <w:szCs w:val="22"/>
        </w:rPr>
        <w:tab/>
      </w:r>
      <w:r w:rsidRPr="00716ED0">
        <w:rPr>
          <w:bCs/>
        </w:rPr>
        <w:t>ActionPhase</w:t>
      </w:r>
      <w:r>
        <w:tab/>
      </w:r>
      <w:r>
        <w:fldChar w:fldCharType="begin"/>
      </w:r>
      <w:r>
        <w:instrText xml:space="preserve"> PAGEREF _Toc383183324 \h </w:instrText>
      </w:r>
      <w:r>
        <w:fldChar w:fldCharType="separate"/>
      </w:r>
      <w:ins w:id="234" w:author="Aziz Boxwala" w:date="2014-08-11T18:56:00Z">
        <w:r w:rsidR="00F10EF4">
          <w:t>115</w:t>
        </w:r>
      </w:ins>
      <w:del w:id="235" w:author="Aziz Boxwala" w:date="2014-08-11T18:56:00Z">
        <w:r w:rsidDel="00F10EF4">
          <w:delText>111</w:delText>
        </w:r>
      </w:del>
      <w:r>
        <w:fldChar w:fldCharType="end"/>
      </w:r>
    </w:p>
    <w:p w14:paraId="0E2EF2C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5.80</w:t>
      </w:r>
      <w:r>
        <w:rPr>
          <w:rFonts w:asciiTheme="minorHAnsi" w:eastAsiaTheme="minorEastAsia" w:hAnsiTheme="minorHAnsi" w:cstheme="minorBidi"/>
          <w:sz w:val="22"/>
          <w:szCs w:val="22"/>
        </w:rPr>
        <w:tab/>
      </w:r>
      <w:r w:rsidRPr="00716ED0">
        <w:rPr>
          <w:bCs/>
        </w:rPr>
        <w:t>ActionStatus</w:t>
      </w:r>
      <w:r>
        <w:tab/>
      </w:r>
      <w:r>
        <w:fldChar w:fldCharType="begin"/>
      </w:r>
      <w:r>
        <w:instrText xml:space="preserve"> PAGEREF _Toc383183325 \h </w:instrText>
      </w:r>
      <w:r>
        <w:fldChar w:fldCharType="separate"/>
      </w:r>
      <w:ins w:id="236" w:author="Aziz Boxwala" w:date="2014-08-11T18:56:00Z">
        <w:r w:rsidR="00F10EF4">
          <w:t>116</w:t>
        </w:r>
      </w:ins>
      <w:del w:id="237" w:author="Aziz Boxwala" w:date="2014-08-11T18:56:00Z">
        <w:r w:rsidDel="00F10EF4">
          <w:delText>112</w:delText>
        </w:r>
      </w:del>
      <w:r>
        <w:fldChar w:fldCharType="end"/>
      </w:r>
    </w:p>
    <w:p w14:paraId="3A23B4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5.81</w:t>
      </w:r>
      <w:r>
        <w:rPr>
          <w:rFonts w:asciiTheme="minorHAnsi" w:eastAsiaTheme="minorEastAsia" w:hAnsiTheme="minorHAnsi" w:cstheme="minorBidi"/>
          <w:sz w:val="22"/>
          <w:szCs w:val="22"/>
        </w:rPr>
        <w:tab/>
      </w:r>
      <w:r w:rsidRPr="00716ED0">
        <w:rPr>
          <w:bCs/>
        </w:rPr>
        <w:t>Activity</w:t>
      </w:r>
      <w:r>
        <w:tab/>
      </w:r>
      <w:r>
        <w:fldChar w:fldCharType="begin"/>
      </w:r>
      <w:r>
        <w:instrText xml:space="preserve"> PAGEREF _Toc383183326 \h </w:instrText>
      </w:r>
      <w:r>
        <w:fldChar w:fldCharType="separate"/>
      </w:r>
      <w:ins w:id="238" w:author="Aziz Boxwala" w:date="2014-08-11T18:56:00Z">
        <w:r w:rsidR="00F10EF4">
          <w:t>117</w:t>
        </w:r>
      </w:ins>
      <w:del w:id="239" w:author="Aziz Boxwala" w:date="2014-08-11T18:56:00Z">
        <w:r w:rsidDel="00F10EF4">
          <w:delText>113</w:delText>
        </w:r>
      </w:del>
      <w:r>
        <w:fldChar w:fldCharType="end"/>
      </w:r>
    </w:p>
    <w:p w14:paraId="06DCCCE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5.82</w:t>
      </w:r>
      <w:r>
        <w:rPr>
          <w:rFonts w:asciiTheme="minorHAnsi" w:eastAsiaTheme="minorEastAsia" w:hAnsiTheme="minorHAnsi" w:cstheme="minorBidi"/>
          <w:sz w:val="22"/>
          <w:szCs w:val="22"/>
        </w:rPr>
        <w:tab/>
      </w:r>
      <w:r w:rsidRPr="00716ED0">
        <w:rPr>
          <w:bCs/>
        </w:rPr>
        <w:t>AllergyIntoleranceDescriptor</w:t>
      </w:r>
      <w:r>
        <w:tab/>
      </w:r>
      <w:r>
        <w:fldChar w:fldCharType="begin"/>
      </w:r>
      <w:r>
        <w:instrText xml:space="preserve"> PAGEREF _Toc383183327 \h </w:instrText>
      </w:r>
      <w:r>
        <w:fldChar w:fldCharType="separate"/>
      </w:r>
      <w:ins w:id="240" w:author="Aziz Boxwala" w:date="2014-08-11T18:56:00Z">
        <w:r w:rsidR="00F10EF4">
          <w:t>118</w:t>
        </w:r>
      </w:ins>
      <w:del w:id="241" w:author="Aziz Boxwala" w:date="2014-08-11T18:56:00Z">
        <w:r w:rsidDel="00F10EF4">
          <w:delText>114</w:delText>
        </w:r>
      </w:del>
      <w:r>
        <w:fldChar w:fldCharType="end"/>
      </w:r>
    </w:p>
    <w:p w14:paraId="5FADBA5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5.83</w:t>
      </w:r>
      <w:r>
        <w:rPr>
          <w:rFonts w:asciiTheme="minorHAnsi" w:eastAsiaTheme="minorEastAsia" w:hAnsiTheme="minorHAnsi" w:cstheme="minorBidi"/>
          <w:sz w:val="22"/>
          <w:szCs w:val="22"/>
        </w:rPr>
        <w:tab/>
      </w:r>
      <w:r w:rsidRPr="00716ED0">
        <w:rPr>
          <w:bCs/>
        </w:rPr>
        <w:t>CareExperienceDescriptor</w:t>
      </w:r>
      <w:r>
        <w:tab/>
      </w:r>
      <w:r>
        <w:fldChar w:fldCharType="begin"/>
      </w:r>
      <w:r>
        <w:instrText xml:space="preserve"> PAGEREF _Toc383183328 \h </w:instrText>
      </w:r>
      <w:r>
        <w:fldChar w:fldCharType="separate"/>
      </w:r>
      <w:ins w:id="242" w:author="Aziz Boxwala" w:date="2014-08-11T18:56:00Z">
        <w:r w:rsidR="00F10EF4">
          <w:t>119</w:t>
        </w:r>
      </w:ins>
      <w:del w:id="243" w:author="Aziz Boxwala" w:date="2014-08-11T18:56:00Z">
        <w:r w:rsidDel="00F10EF4">
          <w:delText>115</w:delText>
        </w:r>
      </w:del>
      <w:r>
        <w:fldChar w:fldCharType="end"/>
      </w:r>
    </w:p>
    <w:p w14:paraId="26D2A88C"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5.84</w:t>
      </w:r>
      <w:r>
        <w:rPr>
          <w:rFonts w:asciiTheme="minorHAnsi" w:eastAsiaTheme="minorEastAsia" w:hAnsiTheme="minorHAnsi" w:cstheme="minorBidi"/>
          <w:sz w:val="22"/>
          <w:szCs w:val="22"/>
        </w:rPr>
        <w:tab/>
      </w:r>
      <w:r w:rsidRPr="00716ED0">
        <w:rPr>
          <w:bCs/>
        </w:rPr>
        <w:t>CareProgramParticipationDescriptor</w:t>
      </w:r>
      <w:r>
        <w:tab/>
      </w:r>
      <w:r>
        <w:fldChar w:fldCharType="begin"/>
      </w:r>
      <w:r>
        <w:instrText xml:space="preserve"> PAGEREF _Toc383183329 \h </w:instrText>
      </w:r>
      <w:r>
        <w:fldChar w:fldCharType="separate"/>
      </w:r>
      <w:ins w:id="244" w:author="Aziz Boxwala" w:date="2014-08-11T18:56:00Z">
        <w:r w:rsidR="00F10EF4">
          <w:t>120</w:t>
        </w:r>
      </w:ins>
      <w:del w:id="245" w:author="Aziz Boxwala" w:date="2014-08-11T18:56:00Z">
        <w:r w:rsidDel="00F10EF4">
          <w:delText>116</w:delText>
        </w:r>
      </w:del>
      <w:r>
        <w:fldChar w:fldCharType="end"/>
      </w:r>
    </w:p>
    <w:p w14:paraId="7A98CFE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5.85</w:t>
      </w:r>
      <w:r>
        <w:rPr>
          <w:rFonts w:asciiTheme="minorHAnsi" w:eastAsiaTheme="minorEastAsia" w:hAnsiTheme="minorHAnsi" w:cstheme="minorBidi"/>
          <w:sz w:val="22"/>
          <w:szCs w:val="22"/>
        </w:rPr>
        <w:tab/>
      </w:r>
      <w:r w:rsidRPr="00716ED0">
        <w:rPr>
          <w:bCs/>
        </w:rPr>
        <w:t>CommunicationDescriptor</w:t>
      </w:r>
      <w:r>
        <w:tab/>
      </w:r>
      <w:r>
        <w:fldChar w:fldCharType="begin"/>
      </w:r>
      <w:r>
        <w:instrText xml:space="preserve"> PAGEREF _Toc383183330 \h </w:instrText>
      </w:r>
      <w:r>
        <w:fldChar w:fldCharType="separate"/>
      </w:r>
      <w:ins w:id="246" w:author="Aziz Boxwala" w:date="2014-08-11T18:56:00Z">
        <w:r w:rsidR="00F10EF4">
          <w:t>122</w:t>
        </w:r>
      </w:ins>
      <w:del w:id="247" w:author="Aziz Boxwala" w:date="2014-08-11T18:56:00Z">
        <w:r w:rsidDel="00F10EF4">
          <w:delText>118</w:delText>
        </w:r>
      </w:del>
      <w:r>
        <w:fldChar w:fldCharType="end"/>
      </w:r>
    </w:p>
    <w:p w14:paraId="536C06D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5.86</w:t>
      </w:r>
      <w:r>
        <w:rPr>
          <w:rFonts w:asciiTheme="minorHAnsi" w:eastAsiaTheme="minorEastAsia" w:hAnsiTheme="minorHAnsi" w:cstheme="minorBidi"/>
          <w:sz w:val="22"/>
          <w:szCs w:val="22"/>
        </w:rPr>
        <w:tab/>
      </w:r>
      <w:r w:rsidRPr="00716ED0">
        <w:rPr>
          <w:bCs/>
        </w:rPr>
        <w:t>CompositeIntravenousMedicationAdministration</w:t>
      </w:r>
      <w:r>
        <w:tab/>
      </w:r>
      <w:r>
        <w:fldChar w:fldCharType="begin"/>
      </w:r>
      <w:r>
        <w:instrText xml:space="preserve"> PAGEREF _Toc383183331 \h </w:instrText>
      </w:r>
      <w:r>
        <w:fldChar w:fldCharType="separate"/>
      </w:r>
      <w:ins w:id="248" w:author="Aziz Boxwala" w:date="2014-08-11T18:56:00Z">
        <w:r w:rsidR="00F10EF4">
          <w:t>123</w:t>
        </w:r>
      </w:ins>
      <w:del w:id="249" w:author="Aziz Boxwala" w:date="2014-08-11T18:56:00Z">
        <w:r w:rsidDel="00F10EF4">
          <w:delText>119</w:delText>
        </w:r>
      </w:del>
      <w:r>
        <w:fldChar w:fldCharType="end"/>
      </w:r>
    </w:p>
    <w:p w14:paraId="724E413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5.87</w:t>
      </w:r>
      <w:r>
        <w:rPr>
          <w:rFonts w:asciiTheme="minorHAnsi" w:eastAsiaTheme="minorEastAsia" w:hAnsiTheme="minorHAnsi" w:cstheme="minorBidi"/>
          <w:sz w:val="22"/>
          <w:szCs w:val="22"/>
        </w:rPr>
        <w:tab/>
      </w:r>
      <w:r w:rsidRPr="00716ED0">
        <w:rPr>
          <w:bCs/>
        </w:rPr>
        <w:t>ConditionDescriptor</w:t>
      </w:r>
      <w:r>
        <w:tab/>
      </w:r>
      <w:r>
        <w:fldChar w:fldCharType="begin"/>
      </w:r>
      <w:r>
        <w:instrText xml:space="preserve"> PAGEREF _Toc383183332 \h </w:instrText>
      </w:r>
      <w:r>
        <w:fldChar w:fldCharType="separate"/>
      </w:r>
      <w:ins w:id="250" w:author="Aziz Boxwala" w:date="2014-08-11T18:56:00Z">
        <w:r w:rsidR="00F10EF4">
          <w:t>124</w:t>
        </w:r>
      </w:ins>
      <w:del w:id="251" w:author="Aziz Boxwala" w:date="2014-08-11T18:56:00Z">
        <w:r w:rsidDel="00F10EF4">
          <w:delText>120</w:delText>
        </w:r>
      </w:del>
      <w:r>
        <w:fldChar w:fldCharType="end"/>
      </w:r>
    </w:p>
    <w:p w14:paraId="3F27B0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5.88</w:t>
      </w:r>
      <w:r>
        <w:rPr>
          <w:rFonts w:asciiTheme="minorHAnsi" w:eastAsiaTheme="minorEastAsia" w:hAnsiTheme="minorHAnsi" w:cstheme="minorBidi"/>
          <w:sz w:val="22"/>
          <w:szCs w:val="22"/>
        </w:rPr>
        <w:tab/>
      </w:r>
      <w:r w:rsidRPr="00716ED0">
        <w:rPr>
          <w:bCs/>
        </w:rPr>
        <w:t>ConditionDetail</w:t>
      </w:r>
      <w:r>
        <w:tab/>
      </w:r>
      <w:r>
        <w:fldChar w:fldCharType="begin"/>
      </w:r>
      <w:r>
        <w:instrText xml:space="preserve"> PAGEREF _Toc383183333 \h </w:instrText>
      </w:r>
      <w:r>
        <w:fldChar w:fldCharType="separate"/>
      </w:r>
      <w:ins w:id="252" w:author="Aziz Boxwala" w:date="2014-08-11T18:56:00Z">
        <w:r w:rsidR="00F10EF4">
          <w:t>125</w:t>
        </w:r>
      </w:ins>
      <w:del w:id="253" w:author="Aziz Boxwala" w:date="2014-08-11T18:56:00Z">
        <w:r w:rsidDel="00F10EF4">
          <w:delText>121</w:delText>
        </w:r>
      </w:del>
      <w:r>
        <w:fldChar w:fldCharType="end"/>
      </w:r>
    </w:p>
    <w:p w14:paraId="70A30FC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5.89</w:t>
      </w:r>
      <w:r>
        <w:rPr>
          <w:rFonts w:asciiTheme="minorHAnsi" w:eastAsiaTheme="minorEastAsia" w:hAnsiTheme="minorHAnsi" w:cstheme="minorBidi"/>
          <w:sz w:val="22"/>
          <w:szCs w:val="22"/>
        </w:rPr>
        <w:tab/>
      </w:r>
      <w:r w:rsidRPr="00716ED0">
        <w:rPr>
          <w:bCs/>
        </w:rPr>
        <w:t>ConditionLikelihoodDescriptor</w:t>
      </w:r>
      <w:r>
        <w:tab/>
      </w:r>
      <w:r>
        <w:fldChar w:fldCharType="begin"/>
      </w:r>
      <w:r>
        <w:instrText xml:space="preserve"> PAGEREF _Toc383183334 \h </w:instrText>
      </w:r>
      <w:r>
        <w:fldChar w:fldCharType="separate"/>
      </w:r>
      <w:ins w:id="254" w:author="Aziz Boxwala" w:date="2014-08-11T18:56:00Z">
        <w:r w:rsidR="00F10EF4">
          <w:t>126</w:t>
        </w:r>
      </w:ins>
      <w:del w:id="255" w:author="Aziz Boxwala" w:date="2014-08-11T18:56:00Z">
        <w:r w:rsidDel="00F10EF4">
          <w:delText>122</w:delText>
        </w:r>
      </w:del>
      <w:r>
        <w:fldChar w:fldCharType="end"/>
      </w:r>
    </w:p>
    <w:p w14:paraId="3AA119A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5.90</w:t>
      </w:r>
      <w:r>
        <w:rPr>
          <w:rFonts w:asciiTheme="minorHAnsi" w:eastAsiaTheme="minorEastAsia" w:hAnsiTheme="minorHAnsi" w:cstheme="minorBidi"/>
          <w:sz w:val="22"/>
          <w:szCs w:val="22"/>
        </w:rPr>
        <w:tab/>
      </w:r>
      <w:r w:rsidRPr="00716ED0">
        <w:rPr>
          <w:bCs/>
        </w:rPr>
        <w:t>Constituent</w:t>
      </w:r>
      <w:r>
        <w:tab/>
      </w:r>
      <w:r>
        <w:fldChar w:fldCharType="begin"/>
      </w:r>
      <w:r>
        <w:instrText xml:space="preserve"> PAGEREF _Toc383183335 \h </w:instrText>
      </w:r>
      <w:r>
        <w:fldChar w:fldCharType="separate"/>
      </w:r>
      <w:ins w:id="256" w:author="Aziz Boxwala" w:date="2014-08-11T18:56:00Z">
        <w:r w:rsidR="00F10EF4">
          <w:t>127</w:t>
        </w:r>
      </w:ins>
      <w:del w:id="257" w:author="Aziz Boxwala" w:date="2014-08-11T18:56:00Z">
        <w:r w:rsidDel="00F10EF4">
          <w:delText>123</w:delText>
        </w:r>
      </w:del>
      <w:r>
        <w:fldChar w:fldCharType="end"/>
      </w:r>
    </w:p>
    <w:p w14:paraId="5162569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5.91</w:t>
      </w:r>
      <w:r>
        <w:rPr>
          <w:rFonts w:asciiTheme="minorHAnsi" w:eastAsiaTheme="minorEastAsia" w:hAnsiTheme="minorHAnsi" w:cstheme="minorBidi"/>
          <w:sz w:val="22"/>
          <w:szCs w:val="22"/>
        </w:rPr>
        <w:tab/>
      </w:r>
      <w:r w:rsidRPr="00716ED0">
        <w:rPr>
          <w:bCs/>
        </w:rPr>
        <w:t>ContraindicationDescriptor</w:t>
      </w:r>
      <w:r>
        <w:tab/>
      </w:r>
      <w:r>
        <w:fldChar w:fldCharType="begin"/>
      </w:r>
      <w:r>
        <w:instrText xml:space="preserve"> PAGEREF _Toc383183336 \h </w:instrText>
      </w:r>
      <w:r>
        <w:fldChar w:fldCharType="separate"/>
      </w:r>
      <w:ins w:id="258" w:author="Aziz Boxwala" w:date="2014-08-11T18:56:00Z">
        <w:r w:rsidR="00F10EF4">
          <w:t>128</w:t>
        </w:r>
      </w:ins>
      <w:del w:id="259" w:author="Aziz Boxwala" w:date="2014-08-11T18:56:00Z">
        <w:r w:rsidDel="00F10EF4">
          <w:delText>124</w:delText>
        </w:r>
      </w:del>
      <w:r>
        <w:fldChar w:fldCharType="end"/>
      </w:r>
    </w:p>
    <w:p w14:paraId="44A1A64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5.92</w:t>
      </w:r>
      <w:r>
        <w:rPr>
          <w:rFonts w:asciiTheme="minorHAnsi" w:eastAsiaTheme="minorEastAsia" w:hAnsiTheme="minorHAnsi" w:cstheme="minorBidi"/>
          <w:sz w:val="22"/>
          <w:szCs w:val="22"/>
        </w:rPr>
        <w:tab/>
      </w:r>
      <w:r w:rsidRPr="00716ED0">
        <w:rPr>
          <w:bCs/>
        </w:rPr>
        <w:t>DeviceApplicationDescriptor</w:t>
      </w:r>
      <w:r>
        <w:tab/>
      </w:r>
      <w:r>
        <w:fldChar w:fldCharType="begin"/>
      </w:r>
      <w:r>
        <w:instrText xml:space="preserve"> PAGEREF _Toc383183337 \h </w:instrText>
      </w:r>
      <w:r>
        <w:fldChar w:fldCharType="separate"/>
      </w:r>
      <w:ins w:id="260" w:author="Aziz Boxwala" w:date="2014-08-11T18:56:00Z">
        <w:r w:rsidR="00F10EF4">
          <w:t>129</w:t>
        </w:r>
      </w:ins>
      <w:del w:id="261" w:author="Aziz Boxwala" w:date="2014-08-11T18:56:00Z">
        <w:r w:rsidDel="00F10EF4">
          <w:delText>125</w:delText>
        </w:r>
      </w:del>
      <w:r>
        <w:fldChar w:fldCharType="end"/>
      </w:r>
    </w:p>
    <w:p w14:paraId="08755C3F"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5.93</w:t>
      </w:r>
      <w:r>
        <w:rPr>
          <w:rFonts w:asciiTheme="minorHAnsi" w:eastAsiaTheme="minorEastAsia" w:hAnsiTheme="minorHAnsi" w:cstheme="minorBidi"/>
          <w:sz w:val="22"/>
          <w:szCs w:val="22"/>
        </w:rPr>
        <w:tab/>
      </w:r>
      <w:r w:rsidRPr="00716ED0">
        <w:rPr>
          <w:bCs/>
        </w:rPr>
        <w:t>Dispense</w:t>
      </w:r>
      <w:r>
        <w:tab/>
      </w:r>
      <w:r>
        <w:fldChar w:fldCharType="begin"/>
      </w:r>
      <w:r>
        <w:instrText xml:space="preserve"> PAGEREF _Toc383183338 \h </w:instrText>
      </w:r>
      <w:r>
        <w:fldChar w:fldCharType="separate"/>
      </w:r>
      <w:ins w:id="262" w:author="Aziz Boxwala" w:date="2014-08-11T18:56:00Z">
        <w:r w:rsidR="00F10EF4">
          <w:t>130</w:t>
        </w:r>
      </w:ins>
      <w:del w:id="263" w:author="Aziz Boxwala" w:date="2014-08-11T18:56:00Z">
        <w:r w:rsidDel="00F10EF4">
          <w:delText>126</w:delText>
        </w:r>
      </w:del>
      <w:r>
        <w:fldChar w:fldCharType="end"/>
      </w:r>
    </w:p>
    <w:p w14:paraId="19609DE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5.94</w:t>
      </w:r>
      <w:r>
        <w:rPr>
          <w:rFonts w:asciiTheme="minorHAnsi" w:eastAsiaTheme="minorEastAsia" w:hAnsiTheme="minorHAnsi" w:cstheme="minorBidi"/>
          <w:sz w:val="22"/>
          <w:szCs w:val="22"/>
        </w:rPr>
        <w:tab/>
      </w:r>
      <w:r w:rsidRPr="00716ED0">
        <w:rPr>
          <w:bCs/>
        </w:rPr>
        <w:t>Dosage</w:t>
      </w:r>
      <w:r>
        <w:tab/>
      </w:r>
      <w:r>
        <w:fldChar w:fldCharType="begin"/>
      </w:r>
      <w:r>
        <w:instrText xml:space="preserve"> PAGEREF _Toc383183339 \h </w:instrText>
      </w:r>
      <w:r>
        <w:fldChar w:fldCharType="separate"/>
      </w:r>
      <w:ins w:id="264" w:author="Aziz Boxwala" w:date="2014-08-11T18:56:00Z">
        <w:r w:rsidR="00F10EF4">
          <w:t>131</w:t>
        </w:r>
      </w:ins>
      <w:del w:id="265" w:author="Aziz Boxwala" w:date="2014-08-11T18:56:00Z">
        <w:r w:rsidDel="00F10EF4">
          <w:delText>127</w:delText>
        </w:r>
      </w:del>
      <w:r>
        <w:fldChar w:fldCharType="end"/>
      </w:r>
    </w:p>
    <w:p w14:paraId="2A975A0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5.95</w:t>
      </w:r>
      <w:r>
        <w:rPr>
          <w:rFonts w:asciiTheme="minorHAnsi" w:eastAsiaTheme="minorEastAsia" w:hAnsiTheme="minorHAnsi" w:cstheme="minorBidi"/>
          <w:sz w:val="22"/>
          <w:szCs w:val="22"/>
        </w:rPr>
        <w:tab/>
      </w:r>
      <w:r w:rsidRPr="00716ED0">
        <w:rPr>
          <w:bCs/>
        </w:rPr>
        <w:t>EncounterDescriptor</w:t>
      </w:r>
      <w:r>
        <w:tab/>
      </w:r>
      <w:r>
        <w:fldChar w:fldCharType="begin"/>
      </w:r>
      <w:r>
        <w:instrText xml:space="preserve"> PAGEREF _Toc383183340 \h </w:instrText>
      </w:r>
      <w:r>
        <w:fldChar w:fldCharType="separate"/>
      </w:r>
      <w:ins w:id="266" w:author="Aziz Boxwala" w:date="2014-08-11T18:56:00Z">
        <w:r w:rsidR="00F10EF4">
          <w:t>134</w:t>
        </w:r>
      </w:ins>
      <w:del w:id="267" w:author="Aziz Boxwala" w:date="2014-08-11T18:56:00Z">
        <w:r w:rsidDel="00F10EF4">
          <w:delText>130</w:delText>
        </w:r>
      </w:del>
      <w:r>
        <w:fldChar w:fldCharType="end"/>
      </w:r>
    </w:p>
    <w:p w14:paraId="0B666D1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5.96</w:t>
      </w:r>
      <w:r>
        <w:rPr>
          <w:rFonts w:asciiTheme="minorHAnsi" w:eastAsiaTheme="minorEastAsia" w:hAnsiTheme="minorHAnsi" w:cstheme="minorBidi"/>
          <w:sz w:val="22"/>
          <w:szCs w:val="22"/>
        </w:rPr>
        <w:tab/>
      </w:r>
      <w:r w:rsidRPr="00716ED0">
        <w:rPr>
          <w:bCs/>
        </w:rPr>
        <w:t>EnteralFormula</w:t>
      </w:r>
      <w:r>
        <w:tab/>
      </w:r>
      <w:r>
        <w:fldChar w:fldCharType="begin"/>
      </w:r>
      <w:r>
        <w:instrText xml:space="preserve"> PAGEREF _Toc383183341 \h </w:instrText>
      </w:r>
      <w:r>
        <w:fldChar w:fldCharType="separate"/>
      </w:r>
      <w:ins w:id="268" w:author="Aziz Boxwala" w:date="2014-08-11T18:56:00Z">
        <w:r w:rsidR="00F10EF4">
          <w:t>136</w:t>
        </w:r>
      </w:ins>
      <w:del w:id="269" w:author="Aziz Boxwala" w:date="2014-08-11T18:56:00Z">
        <w:r w:rsidDel="00F10EF4">
          <w:delText>132</w:delText>
        </w:r>
      </w:del>
      <w:r>
        <w:fldChar w:fldCharType="end"/>
      </w:r>
    </w:p>
    <w:p w14:paraId="73746A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5.97</w:t>
      </w:r>
      <w:r>
        <w:rPr>
          <w:rFonts w:asciiTheme="minorHAnsi" w:eastAsiaTheme="minorEastAsia" w:hAnsiTheme="minorHAnsi" w:cstheme="minorBidi"/>
          <w:sz w:val="22"/>
          <w:szCs w:val="22"/>
        </w:rPr>
        <w:tab/>
      </w:r>
      <w:r w:rsidRPr="00716ED0">
        <w:rPr>
          <w:bCs/>
        </w:rPr>
        <w:t>Entity</w:t>
      </w:r>
      <w:r>
        <w:tab/>
      </w:r>
      <w:r>
        <w:fldChar w:fldCharType="begin"/>
      </w:r>
      <w:r>
        <w:instrText xml:space="preserve"> PAGEREF _Toc383183342 \h </w:instrText>
      </w:r>
      <w:r>
        <w:fldChar w:fldCharType="separate"/>
      </w:r>
      <w:ins w:id="270" w:author="Aziz Boxwala" w:date="2014-08-11T18:56:00Z">
        <w:r w:rsidR="00F10EF4">
          <w:t>137</w:t>
        </w:r>
      </w:ins>
      <w:del w:id="271" w:author="Aziz Boxwala" w:date="2014-08-11T18:56:00Z">
        <w:r w:rsidDel="00F10EF4">
          <w:delText>133</w:delText>
        </w:r>
      </w:del>
      <w:r>
        <w:fldChar w:fldCharType="end"/>
      </w:r>
    </w:p>
    <w:p w14:paraId="5417DB6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5.98</w:t>
      </w:r>
      <w:r>
        <w:rPr>
          <w:rFonts w:asciiTheme="minorHAnsi" w:eastAsiaTheme="minorEastAsia" w:hAnsiTheme="minorHAnsi" w:cstheme="minorBidi"/>
          <w:sz w:val="22"/>
          <w:szCs w:val="22"/>
        </w:rPr>
        <w:tab/>
      </w:r>
      <w:r w:rsidRPr="00716ED0">
        <w:rPr>
          <w:bCs/>
        </w:rPr>
        <w:t>FamilyHistoryDescriptor</w:t>
      </w:r>
      <w:r>
        <w:tab/>
      </w:r>
      <w:r>
        <w:fldChar w:fldCharType="begin"/>
      </w:r>
      <w:r>
        <w:instrText xml:space="preserve"> PAGEREF _Toc383183343 \h </w:instrText>
      </w:r>
      <w:r>
        <w:fldChar w:fldCharType="separate"/>
      </w:r>
      <w:ins w:id="272" w:author="Aziz Boxwala" w:date="2014-08-11T18:56:00Z">
        <w:r w:rsidR="00F10EF4">
          <w:t>138</w:t>
        </w:r>
      </w:ins>
      <w:del w:id="273" w:author="Aziz Boxwala" w:date="2014-08-11T18:56:00Z">
        <w:r w:rsidDel="00F10EF4">
          <w:delText>134</w:delText>
        </w:r>
      </w:del>
      <w:r>
        <w:fldChar w:fldCharType="end"/>
      </w:r>
    </w:p>
    <w:p w14:paraId="324935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5.99</w:t>
      </w:r>
      <w:r>
        <w:rPr>
          <w:rFonts w:asciiTheme="minorHAnsi" w:eastAsiaTheme="minorEastAsia" w:hAnsiTheme="minorHAnsi" w:cstheme="minorBidi"/>
          <w:sz w:val="22"/>
          <w:szCs w:val="22"/>
        </w:rPr>
        <w:tab/>
      </w:r>
      <w:r w:rsidRPr="00716ED0">
        <w:rPr>
          <w:bCs/>
        </w:rPr>
        <w:t>GoalDescriptor</w:t>
      </w:r>
      <w:r>
        <w:tab/>
      </w:r>
      <w:r>
        <w:fldChar w:fldCharType="begin"/>
      </w:r>
      <w:r>
        <w:instrText xml:space="preserve"> PAGEREF _Toc383183344 \h </w:instrText>
      </w:r>
      <w:r>
        <w:fldChar w:fldCharType="separate"/>
      </w:r>
      <w:ins w:id="274" w:author="Aziz Boxwala" w:date="2014-08-11T18:56:00Z">
        <w:r w:rsidR="00F10EF4">
          <w:t>139</w:t>
        </w:r>
      </w:ins>
      <w:del w:id="275" w:author="Aziz Boxwala" w:date="2014-08-11T18:56:00Z">
        <w:r w:rsidDel="00F10EF4">
          <w:delText>135</w:delText>
        </w:r>
      </w:del>
      <w:r>
        <w:fldChar w:fldCharType="end"/>
      </w:r>
    </w:p>
    <w:p w14:paraId="3D898D4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5.100</w:t>
      </w:r>
      <w:r>
        <w:rPr>
          <w:rFonts w:asciiTheme="minorHAnsi" w:eastAsiaTheme="minorEastAsia" w:hAnsiTheme="minorHAnsi" w:cstheme="minorBidi"/>
          <w:sz w:val="22"/>
          <w:szCs w:val="22"/>
        </w:rPr>
        <w:tab/>
      </w:r>
      <w:r w:rsidRPr="00716ED0">
        <w:rPr>
          <w:bCs/>
        </w:rPr>
        <w:t>ImagingProcedure</w:t>
      </w:r>
      <w:r>
        <w:tab/>
      </w:r>
      <w:r>
        <w:fldChar w:fldCharType="begin"/>
      </w:r>
      <w:r>
        <w:instrText xml:space="preserve"> PAGEREF _Toc383183345 \h </w:instrText>
      </w:r>
      <w:r>
        <w:fldChar w:fldCharType="separate"/>
      </w:r>
      <w:ins w:id="276" w:author="Aziz Boxwala" w:date="2014-08-11T18:56:00Z">
        <w:r w:rsidR="00F10EF4">
          <w:t>141</w:t>
        </w:r>
      </w:ins>
      <w:del w:id="277" w:author="Aziz Boxwala" w:date="2014-08-11T18:56:00Z">
        <w:r w:rsidDel="00F10EF4">
          <w:delText>137</w:delText>
        </w:r>
      </w:del>
      <w:r>
        <w:fldChar w:fldCharType="end"/>
      </w:r>
    </w:p>
    <w:p w14:paraId="60FDFB1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5.101</w:t>
      </w:r>
      <w:r>
        <w:rPr>
          <w:rFonts w:asciiTheme="minorHAnsi" w:eastAsiaTheme="minorEastAsia" w:hAnsiTheme="minorHAnsi" w:cstheme="minorBidi"/>
          <w:sz w:val="22"/>
          <w:szCs w:val="22"/>
        </w:rPr>
        <w:tab/>
      </w:r>
      <w:r w:rsidRPr="00716ED0">
        <w:rPr>
          <w:bCs/>
        </w:rPr>
        <w:t>ImmunizationDescriptor</w:t>
      </w:r>
      <w:r>
        <w:tab/>
      </w:r>
      <w:r>
        <w:fldChar w:fldCharType="begin"/>
      </w:r>
      <w:r>
        <w:instrText xml:space="preserve"> PAGEREF _Toc383183346 \h </w:instrText>
      </w:r>
      <w:r>
        <w:fldChar w:fldCharType="separate"/>
      </w:r>
      <w:ins w:id="278" w:author="Aziz Boxwala" w:date="2014-08-11T18:56:00Z">
        <w:r w:rsidR="00F10EF4">
          <w:t>142</w:t>
        </w:r>
      </w:ins>
      <w:del w:id="279" w:author="Aziz Boxwala" w:date="2014-08-11T18:56:00Z">
        <w:r w:rsidDel="00F10EF4">
          <w:delText>138</w:delText>
        </w:r>
      </w:del>
      <w:r>
        <w:fldChar w:fldCharType="end"/>
      </w:r>
    </w:p>
    <w:p w14:paraId="0A97805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5.102</w:t>
      </w:r>
      <w:r>
        <w:rPr>
          <w:rFonts w:asciiTheme="minorHAnsi" w:eastAsiaTheme="minorEastAsia" w:hAnsiTheme="minorHAnsi" w:cstheme="minorBidi"/>
          <w:sz w:val="22"/>
          <w:szCs w:val="22"/>
        </w:rPr>
        <w:tab/>
      </w:r>
      <w:r w:rsidRPr="00716ED0">
        <w:rPr>
          <w:bCs/>
        </w:rPr>
        <w:t>InferableDescriptor</w:t>
      </w:r>
      <w:r>
        <w:tab/>
      </w:r>
      <w:r>
        <w:fldChar w:fldCharType="begin"/>
      </w:r>
      <w:r>
        <w:instrText xml:space="preserve"> PAGEREF _Toc383183347 \h </w:instrText>
      </w:r>
      <w:r>
        <w:fldChar w:fldCharType="separate"/>
      </w:r>
      <w:ins w:id="280" w:author="Aziz Boxwala" w:date="2014-08-11T18:56:00Z">
        <w:r w:rsidR="00F10EF4">
          <w:t>143</w:t>
        </w:r>
      </w:ins>
      <w:del w:id="281" w:author="Aziz Boxwala" w:date="2014-08-11T18:56:00Z">
        <w:r w:rsidDel="00F10EF4">
          <w:delText>139</w:delText>
        </w:r>
      </w:del>
      <w:r>
        <w:fldChar w:fldCharType="end"/>
      </w:r>
    </w:p>
    <w:p w14:paraId="71229C22"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5.103</w:t>
      </w:r>
      <w:r>
        <w:rPr>
          <w:rFonts w:asciiTheme="minorHAnsi" w:eastAsiaTheme="minorEastAsia" w:hAnsiTheme="minorHAnsi" w:cstheme="minorBidi"/>
          <w:sz w:val="22"/>
          <w:szCs w:val="22"/>
        </w:rPr>
        <w:tab/>
      </w:r>
      <w:r w:rsidRPr="00716ED0">
        <w:rPr>
          <w:bCs/>
        </w:rPr>
        <w:t>LaboratoryTestProcedure</w:t>
      </w:r>
      <w:r>
        <w:tab/>
      </w:r>
      <w:r>
        <w:fldChar w:fldCharType="begin"/>
      </w:r>
      <w:r>
        <w:instrText xml:space="preserve"> PAGEREF _Toc383183348 \h </w:instrText>
      </w:r>
      <w:r>
        <w:fldChar w:fldCharType="separate"/>
      </w:r>
      <w:ins w:id="282" w:author="Aziz Boxwala" w:date="2014-08-11T18:56:00Z">
        <w:r w:rsidR="00F10EF4">
          <w:t>144</w:t>
        </w:r>
      </w:ins>
      <w:del w:id="283" w:author="Aziz Boxwala" w:date="2014-08-11T18:56:00Z">
        <w:r w:rsidDel="00F10EF4">
          <w:delText>140</w:delText>
        </w:r>
      </w:del>
      <w:r>
        <w:fldChar w:fldCharType="end"/>
      </w:r>
    </w:p>
    <w:p w14:paraId="57CCB61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5.104</w:t>
      </w:r>
      <w:r>
        <w:rPr>
          <w:rFonts w:asciiTheme="minorHAnsi" w:eastAsiaTheme="minorEastAsia" w:hAnsiTheme="minorHAnsi" w:cstheme="minorBidi"/>
          <w:sz w:val="22"/>
          <w:szCs w:val="22"/>
        </w:rPr>
        <w:tab/>
      </w:r>
      <w:r w:rsidRPr="00716ED0">
        <w:rPr>
          <w:bCs/>
        </w:rPr>
        <w:t>MedicationAdministrationDescriptor</w:t>
      </w:r>
      <w:r>
        <w:tab/>
      </w:r>
      <w:r>
        <w:fldChar w:fldCharType="begin"/>
      </w:r>
      <w:r>
        <w:instrText xml:space="preserve"> PAGEREF _Toc383183349 \h </w:instrText>
      </w:r>
      <w:r>
        <w:fldChar w:fldCharType="separate"/>
      </w:r>
      <w:ins w:id="284" w:author="Aziz Boxwala" w:date="2014-08-11T18:56:00Z">
        <w:r w:rsidR="00F10EF4">
          <w:t>145</w:t>
        </w:r>
      </w:ins>
      <w:del w:id="285" w:author="Aziz Boxwala" w:date="2014-08-11T18:56:00Z">
        <w:r w:rsidDel="00F10EF4">
          <w:delText>141</w:delText>
        </w:r>
      </w:del>
      <w:r>
        <w:fldChar w:fldCharType="end"/>
      </w:r>
    </w:p>
    <w:p w14:paraId="6372865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5.105</w:t>
      </w:r>
      <w:r>
        <w:rPr>
          <w:rFonts w:asciiTheme="minorHAnsi" w:eastAsiaTheme="minorEastAsia" w:hAnsiTheme="minorHAnsi" w:cstheme="minorBidi"/>
          <w:sz w:val="22"/>
          <w:szCs w:val="22"/>
        </w:rPr>
        <w:tab/>
      </w:r>
      <w:r w:rsidRPr="00716ED0">
        <w:rPr>
          <w:bCs/>
        </w:rPr>
        <w:t>MedicationParameters</w:t>
      </w:r>
      <w:r>
        <w:tab/>
      </w:r>
      <w:r>
        <w:fldChar w:fldCharType="begin"/>
      </w:r>
      <w:r>
        <w:instrText xml:space="preserve"> PAGEREF _Toc383183350 \h </w:instrText>
      </w:r>
      <w:r>
        <w:fldChar w:fldCharType="separate"/>
      </w:r>
      <w:ins w:id="286" w:author="Aziz Boxwala" w:date="2014-08-11T18:56:00Z">
        <w:r w:rsidR="00F10EF4">
          <w:t>147</w:t>
        </w:r>
      </w:ins>
      <w:del w:id="287" w:author="Aziz Boxwala" w:date="2014-08-11T18:56:00Z">
        <w:r w:rsidDel="00F10EF4">
          <w:delText>143</w:delText>
        </w:r>
      </w:del>
      <w:r>
        <w:fldChar w:fldCharType="end"/>
      </w:r>
    </w:p>
    <w:p w14:paraId="3B99A13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5.106</w:t>
      </w:r>
      <w:r>
        <w:rPr>
          <w:rFonts w:asciiTheme="minorHAnsi" w:eastAsiaTheme="minorEastAsia" w:hAnsiTheme="minorHAnsi" w:cstheme="minorBidi"/>
          <w:sz w:val="22"/>
          <w:szCs w:val="22"/>
        </w:rPr>
        <w:tab/>
      </w:r>
      <w:r w:rsidRPr="00716ED0">
        <w:rPr>
          <w:bCs/>
        </w:rPr>
        <w:t>MicrobiologySensitivityResult</w:t>
      </w:r>
      <w:r>
        <w:tab/>
      </w:r>
      <w:r>
        <w:fldChar w:fldCharType="begin"/>
      </w:r>
      <w:r>
        <w:instrText xml:space="preserve"> PAGEREF _Toc383183351 \h </w:instrText>
      </w:r>
      <w:r>
        <w:fldChar w:fldCharType="separate"/>
      </w:r>
      <w:ins w:id="288" w:author="Aziz Boxwala" w:date="2014-08-11T18:56:00Z">
        <w:r w:rsidR="00F10EF4">
          <w:t>147</w:t>
        </w:r>
      </w:ins>
      <w:del w:id="289" w:author="Aziz Boxwala" w:date="2014-08-11T18:56:00Z">
        <w:r w:rsidDel="00F10EF4">
          <w:delText>143</w:delText>
        </w:r>
      </w:del>
      <w:r>
        <w:fldChar w:fldCharType="end"/>
      </w:r>
    </w:p>
    <w:p w14:paraId="0FCA5F06"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5.107</w:t>
      </w:r>
      <w:r>
        <w:rPr>
          <w:rFonts w:asciiTheme="minorHAnsi" w:eastAsiaTheme="minorEastAsia" w:hAnsiTheme="minorHAnsi" w:cstheme="minorBidi"/>
          <w:sz w:val="22"/>
          <w:szCs w:val="22"/>
        </w:rPr>
        <w:tab/>
      </w:r>
      <w:r w:rsidRPr="00716ED0">
        <w:rPr>
          <w:bCs/>
        </w:rPr>
        <w:t>NutrientModification</w:t>
      </w:r>
      <w:r>
        <w:tab/>
      </w:r>
      <w:r>
        <w:fldChar w:fldCharType="begin"/>
      </w:r>
      <w:r>
        <w:instrText xml:space="preserve"> PAGEREF _Toc383183352 \h </w:instrText>
      </w:r>
      <w:r>
        <w:fldChar w:fldCharType="separate"/>
      </w:r>
      <w:ins w:id="290" w:author="Aziz Boxwala" w:date="2014-08-11T18:56:00Z">
        <w:r w:rsidR="00F10EF4">
          <w:t>148</w:t>
        </w:r>
      </w:ins>
      <w:del w:id="291" w:author="Aziz Boxwala" w:date="2014-08-11T18:56:00Z">
        <w:r w:rsidDel="00F10EF4">
          <w:delText>144</w:delText>
        </w:r>
      </w:del>
      <w:r>
        <w:fldChar w:fldCharType="end"/>
      </w:r>
    </w:p>
    <w:p w14:paraId="61AC2AD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5.108</w:t>
      </w:r>
      <w:r>
        <w:rPr>
          <w:rFonts w:asciiTheme="minorHAnsi" w:eastAsiaTheme="minorEastAsia" w:hAnsiTheme="minorHAnsi" w:cstheme="minorBidi"/>
          <w:sz w:val="22"/>
          <w:szCs w:val="22"/>
        </w:rPr>
        <w:tab/>
      </w:r>
      <w:r w:rsidRPr="00716ED0">
        <w:rPr>
          <w:bCs/>
        </w:rPr>
        <w:t>NutritionDescriptor</w:t>
      </w:r>
      <w:r>
        <w:tab/>
      </w:r>
      <w:r>
        <w:fldChar w:fldCharType="begin"/>
      </w:r>
      <w:r>
        <w:instrText xml:space="preserve"> PAGEREF _Toc383183353 \h </w:instrText>
      </w:r>
      <w:r>
        <w:fldChar w:fldCharType="separate"/>
      </w:r>
      <w:ins w:id="292" w:author="Aziz Boxwala" w:date="2014-08-11T18:56:00Z">
        <w:r w:rsidR="00F10EF4">
          <w:t>149</w:t>
        </w:r>
      </w:ins>
      <w:del w:id="293" w:author="Aziz Boxwala" w:date="2014-08-11T18:56:00Z">
        <w:r w:rsidDel="00F10EF4">
          <w:delText>145</w:delText>
        </w:r>
      </w:del>
      <w:r>
        <w:fldChar w:fldCharType="end"/>
      </w:r>
    </w:p>
    <w:p w14:paraId="24F3724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5.109</w:t>
      </w:r>
      <w:r>
        <w:rPr>
          <w:rFonts w:asciiTheme="minorHAnsi" w:eastAsiaTheme="minorEastAsia" w:hAnsiTheme="minorHAnsi" w:cstheme="minorBidi"/>
          <w:sz w:val="22"/>
          <w:szCs w:val="22"/>
        </w:rPr>
        <w:tab/>
      </w:r>
      <w:r w:rsidRPr="00716ED0">
        <w:rPr>
          <w:bCs/>
        </w:rPr>
        <w:t>NutritionItem</w:t>
      </w:r>
      <w:r>
        <w:tab/>
      </w:r>
      <w:r>
        <w:fldChar w:fldCharType="begin"/>
      </w:r>
      <w:r>
        <w:instrText xml:space="preserve"> PAGEREF _Toc383183354 \h </w:instrText>
      </w:r>
      <w:r>
        <w:fldChar w:fldCharType="separate"/>
      </w:r>
      <w:ins w:id="294" w:author="Aziz Boxwala" w:date="2014-08-11T18:56:00Z">
        <w:r w:rsidR="00F10EF4">
          <w:t>150</w:t>
        </w:r>
      </w:ins>
      <w:del w:id="295" w:author="Aziz Boxwala" w:date="2014-08-11T18:56:00Z">
        <w:r w:rsidDel="00F10EF4">
          <w:delText>146</w:delText>
        </w:r>
      </w:del>
      <w:r>
        <w:fldChar w:fldCharType="end"/>
      </w:r>
    </w:p>
    <w:p w14:paraId="2A73421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5.110</w:t>
      </w:r>
      <w:r>
        <w:rPr>
          <w:rFonts w:asciiTheme="minorHAnsi" w:eastAsiaTheme="minorEastAsia" w:hAnsiTheme="minorHAnsi" w:cstheme="minorBidi"/>
          <w:sz w:val="22"/>
          <w:szCs w:val="22"/>
        </w:rPr>
        <w:tab/>
      </w:r>
      <w:r w:rsidRPr="00716ED0">
        <w:rPr>
          <w:bCs/>
        </w:rPr>
        <w:t>NutritionalSupplement</w:t>
      </w:r>
      <w:r>
        <w:tab/>
      </w:r>
      <w:r>
        <w:fldChar w:fldCharType="begin"/>
      </w:r>
      <w:r>
        <w:instrText xml:space="preserve"> PAGEREF _Toc383183355 \h </w:instrText>
      </w:r>
      <w:r>
        <w:fldChar w:fldCharType="separate"/>
      </w:r>
      <w:ins w:id="296" w:author="Aziz Boxwala" w:date="2014-08-11T18:56:00Z">
        <w:r w:rsidR="00F10EF4">
          <w:t>150</w:t>
        </w:r>
      </w:ins>
      <w:del w:id="297" w:author="Aziz Boxwala" w:date="2014-08-11T18:56:00Z">
        <w:r w:rsidDel="00F10EF4">
          <w:delText>146</w:delText>
        </w:r>
      </w:del>
      <w:r>
        <w:fldChar w:fldCharType="end"/>
      </w:r>
    </w:p>
    <w:p w14:paraId="22BC4135"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5.111</w:t>
      </w:r>
      <w:r>
        <w:rPr>
          <w:rFonts w:asciiTheme="minorHAnsi" w:eastAsiaTheme="minorEastAsia" w:hAnsiTheme="minorHAnsi" w:cstheme="minorBidi"/>
          <w:sz w:val="22"/>
          <w:szCs w:val="22"/>
        </w:rPr>
        <w:tab/>
      </w:r>
      <w:r w:rsidRPr="00716ED0">
        <w:rPr>
          <w:bCs/>
        </w:rPr>
        <w:t>ObservableDescriptor</w:t>
      </w:r>
      <w:r>
        <w:tab/>
      </w:r>
      <w:r>
        <w:fldChar w:fldCharType="begin"/>
      </w:r>
      <w:r>
        <w:instrText xml:space="preserve"> PAGEREF _Toc383183356 \h </w:instrText>
      </w:r>
      <w:r>
        <w:fldChar w:fldCharType="separate"/>
      </w:r>
      <w:ins w:id="298" w:author="Aziz Boxwala" w:date="2014-08-11T18:56:00Z">
        <w:r w:rsidR="00F10EF4">
          <w:t>151</w:t>
        </w:r>
      </w:ins>
      <w:del w:id="299" w:author="Aziz Boxwala" w:date="2014-08-11T18:56:00Z">
        <w:r w:rsidDel="00F10EF4">
          <w:delText>147</w:delText>
        </w:r>
      </w:del>
      <w:r>
        <w:fldChar w:fldCharType="end"/>
      </w:r>
    </w:p>
    <w:p w14:paraId="2B1E4C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5.112</w:t>
      </w:r>
      <w:r>
        <w:rPr>
          <w:rFonts w:asciiTheme="minorHAnsi" w:eastAsiaTheme="minorEastAsia" w:hAnsiTheme="minorHAnsi" w:cstheme="minorBidi"/>
          <w:sz w:val="22"/>
          <w:szCs w:val="22"/>
        </w:rPr>
        <w:tab/>
      </w:r>
      <w:r w:rsidRPr="00716ED0">
        <w:rPr>
          <w:bCs/>
        </w:rPr>
        <w:t>ObservationResultDescriptor</w:t>
      </w:r>
      <w:r>
        <w:tab/>
      </w:r>
      <w:r>
        <w:fldChar w:fldCharType="begin"/>
      </w:r>
      <w:r>
        <w:instrText xml:space="preserve"> PAGEREF _Toc383183357 \h </w:instrText>
      </w:r>
      <w:r>
        <w:fldChar w:fldCharType="separate"/>
      </w:r>
      <w:ins w:id="300" w:author="Aziz Boxwala" w:date="2014-08-11T18:56:00Z">
        <w:r w:rsidR="00F10EF4">
          <w:t>152</w:t>
        </w:r>
      </w:ins>
      <w:del w:id="301" w:author="Aziz Boxwala" w:date="2014-08-11T18:56:00Z">
        <w:r w:rsidDel="00F10EF4">
          <w:delText>148</w:delText>
        </w:r>
      </w:del>
      <w:r>
        <w:fldChar w:fldCharType="end"/>
      </w:r>
    </w:p>
    <w:p w14:paraId="446D41DA"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5.113</w:t>
      </w:r>
      <w:r>
        <w:rPr>
          <w:rFonts w:asciiTheme="minorHAnsi" w:eastAsiaTheme="minorEastAsia" w:hAnsiTheme="minorHAnsi" w:cstheme="minorBidi"/>
          <w:sz w:val="22"/>
          <w:szCs w:val="22"/>
        </w:rPr>
        <w:tab/>
      </w:r>
      <w:r w:rsidRPr="00716ED0">
        <w:rPr>
          <w:bCs/>
        </w:rPr>
        <w:t>OralDiet</w:t>
      </w:r>
      <w:r>
        <w:tab/>
      </w:r>
      <w:r>
        <w:fldChar w:fldCharType="begin"/>
      </w:r>
      <w:r>
        <w:instrText xml:space="preserve"> PAGEREF _Toc383183358 \h </w:instrText>
      </w:r>
      <w:r>
        <w:fldChar w:fldCharType="separate"/>
      </w:r>
      <w:ins w:id="302" w:author="Aziz Boxwala" w:date="2014-08-11T18:56:00Z">
        <w:r w:rsidR="00F10EF4">
          <w:t>155</w:t>
        </w:r>
      </w:ins>
      <w:del w:id="303" w:author="Aziz Boxwala" w:date="2014-08-11T18:56:00Z">
        <w:r w:rsidDel="00F10EF4">
          <w:delText>151</w:delText>
        </w:r>
      </w:del>
      <w:r>
        <w:fldChar w:fldCharType="end"/>
      </w:r>
    </w:p>
    <w:p w14:paraId="2E8431D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5.114</w:t>
      </w:r>
      <w:r>
        <w:rPr>
          <w:rFonts w:asciiTheme="minorHAnsi" w:eastAsiaTheme="minorEastAsia" w:hAnsiTheme="minorHAnsi" w:cstheme="minorBidi"/>
          <w:sz w:val="22"/>
          <w:szCs w:val="22"/>
        </w:rPr>
        <w:tab/>
      </w:r>
      <w:r w:rsidRPr="00716ED0">
        <w:rPr>
          <w:bCs/>
        </w:rPr>
        <w:t>Order</w:t>
      </w:r>
      <w:r>
        <w:tab/>
      </w:r>
      <w:r>
        <w:fldChar w:fldCharType="begin"/>
      </w:r>
      <w:r>
        <w:instrText xml:space="preserve"> PAGEREF _Toc383183359 \h </w:instrText>
      </w:r>
      <w:r>
        <w:fldChar w:fldCharType="separate"/>
      </w:r>
      <w:ins w:id="304" w:author="Aziz Boxwala" w:date="2014-08-11T18:56:00Z">
        <w:r w:rsidR="00F10EF4">
          <w:t>156</w:t>
        </w:r>
      </w:ins>
      <w:del w:id="305" w:author="Aziz Boxwala" w:date="2014-08-11T18:56:00Z">
        <w:r w:rsidDel="00F10EF4">
          <w:delText>152</w:delText>
        </w:r>
      </w:del>
      <w:r>
        <w:fldChar w:fldCharType="end"/>
      </w:r>
    </w:p>
    <w:p w14:paraId="207909A8"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5.115</w:t>
      </w:r>
      <w:r>
        <w:rPr>
          <w:rFonts w:asciiTheme="minorHAnsi" w:eastAsiaTheme="minorEastAsia" w:hAnsiTheme="minorHAnsi" w:cstheme="minorBidi"/>
          <w:sz w:val="22"/>
          <w:szCs w:val="22"/>
        </w:rPr>
        <w:tab/>
      </w:r>
      <w:r w:rsidRPr="00716ED0">
        <w:rPr>
          <w:bCs/>
        </w:rPr>
        <w:t>OrganismSensitivity</w:t>
      </w:r>
      <w:r>
        <w:tab/>
      </w:r>
      <w:r>
        <w:fldChar w:fldCharType="begin"/>
      </w:r>
      <w:r>
        <w:instrText xml:space="preserve"> PAGEREF _Toc383183360 \h </w:instrText>
      </w:r>
      <w:r>
        <w:fldChar w:fldCharType="separate"/>
      </w:r>
      <w:ins w:id="306" w:author="Aziz Boxwala" w:date="2014-08-11T18:56:00Z">
        <w:r w:rsidR="00F10EF4">
          <w:t>158</w:t>
        </w:r>
      </w:ins>
      <w:del w:id="307" w:author="Aziz Boxwala" w:date="2014-08-11T18:56:00Z">
        <w:r w:rsidDel="00F10EF4">
          <w:delText>154</w:delText>
        </w:r>
      </w:del>
      <w:r>
        <w:fldChar w:fldCharType="end"/>
      </w:r>
    </w:p>
    <w:p w14:paraId="5E7431D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5.116</w:t>
      </w:r>
      <w:r>
        <w:rPr>
          <w:rFonts w:asciiTheme="minorHAnsi" w:eastAsiaTheme="minorEastAsia" w:hAnsiTheme="minorHAnsi" w:cstheme="minorBidi"/>
          <w:sz w:val="22"/>
          <w:szCs w:val="22"/>
        </w:rPr>
        <w:tab/>
      </w:r>
      <w:r w:rsidRPr="00716ED0">
        <w:rPr>
          <w:bCs/>
        </w:rPr>
        <w:t>PatientControlledAnalgesia</w:t>
      </w:r>
      <w:r>
        <w:tab/>
      </w:r>
      <w:r>
        <w:fldChar w:fldCharType="begin"/>
      </w:r>
      <w:r>
        <w:instrText xml:space="preserve"> PAGEREF _Toc383183361 \h </w:instrText>
      </w:r>
      <w:r>
        <w:fldChar w:fldCharType="separate"/>
      </w:r>
      <w:ins w:id="308" w:author="Aziz Boxwala" w:date="2014-08-11T18:56:00Z">
        <w:r w:rsidR="00F10EF4">
          <w:t>159</w:t>
        </w:r>
      </w:ins>
      <w:del w:id="309" w:author="Aziz Boxwala" w:date="2014-08-11T18:56:00Z">
        <w:r w:rsidDel="00F10EF4">
          <w:delText>155</w:delText>
        </w:r>
      </w:del>
      <w:r>
        <w:fldChar w:fldCharType="end"/>
      </w:r>
    </w:p>
    <w:p w14:paraId="2AAA0890"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5.117</w:t>
      </w:r>
      <w:r>
        <w:rPr>
          <w:rFonts w:asciiTheme="minorHAnsi" w:eastAsiaTheme="minorEastAsia" w:hAnsiTheme="minorHAnsi" w:cstheme="minorBidi"/>
          <w:sz w:val="22"/>
          <w:szCs w:val="22"/>
        </w:rPr>
        <w:tab/>
      </w:r>
      <w:r w:rsidRPr="00716ED0">
        <w:rPr>
          <w:bCs/>
        </w:rPr>
        <w:t>Performance</w:t>
      </w:r>
      <w:r>
        <w:tab/>
      </w:r>
      <w:r>
        <w:fldChar w:fldCharType="begin"/>
      </w:r>
      <w:r>
        <w:instrText xml:space="preserve"> PAGEREF _Toc383183362 \h </w:instrText>
      </w:r>
      <w:r>
        <w:fldChar w:fldCharType="separate"/>
      </w:r>
      <w:ins w:id="310" w:author="Aziz Boxwala" w:date="2014-08-11T18:56:00Z">
        <w:r w:rsidR="00F10EF4">
          <w:t>159</w:t>
        </w:r>
      </w:ins>
      <w:del w:id="311" w:author="Aziz Boxwala" w:date="2014-08-11T18:56:00Z">
        <w:r w:rsidDel="00F10EF4">
          <w:delText>155</w:delText>
        </w:r>
      </w:del>
      <w:r>
        <w:fldChar w:fldCharType="end"/>
      </w:r>
    </w:p>
    <w:p w14:paraId="581739E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5.118</w:t>
      </w:r>
      <w:r>
        <w:rPr>
          <w:rFonts w:asciiTheme="minorHAnsi" w:eastAsiaTheme="minorEastAsia" w:hAnsiTheme="minorHAnsi" w:cstheme="minorBidi"/>
          <w:sz w:val="22"/>
          <w:szCs w:val="22"/>
        </w:rPr>
        <w:tab/>
      </w:r>
      <w:r w:rsidRPr="00716ED0">
        <w:rPr>
          <w:bCs/>
        </w:rPr>
        <w:t>Plan</w:t>
      </w:r>
      <w:r>
        <w:tab/>
      </w:r>
      <w:r>
        <w:fldChar w:fldCharType="begin"/>
      </w:r>
      <w:r>
        <w:instrText xml:space="preserve"> PAGEREF _Toc383183363 \h </w:instrText>
      </w:r>
      <w:r>
        <w:fldChar w:fldCharType="separate"/>
      </w:r>
      <w:ins w:id="312" w:author="Aziz Boxwala" w:date="2014-08-11T18:56:00Z">
        <w:r w:rsidR="00F10EF4">
          <w:t>161</w:t>
        </w:r>
      </w:ins>
      <w:del w:id="313" w:author="Aziz Boxwala" w:date="2014-08-11T18:56:00Z">
        <w:r w:rsidDel="00F10EF4">
          <w:delText>157</w:delText>
        </w:r>
      </w:del>
      <w:r>
        <w:fldChar w:fldCharType="end"/>
      </w:r>
    </w:p>
    <w:p w14:paraId="0E1538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5.119</w:t>
      </w:r>
      <w:r>
        <w:rPr>
          <w:rFonts w:asciiTheme="minorHAnsi" w:eastAsiaTheme="minorEastAsia" w:hAnsiTheme="minorHAnsi" w:cstheme="minorBidi"/>
          <w:sz w:val="22"/>
          <w:szCs w:val="22"/>
        </w:rPr>
        <w:tab/>
      </w:r>
      <w:r w:rsidRPr="00716ED0">
        <w:rPr>
          <w:bCs/>
        </w:rPr>
        <w:t>ProcedureDescriptor</w:t>
      </w:r>
      <w:r>
        <w:tab/>
      </w:r>
      <w:r>
        <w:fldChar w:fldCharType="begin"/>
      </w:r>
      <w:r>
        <w:instrText xml:space="preserve"> PAGEREF _Toc383183364 \h </w:instrText>
      </w:r>
      <w:r>
        <w:fldChar w:fldCharType="separate"/>
      </w:r>
      <w:ins w:id="314" w:author="Aziz Boxwala" w:date="2014-08-11T18:56:00Z">
        <w:r w:rsidR="00F10EF4">
          <w:t>162</w:t>
        </w:r>
      </w:ins>
      <w:del w:id="315" w:author="Aziz Boxwala" w:date="2014-08-11T18:56:00Z">
        <w:r w:rsidDel="00F10EF4">
          <w:delText>158</w:delText>
        </w:r>
      </w:del>
      <w:r>
        <w:fldChar w:fldCharType="end"/>
      </w:r>
    </w:p>
    <w:p w14:paraId="5F290BB7"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5.120</w:t>
      </w:r>
      <w:r>
        <w:rPr>
          <w:rFonts w:asciiTheme="minorHAnsi" w:eastAsiaTheme="minorEastAsia" w:hAnsiTheme="minorHAnsi" w:cstheme="minorBidi"/>
          <w:sz w:val="22"/>
          <w:szCs w:val="22"/>
        </w:rPr>
        <w:tab/>
      </w:r>
      <w:r w:rsidRPr="00716ED0">
        <w:rPr>
          <w:bCs/>
        </w:rPr>
        <w:t>ProcedureParameters</w:t>
      </w:r>
      <w:r>
        <w:tab/>
      </w:r>
      <w:r>
        <w:fldChar w:fldCharType="begin"/>
      </w:r>
      <w:r>
        <w:instrText xml:space="preserve"> PAGEREF _Toc383183365 \h </w:instrText>
      </w:r>
      <w:r>
        <w:fldChar w:fldCharType="separate"/>
      </w:r>
      <w:ins w:id="316" w:author="Aziz Boxwala" w:date="2014-08-11T18:56:00Z">
        <w:r w:rsidR="00F10EF4">
          <w:t>164</w:t>
        </w:r>
      </w:ins>
      <w:del w:id="317" w:author="Aziz Boxwala" w:date="2014-08-11T18:56:00Z">
        <w:r w:rsidDel="00F10EF4">
          <w:delText>160</w:delText>
        </w:r>
      </w:del>
      <w:r>
        <w:fldChar w:fldCharType="end"/>
      </w:r>
    </w:p>
    <w:p w14:paraId="44B345E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5.121</w:t>
      </w:r>
      <w:r>
        <w:rPr>
          <w:rFonts w:asciiTheme="minorHAnsi" w:eastAsiaTheme="minorEastAsia" w:hAnsiTheme="minorHAnsi" w:cstheme="minorBidi"/>
          <w:sz w:val="22"/>
          <w:szCs w:val="22"/>
        </w:rPr>
        <w:tab/>
      </w:r>
      <w:r w:rsidRPr="00716ED0">
        <w:rPr>
          <w:bCs/>
        </w:rPr>
        <w:t>Proposal</w:t>
      </w:r>
      <w:r>
        <w:tab/>
      </w:r>
      <w:r>
        <w:fldChar w:fldCharType="begin"/>
      </w:r>
      <w:r>
        <w:instrText xml:space="preserve"> PAGEREF _Toc383183366 \h </w:instrText>
      </w:r>
      <w:r>
        <w:fldChar w:fldCharType="separate"/>
      </w:r>
      <w:ins w:id="318" w:author="Aziz Boxwala" w:date="2014-08-11T18:56:00Z">
        <w:r w:rsidR="00F10EF4">
          <w:t>165</w:t>
        </w:r>
      </w:ins>
      <w:del w:id="319" w:author="Aziz Boxwala" w:date="2014-08-11T18:56:00Z">
        <w:r w:rsidDel="00F10EF4">
          <w:delText>161</w:delText>
        </w:r>
      </w:del>
      <w:r>
        <w:fldChar w:fldCharType="end"/>
      </w:r>
    </w:p>
    <w:p w14:paraId="2C8E2B6E"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5.122</w:t>
      </w:r>
      <w:r>
        <w:rPr>
          <w:rFonts w:asciiTheme="minorHAnsi" w:eastAsiaTheme="minorEastAsia" w:hAnsiTheme="minorHAnsi" w:cstheme="minorBidi"/>
          <w:sz w:val="22"/>
          <w:szCs w:val="22"/>
        </w:rPr>
        <w:tab/>
      </w:r>
      <w:r w:rsidRPr="00716ED0">
        <w:rPr>
          <w:bCs/>
        </w:rPr>
        <w:t>ProposalAgainst</w:t>
      </w:r>
      <w:r>
        <w:tab/>
      </w:r>
      <w:r>
        <w:fldChar w:fldCharType="begin"/>
      </w:r>
      <w:r>
        <w:instrText xml:space="preserve"> PAGEREF _Toc383183367 \h </w:instrText>
      </w:r>
      <w:r>
        <w:fldChar w:fldCharType="separate"/>
      </w:r>
      <w:ins w:id="320" w:author="Aziz Boxwala" w:date="2014-08-11T18:56:00Z">
        <w:r w:rsidR="00F10EF4">
          <w:t>166</w:t>
        </w:r>
      </w:ins>
      <w:del w:id="321" w:author="Aziz Boxwala" w:date="2014-08-11T18:56:00Z">
        <w:r w:rsidDel="00F10EF4">
          <w:delText>162</w:delText>
        </w:r>
      </w:del>
      <w:r>
        <w:fldChar w:fldCharType="end"/>
      </w:r>
    </w:p>
    <w:p w14:paraId="6524D361"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5.123</w:t>
      </w:r>
      <w:r>
        <w:rPr>
          <w:rFonts w:asciiTheme="minorHAnsi" w:eastAsiaTheme="minorEastAsia" w:hAnsiTheme="minorHAnsi" w:cstheme="minorBidi"/>
          <w:sz w:val="22"/>
          <w:szCs w:val="22"/>
        </w:rPr>
        <w:tab/>
      </w:r>
      <w:r w:rsidRPr="00716ED0">
        <w:rPr>
          <w:bCs/>
        </w:rPr>
        <w:t>ProposalFor</w:t>
      </w:r>
      <w:r>
        <w:tab/>
      </w:r>
      <w:r>
        <w:fldChar w:fldCharType="begin"/>
      </w:r>
      <w:r>
        <w:instrText xml:space="preserve"> PAGEREF _Toc383183368 \h </w:instrText>
      </w:r>
      <w:r>
        <w:fldChar w:fldCharType="separate"/>
      </w:r>
      <w:ins w:id="322" w:author="Aziz Boxwala" w:date="2014-08-11T18:56:00Z">
        <w:r w:rsidR="00F10EF4">
          <w:t>166</w:t>
        </w:r>
      </w:ins>
      <w:del w:id="323" w:author="Aziz Boxwala" w:date="2014-08-11T18:56:00Z">
        <w:r w:rsidDel="00F10EF4">
          <w:delText>162</w:delText>
        </w:r>
      </w:del>
      <w:r>
        <w:fldChar w:fldCharType="end"/>
      </w:r>
    </w:p>
    <w:p w14:paraId="50CE27D3"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5.124</w:t>
      </w:r>
      <w:r>
        <w:rPr>
          <w:rFonts w:asciiTheme="minorHAnsi" w:eastAsiaTheme="minorEastAsia" w:hAnsiTheme="minorHAnsi" w:cstheme="minorBidi"/>
          <w:sz w:val="22"/>
          <w:szCs w:val="22"/>
        </w:rPr>
        <w:tab/>
      </w:r>
      <w:r w:rsidRPr="00716ED0">
        <w:rPr>
          <w:bCs/>
        </w:rPr>
        <w:t>RespiratoryCareProcedure</w:t>
      </w:r>
      <w:r>
        <w:tab/>
      </w:r>
      <w:r>
        <w:fldChar w:fldCharType="begin"/>
      </w:r>
      <w:r>
        <w:instrText xml:space="preserve"> PAGEREF _Toc383183369 \h </w:instrText>
      </w:r>
      <w:r>
        <w:fldChar w:fldCharType="separate"/>
      </w:r>
      <w:ins w:id="324" w:author="Aziz Boxwala" w:date="2014-08-11T18:56:00Z">
        <w:r w:rsidR="00F10EF4">
          <w:t>168</w:t>
        </w:r>
      </w:ins>
      <w:del w:id="325" w:author="Aziz Boxwala" w:date="2014-08-11T18:56:00Z">
        <w:r w:rsidDel="00F10EF4">
          <w:delText>164</w:delText>
        </w:r>
      </w:del>
      <w:r>
        <w:fldChar w:fldCharType="end"/>
      </w:r>
    </w:p>
    <w:p w14:paraId="0FDA9F99"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5.125</w:t>
      </w:r>
      <w:r>
        <w:rPr>
          <w:rFonts w:asciiTheme="minorHAnsi" w:eastAsiaTheme="minorEastAsia" w:hAnsiTheme="minorHAnsi" w:cstheme="minorBidi"/>
          <w:sz w:val="22"/>
          <w:szCs w:val="22"/>
        </w:rPr>
        <w:tab/>
      </w:r>
      <w:r w:rsidRPr="00716ED0">
        <w:rPr>
          <w:bCs/>
        </w:rPr>
        <w:t>ResultDetail</w:t>
      </w:r>
      <w:r>
        <w:tab/>
      </w:r>
      <w:r>
        <w:fldChar w:fldCharType="begin"/>
      </w:r>
      <w:r>
        <w:instrText xml:space="preserve"> PAGEREF _Toc383183370 \h </w:instrText>
      </w:r>
      <w:r>
        <w:fldChar w:fldCharType="separate"/>
      </w:r>
      <w:ins w:id="326" w:author="Aziz Boxwala" w:date="2014-08-11T18:56:00Z">
        <w:r w:rsidR="00F10EF4">
          <w:t>171</w:t>
        </w:r>
      </w:ins>
      <w:del w:id="327" w:author="Aziz Boxwala" w:date="2014-08-11T18:56:00Z">
        <w:r w:rsidDel="00F10EF4">
          <w:delText>167</w:delText>
        </w:r>
      </w:del>
      <w:r>
        <w:fldChar w:fldCharType="end"/>
      </w:r>
    </w:p>
    <w:p w14:paraId="5129712B"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lastRenderedPageBreak/>
        <w:t>5.126</w:t>
      </w:r>
      <w:r>
        <w:rPr>
          <w:rFonts w:asciiTheme="minorHAnsi" w:eastAsiaTheme="minorEastAsia" w:hAnsiTheme="minorHAnsi" w:cstheme="minorBidi"/>
          <w:sz w:val="22"/>
          <w:szCs w:val="22"/>
        </w:rPr>
        <w:tab/>
      </w:r>
      <w:r w:rsidRPr="00716ED0">
        <w:rPr>
          <w:bCs/>
        </w:rPr>
        <w:t>ResultGroup</w:t>
      </w:r>
      <w:r>
        <w:tab/>
      </w:r>
      <w:r>
        <w:fldChar w:fldCharType="begin"/>
      </w:r>
      <w:r>
        <w:instrText xml:space="preserve"> PAGEREF _Toc383183371 \h </w:instrText>
      </w:r>
      <w:r>
        <w:fldChar w:fldCharType="separate"/>
      </w:r>
      <w:ins w:id="328" w:author="Aziz Boxwala" w:date="2014-08-11T18:56:00Z">
        <w:r w:rsidR="00F10EF4">
          <w:t>172</w:t>
        </w:r>
      </w:ins>
      <w:del w:id="329" w:author="Aziz Boxwala" w:date="2014-08-11T18:56:00Z">
        <w:r w:rsidDel="00F10EF4">
          <w:delText>168</w:delText>
        </w:r>
      </w:del>
      <w:r>
        <w:fldChar w:fldCharType="end"/>
      </w:r>
    </w:p>
    <w:p w14:paraId="3DE76E7D"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5.127</w:t>
      </w:r>
      <w:r>
        <w:rPr>
          <w:rFonts w:asciiTheme="minorHAnsi" w:eastAsiaTheme="minorEastAsia" w:hAnsiTheme="minorHAnsi" w:cstheme="minorBidi"/>
          <w:sz w:val="22"/>
          <w:szCs w:val="22"/>
        </w:rPr>
        <w:tab/>
      </w:r>
      <w:r w:rsidRPr="00716ED0">
        <w:rPr>
          <w:bCs/>
        </w:rPr>
        <w:t>TextureModification</w:t>
      </w:r>
      <w:r>
        <w:tab/>
      </w:r>
      <w:r>
        <w:fldChar w:fldCharType="begin"/>
      </w:r>
      <w:r>
        <w:instrText xml:space="preserve"> PAGEREF _Toc383183372 \h </w:instrText>
      </w:r>
      <w:r>
        <w:fldChar w:fldCharType="separate"/>
      </w:r>
      <w:ins w:id="330" w:author="Aziz Boxwala" w:date="2014-08-11T18:56:00Z">
        <w:r w:rsidR="00F10EF4">
          <w:t>172</w:t>
        </w:r>
      </w:ins>
      <w:del w:id="331" w:author="Aziz Boxwala" w:date="2014-08-11T18:56:00Z">
        <w:r w:rsidDel="00F10EF4">
          <w:delText>168</w:delText>
        </w:r>
      </w:del>
      <w:r>
        <w:fldChar w:fldCharType="end"/>
      </w:r>
    </w:p>
    <w:p w14:paraId="72869284" w14:textId="77777777" w:rsidR="00DC4595" w:rsidRDefault="00DC4595">
      <w:pPr>
        <w:pStyle w:val="TOC2"/>
        <w:tabs>
          <w:tab w:val="left" w:pos="1320"/>
        </w:tabs>
        <w:rPr>
          <w:rFonts w:asciiTheme="minorHAnsi" w:eastAsiaTheme="minorEastAsia" w:hAnsiTheme="minorHAnsi" w:cstheme="minorBidi"/>
          <w:sz w:val="22"/>
          <w:szCs w:val="22"/>
        </w:rPr>
      </w:pPr>
      <w:r w:rsidRPr="00716ED0">
        <w:rPr>
          <w:bCs/>
        </w:rPr>
        <w:t>5.128</w:t>
      </w:r>
      <w:r>
        <w:rPr>
          <w:rFonts w:asciiTheme="minorHAnsi" w:eastAsiaTheme="minorEastAsia" w:hAnsiTheme="minorHAnsi" w:cstheme="minorBidi"/>
          <w:sz w:val="22"/>
          <w:szCs w:val="22"/>
        </w:rPr>
        <w:tab/>
      </w:r>
      <w:r w:rsidRPr="00716ED0">
        <w:rPr>
          <w:bCs/>
        </w:rPr>
        <w:t>VaccinationProtocol</w:t>
      </w:r>
      <w:r>
        <w:tab/>
      </w:r>
      <w:r>
        <w:fldChar w:fldCharType="begin"/>
      </w:r>
      <w:r>
        <w:instrText xml:space="preserve"> PAGEREF _Toc383183373 \h </w:instrText>
      </w:r>
      <w:r>
        <w:fldChar w:fldCharType="separate"/>
      </w:r>
      <w:ins w:id="332" w:author="Aziz Boxwala" w:date="2014-08-11T18:56:00Z">
        <w:r w:rsidR="00F10EF4">
          <w:t>173</w:t>
        </w:r>
      </w:ins>
      <w:del w:id="333" w:author="Aziz Boxwala" w:date="2014-08-11T18:56:00Z">
        <w:r w:rsidDel="00F10EF4">
          <w:delText>169</w:delText>
        </w:r>
      </w:del>
      <w:r>
        <w:fldChar w:fldCharType="end"/>
      </w:r>
    </w:p>
    <w:p w14:paraId="2FAFBB61" w14:textId="77777777" w:rsidR="00DC4595" w:rsidRDefault="00DC4595">
      <w:pPr>
        <w:pStyle w:val="TOC1"/>
        <w:rPr>
          <w:rFonts w:asciiTheme="minorHAnsi" w:eastAsiaTheme="minorEastAsia" w:hAnsiTheme="minorHAnsi" w:cstheme="minorBidi"/>
          <w:caps w:val="0"/>
          <w:sz w:val="22"/>
          <w:szCs w:val="22"/>
        </w:rPr>
      </w:pPr>
      <w:r w:rsidRPr="00716ED0">
        <w:t>6</w:t>
      </w:r>
      <w:r>
        <w:rPr>
          <w:rFonts w:asciiTheme="minorHAnsi" w:eastAsiaTheme="minorEastAsia" w:hAnsiTheme="minorHAnsi" w:cstheme="minorBidi"/>
          <w:caps w:val="0"/>
          <w:sz w:val="22"/>
          <w:szCs w:val="22"/>
        </w:rPr>
        <w:tab/>
      </w:r>
      <w:r w:rsidRPr="00716ED0">
        <w:t>Examples</w:t>
      </w:r>
      <w:r>
        <w:tab/>
      </w:r>
      <w:r>
        <w:fldChar w:fldCharType="begin"/>
      </w:r>
      <w:r>
        <w:instrText xml:space="preserve"> PAGEREF _Toc383189341 \h </w:instrText>
      </w:r>
      <w:r>
        <w:fldChar w:fldCharType="separate"/>
      </w:r>
      <w:ins w:id="334" w:author="Aziz Boxwala" w:date="2014-08-11T18:56:00Z">
        <w:r w:rsidR="00F10EF4">
          <w:t>176</w:t>
        </w:r>
      </w:ins>
      <w:del w:id="335" w:author="Aziz Boxwala" w:date="2014-08-11T18:56:00Z">
        <w:r w:rsidDel="00F10EF4">
          <w:delText>172</w:delText>
        </w:r>
      </w:del>
      <w:r>
        <w:fldChar w:fldCharType="end"/>
      </w:r>
    </w:p>
    <w:p w14:paraId="03B44199" w14:textId="77777777" w:rsidR="00DC4595" w:rsidRDefault="00DC4595">
      <w:pPr>
        <w:pStyle w:val="TOC1"/>
        <w:rPr>
          <w:rFonts w:asciiTheme="minorHAnsi" w:eastAsiaTheme="minorEastAsia" w:hAnsiTheme="minorHAnsi" w:cstheme="minorBidi"/>
          <w:caps w:val="0"/>
          <w:sz w:val="22"/>
          <w:szCs w:val="22"/>
        </w:rPr>
      </w:pPr>
      <w:r w:rsidRPr="00716ED0">
        <w:t>7</w:t>
      </w:r>
      <w:r>
        <w:rPr>
          <w:rFonts w:asciiTheme="minorHAnsi" w:eastAsiaTheme="minorEastAsia" w:hAnsiTheme="minorHAnsi" w:cstheme="minorBidi"/>
          <w:caps w:val="0"/>
          <w:sz w:val="22"/>
          <w:szCs w:val="22"/>
        </w:rPr>
        <w:tab/>
      </w:r>
      <w:r w:rsidRPr="00716ED0">
        <w:t>Glossary of Terms</w:t>
      </w:r>
      <w:r>
        <w:tab/>
      </w:r>
      <w:r>
        <w:fldChar w:fldCharType="begin"/>
      </w:r>
      <w:r>
        <w:instrText xml:space="preserve"> PAGEREF _Toc383189342 \h </w:instrText>
      </w:r>
      <w:r>
        <w:fldChar w:fldCharType="separate"/>
      </w:r>
      <w:ins w:id="336" w:author="Aziz Boxwala" w:date="2014-08-11T18:56:00Z">
        <w:r w:rsidR="00F10EF4">
          <w:t>187</w:t>
        </w:r>
      </w:ins>
      <w:del w:id="337" w:author="Aziz Boxwala" w:date="2014-08-11T18:56:00Z">
        <w:r w:rsidDel="00F10EF4">
          <w:delText>183</w:delText>
        </w:r>
      </w:del>
      <w:r>
        <w:fldChar w:fldCharType="end"/>
      </w:r>
    </w:p>
    <w:p w14:paraId="35453764" w14:textId="77777777" w:rsidR="00DC4595" w:rsidRDefault="00DC4595">
      <w:pPr>
        <w:pStyle w:val="TOC1"/>
        <w:rPr>
          <w:rFonts w:asciiTheme="minorHAnsi" w:eastAsiaTheme="minorEastAsia" w:hAnsiTheme="minorHAnsi" w:cstheme="minorBidi"/>
          <w:caps w:val="0"/>
          <w:sz w:val="22"/>
          <w:szCs w:val="22"/>
        </w:rPr>
      </w:pPr>
      <w:r>
        <w:t>8</w:t>
      </w:r>
      <w:r>
        <w:rPr>
          <w:rFonts w:asciiTheme="minorHAnsi" w:eastAsiaTheme="minorEastAsia" w:hAnsiTheme="minorHAnsi" w:cstheme="minorBidi"/>
          <w:caps w:val="0"/>
          <w:sz w:val="22"/>
          <w:szCs w:val="22"/>
        </w:rPr>
        <w:tab/>
      </w:r>
      <w:r>
        <w:t>References</w:t>
      </w:r>
      <w:r>
        <w:tab/>
      </w:r>
      <w:r>
        <w:fldChar w:fldCharType="begin"/>
      </w:r>
      <w:r>
        <w:instrText xml:space="preserve"> PAGEREF _Toc383189343 \h </w:instrText>
      </w:r>
      <w:r>
        <w:fldChar w:fldCharType="separate"/>
      </w:r>
      <w:ins w:id="338" w:author="Aziz Boxwala" w:date="2014-08-11T18:56:00Z">
        <w:r w:rsidR="00F10EF4">
          <w:t>189</w:t>
        </w:r>
      </w:ins>
      <w:del w:id="339" w:author="Aziz Boxwala" w:date="2014-08-11T18:56:00Z">
        <w:r w:rsidDel="00F10EF4">
          <w:delText>185</w:delText>
        </w:r>
      </w:del>
      <w:r>
        <w:fldChar w:fldCharType="end"/>
      </w:r>
    </w:p>
    <w:p w14:paraId="7B32C2B9" w14:textId="51060D96" w:rsidR="0078666C" w:rsidRDefault="008355B3" w:rsidP="0078666C">
      <w:pPr>
        <w:pStyle w:val="BodyText"/>
      </w:pPr>
      <w:r>
        <w:rPr>
          <w:rFonts w:eastAsia="Times New Roman" w:cs="Arial"/>
          <w:caps/>
        </w:rPr>
        <w:fldChar w:fldCharType="end"/>
      </w:r>
    </w:p>
    <w:p w14:paraId="7B32C2BA" w14:textId="77777777" w:rsidR="0078666C" w:rsidRDefault="0078666C" w:rsidP="0078666C">
      <w:pPr>
        <w:pStyle w:val="TOCTitle"/>
        <w:pageBreakBefore/>
      </w:pPr>
      <w:r>
        <w:lastRenderedPageBreak/>
        <w:t>Figures</w:t>
      </w:r>
    </w:p>
    <w:p w14:paraId="6CD1C77A"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"Figure" </w:instrText>
      </w:r>
      <w:r>
        <w:fldChar w:fldCharType="separate"/>
      </w:r>
      <w:r w:rsidR="00DC4595">
        <w:rPr>
          <w:noProof/>
        </w:rPr>
        <w:t>Figure 1. Excerpt from a CDS artifact mapping the term “Pregnancy” to an element in the HL7 Virtual Medical Record schema</w:t>
      </w:r>
      <w:r w:rsidR="00DC4595">
        <w:rPr>
          <w:noProof/>
        </w:rPr>
        <w:tab/>
      </w:r>
      <w:r w:rsidR="00DC4595">
        <w:rPr>
          <w:noProof/>
        </w:rPr>
        <w:fldChar w:fldCharType="begin"/>
      </w:r>
      <w:r w:rsidR="00DC4595">
        <w:rPr>
          <w:noProof/>
        </w:rPr>
        <w:instrText xml:space="preserve"> PAGEREF _Toc383189344 \h </w:instrText>
      </w:r>
      <w:r w:rsidR="00DC4595">
        <w:rPr>
          <w:noProof/>
        </w:rPr>
      </w:r>
      <w:r w:rsidR="00DC4595">
        <w:rPr>
          <w:noProof/>
        </w:rPr>
        <w:fldChar w:fldCharType="separate"/>
      </w:r>
      <w:r w:rsidR="00F10EF4">
        <w:rPr>
          <w:noProof/>
        </w:rPr>
        <w:t>12</w:t>
      </w:r>
      <w:r w:rsidR="00DC4595">
        <w:rPr>
          <w:noProof/>
        </w:rPr>
        <w:fldChar w:fldCharType="end"/>
      </w:r>
    </w:p>
    <w:p w14:paraId="46DE8FDA" w14:textId="77777777" w:rsidR="00DC4595" w:rsidRDefault="00DC4595">
      <w:pPr>
        <w:pStyle w:val="TableofFigures"/>
        <w:rPr>
          <w:rFonts w:asciiTheme="minorHAnsi" w:eastAsiaTheme="minorEastAsia" w:hAnsiTheme="minorHAnsi" w:cstheme="minorBidi"/>
          <w:noProof/>
          <w:sz w:val="22"/>
          <w:szCs w:val="22"/>
        </w:rPr>
      </w:pPr>
      <w:r>
        <w:rPr>
          <w:noProof/>
        </w:rPr>
        <w:t>Figure 2. Excerpt from an eCQM artifact mapping the term “Pregnancy” to an element in the QualityData Model</w:t>
      </w:r>
      <w:r>
        <w:rPr>
          <w:noProof/>
        </w:rPr>
        <w:tab/>
      </w:r>
      <w:r>
        <w:rPr>
          <w:noProof/>
        </w:rPr>
        <w:fldChar w:fldCharType="begin"/>
      </w:r>
      <w:r>
        <w:rPr>
          <w:noProof/>
        </w:rPr>
        <w:instrText xml:space="preserve"> PAGEREF _Toc383189345 \h </w:instrText>
      </w:r>
      <w:r>
        <w:rPr>
          <w:noProof/>
        </w:rPr>
      </w:r>
      <w:r>
        <w:rPr>
          <w:noProof/>
        </w:rPr>
        <w:fldChar w:fldCharType="separate"/>
      </w:r>
      <w:r w:rsidR="00F10EF4">
        <w:rPr>
          <w:noProof/>
        </w:rPr>
        <w:t>12</w:t>
      </w:r>
      <w:r>
        <w:rPr>
          <w:noProof/>
        </w:rPr>
        <w:fldChar w:fldCharType="end"/>
      </w:r>
    </w:p>
    <w:p w14:paraId="7B32C312" w14:textId="22A39DD5" w:rsidR="0078666C" w:rsidRDefault="009E0B6D" w:rsidP="0078666C">
      <w:pPr>
        <w:pStyle w:val="BodyText"/>
      </w:pPr>
      <w:r>
        <w:rPr>
          <w:rFonts w:eastAsia="Times New Roman"/>
          <w:noProof w:val="0"/>
        </w:rPr>
        <w:fldChar w:fldCharType="end"/>
      </w:r>
    </w:p>
    <w:p w14:paraId="7B32C313" w14:textId="77777777" w:rsidR="0078666C" w:rsidRDefault="0078666C" w:rsidP="0078666C">
      <w:pPr>
        <w:pStyle w:val="TOCTitle"/>
      </w:pPr>
      <w:r>
        <w:t>Tables</w:t>
      </w:r>
    </w:p>
    <w:p w14:paraId="154D9569" w14:textId="77777777" w:rsidR="00DC4595" w:rsidRDefault="009E0B6D">
      <w:pPr>
        <w:pStyle w:val="TableofFigures"/>
        <w:rPr>
          <w:rFonts w:asciiTheme="minorHAnsi" w:eastAsiaTheme="minorEastAsia" w:hAnsiTheme="minorHAnsi" w:cstheme="minorBidi"/>
          <w:noProof/>
          <w:sz w:val="22"/>
          <w:szCs w:val="22"/>
        </w:rPr>
      </w:pPr>
      <w:r>
        <w:fldChar w:fldCharType="begin"/>
      </w:r>
      <w:r>
        <w:instrText xml:space="preserve"> TOC \c "Table" </w:instrText>
      </w:r>
      <w:r>
        <w:fldChar w:fldCharType="separate"/>
      </w:r>
      <w:r w:rsidR="00DC4595">
        <w:rPr>
          <w:noProof/>
        </w:rPr>
        <w:t>Table 1. List of statements about actions. Descriptions of the types can be found in the model specification in Chapter 5.</w:t>
      </w:r>
      <w:r w:rsidR="00DC4595">
        <w:rPr>
          <w:noProof/>
        </w:rPr>
        <w:tab/>
      </w:r>
      <w:r w:rsidR="00DC4595">
        <w:rPr>
          <w:noProof/>
        </w:rPr>
        <w:fldChar w:fldCharType="begin"/>
      </w:r>
      <w:r w:rsidR="00DC4595">
        <w:rPr>
          <w:noProof/>
        </w:rPr>
        <w:instrText xml:space="preserve"> PAGEREF _Toc383189346 \h </w:instrText>
      </w:r>
      <w:r w:rsidR="00DC4595">
        <w:rPr>
          <w:noProof/>
        </w:rPr>
      </w:r>
      <w:r w:rsidR="00DC4595">
        <w:rPr>
          <w:noProof/>
        </w:rPr>
        <w:fldChar w:fldCharType="separate"/>
      </w:r>
      <w:ins w:id="340" w:author="Aziz Boxwala" w:date="2014-08-11T18:56:00Z">
        <w:r w:rsidR="00F10EF4">
          <w:rPr>
            <w:noProof/>
          </w:rPr>
          <w:t>25</w:t>
        </w:r>
      </w:ins>
      <w:del w:id="341" w:author="Aziz Boxwala" w:date="2014-08-11T18:56:00Z">
        <w:r w:rsidR="00DC4595" w:rsidDel="00F10EF4">
          <w:rPr>
            <w:noProof/>
          </w:rPr>
          <w:delText>22</w:delText>
        </w:r>
      </w:del>
      <w:r w:rsidR="00DC4595">
        <w:rPr>
          <w:noProof/>
        </w:rPr>
        <w:fldChar w:fldCharType="end"/>
      </w:r>
    </w:p>
    <w:p w14:paraId="5C698E72" w14:textId="77777777" w:rsidR="00DC4595" w:rsidRDefault="00DC4595">
      <w:pPr>
        <w:pStyle w:val="TableofFigures"/>
        <w:rPr>
          <w:rFonts w:asciiTheme="minorHAnsi" w:eastAsiaTheme="minorEastAsia" w:hAnsiTheme="minorHAnsi" w:cstheme="minorBidi"/>
          <w:noProof/>
          <w:sz w:val="22"/>
          <w:szCs w:val="22"/>
        </w:rPr>
      </w:pPr>
      <w:r>
        <w:rPr>
          <w:noProof/>
        </w:rPr>
        <w:t>Table 2. List of statements about observations. Descriptions of the types can be found in the model specification in Chapter 5.</w:t>
      </w:r>
      <w:r>
        <w:rPr>
          <w:noProof/>
        </w:rPr>
        <w:tab/>
      </w:r>
      <w:r>
        <w:rPr>
          <w:noProof/>
        </w:rPr>
        <w:fldChar w:fldCharType="begin"/>
      </w:r>
      <w:r>
        <w:rPr>
          <w:noProof/>
        </w:rPr>
        <w:instrText xml:space="preserve"> PAGEREF _Toc383189347 \h </w:instrText>
      </w:r>
      <w:r>
        <w:rPr>
          <w:noProof/>
        </w:rPr>
      </w:r>
      <w:r>
        <w:rPr>
          <w:noProof/>
        </w:rPr>
        <w:fldChar w:fldCharType="separate"/>
      </w:r>
      <w:ins w:id="342" w:author="Aziz Boxwala" w:date="2014-08-11T18:56:00Z">
        <w:r w:rsidR="00F10EF4">
          <w:rPr>
            <w:noProof/>
          </w:rPr>
          <w:t>27</w:t>
        </w:r>
      </w:ins>
      <w:del w:id="343" w:author="Aziz Boxwala" w:date="2014-08-11T18:56:00Z">
        <w:r w:rsidDel="00F10EF4">
          <w:rPr>
            <w:noProof/>
          </w:rPr>
          <w:delText>24</w:delText>
        </w:r>
      </w:del>
      <w:r>
        <w:rPr>
          <w:noProof/>
        </w:rPr>
        <w:fldChar w:fldCharType="end"/>
      </w:r>
    </w:p>
    <w:p w14:paraId="588A992F" w14:textId="77777777" w:rsidR="00DC4595" w:rsidRDefault="00DC4595">
      <w:pPr>
        <w:pStyle w:val="TableofFigures"/>
        <w:rPr>
          <w:rFonts w:asciiTheme="minorHAnsi" w:eastAsiaTheme="minorEastAsia" w:hAnsiTheme="minorHAnsi" w:cstheme="minorBidi"/>
          <w:noProof/>
          <w:sz w:val="22"/>
          <w:szCs w:val="22"/>
        </w:rPr>
      </w:pPr>
      <w:r>
        <w:rPr>
          <w:noProof/>
        </w:rPr>
        <w:t>Table 3. Datatypes in QIDAM</w:t>
      </w:r>
      <w:r>
        <w:rPr>
          <w:noProof/>
        </w:rPr>
        <w:tab/>
      </w:r>
      <w:r>
        <w:rPr>
          <w:noProof/>
        </w:rPr>
        <w:fldChar w:fldCharType="begin"/>
      </w:r>
      <w:r>
        <w:rPr>
          <w:noProof/>
        </w:rPr>
        <w:instrText xml:space="preserve"> PAGEREF _Toc383189348 \h </w:instrText>
      </w:r>
      <w:r>
        <w:rPr>
          <w:noProof/>
        </w:rPr>
      </w:r>
      <w:r>
        <w:rPr>
          <w:noProof/>
        </w:rPr>
        <w:fldChar w:fldCharType="separate"/>
      </w:r>
      <w:ins w:id="344" w:author="Aziz Boxwala" w:date="2014-08-11T18:56:00Z">
        <w:r w:rsidR="00F10EF4">
          <w:rPr>
            <w:noProof/>
          </w:rPr>
          <w:t>28</w:t>
        </w:r>
      </w:ins>
      <w:del w:id="345" w:author="Aziz Boxwala" w:date="2014-08-11T18:56:00Z">
        <w:r w:rsidDel="00F10EF4">
          <w:rPr>
            <w:noProof/>
          </w:rPr>
          <w:delText>26</w:delText>
        </w:r>
      </w:del>
      <w:r>
        <w:rPr>
          <w:noProof/>
        </w:rPr>
        <w:fldChar w:fldCharType="end"/>
      </w:r>
    </w:p>
    <w:p w14:paraId="58237DE2" w14:textId="77777777" w:rsidR="00DC4595" w:rsidRDefault="00DC4595">
      <w:pPr>
        <w:pStyle w:val="TableofFigures"/>
        <w:rPr>
          <w:rFonts w:asciiTheme="minorHAnsi" w:eastAsiaTheme="minorEastAsia" w:hAnsiTheme="minorHAnsi" w:cstheme="minorBidi"/>
          <w:noProof/>
          <w:sz w:val="22"/>
          <w:szCs w:val="22"/>
        </w:rPr>
      </w:pPr>
      <w:r>
        <w:rPr>
          <w:noProof/>
        </w:rPr>
        <w:t>Table 4. Example expressions written with QIDAM</w:t>
      </w:r>
      <w:r>
        <w:rPr>
          <w:noProof/>
        </w:rPr>
        <w:tab/>
      </w:r>
      <w:r>
        <w:rPr>
          <w:noProof/>
        </w:rPr>
        <w:fldChar w:fldCharType="begin"/>
      </w:r>
      <w:r>
        <w:rPr>
          <w:noProof/>
        </w:rPr>
        <w:instrText xml:space="preserve"> PAGEREF _Toc383189349 \h </w:instrText>
      </w:r>
      <w:r>
        <w:rPr>
          <w:noProof/>
        </w:rPr>
      </w:r>
      <w:r>
        <w:rPr>
          <w:noProof/>
        </w:rPr>
        <w:fldChar w:fldCharType="separate"/>
      </w:r>
      <w:ins w:id="346" w:author="Aziz Boxwala" w:date="2014-08-11T18:56:00Z">
        <w:r w:rsidR="00F10EF4">
          <w:rPr>
            <w:noProof/>
          </w:rPr>
          <w:t>176</w:t>
        </w:r>
      </w:ins>
      <w:del w:id="347" w:author="Aziz Boxwala" w:date="2014-08-11T18:56:00Z">
        <w:r w:rsidDel="00F10EF4">
          <w:rPr>
            <w:noProof/>
          </w:rPr>
          <w:delText>172</w:delText>
        </w:r>
      </w:del>
      <w:r>
        <w:rPr>
          <w:noProof/>
        </w:rPr>
        <w:fldChar w:fldCharType="end"/>
      </w:r>
    </w:p>
    <w:p w14:paraId="7B32C453" w14:textId="0BF2AF12" w:rsidR="00451E6E" w:rsidRDefault="009E0B6D" w:rsidP="00E723F7">
      <w:pPr>
        <w:pStyle w:val="BodyText"/>
        <w:tabs>
          <w:tab w:val="right" w:leader="dot" w:pos="9360"/>
        </w:tabs>
      </w:pPr>
      <w:r>
        <w:rPr>
          <w:rFonts w:eastAsia="Times New Roman"/>
          <w:noProof w:val="0"/>
        </w:rPr>
        <w:fldChar w:fldCharType="end"/>
      </w:r>
    </w:p>
    <w:p w14:paraId="7B32C454" w14:textId="11F352AB" w:rsidR="00BA32C0" w:rsidRDefault="00BA32C0" w:rsidP="00FD7060">
      <w:pPr>
        <w:pStyle w:val="Heading1"/>
      </w:pPr>
      <w:bookmarkStart w:id="348" w:name="_Toc383183193"/>
      <w:r w:rsidRPr="00FD7060">
        <w:lastRenderedPageBreak/>
        <w:t>Introduction</w:t>
      </w:r>
      <w:bookmarkEnd w:id="348"/>
    </w:p>
    <w:p w14:paraId="3CD47B24" w14:textId="71317827" w:rsidR="00210E8F" w:rsidRDefault="00210E8F" w:rsidP="00210E8F">
      <w:r>
        <w:t>Electronic clinical quality measures (eCQMs) and clinical decision support (CDS) artifacts are currently expressed using two different data models: eCQMs are expressed using the Quality Data Model (QDM)</w:t>
      </w:r>
      <w:r w:rsidR="00A06ED4">
        <w:t xml:space="preserve"> </w:t>
      </w:r>
      <w:sdt>
        <w:sdtPr>
          <w:id w:val="-1300292883"/>
          <w:citation/>
        </w:sdtPr>
        <w:sdtContent>
          <w:r w:rsidR="00A06ED4">
            <w:fldChar w:fldCharType="begin"/>
          </w:r>
          <w:r w:rsidR="00A06ED4">
            <w:instrText xml:space="preserve"> CITATION Qua12 \l 1033 </w:instrText>
          </w:r>
          <w:r w:rsidR="00A06ED4">
            <w:fldChar w:fldCharType="separate"/>
          </w:r>
          <w:r w:rsidR="00F10EF4">
            <w:rPr>
              <w:noProof/>
            </w:rPr>
            <w:t>[1]</w:t>
          </w:r>
          <w:r w:rsidR="00A06ED4">
            <w:fldChar w:fldCharType="end"/>
          </w:r>
        </w:sdtContent>
      </w:sdt>
      <w:r w:rsidR="0039027F">
        <w:t>,</w:t>
      </w:r>
      <w:r>
        <w:t xml:space="preserve"> while CDS artifacts are expressed using th</w:t>
      </w:r>
      <w:r w:rsidR="00A06ED4">
        <w:t xml:space="preserve">e Virtual Medical Record (vMR) </w:t>
      </w:r>
      <w:sdt>
        <w:sdtPr>
          <w:id w:val="-1472599231"/>
          <w:citation/>
        </w:sdtPr>
        <w:sdtContent>
          <w:r w:rsidR="00A06ED4">
            <w:fldChar w:fldCharType="begin"/>
          </w:r>
          <w:r w:rsidR="00A06ED4">
            <w:instrText xml:space="preserve"> CITATION HL7133 \l 1033 </w:instrText>
          </w:r>
          <w:r w:rsidR="00A06ED4">
            <w:fldChar w:fldCharType="separate"/>
          </w:r>
          <w:r w:rsidR="00F10EF4">
            <w:rPr>
              <w:noProof/>
            </w:rPr>
            <w:t>[2]</w:t>
          </w:r>
          <w:r w:rsidR="00A06ED4">
            <w:fldChar w:fldCharType="end"/>
          </w:r>
        </w:sdtContent>
      </w:sdt>
      <w:r>
        <w:t>. This is unfortunate since clinical quality measurement and clinical quality improvement via clinical decision support are intimately related</w:t>
      </w:r>
      <w:r w:rsidR="00A067A8">
        <w:t>. While eCQMs measure the quality of care provided, CDS provides the interventions to improve the quality of care.</w:t>
      </w:r>
      <w:r>
        <w:t xml:space="preserve"> </w:t>
      </w:r>
      <w:r w:rsidR="00A067A8">
        <w:t xml:space="preserve">They </w:t>
      </w:r>
      <w:r>
        <w:t>share common requirements in identif</w:t>
      </w:r>
      <w:r w:rsidR="0039027F">
        <w:t>ying</w:t>
      </w:r>
      <w:r>
        <w:t xml:space="preserve"> patients to which a particular eCQM or CDS artifact applies.</w:t>
      </w:r>
    </w:p>
    <w:p w14:paraId="5DC4DBFA" w14:textId="2F9BFD76" w:rsidR="00210E8F" w:rsidRDefault="00210E8F" w:rsidP="00E6285A">
      <w:pPr>
        <w:spacing w:after="120"/>
        <w:contextualSpacing/>
      </w:pPr>
    </w:p>
    <w:p w14:paraId="6437E294"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8080"/>
          <w:szCs w:val="20"/>
        </w:rPr>
        <w:t>&lt;</w:t>
      </w:r>
      <w:r>
        <w:rPr>
          <w:rFonts w:ascii="Consolas" w:hAnsi="Consolas" w:cs="Consolas"/>
          <w:color w:val="3F7F7F"/>
          <w:szCs w:val="20"/>
        </w:rPr>
        <w:t>def</w:t>
      </w:r>
      <w:r>
        <w:rPr>
          <w:rFonts w:ascii="Consolas" w:hAnsi="Consolas" w:cs="Consolas"/>
          <w:szCs w:val="20"/>
        </w:rPr>
        <w:t xml:space="preserve"> </w:t>
      </w:r>
      <w:r>
        <w:rPr>
          <w:rFonts w:ascii="Consolas" w:hAnsi="Consolas" w:cs="Consolas"/>
          <w:color w:val="7F007F"/>
          <w:szCs w:val="20"/>
        </w:rPr>
        <w:t>name</w:t>
      </w:r>
      <w:r>
        <w:rPr>
          <w:rFonts w:ascii="Consolas" w:hAnsi="Consolas" w:cs="Consolas"/>
          <w:color w:val="000000"/>
          <w:szCs w:val="20"/>
        </w:rPr>
        <w:t>=</w:t>
      </w:r>
      <w:r>
        <w:rPr>
          <w:rFonts w:ascii="Consolas" w:hAnsi="Consolas" w:cs="Consolas"/>
          <w:i/>
          <w:iCs/>
          <w:color w:val="2A00FF"/>
          <w:szCs w:val="20"/>
        </w:rPr>
        <w:t>"Pregnancy"</w:t>
      </w:r>
      <w:r>
        <w:rPr>
          <w:rFonts w:ascii="Consolas" w:hAnsi="Consolas" w:cs="Consolas"/>
          <w:color w:val="008080"/>
          <w:szCs w:val="20"/>
        </w:rPr>
        <w:t>&gt;</w:t>
      </w:r>
    </w:p>
    <w:p w14:paraId="4EFC430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"ClinicalRequest"</w:t>
      </w:r>
      <w:r>
        <w:rPr>
          <w:rFonts w:ascii="Consolas" w:hAnsi="Consolas" w:cs="Consolas"/>
          <w:szCs w:val="20"/>
        </w:rPr>
        <w:t xml:space="preserve"> </w:t>
      </w:r>
      <w:r>
        <w:rPr>
          <w:rFonts w:ascii="Consolas" w:hAnsi="Consolas" w:cs="Consolas"/>
          <w:color w:val="7F007F"/>
          <w:szCs w:val="20"/>
        </w:rPr>
        <w:t>cardinality</w:t>
      </w:r>
      <w:r>
        <w:rPr>
          <w:rFonts w:ascii="Consolas" w:hAnsi="Consolas" w:cs="Consolas"/>
          <w:color w:val="000000"/>
          <w:szCs w:val="20"/>
        </w:rPr>
        <w:t>=</w:t>
      </w:r>
      <w:r>
        <w:rPr>
          <w:rFonts w:ascii="Consolas" w:hAnsi="Consolas" w:cs="Consolas"/>
          <w:i/>
          <w:iCs/>
          <w:color w:val="2A00FF"/>
          <w:szCs w:val="20"/>
        </w:rPr>
        <w:t>"Multiple"</w:t>
      </w:r>
    </w:p>
    <w:p w14:paraId="3EA40F4D"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color w:val="7F007F"/>
          <w:szCs w:val="20"/>
        </w:rPr>
        <w:t>dataType</w:t>
      </w:r>
      <w:r>
        <w:rPr>
          <w:rFonts w:ascii="Consolas" w:hAnsi="Consolas" w:cs="Consolas"/>
          <w:color w:val="000000"/>
          <w:szCs w:val="20"/>
        </w:rPr>
        <w:t>=</w:t>
      </w:r>
      <w:r>
        <w:rPr>
          <w:rFonts w:ascii="Consolas" w:hAnsi="Consolas" w:cs="Consolas"/>
          <w:i/>
          <w:iCs/>
          <w:color w:val="2A00FF"/>
          <w:szCs w:val="20"/>
        </w:rPr>
        <w:t>"vmr:Problem"</w:t>
      </w:r>
      <w:r>
        <w:rPr>
          <w:rFonts w:ascii="Consolas" w:hAnsi="Consolas" w:cs="Consolas"/>
          <w:szCs w:val="20"/>
        </w:rPr>
        <w:t xml:space="preserve"> </w:t>
      </w:r>
      <w:r>
        <w:rPr>
          <w:rFonts w:ascii="Consolas" w:hAnsi="Consolas" w:cs="Consolas"/>
          <w:color w:val="7F007F"/>
          <w:szCs w:val="20"/>
        </w:rPr>
        <w:t>codeProperty</w:t>
      </w:r>
      <w:r>
        <w:rPr>
          <w:rFonts w:ascii="Consolas" w:hAnsi="Consolas" w:cs="Consolas"/>
          <w:color w:val="000000"/>
          <w:szCs w:val="20"/>
        </w:rPr>
        <w:t>=</w:t>
      </w:r>
      <w:r>
        <w:rPr>
          <w:rFonts w:ascii="Consolas" w:hAnsi="Consolas" w:cs="Consolas"/>
          <w:i/>
          <w:iCs/>
          <w:color w:val="2A00FF"/>
          <w:szCs w:val="20"/>
        </w:rPr>
        <w:t>"problemCode"</w:t>
      </w:r>
      <w:r>
        <w:rPr>
          <w:rFonts w:ascii="Consolas" w:hAnsi="Consolas" w:cs="Consolas"/>
          <w:szCs w:val="20"/>
        </w:rPr>
        <w:t xml:space="preserve">   </w:t>
      </w:r>
    </w:p>
    <w:p w14:paraId="36EBD9CF"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ind w:firstLine="720"/>
        <w:rPr>
          <w:rFonts w:ascii="Consolas" w:hAnsi="Consolas" w:cs="Consolas"/>
          <w:szCs w:val="20"/>
        </w:rPr>
      </w:pPr>
      <w:r>
        <w:rPr>
          <w:rFonts w:ascii="Consolas" w:hAnsi="Consolas" w:cs="Consolas"/>
          <w:color w:val="7F007F"/>
          <w:szCs w:val="20"/>
        </w:rPr>
        <w:t xml:space="preserve">       dateProperty</w:t>
      </w:r>
      <w:r>
        <w:rPr>
          <w:rFonts w:ascii="Consolas" w:hAnsi="Consolas" w:cs="Consolas"/>
          <w:color w:val="000000"/>
          <w:szCs w:val="20"/>
        </w:rPr>
        <w:t>=</w:t>
      </w:r>
      <w:r>
        <w:rPr>
          <w:rFonts w:ascii="Consolas" w:hAnsi="Consolas" w:cs="Consolas"/>
          <w:i/>
          <w:iCs/>
          <w:color w:val="2A00FF"/>
          <w:szCs w:val="20"/>
        </w:rPr>
        <w:t>"problemEffectiveTime.low"</w:t>
      </w:r>
    </w:p>
    <w:p w14:paraId="110FB61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t xml:space="preserve"> </w:t>
      </w:r>
      <w:r>
        <w:rPr>
          <w:rFonts w:ascii="Consolas" w:hAnsi="Consolas" w:cs="Consolas"/>
          <w:color w:val="7F007F"/>
          <w:szCs w:val="20"/>
        </w:rPr>
        <w:t>useValueSets</w:t>
      </w:r>
      <w:r>
        <w:rPr>
          <w:rFonts w:ascii="Consolas" w:hAnsi="Consolas" w:cs="Consolas"/>
          <w:color w:val="000000"/>
          <w:szCs w:val="20"/>
        </w:rPr>
        <w:t>=</w:t>
      </w:r>
      <w:r>
        <w:rPr>
          <w:rFonts w:ascii="Consolas" w:hAnsi="Consolas" w:cs="Consolas"/>
          <w:i/>
          <w:iCs/>
          <w:color w:val="2A00FF"/>
          <w:szCs w:val="20"/>
        </w:rPr>
        <w:t>"true"</w:t>
      </w:r>
      <w:r>
        <w:rPr>
          <w:rFonts w:ascii="Consolas" w:hAnsi="Consolas" w:cs="Consolas"/>
          <w:szCs w:val="20"/>
        </w:rPr>
        <w:t xml:space="preserve"> </w:t>
      </w:r>
      <w:r>
        <w:rPr>
          <w:rFonts w:ascii="Consolas" w:hAnsi="Consolas" w:cs="Consolas"/>
          <w:color w:val="7F007F"/>
          <w:szCs w:val="20"/>
        </w:rPr>
        <w:t>subjectProperty</w:t>
      </w:r>
      <w:r>
        <w:rPr>
          <w:rFonts w:ascii="Consolas" w:hAnsi="Consolas" w:cs="Consolas"/>
          <w:color w:val="000000"/>
          <w:szCs w:val="20"/>
        </w:rPr>
        <w:t>=</w:t>
      </w:r>
      <w:r>
        <w:rPr>
          <w:rFonts w:ascii="Consolas" w:hAnsi="Consolas" w:cs="Consolas"/>
          <w:i/>
          <w:iCs/>
          <w:color w:val="2A00FF"/>
          <w:szCs w:val="20"/>
        </w:rPr>
        <w:t>"evaluatedPersonId"</w:t>
      </w:r>
      <w:r>
        <w:rPr>
          <w:rFonts w:ascii="Consolas" w:hAnsi="Consolas" w:cs="Consolas"/>
          <w:color w:val="008080"/>
          <w:szCs w:val="20"/>
        </w:rPr>
        <w:t>&gt;</w:t>
      </w:r>
    </w:p>
    <w:p w14:paraId="22C851D1"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codes</w:t>
      </w:r>
      <w:r>
        <w:rPr>
          <w:rFonts w:ascii="Consolas" w:hAnsi="Consolas" w:cs="Consolas"/>
          <w:szCs w:val="20"/>
        </w:rPr>
        <w:t xml:space="preserve"> </w:t>
      </w:r>
      <w:r>
        <w:rPr>
          <w:rFonts w:ascii="Consolas" w:hAnsi="Consolas" w:cs="Consolas"/>
          <w:color w:val="7F007F"/>
          <w:szCs w:val="20"/>
        </w:rPr>
        <w:t>xsi:type</w:t>
      </w:r>
      <w:r>
        <w:rPr>
          <w:rFonts w:ascii="Consolas" w:hAnsi="Consolas" w:cs="Consolas"/>
          <w:color w:val="000000"/>
          <w:szCs w:val="20"/>
        </w:rPr>
        <w:t>=</w:t>
      </w:r>
      <w:r>
        <w:rPr>
          <w:rFonts w:ascii="Consolas" w:hAnsi="Consolas" w:cs="Consolas"/>
          <w:i/>
          <w:iCs/>
          <w:color w:val="2A00FF"/>
          <w:szCs w:val="20"/>
        </w:rPr>
        <w:t>"ValueSet"</w:t>
      </w:r>
      <w:r>
        <w:rPr>
          <w:rFonts w:ascii="Consolas" w:hAnsi="Consolas" w:cs="Consolas"/>
          <w:szCs w:val="20"/>
        </w:rPr>
        <w:t xml:space="preserve"> </w:t>
      </w:r>
      <w:r>
        <w:rPr>
          <w:rFonts w:ascii="Consolas" w:hAnsi="Consolas" w:cs="Consolas"/>
          <w:color w:val="7F007F"/>
          <w:szCs w:val="20"/>
        </w:rPr>
        <w:t>id</w:t>
      </w:r>
      <w:r>
        <w:rPr>
          <w:rFonts w:ascii="Consolas" w:hAnsi="Consolas" w:cs="Consolas"/>
          <w:color w:val="000000"/>
          <w:szCs w:val="20"/>
        </w:rPr>
        <w:t>=</w:t>
      </w:r>
      <w:r>
        <w:rPr>
          <w:rFonts w:ascii="Consolas" w:hAnsi="Consolas" w:cs="Consolas"/>
          <w:i/>
          <w:iCs/>
          <w:color w:val="2A00FF"/>
          <w:szCs w:val="20"/>
        </w:rPr>
        <w:t>"2.16.840.1.113883.3.600.1622"</w:t>
      </w:r>
    </w:p>
    <w:p w14:paraId="79F775C5"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ab/>
      </w:r>
      <w:r>
        <w:rPr>
          <w:rFonts w:ascii="Consolas" w:hAnsi="Consolas" w:cs="Consolas"/>
          <w:szCs w:val="20"/>
        </w:rPr>
        <w:tab/>
      </w:r>
      <w:r>
        <w:rPr>
          <w:rFonts w:ascii="Consolas" w:hAnsi="Consolas" w:cs="Consolas"/>
          <w:szCs w:val="20"/>
        </w:rPr>
        <w:tab/>
      </w:r>
      <w:r>
        <w:rPr>
          <w:rFonts w:ascii="Consolas" w:hAnsi="Consolas" w:cs="Consolas"/>
          <w:color w:val="7F007F"/>
          <w:szCs w:val="20"/>
        </w:rPr>
        <w:t>authority</w:t>
      </w:r>
      <w:r>
        <w:rPr>
          <w:rFonts w:ascii="Consolas" w:hAnsi="Consolas" w:cs="Consolas"/>
          <w:color w:val="000000"/>
          <w:szCs w:val="20"/>
        </w:rPr>
        <w:t>=</w:t>
      </w:r>
      <w:r>
        <w:rPr>
          <w:rFonts w:ascii="Consolas" w:hAnsi="Consolas" w:cs="Consolas"/>
          <w:i/>
          <w:iCs/>
          <w:color w:val="2A00FF"/>
          <w:szCs w:val="20"/>
        </w:rPr>
        <w:t>"Quality Insights of Pennsylvania"</w:t>
      </w:r>
      <w:r>
        <w:rPr>
          <w:rFonts w:ascii="Consolas" w:hAnsi="Consolas" w:cs="Consolas"/>
          <w:szCs w:val="20"/>
        </w:rPr>
        <w:t xml:space="preserve"> </w:t>
      </w:r>
    </w:p>
    <w:p w14:paraId="256E0546" w14:textId="77777777"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szCs w:val="20"/>
        </w:rPr>
        <w:t xml:space="preserve">               </w:t>
      </w:r>
      <w:r>
        <w:rPr>
          <w:rFonts w:ascii="Consolas" w:hAnsi="Consolas" w:cs="Consolas"/>
          <w:szCs w:val="20"/>
        </w:rPr>
        <w:tab/>
      </w:r>
      <w:r>
        <w:rPr>
          <w:rFonts w:ascii="Consolas" w:hAnsi="Consolas" w:cs="Consolas"/>
          <w:color w:val="7F007F"/>
          <w:szCs w:val="20"/>
        </w:rPr>
        <w:t>version</w:t>
      </w:r>
      <w:r>
        <w:rPr>
          <w:rFonts w:ascii="Consolas" w:hAnsi="Consolas" w:cs="Consolas"/>
          <w:color w:val="000000"/>
          <w:szCs w:val="20"/>
        </w:rPr>
        <w:t>=</w:t>
      </w:r>
      <w:r>
        <w:rPr>
          <w:rFonts w:ascii="Consolas" w:hAnsi="Consolas" w:cs="Consolas"/>
          <w:i/>
          <w:iCs/>
          <w:color w:val="2A00FF"/>
          <w:szCs w:val="20"/>
        </w:rPr>
        <w:t>"20130614"</w:t>
      </w:r>
      <w:r>
        <w:rPr>
          <w:rFonts w:ascii="Consolas" w:hAnsi="Consolas" w:cs="Consolas"/>
          <w:szCs w:val="20"/>
        </w:rPr>
        <w:t xml:space="preserve"> </w:t>
      </w:r>
      <w:r>
        <w:rPr>
          <w:rFonts w:ascii="Consolas" w:hAnsi="Consolas" w:cs="Consolas"/>
          <w:color w:val="008080"/>
          <w:szCs w:val="20"/>
        </w:rPr>
        <w:t>/&gt;</w:t>
      </w:r>
    </w:p>
    <w:p w14:paraId="08CD07E7" w14:textId="00861532" w:rsidR="00210E8F" w:rsidRDefault="00210E8F" w:rsidP="00210E8F">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nsolas" w:hAnsi="Consolas" w:cs="Consolas"/>
          <w:szCs w:val="20"/>
        </w:rPr>
      </w:pPr>
      <w:r>
        <w:rPr>
          <w:rFonts w:ascii="Consolas" w:hAnsi="Consolas" w:cs="Consolas"/>
          <w:color w:val="000000"/>
          <w:szCs w:val="20"/>
        </w:rPr>
        <w:tab/>
      </w:r>
      <w:r>
        <w:rPr>
          <w:rFonts w:ascii="Consolas" w:hAnsi="Consolas" w:cs="Consolas"/>
          <w:color w:val="008080"/>
          <w:szCs w:val="20"/>
        </w:rPr>
        <w:t>&lt;/</w:t>
      </w:r>
      <w:r>
        <w:rPr>
          <w:rFonts w:ascii="Consolas" w:hAnsi="Consolas" w:cs="Consolas"/>
          <w:color w:val="3F7F7F"/>
          <w:szCs w:val="20"/>
        </w:rPr>
        <w:t>expression</w:t>
      </w:r>
      <w:r>
        <w:rPr>
          <w:rFonts w:ascii="Consolas" w:hAnsi="Consolas" w:cs="Consolas"/>
          <w:color w:val="008080"/>
          <w:szCs w:val="20"/>
        </w:rPr>
        <w:t>&gt;</w:t>
      </w:r>
    </w:p>
    <w:p w14:paraId="3CB4E89C" w14:textId="43B5E4A3" w:rsidR="00210E8F" w:rsidRPr="003033CA" w:rsidRDefault="00210E8F" w:rsidP="00210E8F">
      <w:pPr>
        <w:keepNext/>
        <w:pBdr>
          <w:top w:val="single" w:sz="4" w:space="1" w:color="auto"/>
          <w:left w:val="single" w:sz="4" w:space="4" w:color="auto"/>
          <w:bottom w:val="single" w:sz="4" w:space="1" w:color="auto"/>
          <w:right w:val="single" w:sz="4" w:space="4" w:color="auto"/>
        </w:pBdr>
      </w:pPr>
      <w:r>
        <w:rPr>
          <w:rFonts w:ascii="Consolas" w:hAnsi="Consolas" w:cs="Consolas"/>
          <w:color w:val="008080"/>
          <w:szCs w:val="20"/>
        </w:rPr>
        <w:t>&lt;/</w:t>
      </w:r>
      <w:r>
        <w:rPr>
          <w:rFonts w:ascii="Consolas" w:hAnsi="Consolas" w:cs="Consolas"/>
          <w:color w:val="3F7F7F"/>
          <w:szCs w:val="20"/>
        </w:rPr>
        <w:t>def</w:t>
      </w:r>
      <w:r>
        <w:rPr>
          <w:rFonts w:ascii="Consolas" w:hAnsi="Consolas" w:cs="Consolas"/>
          <w:color w:val="008080"/>
          <w:szCs w:val="20"/>
        </w:rPr>
        <w:t>&gt;</w:t>
      </w:r>
    </w:p>
    <w:p w14:paraId="79F2FE78" w14:textId="137457DE" w:rsidR="00210E8F" w:rsidRDefault="00210E8F" w:rsidP="00210E8F">
      <w:pPr>
        <w:pStyle w:val="Caption"/>
        <w:jc w:val="left"/>
      </w:pPr>
      <w:bookmarkStart w:id="349" w:name="_Toc383189344"/>
      <w:r>
        <w:t xml:space="preserve">Figure </w:t>
      </w:r>
      <w:r>
        <w:fldChar w:fldCharType="begin"/>
      </w:r>
      <w:r>
        <w:instrText xml:space="preserve"> SEQ Figure \* ARABIC </w:instrText>
      </w:r>
      <w:r>
        <w:fldChar w:fldCharType="separate"/>
      </w:r>
      <w:r w:rsidR="005559A5">
        <w:t>1</w:t>
      </w:r>
      <w:r>
        <w:fldChar w:fldCharType="end"/>
      </w:r>
      <w:r>
        <w:t>. Excerpt</w:t>
      </w:r>
      <w:r w:rsidR="00D30A25">
        <w:t xml:space="preserve"> from a CDS artifact</w:t>
      </w:r>
      <w:r w:rsidR="002E4C52">
        <w:t xml:space="preserve"> mapping the term </w:t>
      </w:r>
      <w:r w:rsidR="00484DC8">
        <w:t>“</w:t>
      </w:r>
      <w:r w:rsidR="002E4C52">
        <w:t>Pregnancy</w:t>
      </w:r>
      <w:r w:rsidR="00484DC8">
        <w:t>”</w:t>
      </w:r>
      <w:r w:rsidR="002E4C52">
        <w:t xml:space="preserve"> to an element in the HL7 Virtual Medical Record schema</w:t>
      </w:r>
      <w:bookmarkEnd w:id="349"/>
      <w:r w:rsidR="00D30A25">
        <w:t xml:space="preserve"> </w:t>
      </w:r>
    </w:p>
    <w:p w14:paraId="034C6B4A" w14:textId="4B5EF768" w:rsidR="00210E8F" w:rsidRDefault="00210E8F" w:rsidP="00210E8F">
      <w:r>
        <w:rPr>
          <w:noProof/>
        </w:rPr>
        <mc:AlternateContent>
          <mc:Choice Requires="wps">
            <w:drawing>
              <wp:anchor distT="0" distB="0" distL="114300" distR="114300" simplePos="0" relativeHeight="251615232" behindDoc="0" locked="0" layoutInCell="1" allowOverlap="1" wp14:anchorId="2194BEDE" wp14:editId="41112891">
                <wp:simplePos x="0" y="0"/>
                <wp:positionH relativeFrom="column">
                  <wp:posOffset>19050</wp:posOffset>
                </wp:positionH>
                <wp:positionV relativeFrom="paragraph">
                  <wp:posOffset>2041525</wp:posOffset>
                </wp:positionV>
                <wp:extent cx="54864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A90FBED" w14:textId="02E9BDA4" w:rsidR="0057416F" w:rsidRPr="00F64E8D" w:rsidRDefault="0057416F" w:rsidP="00210E8F">
                            <w:pPr>
                              <w:pStyle w:val="Caption"/>
                              <w:rPr>
                                <w:rFonts w:eastAsia="Times New Roman"/>
                                <w:sz w:val="20"/>
                                <w:szCs w:val="24"/>
                              </w:rPr>
                            </w:pPr>
                            <w:bookmarkStart w:id="350"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94BEDE" id="_x0000_t202" coordsize="21600,21600" o:spt="202" path="m,l,21600r21600,l21600,xe">
                <v:stroke joinstyle="miter"/>
                <v:path gradientshapeok="t" o:connecttype="rect"/>
              </v:shapetype>
              <v:shape id="Text Box 5" o:spid="_x0000_s1026" type="#_x0000_t202" style="position:absolute;margin-left:1.5pt;margin-top:160.75pt;width:6in;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" stroked="f">
                <v:textbox style="mso-fit-shape-to-text:t" inset="0,0,0,0">
                  <w:txbxContent>
                    <w:p w14:paraId="5A90FBED" w14:textId="02E9BDA4" w:rsidR="0057416F" w:rsidRPr="00F64E8D" w:rsidRDefault="0057416F" w:rsidP="00210E8F">
                      <w:pPr>
                        <w:pStyle w:val="Caption"/>
                        <w:rPr>
                          <w:rFonts w:eastAsia="Times New Roman"/>
                          <w:sz w:val="20"/>
                          <w:szCs w:val="24"/>
                        </w:rPr>
                      </w:pPr>
                      <w:bookmarkStart w:id="351" w:name="_Toc383189345"/>
                      <w:r>
                        <w:t xml:space="preserve">Figure </w:t>
                      </w:r>
                      <w:r>
                        <w:fldChar w:fldCharType="begin"/>
                      </w:r>
                      <w:r>
                        <w:instrText xml:space="preserve"> SEQ Figure \* ARABIC </w:instrText>
                      </w:r>
                      <w:r>
                        <w:fldChar w:fldCharType="separate"/>
                      </w:r>
                      <w:r>
                        <w:t>2</w:t>
                      </w:r>
                      <w:r>
                        <w:fldChar w:fldCharType="end"/>
                      </w:r>
                      <w:r>
                        <w:t>. Excerpt from an eCQM artifact mapping the term “Pregnancy” to an element in the QualityData Model</w:t>
                      </w:r>
                      <w:bookmarkEnd w:id="351"/>
                    </w:p>
                  </w:txbxContent>
                </v:textbox>
                <w10:wrap type="topAndBottom"/>
              </v:shape>
            </w:pict>
          </mc:Fallback>
        </mc:AlternateContent>
      </w:r>
      <w:r w:rsidRPr="005D7E3F">
        <w:rPr>
          <w:noProof/>
        </w:rPr>
        <w:drawing>
          <wp:anchor distT="0" distB="0" distL="114300" distR="114300" simplePos="0" relativeHeight="251613184" behindDoc="0" locked="0" layoutInCell="1" allowOverlap="1" wp14:anchorId="11D502C8" wp14:editId="192423C2">
            <wp:simplePos x="0" y="0"/>
            <wp:positionH relativeFrom="margin">
              <wp:align>left</wp:align>
            </wp:positionH>
            <wp:positionV relativeFrom="paragraph">
              <wp:posOffset>807085</wp:posOffset>
            </wp:positionV>
            <wp:extent cx="5486400" cy="1177290"/>
            <wp:effectExtent l="19050" t="19050" r="19050" b="2286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S6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117729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484DC8">
        <w:rPr>
          <w:noProof/>
        </w:rPr>
        <w:t>Figure 1</w:t>
      </w:r>
      <w:r>
        <w:t xml:space="preserve"> shows an excerpt from a CDS artifact in the HL7 Knowledge Artifact Schema. The excerpt illustrates the mapping of the </w:t>
      </w:r>
      <w:r w:rsidR="00484DC8">
        <w:t>term “</w:t>
      </w:r>
      <w:r>
        <w:t>Pregnancy</w:t>
      </w:r>
      <w:r w:rsidR="00484DC8">
        <w:t>”</w:t>
      </w:r>
      <w:r>
        <w:t xml:space="preserve"> to problems </w:t>
      </w:r>
      <w:del w:id="352" w:author="Aziz Boxwala" w:date="2014-08-08T19:11:00Z">
        <w:r w:rsidDel="00B9204B">
          <w:delText xml:space="preserve">with </w:delText>
        </w:r>
      </w:del>
      <w:ins w:id="353" w:author="Aziz Boxwala" w:date="2014-08-08T19:11:00Z">
        <w:r w:rsidR="00B9204B">
          <w:t xml:space="preserve">having </w:t>
        </w:r>
      </w:ins>
      <w:r>
        <w:t xml:space="preserve">the codes </w:t>
      </w:r>
      <w:ins w:id="354" w:author="Aziz Boxwala" w:date="2014-08-08T19:11:00Z">
        <w:r w:rsidR="00B9204B">
          <w:t xml:space="preserve">from controlled terminologies </w:t>
        </w:r>
      </w:ins>
      <w:r>
        <w:t>specified in the value set. This example uses the Problem class from the vMR to define the data specification.</w:t>
      </w:r>
    </w:p>
    <w:p w14:paraId="4EBA82A0" w14:textId="27E96F39" w:rsidR="00210E8F" w:rsidRDefault="00210E8F" w:rsidP="00210E8F"/>
    <w:p w14:paraId="6432184D" w14:textId="13E2E67A" w:rsidR="00210E8F" w:rsidRDefault="00484DC8" w:rsidP="00210E8F">
      <w:r>
        <w:t>Figure 2</w:t>
      </w:r>
      <w:r w:rsidR="00210E8F">
        <w:t xml:space="preserve"> shows an excerpt from an eCQM that maps the term “Diagnosis, Active: Preg</w:t>
      </w:r>
      <w:r w:rsidR="00E723F7">
        <w:t>n</w:t>
      </w:r>
      <w:r w:rsidR="00210E8F">
        <w:t>ancy” to a QDM class of Diagnosis with the specified value set.</w:t>
      </w:r>
    </w:p>
    <w:p w14:paraId="7B32C455" w14:textId="77777777" w:rsidR="00BA32C0" w:rsidRDefault="00BA32C0" w:rsidP="0052171B">
      <w:pPr>
        <w:pStyle w:val="Heading2"/>
      </w:pPr>
      <w:bookmarkStart w:id="355" w:name="_Toc383183194"/>
      <w:r>
        <w:t>P</w:t>
      </w:r>
      <w:bookmarkStart w:id="356" w:name="IG_Purpose"/>
      <w:bookmarkEnd w:id="356"/>
      <w:r>
        <w:t>urpose</w:t>
      </w:r>
      <w:bookmarkEnd w:id="355"/>
    </w:p>
    <w:p w14:paraId="7B32C457" w14:textId="1A44C543" w:rsidR="00BA32C0" w:rsidRDefault="00B0196B" w:rsidP="00DD6EC8">
      <w:pPr>
        <w:pStyle w:val="BodyText"/>
      </w:pPr>
      <w:r>
        <w:t xml:space="preserve">The </w:t>
      </w:r>
      <w:r w:rsidR="00E6285A">
        <w:t>Health Quality Improvement Domain Analysis Model (QIDAM</w:t>
      </w:r>
      <w:ins w:id="357" w:author="Aziz Boxwala" w:date="2014-08-07T19:47:00Z">
        <w:r w:rsidR="00AE3867">
          <w:t xml:space="preserve">) </w:t>
        </w:r>
      </w:ins>
      <w:r w:rsidR="001721BC">
        <w:t>is</w:t>
      </w:r>
      <w:r>
        <w:t xml:space="preserve"> a conceptual data model that can be used to create data mapping expressions, such as those illustrated above, </w:t>
      </w:r>
      <w:r>
        <w:lastRenderedPageBreak/>
        <w:t xml:space="preserve">consistently across eCQMs and CDS artifacts. It specifies the types of elements needed in the data model. </w:t>
      </w:r>
      <w:r w:rsidR="00000066">
        <w:t>More broadly</w:t>
      </w:r>
      <w:r>
        <w:t xml:space="preserve">, the primary </w:t>
      </w:r>
      <w:r w:rsidR="00000066">
        <w:t>purpose of the QIDAM is to serve as a model of clinical data within data mapping expression</w:t>
      </w:r>
      <w:r w:rsidR="00C76A76">
        <w:t>s, logical criteria, population criteria, formulae, and other expressions in health quality improvement artifacts.</w:t>
      </w:r>
    </w:p>
    <w:p w14:paraId="239010A6" w14:textId="294400B6" w:rsidR="00C76A76" w:rsidRPr="00C76A76" w:rsidRDefault="00C76A76" w:rsidP="00DD6EC8">
      <w:pPr>
        <w:pStyle w:val="BodyText"/>
      </w:pPr>
      <w:r>
        <w:t>The</w:t>
      </w:r>
      <w:r w:rsidR="00E6285A" w:rsidRPr="00E6285A">
        <w:t xml:space="preserve"> </w:t>
      </w:r>
      <w:r w:rsidR="00E6285A">
        <w:t>QIDAM</w:t>
      </w:r>
      <w:r>
        <w:t xml:space="preserve"> harmonizes the existing eCQM and CDS data models into a single</w:t>
      </w:r>
      <w:r w:rsidR="00484DC8">
        <w:t>,</w:t>
      </w:r>
      <w:r>
        <w:t xml:space="preserve"> unified conceptual model. </w:t>
      </w:r>
      <w:r w:rsidR="00442AC5">
        <w:t>This model</w:t>
      </w:r>
      <w:r>
        <w:t xml:space="preserve"> can be mapped onto existing logical models while defining the structure and domain concepts required by eCQMs and CDS artifacts.</w:t>
      </w:r>
    </w:p>
    <w:p w14:paraId="7B32C458" w14:textId="35727F8B" w:rsidR="00BA32C0" w:rsidRDefault="00BA32C0" w:rsidP="0052171B">
      <w:pPr>
        <w:pStyle w:val="Heading2"/>
      </w:pPr>
      <w:bookmarkStart w:id="358" w:name="_Toc383183195"/>
      <w:r>
        <w:t>A</w:t>
      </w:r>
      <w:bookmarkStart w:id="359" w:name="IG_Audience"/>
      <w:bookmarkEnd w:id="359"/>
      <w:r>
        <w:t>udience</w:t>
      </w:r>
      <w:bookmarkEnd w:id="358"/>
    </w:p>
    <w:p w14:paraId="7B32C45A" w14:textId="1E51C9A6" w:rsidR="00BA32C0" w:rsidRPr="00E94941" w:rsidRDefault="00BA32C0" w:rsidP="00DD6EC8">
      <w:pPr>
        <w:pStyle w:val="BodyText"/>
        <w:rPr>
          <w:szCs w:val="20"/>
        </w:rPr>
      </w:pPr>
      <w:r w:rsidRPr="00E94941">
        <w:rPr>
          <w:szCs w:val="20"/>
        </w:rPr>
        <w:t xml:space="preserve">The audience for this document </w:t>
      </w:r>
      <w:r w:rsidR="00743818">
        <w:rPr>
          <w:szCs w:val="20"/>
        </w:rPr>
        <w:t>includes knowledge workers in the health quality domains of measurement, management, and reporting</w:t>
      </w:r>
      <w:r w:rsidR="00484DC8">
        <w:rPr>
          <w:szCs w:val="20"/>
        </w:rPr>
        <w:t xml:space="preserve"> as well as a</w:t>
      </w:r>
      <w:r w:rsidR="00743818">
        <w:rPr>
          <w:szCs w:val="20"/>
        </w:rPr>
        <w:t xml:space="preserve">rtifact authors and implementers, standards analysts and developers, tooling developers, </w:t>
      </w:r>
      <w:r w:rsidR="00484DC8">
        <w:rPr>
          <w:szCs w:val="20"/>
        </w:rPr>
        <w:t>and</w:t>
      </w:r>
      <w:r w:rsidR="00743818">
        <w:rPr>
          <w:szCs w:val="20"/>
        </w:rPr>
        <w:t xml:space="preserve"> systems integrators.</w:t>
      </w:r>
      <w:r w:rsidR="00DD3264">
        <w:rPr>
          <w:szCs w:val="20"/>
        </w:rPr>
        <w:t xml:space="preserve"> </w:t>
      </w:r>
      <w:r w:rsidR="006C5CEA">
        <w:rPr>
          <w:szCs w:val="20"/>
        </w:rPr>
        <w:t>Readers must be familiar with object-oriented design principles and understand class diagram</w:t>
      </w:r>
      <w:r w:rsidR="00484DC8">
        <w:rPr>
          <w:szCs w:val="20"/>
        </w:rPr>
        <w:t>s</w:t>
      </w:r>
      <w:r w:rsidR="006C5CEA">
        <w:rPr>
          <w:szCs w:val="20"/>
        </w:rPr>
        <w:t xml:space="preserve"> in the Unified Modeling Language</w:t>
      </w:r>
      <w:r w:rsidR="00484DC8">
        <w:rPr>
          <w:szCs w:val="20"/>
        </w:rPr>
        <w:t xml:space="preserve"> (UML)</w:t>
      </w:r>
      <w:r w:rsidR="006C5CEA">
        <w:rPr>
          <w:szCs w:val="20"/>
        </w:rPr>
        <w:t>.</w:t>
      </w:r>
    </w:p>
    <w:p w14:paraId="7EAD69EA" w14:textId="723EE177" w:rsidR="002F351D" w:rsidRDefault="002F351D" w:rsidP="00DC1D47">
      <w:pPr>
        <w:pStyle w:val="Heading2"/>
        <w:rPr>
          <w:lang w:val="en-US"/>
        </w:rPr>
      </w:pPr>
      <w:bookmarkStart w:id="360" w:name="_Toc383183196"/>
      <w:r>
        <w:rPr>
          <w:lang w:val="en-US"/>
        </w:rPr>
        <w:t>Background</w:t>
      </w:r>
      <w:bookmarkEnd w:id="360"/>
    </w:p>
    <w:p w14:paraId="31780496" w14:textId="0B7E39EF" w:rsidR="00E6285A" w:rsidRDefault="00E6285A" w:rsidP="00E6285A">
      <w:r>
        <w:t>Certification of electronic health record (EHR) systems to Meaningful Use Stage 2 (MU2) standards requires implementation of CDS artifacts that support improvement of approved eCQM</w:t>
      </w:r>
      <w:ins w:id="361" w:author="Aziz Boxwala" w:date="2014-08-08T18:42:00Z">
        <w:r w:rsidR="00CB220A">
          <w:t>s</w:t>
        </w:r>
      </w:ins>
      <w:del w:id="362" w:author="Aziz Boxwala" w:date="2014-08-08T18:42:00Z">
        <w:r w:rsidDel="00CB220A">
          <w:delText xml:space="preserve"> results</w:delText>
        </w:r>
      </w:del>
      <w:r>
        <w:t>. The use of different data models for eCQM and CDS artifacts:</w:t>
      </w:r>
    </w:p>
    <w:p w14:paraId="6454B752" w14:textId="77777777" w:rsidR="00E6285A" w:rsidRDefault="00E6285A" w:rsidP="00363B1C">
      <w:pPr>
        <w:pStyle w:val="ListParagraph"/>
        <w:numPr>
          <w:ilvl w:val="0"/>
          <w:numId w:val="7"/>
        </w:numPr>
        <w:spacing w:after="120"/>
        <w:contextualSpacing/>
      </w:pPr>
      <w:r>
        <w:t>Prevents sharing of patient data requirement specifications between eCQMs and CDS artifacts</w:t>
      </w:r>
    </w:p>
    <w:p w14:paraId="2109B3E9" w14:textId="77777777" w:rsidR="00E6285A" w:rsidRDefault="00E6285A" w:rsidP="00363B1C">
      <w:pPr>
        <w:pStyle w:val="ListParagraph"/>
        <w:numPr>
          <w:ilvl w:val="0"/>
          <w:numId w:val="7"/>
        </w:numPr>
        <w:spacing w:after="120"/>
        <w:contextualSpacing/>
      </w:pPr>
      <w:r>
        <w:t>Requires EHR vendors to implement two different mappings from their source data</w:t>
      </w:r>
    </w:p>
    <w:p w14:paraId="4200BDA4" w14:textId="0C47B36F" w:rsidR="00E6285A" w:rsidRDefault="00E6285A" w:rsidP="00363B1C">
      <w:pPr>
        <w:pStyle w:val="BodyText"/>
        <w:numPr>
          <w:ilvl w:val="0"/>
          <w:numId w:val="7"/>
        </w:numPr>
        <w:rPr>
          <w:lang w:eastAsia="x-none"/>
        </w:rPr>
      </w:pPr>
      <w:r>
        <w:t>Prevents development of shared modules that can be used for eCQM calculation and CDS artifact evaluation</w:t>
      </w:r>
    </w:p>
    <w:p w14:paraId="0F1083F0" w14:textId="36F6CC1D" w:rsidR="00E6285A" w:rsidRDefault="0041353C" w:rsidP="00442AC5">
      <w:pPr>
        <w:pStyle w:val="BodyText"/>
        <w:rPr>
          <w:lang w:eastAsia="x-none"/>
        </w:rPr>
      </w:pPr>
      <w:ins w:id="363" w:author="Aziz Boxwala" w:date="2014-08-08T17:58:00Z">
        <w:r>
          <w:rPr>
            <w:lang w:eastAsia="x-none"/>
          </w:rPr>
          <w:t xml:space="preserve">Many of </w:t>
        </w:r>
      </w:ins>
      <w:del w:id="364" w:author="Aziz Boxwala" w:date="2014-08-08T17:57:00Z">
        <w:r w:rsidR="00442AC5" w:rsidDel="0041353C">
          <w:rPr>
            <w:lang w:eastAsia="x-none"/>
          </w:rPr>
          <w:delText>As mentioned earlier</w:delText>
        </w:r>
      </w:del>
      <w:ins w:id="365" w:author="Aziz Boxwala" w:date="2014-08-08T17:58:00Z">
        <w:r>
          <w:rPr>
            <w:lang w:eastAsia="x-none"/>
          </w:rPr>
          <w:t>t</w:t>
        </w:r>
      </w:ins>
      <w:ins w:id="366" w:author="Aziz Boxwala" w:date="2014-08-08T17:57:00Z">
        <w:r>
          <w:rPr>
            <w:lang w:eastAsia="x-none"/>
          </w:rPr>
          <w:t xml:space="preserve">he current CDS standards in HL7 </w:t>
        </w:r>
      </w:ins>
      <w:del w:id="367" w:author="Aziz Boxwala" w:date="2014-08-08T17:57:00Z">
        <w:r w:rsidR="00442AC5" w:rsidDel="0041353C">
          <w:rPr>
            <w:lang w:eastAsia="x-none"/>
          </w:rPr>
          <w:delText xml:space="preserve">, CDS artifacts </w:delText>
        </w:r>
      </w:del>
      <w:r w:rsidR="00442AC5">
        <w:rPr>
          <w:lang w:eastAsia="x-none"/>
        </w:rPr>
        <w:t xml:space="preserve">use the </w:t>
      </w:r>
      <w:r w:rsidR="00484DC8">
        <w:rPr>
          <w:lang w:eastAsia="x-none"/>
        </w:rPr>
        <w:t>Virtual Medical Record (</w:t>
      </w:r>
      <w:r w:rsidR="00CF6E2D">
        <w:rPr>
          <w:lang w:eastAsia="x-none"/>
        </w:rPr>
        <w:t>vMR</w:t>
      </w:r>
      <w:r w:rsidR="00484DC8">
        <w:rPr>
          <w:lang w:eastAsia="x-none"/>
        </w:rPr>
        <w:t>)</w:t>
      </w:r>
      <w:r w:rsidR="00442AC5">
        <w:rPr>
          <w:lang w:eastAsia="x-none"/>
        </w:rPr>
        <w:t xml:space="preserve"> as the </w:t>
      </w:r>
      <w:ins w:id="368" w:author="Aziz Boxwala" w:date="2014-08-08T17:59:00Z">
        <w:r>
          <w:rPr>
            <w:lang w:eastAsia="x-none"/>
          </w:rPr>
          <w:t xml:space="preserve">clinical </w:t>
        </w:r>
      </w:ins>
      <w:r w:rsidR="00442AC5">
        <w:rPr>
          <w:lang w:eastAsia="x-none"/>
        </w:rPr>
        <w:t>data model</w:t>
      </w:r>
      <w:r w:rsidR="00484DC8">
        <w:rPr>
          <w:lang w:eastAsia="x-none"/>
        </w:rPr>
        <w:t>,</w:t>
      </w:r>
      <w:r w:rsidR="00442AC5">
        <w:rPr>
          <w:lang w:eastAsia="x-none"/>
        </w:rPr>
        <w:t xml:space="preserve"> </w:t>
      </w:r>
      <w:del w:id="369" w:author="Aziz Boxwala" w:date="2014-08-08T17:59:00Z">
        <w:r w:rsidR="00442AC5" w:rsidDel="0041353C">
          <w:rPr>
            <w:lang w:eastAsia="x-none"/>
          </w:rPr>
          <w:delText xml:space="preserve">and </w:delText>
        </w:r>
      </w:del>
      <w:ins w:id="370" w:author="Aziz Boxwala" w:date="2014-08-08T17:59:00Z">
        <w:r>
          <w:rPr>
            <w:lang w:eastAsia="x-none"/>
          </w:rPr>
          <w:t xml:space="preserve">while </w:t>
        </w:r>
      </w:ins>
      <w:r w:rsidR="00442AC5">
        <w:rPr>
          <w:lang w:eastAsia="x-none"/>
        </w:rPr>
        <w:t>eCQM</w:t>
      </w:r>
      <w:ins w:id="371" w:author="Aziz Boxwala" w:date="2014-08-08T17:59:00Z">
        <w:r>
          <w:rPr>
            <w:lang w:eastAsia="x-none"/>
          </w:rPr>
          <w:t xml:space="preserve"> standards</w:t>
        </w:r>
      </w:ins>
      <w:del w:id="372" w:author="Aziz Boxwala" w:date="2014-08-08T17:59:00Z">
        <w:r w:rsidR="00442AC5" w:rsidDel="0041353C">
          <w:rPr>
            <w:lang w:eastAsia="x-none"/>
          </w:rPr>
          <w:delText>s</w:delText>
        </w:r>
      </w:del>
      <w:r w:rsidR="00442AC5">
        <w:rPr>
          <w:lang w:eastAsia="x-none"/>
        </w:rPr>
        <w:t xml:space="preserve"> </w:t>
      </w:r>
      <w:r w:rsidR="00484DC8">
        <w:rPr>
          <w:lang w:eastAsia="x-none"/>
        </w:rPr>
        <w:t xml:space="preserve">currently </w:t>
      </w:r>
      <w:r w:rsidR="00442AC5">
        <w:rPr>
          <w:lang w:eastAsia="x-none"/>
        </w:rPr>
        <w:t xml:space="preserve">use QDM as their </w:t>
      </w:r>
      <w:ins w:id="373" w:author="Aziz Boxwala" w:date="2014-08-08T17:59:00Z">
        <w:r>
          <w:rPr>
            <w:lang w:eastAsia="x-none"/>
          </w:rPr>
          <w:t xml:space="preserve">clinical data </w:t>
        </w:r>
      </w:ins>
      <w:del w:id="374" w:author="Aziz Boxwala" w:date="2014-08-08T17:58:00Z">
        <w:r w:rsidR="00442AC5" w:rsidDel="0041353C">
          <w:rPr>
            <w:lang w:eastAsia="x-none"/>
          </w:rPr>
          <w:delText xml:space="preserve">fact </w:delText>
        </w:r>
      </w:del>
      <w:r w:rsidR="00442AC5">
        <w:rPr>
          <w:lang w:eastAsia="x-none"/>
        </w:rPr>
        <w:t>model.</w:t>
      </w:r>
    </w:p>
    <w:p w14:paraId="5389933A" w14:textId="366AF140" w:rsidR="00442AC5" w:rsidRDefault="00442AC5" w:rsidP="00442AC5">
      <w:pPr>
        <w:pStyle w:val="BodyText"/>
        <w:rPr>
          <w:lang w:eastAsia="x-none"/>
        </w:rPr>
      </w:pPr>
      <w:r>
        <w:rPr>
          <w:lang w:eastAsia="x-none"/>
        </w:rPr>
        <w:t xml:space="preserve">The </w:t>
      </w:r>
      <w:r w:rsidR="00CF6E2D">
        <w:rPr>
          <w:lang w:eastAsia="x-none"/>
        </w:rPr>
        <w:t>vMR</w:t>
      </w:r>
      <w:r>
        <w:rPr>
          <w:lang w:eastAsia="x-none"/>
        </w:rPr>
        <w:t xml:space="preserve"> </w:t>
      </w:r>
      <w:del w:id="375" w:author="Aziz Boxwala" w:date="2014-08-07T20:12:00Z">
        <w:r w:rsidDel="004F3755">
          <w:rPr>
            <w:lang w:eastAsia="x-none"/>
          </w:rPr>
          <w:delText xml:space="preserve">logical model </w:delText>
        </w:r>
      </w:del>
      <w:r>
        <w:rPr>
          <w:lang w:eastAsia="x-none"/>
        </w:rPr>
        <w:t xml:space="preserve">is an HL7 </w:t>
      </w:r>
      <w:r w:rsidR="0062085D">
        <w:rPr>
          <w:lang w:eastAsia="x-none"/>
        </w:rPr>
        <w:t>logical</w:t>
      </w:r>
      <w:r>
        <w:rPr>
          <w:lang w:eastAsia="x-none"/>
        </w:rPr>
        <w:t xml:space="preserve"> model</w:t>
      </w:r>
      <w:r w:rsidR="00484DC8">
        <w:rPr>
          <w:lang w:eastAsia="x-none"/>
        </w:rPr>
        <w:t xml:space="preserve">; </w:t>
      </w:r>
      <w:del w:id="376" w:author="Aziz Boxwala" w:date="2014-08-07T20:13:00Z">
        <w:r w:rsidR="00484DC8" w:rsidDel="004F3755">
          <w:rPr>
            <w:lang w:eastAsia="x-none"/>
          </w:rPr>
          <w:delText>HL7 is</w:delText>
        </w:r>
        <w:r w:rsidDel="004F3755">
          <w:rPr>
            <w:lang w:eastAsia="x-none"/>
          </w:rPr>
          <w:delText xml:space="preserve"> currently in the process of publishing </w:delText>
        </w:r>
      </w:del>
      <w:r>
        <w:rPr>
          <w:lang w:eastAsia="x-none"/>
        </w:rPr>
        <w:t>release 2</w:t>
      </w:r>
      <w:ins w:id="377" w:author="Aziz Boxwala" w:date="2014-08-07T20:14:00Z">
        <w:r w:rsidR="004F3755">
          <w:rPr>
            <w:lang w:eastAsia="x-none"/>
          </w:rPr>
          <w:t xml:space="preserve"> was published in early 2014</w:t>
        </w:r>
      </w:ins>
      <w:r>
        <w:rPr>
          <w:lang w:eastAsia="x-none"/>
        </w:rPr>
        <w:t>.  The logical model is defined in terms of UML class diagrams. The model draws concepts from the HL7 Clinical Statements model and uses a simplification of the HL7 version 3 datatypes release 2. Similar t</w:t>
      </w:r>
      <w:r w:rsidR="007A1228">
        <w:rPr>
          <w:lang w:eastAsia="x-none"/>
        </w:rPr>
        <w:t xml:space="preserve">o the latter model, at the core of the </w:t>
      </w:r>
      <w:r w:rsidR="00CF6E2D">
        <w:rPr>
          <w:lang w:eastAsia="x-none"/>
        </w:rPr>
        <w:t>vMR</w:t>
      </w:r>
      <w:r w:rsidR="007A1228">
        <w:rPr>
          <w:lang w:eastAsia="x-none"/>
        </w:rPr>
        <w:t xml:space="preserve"> is a class known as ClinicalStatement. Concrete classes such as ProcedureEvent are derived from this abstract class. </w:t>
      </w:r>
      <w:r w:rsidR="0009299D">
        <w:rPr>
          <w:lang w:eastAsia="x-none"/>
        </w:rPr>
        <w:t>vMR</w:t>
      </w:r>
      <w:r w:rsidR="00504B34" w:rsidRPr="00504B34">
        <w:rPr>
          <w:lang w:eastAsia="x-none"/>
        </w:rPr>
        <w:t xml:space="preserve"> also includes classes</w:t>
      </w:r>
      <w:r w:rsidR="0062085D">
        <w:rPr>
          <w:lang w:eastAsia="x-none"/>
        </w:rPr>
        <w:t xml:space="preserve"> that</w:t>
      </w:r>
      <w:r w:rsidR="00504B34" w:rsidRPr="00504B34">
        <w:rPr>
          <w:lang w:eastAsia="x-none"/>
        </w:rPr>
        <w:t xml:space="preserve"> model</w:t>
      </w:r>
      <w:del w:id="378" w:author="Aziz Boxwala" w:date="2014-08-07T19:48:00Z">
        <w:r w:rsidR="00504B34" w:rsidRPr="00504B34" w:rsidDel="00AE3867">
          <w:rPr>
            <w:lang w:eastAsia="x-none"/>
          </w:rPr>
          <w:delText>i</w:delText>
        </w:r>
      </w:del>
      <w:r w:rsidR="00504B34" w:rsidRPr="00504B34">
        <w:rPr>
          <w:lang w:eastAsia="x-none"/>
        </w:rPr>
        <w:t xml:space="preserve"> proposals for actions. These “proposal” classes support the output from CDS systems such as recommendations from a rule, or items in an order set.</w:t>
      </w:r>
    </w:p>
    <w:p w14:paraId="6E0CBF10" w14:textId="0A6CBC95" w:rsidR="007A1228" w:rsidRDefault="00052C78" w:rsidP="00442AC5">
      <w:pPr>
        <w:pStyle w:val="BodyText"/>
        <w:rPr>
          <w:lang w:eastAsia="x-none"/>
        </w:rPr>
      </w:pPr>
      <w:r>
        <w:rPr>
          <w:lang w:eastAsia="x-none"/>
        </w:rPr>
        <w:t>QDM defines the model in terms of components and specifies how the components can be assembled into a data mapping expression. The components include</w:t>
      </w:r>
      <w:r w:rsidR="00484DC8">
        <w:rPr>
          <w:lang w:eastAsia="x-none"/>
        </w:rPr>
        <w:t>:</w:t>
      </w:r>
    </w:p>
    <w:p w14:paraId="2ED921EF" w14:textId="58ADA9C1" w:rsidR="00052C78" w:rsidRDefault="00052C78" w:rsidP="00363B1C">
      <w:pPr>
        <w:pStyle w:val="BodyText"/>
        <w:numPr>
          <w:ilvl w:val="0"/>
          <w:numId w:val="8"/>
        </w:numPr>
        <w:rPr>
          <w:lang w:eastAsia="x-none"/>
        </w:rPr>
      </w:pPr>
      <w:r>
        <w:rPr>
          <w:lang w:eastAsia="x-none"/>
        </w:rPr>
        <w:t>Category</w:t>
      </w:r>
      <w:r w:rsidR="00484DC8">
        <w:rPr>
          <w:lang w:eastAsia="x-none"/>
        </w:rPr>
        <w:t xml:space="preserve"> (</w:t>
      </w:r>
      <w:r>
        <w:rPr>
          <w:lang w:eastAsia="x-none"/>
        </w:rPr>
        <w:t>e.g., Procedure, Medication, Communication</w:t>
      </w:r>
      <w:r w:rsidR="00484DC8">
        <w:rPr>
          <w:lang w:eastAsia="x-none"/>
        </w:rPr>
        <w:t>)</w:t>
      </w:r>
    </w:p>
    <w:p w14:paraId="65A68771" w14:textId="19563957" w:rsidR="00052C78" w:rsidRDefault="00052C78" w:rsidP="00363B1C">
      <w:pPr>
        <w:pStyle w:val="BodyText"/>
        <w:numPr>
          <w:ilvl w:val="0"/>
          <w:numId w:val="8"/>
        </w:numPr>
        <w:rPr>
          <w:lang w:eastAsia="x-none"/>
        </w:rPr>
      </w:pPr>
      <w:r>
        <w:rPr>
          <w:lang w:eastAsia="x-none"/>
        </w:rPr>
        <w:t xml:space="preserve">State </w:t>
      </w:r>
      <w:r w:rsidR="00484DC8">
        <w:rPr>
          <w:lang w:eastAsia="x-none"/>
        </w:rPr>
        <w:t>(</w:t>
      </w:r>
      <w:r>
        <w:rPr>
          <w:lang w:eastAsia="x-none"/>
        </w:rPr>
        <w:t>e.g., Active, Administered</w:t>
      </w:r>
      <w:r w:rsidR="00484DC8">
        <w:rPr>
          <w:lang w:eastAsia="x-none"/>
        </w:rPr>
        <w:t>)</w:t>
      </w:r>
    </w:p>
    <w:p w14:paraId="5F239512" w14:textId="1BE28B7C" w:rsidR="00052C78" w:rsidRDefault="00052C78" w:rsidP="00363B1C">
      <w:pPr>
        <w:pStyle w:val="BodyText"/>
        <w:numPr>
          <w:ilvl w:val="0"/>
          <w:numId w:val="8"/>
        </w:numPr>
        <w:rPr>
          <w:lang w:eastAsia="x-none"/>
        </w:rPr>
      </w:pPr>
      <w:r>
        <w:rPr>
          <w:lang w:eastAsia="x-none"/>
        </w:rPr>
        <w:t xml:space="preserve">Attribute </w:t>
      </w:r>
      <w:r w:rsidR="00484DC8">
        <w:rPr>
          <w:lang w:eastAsia="x-none"/>
        </w:rPr>
        <w:t>(</w:t>
      </w:r>
      <w:r>
        <w:rPr>
          <w:lang w:eastAsia="x-none"/>
        </w:rPr>
        <w:t>e.g., Dosage, Frequency, Admission Date Time</w:t>
      </w:r>
      <w:r w:rsidR="00484DC8">
        <w:rPr>
          <w:lang w:eastAsia="x-none"/>
        </w:rPr>
        <w:t>)</w:t>
      </w:r>
    </w:p>
    <w:p w14:paraId="63E9F7D8" w14:textId="5D0DD575" w:rsidR="00052C78" w:rsidRDefault="00052C78" w:rsidP="00363B1C">
      <w:pPr>
        <w:pStyle w:val="BodyText"/>
        <w:numPr>
          <w:ilvl w:val="0"/>
          <w:numId w:val="8"/>
        </w:numPr>
        <w:rPr>
          <w:lang w:eastAsia="x-none"/>
        </w:rPr>
      </w:pPr>
      <w:r>
        <w:rPr>
          <w:lang w:eastAsia="x-none"/>
        </w:rPr>
        <w:t xml:space="preserve">Timing Operators </w:t>
      </w:r>
      <w:r w:rsidR="00484DC8">
        <w:rPr>
          <w:lang w:eastAsia="x-none"/>
        </w:rPr>
        <w:t>(</w:t>
      </w:r>
      <w:r>
        <w:rPr>
          <w:lang w:eastAsia="x-none"/>
        </w:rPr>
        <w:t>e.g., Starts Before or During</w:t>
      </w:r>
      <w:r w:rsidR="00484DC8">
        <w:rPr>
          <w:lang w:eastAsia="x-none"/>
        </w:rPr>
        <w:t>)</w:t>
      </w:r>
    </w:p>
    <w:p w14:paraId="5DC53995" w14:textId="2DE23F05" w:rsidR="002F351D" w:rsidRPr="002F351D" w:rsidRDefault="00C1341F" w:rsidP="00DD6EC8">
      <w:pPr>
        <w:pStyle w:val="BodyText"/>
        <w:rPr>
          <w:lang w:eastAsia="x-none"/>
        </w:rPr>
      </w:pPr>
      <w:r>
        <w:rPr>
          <w:lang w:eastAsia="x-none"/>
        </w:rPr>
        <w:lastRenderedPageBreak/>
        <w:t>Thus, while the two models have significant overlap in the concepts they aim to represent, they take very different approaches. The QIDAM unifies the modeling approach and the concepts represented in these models, as described later.</w:t>
      </w:r>
    </w:p>
    <w:p w14:paraId="7B32C45B" w14:textId="77777777" w:rsidR="00BA32C0" w:rsidRDefault="00BA32C0" w:rsidP="00DC1D47">
      <w:pPr>
        <w:pStyle w:val="Heading2"/>
      </w:pPr>
      <w:bookmarkStart w:id="379" w:name="_Toc383183197"/>
      <w:r>
        <w:t>A</w:t>
      </w:r>
      <w:bookmarkStart w:id="380" w:name="IG_Approach"/>
      <w:bookmarkEnd w:id="380"/>
      <w:r>
        <w:t>pproach</w:t>
      </w:r>
      <w:bookmarkEnd w:id="379"/>
    </w:p>
    <w:p w14:paraId="6A59DE4C" w14:textId="16F27ADA" w:rsidR="004F52D6" w:rsidRDefault="006D033A" w:rsidP="006D033A">
      <w:pPr>
        <w:pStyle w:val="BodyText"/>
      </w:pPr>
      <w:r>
        <w:t xml:space="preserve">QIDAM is a conceptual model that identifies the data needs of </w:t>
      </w:r>
      <w:r w:rsidR="00E443B8">
        <w:t>the health quality improvement</w:t>
      </w:r>
      <w:r>
        <w:t xml:space="preserve"> application</w:t>
      </w:r>
      <w:r w:rsidR="00E443B8">
        <w:t>s</w:t>
      </w:r>
      <w:r>
        <w:t>. Since a conceptual model for this domain does not exist, we have created a new model. This new model harmonizes the functional capabilities of vMR and QDM</w:t>
      </w:r>
      <w:r w:rsidR="008721A4">
        <w:t xml:space="preserve"> (and the QDM-based HQMF Implementation Guide</w:t>
      </w:r>
      <w:r w:rsidR="001661E8">
        <w:t xml:space="preserve"> </w:t>
      </w:r>
      <w:sdt>
        <w:sdtPr>
          <w:id w:val="-353727759"/>
          <w:citation/>
        </w:sdtPr>
        <w:sdtContent>
          <w:r w:rsidR="001661E8">
            <w:fldChar w:fldCharType="begin"/>
          </w:r>
          <w:r w:rsidR="001661E8">
            <w:instrText xml:space="preserve"> CITATION HL7135 \l 1033 </w:instrText>
          </w:r>
          <w:r w:rsidR="001661E8">
            <w:fldChar w:fldCharType="separate"/>
          </w:r>
          <w:ins w:id="381" w:author="Aziz Boxwala" w:date="2014-08-11T18:56:00Z">
            <w:r w:rsidR="00F10EF4" w:rsidRPr="00F10EF4">
              <w:rPr>
                <w:rPrChange w:id="382" w:author="Aziz Boxwala" w:date="2014-08-11T18:56:00Z">
                  <w:rPr>
                    <w:rFonts w:eastAsia="Times New Roman"/>
                  </w:rPr>
                </w:rPrChange>
              </w:rPr>
              <w:t>[3]</w:t>
            </w:r>
          </w:ins>
          <w:del w:id="383" w:author="Aziz Boxwala" w:date="2014-08-11T18:56:00Z">
            <w:r w:rsidR="00DC4595" w:rsidRPr="008E5DB7" w:rsidDel="00F10EF4">
              <w:delText>[5]</w:delText>
            </w:r>
          </w:del>
          <w:r w:rsidR="001661E8">
            <w:fldChar w:fldCharType="end"/>
          </w:r>
        </w:sdtContent>
      </w:sdt>
      <w:r w:rsidR="008721A4">
        <w:t>)</w:t>
      </w:r>
      <w:r>
        <w:t xml:space="preserve">. </w:t>
      </w:r>
      <w:r w:rsidR="002A48F6">
        <w:t>The QIDAM does not require direct mapping from these or other physical or logical models since it is not an implementable artifact.</w:t>
      </w:r>
      <w:ins w:id="384" w:author="Aziz Boxwala" w:date="2014-08-08T18:45:00Z">
        <w:r w:rsidR="00E36BB4">
          <w:t xml:space="preserve"> That is, data represented in other models will not need to be transformed to QIDAM since QIDAM is conceptual.</w:t>
        </w:r>
      </w:ins>
      <w:r w:rsidR="002A48F6">
        <w:t xml:space="preserve"> However, </w:t>
      </w:r>
      <w:ins w:id="385" w:author="Aziz Boxwala" w:date="2014-08-08T18:45:00Z">
        <w:r w:rsidR="00E36BB4">
          <w:t>mapping to QIDAM</w:t>
        </w:r>
      </w:ins>
      <w:del w:id="386" w:author="Aziz Boxwala" w:date="2014-08-08T18:45:00Z">
        <w:r w:rsidR="002A48F6" w:rsidDel="00E36BB4">
          <w:delText>it</w:delText>
        </w:r>
      </w:del>
      <w:r w:rsidR="002A48F6">
        <w:t xml:space="preserve"> may be used to determine whether a given logical or physical model can represent all of the data and concepts required for health quality improvement. This will be done via mappings from QIDAM to the logical or physical model of interest.</w:t>
      </w:r>
      <w:r w:rsidR="002A48F6" w:rsidRPr="002A48F6">
        <w:t xml:space="preserve"> </w:t>
      </w:r>
      <w:r w:rsidR="002A48F6">
        <w:t xml:space="preserve">We expect that a logical or physical model manifestation of QIDAM will be based on an appropriate existing information model so as to support interoperability with other application </w:t>
      </w:r>
      <w:r w:rsidR="00BB4163">
        <w:t>domains</w:t>
      </w:r>
      <w:r w:rsidR="002A48F6">
        <w:t>.</w:t>
      </w:r>
    </w:p>
    <w:p w14:paraId="40670384" w14:textId="2EACA2D8" w:rsidR="00477347" w:rsidRDefault="00913D95" w:rsidP="00DD6EC8">
      <w:pPr>
        <w:pStyle w:val="BodyText"/>
      </w:pPr>
      <w:r>
        <w:t>As sources of input to the model, document templates used for healthcare quality application</w:t>
      </w:r>
      <w:r w:rsidR="004D7016">
        <w:t xml:space="preserve">s were </w:t>
      </w:r>
      <w:del w:id="387" w:author="Aziz Boxwala" w:date="2014-08-08T18:48:00Z">
        <w:r w:rsidR="00032A37" w:rsidDel="007475AC">
          <w:delText xml:space="preserve"> </w:delText>
        </w:r>
      </w:del>
      <w:r w:rsidR="004D7016">
        <w:t>also reviewed</w:t>
      </w:r>
      <w:r>
        <w:t xml:space="preserve">. Specifically, </w:t>
      </w:r>
      <w:r w:rsidR="00477347">
        <w:t xml:space="preserve">templates </w:t>
      </w:r>
      <w:r w:rsidR="004D7016">
        <w:t>contained</w:t>
      </w:r>
      <w:r w:rsidR="00477347">
        <w:t xml:space="preserve"> in</w:t>
      </w:r>
      <w:r w:rsidR="00EB52C2">
        <w:t xml:space="preserve"> the following specifications </w:t>
      </w:r>
      <w:r w:rsidR="004D7016">
        <w:t xml:space="preserve">were used </w:t>
      </w:r>
      <w:r w:rsidR="00EB52C2">
        <w:t>to inform QIDAM on the concepts to be modeled and their structure</w:t>
      </w:r>
      <w:r w:rsidR="00534F33">
        <w:t>:</w:t>
      </w:r>
    </w:p>
    <w:p w14:paraId="0605E26D" w14:textId="7528446D" w:rsidR="00913D95" w:rsidRDefault="00913D95" w:rsidP="00363B1C">
      <w:pPr>
        <w:pStyle w:val="BodyText"/>
        <w:numPr>
          <w:ilvl w:val="0"/>
          <w:numId w:val="10"/>
        </w:numPr>
      </w:pPr>
      <w:r>
        <w:t xml:space="preserve">Quality Reporting Document Architecture </w:t>
      </w:r>
      <w:r w:rsidR="004474A8">
        <w:t xml:space="preserve">(QRDA) </w:t>
      </w:r>
      <w:r w:rsidR="00763425">
        <w:t xml:space="preserve">Category </w:t>
      </w:r>
      <w:r>
        <w:t>1 Templates</w:t>
      </w:r>
      <w:r w:rsidR="00462517">
        <w:t xml:space="preserve"> </w:t>
      </w:r>
      <w:r w:rsidR="008139CA">
        <w:t xml:space="preserve"> </w:t>
      </w:r>
      <w:sdt>
        <w:sdtPr>
          <w:id w:val="-1765983284"/>
          <w:citation/>
        </w:sdtPr>
        <w:sdtContent>
          <w:r w:rsidR="008139CA">
            <w:fldChar w:fldCharType="begin"/>
          </w:r>
          <w:r w:rsidR="008139CA">
            <w:instrText xml:space="preserve"> CITATION HL7121 \l 1033 </w:instrText>
          </w:r>
          <w:r w:rsidR="008139CA">
            <w:fldChar w:fldCharType="separate"/>
          </w:r>
          <w:ins w:id="388" w:author="Aziz Boxwala" w:date="2014-08-11T18:56:00Z">
            <w:r w:rsidR="00F10EF4" w:rsidRPr="00F10EF4">
              <w:rPr>
                <w:rPrChange w:id="389" w:author="Aziz Boxwala" w:date="2014-08-11T18:56:00Z">
                  <w:rPr>
                    <w:rFonts w:eastAsia="Times New Roman"/>
                  </w:rPr>
                </w:rPrChange>
              </w:rPr>
              <w:t>[4]</w:t>
            </w:r>
          </w:ins>
          <w:del w:id="390" w:author="Aziz Boxwala" w:date="2014-08-11T18:56:00Z">
            <w:r w:rsidR="00DC4595" w:rsidRPr="008E5DB7" w:rsidDel="00F10EF4">
              <w:delText>[6]</w:delText>
            </w:r>
          </w:del>
          <w:r w:rsidR="008139CA">
            <w:fldChar w:fldCharType="end"/>
          </w:r>
        </w:sdtContent>
      </w:sdt>
    </w:p>
    <w:p w14:paraId="2224D4E8" w14:textId="6C63CA31" w:rsidR="00477347" w:rsidRDefault="00CF6E2D" w:rsidP="00363B1C">
      <w:pPr>
        <w:pStyle w:val="BodyText"/>
        <w:numPr>
          <w:ilvl w:val="0"/>
          <w:numId w:val="10"/>
        </w:numPr>
      </w:pPr>
      <w:r>
        <w:t>vMR</w:t>
      </w:r>
      <w:r w:rsidR="00477347">
        <w:t xml:space="preserve"> Templates</w:t>
      </w:r>
      <w:r w:rsidR="00462517">
        <w:t xml:space="preserve"> </w:t>
      </w:r>
      <w:sdt>
        <w:sdtPr>
          <w:id w:val="-713890159"/>
          <w:citation/>
        </w:sdtPr>
        <w:sdtContent>
          <w:r w:rsidR="00462517">
            <w:fldChar w:fldCharType="begin"/>
          </w:r>
          <w:r w:rsidR="009514EF">
            <w:instrText xml:space="preserve">CITATION HL713 \l 1033 </w:instrText>
          </w:r>
          <w:r w:rsidR="00462517">
            <w:fldChar w:fldCharType="separate"/>
          </w:r>
          <w:ins w:id="391" w:author="Aziz Boxwala" w:date="2014-08-11T18:56:00Z">
            <w:r w:rsidR="00F10EF4" w:rsidRPr="00F10EF4">
              <w:rPr>
                <w:rPrChange w:id="392" w:author="Aziz Boxwala" w:date="2014-08-11T18:56:00Z">
                  <w:rPr>
                    <w:rFonts w:eastAsia="Times New Roman"/>
                  </w:rPr>
                </w:rPrChange>
              </w:rPr>
              <w:t>[5]</w:t>
            </w:r>
          </w:ins>
          <w:del w:id="393" w:author="Aziz Boxwala" w:date="2014-08-11T18:56:00Z">
            <w:r w:rsidR="00DC4595" w:rsidRPr="008E5DB7" w:rsidDel="00F10EF4">
              <w:delText>[7]</w:delText>
            </w:r>
          </w:del>
          <w:r w:rsidR="00462517">
            <w:fldChar w:fldCharType="end"/>
          </w:r>
        </w:sdtContent>
      </w:sdt>
    </w:p>
    <w:p w14:paraId="0B630123" w14:textId="057A6672" w:rsidR="003321E9" w:rsidRDefault="00477347" w:rsidP="00363B1C">
      <w:pPr>
        <w:pStyle w:val="BodyText"/>
        <w:numPr>
          <w:ilvl w:val="0"/>
          <w:numId w:val="10"/>
        </w:numPr>
      </w:pPr>
      <w:r>
        <w:t>Consolidated Clinical Document Architecture</w:t>
      </w:r>
      <w:r w:rsidR="004474A8">
        <w:t xml:space="preserve"> (CCDA)</w:t>
      </w:r>
      <w:r>
        <w:t xml:space="preserve"> Templates</w:t>
      </w:r>
      <w:r w:rsidR="00462517">
        <w:t xml:space="preserve"> </w:t>
      </w:r>
      <w:sdt>
        <w:sdtPr>
          <w:id w:val="742685099"/>
          <w:citation/>
        </w:sdtPr>
        <w:sdtContent>
          <w:r w:rsidR="00462517">
            <w:fldChar w:fldCharType="begin"/>
          </w:r>
          <w:r w:rsidR="00462517">
            <w:instrText xml:space="preserve"> CITATION HL712 \l 1033 </w:instrText>
          </w:r>
          <w:r w:rsidR="00462517">
            <w:fldChar w:fldCharType="separate"/>
          </w:r>
          <w:ins w:id="394" w:author="Aziz Boxwala" w:date="2014-08-11T18:56:00Z">
            <w:r w:rsidR="00F10EF4" w:rsidRPr="00F10EF4">
              <w:rPr>
                <w:rPrChange w:id="395" w:author="Aziz Boxwala" w:date="2014-08-11T18:56:00Z">
                  <w:rPr>
                    <w:rFonts w:eastAsia="Times New Roman"/>
                  </w:rPr>
                </w:rPrChange>
              </w:rPr>
              <w:t>[6]</w:t>
            </w:r>
          </w:ins>
          <w:del w:id="396" w:author="Aziz Boxwala" w:date="2014-08-11T18:56:00Z">
            <w:r w:rsidR="00DC4595" w:rsidRPr="008E5DB7" w:rsidDel="00F10EF4">
              <w:delText>[8]</w:delText>
            </w:r>
          </w:del>
          <w:r w:rsidR="00462517">
            <w:fldChar w:fldCharType="end"/>
          </w:r>
        </w:sdtContent>
      </w:sdt>
    </w:p>
    <w:p w14:paraId="678E5B76" w14:textId="748BF09F" w:rsidR="006D033A" w:rsidRDefault="006D033A" w:rsidP="006D033A">
      <w:pPr>
        <w:pStyle w:val="BodyText"/>
      </w:pPr>
      <w:r>
        <w:t xml:space="preserve">Furthermore, the model </w:t>
      </w:r>
      <w:r w:rsidR="008721A4">
        <w:t xml:space="preserve">was informed by and </w:t>
      </w:r>
      <w:r>
        <w:t xml:space="preserve">reuses elements from the other </w:t>
      </w:r>
      <w:del w:id="397" w:author="Aziz Boxwala" w:date="2014-08-08T18:49:00Z">
        <w:r w:rsidDel="00AC651F">
          <w:delText>logical models</w:delText>
        </w:r>
      </w:del>
      <w:ins w:id="398" w:author="Aziz Boxwala" w:date="2014-08-08T18:49:00Z">
        <w:r w:rsidR="00AC651F">
          <w:t>specifications</w:t>
        </w:r>
      </w:ins>
      <w:r>
        <w:t xml:space="preserve"> when appropriate, including</w:t>
      </w:r>
    </w:p>
    <w:p w14:paraId="5B57AD6F" w14:textId="77777777" w:rsidR="006D033A" w:rsidRDefault="006D033A" w:rsidP="006D033A">
      <w:pPr>
        <w:pStyle w:val="BodyText"/>
        <w:numPr>
          <w:ilvl w:val="0"/>
          <w:numId w:val="33"/>
        </w:numPr>
      </w:pPr>
      <w:r>
        <w:t xml:space="preserve">HL7 Fast Healthcare Interoperability Resources (FHIR) Specification </w:t>
      </w:r>
      <w:sdt>
        <w:sdtPr>
          <w:id w:val="1012718214"/>
          <w:citation/>
        </w:sdtPr>
        <w:sdtContent>
          <w:r>
            <w:fldChar w:fldCharType="begin"/>
          </w:r>
          <w:r>
            <w:instrText xml:space="preserve"> CITATION FHI13 \l 1033 </w:instrText>
          </w:r>
          <w:r>
            <w:fldChar w:fldCharType="separate"/>
          </w:r>
          <w:ins w:id="399" w:author="Aziz Boxwala" w:date="2014-08-11T18:56:00Z">
            <w:r w:rsidR="00F10EF4" w:rsidRPr="00F10EF4">
              <w:rPr>
                <w:rPrChange w:id="400" w:author="Aziz Boxwala" w:date="2014-08-11T18:56:00Z">
                  <w:rPr>
                    <w:rFonts w:eastAsia="Times New Roman"/>
                  </w:rPr>
                </w:rPrChange>
              </w:rPr>
              <w:t>[7]</w:t>
            </w:r>
          </w:ins>
          <w:del w:id="401" w:author="Aziz Boxwala" w:date="2014-08-11T18:56:00Z">
            <w:r w:rsidR="00DC4595" w:rsidRPr="008E5DB7" w:rsidDel="00F10EF4">
              <w:delText>[3]</w:delText>
            </w:r>
          </w:del>
          <w:r>
            <w:fldChar w:fldCharType="end"/>
          </w:r>
        </w:sdtContent>
      </w:sdt>
    </w:p>
    <w:p w14:paraId="3FD334E4" w14:textId="62A63FAF" w:rsidR="006D033A" w:rsidRDefault="006D033A" w:rsidP="008E5DB7">
      <w:pPr>
        <w:pStyle w:val="BodyText"/>
        <w:numPr>
          <w:ilvl w:val="0"/>
          <w:numId w:val="33"/>
        </w:numPr>
      </w:pPr>
      <w:r>
        <w:t xml:space="preserve">Federal Health Information Model (FHIM) Specification </w:t>
      </w:r>
      <w:sdt>
        <w:sdtPr>
          <w:id w:val="863334117"/>
          <w:citation/>
        </w:sdtPr>
        <w:sdtContent>
          <w:r>
            <w:fldChar w:fldCharType="begin"/>
          </w:r>
          <w:r>
            <w:instrText xml:space="preserve"> CITATION The13 \l 1033 </w:instrText>
          </w:r>
          <w:r>
            <w:fldChar w:fldCharType="separate"/>
          </w:r>
          <w:ins w:id="402" w:author="Aziz Boxwala" w:date="2014-08-11T18:56:00Z">
            <w:r w:rsidR="00F10EF4" w:rsidRPr="00F10EF4">
              <w:rPr>
                <w:rPrChange w:id="403" w:author="Aziz Boxwala" w:date="2014-08-11T18:56:00Z">
                  <w:rPr>
                    <w:rFonts w:eastAsia="Times New Roman"/>
                  </w:rPr>
                </w:rPrChange>
              </w:rPr>
              <w:t>[8]</w:t>
            </w:r>
          </w:ins>
          <w:del w:id="404" w:author="Aziz Boxwala" w:date="2014-08-11T18:56:00Z">
            <w:r w:rsidR="00DC4595" w:rsidRPr="008E5DB7" w:rsidDel="00F10EF4">
              <w:delText>[4]</w:delText>
            </w:r>
          </w:del>
          <w:r>
            <w:fldChar w:fldCharType="end"/>
          </w:r>
        </w:sdtContent>
      </w:sdt>
    </w:p>
    <w:p w14:paraId="33FC621B" w14:textId="4285EFEE" w:rsidR="008B420E" w:rsidRPr="00CB40FE" w:rsidRDefault="008B420E" w:rsidP="008B420E">
      <w:pPr>
        <w:pStyle w:val="BodyText"/>
      </w:pPr>
      <w:r>
        <w:t>The supplemental worksheet (QDM-vMR-cross-map.xlsx) maps</w:t>
      </w:r>
      <w:r w:rsidR="00AB3293">
        <w:t xml:space="preserve"> amongst</w:t>
      </w:r>
      <w:r>
        <w:t xml:space="preserve"> </w:t>
      </w:r>
      <w:r w:rsidR="008721A4">
        <w:t>QIDAM</w:t>
      </w:r>
      <w:r w:rsidR="00AB3293">
        <w:t>,</w:t>
      </w:r>
      <w:r w:rsidR="008721A4">
        <w:t xml:space="preserve"> QDM </w:t>
      </w:r>
      <w:sdt>
        <w:sdtPr>
          <w:id w:val="58449196"/>
          <w:citation/>
        </w:sdtPr>
        <w:sdtContent>
          <w:r w:rsidR="00462517">
            <w:fldChar w:fldCharType="begin"/>
          </w:r>
          <w:r w:rsidR="00462517">
            <w:instrText xml:space="preserve"> CITATION Qua12 \l 1033 </w:instrText>
          </w:r>
          <w:r w:rsidR="00462517">
            <w:fldChar w:fldCharType="separate"/>
          </w:r>
          <w:ins w:id="405" w:author="Aziz Boxwala" w:date="2014-08-11T18:56:00Z">
            <w:r w:rsidR="00F10EF4" w:rsidRPr="00F10EF4">
              <w:rPr>
                <w:rPrChange w:id="406" w:author="Aziz Boxwala" w:date="2014-08-11T18:56:00Z">
                  <w:rPr>
                    <w:rFonts w:eastAsia="Times New Roman"/>
                  </w:rPr>
                </w:rPrChange>
              </w:rPr>
              <w:t>[1]</w:t>
            </w:r>
          </w:ins>
          <w:del w:id="407" w:author="Aziz Boxwala" w:date="2014-08-11T18:56:00Z">
            <w:r w:rsidR="00DC4595" w:rsidRPr="008E5DB7" w:rsidDel="00F10EF4">
              <w:delText>[1]</w:delText>
            </w:r>
          </w:del>
          <w:r w:rsidR="00462517">
            <w:fldChar w:fldCharType="end"/>
          </w:r>
        </w:sdtContent>
      </w:sdt>
      <w:r w:rsidR="00AB3293">
        <w:t>,</w:t>
      </w:r>
      <w:r w:rsidR="00462517">
        <w:t xml:space="preserve"> </w:t>
      </w:r>
      <w:r w:rsidR="008721A4">
        <w:t xml:space="preserve">and </w:t>
      </w:r>
      <w:del w:id="408" w:author="Aziz Boxwala" w:date="2014-08-08T18:47:00Z">
        <w:r w:rsidR="008721A4" w:rsidDel="00E36BB4">
          <w:delText>V</w:delText>
        </w:r>
      </w:del>
      <w:ins w:id="409" w:author="Aziz Boxwala" w:date="2014-08-08T18:47:00Z">
        <w:r w:rsidR="00E36BB4">
          <w:t>v</w:t>
        </w:r>
      </w:ins>
      <w:r w:rsidR="008721A4">
        <w:t>MR</w:t>
      </w:r>
      <w:r w:rsidR="00AB3293">
        <w:t xml:space="preserve"> </w:t>
      </w:r>
      <w:sdt>
        <w:sdtPr>
          <w:id w:val="744000982"/>
          <w:citation/>
        </w:sdtPr>
        <w:sdtContent>
          <w:r w:rsidR="00AB3293">
            <w:fldChar w:fldCharType="begin"/>
          </w:r>
          <w:r w:rsidR="00AB3293">
            <w:instrText xml:space="preserve"> CITATION HL7133 \l 1033 </w:instrText>
          </w:r>
          <w:r w:rsidR="00AB3293">
            <w:fldChar w:fldCharType="separate"/>
          </w:r>
          <w:ins w:id="410" w:author="Aziz Boxwala" w:date="2014-08-11T18:56:00Z">
            <w:r w:rsidR="00F10EF4" w:rsidRPr="00F10EF4">
              <w:rPr>
                <w:rPrChange w:id="411" w:author="Aziz Boxwala" w:date="2014-08-11T18:56:00Z">
                  <w:rPr>
                    <w:rFonts w:eastAsia="Times New Roman"/>
                  </w:rPr>
                </w:rPrChange>
              </w:rPr>
              <w:t>[2]</w:t>
            </w:r>
          </w:ins>
          <w:del w:id="412" w:author="Aziz Boxwala" w:date="2014-08-11T18:56:00Z">
            <w:r w:rsidR="00DC4595" w:rsidRPr="008E5DB7" w:rsidDel="00F10EF4">
              <w:delText>[2]</w:delText>
            </w:r>
          </w:del>
          <w:r w:rsidR="00AB3293">
            <w:fldChar w:fldCharType="end"/>
          </w:r>
        </w:sdtContent>
      </w:sdt>
      <w:r w:rsidR="00AB3293">
        <w:t xml:space="preserve"> classes</w:t>
      </w:r>
      <w:r>
        <w:t xml:space="preserve">. </w:t>
      </w:r>
      <w:ins w:id="413" w:author="Aziz Boxwala" w:date="2014-08-08T18:46:00Z">
        <w:r w:rsidR="00E36BB4">
          <w:t xml:space="preserve">The purpose of these mappings is to assess the coverage of concepts from QDM and </w:t>
        </w:r>
      </w:ins>
      <w:ins w:id="414" w:author="Aziz Boxwala" w:date="2014-08-08T18:47:00Z">
        <w:r w:rsidR="00E36BB4">
          <w:t>v</w:t>
        </w:r>
      </w:ins>
      <w:ins w:id="415" w:author="Aziz Boxwala" w:date="2014-08-08T18:46:00Z">
        <w:r w:rsidR="00E36BB4">
          <w:t xml:space="preserve">MR in QIDAM. </w:t>
        </w:r>
      </w:ins>
      <w:r w:rsidRPr="00CB40FE">
        <w:t>The original mapping was against the Virtual Medical Record (</w:t>
      </w:r>
      <w:r w:rsidR="00CF6E2D" w:rsidRPr="00CB40FE">
        <w:t>vMR</w:t>
      </w:r>
      <w:r w:rsidRPr="00CB40FE">
        <w:t>)</w:t>
      </w:r>
      <w:r w:rsidR="00462517" w:rsidRPr="00CB40FE">
        <w:t xml:space="preserve"> for Clinical Decision Support </w:t>
      </w:r>
      <w:sdt>
        <w:sdtPr>
          <w:id w:val="-2120667064"/>
          <w:citation/>
        </w:sdtPr>
        <w:sdtContent>
          <w:r w:rsidR="00462517" w:rsidRPr="00EC695A">
            <w:fldChar w:fldCharType="begin"/>
          </w:r>
          <w:r w:rsidR="00462517" w:rsidRPr="00CB40FE">
            <w:instrText xml:space="preserve"> CITATION HL7133 \l 1033 </w:instrText>
          </w:r>
          <w:r w:rsidR="00462517" w:rsidRPr="00EC695A">
            <w:fldChar w:fldCharType="separate"/>
          </w:r>
          <w:ins w:id="416" w:author="Aziz Boxwala" w:date="2014-08-11T18:56:00Z">
            <w:r w:rsidR="00F10EF4" w:rsidRPr="00F10EF4">
              <w:rPr>
                <w:rPrChange w:id="417" w:author="Aziz Boxwala" w:date="2014-08-11T18:56:00Z">
                  <w:rPr>
                    <w:rFonts w:eastAsia="Times New Roman"/>
                  </w:rPr>
                </w:rPrChange>
              </w:rPr>
              <w:t>[2]</w:t>
            </w:r>
          </w:ins>
          <w:del w:id="418" w:author="Aziz Boxwala" w:date="2014-08-11T18:56:00Z">
            <w:r w:rsidR="00DC4595" w:rsidRPr="008E5DB7" w:rsidDel="00F10EF4">
              <w:delText>[2]</w:delText>
            </w:r>
          </w:del>
          <w:r w:rsidR="00462517" w:rsidRPr="00EC695A">
            <w:fldChar w:fldCharType="end"/>
          </w:r>
        </w:sdtContent>
      </w:sdt>
      <w:r w:rsidR="00534F33" w:rsidRPr="00CB40FE">
        <w:t>;</w:t>
      </w:r>
      <w:r w:rsidRPr="00CB40FE">
        <w:t xml:space="preserve"> </w:t>
      </w:r>
      <w:commentRangeStart w:id="419"/>
      <w:r w:rsidRPr="00CB40FE">
        <w:t xml:space="preserve">changes in the current </w:t>
      </w:r>
      <w:del w:id="420" w:author="Aziz Boxwala" w:date="2014-08-07T20:14:00Z">
        <w:r w:rsidRPr="00CB40FE" w:rsidDel="000302DC">
          <w:delText xml:space="preserve">balloted </w:delText>
        </w:r>
      </w:del>
      <w:ins w:id="421" w:author="Aziz Boxwala" w:date="2014-08-07T20:14:00Z">
        <w:r w:rsidR="000302DC">
          <w:t>publ</w:t>
        </w:r>
      </w:ins>
      <w:ins w:id="422" w:author="Aziz Boxwala" w:date="2014-08-07T20:15:00Z">
        <w:r w:rsidR="000302DC">
          <w:t>ished</w:t>
        </w:r>
      </w:ins>
      <w:ins w:id="423" w:author="Aziz Boxwala" w:date="2014-08-07T20:14:00Z">
        <w:r w:rsidR="000302DC" w:rsidRPr="00CB40FE">
          <w:t xml:space="preserve"> </w:t>
        </w:r>
      </w:ins>
      <w:r w:rsidRPr="00CB40FE">
        <w:t xml:space="preserve">version of </w:t>
      </w:r>
      <w:r w:rsidR="00CF6E2D" w:rsidRPr="00CB40FE">
        <w:t>vMR</w:t>
      </w:r>
      <w:r w:rsidRPr="00CB40FE">
        <w:t xml:space="preserve"> Release 2 (May 2013) have been annotated in the comments column of the worksheet as appropriate</w:t>
      </w:r>
      <w:commentRangeEnd w:id="419"/>
      <w:r w:rsidR="000302DC">
        <w:rPr>
          <w:rStyle w:val="CommentReference"/>
          <w:rFonts w:eastAsia="Times New Roman"/>
          <w:noProof w:val="0"/>
        </w:rPr>
        <w:commentReference w:id="419"/>
      </w:r>
      <w:r w:rsidRPr="00CB40FE">
        <w:t xml:space="preserve">. </w:t>
      </w:r>
    </w:p>
    <w:p w14:paraId="2C70A737" w14:textId="291D4C69" w:rsidR="008B420E" w:rsidRPr="00CB40FE" w:rsidRDefault="001F6FC3" w:rsidP="008B420E">
      <w:pPr>
        <w:pStyle w:val="BodyText"/>
      </w:pPr>
      <w:r w:rsidRPr="00CB40FE">
        <w:t xml:space="preserve">The summary worksheet shows the mappings of the </w:t>
      </w:r>
      <w:r w:rsidR="00AB3293" w:rsidRPr="008E5DB7">
        <w:t>Q</w:t>
      </w:r>
      <w:r w:rsidRPr="00CB40FE">
        <w:t xml:space="preserve">DM data types </w:t>
      </w:r>
      <w:r w:rsidR="00EF6984" w:rsidRPr="008E5DB7">
        <w:t>(with</w:t>
      </w:r>
      <w:r w:rsidRPr="00CB40FE">
        <w:t xml:space="preserve"> QRDA-I templates</w:t>
      </w:r>
      <w:r w:rsidR="00EF6984" w:rsidRPr="008E5DB7">
        <w:t>)</w:t>
      </w:r>
      <w:r w:rsidRPr="00CB40FE">
        <w:t xml:space="preserve"> (July 2012) and </w:t>
      </w:r>
      <w:r w:rsidR="00EF6984" w:rsidRPr="008E5DB7">
        <w:t xml:space="preserve">QIDAM and </w:t>
      </w:r>
      <w:r w:rsidRPr="00CB40FE">
        <w:t>vMR classes, with each top-level QDM category (e.g., Medication) followed by a specific state (e.g., Medication, Administe</w:t>
      </w:r>
      <w:r w:rsidR="00785E15" w:rsidRPr="008E5DB7">
        <w:t>red</w:t>
      </w:r>
      <w:r w:rsidRPr="00CB40FE">
        <w:t>, which is mapped to the SubstanceAdministrationEvent vMR class</w:t>
      </w:r>
      <w:r w:rsidR="00785E15" w:rsidRPr="008E5DB7">
        <w:t>)</w:t>
      </w:r>
      <w:r w:rsidRPr="00CB40FE">
        <w:t>.</w:t>
      </w:r>
      <w:r w:rsidR="008B420E" w:rsidRPr="00CB40FE">
        <w:t xml:space="preserve"> </w:t>
      </w:r>
    </w:p>
    <w:p w14:paraId="7A05815E" w14:textId="592E2086" w:rsidR="008B420E" w:rsidRDefault="008B420E" w:rsidP="008B420E">
      <w:pPr>
        <w:pStyle w:val="BodyText"/>
      </w:pPr>
      <w:r w:rsidRPr="00CB40FE">
        <w:t>The other tabs in the worksheet are associated with the appropriate QDM category (e.g.</w:t>
      </w:r>
      <w:r w:rsidR="00534F33" w:rsidRPr="00CB40FE">
        <w:t>,</w:t>
      </w:r>
      <w:r w:rsidRPr="00CB40FE">
        <w:t xml:space="preserve"> Diagnosis, Encounter, Intervention, etc.) in which each category lists the QDM attributes which are mapped to the equivalent </w:t>
      </w:r>
      <w:r w:rsidR="00CF6E2D" w:rsidRPr="00CB40FE">
        <w:t>vMR</w:t>
      </w:r>
      <w:r w:rsidRPr="00CB40FE">
        <w:t xml:space="preserve">  classes and </w:t>
      </w:r>
      <w:del w:id="424" w:author="Aziz Boxwala" w:date="2014-08-08T18:50:00Z">
        <w:r w:rsidRPr="00CB40FE" w:rsidDel="005E5DA9">
          <w:delText>properties</w:delText>
        </w:r>
      </w:del>
      <w:ins w:id="425" w:author="Aziz Boxwala" w:date="2014-08-08T18:50:00Z">
        <w:r w:rsidR="005E5DA9">
          <w:t>attributes</w:t>
        </w:r>
      </w:ins>
      <w:r w:rsidRPr="00CB40FE">
        <w:t xml:space="preserve">. </w:t>
      </w:r>
      <w:r w:rsidR="00534F33" w:rsidRPr="00CB40FE">
        <w:t>T</w:t>
      </w:r>
      <w:r w:rsidRPr="00CB40FE">
        <w:t>he Additional Notes column</w:t>
      </w:r>
      <w:r w:rsidR="00534F33" w:rsidRPr="00CB40FE">
        <w:t xml:space="preserve"> notes exceptions or limitations</w:t>
      </w:r>
      <w:r w:rsidR="00144CC1" w:rsidRPr="00CB40FE">
        <w:t>.</w:t>
      </w:r>
    </w:p>
    <w:p w14:paraId="3F1D41DA" w14:textId="3436432C" w:rsidR="00FA5CC8" w:rsidRDefault="00FA5CC8" w:rsidP="00FA5CC8">
      <w:pPr>
        <w:pStyle w:val="Heading2nospace"/>
      </w:pPr>
      <w:bookmarkStart w:id="426" w:name="_Toc383183198"/>
      <w:r>
        <w:lastRenderedPageBreak/>
        <w:t>Scope</w:t>
      </w:r>
      <w:bookmarkEnd w:id="426"/>
    </w:p>
    <w:p w14:paraId="792CE914" w14:textId="22E4D0E1" w:rsidR="00EF01A7" w:rsidRDefault="00EF01A7" w:rsidP="009F4841">
      <w:pPr>
        <w:pStyle w:val="BodyText"/>
        <w:rPr>
          <w:lang w:eastAsia="x-none"/>
        </w:rPr>
      </w:pPr>
      <w:r>
        <w:rPr>
          <w:lang w:eastAsia="x-none"/>
        </w:rPr>
        <w:t>The primary scope of this model is limited to the</w:t>
      </w:r>
      <w:ins w:id="427" w:author="Aziz Boxwala" w:date="2014-08-08T17:42:00Z">
        <w:r w:rsidR="00956EE0">
          <w:rPr>
            <w:lang w:eastAsia="x-none"/>
          </w:rPr>
          <w:t xml:space="preserve"> </w:t>
        </w:r>
      </w:ins>
      <w:ins w:id="428" w:author="Aziz Boxwala" w:date="2014-08-08T19:22:00Z">
        <w:r w:rsidR="004A25F1">
          <w:rPr>
            <w:lang w:eastAsia="x-none"/>
          </w:rPr>
          <w:t>clinical</w:t>
        </w:r>
      </w:ins>
      <w:r>
        <w:rPr>
          <w:lang w:eastAsia="x-none"/>
        </w:rPr>
        <w:t xml:space="preserve"> data elements needed to be represented in </w:t>
      </w:r>
      <w:r w:rsidR="009E7B5E">
        <w:rPr>
          <w:lang w:eastAsia="x-none"/>
        </w:rPr>
        <w:t xml:space="preserve">US Realm </w:t>
      </w:r>
      <w:r>
        <w:rPr>
          <w:lang w:eastAsia="x-none"/>
        </w:rPr>
        <w:t xml:space="preserve">eCQMs and CDS artifacts. </w:t>
      </w:r>
      <w:r w:rsidR="00534F33">
        <w:rPr>
          <w:lang w:eastAsia="x-none"/>
        </w:rPr>
        <w:t xml:space="preserve">The </w:t>
      </w:r>
      <w:r>
        <w:rPr>
          <w:lang w:eastAsia="x-none"/>
        </w:rPr>
        <w:t>working definition of the scope is the union of the existing</w:t>
      </w:r>
      <w:ins w:id="429" w:author="Aziz Boxwala" w:date="2014-08-07T20:18:00Z">
        <w:r w:rsidR="004A25F1">
          <w:rPr>
            <w:lang w:eastAsia="x-none"/>
          </w:rPr>
          <w:t xml:space="preserve"> clinical</w:t>
        </w:r>
      </w:ins>
      <w:r>
        <w:rPr>
          <w:lang w:eastAsia="x-none"/>
        </w:rPr>
        <w:t xml:space="preserve"> </w:t>
      </w:r>
      <w:r w:rsidR="00CE76FF">
        <w:rPr>
          <w:lang w:eastAsia="x-none"/>
        </w:rPr>
        <w:t xml:space="preserve">concepts represented in QDM </w:t>
      </w:r>
      <w:sdt>
        <w:sdtPr>
          <w:rPr>
            <w:lang w:eastAsia="x-none"/>
          </w:rPr>
          <w:id w:val="123663809"/>
          <w:citation/>
        </w:sdtPr>
        <w:sdtContent>
          <w:r w:rsidR="00CE76FF">
            <w:rPr>
              <w:lang w:eastAsia="x-none"/>
            </w:rPr>
            <w:fldChar w:fldCharType="begin"/>
          </w:r>
          <w:r w:rsidR="00CE76FF">
            <w:rPr>
              <w:lang w:eastAsia="x-none"/>
            </w:rPr>
            <w:instrText xml:space="preserve"> CITATION Qua12 \l 1033 </w:instrText>
          </w:r>
          <w:r w:rsidR="00CE76FF">
            <w:rPr>
              <w:lang w:eastAsia="x-none"/>
            </w:rPr>
            <w:fldChar w:fldCharType="separate"/>
          </w:r>
          <w:ins w:id="430" w:author="Aziz Boxwala" w:date="2014-08-11T18:56:00Z">
            <w:r w:rsidR="00F10EF4" w:rsidRPr="00F10EF4">
              <w:rPr>
                <w:lang w:eastAsia="x-none"/>
                <w:rPrChange w:id="431" w:author="Aziz Boxwala" w:date="2014-08-11T18:56:00Z">
                  <w:rPr>
                    <w:rFonts w:eastAsia="Times New Roman"/>
                  </w:rPr>
                </w:rPrChange>
              </w:rPr>
              <w:t>[1]</w:t>
            </w:r>
          </w:ins>
          <w:del w:id="432" w:author="Aziz Boxwala" w:date="2014-08-11T18:56:00Z">
            <w:r w:rsidR="00DC4595" w:rsidRPr="008E5DB7" w:rsidDel="00F10EF4">
              <w:rPr>
                <w:lang w:eastAsia="x-none"/>
              </w:rPr>
              <w:delText>[1]</w:delText>
            </w:r>
          </w:del>
          <w:r w:rsidR="00CE76FF">
            <w:rPr>
              <w:lang w:eastAsia="x-none"/>
            </w:rPr>
            <w:fldChar w:fldCharType="end"/>
          </w:r>
        </w:sdtContent>
      </w:sdt>
      <w:r w:rsidR="00CE76FF">
        <w:rPr>
          <w:lang w:eastAsia="x-none"/>
        </w:rPr>
        <w:t xml:space="preserve"> </w:t>
      </w:r>
      <w:r w:rsidR="008F06EC" w:rsidRPr="008F06EC">
        <w:rPr>
          <w:lang w:eastAsia="x-none"/>
        </w:rPr>
        <w:t>(and, by d</w:t>
      </w:r>
      <w:r w:rsidR="008F06EC">
        <w:rPr>
          <w:lang w:eastAsia="x-none"/>
        </w:rPr>
        <w:t>erivation, the QDM-based HQMF Implementation Guide)</w:t>
      </w:r>
      <w:r w:rsidR="008F06EC" w:rsidRPr="008F06EC">
        <w:rPr>
          <w:lang w:eastAsia="x-none"/>
        </w:rPr>
        <w:t xml:space="preserve"> </w:t>
      </w:r>
      <w:r w:rsidR="00CE76FF">
        <w:rPr>
          <w:lang w:eastAsia="x-none"/>
        </w:rPr>
        <w:t xml:space="preserve">and vMR </w:t>
      </w:r>
      <w:sdt>
        <w:sdtPr>
          <w:rPr>
            <w:lang w:eastAsia="x-none"/>
          </w:rPr>
          <w:id w:val="-1739007711"/>
          <w:citation/>
        </w:sdtPr>
        <w:sdtContent>
          <w:r w:rsidR="00CE76FF">
            <w:rPr>
              <w:lang w:eastAsia="x-none"/>
            </w:rPr>
            <w:fldChar w:fldCharType="begin"/>
          </w:r>
          <w:r w:rsidR="00CE76FF">
            <w:rPr>
              <w:lang w:eastAsia="x-none"/>
            </w:rPr>
            <w:instrText xml:space="preserve"> CITATION HL7133 \l 1033 </w:instrText>
          </w:r>
          <w:r w:rsidR="00CE76FF">
            <w:rPr>
              <w:lang w:eastAsia="x-none"/>
            </w:rPr>
            <w:fldChar w:fldCharType="separate"/>
          </w:r>
          <w:ins w:id="433" w:author="Aziz Boxwala" w:date="2014-08-11T18:56:00Z">
            <w:r w:rsidR="00F10EF4" w:rsidRPr="00F10EF4">
              <w:rPr>
                <w:lang w:eastAsia="x-none"/>
                <w:rPrChange w:id="434" w:author="Aziz Boxwala" w:date="2014-08-11T18:56:00Z">
                  <w:rPr>
                    <w:rFonts w:eastAsia="Times New Roman"/>
                  </w:rPr>
                </w:rPrChange>
              </w:rPr>
              <w:t>[2]</w:t>
            </w:r>
          </w:ins>
          <w:del w:id="435" w:author="Aziz Boxwala" w:date="2014-08-11T18:56:00Z">
            <w:r w:rsidR="00DC4595" w:rsidRPr="008E5DB7" w:rsidDel="00F10EF4">
              <w:rPr>
                <w:lang w:eastAsia="x-none"/>
              </w:rPr>
              <w:delText>[2]</w:delText>
            </w:r>
          </w:del>
          <w:r w:rsidR="00CE76FF">
            <w:rPr>
              <w:lang w:eastAsia="x-none"/>
            </w:rPr>
            <w:fldChar w:fldCharType="end"/>
          </w:r>
        </w:sdtContent>
      </w:sdt>
      <w:r w:rsidR="00CE76FF">
        <w:rPr>
          <w:lang w:eastAsia="x-none"/>
        </w:rPr>
        <w:t xml:space="preserve"> </w:t>
      </w:r>
      <w:r>
        <w:rPr>
          <w:lang w:eastAsia="x-none"/>
        </w:rPr>
        <w:t xml:space="preserve">that are further informed by the templates specifications </w:t>
      </w:r>
      <w:r w:rsidR="00534F33">
        <w:rPr>
          <w:lang w:eastAsia="x-none"/>
        </w:rPr>
        <w:t xml:space="preserve">previously </w:t>
      </w:r>
      <w:r>
        <w:rPr>
          <w:lang w:eastAsia="x-none"/>
        </w:rPr>
        <w:t>listed.</w:t>
      </w:r>
    </w:p>
    <w:p w14:paraId="5456C516" w14:textId="2FCC59C2" w:rsidR="00EF01A7" w:rsidRDefault="009F4841" w:rsidP="009F4841">
      <w:pPr>
        <w:pStyle w:val="BodyText"/>
        <w:rPr>
          <w:lang w:eastAsia="x-none"/>
        </w:rPr>
      </w:pPr>
      <w:r>
        <w:rPr>
          <w:lang w:eastAsia="x-none"/>
        </w:rPr>
        <w:t xml:space="preserve">The model currently </w:t>
      </w:r>
      <w:r w:rsidR="00764205">
        <w:rPr>
          <w:lang w:eastAsia="x-none"/>
        </w:rPr>
        <w:t>addresses</w:t>
      </w:r>
      <w:r w:rsidR="007A750D">
        <w:rPr>
          <w:lang w:eastAsia="x-none"/>
        </w:rPr>
        <w:t xml:space="preserve"> concepts related to</w:t>
      </w:r>
      <w:r w:rsidR="00534F33">
        <w:rPr>
          <w:lang w:eastAsia="x-none"/>
        </w:rPr>
        <w:t>:</w:t>
      </w:r>
    </w:p>
    <w:p w14:paraId="6137756E" w14:textId="68AAEAFA" w:rsidR="007A750D" w:rsidRDefault="007A750D" w:rsidP="00363B1C">
      <w:pPr>
        <w:pStyle w:val="BodyText"/>
        <w:numPr>
          <w:ilvl w:val="0"/>
          <w:numId w:val="11"/>
        </w:numPr>
        <w:rPr>
          <w:lang w:eastAsia="x-none"/>
        </w:rPr>
      </w:pPr>
      <w:r>
        <w:rPr>
          <w:lang w:eastAsia="x-none"/>
        </w:rPr>
        <w:t>Encounters</w:t>
      </w:r>
    </w:p>
    <w:p w14:paraId="4746229E" w14:textId="698E348D" w:rsidR="007A750D" w:rsidRDefault="007A750D" w:rsidP="00363B1C">
      <w:pPr>
        <w:pStyle w:val="BodyText"/>
        <w:numPr>
          <w:ilvl w:val="0"/>
          <w:numId w:val="11"/>
        </w:numPr>
        <w:rPr>
          <w:lang w:eastAsia="x-none"/>
        </w:rPr>
      </w:pPr>
      <w:r>
        <w:rPr>
          <w:lang w:eastAsia="x-none"/>
        </w:rPr>
        <w:t>Medication</w:t>
      </w:r>
    </w:p>
    <w:p w14:paraId="00056206" w14:textId="30432855" w:rsidR="007A750D" w:rsidRDefault="007A750D" w:rsidP="00363B1C">
      <w:pPr>
        <w:pStyle w:val="BodyText"/>
        <w:numPr>
          <w:ilvl w:val="0"/>
          <w:numId w:val="11"/>
        </w:numPr>
        <w:rPr>
          <w:lang w:eastAsia="x-none"/>
        </w:rPr>
      </w:pPr>
      <w:r>
        <w:rPr>
          <w:lang w:eastAsia="x-none"/>
        </w:rPr>
        <w:t>Procedures</w:t>
      </w:r>
    </w:p>
    <w:p w14:paraId="0F123FEE" w14:textId="16A8B1DE" w:rsidR="007A750D" w:rsidRDefault="007A750D" w:rsidP="00363B1C">
      <w:pPr>
        <w:pStyle w:val="BodyText"/>
        <w:numPr>
          <w:ilvl w:val="0"/>
          <w:numId w:val="11"/>
        </w:numPr>
        <w:rPr>
          <w:lang w:eastAsia="x-none"/>
        </w:rPr>
      </w:pPr>
      <w:r>
        <w:rPr>
          <w:lang w:eastAsia="x-none"/>
        </w:rPr>
        <w:t>Observation</w:t>
      </w:r>
      <w:ins w:id="436" w:author="Aziz Boxwala" w:date="2014-08-07T20:19:00Z">
        <w:r w:rsidR="001D086E">
          <w:rPr>
            <w:lang w:eastAsia="x-none"/>
          </w:rPr>
          <w:t xml:space="preserve"> result</w:t>
        </w:r>
      </w:ins>
      <w:r>
        <w:rPr>
          <w:lang w:eastAsia="x-none"/>
        </w:rPr>
        <w:t>s</w:t>
      </w:r>
      <w:r w:rsidR="009F4841">
        <w:rPr>
          <w:lang w:eastAsia="x-none"/>
        </w:rPr>
        <w:t xml:space="preserve"> </w:t>
      </w:r>
    </w:p>
    <w:p w14:paraId="0F830428" w14:textId="167B01B5" w:rsidR="007A750D" w:rsidRDefault="007A750D" w:rsidP="00363B1C">
      <w:pPr>
        <w:pStyle w:val="BodyText"/>
        <w:numPr>
          <w:ilvl w:val="0"/>
          <w:numId w:val="11"/>
        </w:numPr>
        <w:rPr>
          <w:lang w:eastAsia="x-none"/>
        </w:rPr>
      </w:pPr>
      <w:r>
        <w:rPr>
          <w:lang w:eastAsia="x-none"/>
        </w:rPr>
        <w:t>Conditions</w:t>
      </w:r>
      <w:r w:rsidR="009F4841">
        <w:rPr>
          <w:lang w:eastAsia="x-none"/>
        </w:rPr>
        <w:t xml:space="preserve"> including findings, diagnoses, symptoms</w:t>
      </w:r>
    </w:p>
    <w:p w14:paraId="1B2F6B11" w14:textId="68FBEB3A" w:rsidR="009F4841" w:rsidRPr="006B1C43" w:rsidRDefault="009F4841" w:rsidP="00363B1C">
      <w:pPr>
        <w:pStyle w:val="BodyText"/>
        <w:numPr>
          <w:ilvl w:val="0"/>
          <w:numId w:val="11"/>
        </w:numPr>
        <w:rPr>
          <w:lang w:eastAsia="x-none"/>
        </w:rPr>
      </w:pPr>
      <w:r>
        <w:rPr>
          <w:lang w:eastAsia="x-none"/>
        </w:rPr>
        <w:t>Allergies, intolerances, and adverse events</w:t>
      </w:r>
    </w:p>
    <w:p w14:paraId="6ED378E1" w14:textId="0C824C88" w:rsidR="009F4841" w:rsidRDefault="009F4841" w:rsidP="00363B1C">
      <w:pPr>
        <w:pStyle w:val="BodyText"/>
        <w:numPr>
          <w:ilvl w:val="0"/>
          <w:numId w:val="12"/>
        </w:numPr>
        <w:rPr>
          <w:lang w:eastAsia="x-none"/>
        </w:rPr>
      </w:pPr>
      <w:r>
        <w:rPr>
          <w:lang w:eastAsia="x-none"/>
        </w:rPr>
        <w:t>Immunizations</w:t>
      </w:r>
    </w:p>
    <w:p w14:paraId="15482A0F" w14:textId="179A5F84" w:rsidR="009F4841" w:rsidRDefault="009F4841" w:rsidP="00363B1C">
      <w:pPr>
        <w:pStyle w:val="BodyText"/>
        <w:numPr>
          <w:ilvl w:val="0"/>
          <w:numId w:val="12"/>
        </w:numPr>
        <w:rPr>
          <w:lang w:eastAsia="x-none"/>
        </w:rPr>
      </w:pPr>
      <w:r>
        <w:rPr>
          <w:lang w:eastAsia="x-none"/>
        </w:rPr>
        <w:t>Nutrition and Diet</w:t>
      </w:r>
    </w:p>
    <w:p w14:paraId="7DBEB107" w14:textId="7D34340A" w:rsidR="009F4841" w:rsidRDefault="009F4841" w:rsidP="00363B1C">
      <w:pPr>
        <w:pStyle w:val="BodyText"/>
        <w:numPr>
          <w:ilvl w:val="0"/>
          <w:numId w:val="12"/>
        </w:numPr>
        <w:rPr>
          <w:lang w:eastAsia="x-none"/>
        </w:rPr>
      </w:pPr>
      <w:r>
        <w:rPr>
          <w:lang w:eastAsia="x-none"/>
        </w:rPr>
        <w:t>Communication</w:t>
      </w:r>
    </w:p>
    <w:p w14:paraId="4CAF53F1" w14:textId="517ABD3E" w:rsidR="009F4841" w:rsidRDefault="009F4841" w:rsidP="00363B1C">
      <w:pPr>
        <w:pStyle w:val="BodyText"/>
        <w:numPr>
          <w:ilvl w:val="0"/>
          <w:numId w:val="12"/>
        </w:numPr>
        <w:rPr>
          <w:lang w:eastAsia="x-none"/>
        </w:rPr>
      </w:pPr>
      <w:r>
        <w:rPr>
          <w:lang w:eastAsia="x-none"/>
        </w:rPr>
        <w:t>Care Goals</w:t>
      </w:r>
    </w:p>
    <w:p w14:paraId="58F75155" w14:textId="22F7FD20" w:rsidR="009F4841" w:rsidRDefault="009F4841" w:rsidP="00363B1C">
      <w:pPr>
        <w:pStyle w:val="BodyText"/>
        <w:numPr>
          <w:ilvl w:val="0"/>
          <w:numId w:val="12"/>
        </w:numPr>
        <w:rPr>
          <w:lang w:eastAsia="x-none"/>
        </w:rPr>
      </w:pPr>
      <w:r>
        <w:rPr>
          <w:lang w:eastAsia="x-none"/>
        </w:rPr>
        <w:t>Care Plans and Protocols</w:t>
      </w:r>
    </w:p>
    <w:p w14:paraId="0A39EF29" w14:textId="4551DB46" w:rsidR="00717F8D" w:rsidRDefault="00717F8D" w:rsidP="009F4841">
      <w:pPr>
        <w:pStyle w:val="BodyText"/>
        <w:rPr>
          <w:lang w:eastAsia="x-none"/>
        </w:rPr>
      </w:pPr>
    </w:p>
    <w:p w14:paraId="21A0F9B7" w14:textId="77777777" w:rsidR="001F5C6F" w:rsidRDefault="001F5C6F" w:rsidP="001F5C6F">
      <w:pPr>
        <w:pStyle w:val="Heading1"/>
        <w:rPr>
          <w:ins w:id="437" w:author="Aziz Boxwala" w:date="2014-08-07T20:20:00Z"/>
        </w:rPr>
      </w:pPr>
      <w:bookmarkStart w:id="438" w:name="_Toc173731895"/>
      <w:bookmarkStart w:id="439" w:name="_Toc184001488"/>
      <w:bookmarkStart w:id="440" w:name="_Toc383183199"/>
      <w:bookmarkEnd w:id="438"/>
      <w:bookmarkEnd w:id="439"/>
      <w:r>
        <w:lastRenderedPageBreak/>
        <w:t>Use Cases</w:t>
      </w:r>
      <w:bookmarkEnd w:id="440"/>
    </w:p>
    <w:p w14:paraId="74187B48" w14:textId="746607C8" w:rsidR="000B0088" w:rsidRDefault="000B0088">
      <w:pPr>
        <w:pStyle w:val="BodyText"/>
        <w:rPr>
          <w:ins w:id="441" w:author="Aziz Boxwala" w:date="2014-08-07T20:21:00Z"/>
        </w:rPr>
        <w:pPrChange w:id="442" w:author="Aziz Boxwala" w:date="2014-08-07T20:20:00Z">
          <w:pPr>
            <w:pStyle w:val="Heading1"/>
          </w:pPr>
        </w:pPrChange>
      </w:pPr>
      <w:ins w:id="443" w:author="Aziz Boxwala" w:date="2014-08-07T20:20:00Z">
        <w:r>
          <w:rPr>
            <w:lang w:eastAsia="x-none"/>
          </w:rPr>
          <w:t xml:space="preserve">We describe </w:t>
        </w:r>
      </w:ins>
      <w:ins w:id="444" w:author="Aziz Boxwala" w:date="2014-08-07T20:21:00Z">
        <w:r>
          <w:rPr>
            <w:lang w:eastAsia="x-none"/>
          </w:rPr>
          <w:t xml:space="preserve">three </w:t>
        </w:r>
      </w:ins>
      <w:ins w:id="445" w:author="Aziz Boxwala" w:date="2014-08-07T20:20:00Z">
        <w:r>
          <w:rPr>
            <w:lang w:eastAsia="x-none"/>
          </w:rPr>
          <w:t>use cases for QIDAM in this section</w:t>
        </w:r>
      </w:ins>
      <w:ins w:id="446" w:author="Aziz Boxwala" w:date="2014-08-07T20:21:00Z">
        <w:r>
          <w:rPr>
            <w:lang w:eastAsia="x-none"/>
          </w:rPr>
          <w:t>:</w:t>
        </w:r>
      </w:ins>
    </w:p>
    <w:p w14:paraId="58273D43" w14:textId="210062C4" w:rsidR="000B0088" w:rsidRDefault="000B0088">
      <w:pPr>
        <w:pStyle w:val="BodyText"/>
        <w:numPr>
          <w:ilvl w:val="0"/>
          <w:numId w:val="43"/>
        </w:numPr>
        <w:rPr>
          <w:ins w:id="447" w:author="Aziz Boxwala" w:date="2014-08-07T20:21:00Z"/>
        </w:rPr>
        <w:pPrChange w:id="448" w:author="Aziz Boxwala" w:date="2014-08-07T20:21:00Z">
          <w:pPr>
            <w:pStyle w:val="Heading1"/>
          </w:pPr>
        </w:pPrChange>
      </w:pPr>
      <w:ins w:id="449" w:author="Aziz Boxwala" w:date="2014-08-07T20:21:00Z">
        <w:r>
          <w:rPr>
            <w:lang w:eastAsia="x-none"/>
          </w:rPr>
          <w:t>Development of artifacts</w:t>
        </w:r>
      </w:ins>
    </w:p>
    <w:p w14:paraId="542EC31F" w14:textId="54AD3D49" w:rsidR="000B0088" w:rsidRDefault="000B0088">
      <w:pPr>
        <w:pStyle w:val="BodyText"/>
        <w:numPr>
          <w:ilvl w:val="0"/>
          <w:numId w:val="43"/>
        </w:numPr>
        <w:rPr>
          <w:ins w:id="450" w:author="Aziz Boxwala" w:date="2014-08-07T20:21:00Z"/>
        </w:rPr>
        <w:pPrChange w:id="451" w:author="Aziz Boxwala" w:date="2014-08-07T20:21:00Z">
          <w:pPr>
            <w:pStyle w:val="Heading1"/>
          </w:pPr>
        </w:pPrChange>
      </w:pPr>
      <w:ins w:id="452" w:author="Aziz Boxwala" w:date="2014-08-07T20:21:00Z">
        <w:r>
          <w:rPr>
            <w:lang w:eastAsia="x-none"/>
          </w:rPr>
          <w:t>Implementation of artifacts</w:t>
        </w:r>
      </w:ins>
    </w:p>
    <w:p w14:paraId="1B422C61" w14:textId="22448E9C" w:rsidR="000B0088" w:rsidRDefault="000B0088">
      <w:pPr>
        <w:pStyle w:val="BodyText"/>
        <w:numPr>
          <w:ilvl w:val="0"/>
          <w:numId w:val="43"/>
        </w:numPr>
        <w:rPr>
          <w:ins w:id="453" w:author="Aziz Boxwala" w:date="2014-08-07T20:22:00Z"/>
        </w:rPr>
        <w:pPrChange w:id="454" w:author="Aziz Boxwala" w:date="2014-08-07T20:21:00Z">
          <w:pPr>
            <w:pStyle w:val="Heading1"/>
          </w:pPr>
        </w:pPrChange>
      </w:pPr>
      <w:ins w:id="455" w:author="Aziz Boxwala" w:date="2014-08-07T20:22:00Z">
        <w:r>
          <w:rPr>
            <w:lang w:eastAsia="x-none"/>
          </w:rPr>
          <w:t>Evaluation of artifacts</w:t>
        </w:r>
      </w:ins>
    </w:p>
    <w:p w14:paraId="6DE26B8A" w14:textId="2FBBE366" w:rsidR="000B0088" w:rsidRPr="000B0088" w:rsidRDefault="000B0088">
      <w:pPr>
        <w:pStyle w:val="BodyText"/>
        <w:rPr>
          <w:rPrChange w:id="456" w:author="Aziz Boxwala" w:date="2014-08-07T20:20:00Z">
            <w:rPr/>
          </w:rPrChange>
        </w:rPr>
        <w:pPrChange w:id="457" w:author="Aziz Boxwala" w:date="2014-08-07T20:22:00Z">
          <w:pPr>
            <w:pStyle w:val="Heading1"/>
          </w:pPr>
        </w:pPrChange>
      </w:pPr>
      <w:ins w:id="458" w:author="Aziz Boxwala" w:date="2014-08-07T20:22:00Z">
        <w:r>
          <w:rPr>
            <w:lang w:eastAsia="x-none"/>
          </w:rPr>
          <w:t>This list is not exhaustive</w:t>
        </w:r>
      </w:ins>
      <w:ins w:id="459" w:author="Aziz Boxwala" w:date="2014-08-07T20:24:00Z">
        <w:r>
          <w:rPr>
            <w:lang w:eastAsia="x-none"/>
          </w:rPr>
          <w:t xml:space="preserve">; we have describe </w:t>
        </w:r>
      </w:ins>
      <w:ins w:id="460" w:author="Aziz Boxwala" w:date="2014-08-07T20:22:00Z">
        <w:r>
          <w:rPr>
            <w:lang w:eastAsia="x-none"/>
          </w:rPr>
          <w:t xml:space="preserve">the most common expected uses of QIDAM. </w:t>
        </w:r>
      </w:ins>
      <w:ins w:id="461" w:author="Aziz Boxwala" w:date="2014-08-07T20:24:00Z">
        <w:r>
          <w:rPr>
            <w:lang w:eastAsia="x-none"/>
          </w:rPr>
          <w:t>Additional uses are possible including variations of the existing use cases, e.g., implementation of artifacts in a decision-support service.</w:t>
        </w:r>
      </w:ins>
      <w:ins w:id="462" w:author="Aziz Boxwala" w:date="2014-08-07T20:26:00Z">
        <w:r w:rsidR="007D6DE1">
          <w:rPr>
            <w:lang w:eastAsia="x-none"/>
          </w:rPr>
          <w:tab/>
        </w:r>
      </w:ins>
    </w:p>
    <w:p w14:paraId="37989734" w14:textId="77777777" w:rsidR="001F5C6F" w:rsidRDefault="001F5C6F" w:rsidP="001F5C6F">
      <w:pPr>
        <w:pStyle w:val="Heading2"/>
      </w:pPr>
      <w:bookmarkStart w:id="463" w:name="_Toc383183200"/>
      <w:r>
        <w:t>eCQM and CDS Artifact Development</w:t>
      </w:r>
      <w:bookmarkEnd w:id="463"/>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4567F28B" w14:textId="77777777" w:rsidTr="00E8359F">
        <w:tc>
          <w:tcPr>
            <w:tcW w:w="2145" w:type="dxa"/>
            <w:tcMar>
              <w:top w:w="100" w:type="dxa"/>
              <w:left w:w="100" w:type="dxa"/>
              <w:bottom w:w="100" w:type="dxa"/>
              <w:right w:w="100" w:type="dxa"/>
            </w:tcMar>
          </w:tcPr>
          <w:p w14:paraId="73ED88CB"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7AA5CAF4" w14:textId="4140D51F" w:rsidR="001F5C6F" w:rsidRDefault="002C11A9">
            <w:r>
              <w:t xml:space="preserve">eCQM or CDS </w:t>
            </w:r>
            <w:r w:rsidR="00571E11">
              <w:t>a</w:t>
            </w:r>
            <w:r>
              <w:t xml:space="preserve">rtifact </w:t>
            </w:r>
            <w:r w:rsidR="00571E11">
              <w:t>a</w:t>
            </w:r>
            <w:r>
              <w:t xml:space="preserve">uthor </w:t>
            </w:r>
            <w:r w:rsidR="001F5C6F">
              <w:t xml:space="preserve">creates data </w:t>
            </w:r>
            <w:r w:rsidR="00676C61">
              <w:t xml:space="preserve">specifications </w:t>
            </w:r>
            <w:r w:rsidR="0062085D">
              <w:t>or action</w:t>
            </w:r>
            <w:r w:rsidR="00676C61">
              <w:t xml:space="preserve"> </w:t>
            </w:r>
            <w:r w:rsidR="0062085D">
              <w:t>s</w:t>
            </w:r>
            <w:r w:rsidR="00676C61">
              <w:t xml:space="preserve">pecifications. </w:t>
            </w:r>
          </w:p>
        </w:tc>
      </w:tr>
      <w:tr w:rsidR="001F5C6F" w14:paraId="100AE2E7" w14:textId="77777777" w:rsidTr="00E8359F">
        <w:tc>
          <w:tcPr>
            <w:tcW w:w="2145" w:type="dxa"/>
            <w:tcMar>
              <w:top w:w="100" w:type="dxa"/>
              <w:left w:w="100" w:type="dxa"/>
              <w:bottom w:w="100" w:type="dxa"/>
              <w:right w:w="100" w:type="dxa"/>
            </w:tcMar>
          </w:tcPr>
          <w:p w14:paraId="3FD09ABC"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40CCE8C7" w14:textId="77777777" w:rsidR="001F5C6F" w:rsidRDefault="001F5C6F" w:rsidP="00E8359F">
            <w:r>
              <w:t>M1</w:t>
            </w:r>
          </w:p>
        </w:tc>
      </w:tr>
      <w:tr w:rsidR="001F5C6F" w14:paraId="0E9481A2" w14:textId="77777777" w:rsidTr="00E8359F">
        <w:tc>
          <w:tcPr>
            <w:tcW w:w="2145" w:type="dxa"/>
            <w:tcMar>
              <w:top w:w="100" w:type="dxa"/>
              <w:left w:w="100" w:type="dxa"/>
              <w:bottom w:w="100" w:type="dxa"/>
              <w:right w:w="100" w:type="dxa"/>
            </w:tcMar>
          </w:tcPr>
          <w:p w14:paraId="0CAF6BC6"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40C632B8" w14:textId="6F3CEEA2" w:rsidR="001F5C6F" w:rsidRDefault="002C11A9" w:rsidP="00E8359F">
            <w:r>
              <w:t>eCQM</w:t>
            </w:r>
            <w:r w:rsidR="00571E11">
              <w:t xml:space="preserve"> author</w:t>
            </w:r>
            <w:r>
              <w:t xml:space="preserve"> </w:t>
            </w:r>
            <w:r w:rsidR="00571E11">
              <w:t>or CDS a</w:t>
            </w:r>
            <w:r>
              <w:t xml:space="preserve">rtifact </w:t>
            </w:r>
            <w:r w:rsidR="00571E11">
              <w:t>a</w:t>
            </w:r>
            <w:r>
              <w:t>uthor</w:t>
            </w:r>
            <w:r w:rsidR="0077146D">
              <w:t xml:space="preserve"> (called a</w:t>
            </w:r>
            <w:r>
              <w:t>uthor henceforth)</w:t>
            </w:r>
          </w:p>
        </w:tc>
      </w:tr>
      <w:tr w:rsidR="001F5C6F" w14:paraId="7C45DC0A" w14:textId="77777777" w:rsidTr="00E8359F">
        <w:tc>
          <w:tcPr>
            <w:tcW w:w="2145" w:type="dxa"/>
            <w:tcMar>
              <w:top w:w="100" w:type="dxa"/>
              <w:left w:w="100" w:type="dxa"/>
              <w:bottom w:w="100" w:type="dxa"/>
              <w:right w:w="100" w:type="dxa"/>
            </w:tcMar>
          </w:tcPr>
          <w:p w14:paraId="723DCD95"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703D5275" w14:textId="64D5F213" w:rsidR="001F5C6F" w:rsidRDefault="001F5C6F" w:rsidP="008E5DB7">
            <w:pPr>
              <w:pStyle w:val="ListParagraph"/>
              <w:numPr>
                <w:ilvl w:val="0"/>
                <w:numId w:val="31"/>
              </w:numPr>
            </w:pPr>
            <w:r>
              <w:t xml:space="preserve">A data </w:t>
            </w:r>
            <w:r w:rsidR="00676C61">
              <w:t xml:space="preserve">specification </w:t>
            </w:r>
            <w:r>
              <w:t>exists in a descriptive (free text) form in a measure or guideline (e.g.</w:t>
            </w:r>
            <w:r w:rsidR="00764205">
              <w:t>,</w:t>
            </w:r>
            <w:r>
              <w:t xml:space="preserve"> discharge medication: aspirin</w:t>
            </w:r>
            <w:r w:rsidR="00676C61">
              <w:t xml:space="preserve"> with</w:t>
            </w:r>
            <w:r>
              <w:t xml:space="preserve"> dose).</w:t>
            </w:r>
          </w:p>
          <w:p w14:paraId="4804D400" w14:textId="11B8B50C" w:rsidR="0062085D" w:rsidRDefault="0062085D" w:rsidP="008E5DB7">
            <w:pPr>
              <w:pStyle w:val="ListParagraph"/>
              <w:numPr>
                <w:ilvl w:val="0"/>
                <w:numId w:val="31"/>
              </w:numPr>
            </w:pPr>
            <w:r>
              <w:t xml:space="preserve">For CDS artifacts, a care recommendation or other </w:t>
            </w:r>
            <w:r w:rsidR="00676C61">
              <w:t xml:space="preserve">an </w:t>
            </w:r>
            <w:r>
              <w:t xml:space="preserve">action </w:t>
            </w:r>
            <w:r w:rsidR="00676C61">
              <w:t xml:space="preserve">specification </w:t>
            </w:r>
            <w:r>
              <w:t>exists in a descriptive (free text) form in a guideline (e.g., prescribe metformin, perform serum LDL test).</w:t>
            </w:r>
          </w:p>
        </w:tc>
      </w:tr>
      <w:tr w:rsidR="001F5C6F" w14:paraId="551893C6" w14:textId="77777777" w:rsidTr="00E8359F">
        <w:tc>
          <w:tcPr>
            <w:tcW w:w="2145" w:type="dxa"/>
            <w:tcMar>
              <w:top w:w="100" w:type="dxa"/>
              <w:left w:w="100" w:type="dxa"/>
              <w:bottom w:w="100" w:type="dxa"/>
              <w:right w:w="100" w:type="dxa"/>
            </w:tcMar>
          </w:tcPr>
          <w:p w14:paraId="1F1755E2"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5D468874" w14:textId="7554EF82"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appropriate clinical concept type from the QIDAM to represent the data </w:t>
            </w:r>
            <w:r w:rsidR="00676C61">
              <w:t xml:space="preserve">specification </w:t>
            </w:r>
            <w:r w:rsidR="001F5C6F">
              <w:t>(e.g.</w:t>
            </w:r>
            <w:r w:rsidR="00764205">
              <w:t>,</w:t>
            </w:r>
            <w:r w:rsidR="001F5C6F">
              <w:t xml:space="preserve"> medication)</w:t>
            </w:r>
            <w:r w:rsidR="0062085D">
              <w:t xml:space="preserve"> or the action</w:t>
            </w:r>
            <w:r w:rsidR="00764205">
              <w:t>.</w:t>
            </w:r>
          </w:p>
          <w:p w14:paraId="75EDC3AC" w14:textId="6A1888B1" w:rsidR="001F5C6F" w:rsidRDefault="002C11A9" w:rsidP="00764205">
            <w:pPr>
              <w:pStyle w:val="ListParagraph"/>
              <w:numPr>
                <w:ilvl w:val="0"/>
                <w:numId w:val="13"/>
              </w:numPr>
              <w:spacing w:after="120"/>
              <w:ind w:left="360" w:hanging="288"/>
              <w:contextualSpacing/>
            </w:pPr>
            <w:r>
              <w:t xml:space="preserve">Author </w:t>
            </w:r>
            <w:r w:rsidR="001F5C6F">
              <w:t xml:space="preserve">identifies the context of the data </w:t>
            </w:r>
            <w:r w:rsidR="00676C61">
              <w:t xml:space="preserve">specification </w:t>
            </w:r>
            <w:r w:rsidR="001F5C6F">
              <w:t>(e.g.</w:t>
            </w:r>
            <w:r w:rsidR="00764205">
              <w:t>,</w:t>
            </w:r>
            <w:r w:rsidR="001F5C6F">
              <w:t xml:space="preserve"> discharge)</w:t>
            </w:r>
            <w:r w:rsidR="0062085D">
              <w:t xml:space="preserve"> or the action</w:t>
            </w:r>
            <w:r w:rsidR="001F5C6F">
              <w:t xml:space="preserve"> and uses that to select the appropriate clinical concept class from the QIDAM</w:t>
            </w:r>
            <w:r w:rsidR="00764205">
              <w:t>.</w:t>
            </w:r>
          </w:p>
          <w:p w14:paraId="3D788F27" w14:textId="66DFF0C2" w:rsidR="001F5C6F" w:rsidRDefault="002C11A9" w:rsidP="004A25F1">
            <w:pPr>
              <w:pStyle w:val="ListParagraph"/>
              <w:numPr>
                <w:ilvl w:val="0"/>
                <w:numId w:val="13"/>
              </w:numPr>
              <w:spacing w:after="120"/>
              <w:ind w:left="360" w:hanging="288"/>
              <w:contextualSpacing/>
            </w:pPr>
            <w:r>
              <w:t xml:space="preserve">Author </w:t>
            </w:r>
            <w:r w:rsidR="001F5C6F">
              <w:t xml:space="preserve">identifies </w:t>
            </w:r>
            <w:del w:id="464" w:author="Aziz Boxwala" w:date="2014-08-08T18:50:00Z">
              <w:r w:rsidR="001F5C6F" w:rsidDel="005C063C">
                <w:delText xml:space="preserve">properties </w:delText>
              </w:r>
            </w:del>
            <w:ins w:id="465" w:author="Aziz Boxwala" w:date="2014-08-08T18:50:00Z">
              <w:r w:rsidR="005C063C">
                <w:t xml:space="preserve">attributes </w:t>
              </w:r>
            </w:ins>
            <w:r w:rsidR="001F5C6F">
              <w:t>of interest (e.g.</w:t>
            </w:r>
            <w:r w:rsidR="00764205">
              <w:t>,</w:t>
            </w:r>
            <w:r w:rsidR="001F5C6F">
              <w:t xml:space="preserve"> medication dose) and specifies the QIDAM identifier of the </w:t>
            </w:r>
            <w:ins w:id="466" w:author="Aziz Boxwala" w:date="2014-08-08T18:50:00Z">
              <w:r w:rsidR="005C063C">
                <w:t>attributes</w:t>
              </w:r>
            </w:ins>
            <w:del w:id="467" w:author="Aziz Boxwala" w:date="2014-08-08T18:50:00Z">
              <w:r w:rsidR="001F5C6F" w:rsidDel="005C063C">
                <w:delText>properties</w:delText>
              </w:r>
            </w:del>
            <w:r w:rsidR="00764205">
              <w:t>.</w:t>
            </w:r>
          </w:p>
        </w:tc>
      </w:tr>
      <w:tr w:rsidR="001F5C6F" w14:paraId="6095549C" w14:textId="77777777" w:rsidTr="00E8359F">
        <w:tc>
          <w:tcPr>
            <w:tcW w:w="2145" w:type="dxa"/>
            <w:tcMar>
              <w:top w:w="100" w:type="dxa"/>
              <w:left w:w="100" w:type="dxa"/>
              <w:bottom w:w="100" w:type="dxa"/>
              <w:right w:w="100" w:type="dxa"/>
            </w:tcMar>
          </w:tcPr>
          <w:p w14:paraId="2AE9ED25"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6B3B7297" w14:textId="07F708A0" w:rsidR="001F5C6F" w:rsidDel="00C1477A" w:rsidRDefault="001F5C6F" w:rsidP="00E8359F">
            <w:pPr>
              <w:rPr>
                <w:del w:id="468" w:author="Aziz Boxwala" w:date="2014-08-08T19:09:00Z"/>
              </w:rPr>
            </w:pPr>
            <w:r>
              <w:t xml:space="preserve">The QIDAM allows for an accurate and complete definition of the data </w:t>
            </w:r>
            <w:r w:rsidR="00676C61">
              <w:t xml:space="preserve">specification </w:t>
            </w:r>
            <w:r>
              <w:t>(e.g.</w:t>
            </w:r>
            <w:r w:rsidR="00764205">
              <w:t>,</w:t>
            </w:r>
            <w:r>
              <w:t xml:space="preserve"> discharge medication dose)</w:t>
            </w:r>
            <w:r w:rsidR="0062085D">
              <w:t xml:space="preserve"> or the action</w:t>
            </w:r>
            <w:r>
              <w:t xml:space="preserve">. The QIDAM includes appropriate attributes such as dosage, </w:t>
            </w:r>
            <w:ins w:id="469" w:author="Aziz Boxwala" w:date="2014-08-08T19:13:00Z">
              <w:r w:rsidR="00B9204B">
                <w:t xml:space="preserve">timestamps, and attributes whose values are </w:t>
              </w:r>
            </w:ins>
            <w:r>
              <w:t xml:space="preserve">codes </w:t>
            </w:r>
            <w:ins w:id="470" w:author="Aziz Boxwala" w:date="2014-08-08T19:12:00Z">
              <w:r w:rsidR="00B9204B">
                <w:t xml:space="preserve">from controlled terminologies </w:t>
              </w:r>
            </w:ins>
            <w:del w:id="471" w:author="Aziz Boxwala" w:date="2014-08-08T19:15:00Z">
              <w:r w:rsidDel="00B9204B">
                <w:delText>or value sets</w:delText>
              </w:r>
            </w:del>
            <w:ins w:id="472" w:author="Aziz Boxwala" w:date="2014-08-08T19:13:00Z">
              <w:r w:rsidR="00B9204B">
                <w:t xml:space="preserve">that indicate the </w:t>
              </w:r>
            </w:ins>
            <w:ins w:id="473" w:author="Aziz Boxwala" w:date="2014-08-08T19:15:00Z">
              <w:r w:rsidR="00B9204B">
                <w:t>data elements of interest (e.g., for diagnosis, medication, procedure)</w:t>
              </w:r>
            </w:ins>
            <w:del w:id="474" w:author="Aziz Boxwala" w:date="2014-08-08T19:15:00Z">
              <w:r w:rsidDel="00B9204B">
                <w:delText>, and timestamps</w:delText>
              </w:r>
            </w:del>
            <w:r>
              <w:t>.</w:t>
            </w:r>
          </w:p>
          <w:p w14:paraId="62A7F600" w14:textId="0E3DB1AB" w:rsidR="001F5C6F" w:rsidRDefault="001F5C6F">
            <w:del w:id="475" w:author="Aziz Boxwala" w:date="2014-08-08T19:09:00Z">
              <w:r w:rsidDel="00C1477A">
                <w:delText xml:space="preserve">The QIDAM does not preclude the use of the individual data </w:delText>
              </w:r>
              <w:r w:rsidR="00676C61" w:rsidDel="00C1477A">
                <w:delText xml:space="preserve">specifications </w:delText>
              </w:r>
              <w:r w:rsidDel="00C1477A">
                <w:delText>in the description of logic criteria (e.g.</w:delText>
              </w:r>
              <w:r w:rsidR="00764205" w:rsidDel="00C1477A">
                <w:delText>,</w:delText>
              </w:r>
              <w:r w:rsidDel="00C1477A">
                <w:delText xml:space="preserve"> establishment of timing relationships or relationship to a particular encounter).</w:delText>
              </w:r>
            </w:del>
          </w:p>
        </w:tc>
      </w:tr>
      <w:tr w:rsidR="001F5C6F" w14:paraId="596498A9" w14:textId="77777777" w:rsidTr="00E8359F">
        <w:tc>
          <w:tcPr>
            <w:tcW w:w="2145" w:type="dxa"/>
            <w:tcMar>
              <w:top w:w="100" w:type="dxa"/>
              <w:left w:w="100" w:type="dxa"/>
              <w:bottom w:w="100" w:type="dxa"/>
              <w:right w:w="100" w:type="dxa"/>
            </w:tcMar>
          </w:tcPr>
          <w:p w14:paraId="5BDBD31D"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1B3EF5B3" w14:textId="2B129EBE" w:rsidR="001F5C6F" w:rsidRDefault="001F5C6F" w:rsidP="004A25F1">
            <w:r>
              <w:t xml:space="preserve">While the QIDAM provides attributes </w:t>
            </w:r>
            <w:del w:id="476" w:author="Aziz Boxwala" w:date="2014-08-08T19:16:00Z">
              <w:r w:rsidDel="00B9204B">
                <w:delText xml:space="preserve">for </w:delText>
              </w:r>
            </w:del>
            <w:ins w:id="477" w:author="Aziz Boxwala" w:date="2014-08-08T19:16:00Z">
              <w:r w:rsidR="00B9204B">
                <w:t xml:space="preserve">whose values may be </w:t>
              </w:r>
            </w:ins>
            <w:r>
              <w:t>codes</w:t>
            </w:r>
            <w:ins w:id="478" w:author="Aziz Boxwala" w:date="2014-08-08T19:16:00Z">
              <w:r w:rsidR="00B9204B">
                <w:t xml:space="preserve"> from controlled terminologies</w:t>
              </w:r>
            </w:ins>
            <w:r>
              <w:t xml:space="preserve">, constraints on the codes to be used </w:t>
            </w:r>
            <w:r>
              <w:lastRenderedPageBreak/>
              <w:t>(e.g., value sets,</w:t>
            </w:r>
            <w:ins w:id="479" w:author="Aziz Boxwala" w:date="2014-08-08T19:16:00Z">
              <w:r w:rsidR="00B9204B">
                <w:t xml:space="preserve"> subsets,</w:t>
              </w:r>
            </w:ins>
            <w:r>
              <w:t xml:space="preserve"> terminologies) are outside the scope of a conceptual model.</w:t>
            </w:r>
          </w:p>
        </w:tc>
      </w:tr>
    </w:tbl>
    <w:p w14:paraId="034173EC" w14:textId="77777777" w:rsidR="001F5C6F" w:rsidRPr="00AF70B8" w:rsidRDefault="001F5C6F" w:rsidP="001F5C6F"/>
    <w:p w14:paraId="0108E720" w14:textId="77777777" w:rsidR="001F5C6F" w:rsidRDefault="001F5C6F" w:rsidP="001F5C6F">
      <w:pPr>
        <w:pStyle w:val="Heading2"/>
      </w:pPr>
      <w:bookmarkStart w:id="480" w:name="_Ref382573594"/>
      <w:bookmarkStart w:id="481" w:name="_Toc383183201"/>
      <w:r>
        <w:t>eCQM and CDS Artifact Implementation</w:t>
      </w:r>
      <w:bookmarkEnd w:id="480"/>
      <w:bookmarkEnd w:id="481"/>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1F5C6F" w14:paraId="162636D8" w14:textId="77777777" w:rsidTr="00E8359F">
        <w:tc>
          <w:tcPr>
            <w:tcW w:w="2145" w:type="dxa"/>
            <w:tcMar>
              <w:top w:w="100" w:type="dxa"/>
              <w:left w:w="100" w:type="dxa"/>
              <w:bottom w:w="100" w:type="dxa"/>
              <w:right w:w="100" w:type="dxa"/>
            </w:tcMar>
          </w:tcPr>
          <w:p w14:paraId="4D97678E" w14:textId="77777777" w:rsidR="001F5C6F" w:rsidRPr="00EB1D99" w:rsidRDefault="001F5C6F" w:rsidP="00E8359F">
            <w:pPr>
              <w:rPr>
                <w:b/>
              </w:rPr>
            </w:pPr>
            <w:r w:rsidRPr="00EB1D99">
              <w:rPr>
                <w:b/>
              </w:rPr>
              <w:t>Description</w:t>
            </w:r>
          </w:p>
        </w:tc>
        <w:tc>
          <w:tcPr>
            <w:tcW w:w="6720" w:type="dxa"/>
            <w:tcMar>
              <w:top w:w="100" w:type="dxa"/>
              <w:left w:w="100" w:type="dxa"/>
              <w:bottom w:w="100" w:type="dxa"/>
              <w:right w:w="100" w:type="dxa"/>
            </w:tcMar>
          </w:tcPr>
          <w:p w14:paraId="446C9483" w14:textId="19551E94" w:rsidR="001F5C6F" w:rsidRDefault="0077146D" w:rsidP="00E8359F">
            <w:r>
              <w:t>eCQM or CDS artifact i</w:t>
            </w:r>
            <w:r w:rsidR="00571E11">
              <w:t xml:space="preserve">mplementer </w:t>
            </w:r>
            <w:r w:rsidR="001F5C6F">
              <w:t xml:space="preserve">at a clinical site maps data </w:t>
            </w:r>
            <w:r w:rsidR="00676C61">
              <w:t xml:space="preserve">specifications </w:t>
            </w:r>
            <w:r w:rsidR="0062085D">
              <w:t>and action</w:t>
            </w:r>
            <w:r w:rsidR="00676C61">
              <w:t xml:space="preserve"> </w:t>
            </w:r>
            <w:r w:rsidR="0062085D">
              <w:t>s</w:t>
            </w:r>
            <w:r w:rsidR="00676C61">
              <w:t>pecifications</w:t>
            </w:r>
            <w:r w:rsidR="001F5C6F">
              <w:t xml:space="preserve"> defined using the QIDAM to entries in an electronic health record system</w:t>
            </w:r>
            <w:r w:rsidR="0062085D">
              <w:t>, order entry system,</w:t>
            </w:r>
            <w:r w:rsidR="001F5C6F">
              <w:t xml:space="preserve"> or a clinical data repository. </w:t>
            </w:r>
          </w:p>
          <w:p w14:paraId="148A3BD6" w14:textId="7182DA58" w:rsidR="001F5C6F" w:rsidRDefault="001F5C6F">
            <w:r>
              <w:t xml:space="preserve">This scenario applies equally to an </w:t>
            </w:r>
            <w:r w:rsidR="00571E11">
              <w:t xml:space="preserve">implementer </w:t>
            </w:r>
            <w:r>
              <w:t>at a vendor of a complete EHR system or EHR module.</w:t>
            </w:r>
          </w:p>
        </w:tc>
      </w:tr>
      <w:tr w:rsidR="001F5C6F" w14:paraId="3B4EF7CB" w14:textId="77777777" w:rsidTr="00E8359F">
        <w:tc>
          <w:tcPr>
            <w:tcW w:w="2145" w:type="dxa"/>
            <w:tcMar>
              <w:top w:w="100" w:type="dxa"/>
              <w:left w:w="100" w:type="dxa"/>
              <w:bottom w:w="100" w:type="dxa"/>
              <w:right w:w="100" w:type="dxa"/>
            </w:tcMar>
          </w:tcPr>
          <w:p w14:paraId="5312B57D" w14:textId="77777777" w:rsidR="001F5C6F" w:rsidRPr="00EB1D99" w:rsidRDefault="001F5C6F" w:rsidP="00E8359F">
            <w:pPr>
              <w:rPr>
                <w:b/>
              </w:rPr>
            </w:pPr>
            <w:r w:rsidRPr="00EB1D99">
              <w:rPr>
                <w:b/>
              </w:rPr>
              <w:t>Scenario identifier</w:t>
            </w:r>
          </w:p>
        </w:tc>
        <w:tc>
          <w:tcPr>
            <w:tcW w:w="6720" w:type="dxa"/>
            <w:tcMar>
              <w:top w:w="100" w:type="dxa"/>
              <w:left w:w="100" w:type="dxa"/>
              <w:bottom w:w="100" w:type="dxa"/>
              <w:right w:w="100" w:type="dxa"/>
            </w:tcMar>
          </w:tcPr>
          <w:p w14:paraId="0FC95F05" w14:textId="77777777" w:rsidR="001F5C6F" w:rsidRDefault="001F5C6F" w:rsidP="00E8359F">
            <w:r>
              <w:t>M2</w:t>
            </w:r>
          </w:p>
        </w:tc>
      </w:tr>
      <w:tr w:rsidR="001F5C6F" w14:paraId="74E9E71E" w14:textId="77777777" w:rsidTr="00E8359F">
        <w:tc>
          <w:tcPr>
            <w:tcW w:w="2145" w:type="dxa"/>
            <w:tcMar>
              <w:top w:w="100" w:type="dxa"/>
              <w:left w:w="100" w:type="dxa"/>
              <w:bottom w:w="100" w:type="dxa"/>
              <w:right w:w="100" w:type="dxa"/>
            </w:tcMar>
          </w:tcPr>
          <w:p w14:paraId="5F84EA54" w14:textId="77777777" w:rsidR="001F5C6F" w:rsidRPr="00EB1D99" w:rsidRDefault="001F5C6F" w:rsidP="00E8359F">
            <w:pPr>
              <w:rPr>
                <w:b/>
              </w:rPr>
            </w:pPr>
            <w:r w:rsidRPr="00EB1D99">
              <w:rPr>
                <w:b/>
              </w:rPr>
              <w:t>Actors</w:t>
            </w:r>
          </w:p>
        </w:tc>
        <w:tc>
          <w:tcPr>
            <w:tcW w:w="6720" w:type="dxa"/>
            <w:tcMar>
              <w:top w:w="100" w:type="dxa"/>
              <w:left w:w="100" w:type="dxa"/>
              <w:bottom w:w="100" w:type="dxa"/>
              <w:right w:w="100" w:type="dxa"/>
            </w:tcMar>
          </w:tcPr>
          <w:p w14:paraId="091E9294" w14:textId="2118F8DF" w:rsidR="001F5C6F" w:rsidRDefault="001F5C6F" w:rsidP="00E8359F">
            <w:r>
              <w:t>eCQM implementer or CDS artifact implementer</w:t>
            </w:r>
            <w:r w:rsidR="00571E11">
              <w:t xml:space="preserve"> (called implementer</w:t>
            </w:r>
            <w:r w:rsidR="0077146D">
              <w:t xml:space="preserve"> henceforth)</w:t>
            </w:r>
          </w:p>
        </w:tc>
      </w:tr>
      <w:tr w:rsidR="001F5C6F" w14:paraId="753EE887" w14:textId="77777777" w:rsidTr="00E8359F">
        <w:tc>
          <w:tcPr>
            <w:tcW w:w="2145" w:type="dxa"/>
            <w:tcMar>
              <w:top w:w="100" w:type="dxa"/>
              <w:left w:w="100" w:type="dxa"/>
              <w:bottom w:w="100" w:type="dxa"/>
              <w:right w:w="100" w:type="dxa"/>
            </w:tcMar>
          </w:tcPr>
          <w:p w14:paraId="4C54624F" w14:textId="77777777" w:rsidR="001F5C6F" w:rsidRPr="00EB1D99" w:rsidRDefault="001F5C6F" w:rsidP="00E8359F">
            <w:pPr>
              <w:rPr>
                <w:b/>
              </w:rPr>
            </w:pPr>
            <w:r w:rsidRPr="00EB1D99">
              <w:rPr>
                <w:b/>
              </w:rPr>
              <w:t>Pre-conditions</w:t>
            </w:r>
          </w:p>
        </w:tc>
        <w:tc>
          <w:tcPr>
            <w:tcW w:w="6720" w:type="dxa"/>
            <w:tcMar>
              <w:top w:w="100" w:type="dxa"/>
              <w:left w:w="100" w:type="dxa"/>
              <w:bottom w:w="100" w:type="dxa"/>
              <w:right w:w="100" w:type="dxa"/>
            </w:tcMar>
          </w:tcPr>
          <w:p w14:paraId="022831FD" w14:textId="38013CC0" w:rsidR="001F5C6F" w:rsidRDefault="001F5C6F" w:rsidP="008E5DB7">
            <w:pPr>
              <w:pStyle w:val="ListParagraph"/>
              <w:numPr>
                <w:ilvl w:val="0"/>
                <w:numId w:val="32"/>
              </w:numPr>
            </w:pPr>
            <w:r>
              <w:t xml:space="preserve">A data </w:t>
            </w:r>
            <w:r w:rsidR="00676C61">
              <w:t xml:space="preserve">specification </w:t>
            </w:r>
            <w:r>
              <w:t xml:space="preserve">exists in an eCQM or CDS artifact. The data </w:t>
            </w:r>
            <w:r w:rsidR="00676C61">
              <w:t xml:space="preserve">specification </w:t>
            </w:r>
            <w:r>
              <w:t>maps a symbol used in the artifact to its definition in the QIDAM.</w:t>
            </w:r>
          </w:p>
          <w:p w14:paraId="5C4C46A4" w14:textId="4BCB56CC" w:rsidR="0062085D" w:rsidRDefault="0062085D" w:rsidP="008E5DB7">
            <w:pPr>
              <w:pStyle w:val="ListParagraph"/>
              <w:numPr>
                <w:ilvl w:val="0"/>
                <w:numId w:val="32"/>
              </w:numPr>
            </w:pPr>
            <w:r>
              <w:t>A CDS artifact contains a specification of an action</w:t>
            </w:r>
          </w:p>
        </w:tc>
      </w:tr>
      <w:tr w:rsidR="001F5C6F" w14:paraId="1DA49819" w14:textId="77777777" w:rsidTr="00E8359F">
        <w:tc>
          <w:tcPr>
            <w:tcW w:w="2145" w:type="dxa"/>
            <w:tcMar>
              <w:top w:w="100" w:type="dxa"/>
              <w:left w:w="100" w:type="dxa"/>
              <w:bottom w:w="100" w:type="dxa"/>
              <w:right w:w="100" w:type="dxa"/>
            </w:tcMar>
          </w:tcPr>
          <w:p w14:paraId="096B72EA" w14:textId="77777777" w:rsidR="001F5C6F" w:rsidRPr="00EB1D99" w:rsidRDefault="001F5C6F" w:rsidP="00E8359F">
            <w:pPr>
              <w:rPr>
                <w:b/>
              </w:rPr>
            </w:pPr>
            <w:r w:rsidRPr="00EB1D99">
              <w:rPr>
                <w:b/>
              </w:rPr>
              <w:t>Actions</w:t>
            </w:r>
          </w:p>
        </w:tc>
        <w:tc>
          <w:tcPr>
            <w:tcW w:w="6720" w:type="dxa"/>
            <w:tcMar>
              <w:top w:w="100" w:type="dxa"/>
              <w:left w:w="100" w:type="dxa"/>
              <w:bottom w:w="100" w:type="dxa"/>
              <w:right w:w="100" w:type="dxa"/>
            </w:tcMar>
          </w:tcPr>
          <w:p w14:paraId="7A2435D3" w14:textId="490CE6BF" w:rsidR="001F5C6F" w:rsidRDefault="001F5C6F" w:rsidP="008E5DB7">
            <w:pPr>
              <w:pStyle w:val="ListParagraph"/>
              <w:numPr>
                <w:ilvl w:val="0"/>
                <w:numId w:val="37"/>
              </w:numPr>
            </w:pPr>
            <w:r>
              <w:t xml:space="preserve">Implementer identifies the appropriate element (a table, a class) in the target system that is equivalent to the data </w:t>
            </w:r>
            <w:r w:rsidR="00676C61">
              <w:t>specification</w:t>
            </w:r>
            <w:r w:rsidR="00676C61" w:rsidDel="00676C61">
              <w:t xml:space="preserve"> </w:t>
            </w:r>
            <w:r w:rsidR="0062085D">
              <w:t>or action</w:t>
            </w:r>
            <w:r w:rsidR="00676C61">
              <w:t xml:space="preserve"> specification</w:t>
            </w:r>
            <w:r w:rsidR="0062085D">
              <w:t xml:space="preserve"> </w:t>
            </w:r>
            <w:r>
              <w:t xml:space="preserve">in the QIDAM. </w:t>
            </w:r>
          </w:p>
          <w:p w14:paraId="5A31D00B" w14:textId="1F2A29CB" w:rsidR="001F5C6F" w:rsidRDefault="001F5C6F" w:rsidP="008E5DB7">
            <w:pPr>
              <w:pStyle w:val="ListParagraph"/>
              <w:numPr>
                <w:ilvl w:val="0"/>
                <w:numId w:val="37"/>
              </w:numPr>
            </w:pPr>
            <w:r>
              <w:t xml:space="preserve">Implementer uses the definition (including attribute values) to construct the equivalent data </w:t>
            </w:r>
            <w:r w:rsidR="0062085D">
              <w:t xml:space="preserve">or action </w:t>
            </w:r>
            <w:r>
              <w:t>definition in the target environment.</w:t>
            </w:r>
          </w:p>
          <w:p w14:paraId="6BFDF398" w14:textId="55702C6D" w:rsidR="005060D4" w:rsidRDefault="001F5C6F" w:rsidP="008E5DB7">
            <w:pPr>
              <w:pStyle w:val="ListParagraph"/>
              <w:numPr>
                <w:ilvl w:val="0"/>
                <w:numId w:val="37"/>
              </w:numPr>
            </w:pPr>
            <w:r>
              <w:t>Implementer consults this document if the meaning or purpose of a QIDAM element or attribute is unclear.</w:t>
            </w:r>
          </w:p>
          <w:p w14:paraId="609DB7E4" w14:textId="01ED08A0" w:rsidR="001F5C6F" w:rsidRDefault="001F5C6F" w:rsidP="008E5DB7">
            <w:pPr>
              <w:pStyle w:val="ListParagraph"/>
              <w:numPr>
                <w:ilvl w:val="0"/>
                <w:numId w:val="37"/>
              </w:numPr>
            </w:pPr>
            <w:r>
              <w:t xml:space="preserve">Implementer repeats this task for all data </w:t>
            </w:r>
            <w:r w:rsidR="00676C61">
              <w:t xml:space="preserve">specifications </w:t>
            </w:r>
            <w:r w:rsidR="0062085D">
              <w:t xml:space="preserve">and action </w:t>
            </w:r>
            <w:r>
              <w:t>specifications.</w:t>
            </w:r>
          </w:p>
        </w:tc>
      </w:tr>
      <w:tr w:rsidR="001F5C6F" w14:paraId="5F40740A" w14:textId="77777777" w:rsidTr="00E8359F">
        <w:tc>
          <w:tcPr>
            <w:tcW w:w="2145" w:type="dxa"/>
            <w:tcMar>
              <w:top w:w="100" w:type="dxa"/>
              <w:left w:w="100" w:type="dxa"/>
              <w:bottom w:w="100" w:type="dxa"/>
              <w:right w:w="100" w:type="dxa"/>
            </w:tcMar>
          </w:tcPr>
          <w:p w14:paraId="4E6BAAA2" w14:textId="77777777" w:rsidR="001F5C6F" w:rsidRPr="00EB1D99" w:rsidRDefault="001F5C6F" w:rsidP="00E8359F">
            <w:pPr>
              <w:rPr>
                <w:b/>
              </w:rPr>
            </w:pPr>
            <w:r w:rsidRPr="00EB1D99">
              <w:rPr>
                <w:b/>
              </w:rPr>
              <w:t>Post-conditions</w:t>
            </w:r>
          </w:p>
        </w:tc>
        <w:tc>
          <w:tcPr>
            <w:tcW w:w="6720" w:type="dxa"/>
            <w:tcMar>
              <w:top w:w="100" w:type="dxa"/>
              <w:left w:w="100" w:type="dxa"/>
              <w:bottom w:w="100" w:type="dxa"/>
              <w:right w:w="100" w:type="dxa"/>
            </w:tcMar>
          </w:tcPr>
          <w:p w14:paraId="137DE17F" w14:textId="7D7088B6" w:rsidR="001F5C6F" w:rsidRDefault="001F5C6F" w:rsidP="00E8359F">
            <w:r>
              <w:t xml:space="preserve">Implementer correctly maps all data </w:t>
            </w:r>
            <w:r w:rsidR="00676C61">
              <w:t>specifications</w:t>
            </w:r>
            <w:r w:rsidR="00445014">
              <w:t xml:space="preserve"> and action</w:t>
            </w:r>
            <w:r>
              <w:t xml:space="preserve"> </w:t>
            </w:r>
            <w:r w:rsidR="00676C61">
              <w:t xml:space="preserve">specifications </w:t>
            </w:r>
            <w:r>
              <w:t>from the eCQM or CDS artifact to the equivalent in the target environment.</w:t>
            </w:r>
          </w:p>
        </w:tc>
      </w:tr>
      <w:tr w:rsidR="001F5C6F" w14:paraId="0CE2224D" w14:textId="77777777" w:rsidTr="00E8359F">
        <w:tc>
          <w:tcPr>
            <w:tcW w:w="2145" w:type="dxa"/>
            <w:tcMar>
              <w:top w:w="100" w:type="dxa"/>
              <w:left w:w="100" w:type="dxa"/>
              <w:bottom w:w="100" w:type="dxa"/>
              <w:right w:w="100" w:type="dxa"/>
            </w:tcMar>
          </w:tcPr>
          <w:p w14:paraId="46B09899" w14:textId="77777777" w:rsidR="001F5C6F" w:rsidRPr="00EB1D99" w:rsidRDefault="001F5C6F" w:rsidP="00E8359F">
            <w:pPr>
              <w:rPr>
                <w:b/>
              </w:rPr>
            </w:pPr>
            <w:r w:rsidRPr="00EB1D99">
              <w:rPr>
                <w:b/>
              </w:rPr>
              <w:t>Comments</w:t>
            </w:r>
          </w:p>
        </w:tc>
        <w:tc>
          <w:tcPr>
            <w:tcW w:w="6720" w:type="dxa"/>
            <w:tcMar>
              <w:top w:w="100" w:type="dxa"/>
              <w:left w:w="100" w:type="dxa"/>
              <w:bottom w:w="100" w:type="dxa"/>
              <w:right w:w="100" w:type="dxa"/>
            </w:tcMar>
          </w:tcPr>
          <w:p w14:paraId="7FDAEDCF" w14:textId="61399CDD" w:rsidR="001F5C6F" w:rsidRDefault="001F5C6F" w:rsidP="00E8359F">
            <w:r>
              <w:t xml:space="preserve">Some data </w:t>
            </w:r>
            <w:r w:rsidR="00AC25A5">
              <w:t>specifications</w:t>
            </w:r>
            <w:r w:rsidR="00AC25A5" w:rsidDel="00AC25A5">
              <w:t xml:space="preserve"> </w:t>
            </w:r>
            <w:r w:rsidR="00445014">
              <w:t xml:space="preserve">and action </w:t>
            </w:r>
            <w:r w:rsidR="00AC25A5">
              <w:t xml:space="preserve">specifications </w:t>
            </w:r>
            <w:r>
              <w:t>may not have equivalent elements in the target environment; those will not be mapped according to the above use case.</w:t>
            </w:r>
          </w:p>
        </w:tc>
      </w:tr>
    </w:tbl>
    <w:p w14:paraId="4BE83E79" w14:textId="7E4E9D91" w:rsidR="00DE62FE" w:rsidRDefault="00DE62FE" w:rsidP="00DE62FE">
      <w:pPr>
        <w:pStyle w:val="Heading2"/>
      </w:pPr>
      <w:bookmarkStart w:id="482" w:name="_Toc383183202"/>
      <w:r>
        <w:lastRenderedPageBreak/>
        <w:t xml:space="preserve">eCQM and CDS Artifact </w:t>
      </w:r>
      <w:r>
        <w:rPr>
          <w:lang w:val="en-US"/>
        </w:rPr>
        <w:t>Evaluation</w:t>
      </w:r>
      <w:bookmarkEnd w:id="482"/>
    </w:p>
    <w:tbl>
      <w:tblPr>
        <w:tblW w:w="886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145"/>
        <w:gridCol w:w="6720"/>
      </w:tblGrid>
      <w:tr w:rsidR="00DE62FE" w14:paraId="632CD5F7" w14:textId="77777777" w:rsidTr="00DE62FE">
        <w:tc>
          <w:tcPr>
            <w:tcW w:w="2145" w:type="dxa"/>
            <w:tcMar>
              <w:top w:w="100" w:type="dxa"/>
              <w:left w:w="100" w:type="dxa"/>
              <w:bottom w:w="100" w:type="dxa"/>
              <w:right w:w="100" w:type="dxa"/>
            </w:tcMar>
          </w:tcPr>
          <w:p w14:paraId="27B1767C" w14:textId="77777777" w:rsidR="00DE62FE" w:rsidRPr="00EB1D99" w:rsidRDefault="00DE62FE" w:rsidP="00DE62FE">
            <w:pPr>
              <w:rPr>
                <w:b/>
              </w:rPr>
            </w:pPr>
            <w:r w:rsidRPr="00EB1D99">
              <w:rPr>
                <w:b/>
              </w:rPr>
              <w:t>Description</w:t>
            </w:r>
          </w:p>
        </w:tc>
        <w:tc>
          <w:tcPr>
            <w:tcW w:w="6720" w:type="dxa"/>
            <w:tcMar>
              <w:top w:w="100" w:type="dxa"/>
              <w:left w:w="100" w:type="dxa"/>
              <w:bottom w:w="100" w:type="dxa"/>
              <w:right w:w="100" w:type="dxa"/>
            </w:tcMar>
          </w:tcPr>
          <w:p w14:paraId="54B29C8E" w14:textId="78E5A6CD" w:rsidR="00DE62FE" w:rsidRDefault="00F74D52" w:rsidP="00DE62FE">
            <w:r>
              <w:t xml:space="preserve">A measure calculation system </w:t>
            </w:r>
            <w:r w:rsidR="00DE62FE">
              <w:t xml:space="preserve">or </w:t>
            </w:r>
            <w:r>
              <w:t xml:space="preserve">a </w:t>
            </w:r>
            <w:r w:rsidR="00DE62FE">
              <w:t xml:space="preserve">CDS </w:t>
            </w:r>
            <w:r>
              <w:t>system evaluates an eCQM or CDS artifact. The data specifications and action specifications are specified using Q</w:t>
            </w:r>
            <w:r w:rsidR="0061127D">
              <w:t>I</w:t>
            </w:r>
            <w:r>
              <w:t>D</w:t>
            </w:r>
            <w:r w:rsidR="0061127D">
              <w:t>A</w:t>
            </w:r>
            <w:r>
              <w:t>M.</w:t>
            </w:r>
          </w:p>
        </w:tc>
      </w:tr>
      <w:tr w:rsidR="00DE62FE" w14:paraId="2B5D1DD9" w14:textId="77777777" w:rsidTr="00DE62FE">
        <w:tc>
          <w:tcPr>
            <w:tcW w:w="2145" w:type="dxa"/>
            <w:tcMar>
              <w:top w:w="100" w:type="dxa"/>
              <w:left w:w="100" w:type="dxa"/>
              <w:bottom w:w="100" w:type="dxa"/>
              <w:right w:w="100" w:type="dxa"/>
            </w:tcMar>
          </w:tcPr>
          <w:p w14:paraId="4A195187" w14:textId="77777777" w:rsidR="00DE62FE" w:rsidRPr="00EB1D99" w:rsidRDefault="00DE62FE" w:rsidP="00DE62FE">
            <w:pPr>
              <w:rPr>
                <w:b/>
              </w:rPr>
            </w:pPr>
            <w:r w:rsidRPr="00EB1D99">
              <w:rPr>
                <w:b/>
              </w:rPr>
              <w:t>Scenario identifier</w:t>
            </w:r>
          </w:p>
        </w:tc>
        <w:tc>
          <w:tcPr>
            <w:tcW w:w="6720" w:type="dxa"/>
            <w:tcMar>
              <w:top w:w="100" w:type="dxa"/>
              <w:left w:w="100" w:type="dxa"/>
              <w:bottom w:w="100" w:type="dxa"/>
              <w:right w:w="100" w:type="dxa"/>
            </w:tcMar>
          </w:tcPr>
          <w:p w14:paraId="485977FE" w14:textId="69DEF1F5" w:rsidR="00DE62FE" w:rsidRDefault="00F74D52" w:rsidP="00DE62FE">
            <w:r>
              <w:t>M3</w:t>
            </w:r>
          </w:p>
        </w:tc>
      </w:tr>
      <w:tr w:rsidR="00DE62FE" w14:paraId="26FA3980" w14:textId="77777777" w:rsidTr="00DE62FE">
        <w:tc>
          <w:tcPr>
            <w:tcW w:w="2145" w:type="dxa"/>
            <w:tcMar>
              <w:top w:w="100" w:type="dxa"/>
              <w:left w:w="100" w:type="dxa"/>
              <w:bottom w:w="100" w:type="dxa"/>
              <w:right w:w="100" w:type="dxa"/>
            </w:tcMar>
          </w:tcPr>
          <w:p w14:paraId="2E4EC7C1" w14:textId="77777777" w:rsidR="00DE62FE" w:rsidRPr="00EB1D99" w:rsidRDefault="00DE62FE" w:rsidP="00DE62FE">
            <w:pPr>
              <w:rPr>
                <w:b/>
              </w:rPr>
            </w:pPr>
            <w:r w:rsidRPr="00EB1D99">
              <w:rPr>
                <w:b/>
              </w:rPr>
              <w:t>Actors</w:t>
            </w:r>
          </w:p>
        </w:tc>
        <w:tc>
          <w:tcPr>
            <w:tcW w:w="6720" w:type="dxa"/>
            <w:tcMar>
              <w:top w:w="100" w:type="dxa"/>
              <w:left w:w="100" w:type="dxa"/>
              <w:bottom w:w="100" w:type="dxa"/>
              <w:right w:w="100" w:type="dxa"/>
            </w:tcMar>
          </w:tcPr>
          <w:p w14:paraId="1F51FA40" w14:textId="444A6DB9" w:rsidR="00DE62FE" w:rsidRDefault="00F74D52">
            <w:r>
              <w:t>A measure calculation system or a CDS system (referred to as system in this use case)</w:t>
            </w:r>
          </w:p>
        </w:tc>
      </w:tr>
      <w:tr w:rsidR="00DE62FE" w14:paraId="6997A63E" w14:textId="77777777" w:rsidTr="00DE62FE">
        <w:tc>
          <w:tcPr>
            <w:tcW w:w="2145" w:type="dxa"/>
            <w:tcMar>
              <w:top w:w="100" w:type="dxa"/>
              <w:left w:w="100" w:type="dxa"/>
              <w:bottom w:w="100" w:type="dxa"/>
              <w:right w:w="100" w:type="dxa"/>
            </w:tcMar>
          </w:tcPr>
          <w:p w14:paraId="687CAB94" w14:textId="77777777" w:rsidR="00DE62FE" w:rsidRPr="00EB1D99" w:rsidRDefault="00DE62FE" w:rsidP="00DE62FE">
            <w:pPr>
              <w:rPr>
                <w:b/>
              </w:rPr>
            </w:pPr>
            <w:r w:rsidRPr="00EB1D99">
              <w:rPr>
                <w:b/>
              </w:rPr>
              <w:t>Pre-conditions</w:t>
            </w:r>
          </w:p>
        </w:tc>
        <w:tc>
          <w:tcPr>
            <w:tcW w:w="6720" w:type="dxa"/>
            <w:tcMar>
              <w:top w:w="100" w:type="dxa"/>
              <w:left w:w="100" w:type="dxa"/>
              <w:bottom w:w="100" w:type="dxa"/>
              <w:right w:w="100" w:type="dxa"/>
            </w:tcMar>
          </w:tcPr>
          <w:p w14:paraId="11CF42EE" w14:textId="77777777" w:rsidR="00DE62FE" w:rsidRDefault="00DE62FE" w:rsidP="008E5DB7">
            <w:pPr>
              <w:pStyle w:val="ListParagraph"/>
              <w:numPr>
                <w:ilvl w:val="0"/>
                <w:numId w:val="34"/>
              </w:numPr>
            </w:pPr>
            <w:r>
              <w:t>A data specification exists in an eCQM or CDS artifact. The data specification maps a symbol used in the artifact to its definition in the QIDAM.</w:t>
            </w:r>
          </w:p>
          <w:p w14:paraId="30641C88" w14:textId="77777777" w:rsidR="00DE62FE" w:rsidRDefault="00DE62FE" w:rsidP="008E5DB7">
            <w:pPr>
              <w:pStyle w:val="ListParagraph"/>
              <w:numPr>
                <w:ilvl w:val="0"/>
                <w:numId w:val="34"/>
              </w:numPr>
            </w:pPr>
            <w:r>
              <w:t>A CDS artifact contains a specification of an action</w:t>
            </w:r>
            <w:r w:rsidR="00F74D52">
              <w:t>.</w:t>
            </w:r>
          </w:p>
          <w:p w14:paraId="57476918" w14:textId="4241AB96" w:rsidR="00F74D52" w:rsidRDefault="00F74D52" w:rsidP="008E5DB7">
            <w:pPr>
              <w:pStyle w:val="ListParagraph"/>
              <w:numPr>
                <w:ilvl w:val="0"/>
                <w:numId w:val="34"/>
              </w:numPr>
            </w:pPr>
            <w:r>
              <w:t xml:space="preserve">All the specifications in the artifacts have been mapped previously to the data schema in the system or to actions that can be executed by the system or the user of the system. See the previous use case (Section </w:t>
            </w:r>
            <w:r>
              <w:fldChar w:fldCharType="begin"/>
            </w:r>
            <w:r>
              <w:instrText xml:space="preserve"> REF _Ref382573594 \r \h </w:instrText>
            </w:r>
            <w:r>
              <w:fldChar w:fldCharType="separate"/>
            </w:r>
            <w:r w:rsidR="00F10EF4">
              <w:t>2.2</w:t>
            </w:r>
            <w:r>
              <w:fldChar w:fldCharType="end"/>
            </w:r>
            <w:r>
              <w:t>), for example.</w:t>
            </w:r>
          </w:p>
        </w:tc>
      </w:tr>
      <w:tr w:rsidR="00DE62FE" w14:paraId="0588BD74" w14:textId="77777777" w:rsidTr="00DE62FE">
        <w:tc>
          <w:tcPr>
            <w:tcW w:w="2145" w:type="dxa"/>
            <w:tcMar>
              <w:top w:w="100" w:type="dxa"/>
              <w:left w:w="100" w:type="dxa"/>
              <w:bottom w:w="100" w:type="dxa"/>
              <w:right w:w="100" w:type="dxa"/>
            </w:tcMar>
          </w:tcPr>
          <w:p w14:paraId="79D18145" w14:textId="0BA76C58" w:rsidR="00DE62FE" w:rsidRPr="00EB1D99" w:rsidRDefault="00DE62FE" w:rsidP="00DE62FE">
            <w:pPr>
              <w:rPr>
                <w:b/>
              </w:rPr>
            </w:pPr>
            <w:r w:rsidRPr="00EB1D99">
              <w:rPr>
                <w:b/>
              </w:rPr>
              <w:t>Actions</w:t>
            </w:r>
          </w:p>
        </w:tc>
        <w:tc>
          <w:tcPr>
            <w:tcW w:w="6720" w:type="dxa"/>
            <w:tcMar>
              <w:top w:w="100" w:type="dxa"/>
              <w:left w:w="100" w:type="dxa"/>
              <w:bottom w:w="100" w:type="dxa"/>
              <w:right w:w="100" w:type="dxa"/>
            </w:tcMar>
          </w:tcPr>
          <w:p w14:paraId="6320B4BD" w14:textId="78C29A16" w:rsidR="00F74D52" w:rsidRDefault="00F74D52" w:rsidP="008E5DB7">
            <w:pPr>
              <w:pStyle w:val="ListParagraph"/>
              <w:numPr>
                <w:ilvl w:val="0"/>
                <w:numId w:val="35"/>
              </w:numPr>
            </w:pPr>
            <w:r>
              <w:t>The system evaluates the CDS artifact or the eCQM.</w:t>
            </w:r>
          </w:p>
          <w:p w14:paraId="306EAA8E" w14:textId="77777777" w:rsidR="00F74D52" w:rsidRDefault="00F74D52" w:rsidP="008E5DB7">
            <w:pPr>
              <w:pStyle w:val="ListParagraph"/>
              <w:numPr>
                <w:ilvl w:val="0"/>
                <w:numId w:val="35"/>
              </w:numPr>
            </w:pPr>
            <w:r>
              <w:t xml:space="preserve">When the system encounters a data specification it is able to translate the specification unambiguously into a request or query to retrieve the data. </w:t>
            </w:r>
          </w:p>
          <w:p w14:paraId="755931B8" w14:textId="0F45ED21" w:rsidR="00DE62FE" w:rsidRDefault="00F74D52" w:rsidP="008E5DB7">
            <w:pPr>
              <w:pStyle w:val="ListParagraph"/>
              <w:numPr>
                <w:ilvl w:val="0"/>
                <w:numId w:val="35"/>
              </w:numPr>
            </w:pPr>
            <w:r>
              <w:t>The system uses the retrieved data to calculate a performance or evaluate CDS logic.</w:t>
            </w:r>
          </w:p>
          <w:p w14:paraId="12527397" w14:textId="7F699891" w:rsidR="00F74D52" w:rsidRDefault="00F74D52" w:rsidP="008E5DB7">
            <w:pPr>
              <w:pStyle w:val="ListParagraph"/>
              <w:numPr>
                <w:ilvl w:val="0"/>
                <w:numId w:val="35"/>
              </w:numPr>
            </w:pPr>
            <w:r>
              <w:t xml:space="preserve">The CDS system </w:t>
            </w:r>
            <w:r w:rsidR="005060D4">
              <w:t>may determine</w:t>
            </w:r>
            <w:r>
              <w:t xml:space="preserve"> an action specification must be applied as a result of evaluating the logic. The system translates that specification to an executable action unambiguously.</w:t>
            </w:r>
          </w:p>
          <w:p w14:paraId="04595EC6" w14:textId="7FA0DE9B" w:rsidR="005060D4" w:rsidRDefault="00F74D52" w:rsidP="008E5DB7">
            <w:pPr>
              <w:pStyle w:val="ListParagraph"/>
              <w:numPr>
                <w:ilvl w:val="0"/>
                <w:numId w:val="35"/>
              </w:numPr>
            </w:pPr>
            <w:r>
              <w:t xml:space="preserve">The action is presented as a proposal to a user or </w:t>
            </w:r>
            <w:r w:rsidR="005060D4">
              <w:t xml:space="preserve">is </w:t>
            </w:r>
            <w:r>
              <w:t>executed autonomously by the system.</w:t>
            </w:r>
          </w:p>
          <w:p w14:paraId="20C6CBE4" w14:textId="3CB4DDB9" w:rsidR="00DE62FE" w:rsidRDefault="005060D4" w:rsidP="008E5DB7">
            <w:pPr>
              <w:pStyle w:val="ListParagraph"/>
              <w:numPr>
                <w:ilvl w:val="0"/>
                <w:numId w:val="35"/>
              </w:numPr>
            </w:pPr>
            <w:r>
              <w:t>The system translates all needed data specifications and action specifications</w:t>
            </w:r>
            <w:r w:rsidR="00DE62FE">
              <w:t>.</w:t>
            </w:r>
          </w:p>
        </w:tc>
      </w:tr>
      <w:tr w:rsidR="00DE62FE" w14:paraId="02E9A51D" w14:textId="77777777" w:rsidTr="00DE62FE">
        <w:tc>
          <w:tcPr>
            <w:tcW w:w="2145" w:type="dxa"/>
            <w:tcMar>
              <w:top w:w="100" w:type="dxa"/>
              <w:left w:w="100" w:type="dxa"/>
              <w:bottom w:w="100" w:type="dxa"/>
              <w:right w:w="100" w:type="dxa"/>
            </w:tcMar>
          </w:tcPr>
          <w:p w14:paraId="69D8B386" w14:textId="0029103F" w:rsidR="00DE62FE" w:rsidRPr="00EB1D99" w:rsidRDefault="00DE62FE" w:rsidP="00DE62FE">
            <w:pPr>
              <w:rPr>
                <w:b/>
              </w:rPr>
            </w:pPr>
            <w:r w:rsidRPr="00EB1D99">
              <w:rPr>
                <w:b/>
              </w:rPr>
              <w:t>Post-conditions</w:t>
            </w:r>
          </w:p>
        </w:tc>
        <w:tc>
          <w:tcPr>
            <w:tcW w:w="6720" w:type="dxa"/>
            <w:tcMar>
              <w:top w:w="100" w:type="dxa"/>
              <w:left w:w="100" w:type="dxa"/>
              <w:bottom w:w="100" w:type="dxa"/>
              <w:right w:w="100" w:type="dxa"/>
            </w:tcMar>
          </w:tcPr>
          <w:p w14:paraId="4B476920" w14:textId="32171197" w:rsidR="00DE62FE" w:rsidRDefault="005060D4" w:rsidP="00DE62FE">
            <w:r>
              <w:t>The eCQM evaluation results in a computed performance</w:t>
            </w:r>
            <w:r w:rsidR="00085BEE">
              <w:t xml:space="preserve"> of the quality metric</w:t>
            </w:r>
            <w:r w:rsidR="00DE62FE">
              <w:t>.</w:t>
            </w:r>
          </w:p>
          <w:p w14:paraId="396C1836" w14:textId="6D3524A0" w:rsidR="005060D4" w:rsidRDefault="005060D4" w:rsidP="00DE62FE">
            <w:r>
              <w:t>The CDS artifact evaluation results in the determination of whether a set of actions must be applied and the execution of those actions.</w:t>
            </w:r>
          </w:p>
        </w:tc>
      </w:tr>
      <w:tr w:rsidR="00DE62FE" w14:paraId="5945DE20" w14:textId="77777777" w:rsidTr="00DE62FE">
        <w:tc>
          <w:tcPr>
            <w:tcW w:w="2145" w:type="dxa"/>
            <w:tcMar>
              <w:top w:w="100" w:type="dxa"/>
              <w:left w:w="100" w:type="dxa"/>
              <w:bottom w:w="100" w:type="dxa"/>
              <w:right w:w="100" w:type="dxa"/>
            </w:tcMar>
          </w:tcPr>
          <w:p w14:paraId="587006AD" w14:textId="77777777" w:rsidR="00DE62FE" w:rsidRPr="00EB1D99" w:rsidRDefault="00DE62FE" w:rsidP="00DE62FE">
            <w:pPr>
              <w:rPr>
                <w:b/>
              </w:rPr>
            </w:pPr>
            <w:r w:rsidRPr="00EB1D99">
              <w:rPr>
                <w:b/>
              </w:rPr>
              <w:t>Comments</w:t>
            </w:r>
          </w:p>
        </w:tc>
        <w:tc>
          <w:tcPr>
            <w:tcW w:w="6720" w:type="dxa"/>
            <w:tcMar>
              <w:top w:w="100" w:type="dxa"/>
              <w:left w:w="100" w:type="dxa"/>
              <w:bottom w:w="100" w:type="dxa"/>
              <w:right w:w="100" w:type="dxa"/>
            </w:tcMar>
          </w:tcPr>
          <w:p w14:paraId="5CBCFD14" w14:textId="128CAD9E" w:rsidR="00DE62FE" w:rsidRDefault="00DE62FE" w:rsidP="00DE62FE"/>
        </w:tc>
      </w:tr>
    </w:tbl>
    <w:p w14:paraId="5A4AA070" w14:textId="77777777" w:rsidR="001F5C6F" w:rsidRPr="00EB1D99" w:rsidRDefault="001F5C6F" w:rsidP="001F5C6F"/>
    <w:p w14:paraId="7BF9D8ED" w14:textId="77777777" w:rsidR="001F5C6F" w:rsidRDefault="001F5C6F" w:rsidP="001F5C6F">
      <w:pPr>
        <w:pStyle w:val="Heading1"/>
        <w:rPr>
          <w:ins w:id="483" w:author="Aziz Boxwala" w:date="2014-08-08T19:41:00Z"/>
        </w:rPr>
      </w:pPr>
      <w:bookmarkStart w:id="484" w:name="_Ref374639242"/>
      <w:bookmarkStart w:id="485" w:name="_Toc383183203"/>
      <w:r>
        <w:lastRenderedPageBreak/>
        <w:t>Requirements</w:t>
      </w:r>
      <w:bookmarkEnd w:id="484"/>
      <w:bookmarkEnd w:id="485"/>
    </w:p>
    <w:p w14:paraId="74F90CCF" w14:textId="31730102" w:rsidR="00BB5058" w:rsidRPr="00BB5058" w:rsidRDefault="00BB5058">
      <w:pPr>
        <w:pStyle w:val="BodyText"/>
        <w:rPr>
          <w:rPrChange w:id="486" w:author="Aziz Boxwala" w:date="2014-08-08T19:41:00Z">
            <w:rPr/>
          </w:rPrChange>
        </w:rPr>
        <w:pPrChange w:id="487" w:author="Aziz Boxwala" w:date="2014-08-08T19:41:00Z">
          <w:pPr>
            <w:pStyle w:val="Heading1"/>
          </w:pPr>
        </w:pPrChange>
      </w:pPr>
      <w:ins w:id="488" w:author="Aziz Boxwala" w:date="2014-08-08T19:41:00Z">
        <w:r>
          <w:rPr>
            <w:lang w:eastAsia="x-none"/>
          </w:rPr>
          <w:t>This chapter describes the requirements of a domain analysis model for quality improvement.</w:t>
        </w:r>
      </w:ins>
      <w:ins w:id="489" w:author="Aziz Boxwala" w:date="2014-08-08T19:43:00Z">
        <w:r>
          <w:rPr>
            <w:lang w:eastAsia="x-none"/>
          </w:rPr>
          <w:t xml:space="preserve"> The first subsection describes the extent of the domain, i.e., the concepts to be described by the model.</w:t>
        </w:r>
      </w:ins>
      <w:ins w:id="490" w:author="Aziz Boxwala" w:date="2014-08-08T19:44:00Z">
        <w:r>
          <w:rPr>
            <w:lang w:eastAsia="x-none"/>
          </w:rPr>
          <w:t xml:space="preserve"> Subsequent subsections describe requirements related to the use of the model. The </w:t>
        </w:r>
      </w:ins>
      <w:ins w:id="491" w:author="Aziz Boxwala" w:date="2014-08-08T20:36:00Z">
        <w:r w:rsidR="00151554">
          <w:rPr>
            <w:lang w:eastAsia="x-none"/>
          </w:rPr>
          <w:t>next</w:t>
        </w:r>
      </w:ins>
      <w:ins w:id="492" w:author="Aziz Boxwala" w:date="2014-08-08T19:44:00Z">
        <w:r>
          <w:rPr>
            <w:lang w:eastAsia="x-none"/>
          </w:rPr>
          <w:t xml:space="preserve"> subsection </w:t>
        </w:r>
      </w:ins>
      <w:ins w:id="493" w:author="Aziz Boxwala" w:date="2014-08-08T19:45:00Z">
        <w:r w:rsidR="00151554">
          <w:rPr>
            <w:lang w:eastAsia="x-none"/>
          </w:rPr>
          <w:t>discusses the need to extend the</w:t>
        </w:r>
        <w:r>
          <w:rPr>
            <w:lang w:eastAsia="x-none"/>
          </w:rPr>
          <w:t xml:space="preserve"> data model beyond what is included in the </w:t>
        </w:r>
        <w:r w:rsidR="005215CA">
          <w:rPr>
            <w:lang w:eastAsia="x-none"/>
          </w:rPr>
          <w:t xml:space="preserve">standard </w:t>
        </w:r>
        <w:r>
          <w:rPr>
            <w:lang w:eastAsia="x-none"/>
          </w:rPr>
          <w:t>specification.</w:t>
        </w:r>
      </w:ins>
      <w:ins w:id="494" w:author="Aziz Boxwala" w:date="2014-08-08T20:36:00Z">
        <w:r w:rsidR="00151554">
          <w:rPr>
            <w:lang w:eastAsia="x-none"/>
          </w:rPr>
          <w:t xml:space="preserve"> The last subsection lists items explicitly identified as being out of scope of this specification.</w:t>
        </w:r>
      </w:ins>
    </w:p>
    <w:p w14:paraId="3B04000C" w14:textId="77777777" w:rsidR="001F5C6F" w:rsidRPr="005E5B07" w:rsidRDefault="001F5C6F" w:rsidP="001F5C6F">
      <w:pPr>
        <w:pStyle w:val="Heading2"/>
      </w:pPr>
      <w:bookmarkStart w:id="495" w:name="_Toc383183204"/>
      <w:r>
        <w:t>Coverage</w:t>
      </w:r>
      <w:bookmarkEnd w:id="495"/>
    </w:p>
    <w:p w14:paraId="2382A141" w14:textId="1D597C0E" w:rsidR="001F5C6F" w:rsidRPr="005E5B07" w:rsidRDefault="001F5C6F" w:rsidP="00F70466">
      <w:pPr>
        <w:pStyle w:val="BodyText"/>
        <w:rPr>
          <w:lang w:eastAsia="x-none"/>
        </w:rPr>
      </w:pPr>
      <w:r>
        <w:rPr>
          <w:lang w:eastAsia="x-none"/>
        </w:rPr>
        <w:t>The following</w:t>
      </w:r>
      <w:r w:rsidRPr="005E5B07">
        <w:rPr>
          <w:lang w:eastAsia="x-none"/>
        </w:rPr>
        <w:t xml:space="preserve"> requirements define the domain, focus, and content of the </w:t>
      </w:r>
      <w:r>
        <w:rPr>
          <w:lang w:eastAsia="x-none"/>
        </w:rPr>
        <w:t>QIDAM:</w:t>
      </w:r>
    </w:p>
    <w:p w14:paraId="65710CBC" w14:textId="0F43B337" w:rsidR="001F5C6F" w:rsidRPr="005E5B07" w:rsidRDefault="001F5C6F" w:rsidP="00363B1C">
      <w:pPr>
        <w:pStyle w:val="BodyText"/>
        <w:numPr>
          <w:ilvl w:val="0"/>
          <w:numId w:val="15"/>
        </w:numPr>
        <w:rPr>
          <w:lang w:eastAsia="x-none"/>
        </w:rPr>
      </w:pPr>
      <w:r>
        <w:rPr>
          <w:lang w:eastAsia="x-none"/>
        </w:rPr>
        <w:t>R</w:t>
      </w:r>
      <w:r w:rsidRPr="005E5B07">
        <w:rPr>
          <w:lang w:eastAsia="x-none"/>
        </w:rPr>
        <w:t xml:space="preserve">epresents data typically found in an electronic health record of a patient that are pertinent to </w:t>
      </w:r>
      <w:r w:rsidR="00E443B8">
        <w:rPr>
          <w:lang w:eastAsia="x-none"/>
        </w:rPr>
        <w:t>health</w:t>
      </w:r>
      <w:r w:rsidR="00E443B8" w:rsidRPr="005E5B07">
        <w:rPr>
          <w:lang w:eastAsia="x-none"/>
        </w:rPr>
        <w:t xml:space="preserve"> </w:t>
      </w:r>
      <w:r w:rsidRPr="005E5B07">
        <w:rPr>
          <w:lang w:eastAsia="x-none"/>
        </w:rPr>
        <w:t>quality.</w:t>
      </w:r>
    </w:p>
    <w:p w14:paraId="3D026522" w14:textId="1058DC93" w:rsidR="001F5C6F" w:rsidRPr="005E5B07" w:rsidRDefault="001F5C6F" w:rsidP="00363B1C">
      <w:pPr>
        <w:pStyle w:val="BodyText"/>
        <w:numPr>
          <w:ilvl w:val="0"/>
          <w:numId w:val="15"/>
        </w:numPr>
        <w:rPr>
          <w:lang w:eastAsia="x-none"/>
        </w:rPr>
      </w:pPr>
      <w:r>
        <w:rPr>
          <w:lang w:eastAsia="x-none"/>
        </w:rPr>
        <w:t>Only i</w:t>
      </w:r>
      <w:r w:rsidRPr="005E5B07">
        <w:rPr>
          <w:lang w:eastAsia="x-none"/>
        </w:rPr>
        <w:t>nclude</w:t>
      </w:r>
      <w:r>
        <w:rPr>
          <w:lang w:eastAsia="x-none"/>
        </w:rPr>
        <w:t>s</w:t>
      </w:r>
      <w:r w:rsidRPr="005E5B07">
        <w:rPr>
          <w:lang w:eastAsia="x-none"/>
        </w:rPr>
        <w:t xml:space="preserve"> data elements used in </w:t>
      </w:r>
      <w:r>
        <w:rPr>
          <w:lang w:eastAsia="x-none"/>
        </w:rPr>
        <w:t>eCQMs and CDS artifacts</w:t>
      </w:r>
      <w:r w:rsidR="003F146C">
        <w:rPr>
          <w:lang w:eastAsia="x-none"/>
        </w:rPr>
        <w:t>;</w:t>
      </w:r>
      <w:r>
        <w:rPr>
          <w:lang w:eastAsia="x-none"/>
        </w:rPr>
        <w:t xml:space="preserve"> omits data elements that are not used in these domains</w:t>
      </w:r>
      <w:r w:rsidR="003F146C">
        <w:rPr>
          <w:lang w:eastAsia="x-none"/>
        </w:rPr>
        <w:t>.</w:t>
      </w:r>
      <w:r>
        <w:rPr>
          <w:lang w:eastAsia="x-none"/>
        </w:rPr>
        <w:t xml:space="preserve"> </w:t>
      </w:r>
      <w:r w:rsidR="003F146C">
        <w:rPr>
          <w:lang w:eastAsia="x-none"/>
        </w:rPr>
        <w:t>For example</w:t>
      </w:r>
      <w:r>
        <w:rPr>
          <w:lang w:eastAsia="x-none"/>
        </w:rPr>
        <w:t>:</w:t>
      </w:r>
    </w:p>
    <w:p w14:paraId="1FEEA537" w14:textId="2F82F7D0" w:rsidR="001F5C6F" w:rsidRPr="005E5B07" w:rsidRDefault="001F5C6F" w:rsidP="00363B1C">
      <w:pPr>
        <w:pStyle w:val="BodyText"/>
        <w:numPr>
          <w:ilvl w:val="1"/>
          <w:numId w:val="15"/>
        </w:numPr>
        <w:rPr>
          <w:lang w:eastAsia="x-none"/>
        </w:rPr>
      </w:pPr>
      <w:r>
        <w:rPr>
          <w:lang w:eastAsia="x-none"/>
        </w:rPr>
        <w:t>Omit</w:t>
      </w:r>
      <w:r w:rsidRPr="005E5B07">
        <w:rPr>
          <w:lang w:eastAsia="x-none"/>
        </w:rPr>
        <w:t xml:space="preserve"> details of an order t</w:t>
      </w:r>
      <w:r>
        <w:rPr>
          <w:lang w:eastAsia="x-none"/>
        </w:rPr>
        <w:t>ransmittal data flow between an</w:t>
      </w:r>
      <w:r w:rsidRPr="005E5B07">
        <w:rPr>
          <w:lang w:eastAsia="x-none"/>
        </w:rPr>
        <w:t xml:space="preserve"> EHR and ancillary systems or within </w:t>
      </w:r>
      <w:r>
        <w:rPr>
          <w:lang w:eastAsia="x-none"/>
        </w:rPr>
        <w:t>an EHR itself but</w:t>
      </w:r>
      <w:r w:rsidRPr="005E5B07">
        <w:rPr>
          <w:lang w:eastAsia="x-none"/>
        </w:rPr>
        <w:t xml:space="preserve"> capture</w:t>
      </w:r>
      <w:r w:rsidR="003F146C">
        <w:rPr>
          <w:lang w:eastAsia="x-none"/>
        </w:rPr>
        <w:t>s</w:t>
      </w:r>
      <w:r w:rsidRPr="005E5B07">
        <w:rPr>
          <w:lang w:eastAsia="x-none"/>
        </w:rPr>
        <w:t xml:space="preserve"> that </w:t>
      </w:r>
      <w:r>
        <w:rPr>
          <w:lang w:eastAsia="x-none"/>
        </w:rPr>
        <w:t>an</w:t>
      </w:r>
      <w:r w:rsidRPr="005E5B07">
        <w:rPr>
          <w:lang w:eastAsia="x-none"/>
        </w:rPr>
        <w:t xml:space="preserve"> order was placed, when, and its status.</w:t>
      </w:r>
    </w:p>
    <w:p w14:paraId="2144FCFC" w14:textId="6735045D" w:rsidR="001F5C6F" w:rsidRPr="005E5B07" w:rsidRDefault="001F5C6F" w:rsidP="00363B1C">
      <w:pPr>
        <w:pStyle w:val="BodyText"/>
        <w:numPr>
          <w:ilvl w:val="0"/>
          <w:numId w:val="15"/>
        </w:numPr>
        <w:rPr>
          <w:lang w:eastAsia="x-none"/>
        </w:rPr>
      </w:pPr>
      <w:r>
        <w:rPr>
          <w:lang w:eastAsia="x-none"/>
        </w:rPr>
        <w:t>Include</w:t>
      </w:r>
      <w:r w:rsidR="003F146C">
        <w:rPr>
          <w:lang w:eastAsia="x-none"/>
        </w:rPr>
        <w:t>s</w:t>
      </w:r>
      <w:r>
        <w:rPr>
          <w:lang w:eastAsia="x-none"/>
        </w:rPr>
        <w:t xml:space="preserve"> </w:t>
      </w:r>
      <w:del w:id="496" w:author="Aziz Boxwala" w:date="2014-08-08T19:21:00Z">
        <w:r w:rsidDel="004A25F1">
          <w:rPr>
            <w:lang w:eastAsia="x-none"/>
          </w:rPr>
          <w:delText xml:space="preserve">everything </w:delText>
        </w:r>
      </w:del>
      <w:ins w:id="497" w:author="Aziz Boxwala" w:date="2014-08-08T19:21:00Z">
        <w:r w:rsidR="004A25F1">
          <w:rPr>
            <w:lang w:eastAsia="x-none"/>
          </w:rPr>
          <w:t xml:space="preserve">clinical data concepts </w:t>
        </w:r>
      </w:ins>
      <w:r>
        <w:rPr>
          <w:lang w:eastAsia="x-none"/>
        </w:rPr>
        <w:t>in v</w:t>
      </w:r>
      <w:r w:rsidRPr="005E5B07">
        <w:rPr>
          <w:lang w:eastAsia="x-none"/>
        </w:rPr>
        <w:t>MR and QDM</w:t>
      </w:r>
      <w:r w:rsidR="004474A8">
        <w:rPr>
          <w:lang w:eastAsia="x-none"/>
        </w:rPr>
        <w:t xml:space="preserve">. </w:t>
      </w:r>
      <w:del w:id="498" w:author="Aziz Boxwala" w:date="2014-08-08T19:20:00Z">
        <w:r w:rsidR="004474A8" w:rsidDel="004A25F1">
          <w:rPr>
            <w:lang w:eastAsia="x-none"/>
          </w:rPr>
          <w:delText>Will also review templates</w:delText>
        </w:r>
      </w:del>
      <w:ins w:id="499" w:author="Aziz Boxwala" w:date="2014-08-08T19:20:00Z">
        <w:r w:rsidR="004A25F1">
          <w:rPr>
            <w:lang w:eastAsia="x-none"/>
          </w:rPr>
          <w:t xml:space="preserve">The model also will include </w:t>
        </w:r>
      </w:ins>
      <w:ins w:id="500" w:author="Aziz Boxwala" w:date="2014-08-08T19:21:00Z">
        <w:r w:rsidR="004A25F1">
          <w:rPr>
            <w:lang w:eastAsia="x-none"/>
          </w:rPr>
          <w:t xml:space="preserve">relevant </w:t>
        </w:r>
      </w:ins>
      <w:ins w:id="501" w:author="Aziz Boxwala" w:date="2014-08-08T19:20:00Z">
        <w:r w:rsidR="004A25F1">
          <w:rPr>
            <w:lang w:eastAsia="x-none"/>
          </w:rPr>
          <w:t>concepts</w:t>
        </w:r>
      </w:ins>
      <w:ins w:id="502" w:author="Aziz Boxwala" w:date="2014-08-08T19:21:00Z">
        <w:r w:rsidR="004A25F1">
          <w:rPr>
            <w:lang w:eastAsia="x-none"/>
          </w:rPr>
          <w:t xml:space="preserve"> from templates</w:t>
        </w:r>
      </w:ins>
      <w:r w:rsidR="004474A8">
        <w:rPr>
          <w:lang w:eastAsia="x-none"/>
        </w:rPr>
        <w:t xml:space="preserve"> defined in vMR, QRDA, and CCDA </w:t>
      </w:r>
      <w:ins w:id="503" w:author="Aziz Boxwala" w:date="2014-08-08T19:21:00Z">
        <w:r w:rsidR="004A25F1">
          <w:rPr>
            <w:lang w:eastAsia="x-none"/>
          </w:rPr>
          <w:t>specification</w:t>
        </w:r>
      </w:ins>
      <w:del w:id="504" w:author="Aziz Boxwala" w:date="2014-08-08T19:21:00Z">
        <w:r w:rsidR="004474A8" w:rsidDel="004A25F1">
          <w:rPr>
            <w:lang w:eastAsia="x-none"/>
          </w:rPr>
          <w:delText>and include concepts as relevant</w:delText>
        </w:r>
      </w:del>
      <w:r w:rsidR="004474A8">
        <w:rPr>
          <w:lang w:eastAsia="x-none"/>
        </w:rPr>
        <w:t>.</w:t>
      </w:r>
    </w:p>
    <w:p w14:paraId="6EAA0664" w14:textId="3DEFAB26" w:rsidR="001F5C6F" w:rsidRPr="005E5B07" w:rsidRDefault="00B21F41" w:rsidP="00363B1C">
      <w:pPr>
        <w:pStyle w:val="BodyText"/>
        <w:numPr>
          <w:ilvl w:val="0"/>
          <w:numId w:val="15"/>
        </w:numPr>
        <w:rPr>
          <w:lang w:eastAsia="x-none"/>
        </w:rPr>
      </w:pPr>
      <w:r>
        <w:rPr>
          <w:lang w:eastAsia="x-none"/>
        </w:rPr>
        <w:t>Represents the c</w:t>
      </w:r>
      <w:r w:rsidR="001F5C6F" w:rsidRPr="005E5B07">
        <w:rPr>
          <w:lang w:eastAsia="x-none"/>
        </w:rPr>
        <w:t>anonical basis of clinical concepts</w:t>
      </w:r>
    </w:p>
    <w:p w14:paraId="0BC42909" w14:textId="22300FA4" w:rsidR="001F5C6F" w:rsidRPr="005E5B07" w:rsidRDefault="004474A8" w:rsidP="00B9204B">
      <w:pPr>
        <w:pStyle w:val="BodyText"/>
        <w:numPr>
          <w:ilvl w:val="1"/>
          <w:numId w:val="15"/>
        </w:numPr>
        <w:rPr>
          <w:lang w:eastAsia="x-none"/>
        </w:rPr>
      </w:pPr>
      <w:r>
        <w:rPr>
          <w:lang w:eastAsia="x-none"/>
        </w:rPr>
        <w:t xml:space="preserve">Concepts within the model </w:t>
      </w:r>
      <w:del w:id="505" w:author="Aziz Boxwala" w:date="2014-08-08T19:19:00Z">
        <w:r w:rsidDel="00B9204B">
          <w:rPr>
            <w:lang w:eastAsia="x-none"/>
          </w:rPr>
          <w:delText xml:space="preserve">will </w:delText>
        </w:r>
      </w:del>
      <w:ins w:id="506" w:author="Aziz Boxwala" w:date="2014-08-08T19:19:00Z">
        <w:r w:rsidR="002F60FA">
          <w:rPr>
            <w:lang w:eastAsia="x-none"/>
          </w:rPr>
          <w:t xml:space="preserve">should, if at all, </w:t>
        </w:r>
        <w:r w:rsidR="00B9204B">
          <w:rPr>
            <w:lang w:eastAsia="x-none"/>
          </w:rPr>
          <w:t>minimally overlap</w:t>
        </w:r>
        <w:r w:rsidR="00B9204B" w:rsidRPr="00B9204B">
          <w:rPr>
            <w:lang w:eastAsia="x-none"/>
          </w:rPr>
          <w:t xml:space="preserve"> </w:t>
        </w:r>
        <w:r w:rsidR="00B9204B">
          <w:rPr>
            <w:lang w:eastAsia="x-none"/>
          </w:rPr>
          <w:t>with</w:t>
        </w:r>
        <w:r w:rsidR="00B9204B" w:rsidRPr="00B9204B">
          <w:rPr>
            <w:lang w:eastAsia="x-none"/>
          </w:rPr>
          <w:t xml:space="preserve"> each othe</w:t>
        </w:r>
        <w:r w:rsidR="00B9204B">
          <w:rPr>
            <w:lang w:eastAsia="x-none"/>
          </w:rPr>
          <w:t>r</w:t>
        </w:r>
        <w:r w:rsidR="00B9204B" w:rsidRPr="00B9204B" w:rsidDel="00B9204B">
          <w:rPr>
            <w:lang w:eastAsia="x-none"/>
          </w:rPr>
          <w:t xml:space="preserve"> </w:t>
        </w:r>
      </w:ins>
      <w:del w:id="507" w:author="Aziz Boxwala" w:date="2014-08-08T19:19:00Z">
        <w:r w:rsidDel="00B9204B">
          <w:rPr>
            <w:lang w:eastAsia="x-none"/>
          </w:rPr>
          <w:delText>minimize overlap amongst themselves, i.e., be orthogonal to each other.</w:delText>
        </w:r>
      </w:del>
    </w:p>
    <w:p w14:paraId="7F66F7BC" w14:textId="3C12A574" w:rsidR="001F5C6F" w:rsidRPr="005E5B07" w:rsidDel="00F36D4C" w:rsidRDefault="003F146C" w:rsidP="00363B1C">
      <w:pPr>
        <w:pStyle w:val="BodyText"/>
        <w:numPr>
          <w:ilvl w:val="0"/>
          <w:numId w:val="15"/>
        </w:numPr>
        <w:rPr>
          <w:del w:id="508" w:author="Aziz Boxwala" w:date="2014-08-11T18:42:00Z"/>
          <w:lang w:eastAsia="x-none"/>
        </w:rPr>
      </w:pPr>
      <w:r>
        <w:rPr>
          <w:lang w:eastAsia="x-none"/>
        </w:rPr>
        <w:t>Is s</w:t>
      </w:r>
      <w:r w:rsidR="001F5C6F">
        <w:rPr>
          <w:lang w:eastAsia="x-none"/>
        </w:rPr>
        <w:t>uitable for</w:t>
      </w:r>
      <w:r w:rsidR="001F5C6F" w:rsidRPr="005E5B07">
        <w:rPr>
          <w:lang w:eastAsia="x-none"/>
        </w:rPr>
        <w:t xml:space="preserve"> exten</w:t>
      </w:r>
      <w:r w:rsidR="001F5C6F">
        <w:rPr>
          <w:lang w:eastAsia="x-none"/>
        </w:rPr>
        <w:t>sion/refinement</w:t>
      </w:r>
      <w:r w:rsidR="001F5C6F" w:rsidRPr="005E5B07">
        <w:rPr>
          <w:lang w:eastAsia="x-none"/>
        </w:rPr>
        <w:t xml:space="preserve"> to create specialized concepts (e.g., SurgicalProcedure extends Procedure </w:t>
      </w:r>
      <w:r w:rsidR="001F5C6F">
        <w:rPr>
          <w:lang w:eastAsia="x-none"/>
        </w:rPr>
        <w:t>with</w:t>
      </w:r>
      <w:r w:rsidR="001F5C6F" w:rsidRPr="005E5B07">
        <w:rPr>
          <w:lang w:eastAsia="x-none"/>
        </w:rPr>
        <w:t xml:space="preserve"> </w:t>
      </w:r>
      <w:r w:rsidR="001F5C6F">
        <w:rPr>
          <w:lang w:eastAsia="x-none"/>
        </w:rPr>
        <w:t>data</w:t>
      </w:r>
      <w:r w:rsidR="001F5C6F" w:rsidRPr="005E5B07">
        <w:rPr>
          <w:lang w:eastAsia="x-none"/>
        </w:rPr>
        <w:t xml:space="preserve"> about anesthesia)</w:t>
      </w:r>
    </w:p>
    <w:p w14:paraId="2C3AF3B7" w14:textId="25841DEA" w:rsidR="001F5C6F" w:rsidRPr="005E5B07" w:rsidDel="00F36D4C" w:rsidRDefault="001F5C6F">
      <w:pPr>
        <w:pStyle w:val="BodyText"/>
        <w:numPr>
          <w:ilvl w:val="0"/>
          <w:numId w:val="15"/>
        </w:numPr>
        <w:rPr>
          <w:del w:id="509" w:author="Aziz Boxwala" w:date="2014-08-11T18:42:00Z"/>
        </w:rPr>
        <w:pPrChange w:id="510" w:author="Aziz Boxwala" w:date="2014-08-11T18:42:00Z">
          <w:pPr>
            <w:pStyle w:val="Heading3"/>
          </w:pPr>
        </w:pPrChange>
      </w:pPr>
      <w:bookmarkStart w:id="511" w:name="h.i6oav28ob7c6" w:colFirst="0" w:colLast="0"/>
      <w:bookmarkStart w:id="512" w:name="_Toc383183205"/>
      <w:bookmarkEnd w:id="511"/>
      <w:moveFromRangeStart w:id="513" w:author="Aziz Boxwala" w:date="2014-08-08T19:55:00Z" w:name="move395291065"/>
      <w:moveFrom w:id="514" w:author="Aziz Boxwala" w:date="2014-08-08T19:55:00Z">
        <w:r w:rsidRPr="005E5B07" w:rsidDel="00782655">
          <w:t>Out of scope</w:t>
        </w:r>
      </w:moveFrom>
      <w:bookmarkEnd w:id="512"/>
    </w:p>
    <w:p w14:paraId="6CA4763D" w14:textId="087F0F6F" w:rsidR="001F5C6F" w:rsidRPr="005E5B07" w:rsidDel="00782655" w:rsidRDefault="001F5C6F">
      <w:pPr>
        <w:pStyle w:val="BodyText"/>
        <w:numPr>
          <w:ilvl w:val="0"/>
          <w:numId w:val="15"/>
        </w:numPr>
        <w:pPrChange w:id="515" w:author="Aziz Boxwala" w:date="2014-08-08T19:23:00Z">
          <w:pPr>
            <w:pStyle w:val="ListParagraph"/>
            <w:numPr>
              <w:numId w:val="14"/>
            </w:numPr>
            <w:spacing w:after="120"/>
            <w:ind w:hanging="360"/>
            <w:contextualSpacing/>
          </w:pPr>
        </w:pPrChange>
      </w:pPr>
      <w:moveFrom w:id="516" w:author="Aziz Boxwala" w:date="2014-08-08T19:55:00Z">
        <w:r w:rsidDel="00782655">
          <w:t>The language used to specify data mapping expressions or other expressions i</w:t>
        </w:r>
        <w:r w:rsidR="003F146C" w:rsidDel="00782655">
          <w:t>s</w:t>
        </w:r>
        <w:r w:rsidDel="00782655">
          <w:t xml:space="preserve"> not in scope of the QIDAM.</w:t>
        </w:r>
      </w:moveFrom>
    </w:p>
    <w:p w14:paraId="7C58FC4A" w14:textId="77777777" w:rsidR="001F5C6F" w:rsidRDefault="001F5C6F" w:rsidP="001F5C6F">
      <w:pPr>
        <w:pStyle w:val="Heading2"/>
      </w:pPr>
      <w:bookmarkStart w:id="517" w:name="_Toc383183206"/>
      <w:moveFromRangeEnd w:id="513"/>
      <w:r>
        <w:t>Format</w:t>
      </w:r>
      <w:bookmarkEnd w:id="517"/>
    </w:p>
    <w:p w14:paraId="7CD3A614" w14:textId="7DAF47F7" w:rsidR="001F5C6F" w:rsidRPr="0045033C" w:rsidRDefault="001F5C6F" w:rsidP="00225816">
      <w:pPr>
        <w:pStyle w:val="BodyText"/>
        <w:rPr>
          <w:lang w:eastAsia="x-none"/>
        </w:rPr>
      </w:pPr>
      <w:r w:rsidRPr="0045033C">
        <w:rPr>
          <w:lang w:eastAsia="x-none"/>
        </w:rPr>
        <w:t xml:space="preserve">The </w:t>
      </w:r>
      <w:r>
        <w:rPr>
          <w:lang w:eastAsia="x-none"/>
        </w:rPr>
        <w:t>QIDAM</w:t>
      </w:r>
      <w:r w:rsidRPr="0045033C">
        <w:rPr>
          <w:lang w:eastAsia="x-none"/>
        </w:rPr>
        <w:t xml:space="preserve"> will be </w:t>
      </w:r>
      <w:del w:id="518" w:author="Aziz Boxwala" w:date="2014-08-08T19:40:00Z">
        <w:r w:rsidRPr="0045033C" w:rsidDel="00A842A0">
          <w:rPr>
            <w:lang w:eastAsia="x-none"/>
          </w:rPr>
          <w:delText xml:space="preserve">defined in </w:delText>
        </w:r>
        <w:r w:rsidDel="00A842A0">
          <w:rPr>
            <w:lang w:eastAsia="x-none"/>
          </w:rPr>
          <w:delText xml:space="preserve">the form of </w:delText>
        </w:r>
      </w:del>
      <w:r>
        <w:rPr>
          <w:lang w:eastAsia="x-none"/>
        </w:rPr>
        <w:t xml:space="preserve">a UML class diagram </w:t>
      </w:r>
      <w:del w:id="519" w:author="Aziz Boxwala" w:date="2014-08-08T19:40:00Z">
        <w:r w:rsidDel="00A842A0">
          <w:rPr>
            <w:lang w:eastAsia="x-none"/>
          </w:rPr>
          <w:delText xml:space="preserve">and </w:delText>
        </w:r>
        <w:r w:rsidRPr="0045033C" w:rsidDel="00A842A0">
          <w:rPr>
            <w:lang w:eastAsia="x-none"/>
          </w:rPr>
          <w:delText>will be</w:delText>
        </w:r>
      </w:del>
      <w:ins w:id="520" w:author="Aziz Boxwala" w:date="2014-08-08T19:40:00Z">
        <w:r w:rsidR="00A842A0">
          <w:rPr>
            <w:lang w:eastAsia="x-none"/>
          </w:rPr>
          <w:t>that is</w:t>
        </w:r>
      </w:ins>
      <w:r w:rsidRPr="0045033C">
        <w:rPr>
          <w:lang w:eastAsia="x-none"/>
        </w:rPr>
        <w:t xml:space="preserve"> thoroughly and clearly documented. The purpose, scope, and constraints of each element in the model </w:t>
      </w:r>
      <w:del w:id="521" w:author="Aziz Boxwala" w:date="2014-08-08T19:40:00Z">
        <w:r w:rsidRPr="0045033C" w:rsidDel="00A842A0">
          <w:rPr>
            <w:lang w:eastAsia="x-none"/>
          </w:rPr>
          <w:delText>will be</w:delText>
        </w:r>
      </w:del>
      <w:ins w:id="522" w:author="Aziz Boxwala" w:date="2014-08-08T19:40:00Z">
        <w:r w:rsidR="00A842A0">
          <w:rPr>
            <w:lang w:eastAsia="x-none"/>
          </w:rPr>
          <w:t>are</w:t>
        </w:r>
      </w:ins>
      <w:r w:rsidRPr="0045033C">
        <w:rPr>
          <w:lang w:eastAsia="x-none"/>
        </w:rPr>
        <w:t xml:space="preserve"> described</w:t>
      </w:r>
      <w:ins w:id="523" w:author="Aziz Boxwala" w:date="2014-08-08T19:40:00Z">
        <w:r w:rsidR="00A842A0">
          <w:rPr>
            <w:lang w:eastAsia="x-none"/>
          </w:rPr>
          <w:t xml:space="preserve"> within the specification</w:t>
        </w:r>
      </w:ins>
      <w:r w:rsidRPr="0045033C">
        <w:rPr>
          <w:lang w:eastAsia="x-none"/>
        </w:rPr>
        <w:t xml:space="preserve">. </w:t>
      </w:r>
    </w:p>
    <w:p w14:paraId="5E974F90" w14:textId="77777777" w:rsidR="001F5C6F" w:rsidRDefault="001F5C6F" w:rsidP="001F5C6F">
      <w:pPr>
        <w:pStyle w:val="Heading2"/>
      </w:pPr>
      <w:bookmarkStart w:id="524" w:name="_Toc383183207"/>
      <w:r>
        <w:t>Usability</w:t>
      </w:r>
      <w:bookmarkEnd w:id="524"/>
    </w:p>
    <w:p w14:paraId="6DD442B8" w14:textId="2E5D7050" w:rsidR="001F5C6F" w:rsidRPr="005F332E" w:rsidRDefault="001F5C6F" w:rsidP="00225816">
      <w:pPr>
        <w:pStyle w:val="BodyText"/>
        <w:rPr>
          <w:lang w:eastAsia="x-none"/>
        </w:rPr>
      </w:pPr>
      <w:r w:rsidRPr="005F332E">
        <w:rPr>
          <w:lang w:eastAsia="x-none"/>
        </w:rPr>
        <w:t xml:space="preserve">The </w:t>
      </w:r>
      <w:r>
        <w:rPr>
          <w:lang w:eastAsia="x-none"/>
        </w:rPr>
        <w:t>QIDAM</w:t>
      </w:r>
      <w:r w:rsidRPr="005F332E">
        <w:rPr>
          <w:lang w:eastAsia="x-none"/>
        </w:rPr>
        <w:t xml:space="preserve"> </w:t>
      </w:r>
      <w:r>
        <w:rPr>
          <w:lang w:eastAsia="x-none"/>
        </w:rPr>
        <w:t>will</w:t>
      </w:r>
      <w:r w:rsidRPr="005F332E">
        <w:rPr>
          <w:lang w:eastAsia="x-none"/>
        </w:rPr>
        <w:t xml:space="preserve"> provide a bridge between clinical and technical users by using intuitive or clinical names for classes</w:t>
      </w:r>
      <w:r w:rsidR="007709E8">
        <w:rPr>
          <w:lang w:eastAsia="x-none"/>
        </w:rPr>
        <w:t xml:space="preserve"> and attributes</w:t>
      </w:r>
      <w:r w:rsidRPr="005F332E">
        <w:rPr>
          <w:lang w:eastAsia="x-none"/>
        </w:rPr>
        <w:t xml:space="preserve">.  Technical jargon for names </w:t>
      </w:r>
      <w:r>
        <w:rPr>
          <w:lang w:eastAsia="x-none"/>
        </w:rPr>
        <w:t>will</w:t>
      </w:r>
      <w:r w:rsidRPr="005F332E">
        <w:rPr>
          <w:lang w:eastAsia="x-none"/>
        </w:rPr>
        <w:t xml:space="preserve"> be avoided.  Cl</w:t>
      </w:r>
      <w:r>
        <w:rPr>
          <w:lang w:eastAsia="x-none"/>
        </w:rPr>
        <w:t xml:space="preserve">asses should be unambiguous, </w:t>
      </w:r>
      <w:r w:rsidRPr="005F332E">
        <w:rPr>
          <w:lang w:eastAsia="x-none"/>
        </w:rPr>
        <w:t>well defined</w:t>
      </w:r>
      <w:r>
        <w:rPr>
          <w:lang w:eastAsia="x-none"/>
        </w:rPr>
        <w:t>, and non-overlapping</w:t>
      </w:r>
      <w:r w:rsidRPr="005F332E">
        <w:rPr>
          <w:lang w:eastAsia="x-none"/>
        </w:rPr>
        <w:t xml:space="preserve"> </w:t>
      </w:r>
      <w:r w:rsidR="003F146C">
        <w:rPr>
          <w:lang w:eastAsia="x-none"/>
        </w:rPr>
        <w:t>so</w:t>
      </w:r>
      <w:r w:rsidR="003F146C" w:rsidRPr="005F332E">
        <w:rPr>
          <w:lang w:eastAsia="x-none"/>
        </w:rPr>
        <w:t xml:space="preserve"> </w:t>
      </w:r>
      <w:r w:rsidRPr="005F332E">
        <w:rPr>
          <w:lang w:eastAsia="x-none"/>
        </w:rPr>
        <w:t xml:space="preserve">that users of the model can distinguish when to use different model elements.  </w:t>
      </w:r>
    </w:p>
    <w:p w14:paraId="03106CE8" w14:textId="700B6915" w:rsidR="001F5C6F" w:rsidRPr="005F332E" w:rsidRDefault="001F5C6F" w:rsidP="00225816">
      <w:pPr>
        <w:pStyle w:val="BodyText"/>
        <w:rPr>
          <w:lang w:eastAsia="x-none"/>
        </w:rPr>
      </w:pPr>
      <w:r w:rsidRPr="005F332E">
        <w:rPr>
          <w:lang w:eastAsia="x-none"/>
        </w:rPr>
        <w:t>Data element</w:t>
      </w:r>
      <w:ins w:id="525" w:author="Aziz Boxwala" w:date="2014-08-08T19:39:00Z">
        <w:r w:rsidR="0099023C">
          <w:rPr>
            <w:lang w:eastAsia="x-none"/>
          </w:rPr>
          <w:t>s</w:t>
        </w:r>
      </w:ins>
      <w:r w:rsidRPr="005F332E">
        <w:rPr>
          <w:lang w:eastAsia="x-none"/>
        </w:rPr>
        <w:t xml:space="preserve"> in the </w:t>
      </w:r>
      <w:r>
        <w:rPr>
          <w:lang w:eastAsia="x-none"/>
        </w:rPr>
        <w:t>QIDAM</w:t>
      </w:r>
      <w:r w:rsidRPr="005F332E">
        <w:rPr>
          <w:lang w:eastAsia="x-none"/>
        </w:rPr>
        <w:t xml:space="preserve"> need to relate in a way that is intuitive </w:t>
      </w:r>
      <w:del w:id="526" w:author="Aziz Boxwala" w:date="2014-08-08T19:39:00Z">
        <w:r w:rsidRPr="005F332E" w:rsidDel="0099023C">
          <w:rPr>
            <w:lang w:eastAsia="x-none"/>
          </w:rPr>
          <w:delText xml:space="preserve">both </w:delText>
        </w:r>
      </w:del>
      <w:r w:rsidRPr="005F332E">
        <w:rPr>
          <w:lang w:eastAsia="x-none"/>
        </w:rPr>
        <w:t xml:space="preserve">to </w:t>
      </w:r>
      <w:r>
        <w:rPr>
          <w:lang w:eastAsia="x-none"/>
        </w:rPr>
        <w:t>authors of</w:t>
      </w:r>
      <w:r w:rsidRPr="005F332E">
        <w:rPr>
          <w:lang w:eastAsia="x-none"/>
        </w:rPr>
        <w:t xml:space="preserve"> </w:t>
      </w:r>
      <w:r>
        <w:rPr>
          <w:lang w:eastAsia="x-none"/>
        </w:rPr>
        <w:t>eCQMs and CDS artifacts</w:t>
      </w:r>
      <w:ins w:id="527" w:author="Aziz Boxwala" w:date="2014-08-08T19:39:00Z">
        <w:r w:rsidR="0099023C">
          <w:rPr>
            <w:lang w:eastAsia="x-none"/>
          </w:rPr>
          <w:t>,</w:t>
        </w:r>
      </w:ins>
      <w:r w:rsidRPr="005F332E">
        <w:rPr>
          <w:lang w:eastAsia="x-none"/>
        </w:rPr>
        <w:t xml:space="preserve"> </w:t>
      </w:r>
      <w:del w:id="528" w:author="Aziz Boxwala" w:date="2014-08-08T19:39:00Z">
        <w:r w:rsidRPr="005F332E" w:rsidDel="0099023C">
          <w:rPr>
            <w:lang w:eastAsia="x-none"/>
          </w:rPr>
          <w:delText>as well as</w:delText>
        </w:r>
      </w:del>
      <w:ins w:id="529" w:author="Aziz Boxwala" w:date="2014-08-08T19:39:00Z">
        <w:r w:rsidR="0099023C">
          <w:rPr>
            <w:lang w:eastAsia="x-none"/>
          </w:rPr>
          <w:t>and</w:t>
        </w:r>
      </w:ins>
      <w:r w:rsidRPr="005F332E">
        <w:rPr>
          <w:lang w:eastAsia="x-none"/>
        </w:rPr>
        <w:t xml:space="preserve"> </w:t>
      </w:r>
      <w:r>
        <w:rPr>
          <w:lang w:eastAsia="x-none"/>
        </w:rPr>
        <w:t>to users of them</w:t>
      </w:r>
      <w:r w:rsidRPr="005F332E">
        <w:rPr>
          <w:lang w:eastAsia="x-none"/>
        </w:rPr>
        <w:t xml:space="preserve">.  Categories or classes and the states associated with them </w:t>
      </w:r>
      <w:r>
        <w:rPr>
          <w:lang w:eastAsia="x-none"/>
        </w:rPr>
        <w:t>will</w:t>
      </w:r>
      <w:r w:rsidRPr="005F332E">
        <w:rPr>
          <w:lang w:eastAsia="x-none"/>
        </w:rPr>
        <w:t xml:space="preserve"> be clearly defined.</w:t>
      </w:r>
    </w:p>
    <w:p w14:paraId="282EAEAA" w14:textId="20E07235" w:rsidR="001F5C6F" w:rsidRPr="005F332E" w:rsidRDefault="001F5C6F" w:rsidP="00225816">
      <w:pPr>
        <w:pStyle w:val="BodyText"/>
        <w:rPr>
          <w:lang w:eastAsia="x-none"/>
        </w:rPr>
      </w:pPr>
      <w:r w:rsidRPr="005F332E">
        <w:rPr>
          <w:lang w:eastAsia="x-none"/>
        </w:rPr>
        <w:t xml:space="preserve">Additional established principles of usability to be met </w:t>
      </w:r>
      <w:r>
        <w:rPr>
          <w:lang w:eastAsia="x-none"/>
        </w:rPr>
        <w:t>by</w:t>
      </w:r>
      <w:r w:rsidRPr="005F332E">
        <w:rPr>
          <w:lang w:eastAsia="x-none"/>
        </w:rPr>
        <w:t xml:space="preserve"> the </w:t>
      </w:r>
      <w:r>
        <w:rPr>
          <w:lang w:eastAsia="x-none"/>
        </w:rPr>
        <w:t>QIDAM</w:t>
      </w:r>
      <w:r w:rsidRPr="005F332E">
        <w:rPr>
          <w:lang w:eastAsia="x-none"/>
        </w:rPr>
        <w:t xml:space="preserve"> include:</w:t>
      </w:r>
    </w:p>
    <w:p w14:paraId="21EF73F2" w14:textId="5B879807" w:rsidR="001F5C6F" w:rsidRPr="005F332E" w:rsidRDefault="001F5C6F" w:rsidP="00363B1C">
      <w:pPr>
        <w:pStyle w:val="BodyText"/>
        <w:numPr>
          <w:ilvl w:val="0"/>
          <w:numId w:val="14"/>
        </w:numPr>
      </w:pPr>
      <w:r w:rsidRPr="0000187F">
        <w:rPr>
          <w:b/>
        </w:rPr>
        <w:lastRenderedPageBreak/>
        <w:t>Effectiveness</w:t>
      </w:r>
      <w:r>
        <w:t xml:space="preserve"> </w:t>
      </w:r>
      <w:r w:rsidR="003F146C">
        <w:t>–</w:t>
      </w:r>
      <w:r>
        <w:t xml:space="preserve"> </w:t>
      </w:r>
      <w:r w:rsidR="003F146C">
        <w:t>E</w:t>
      </w:r>
      <w:r w:rsidRPr="005F332E">
        <w:t xml:space="preserve">nsure </w:t>
      </w:r>
      <w:r w:rsidR="003F146C">
        <w:t xml:space="preserve">that </w:t>
      </w:r>
      <w:r w:rsidRPr="005F332E">
        <w:t>the model allows all users to achieve their go</w:t>
      </w:r>
      <w:r>
        <w:t>als accurately by building the QIDAM</w:t>
      </w:r>
      <w:r w:rsidRPr="005F332E">
        <w:t xml:space="preserve"> based on how it will be used.  </w:t>
      </w:r>
    </w:p>
    <w:p w14:paraId="7A3FE0A1" w14:textId="0EEDF870" w:rsidR="001F5C6F" w:rsidRPr="005F332E" w:rsidRDefault="001F5C6F" w:rsidP="00363B1C">
      <w:pPr>
        <w:pStyle w:val="BodyText"/>
        <w:numPr>
          <w:ilvl w:val="0"/>
          <w:numId w:val="14"/>
        </w:numPr>
      </w:pPr>
      <w:r w:rsidRPr="0000187F">
        <w:rPr>
          <w:b/>
        </w:rPr>
        <w:t>Efficiency</w:t>
      </w:r>
      <w:r>
        <w:t xml:space="preserve"> </w:t>
      </w:r>
      <w:r w:rsidR="003F146C">
        <w:t>–</w:t>
      </w:r>
      <w:r>
        <w:t xml:space="preserve"> </w:t>
      </w:r>
      <w:r w:rsidR="003F146C">
        <w:t>E</w:t>
      </w:r>
      <w:r w:rsidR="003F146C" w:rsidRPr="005F332E">
        <w:t xml:space="preserve">nsure </w:t>
      </w:r>
      <w:r w:rsidR="003F146C">
        <w:t xml:space="preserve">that </w:t>
      </w:r>
      <w:r w:rsidRPr="005F332E">
        <w:t>all users will be able to use the model to achieve their goals for their context of use in an efficient manner.  Having unambiguous, non-overlapping concepts aids in this efficiency.  Extensibility will also aid in efficiency.</w:t>
      </w:r>
    </w:p>
    <w:p w14:paraId="7F9978E5" w14:textId="5A609DFA" w:rsidR="001F5C6F" w:rsidRPr="005F332E" w:rsidRDefault="001F5C6F" w:rsidP="00363B1C">
      <w:pPr>
        <w:pStyle w:val="BodyText"/>
        <w:numPr>
          <w:ilvl w:val="0"/>
          <w:numId w:val="14"/>
        </w:numPr>
      </w:pPr>
      <w:r w:rsidRPr="0000187F">
        <w:rPr>
          <w:b/>
        </w:rPr>
        <w:t>Familiarity</w:t>
      </w:r>
      <w:r>
        <w:t xml:space="preserve"> – </w:t>
      </w:r>
      <w:r w:rsidR="003F146C">
        <w:t>N</w:t>
      </w:r>
      <w:r>
        <w:t xml:space="preserve">ame QIDAM concepts in a manner familiar to </w:t>
      </w:r>
      <w:r w:rsidRPr="005F332E">
        <w:t xml:space="preserve">users. </w:t>
      </w:r>
      <w:r>
        <w:t xml:space="preserve">Avoid unfamiliar </w:t>
      </w:r>
      <w:r w:rsidRPr="005F332E">
        <w:t>technical terms.</w:t>
      </w:r>
    </w:p>
    <w:p w14:paraId="3DBFE57F" w14:textId="77777777" w:rsidR="001F5C6F" w:rsidRDefault="001F5C6F" w:rsidP="001F5C6F">
      <w:pPr>
        <w:pStyle w:val="Heading2"/>
      </w:pPr>
      <w:bookmarkStart w:id="530" w:name="_Toc383183208"/>
      <w:r>
        <w:t>Computability</w:t>
      </w:r>
      <w:bookmarkEnd w:id="530"/>
    </w:p>
    <w:p w14:paraId="05D4202B" w14:textId="139379C9" w:rsidR="001F5C6F" w:rsidRPr="006E36C3" w:rsidRDefault="001F5C6F" w:rsidP="00225816">
      <w:pPr>
        <w:pStyle w:val="BodyText"/>
      </w:pPr>
      <w:r w:rsidRPr="006E36C3">
        <w:t xml:space="preserve">The </w:t>
      </w:r>
      <w:r>
        <w:t>QIDAM will</w:t>
      </w:r>
      <w:r w:rsidRPr="006E36C3">
        <w:t xml:space="preserve"> balance the needs for </w:t>
      </w:r>
      <w:r w:rsidR="0065123C">
        <w:t xml:space="preserve">understandability by </w:t>
      </w:r>
      <w:r w:rsidRPr="006E36C3">
        <w:t>human</w:t>
      </w:r>
      <w:r w:rsidR="0065123C">
        <w:t>s</w:t>
      </w:r>
      <w:r>
        <w:t xml:space="preserve"> and computability</w:t>
      </w:r>
      <w:r w:rsidRPr="006E36C3">
        <w:t xml:space="preserve">. </w:t>
      </w:r>
      <w:r w:rsidR="00A067A8" w:rsidRPr="00A067A8">
        <w:t xml:space="preserve">For instance, the use of more specific attribute names will be favored except in cases where computability requirements favor more general attribute names to support </w:t>
      </w:r>
      <w:r w:rsidR="00A067A8">
        <w:t>consistent and correct</w:t>
      </w:r>
      <w:r w:rsidR="00A067A8" w:rsidRPr="00A067A8">
        <w:t xml:space="preserve"> inferencing. </w:t>
      </w:r>
      <w:r w:rsidRPr="006E36C3">
        <w:t xml:space="preserve">The following are key areas that the </w:t>
      </w:r>
      <w:r>
        <w:t>QIDAM</w:t>
      </w:r>
      <w:r w:rsidRPr="006E36C3">
        <w:t xml:space="preserve"> needs to address:</w:t>
      </w:r>
    </w:p>
    <w:p w14:paraId="35E2BBBB" w14:textId="1BB3D715" w:rsidR="001F5C6F" w:rsidRPr="006E36C3" w:rsidRDefault="001F5C6F" w:rsidP="00363B1C">
      <w:pPr>
        <w:pStyle w:val="BodyText"/>
        <w:numPr>
          <w:ilvl w:val="0"/>
          <w:numId w:val="16"/>
        </w:numPr>
      </w:pPr>
      <w:r w:rsidRPr="0000187F">
        <w:rPr>
          <w:b/>
        </w:rPr>
        <w:t>Semantic clarity</w:t>
      </w:r>
      <w:r w:rsidRPr="006E36C3">
        <w:t xml:space="preserve"> </w:t>
      </w:r>
      <w:r w:rsidR="00657E4D">
        <w:t>–</w:t>
      </w:r>
      <w:r w:rsidRPr="006E36C3">
        <w:t xml:space="preserve"> The </w:t>
      </w:r>
      <w:r>
        <w:t>QIDAM</w:t>
      </w:r>
      <w:r w:rsidRPr="006E36C3">
        <w:t xml:space="preserve"> must represent clinical concepts and attributes in an unambiguous manner. In cases where semantic clarity and </w:t>
      </w:r>
      <w:r w:rsidR="0065123C">
        <w:t xml:space="preserve">understandability by </w:t>
      </w:r>
      <w:r w:rsidRPr="006E36C3">
        <w:t>human</w:t>
      </w:r>
      <w:r w:rsidR="0065123C">
        <w:t>s</w:t>
      </w:r>
      <w:r w:rsidRPr="006E36C3">
        <w:t xml:space="preserve"> </w:t>
      </w:r>
      <w:r>
        <w:t>compete</w:t>
      </w:r>
      <w:r w:rsidR="0065123C">
        <w:t xml:space="preserve"> (e.g., terms familiar to clinicians but with multiple meanings)</w:t>
      </w:r>
      <w:r>
        <w:t>, semantic clarity will</w:t>
      </w:r>
      <w:r w:rsidRPr="006E36C3">
        <w:t xml:space="preserve"> trump.</w:t>
      </w:r>
    </w:p>
    <w:p w14:paraId="5648D1EB" w14:textId="14BEAF0F" w:rsidR="001F5C6F" w:rsidRPr="006E36C3" w:rsidRDefault="00657E4D" w:rsidP="004C51FF">
      <w:pPr>
        <w:pStyle w:val="BodyText"/>
        <w:numPr>
          <w:ilvl w:val="0"/>
          <w:numId w:val="16"/>
        </w:numPr>
      </w:pPr>
      <w:r>
        <w:rPr>
          <w:b/>
        </w:rPr>
        <w:t>“</w:t>
      </w:r>
      <w:r w:rsidR="001F5C6F" w:rsidRPr="0000187F">
        <w:rPr>
          <w:b/>
        </w:rPr>
        <w:t>Just enough</w:t>
      </w:r>
      <w:r>
        <w:rPr>
          <w:b/>
        </w:rPr>
        <w:t>”</w:t>
      </w:r>
      <w:r w:rsidR="001F5C6F" w:rsidRPr="0000187F">
        <w:rPr>
          <w:b/>
        </w:rPr>
        <w:t xml:space="preserve"> concept granularity</w:t>
      </w:r>
      <w:r w:rsidR="001F5C6F" w:rsidRPr="006E36C3">
        <w:t xml:space="preserve"> </w:t>
      </w:r>
      <w:r>
        <w:t>–</w:t>
      </w:r>
      <w:r w:rsidR="001F5C6F" w:rsidRPr="006E36C3">
        <w:t xml:space="preserve"> The model </w:t>
      </w:r>
      <w:r w:rsidR="001F5C6F">
        <w:t>will</w:t>
      </w:r>
      <w:r w:rsidR="001F5C6F" w:rsidRPr="006E36C3">
        <w:t xml:space="preserve"> define concepts at a level of granularity that meet the needs of the clinical community and our use cases. Granularity must also be consistent across concepts (e.g., frequency or criticality should not be specified differently from one conce</w:t>
      </w:r>
      <w:r w:rsidR="001F5C6F">
        <w:t>pt to another</w:t>
      </w:r>
      <w:r w:rsidR="001F5C6F" w:rsidRPr="006E36C3">
        <w:t>)</w:t>
      </w:r>
      <w:r w:rsidR="004C51FF">
        <w:t xml:space="preserve"> </w:t>
      </w:r>
      <w:r w:rsidR="004C51FF" w:rsidRPr="004C51FF">
        <w:t>unless there is a reason for such differences</w:t>
      </w:r>
      <w:r w:rsidR="004C51FF">
        <w:t xml:space="preserve"> (e.g., frequency for chemotherapy regimen is much more complex than frequency for daily aspirin)</w:t>
      </w:r>
      <w:r w:rsidR="001F5C6F" w:rsidRPr="006E36C3">
        <w:t>.</w:t>
      </w:r>
    </w:p>
    <w:p w14:paraId="42AA0E2C" w14:textId="77C217FB" w:rsidR="001F5C6F" w:rsidRPr="006E36C3" w:rsidRDefault="001F5C6F" w:rsidP="00363B1C">
      <w:pPr>
        <w:pStyle w:val="BodyText"/>
        <w:numPr>
          <w:ilvl w:val="0"/>
          <w:numId w:val="16"/>
        </w:numPr>
      </w:pPr>
      <w:r w:rsidRPr="0000187F">
        <w:rPr>
          <w:b/>
        </w:rPr>
        <w:t>Inferencing</w:t>
      </w:r>
      <w:r w:rsidRPr="0000187F">
        <w:rPr>
          <w:b/>
          <w:i/>
        </w:rPr>
        <w:t xml:space="preserve"> </w:t>
      </w:r>
      <w:r w:rsidR="00657E4D">
        <w:t>–</w:t>
      </w:r>
      <w:r w:rsidRPr="006E36C3">
        <w:t xml:space="preserve"> The </w:t>
      </w:r>
      <w:r>
        <w:t>QIDAM</w:t>
      </w:r>
      <w:r w:rsidRPr="006E36C3">
        <w:t xml:space="preserve"> </w:t>
      </w:r>
      <w:r>
        <w:t>will</w:t>
      </w:r>
      <w:r w:rsidRPr="006E36C3">
        <w:t xml:space="preserve"> define concept relationships (e.g., IS-A and PART-OF relationships) that support the inferencing needs of </w:t>
      </w:r>
      <w:r>
        <w:t>CDS</w:t>
      </w:r>
      <w:r w:rsidRPr="006E36C3">
        <w:t xml:space="preserve"> systems. This includes the definition of general (broader) concepts at higher levels in a concept hierarchy that may then be composed together to represent lower</w:t>
      </w:r>
      <w:r w:rsidR="00657E4D">
        <w:t>-</w:t>
      </w:r>
      <w:r w:rsidRPr="006E36C3">
        <w:t>level concepts more familiar to clinicians. CDS systems may operate on these broader concepts</w:t>
      </w:r>
      <w:r w:rsidR="00657E4D">
        <w:t>,</w:t>
      </w:r>
      <w:r w:rsidRPr="006E36C3">
        <w:t xml:space="preserve"> while </w:t>
      </w:r>
      <w:r>
        <w:t>eCQM</w:t>
      </w:r>
      <w:r w:rsidRPr="006E36C3">
        <w:t xml:space="preserve"> or CDS </w:t>
      </w:r>
      <w:r>
        <w:t>artifact</w:t>
      </w:r>
      <w:r w:rsidRPr="006E36C3">
        <w:t xml:space="preserve"> authors may operate on lower</w:t>
      </w:r>
      <w:r w:rsidR="00657E4D">
        <w:t>-</w:t>
      </w:r>
      <w:r w:rsidRPr="006E36C3">
        <w:t>level concepts.</w:t>
      </w:r>
    </w:p>
    <w:p w14:paraId="26DB1DFC" w14:textId="77777777" w:rsidR="001F5C6F" w:rsidRDefault="001F5C6F" w:rsidP="001F5C6F">
      <w:pPr>
        <w:pStyle w:val="Heading2"/>
      </w:pPr>
      <w:bookmarkStart w:id="531" w:name="_Toc382872212"/>
      <w:bookmarkStart w:id="532" w:name="_Toc382902192"/>
      <w:bookmarkStart w:id="533" w:name="_Toc383177056"/>
      <w:bookmarkStart w:id="534" w:name="_Toc383183209"/>
      <w:bookmarkStart w:id="535" w:name="_Toc383183210"/>
      <w:bookmarkEnd w:id="531"/>
      <w:bookmarkEnd w:id="532"/>
      <w:bookmarkEnd w:id="533"/>
      <w:bookmarkEnd w:id="534"/>
      <w:r>
        <w:t>Interoperability</w:t>
      </w:r>
      <w:bookmarkEnd w:id="535"/>
    </w:p>
    <w:p w14:paraId="3F1A1DD8" w14:textId="44A3AFEC" w:rsidR="001F5C6F" w:rsidRPr="00225816" w:rsidRDefault="001F5C6F" w:rsidP="00225816">
      <w:pPr>
        <w:pStyle w:val="BodyText"/>
      </w:pPr>
      <w:r w:rsidRPr="00225816">
        <w:t xml:space="preserve">Each concept and </w:t>
      </w:r>
      <w:del w:id="536" w:author="Aziz Boxwala" w:date="2014-08-08T18:50:00Z">
        <w:r w:rsidRPr="00225816" w:rsidDel="00F4509A">
          <w:delText xml:space="preserve">property </w:delText>
        </w:r>
      </w:del>
      <w:ins w:id="537" w:author="Aziz Boxwala" w:date="2014-08-08T18:50:00Z">
        <w:r w:rsidR="00F4509A">
          <w:t>attribute</w:t>
        </w:r>
        <w:r w:rsidR="00F4509A" w:rsidRPr="00225816">
          <w:t xml:space="preserve"> </w:t>
        </w:r>
      </w:ins>
      <w:r w:rsidRPr="00225816">
        <w:t>of vMR and QDM must have an unambiguous mapping to a QIDAM equivalent</w:t>
      </w:r>
      <w:r w:rsidR="00084811">
        <w:t xml:space="preserve"> unless there is a justification for not doing so</w:t>
      </w:r>
      <w:r w:rsidR="00B07341">
        <w:t>.</w:t>
      </w:r>
    </w:p>
    <w:p w14:paraId="67F7C461" w14:textId="77777777" w:rsidR="001F5C6F" w:rsidRDefault="001F5C6F" w:rsidP="001F5C6F">
      <w:pPr>
        <w:pStyle w:val="Heading2"/>
      </w:pPr>
      <w:bookmarkStart w:id="538" w:name="_Toc383183211"/>
      <w:r>
        <w:t>Extensibility</w:t>
      </w:r>
      <w:bookmarkEnd w:id="538"/>
    </w:p>
    <w:p w14:paraId="2735A012" w14:textId="2C6EE40F" w:rsidR="001F5C6F" w:rsidRDefault="001F5C6F" w:rsidP="00225816">
      <w:pPr>
        <w:pStyle w:val="BodyText"/>
      </w:pPr>
      <w:r w:rsidRPr="00D40CC2">
        <w:t xml:space="preserve">The </w:t>
      </w:r>
      <w:r>
        <w:t>QIDAM</w:t>
      </w:r>
      <w:r w:rsidR="00F87793">
        <w:t>, initially,</w:t>
      </w:r>
      <w:r w:rsidRPr="00D40CC2">
        <w:t xml:space="preserve"> will </w:t>
      </w:r>
      <w:r>
        <w:t>only address existing concepts from vMR and QDM</w:t>
      </w:r>
      <w:r w:rsidR="00657E4D">
        <w:t>,</w:t>
      </w:r>
      <w:r>
        <w:t xml:space="preserve"> and will therefore not include</w:t>
      </w:r>
      <w:r w:rsidRPr="00D40CC2">
        <w:t xml:space="preserve"> a representation for all types of clinical data. For example, the </w:t>
      </w:r>
      <w:r>
        <w:t>QIDAM</w:t>
      </w:r>
      <w:r w:rsidRPr="00D40CC2">
        <w:t xml:space="preserve"> may include a class for Diagnostic</w:t>
      </w:r>
      <w:r>
        <w:t>Test</w:t>
      </w:r>
      <w:r w:rsidRPr="00D40CC2">
        <w:t xml:space="preserve">Result but not </w:t>
      </w:r>
      <w:r>
        <w:t xml:space="preserve">for </w:t>
      </w:r>
      <w:r w:rsidR="00F87793">
        <w:t>Genetic</w:t>
      </w:r>
      <w:r>
        <w:t>TestResult that would</w:t>
      </w:r>
      <w:r w:rsidRPr="00D40CC2">
        <w:t xml:space="preserve"> require specific </w:t>
      </w:r>
      <w:del w:id="539" w:author="Aziz Boxwala" w:date="2014-08-08T18:51:00Z">
        <w:r w:rsidRPr="00D40CC2" w:rsidDel="00F4509A">
          <w:delText xml:space="preserve">properties </w:delText>
        </w:r>
      </w:del>
      <w:ins w:id="540" w:author="Aziz Boxwala" w:date="2014-08-08T18:51:00Z">
        <w:r w:rsidR="00F4509A">
          <w:t>attributes</w:t>
        </w:r>
        <w:r w:rsidR="00F4509A" w:rsidRPr="00D40CC2">
          <w:t xml:space="preserve"> </w:t>
        </w:r>
      </w:ins>
      <w:r w:rsidRPr="00D40CC2">
        <w:t xml:space="preserve">for representing </w:t>
      </w:r>
      <w:r w:rsidR="00F87793">
        <w:t>genes</w:t>
      </w:r>
      <w:ins w:id="541" w:author="Aziz Boxwala" w:date="2014-08-08T19:47:00Z">
        <w:r w:rsidR="00C434A9">
          <w:t xml:space="preserve"> and their variations</w:t>
        </w:r>
      </w:ins>
      <w:r w:rsidRPr="00D40CC2">
        <w:t xml:space="preserve">. The </w:t>
      </w:r>
      <w:r>
        <w:t xml:space="preserve">QIDAM </w:t>
      </w:r>
      <w:ins w:id="542" w:author="Aziz Boxwala" w:date="2014-08-08T19:51:00Z">
        <w:r w:rsidR="00C434A9">
          <w:t xml:space="preserve">(and logical or physical models derived from it) </w:t>
        </w:r>
      </w:ins>
      <w:ins w:id="543" w:author="Aziz Boxwala" w:date="2014-08-08T19:58:00Z">
        <w:r w:rsidR="00782655">
          <w:t>should have a flexible design. The design should allow incorporation of new classes and attributes in</w:t>
        </w:r>
      </w:ins>
      <w:del w:id="544" w:author="Aziz Boxwala" w:date="2014-08-08T19:59:00Z">
        <w:r w:rsidDel="00782655">
          <w:delText>will therefore</w:delText>
        </w:r>
        <w:r w:rsidRPr="00D40CC2" w:rsidDel="00782655">
          <w:delText xml:space="preserve"> be </w:delText>
        </w:r>
        <w:r w:rsidR="000E6FAE" w:rsidDel="00782655">
          <w:delText>designed such that the model can be extended in</w:delText>
        </w:r>
      </w:del>
      <w:r w:rsidR="000E6FAE">
        <w:t xml:space="preserve"> the future</w:t>
      </w:r>
      <w:ins w:id="545" w:author="Aziz Boxwala" w:date="2014-08-08T19:59:00Z">
        <w:r w:rsidR="00782655">
          <w:t xml:space="preserve"> with little </w:t>
        </w:r>
      </w:ins>
      <w:ins w:id="546" w:author="Aziz Boxwala" w:date="2014-08-08T20:00:00Z">
        <w:r w:rsidR="00782655">
          <w:t xml:space="preserve">to no </w:t>
        </w:r>
      </w:ins>
      <w:ins w:id="547" w:author="Aziz Boxwala" w:date="2014-08-08T19:59:00Z">
        <w:r w:rsidR="00782655">
          <w:t>impact on existing classes</w:t>
        </w:r>
      </w:ins>
      <w:r w:rsidRPr="00D40CC2">
        <w:t>.</w:t>
      </w:r>
    </w:p>
    <w:p w14:paraId="4F4A9C6B" w14:textId="7EC902B3" w:rsidR="001F5C6F" w:rsidRPr="00D40CC2" w:rsidRDefault="001F5C6F" w:rsidP="00225816">
      <w:pPr>
        <w:pStyle w:val="BodyText"/>
      </w:pPr>
      <w:r>
        <w:lastRenderedPageBreak/>
        <w:t xml:space="preserve">It is expected that gaps in the models will be addressed </w:t>
      </w:r>
      <w:r w:rsidRPr="00D40CC2">
        <w:t>through the standardization process</w:t>
      </w:r>
      <w:ins w:id="548" w:author="Aziz Boxwala" w:date="2014-08-08T19:48:00Z">
        <w:r w:rsidR="00C434A9">
          <w:t xml:space="preserve">, i.e., by proposing </w:t>
        </w:r>
      </w:ins>
      <w:ins w:id="549" w:author="Aziz Boxwala" w:date="2014-08-08T19:49:00Z">
        <w:r w:rsidR="00C434A9">
          <w:t>requirements and highlighting limitations of</w:t>
        </w:r>
      </w:ins>
      <w:ins w:id="550" w:author="Aziz Boxwala" w:date="2014-08-08T19:48:00Z">
        <w:r w:rsidR="00C434A9">
          <w:t xml:space="preserve"> the model in appropriate working groups in HL7, collaboratively </w:t>
        </w:r>
      </w:ins>
      <w:ins w:id="551" w:author="Aziz Boxwala" w:date="2014-08-08T19:49:00Z">
        <w:r w:rsidR="00C434A9">
          <w:t>creating solutions</w:t>
        </w:r>
      </w:ins>
      <w:ins w:id="552" w:author="Aziz Boxwala" w:date="2014-08-08T19:50:00Z">
        <w:r w:rsidR="00C434A9">
          <w:t xml:space="preserve"> by modifying the </w:t>
        </w:r>
      </w:ins>
      <w:ins w:id="553" w:author="Aziz Boxwala" w:date="2014-08-08T19:51:00Z">
        <w:r w:rsidR="00C434A9">
          <w:t>standard</w:t>
        </w:r>
      </w:ins>
      <w:ins w:id="554" w:author="Aziz Boxwala" w:date="2014-08-08T19:49:00Z">
        <w:r w:rsidR="00C434A9">
          <w:t>, and getting those solutions ap</w:t>
        </w:r>
      </w:ins>
      <w:ins w:id="555" w:author="Aziz Boxwala" w:date="2014-08-08T19:50:00Z">
        <w:r w:rsidR="00C434A9">
          <w:t>proved through ballots and other change management procedures at HL7</w:t>
        </w:r>
      </w:ins>
      <w:r w:rsidRPr="00D40CC2">
        <w:t>.</w:t>
      </w:r>
      <w:r>
        <w:t xml:space="preserve"> However, there often is a need to incorporate </w:t>
      </w:r>
      <w:r w:rsidR="00AC598F">
        <w:t xml:space="preserve">additional </w:t>
      </w:r>
      <w:r>
        <w:t xml:space="preserve">classes and attributes into a model even before the standardization is completed. </w:t>
      </w:r>
      <w:r w:rsidR="007F26EB">
        <w:t xml:space="preserve">Furthermore, such additions may be needed for local or regional business requirements, even though such requirements may not warrant modifications to the national or international standard. </w:t>
      </w:r>
      <w:del w:id="556" w:author="Aziz Boxwala" w:date="2014-08-08T19:51:00Z">
        <w:r w:rsidR="000E6FAE" w:rsidDel="00C434A9">
          <w:delText xml:space="preserve">Such </w:delText>
        </w:r>
      </w:del>
      <w:ins w:id="557" w:author="Aziz Boxwala" w:date="2014-08-08T19:51:00Z">
        <w:r w:rsidR="00C434A9">
          <w:t xml:space="preserve">These </w:t>
        </w:r>
      </w:ins>
      <w:r w:rsidR="000E6FAE">
        <w:t>needs</w:t>
      </w:r>
      <w:r w:rsidR="007F26EB">
        <w:t xml:space="preserve"> for extension</w:t>
      </w:r>
      <w:r w:rsidR="000E6FAE">
        <w:t xml:space="preserve"> may arise during the use of the logical models and physical models derived from QIDAM. Those models </w:t>
      </w:r>
      <w:r>
        <w:t xml:space="preserve">must be extensible by the users and implementers of the specification. </w:t>
      </w:r>
      <w:ins w:id="558" w:author="Aziz Boxwala" w:date="2014-08-08T20:06:00Z">
        <w:r w:rsidR="002457C4">
          <w:t>As an example, the vMR, uses relatedClinicalStatement, relatedEntity, and an attribute called “attribute” in the base ClinicalStatement and Entity classes, for purposes of extension, i.e., specifying attributes by implementers that do not exist in the standard vMR model. Similar approaches are used in FHIR and Clinical Statement specifications.</w:t>
        </w:r>
      </w:ins>
    </w:p>
    <w:p w14:paraId="1AC2A64F" w14:textId="08EA6079" w:rsidR="001F5C6F" w:rsidRDefault="001F5C6F" w:rsidP="00225816">
      <w:pPr>
        <w:pStyle w:val="BodyText"/>
        <w:rPr>
          <w:ins w:id="559" w:author="Aziz Boxwala" w:date="2014-08-08T19:55:00Z"/>
        </w:rPr>
      </w:pPr>
      <w:del w:id="560" w:author="Aziz Boxwala" w:date="2014-08-08T20:02:00Z">
        <w:r w:rsidDel="00782655">
          <w:delText>The approach to extending the</w:delText>
        </w:r>
        <w:r w:rsidR="000E6FAE" w:rsidDel="00782655">
          <w:delText xml:space="preserve"> derivate models of</w:delText>
        </w:r>
        <w:r w:rsidDel="00782655">
          <w:delText xml:space="preserve"> </w:delText>
        </w:r>
        <w:r w:rsidR="00EB23CC" w:rsidDel="00782655">
          <w:delText>QIDAM</w:delText>
        </w:r>
        <w:r w:rsidR="000E6FAE" w:rsidDel="00782655">
          <w:delText xml:space="preserve"> (i.e., the logical and physical models)</w:delText>
        </w:r>
        <w:r w:rsidDel="00782655">
          <w:delText xml:space="preserve"> is not part of the conceptual model, the scope of this document. Thus, we do not specify an extension mechanism here. Rather, it will be specified as part of the </w:delText>
        </w:r>
        <w:r w:rsidR="00EB23CC" w:rsidDel="00782655">
          <w:delText xml:space="preserve">health quality </w:delText>
        </w:r>
        <w:r w:rsidR="00BF5C9B" w:rsidDel="00782655">
          <w:delText xml:space="preserve">improvement </w:delText>
        </w:r>
        <w:r w:rsidDel="00782655">
          <w:delText>logical model.</w:delText>
        </w:r>
        <w:r w:rsidR="00F87793" w:rsidDel="00782655">
          <w:delText xml:space="preserve"> However, w</w:delText>
        </w:r>
      </w:del>
      <w:ins w:id="561" w:author="Aziz Boxwala" w:date="2014-08-08T20:03:00Z">
        <w:r w:rsidR="00782655">
          <w:t>W</w:t>
        </w:r>
      </w:ins>
      <w:r w:rsidR="00F87793">
        <w:t xml:space="preserve">e expect that </w:t>
      </w:r>
      <w:del w:id="562" w:author="Aziz Boxwala" w:date="2014-08-08T20:03:00Z">
        <w:r w:rsidR="000E6FAE" w:rsidDel="00782655">
          <w:delText xml:space="preserve">those </w:delText>
        </w:r>
      </w:del>
      <w:ins w:id="563" w:author="Aziz Boxwala" w:date="2014-08-08T20:03:00Z">
        <w:r w:rsidR="00782655">
          <w:t xml:space="preserve">the logical and physical </w:t>
        </w:r>
      </w:ins>
      <w:r w:rsidR="000E6FAE">
        <w:t>model</w:t>
      </w:r>
      <w:ins w:id="564" w:author="Aziz Boxwala" w:date="2014-08-08T20:08:00Z">
        <w:r w:rsidR="002457C4">
          <w:t xml:space="preserve"> specifications</w:t>
        </w:r>
      </w:ins>
      <w:del w:id="565" w:author="Aziz Boxwala" w:date="2014-08-08T20:08:00Z">
        <w:r w:rsidR="000E6FAE" w:rsidDel="002457C4">
          <w:delText>s</w:delText>
        </w:r>
      </w:del>
      <w:r w:rsidR="000E6FAE">
        <w:t xml:space="preserve"> will </w:t>
      </w:r>
      <w:del w:id="566" w:author="Aziz Boxwala" w:date="2014-08-08T20:04:00Z">
        <w:r w:rsidR="000E6FAE" w:rsidDel="00782655">
          <w:delText>provide the ability</w:delText>
        </w:r>
      </w:del>
      <w:ins w:id="567" w:author="Aziz Boxwala" w:date="2014-08-08T20:08:00Z">
        <w:r w:rsidR="002457C4">
          <w:t xml:space="preserve">elucidate </w:t>
        </w:r>
      </w:ins>
      <w:ins w:id="568" w:author="Aziz Boxwala" w:date="2014-08-08T20:04:00Z">
        <w:r w:rsidR="00782655">
          <w:t>the mechanism</w:t>
        </w:r>
      </w:ins>
      <w:ins w:id="569" w:author="Aziz Boxwala" w:date="2014-08-08T20:30:00Z">
        <w:r w:rsidR="00BA3D96">
          <w:t>s</w:t>
        </w:r>
      </w:ins>
      <w:r w:rsidR="000E6FAE">
        <w:t xml:space="preserve"> </w:t>
      </w:r>
      <w:ins w:id="570" w:author="Aziz Boxwala" w:date="2014-08-08T20:08:00Z">
        <w:r w:rsidR="002457C4">
          <w:t xml:space="preserve">for users </w:t>
        </w:r>
      </w:ins>
      <w:r w:rsidR="000E6FAE">
        <w:t>to extend the</w:t>
      </w:r>
      <w:ins w:id="571" w:author="Aziz Boxwala" w:date="2014-08-08T20:04:00Z">
        <w:r w:rsidR="00782655">
          <w:t xml:space="preserve"> respective</w:t>
        </w:r>
      </w:ins>
      <w:r w:rsidR="000E6FAE">
        <w:t xml:space="preserve"> model</w:t>
      </w:r>
      <w:ins w:id="572" w:author="Aziz Boxwala" w:date="2014-08-08T20:04:00Z">
        <w:r w:rsidR="00782655">
          <w:t>s</w:t>
        </w:r>
      </w:ins>
      <w:r w:rsidR="000E6FAE">
        <w:t>. We</w:t>
      </w:r>
      <w:ins w:id="573" w:author="Aziz Boxwala" w:date="2014-08-08T20:07:00Z">
        <w:r w:rsidR="002457C4">
          <w:t xml:space="preserve"> strongly</w:t>
        </w:r>
      </w:ins>
      <w:r w:rsidR="000E6FAE">
        <w:t xml:space="preserve"> </w:t>
      </w:r>
      <w:del w:id="574" w:author="Aziz Boxwala" w:date="2014-08-08T20:04:00Z">
        <w:r w:rsidR="000E6FAE" w:rsidDel="00782655">
          <w:delText xml:space="preserve">further </w:delText>
        </w:r>
      </w:del>
      <w:r w:rsidR="000E6FAE">
        <w:t xml:space="preserve">recommend that the </w:t>
      </w:r>
      <w:r w:rsidR="00F87793">
        <w:t>e</w:t>
      </w:r>
      <w:r w:rsidRPr="00D40CC2">
        <w:t>xten</w:t>
      </w:r>
      <w:r>
        <w:t>sion</w:t>
      </w:r>
      <w:r w:rsidRPr="00D40CC2">
        <w:t xml:space="preserve"> </w:t>
      </w:r>
      <w:r w:rsidR="000E6FAE">
        <w:t xml:space="preserve">mechanism be designed for graceful degradation. i.e., </w:t>
      </w:r>
      <w:r w:rsidRPr="00D40CC2">
        <w:t xml:space="preserve">classes </w:t>
      </w:r>
      <w:r w:rsidR="00F87793">
        <w:t>will</w:t>
      </w:r>
      <w:r w:rsidRPr="00D40CC2">
        <w:t xml:space="preserve"> degrade gracefully to </w:t>
      </w:r>
      <w:r>
        <w:t>the core model</w:t>
      </w:r>
      <w:r w:rsidRPr="00D40CC2">
        <w:t xml:space="preserve"> class </w:t>
      </w:r>
      <w:r>
        <w:t>that they extend.</w:t>
      </w:r>
      <w:r w:rsidRPr="00D40CC2">
        <w:t xml:space="preserve"> </w:t>
      </w:r>
      <w:r w:rsidR="00657E4D">
        <w:t>For example</w:t>
      </w:r>
      <w:r w:rsidRPr="00D40CC2">
        <w:t xml:space="preserve">, a </w:t>
      </w:r>
      <w:r w:rsidR="00F87793">
        <w:t>GeneticTestResult</w:t>
      </w:r>
      <w:r w:rsidRPr="00D40CC2">
        <w:t xml:space="preserve"> </w:t>
      </w:r>
      <w:r>
        <w:t>extension</w:t>
      </w:r>
      <w:r w:rsidRPr="00D40CC2">
        <w:t xml:space="preserve"> </w:t>
      </w:r>
      <w:r>
        <w:t xml:space="preserve">of a </w:t>
      </w:r>
      <w:r w:rsidRPr="00D40CC2">
        <w:t>DiagnosticTestResult</w:t>
      </w:r>
      <w:r>
        <w:t xml:space="preserve"> will</w:t>
      </w:r>
      <w:r w:rsidRPr="00D40CC2">
        <w:t xml:space="preserve"> still be process</w:t>
      </w:r>
      <w:r>
        <w:t>able</w:t>
      </w:r>
      <w:r w:rsidRPr="00D40CC2">
        <w:t xml:space="preserve"> </w:t>
      </w:r>
      <w:r>
        <w:t xml:space="preserve">by a system </w:t>
      </w:r>
      <w:r w:rsidRPr="00D40CC2">
        <w:t>as a DiagnosticTestResult.</w:t>
      </w:r>
      <w:del w:id="575" w:author="Aziz Boxwala" w:date="2014-08-08T20:07:00Z">
        <w:r w:rsidR="00096DED" w:rsidDel="002457C4">
          <w:delText xml:space="preserve"> </w:delText>
        </w:r>
      </w:del>
      <w:del w:id="576" w:author="Aziz Boxwala" w:date="2014-08-08T20:06:00Z">
        <w:r w:rsidR="00096DED" w:rsidDel="002457C4">
          <w:delText xml:space="preserve">Note that the vMR, uses relatedClinicalStatement, relatedEntity, and a </w:delText>
        </w:r>
      </w:del>
      <w:del w:id="577" w:author="Aziz Boxwala" w:date="2014-08-08T18:51:00Z">
        <w:r w:rsidR="00096DED" w:rsidDel="000054E2">
          <w:delText xml:space="preserve">property </w:delText>
        </w:r>
      </w:del>
      <w:del w:id="578" w:author="Aziz Boxwala" w:date="2014-08-08T20:06:00Z">
        <w:r w:rsidR="00096DED" w:rsidDel="002457C4">
          <w:delText xml:space="preserve">called “attribute” in the base ClinicalStatement and Entity classes, for purposes of extension, i.e., specifying </w:delText>
        </w:r>
      </w:del>
      <w:del w:id="579" w:author="Aziz Boxwala" w:date="2014-08-08T18:51:00Z">
        <w:r w:rsidR="00096DED" w:rsidDel="00D73890">
          <w:delText xml:space="preserve">properties </w:delText>
        </w:r>
      </w:del>
      <w:del w:id="580" w:author="Aziz Boxwala" w:date="2014-08-08T20:06:00Z">
        <w:r w:rsidR="00096DED" w:rsidDel="002457C4">
          <w:delText xml:space="preserve">by implementers that do not exist in the standard vMR model. </w:delText>
        </w:r>
        <w:r w:rsidR="00BA471D" w:rsidDel="002457C4">
          <w:delText xml:space="preserve">Similar approaches are used in FHIR and Clinical Statement specifications. </w:delText>
        </w:r>
      </w:del>
      <w:del w:id="581" w:author="Aziz Boxwala" w:date="2014-08-08T20:03:00Z">
        <w:r w:rsidR="00096DED" w:rsidDel="00782655">
          <w:delText>These extension mechanisms are not specified in QIDAM because specification of such extension mechanisms is considered out of scope (as mentioned above). However, s</w:delText>
        </w:r>
      </w:del>
      <w:del w:id="582" w:author="Aziz Boxwala" w:date="2014-08-08T20:07:00Z">
        <w:r w:rsidR="00096DED" w:rsidDel="002457C4">
          <w:delText xml:space="preserve">uch extension mechanisms </w:delText>
        </w:r>
        <w:r w:rsidR="00BA471D" w:rsidDel="002457C4">
          <w:delText>should</w:delText>
        </w:r>
        <w:r w:rsidR="00096DED" w:rsidDel="002457C4">
          <w:delText xml:space="preserve"> be considered for </w:delText>
        </w:r>
        <w:r w:rsidR="00BA471D" w:rsidDel="002457C4">
          <w:delText xml:space="preserve">potential inclusion in </w:delText>
        </w:r>
        <w:r w:rsidR="00096DED" w:rsidDel="002457C4">
          <w:delText>derivat</w:delText>
        </w:r>
        <w:r w:rsidR="00BA471D" w:rsidDel="002457C4">
          <w:delText>iv</w:delText>
        </w:r>
        <w:r w:rsidR="00096DED" w:rsidDel="002457C4">
          <w:delText>e logical and physical models.</w:delText>
        </w:r>
      </w:del>
    </w:p>
    <w:p w14:paraId="0C238784" w14:textId="77777777" w:rsidR="00782655" w:rsidRDefault="00782655">
      <w:pPr>
        <w:pStyle w:val="Heading2nospace"/>
        <w:rPr>
          <w:ins w:id="583" w:author="Aziz Boxwala" w:date="2014-08-08T20:36:00Z"/>
        </w:rPr>
        <w:pPrChange w:id="584" w:author="Aziz Boxwala" w:date="2014-08-08T19:55:00Z">
          <w:pPr>
            <w:pStyle w:val="Heading3"/>
          </w:pPr>
        </w:pPrChange>
      </w:pPr>
      <w:moveToRangeStart w:id="585" w:author="Aziz Boxwala" w:date="2014-08-08T19:55:00Z" w:name="move395291065"/>
      <w:moveTo w:id="586" w:author="Aziz Boxwala" w:date="2014-08-08T19:55:00Z">
        <w:r w:rsidRPr="005E5B07">
          <w:t>Out of scope</w:t>
        </w:r>
      </w:moveTo>
    </w:p>
    <w:p w14:paraId="23FA7BDA" w14:textId="3C5D857E" w:rsidR="00151554" w:rsidRPr="00151554" w:rsidRDefault="00151554">
      <w:pPr>
        <w:rPr>
          <w:rPrChange w:id="587" w:author="Aziz Boxwala" w:date="2014-08-08T20:36:00Z">
            <w:rPr/>
          </w:rPrChange>
        </w:rPr>
        <w:pPrChange w:id="588" w:author="Aziz Boxwala" w:date="2014-08-08T20:37:00Z">
          <w:pPr>
            <w:pStyle w:val="Heading3"/>
          </w:pPr>
        </w:pPrChange>
      </w:pPr>
      <w:ins w:id="589" w:author="Aziz Boxwala" w:date="2014-08-08T20:37:00Z">
        <w:r>
          <w:t>The items noted in this section are considered out of scope of the QIDAM specification.</w:t>
        </w:r>
      </w:ins>
    </w:p>
    <w:p w14:paraId="4A128874" w14:textId="2E329EDF" w:rsidR="00782655" w:rsidRPr="005E5B07" w:rsidRDefault="00782655">
      <w:pPr>
        <w:pStyle w:val="ListParagraph"/>
        <w:numPr>
          <w:ilvl w:val="0"/>
          <w:numId w:val="45"/>
        </w:numPr>
        <w:pPrChange w:id="590" w:author="Aziz Boxwala" w:date="2014-08-08T20:38:00Z">
          <w:pPr>
            <w:spacing w:after="120"/>
            <w:contextualSpacing/>
          </w:pPr>
        </w:pPrChange>
      </w:pPr>
      <w:moveTo w:id="591" w:author="Aziz Boxwala" w:date="2014-08-08T19:55:00Z">
        <w:r>
          <w:t>The language used to specify data mapping expressions or other expressions is not in scope of the QIDAM.</w:t>
        </w:r>
      </w:moveTo>
    </w:p>
    <w:moveToRangeEnd w:id="585"/>
    <w:p w14:paraId="0D7FCBBA" w14:textId="6AD70199" w:rsidR="00782655" w:rsidRPr="00D40CC2" w:rsidRDefault="00782655">
      <w:pPr>
        <w:pStyle w:val="ListParagraph"/>
        <w:numPr>
          <w:ilvl w:val="0"/>
          <w:numId w:val="45"/>
        </w:numPr>
        <w:pPrChange w:id="592" w:author="Aziz Boxwala" w:date="2014-08-08T20:38:00Z">
          <w:pPr>
            <w:pStyle w:val="BodyText"/>
          </w:pPr>
        </w:pPrChange>
      </w:pPr>
      <w:ins w:id="593" w:author="Aziz Boxwala" w:date="2014-08-08T19:57:00Z">
        <w:r>
          <w:t>The approach to extending the derivative models of</w:t>
        </w:r>
      </w:ins>
      <w:ins w:id="594" w:author="Aziz Boxwala" w:date="2014-08-08T20:38:00Z">
        <w:r w:rsidR="00151554">
          <w:t xml:space="preserve"> the</w:t>
        </w:r>
      </w:ins>
      <w:ins w:id="595" w:author="Aziz Boxwala" w:date="2014-08-08T19:57:00Z">
        <w:r>
          <w:t xml:space="preserve"> QIDAM (i.e., the logical and physical models) is not part of the conceptual model, the scope of this document.</w:t>
        </w:r>
      </w:ins>
      <w:ins w:id="596" w:author="Aziz Boxwala" w:date="2014-08-08T20:01:00Z">
        <w:r>
          <w:t xml:space="preserve"> Therefore, this document does not specify an extension mechanism.</w:t>
        </w:r>
      </w:ins>
    </w:p>
    <w:p w14:paraId="6EB65F9C" w14:textId="77777777" w:rsidR="001F5C6F" w:rsidRDefault="001F5C6F">
      <w:pPr>
        <w:pPrChange w:id="597" w:author="Aziz Boxwala" w:date="2014-08-08T20:37:00Z">
          <w:pPr>
            <w:spacing w:after="120"/>
          </w:pPr>
        </w:pPrChange>
      </w:pPr>
    </w:p>
    <w:p w14:paraId="3C6CB79A" w14:textId="0B6F3078" w:rsidR="00B90B95" w:rsidRDefault="00B90B95">
      <w:pPr>
        <w:pPrChange w:id="598" w:author="Aziz Boxwala" w:date="2014-08-08T20:37:00Z">
          <w:pPr>
            <w:pStyle w:val="BodyText"/>
          </w:pPr>
        </w:pPrChange>
      </w:pPr>
    </w:p>
    <w:p w14:paraId="792C58F0" w14:textId="4E96CC5B" w:rsidR="00CB45A1" w:rsidRDefault="002C28C6" w:rsidP="00DA3D43">
      <w:pPr>
        <w:pStyle w:val="Heading1"/>
        <w:rPr>
          <w:lang w:val="en-US"/>
        </w:rPr>
      </w:pPr>
      <w:bookmarkStart w:id="599" w:name="_Toc383183212"/>
      <w:bookmarkStart w:id="600" w:name="_Toc219652710"/>
      <w:r>
        <w:rPr>
          <w:lang w:val="en-US"/>
        </w:rPr>
        <w:lastRenderedPageBreak/>
        <w:t>Model Overview</w:t>
      </w:r>
      <w:bookmarkEnd w:id="599"/>
    </w:p>
    <w:p w14:paraId="3B1266FB" w14:textId="77777777" w:rsidR="00D44648" w:rsidRDefault="00092107" w:rsidP="00346FD1">
      <w:pPr>
        <w:pStyle w:val="Heading2"/>
        <w:rPr>
          <w:ins w:id="601" w:author="Aziz Boxwala" w:date="2014-08-11T22:17:00Z"/>
        </w:rPr>
      </w:pPr>
      <w:bookmarkStart w:id="602" w:name="_Toc383183213"/>
      <w:r>
        <w:t>Design</w:t>
      </w:r>
      <w:bookmarkEnd w:id="602"/>
    </w:p>
    <w:p w14:paraId="72F3884E" w14:textId="087A03A0" w:rsidR="00092107" w:rsidRDefault="00D44648">
      <w:pPr>
        <w:pStyle w:val="Heading3nospace"/>
        <w:rPr>
          <w:ins w:id="603" w:author="Aziz Boxwala" w:date="2014-08-11T15:06:00Z"/>
        </w:rPr>
        <w:pPrChange w:id="604" w:author="Aziz Boxwala" w:date="2014-08-11T22:17:00Z">
          <w:pPr>
            <w:pStyle w:val="Heading2"/>
          </w:pPr>
        </w:pPrChange>
      </w:pPr>
      <w:ins w:id="605" w:author="Aziz Boxwala" w:date="2014-08-11T22:17:00Z">
        <w:r>
          <w:t>Approach</w:t>
        </w:r>
      </w:ins>
      <w:del w:id="606" w:author="Aziz Boxwala" w:date="2014-08-11T22:17:00Z">
        <w:r w:rsidR="00092107" w:rsidDel="00D44648">
          <w:delText xml:space="preserve"> </w:delText>
        </w:r>
      </w:del>
    </w:p>
    <w:p w14:paraId="4CB34544" w14:textId="70741223" w:rsidR="001A56C4" w:rsidRDefault="001A56C4">
      <w:pPr>
        <w:pStyle w:val="BodyText"/>
        <w:rPr>
          <w:ins w:id="607" w:author="Aziz Boxwala" w:date="2014-08-11T15:07:00Z"/>
        </w:rPr>
        <w:pPrChange w:id="608" w:author="Aziz Boxwala" w:date="2014-08-11T15:06:00Z">
          <w:pPr>
            <w:pStyle w:val="Heading2"/>
          </w:pPr>
        </w:pPrChange>
      </w:pPr>
      <w:ins w:id="609" w:author="Aziz Boxwala" w:date="2014-08-11T15:06:00Z">
        <w:r>
          <w:rPr>
            <w:lang w:eastAsia="x-none"/>
          </w:rPr>
          <w:t xml:space="preserve">The core concept in the QIDAM is a class called ClinicalStatement. </w:t>
        </w:r>
      </w:ins>
      <w:ins w:id="610" w:author="Aziz Boxwala" w:date="2014-08-11T15:07:00Z">
        <w:r>
          <w:rPr>
            <w:lang w:eastAsia="x-none"/>
          </w:rPr>
          <w:t xml:space="preserve">Patient data are </w:t>
        </w:r>
      </w:ins>
      <w:ins w:id="611" w:author="Aziz Boxwala" w:date="2014-08-11T16:09:00Z">
        <w:r w:rsidR="00C771A2">
          <w:rPr>
            <w:lang w:eastAsia="x-none"/>
          </w:rPr>
          <w:t>represented</w:t>
        </w:r>
      </w:ins>
      <w:ins w:id="612" w:author="Aziz Boxwala" w:date="2014-08-11T15:07:00Z">
        <w:r>
          <w:rPr>
            <w:lang w:eastAsia="x-none"/>
          </w:rPr>
          <w:t xml:space="preserve"> as ClinicalStatements. The model d</w:t>
        </w:r>
        <w:r w:rsidR="00E67FC0">
          <w:rPr>
            <w:lang w:eastAsia="x-none"/>
          </w:rPr>
          <w:t>ivides</w:t>
        </w:r>
        <w:r>
          <w:rPr>
            <w:lang w:eastAsia="x-none"/>
          </w:rPr>
          <w:t xml:space="preserve"> clinical statements into three types:</w:t>
        </w:r>
      </w:ins>
    </w:p>
    <w:p w14:paraId="00273133" w14:textId="4839D60D" w:rsidR="001A56C4" w:rsidRDefault="001A56C4">
      <w:pPr>
        <w:pStyle w:val="BodyText"/>
        <w:numPr>
          <w:ilvl w:val="0"/>
          <w:numId w:val="46"/>
        </w:numPr>
        <w:rPr>
          <w:ins w:id="613" w:author="Aziz Boxwala" w:date="2014-08-11T15:07:00Z"/>
        </w:rPr>
        <w:pPrChange w:id="614" w:author="Aziz Boxwala" w:date="2014-08-11T15:08:00Z">
          <w:pPr>
            <w:pStyle w:val="Heading2"/>
          </w:pPr>
        </w:pPrChange>
      </w:pPr>
      <w:ins w:id="615" w:author="Aziz Boxwala" w:date="2014-08-11T15:07:00Z">
        <w:r w:rsidRPr="00E67FC0">
          <w:rPr>
            <w:b/>
            <w:lang w:eastAsia="x-none"/>
            <w:rPrChange w:id="616" w:author="Aziz Boxwala" w:date="2014-08-11T15:14:00Z">
              <w:rPr>
                <w:b w:val="0"/>
                <w:i w:val="0"/>
              </w:rPr>
            </w:rPrChange>
          </w:rPr>
          <w:t>StatementOfOccurrence</w:t>
        </w:r>
      </w:ins>
      <w:ins w:id="617" w:author="Aziz Boxwala" w:date="2014-08-11T15:08:00Z">
        <w:r w:rsidR="00E67FC0">
          <w:rPr>
            <w:lang w:eastAsia="x-none"/>
          </w:rPr>
          <w:t xml:space="preserve">: </w:t>
        </w:r>
      </w:ins>
      <w:ins w:id="618" w:author="Aziz Boxwala" w:date="2014-08-11T15:11:00Z">
        <w:r w:rsidR="00E67FC0">
          <w:rPr>
            <w:lang w:eastAsia="x-none"/>
          </w:rPr>
          <w:t>This statement indicates the occurrence of an event</w:t>
        </w:r>
      </w:ins>
      <w:ins w:id="619" w:author="Aziz Boxwala" w:date="2014-08-11T15:12:00Z">
        <w:r w:rsidR="00E67FC0">
          <w:rPr>
            <w:lang w:eastAsia="x-none"/>
          </w:rPr>
          <w:t xml:space="preserve"> (e.g., pne</w:t>
        </w:r>
      </w:ins>
      <w:ins w:id="620" w:author="Aziz Boxwala" w:date="2014-08-11T15:13:00Z">
        <w:r w:rsidR="00E67FC0">
          <w:rPr>
            <w:lang w:eastAsia="x-none"/>
          </w:rPr>
          <w:t>umonia)</w:t>
        </w:r>
      </w:ins>
      <w:ins w:id="621" w:author="Aziz Boxwala" w:date="2014-08-11T15:11:00Z">
        <w:r w:rsidR="00E67FC0">
          <w:rPr>
            <w:lang w:eastAsia="x-none"/>
          </w:rPr>
          <w:t xml:space="preserve"> or an action</w:t>
        </w:r>
      </w:ins>
      <w:ins w:id="622" w:author="Aziz Boxwala" w:date="2014-08-11T15:13:00Z">
        <w:r w:rsidR="00E67FC0">
          <w:rPr>
            <w:lang w:eastAsia="x-none"/>
          </w:rPr>
          <w:t xml:space="preserve"> (</w:t>
        </w:r>
      </w:ins>
      <w:ins w:id="623" w:author="Aziz Boxwala" w:date="2014-08-11T15:14:00Z">
        <w:r w:rsidR="00E67FC0">
          <w:rPr>
            <w:lang w:eastAsia="x-none"/>
          </w:rPr>
          <w:t xml:space="preserve">e.g., </w:t>
        </w:r>
      </w:ins>
      <w:ins w:id="624" w:author="Aziz Boxwala" w:date="2014-08-11T15:13:00Z">
        <w:r w:rsidR="003C251A">
          <w:rPr>
            <w:lang w:eastAsia="x-none"/>
          </w:rPr>
          <w:t>administration of digoxin</w:t>
        </w:r>
        <w:r w:rsidR="00E67FC0">
          <w:rPr>
            <w:lang w:eastAsia="x-none"/>
          </w:rPr>
          <w:t>)</w:t>
        </w:r>
      </w:ins>
      <w:ins w:id="625" w:author="Aziz Boxwala" w:date="2014-08-11T15:11:00Z">
        <w:r w:rsidR="00E67FC0">
          <w:rPr>
            <w:lang w:eastAsia="x-none"/>
          </w:rPr>
          <w:t xml:space="preserve"> related to the patient’s health.</w:t>
        </w:r>
      </w:ins>
    </w:p>
    <w:p w14:paraId="2E5C0973" w14:textId="6224FF8A" w:rsidR="001A56C4" w:rsidRDefault="001A56C4">
      <w:pPr>
        <w:pStyle w:val="BodyText"/>
        <w:numPr>
          <w:ilvl w:val="0"/>
          <w:numId w:val="46"/>
        </w:numPr>
        <w:rPr>
          <w:ins w:id="626" w:author="Aziz Boxwala" w:date="2014-08-11T15:08:00Z"/>
        </w:rPr>
        <w:pPrChange w:id="627" w:author="Aziz Boxwala" w:date="2014-08-11T15:08:00Z">
          <w:pPr>
            <w:pStyle w:val="Heading2"/>
          </w:pPr>
        </w:pPrChange>
      </w:pPr>
      <w:ins w:id="628" w:author="Aziz Boxwala" w:date="2014-08-11T15:08:00Z">
        <w:r w:rsidRPr="00E67FC0">
          <w:rPr>
            <w:b/>
            <w:lang w:eastAsia="x-none"/>
            <w:rPrChange w:id="629" w:author="Aziz Boxwala" w:date="2014-08-11T15:14:00Z">
              <w:rPr>
                <w:b w:val="0"/>
                <w:i w:val="0"/>
              </w:rPr>
            </w:rPrChange>
          </w:rPr>
          <w:t>StatementOfNonOccurrence</w:t>
        </w:r>
      </w:ins>
      <w:ins w:id="630" w:author="Aziz Boxwala" w:date="2014-08-11T15:11:00Z">
        <w:r w:rsidR="00E67FC0">
          <w:rPr>
            <w:lang w:eastAsia="x-none"/>
          </w:rPr>
          <w:t>: This statement indicates that a specified type of event or an action did not</w:t>
        </w:r>
      </w:ins>
      <w:ins w:id="631" w:author="Aziz Boxwala" w:date="2014-08-11T15:12:00Z">
        <w:r w:rsidR="00E67FC0">
          <w:rPr>
            <w:lang w:eastAsia="x-none"/>
          </w:rPr>
          <w:t xml:space="preserve"> occur</w:t>
        </w:r>
      </w:ins>
      <w:ins w:id="632" w:author="Aziz Boxwala" w:date="2014-08-11T15:14:00Z">
        <w:r w:rsidR="00E67FC0">
          <w:rPr>
            <w:lang w:eastAsia="x-none"/>
          </w:rPr>
          <w:t>.</w:t>
        </w:r>
      </w:ins>
    </w:p>
    <w:p w14:paraId="7C3D8F63" w14:textId="79E85C2C" w:rsidR="001A56C4" w:rsidRDefault="001A56C4">
      <w:pPr>
        <w:pStyle w:val="BodyText"/>
        <w:numPr>
          <w:ilvl w:val="0"/>
          <w:numId w:val="46"/>
        </w:numPr>
        <w:rPr>
          <w:ins w:id="633" w:author="Aziz Boxwala" w:date="2014-08-11T15:08:00Z"/>
        </w:rPr>
        <w:pPrChange w:id="634" w:author="Aziz Boxwala" w:date="2014-08-11T15:08:00Z">
          <w:pPr>
            <w:pStyle w:val="Heading2"/>
          </w:pPr>
        </w:pPrChange>
      </w:pPr>
      <w:ins w:id="635" w:author="Aziz Boxwala" w:date="2014-08-11T15:08:00Z">
        <w:r w:rsidRPr="00E67FC0">
          <w:rPr>
            <w:b/>
            <w:lang w:eastAsia="x-none"/>
            <w:rPrChange w:id="636" w:author="Aziz Boxwala" w:date="2014-08-11T15:14:00Z">
              <w:rPr>
                <w:b w:val="0"/>
                <w:i w:val="0"/>
              </w:rPr>
            </w:rPrChange>
          </w:rPr>
          <w:t>StatementOfUnknownOccurrence</w:t>
        </w:r>
      </w:ins>
      <w:ins w:id="637" w:author="Aziz Boxwala" w:date="2014-08-11T15:12:00Z">
        <w:r w:rsidR="00E67FC0">
          <w:rPr>
            <w:lang w:eastAsia="x-none"/>
          </w:rPr>
          <w:t xml:space="preserve">: This statement indicates that it is unknown if a specified type of </w:t>
        </w:r>
      </w:ins>
      <w:ins w:id="638" w:author="Aziz Boxwala" w:date="2014-08-11T15:14:00Z">
        <w:r w:rsidR="00E67FC0">
          <w:rPr>
            <w:lang w:eastAsia="x-none"/>
          </w:rPr>
          <w:t>an event or action occurred.</w:t>
        </w:r>
      </w:ins>
    </w:p>
    <w:p w14:paraId="7D743187" w14:textId="0667E558" w:rsidR="00C771A2" w:rsidRDefault="006F0F0F">
      <w:pPr>
        <w:pStyle w:val="BodyText"/>
        <w:rPr>
          <w:ins w:id="639" w:author="Aziz Boxwala" w:date="2014-08-11T22:09:00Z"/>
        </w:rPr>
        <w:pPrChange w:id="640" w:author="Aziz Boxwala" w:date="2014-08-11T15:06:00Z">
          <w:pPr>
            <w:pStyle w:val="Heading2"/>
          </w:pPr>
        </w:pPrChange>
      </w:pPr>
      <w:ins w:id="641" w:author="Aziz Boxwala" w:date="2014-08-11T22:09:00Z">
        <w:r>
          <w:rPr>
            <w:rPrChange w:id="642" w:author="Unknown">
              <w:rPr>
                <w:b w:val="0"/>
                <w:i w:val="0"/>
              </w:rPr>
            </w:rPrChange>
          </w:rPr>
          <w:drawing>
            <wp:anchor distT="0" distB="0" distL="114300" distR="114300" simplePos="0" relativeHeight="251721728" behindDoc="0" locked="0" layoutInCell="1" allowOverlap="1" wp14:anchorId="36BEE5CB" wp14:editId="5FDD89A7">
              <wp:simplePos x="0" y="0"/>
              <wp:positionH relativeFrom="column">
                <wp:posOffset>1304925</wp:posOffset>
              </wp:positionH>
              <wp:positionV relativeFrom="paragraph">
                <wp:posOffset>1400810</wp:posOffset>
              </wp:positionV>
              <wp:extent cx="3095625" cy="1003300"/>
              <wp:effectExtent l="0" t="0" r="9525"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1003300"/>
                      </a:xfrm>
                      <a:prstGeom prst="rect">
                        <a:avLst/>
                      </a:prstGeom>
                      <a:noFill/>
                    </pic:spPr>
                  </pic:pic>
                </a:graphicData>
              </a:graphic>
              <wp14:sizeRelH relativeFrom="page">
                <wp14:pctWidth>0</wp14:pctWidth>
              </wp14:sizeRelH>
              <wp14:sizeRelV relativeFrom="page">
                <wp14:pctHeight>0</wp14:pctHeight>
              </wp14:sizeRelV>
            </wp:anchor>
          </w:drawing>
        </w:r>
      </w:ins>
      <w:ins w:id="643" w:author="Aziz Boxwala" w:date="2014-08-11T18:42:00Z">
        <w:r w:rsidR="00B70883">
          <w:rPr>
            <w:rPrChange w:id="644" w:author="Unknown">
              <w:rPr>
                <w:b w:val="0"/>
                <w:i w:val="0"/>
              </w:rPr>
            </w:rPrChange>
          </w:rPr>
          <mc:AlternateContent>
            <mc:Choice Requires="wps">
              <w:drawing>
                <wp:anchor distT="0" distB="0" distL="114300" distR="114300" simplePos="0" relativeHeight="251708416" behindDoc="0" locked="0" layoutInCell="1" allowOverlap="1" wp14:anchorId="154065AF" wp14:editId="31D4F898">
                  <wp:simplePos x="0" y="0"/>
                  <wp:positionH relativeFrom="column">
                    <wp:posOffset>47625</wp:posOffset>
                  </wp:positionH>
                  <wp:positionV relativeFrom="paragraph">
                    <wp:posOffset>2292985</wp:posOffset>
                  </wp:positionV>
                  <wp:extent cx="59055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a:effectLst/>
                        </wps:spPr>
                        <wps:txbx>
                          <w:txbxContent>
                            <w:p w14:paraId="09099A77" w14:textId="46D4DBA8" w:rsidR="0057416F" w:rsidRPr="002E0BF1" w:rsidRDefault="0057416F">
                              <w:pPr>
                                <w:pStyle w:val="Caption"/>
                                <w:ind w:left="0"/>
                                <w:pPrChange w:id="645" w:author="Aziz Boxwala" w:date="2014-08-11T19:01:00Z">
                                  <w:pPr>
                                    <w:pStyle w:val="BodyText"/>
                                  </w:pPr>
                                </w:pPrChange>
                              </w:pPr>
                              <w:bookmarkStart w:id="646" w:name="_Ref395546105"/>
                              <w:ins w:id="647" w:author="Aziz Boxwala" w:date="2014-08-11T18:42:00Z">
                                <w:r>
                                  <w:t xml:space="preserve">Figure </w:t>
                                </w:r>
                                <w:r>
                                  <w:fldChar w:fldCharType="begin"/>
                                </w:r>
                                <w:r>
                                  <w:instrText xml:space="preserve"> SEQ Figure \* ARABIC </w:instrText>
                                </w:r>
                              </w:ins>
                              <w:r>
                                <w:fldChar w:fldCharType="separate"/>
                              </w:r>
                              <w:ins w:id="648" w:author="Aziz Boxwala" w:date="2014-08-11T19:10:00Z">
                                <w:r>
                                  <w:t>3</w:t>
                                </w:r>
                              </w:ins>
                              <w:ins w:id="649" w:author="Aziz Boxwala" w:date="2014-08-11T18:42:00Z">
                                <w:r>
                                  <w:fldChar w:fldCharType="end"/>
                                </w:r>
                                <w:bookmarkEnd w:id="646"/>
                                <w:r>
                                  <w:t xml:space="preserve">. </w:t>
                                </w:r>
                              </w:ins>
                              <w:ins w:id="650" w:author="Aziz Boxwala" w:date="2014-08-11T18:43:00Z">
                                <w:r>
                                  <w:t xml:space="preserve">Very high-level illustration of the structure of a </w:t>
                                </w:r>
                              </w:ins>
                              <w:ins w:id="651" w:author="Aziz Boxwala" w:date="2014-08-11T18:42:00Z">
                                <w:r>
                                  <w:t xml:space="preserve">Clinical </w:t>
                                </w:r>
                              </w:ins>
                              <w:ins w:id="652" w:author="Aziz Boxwala" w:date="2014-08-11T18:43:00Z">
                                <w:r>
                                  <w:t>S</w:t>
                                </w:r>
                              </w:ins>
                              <w:ins w:id="653" w:author="Aziz Boxwala" w:date="2014-08-11T18:42:00Z">
                                <w:r>
                                  <w:t>tatement.</w:t>
                                </w:r>
                              </w:ins>
                              <w:ins w:id="654" w:author="Aziz Boxwala" w:date="2014-08-11T18:43:00Z">
                                <w:r>
                                  <w:t xml:space="preserve"> The box on the left shows the design, the boxes in the middle and right illustrate </w:t>
                                </w:r>
                              </w:ins>
                              <w:ins w:id="655" w:author="Aziz Boxwala" w:date="2014-08-11T18:44:00Z">
                                <w:r>
                                  <w:t xml:space="preserve">examples </w:t>
                                </w:r>
                              </w:ins>
                              <w:ins w:id="656" w:author="Aziz Boxwala" w:date="2014-08-11T18:45:00Z">
                                <w:r>
                                  <w:t xml:space="preserve">respectively </w:t>
                                </w:r>
                              </w:ins>
                              <w:ins w:id="657" w:author="Aziz Boxwala" w:date="2014-08-11T18:44:00Z">
                                <w:r>
                                  <w:t xml:space="preserve">of </w:t>
                                </w:r>
                              </w:ins>
                              <w:ins w:id="658" w:author="Aziz Boxwala" w:date="2014-08-11T18:45:00Z">
                                <w:r>
                                  <w:t xml:space="preserve">a </w:t>
                                </w:r>
                              </w:ins>
                              <w:ins w:id="659" w:author="Aziz Boxwala" w:date="2014-08-11T18:44:00Z">
                                <w:r>
                                  <w:t xml:space="preserve">statement about a procedure that was performed and a </w:t>
                                </w:r>
                              </w:ins>
                              <w:ins w:id="660" w:author="Aziz Boxwala" w:date="2014-08-11T18:45:00Z">
                                <w:r>
                                  <w:t xml:space="preserve">statement about a </w:t>
                                </w:r>
                              </w:ins>
                              <w:ins w:id="661" w:author="Aziz Boxwala" w:date="2014-08-11T18:44:00Z">
                                <w:r>
                                  <w:t xml:space="preserve">condition that </w:t>
                                </w:r>
                              </w:ins>
                              <w:ins w:id="662" w:author="Aziz Boxwala" w:date="2014-08-11T18:43:00Z">
                                <w:r>
                                  <w:t>was observed.</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4065AF" id="Text Box 37" o:spid="_x0000_s1027" type="#_x0000_t202" style="position:absolute;margin-left:3.75pt;margin-top:180.55pt;width:465pt;height:.0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" stroked="f">
                  <v:textbox style="mso-fit-shape-to-text:t" inset="0,0,0,0">
                    <w:txbxContent>
                      <w:p w14:paraId="09099A77" w14:textId="46D4DBA8" w:rsidR="0057416F" w:rsidRPr="002E0BF1" w:rsidRDefault="0057416F">
                        <w:pPr>
                          <w:pStyle w:val="Caption"/>
                          <w:ind w:left="0"/>
                          <w:pPrChange w:id="663" w:author="Aziz Boxwala" w:date="2014-08-11T19:01:00Z">
                            <w:pPr>
                              <w:pStyle w:val="BodyText"/>
                            </w:pPr>
                          </w:pPrChange>
                        </w:pPr>
                        <w:bookmarkStart w:id="664" w:name="_Ref395546105"/>
                        <w:ins w:id="665" w:author="Aziz Boxwala" w:date="2014-08-11T18:42:00Z">
                          <w:r>
                            <w:t xml:space="preserve">Figure </w:t>
                          </w:r>
                          <w:r>
                            <w:fldChar w:fldCharType="begin"/>
                          </w:r>
                          <w:r>
                            <w:instrText xml:space="preserve"> SEQ Figure \* ARABIC </w:instrText>
                          </w:r>
                        </w:ins>
                        <w:r>
                          <w:fldChar w:fldCharType="separate"/>
                        </w:r>
                        <w:ins w:id="666" w:author="Aziz Boxwala" w:date="2014-08-11T19:10:00Z">
                          <w:r>
                            <w:t>3</w:t>
                          </w:r>
                        </w:ins>
                        <w:ins w:id="667" w:author="Aziz Boxwala" w:date="2014-08-11T18:42:00Z">
                          <w:r>
                            <w:fldChar w:fldCharType="end"/>
                          </w:r>
                          <w:bookmarkEnd w:id="664"/>
                          <w:r>
                            <w:t xml:space="preserve">. </w:t>
                          </w:r>
                        </w:ins>
                        <w:ins w:id="668" w:author="Aziz Boxwala" w:date="2014-08-11T18:43:00Z">
                          <w:r>
                            <w:t xml:space="preserve">Very high-level illustration of the structure of a </w:t>
                          </w:r>
                        </w:ins>
                        <w:ins w:id="669" w:author="Aziz Boxwala" w:date="2014-08-11T18:42:00Z">
                          <w:r>
                            <w:t xml:space="preserve">Clinical </w:t>
                          </w:r>
                        </w:ins>
                        <w:ins w:id="670" w:author="Aziz Boxwala" w:date="2014-08-11T18:43:00Z">
                          <w:r>
                            <w:t>S</w:t>
                          </w:r>
                        </w:ins>
                        <w:ins w:id="671" w:author="Aziz Boxwala" w:date="2014-08-11T18:42:00Z">
                          <w:r>
                            <w:t>tatement.</w:t>
                          </w:r>
                        </w:ins>
                        <w:ins w:id="672" w:author="Aziz Boxwala" w:date="2014-08-11T18:43:00Z">
                          <w:r>
                            <w:t xml:space="preserve"> The box on the left shows the design, the boxes in the middle and right illustrate </w:t>
                          </w:r>
                        </w:ins>
                        <w:ins w:id="673" w:author="Aziz Boxwala" w:date="2014-08-11T18:44:00Z">
                          <w:r>
                            <w:t xml:space="preserve">examples </w:t>
                          </w:r>
                        </w:ins>
                        <w:ins w:id="674" w:author="Aziz Boxwala" w:date="2014-08-11T18:45:00Z">
                          <w:r>
                            <w:t xml:space="preserve">respectively </w:t>
                          </w:r>
                        </w:ins>
                        <w:ins w:id="675" w:author="Aziz Boxwala" w:date="2014-08-11T18:44:00Z">
                          <w:r>
                            <w:t xml:space="preserve">of </w:t>
                          </w:r>
                        </w:ins>
                        <w:ins w:id="676" w:author="Aziz Boxwala" w:date="2014-08-11T18:45:00Z">
                          <w:r>
                            <w:t xml:space="preserve">a </w:t>
                          </w:r>
                        </w:ins>
                        <w:ins w:id="677" w:author="Aziz Boxwala" w:date="2014-08-11T18:44:00Z">
                          <w:r>
                            <w:t xml:space="preserve">statement about a procedure that was performed and a </w:t>
                          </w:r>
                        </w:ins>
                        <w:ins w:id="678" w:author="Aziz Boxwala" w:date="2014-08-11T18:45:00Z">
                          <w:r>
                            <w:t xml:space="preserve">statement about a </w:t>
                          </w:r>
                        </w:ins>
                        <w:ins w:id="679" w:author="Aziz Boxwala" w:date="2014-08-11T18:44:00Z">
                          <w:r>
                            <w:t xml:space="preserve">condition that </w:t>
                          </w:r>
                        </w:ins>
                        <w:ins w:id="680" w:author="Aziz Boxwala" w:date="2014-08-11T18:43:00Z">
                          <w:r>
                            <w:t>was observed.</w:t>
                          </w:r>
                        </w:ins>
                      </w:p>
                    </w:txbxContent>
                  </v:textbox>
                  <w10:wrap type="topAndBottom"/>
                </v:shape>
              </w:pict>
            </mc:Fallback>
          </mc:AlternateContent>
        </w:r>
      </w:ins>
      <w:ins w:id="681" w:author="Aziz Boxwala" w:date="2014-08-11T15:23:00Z">
        <w:r w:rsidR="00C0776C">
          <w:rPr>
            <w:lang w:eastAsia="x-none"/>
          </w:rPr>
          <w:t>Each of these types of clinical statements, besides containing metadata about the statement, contains a topic and a modality</w:t>
        </w:r>
      </w:ins>
      <w:ins w:id="682" w:author="Aziz Boxwala" w:date="2014-08-11T18:45:00Z">
        <w:r w:rsidR="000466B1">
          <w:rPr>
            <w:lang w:eastAsia="x-none"/>
          </w:rPr>
          <w:t xml:space="preserve"> </w:t>
        </w:r>
      </w:ins>
      <w:ins w:id="683" w:author="Aziz Boxwala" w:date="2014-08-11T18:46:00Z">
        <w:r w:rsidR="000466B1">
          <w:rPr>
            <w:lang w:eastAsia="x-none"/>
          </w:rPr>
          <w:t>(</w:t>
        </w:r>
        <w:r w:rsidR="000466B1">
          <w:rPr>
            <w:lang w:eastAsia="x-none"/>
          </w:rPr>
          <w:fldChar w:fldCharType="begin"/>
        </w:r>
        <w:r w:rsidR="000466B1">
          <w:rPr>
            <w:lang w:eastAsia="x-none"/>
          </w:rPr>
          <w:instrText xml:space="preserve"> REF _Ref395546105 \h </w:instrText>
        </w:r>
      </w:ins>
      <w:r w:rsidR="000466B1">
        <w:rPr>
          <w:lang w:eastAsia="x-none"/>
        </w:rPr>
      </w:r>
      <w:r w:rsidR="000466B1">
        <w:rPr>
          <w:lang w:eastAsia="x-none"/>
        </w:rPr>
        <w:fldChar w:fldCharType="separate"/>
      </w:r>
      <w:ins w:id="684" w:author="Aziz Boxwala" w:date="2014-08-11T18:56:00Z">
        <w:r w:rsidR="00F10EF4">
          <w:t>Figure 3</w:t>
        </w:r>
      </w:ins>
      <w:ins w:id="685" w:author="Aziz Boxwala" w:date="2014-08-11T18:46:00Z">
        <w:r w:rsidR="000466B1">
          <w:rPr>
            <w:lang w:eastAsia="x-none"/>
          </w:rPr>
          <w:fldChar w:fldCharType="end"/>
        </w:r>
        <w:r w:rsidR="000466B1">
          <w:rPr>
            <w:lang w:eastAsia="x-none"/>
          </w:rPr>
          <w:t>)</w:t>
        </w:r>
      </w:ins>
      <w:ins w:id="686" w:author="Aziz Boxwala" w:date="2014-08-11T15:23:00Z">
        <w:r w:rsidR="00C0776C">
          <w:rPr>
            <w:lang w:eastAsia="x-none"/>
          </w:rPr>
          <w:t xml:space="preserve">. The topic is </w:t>
        </w:r>
      </w:ins>
      <w:ins w:id="687" w:author="Aziz Boxwala" w:date="2014-08-11T15:24:00Z">
        <w:r w:rsidR="00C0776C">
          <w:rPr>
            <w:lang w:eastAsia="x-none"/>
          </w:rPr>
          <w:t>the subject matter of the statement such as a symptom, a test result, a procedure, or an immunization. The modality describes the way the topic exists,</w:t>
        </w:r>
      </w:ins>
      <w:ins w:id="688" w:author="Aziz Boxwala" w:date="2014-08-11T15:25:00Z">
        <w:r w:rsidR="00C0776C">
          <w:rPr>
            <w:lang w:eastAsia="x-none"/>
          </w:rPr>
          <w:t xml:space="preserve"> happens, or is</w:t>
        </w:r>
      </w:ins>
      <w:ins w:id="689" w:author="Aziz Boxwala" w:date="2014-08-11T15:24:00Z">
        <w:r w:rsidR="00C0776C">
          <w:rPr>
            <w:lang w:eastAsia="x-none"/>
          </w:rPr>
          <w:t xml:space="preserve"> exp</w:t>
        </w:r>
        <w:r w:rsidR="00C771A2">
          <w:rPr>
            <w:lang w:eastAsia="x-none"/>
          </w:rPr>
          <w:t>erienced, e.g., an observation, an order, a plan.</w:t>
        </w:r>
      </w:ins>
      <w:ins w:id="690" w:author="Aziz Boxwala" w:date="2014-08-11T16:41:00Z">
        <w:r w:rsidR="00F80DCB">
          <w:rPr>
            <w:lang w:eastAsia="x-none"/>
          </w:rPr>
          <w:t xml:space="preserve"> Thus, a patient</w:t>
        </w:r>
      </w:ins>
      <w:ins w:id="691" w:author="Aziz Boxwala" w:date="2014-08-11T16:42:00Z">
        <w:r w:rsidR="00F80DCB">
          <w:rPr>
            <w:lang w:eastAsia="x-none"/>
          </w:rPr>
          <w:t xml:space="preserve">’s diagnosis would be constructed as a statement of occurrence having as topic a condition and as modality an observation. Similarly, a history of a procedure would be a statement of occurrence </w:t>
        </w:r>
      </w:ins>
      <w:ins w:id="692" w:author="Aziz Boxwala" w:date="2014-08-11T16:44:00Z">
        <w:r w:rsidR="00F80DCB">
          <w:rPr>
            <w:lang w:eastAsia="x-none"/>
          </w:rPr>
          <w:t xml:space="preserve">having a </w:t>
        </w:r>
      </w:ins>
      <w:ins w:id="693" w:author="Aziz Boxwala" w:date="2014-08-11T16:42:00Z">
        <w:r w:rsidR="00F80DCB">
          <w:rPr>
            <w:lang w:eastAsia="x-none"/>
          </w:rPr>
          <w:t xml:space="preserve">procedure </w:t>
        </w:r>
      </w:ins>
      <w:ins w:id="694" w:author="Aziz Boxwala" w:date="2014-08-11T16:44:00Z">
        <w:r w:rsidR="003C251A">
          <w:rPr>
            <w:lang w:eastAsia="x-none"/>
          </w:rPr>
          <w:t>as the</w:t>
        </w:r>
        <w:r w:rsidR="00F80DCB">
          <w:rPr>
            <w:lang w:eastAsia="x-none"/>
          </w:rPr>
          <w:t xml:space="preserve"> topic</w:t>
        </w:r>
      </w:ins>
      <w:ins w:id="695" w:author="Aziz Boxwala" w:date="2014-08-11T21:47:00Z">
        <w:r w:rsidR="003C251A">
          <w:rPr>
            <w:lang w:eastAsia="x-none"/>
          </w:rPr>
          <w:t xml:space="preserve"> and</w:t>
        </w:r>
      </w:ins>
      <w:ins w:id="696" w:author="Aziz Boxwala" w:date="2014-08-11T16:44:00Z">
        <w:r w:rsidR="00F80DCB">
          <w:rPr>
            <w:lang w:eastAsia="x-none"/>
          </w:rPr>
          <w:t xml:space="preserve"> </w:t>
        </w:r>
      </w:ins>
      <w:ins w:id="697" w:author="Aziz Boxwala" w:date="2014-08-11T16:42:00Z">
        <w:r w:rsidR="00F80DCB">
          <w:rPr>
            <w:lang w:eastAsia="x-none"/>
          </w:rPr>
          <w:t>performance</w:t>
        </w:r>
      </w:ins>
      <w:ins w:id="698" w:author="Aziz Boxwala" w:date="2014-08-11T16:44:00Z">
        <w:r w:rsidR="003C251A">
          <w:rPr>
            <w:lang w:eastAsia="x-none"/>
          </w:rPr>
          <w:t xml:space="preserve"> as the</w:t>
        </w:r>
        <w:r w:rsidR="00F80DCB">
          <w:rPr>
            <w:lang w:eastAsia="x-none"/>
          </w:rPr>
          <w:t xml:space="preserve"> modality</w:t>
        </w:r>
      </w:ins>
      <w:ins w:id="699" w:author="Aziz Boxwala" w:date="2014-08-11T16:42:00Z">
        <w:r w:rsidR="00F80DCB">
          <w:rPr>
            <w:lang w:eastAsia="x-none"/>
          </w:rPr>
          <w:t>.</w:t>
        </w:r>
      </w:ins>
      <w:ins w:id="700" w:author="Aziz Boxwala" w:date="2014-08-11T16:53:00Z">
        <w:r w:rsidR="00B028B7">
          <w:rPr>
            <w:lang w:eastAsia="x-none"/>
          </w:rPr>
          <w:t xml:space="preserve"> The figure below illustrates the examples.</w:t>
        </w:r>
      </w:ins>
    </w:p>
    <w:p w14:paraId="4255B8E0" w14:textId="1B2570DF" w:rsidR="00B028B7" w:rsidRDefault="00AA7163">
      <w:pPr>
        <w:pStyle w:val="BodyText"/>
        <w:rPr>
          <w:ins w:id="701" w:author="Aziz Boxwala" w:date="2014-08-11T16:59:00Z"/>
        </w:rPr>
        <w:pPrChange w:id="702" w:author="Aziz Boxwala" w:date="2014-08-11T15:06:00Z">
          <w:pPr>
            <w:pStyle w:val="Heading2"/>
          </w:pPr>
        </w:pPrChange>
      </w:pPr>
      <w:ins w:id="703" w:author="Aziz Boxwala" w:date="2014-08-11T16:59:00Z">
        <w:r>
          <w:rPr>
            <w:lang w:eastAsia="x-none"/>
          </w:rPr>
          <w:t>The QIDAM currently defines two types of topics</w:t>
        </w:r>
      </w:ins>
      <w:ins w:id="704" w:author="Aziz Boxwala" w:date="2014-08-11T18:47:00Z">
        <w:r w:rsidR="00BF4C00">
          <w:rPr>
            <w:lang w:eastAsia="x-none"/>
          </w:rPr>
          <w:t xml:space="preserve"> (</w:t>
        </w:r>
        <w:r w:rsidR="00BF4C00">
          <w:rPr>
            <w:lang w:eastAsia="x-none"/>
          </w:rPr>
          <w:fldChar w:fldCharType="begin"/>
        </w:r>
        <w:r w:rsidR="00BF4C00">
          <w:rPr>
            <w:lang w:eastAsia="x-none"/>
          </w:rPr>
          <w:instrText xml:space="preserve"> REF _Ref395546190 </w:instrText>
        </w:r>
      </w:ins>
      <w:r w:rsidR="00BF4C00">
        <w:rPr>
          <w:lang w:eastAsia="x-none"/>
        </w:rPr>
        <w:fldChar w:fldCharType="separate"/>
      </w:r>
      <w:ins w:id="705" w:author="Aziz Boxwala" w:date="2014-08-11T18:56:00Z">
        <w:r w:rsidR="00F10EF4">
          <w:t>Figure 4</w:t>
        </w:r>
      </w:ins>
      <w:ins w:id="706" w:author="Aziz Boxwala" w:date="2014-08-11T18:47:00Z">
        <w:r w:rsidR="00BF4C00">
          <w:rPr>
            <w:lang w:eastAsia="x-none"/>
          </w:rPr>
          <w:fldChar w:fldCharType="end"/>
        </w:r>
        <w:r w:rsidR="00BF4C00">
          <w:rPr>
            <w:lang w:eastAsia="x-none"/>
          </w:rPr>
          <w:t>)</w:t>
        </w:r>
      </w:ins>
      <w:ins w:id="707" w:author="Aziz Boxwala" w:date="2014-08-11T16:59:00Z">
        <w:r>
          <w:rPr>
            <w:lang w:eastAsia="x-none"/>
          </w:rPr>
          <w:t>:</w:t>
        </w:r>
      </w:ins>
    </w:p>
    <w:p w14:paraId="38EC7A14" w14:textId="6A71C893" w:rsidR="00AA7163" w:rsidRDefault="00AA7163">
      <w:pPr>
        <w:pStyle w:val="BodyText"/>
        <w:numPr>
          <w:ilvl w:val="0"/>
          <w:numId w:val="47"/>
        </w:numPr>
        <w:rPr>
          <w:ins w:id="708" w:author="Aziz Boxwala" w:date="2014-08-11T17:00:00Z"/>
        </w:rPr>
        <w:pPrChange w:id="709" w:author="Aziz Boxwala" w:date="2014-08-11T17:22:00Z">
          <w:pPr>
            <w:pStyle w:val="Heading2"/>
          </w:pPr>
        </w:pPrChange>
      </w:pPr>
      <w:ins w:id="710" w:author="Aziz Boxwala" w:date="2014-08-11T17:00:00Z">
        <w:r w:rsidRPr="00AB1C91">
          <w:rPr>
            <w:b/>
            <w:lang w:eastAsia="x-none"/>
            <w:rPrChange w:id="711" w:author="Aziz Boxwala" w:date="2014-08-11T17:22:00Z">
              <w:rPr>
                <w:b w:val="0"/>
                <w:i w:val="0"/>
              </w:rPr>
            </w:rPrChange>
          </w:rPr>
          <w:t>Act</w:t>
        </w:r>
      </w:ins>
      <w:ins w:id="712" w:author="Aziz Boxwala" w:date="2014-08-11T17:22:00Z">
        <w:r w:rsidR="00AB1C91">
          <w:rPr>
            <w:lang w:eastAsia="x-none"/>
          </w:rPr>
          <w:t xml:space="preserve">: </w:t>
        </w:r>
      </w:ins>
      <w:ins w:id="713" w:author="Aziz Boxwala" w:date="2014-08-11T17:26:00Z">
        <w:r w:rsidR="006E5059">
          <w:rPr>
            <w:lang w:eastAsia="x-none"/>
          </w:rPr>
          <w:t>Acts are</w:t>
        </w:r>
      </w:ins>
      <w:ins w:id="714" w:author="Aziz Boxwala" w:date="2014-08-11T17:28:00Z">
        <w:r w:rsidR="006E5059">
          <w:rPr>
            <w:lang w:eastAsia="x-none"/>
          </w:rPr>
          <w:t xml:space="preserve"> things done to a patient to assess or alter their he</w:t>
        </w:r>
      </w:ins>
      <w:ins w:id="715" w:author="Aziz Boxwala" w:date="2014-08-11T17:26:00Z">
        <w:r w:rsidR="006E5059">
          <w:rPr>
            <w:lang w:eastAsia="x-none"/>
          </w:rPr>
          <w:t xml:space="preserve">alth. Examples are treatment with a medication, measuring the blood pressure, </w:t>
        </w:r>
      </w:ins>
      <w:ins w:id="716" w:author="Aziz Boxwala" w:date="2014-08-11T17:30:00Z">
        <w:r w:rsidR="006E5059">
          <w:rPr>
            <w:lang w:eastAsia="x-none"/>
          </w:rPr>
          <w:t>performing a chest x-ray.</w:t>
        </w:r>
      </w:ins>
    </w:p>
    <w:p w14:paraId="1C7AB812" w14:textId="65F4225C" w:rsidR="00AA7163" w:rsidRDefault="00AA7163">
      <w:pPr>
        <w:pStyle w:val="BodyText"/>
        <w:numPr>
          <w:ilvl w:val="0"/>
          <w:numId w:val="47"/>
        </w:numPr>
        <w:rPr>
          <w:ins w:id="717" w:author="Aziz Boxwala" w:date="2014-08-11T16:44:00Z"/>
        </w:rPr>
        <w:pPrChange w:id="718" w:author="Aziz Boxwala" w:date="2014-08-11T17:22:00Z">
          <w:pPr>
            <w:pStyle w:val="Heading2"/>
          </w:pPr>
        </w:pPrChange>
      </w:pPr>
      <w:ins w:id="719" w:author="Aziz Boxwala" w:date="2014-08-11T17:00:00Z">
        <w:r w:rsidRPr="00AB1C91">
          <w:rPr>
            <w:b/>
            <w:lang w:eastAsia="x-none"/>
            <w:rPrChange w:id="720" w:author="Aziz Boxwala" w:date="2014-08-11T17:22:00Z">
              <w:rPr>
                <w:b w:val="0"/>
                <w:i w:val="0"/>
              </w:rPr>
            </w:rPrChange>
          </w:rPr>
          <w:t>Observable</w:t>
        </w:r>
      </w:ins>
      <w:ins w:id="721" w:author="Aziz Boxwala" w:date="2014-08-11T17:22:00Z">
        <w:r w:rsidR="00AB1C91">
          <w:rPr>
            <w:lang w:eastAsia="x-none"/>
          </w:rPr>
          <w:t xml:space="preserve">: </w:t>
        </w:r>
      </w:ins>
      <w:ins w:id="722" w:author="Aziz Boxwala" w:date="2014-08-11T17:23:00Z">
        <w:r w:rsidR="001B258E">
          <w:rPr>
            <w:lang w:eastAsia="x-none"/>
          </w:rPr>
          <w:t xml:space="preserve">Observables are elements </w:t>
        </w:r>
      </w:ins>
      <w:ins w:id="723" w:author="Aziz Boxwala" w:date="2014-08-11T17:25:00Z">
        <w:r w:rsidR="006E5059">
          <w:rPr>
            <w:lang w:eastAsia="x-none"/>
          </w:rPr>
          <w:t>that comprise</w:t>
        </w:r>
      </w:ins>
      <w:ins w:id="724" w:author="Aziz Boxwala" w:date="2014-08-11T17:23:00Z">
        <w:r w:rsidR="001B258E">
          <w:rPr>
            <w:lang w:eastAsia="x-none"/>
          </w:rPr>
          <w:t xml:space="preserve"> the patient</w:t>
        </w:r>
      </w:ins>
      <w:ins w:id="725" w:author="Aziz Boxwala" w:date="2014-08-11T17:24:00Z">
        <w:r w:rsidR="001B258E">
          <w:rPr>
            <w:lang w:eastAsia="x-none"/>
          </w:rPr>
          <w:t xml:space="preserve">’s </w:t>
        </w:r>
      </w:ins>
      <w:ins w:id="726" w:author="Aziz Boxwala" w:date="2014-08-11T17:29:00Z">
        <w:r w:rsidR="006E5059">
          <w:rPr>
            <w:lang w:eastAsia="x-none"/>
          </w:rPr>
          <w:t>state of health</w:t>
        </w:r>
      </w:ins>
      <w:ins w:id="727" w:author="Aziz Boxwala" w:date="2014-08-11T17:24:00Z">
        <w:r w:rsidR="001B258E">
          <w:rPr>
            <w:lang w:eastAsia="x-none"/>
          </w:rPr>
          <w:t xml:space="preserve">. </w:t>
        </w:r>
      </w:ins>
      <w:ins w:id="728" w:author="Aziz Boxwala" w:date="2014-08-11T17:23:00Z">
        <w:r w:rsidR="001B258E" w:rsidRPr="00AB1C91">
          <w:rPr>
            <w:lang w:eastAsia="x-none"/>
          </w:rPr>
          <w:t>The</w:t>
        </w:r>
      </w:ins>
      <w:ins w:id="729" w:author="Aziz Boxwala" w:date="2014-08-11T17:25:00Z">
        <w:r w:rsidR="006E5059">
          <w:rPr>
            <w:lang w:eastAsia="x-none"/>
          </w:rPr>
          <w:t>y typically are the</w:t>
        </w:r>
      </w:ins>
      <w:ins w:id="730" w:author="Aziz Boxwala" w:date="2014-08-11T17:23:00Z">
        <w:r w:rsidR="001B258E" w:rsidRPr="00AB1C91">
          <w:rPr>
            <w:lang w:eastAsia="x-none"/>
          </w:rPr>
          <w:t xml:space="preserve"> </w:t>
        </w:r>
      </w:ins>
      <w:ins w:id="731" w:author="Aziz Boxwala" w:date="2014-08-11T21:49:00Z">
        <w:r w:rsidR="003C251A">
          <w:rPr>
            <w:lang w:eastAsia="x-none"/>
          </w:rPr>
          <w:t>result</w:t>
        </w:r>
      </w:ins>
      <w:ins w:id="732" w:author="Aziz Boxwala" w:date="2014-08-11T17:23:00Z">
        <w:r w:rsidR="001B258E" w:rsidRPr="00AB1C91">
          <w:rPr>
            <w:lang w:eastAsia="x-none"/>
          </w:rPr>
          <w:t xml:space="preserve"> of medical</w:t>
        </w:r>
        <w:r w:rsidR="001B258E">
          <w:rPr>
            <w:lang w:eastAsia="x-none"/>
          </w:rPr>
          <w:t xml:space="preserve"> examinations,</w:t>
        </w:r>
        <w:r w:rsidR="001B258E" w:rsidRPr="00AB1C91">
          <w:rPr>
            <w:lang w:eastAsia="x-none"/>
          </w:rPr>
          <w:t xml:space="preserve"> investigations or diagnostics.</w:t>
        </w:r>
      </w:ins>
      <w:ins w:id="733" w:author="Aziz Boxwala" w:date="2014-08-11T17:25:00Z">
        <w:r w:rsidR="006E5059">
          <w:rPr>
            <w:lang w:eastAsia="x-none"/>
          </w:rPr>
          <w:t xml:space="preserve"> Examples are </w:t>
        </w:r>
      </w:ins>
      <w:ins w:id="734" w:author="Aziz Boxwala" w:date="2014-08-11T21:49:00Z">
        <w:r w:rsidR="003C251A">
          <w:rPr>
            <w:lang w:eastAsia="x-none"/>
          </w:rPr>
          <w:t xml:space="preserve">past and present </w:t>
        </w:r>
      </w:ins>
      <w:ins w:id="735" w:author="Aziz Boxwala" w:date="2014-08-11T17:25:00Z">
        <w:r w:rsidR="006E5059">
          <w:rPr>
            <w:lang w:eastAsia="x-none"/>
          </w:rPr>
          <w:t xml:space="preserve">conditions (diagnoses, symptoms, findings), test results, </w:t>
        </w:r>
      </w:ins>
      <w:ins w:id="736" w:author="Aziz Boxwala" w:date="2014-08-11T17:26:00Z">
        <w:r w:rsidR="006E5059">
          <w:rPr>
            <w:lang w:eastAsia="x-none"/>
          </w:rPr>
          <w:t>vital sign</w:t>
        </w:r>
      </w:ins>
      <w:ins w:id="737" w:author="Aziz Boxwala" w:date="2014-08-11T17:30:00Z">
        <w:r w:rsidR="006E5059">
          <w:rPr>
            <w:lang w:eastAsia="x-none"/>
          </w:rPr>
          <w:t xml:space="preserve"> result</w:t>
        </w:r>
      </w:ins>
      <w:ins w:id="738" w:author="Aziz Boxwala" w:date="2014-08-11T17:26:00Z">
        <w:r w:rsidR="006E5059">
          <w:rPr>
            <w:lang w:eastAsia="x-none"/>
          </w:rPr>
          <w:t>s, allergies, prognoses.</w:t>
        </w:r>
      </w:ins>
    </w:p>
    <w:p w14:paraId="06D3BCB6" w14:textId="78C7D7CE" w:rsidR="00F80DCB" w:rsidRDefault="0040582D">
      <w:pPr>
        <w:pStyle w:val="BodyText"/>
        <w:rPr>
          <w:ins w:id="739" w:author="Aziz Boxwala" w:date="2014-08-11T17:35:00Z"/>
        </w:rPr>
        <w:pPrChange w:id="740" w:author="Aziz Boxwala" w:date="2014-08-11T15:06:00Z">
          <w:pPr>
            <w:pStyle w:val="Heading2"/>
          </w:pPr>
        </w:pPrChange>
      </w:pPr>
      <w:ins w:id="741" w:author="Aziz Boxwala" w:date="2014-08-11T17:35:00Z">
        <w:r>
          <w:rPr>
            <w:lang w:eastAsia="x-none"/>
          </w:rPr>
          <w:t>Corresponding to the two types of topics, the QIDAM also defines two types of modalities:</w:t>
        </w:r>
      </w:ins>
    </w:p>
    <w:p w14:paraId="770AEA35" w14:textId="7E841E8D" w:rsidR="0040582D" w:rsidRDefault="0040582D">
      <w:pPr>
        <w:pStyle w:val="BodyText"/>
        <w:numPr>
          <w:ilvl w:val="0"/>
          <w:numId w:val="48"/>
        </w:numPr>
        <w:rPr>
          <w:ins w:id="742" w:author="Aziz Boxwala" w:date="2014-08-11T17:36:00Z"/>
        </w:rPr>
        <w:pPrChange w:id="743" w:author="Aziz Boxwala" w:date="2014-08-11T17:36:00Z">
          <w:pPr>
            <w:pStyle w:val="Heading2"/>
          </w:pPr>
        </w:pPrChange>
      </w:pPr>
      <w:ins w:id="744" w:author="Aziz Boxwala" w:date="2014-08-11T17:36:00Z">
        <w:r w:rsidRPr="00745FAB">
          <w:rPr>
            <w:b/>
            <w:lang w:eastAsia="x-none"/>
            <w:rPrChange w:id="745" w:author="Aziz Boxwala" w:date="2014-08-11T17:58:00Z">
              <w:rPr>
                <w:b w:val="0"/>
                <w:i w:val="0"/>
              </w:rPr>
            </w:rPrChange>
          </w:rPr>
          <w:t>Action</w:t>
        </w:r>
        <w:r>
          <w:rPr>
            <w:lang w:eastAsia="x-none"/>
          </w:rPr>
          <w:t xml:space="preserve">: </w:t>
        </w:r>
      </w:ins>
      <w:ins w:id="746" w:author="Aziz Boxwala" w:date="2014-08-11T17:51:00Z">
        <w:r w:rsidR="00DA60AC">
          <w:rPr>
            <w:lang w:eastAsia="x-none"/>
          </w:rPr>
          <w:t xml:space="preserve">Action describes the mode in which the act exists within a clinical statement. </w:t>
        </w:r>
      </w:ins>
      <w:ins w:id="747" w:author="Aziz Boxwala" w:date="2014-08-11T17:52:00Z">
        <w:r w:rsidR="00DA60AC">
          <w:rPr>
            <w:lang w:eastAsia="x-none"/>
          </w:rPr>
          <w:t xml:space="preserve">It defines subtypes </w:t>
        </w:r>
      </w:ins>
      <w:ins w:id="748" w:author="Aziz Boxwala" w:date="2014-08-11T17:54:00Z">
        <w:r w:rsidR="00DA60AC">
          <w:rPr>
            <w:lang w:eastAsia="x-none"/>
          </w:rPr>
          <w:t>including</w:t>
        </w:r>
      </w:ins>
      <w:ins w:id="749" w:author="Aziz Boxwala" w:date="2014-08-11T17:52:00Z">
        <w:r w:rsidR="00DA60AC">
          <w:rPr>
            <w:lang w:eastAsia="x-none"/>
          </w:rPr>
          <w:t xml:space="preserve"> order and performance. </w:t>
        </w:r>
      </w:ins>
      <w:ins w:id="750" w:author="Aziz Boxwala" w:date="2014-08-11T17:51:00Z">
        <w:r w:rsidR="00DA60AC">
          <w:rPr>
            <w:lang w:eastAsia="x-none"/>
          </w:rPr>
          <w:t xml:space="preserve"> </w:t>
        </w:r>
      </w:ins>
      <w:ins w:id="751" w:author="Aziz Boxwala" w:date="2014-08-11T17:55:00Z">
        <w:r w:rsidR="00DA60AC">
          <w:rPr>
            <w:lang w:eastAsia="x-none"/>
          </w:rPr>
          <w:t xml:space="preserve">Thus, </w:t>
        </w:r>
      </w:ins>
      <w:ins w:id="752" w:author="Aziz Boxwala" w:date="2014-08-11T17:56:00Z">
        <w:r w:rsidR="00DA60AC">
          <w:rPr>
            <w:lang w:eastAsia="x-none"/>
          </w:rPr>
          <w:t xml:space="preserve">statement of occurrence with </w:t>
        </w:r>
      </w:ins>
      <w:ins w:id="753" w:author="Aziz Boxwala" w:date="2014-08-11T17:55:00Z">
        <w:r w:rsidR="00DA60AC">
          <w:rPr>
            <w:lang w:eastAsia="x-none"/>
          </w:rPr>
          <w:t xml:space="preserve">a procedure act and a mode of order indicates this is an order for a procedure (to be </w:t>
        </w:r>
        <w:r w:rsidR="00DA60AC">
          <w:rPr>
            <w:lang w:eastAsia="x-none"/>
          </w:rPr>
          <w:lastRenderedPageBreak/>
          <w:t>performed). A st</w:t>
        </w:r>
      </w:ins>
      <w:ins w:id="754" w:author="Aziz Boxwala" w:date="2014-08-11T17:57:00Z">
        <w:r w:rsidR="00DA60AC">
          <w:rPr>
            <w:lang w:eastAsia="x-none"/>
          </w:rPr>
          <w:t>atement of occurrence with a procedure act and a mode of peformance indicates the procedure has been or is being performed.</w:t>
        </w:r>
      </w:ins>
    </w:p>
    <w:p w14:paraId="25AEF10C" w14:textId="303588F4" w:rsidR="0040582D" w:rsidRDefault="006952F2">
      <w:pPr>
        <w:pStyle w:val="BodyText"/>
        <w:numPr>
          <w:ilvl w:val="0"/>
          <w:numId w:val="48"/>
        </w:numPr>
        <w:rPr>
          <w:ins w:id="755" w:author="Aziz Boxwala" w:date="2014-08-11T16:10:00Z"/>
        </w:rPr>
        <w:pPrChange w:id="756" w:author="Aziz Boxwala" w:date="2014-08-11T17:36:00Z">
          <w:pPr>
            <w:pStyle w:val="Heading2"/>
          </w:pPr>
        </w:pPrChange>
      </w:pPr>
      <w:ins w:id="757" w:author="Aziz Boxwala" w:date="2014-08-11T18:46:00Z">
        <w:r>
          <w:rPr>
            <w:rPrChange w:id="758" w:author="Unknown">
              <w:rPr>
                <w:b w:val="0"/>
                <w:i w:val="0"/>
              </w:rPr>
            </w:rPrChange>
          </w:rPr>
          <mc:AlternateContent>
            <mc:Choice Requires="wps">
              <w:drawing>
                <wp:anchor distT="0" distB="0" distL="114300" distR="114300" simplePos="0" relativeHeight="251710464" behindDoc="0" locked="0" layoutInCell="1" allowOverlap="1" wp14:anchorId="63AFEA0A" wp14:editId="5049A13F">
                  <wp:simplePos x="0" y="0"/>
                  <wp:positionH relativeFrom="column">
                    <wp:posOffset>0</wp:posOffset>
                  </wp:positionH>
                  <wp:positionV relativeFrom="paragraph">
                    <wp:posOffset>3046095</wp:posOffset>
                  </wp:positionV>
                  <wp:extent cx="5797296" cy="585216"/>
                  <wp:effectExtent l="0" t="0" r="0" b="5715"/>
                  <wp:wrapTopAndBottom/>
                  <wp:docPr id="39" name="Text Box 39"/>
                  <wp:cNvGraphicFramePr/>
                  <a:graphic xmlns:a="http://schemas.openxmlformats.org/drawingml/2006/main">
                    <a:graphicData uri="http://schemas.microsoft.com/office/word/2010/wordprocessingShape">
                      <wps:wsp>
                        <wps:cNvSpPr txBox="1"/>
                        <wps:spPr>
                          <a:xfrm>
                            <a:off x="0" y="0"/>
                            <a:ext cx="5797296" cy="585216"/>
                          </a:xfrm>
                          <a:prstGeom prst="rect">
                            <a:avLst/>
                          </a:prstGeom>
                          <a:solidFill>
                            <a:prstClr val="white"/>
                          </a:solidFill>
                          <a:ln>
                            <a:noFill/>
                          </a:ln>
                          <a:effectLst/>
                        </wps:spPr>
                        <wps:txbx>
                          <w:txbxContent>
                            <w:p w14:paraId="53FF20C2" w14:textId="79D653F3" w:rsidR="0057416F" w:rsidRPr="005B26CF" w:rsidRDefault="0057416F">
                              <w:pPr>
                                <w:pStyle w:val="Caption"/>
                                <w:spacing w:before="120"/>
                                <w:ind w:left="0"/>
                                <w:pPrChange w:id="759" w:author="Aziz Boxwala" w:date="2014-08-11T19:20:00Z">
                                  <w:pPr>
                                    <w:pStyle w:val="BodyText"/>
                                  </w:pPr>
                                </w:pPrChange>
                              </w:pPr>
                              <w:bookmarkStart w:id="760" w:name="_Ref395546190"/>
                              <w:ins w:id="761" w:author="Aziz Boxwala" w:date="2014-08-11T18:46:00Z">
                                <w:r>
                                  <w:t xml:space="preserve">Figure </w:t>
                                </w:r>
                                <w:r>
                                  <w:fldChar w:fldCharType="begin"/>
                                </w:r>
                                <w:r>
                                  <w:instrText xml:space="preserve"> SEQ Figure \* ARABIC </w:instrText>
                                </w:r>
                              </w:ins>
                              <w:r>
                                <w:fldChar w:fldCharType="separate"/>
                              </w:r>
                              <w:ins w:id="762" w:author="Aziz Boxwala" w:date="2014-08-11T19:10:00Z">
                                <w:r>
                                  <w:t>4</w:t>
                                </w:r>
                              </w:ins>
                              <w:ins w:id="763" w:author="Aziz Boxwala" w:date="2014-08-11T18:46:00Z">
                                <w:r>
                                  <w:fldChar w:fldCharType="end"/>
                                </w:r>
                                <w:bookmarkEnd w:id="760"/>
                                <w:r>
                                  <w:t>.</w:t>
                                </w:r>
                                <w:r w:rsidRPr="00BF4C00">
                                  <w:t xml:space="preserve"> The figure illustrates schematically the relationship amongst clinical statement, its topic, and its modality.</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FEA0A" id="Text Box 39" o:spid="_x0000_s1028" type="#_x0000_t202" style="position:absolute;left:0;text-align:left;margin-left:0;margin-top:239.85pt;width:456.5pt;height:46.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" stroked="f">
                  <v:textbox inset="0,0,0,0">
                    <w:txbxContent>
                      <w:p w14:paraId="53FF20C2" w14:textId="79D653F3" w:rsidR="0057416F" w:rsidRPr="005B26CF" w:rsidRDefault="0057416F">
                        <w:pPr>
                          <w:pStyle w:val="Caption"/>
                          <w:spacing w:before="120"/>
                          <w:ind w:left="0"/>
                          <w:pPrChange w:id="764" w:author="Aziz Boxwala" w:date="2014-08-11T19:20:00Z">
                            <w:pPr>
                              <w:pStyle w:val="BodyText"/>
                            </w:pPr>
                          </w:pPrChange>
                        </w:pPr>
                        <w:bookmarkStart w:id="765" w:name="_Ref395546190"/>
                        <w:ins w:id="766" w:author="Aziz Boxwala" w:date="2014-08-11T18:46:00Z">
                          <w:r>
                            <w:t xml:space="preserve">Figure </w:t>
                          </w:r>
                          <w:r>
                            <w:fldChar w:fldCharType="begin"/>
                          </w:r>
                          <w:r>
                            <w:instrText xml:space="preserve"> SEQ Figure \* ARABIC </w:instrText>
                          </w:r>
                        </w:ins>
                        <w:r>
                          <w:fldChar w:fldCharType="separate"/>
                        </w:r>
                        <w:ins w:id="767" w:author="Aziz Boxwala" w:date="2014-08-11T19:10:00Z">
                          <w:r>
                            <w:t>4</w:t>
                          </w:r>
                        </w:ins>
                        <w:ins w:id="768" w:author="Aziz Boxwala" w:date="2014-08-11T18:46:00Z">
                          <w:r>
                            <w:fldChar w:fldCharType="end"/>
                          </w:r>
                          <w:bookmarkEnd w:id="765"/>
                          <w:r>
                            <w:t>.</w:t>
                          </w:r>
                          <w:r w:rsidRPr="00BF4C00">
                            <w:t xml:space="preserve"> The figure illustrates schematically the relationship amongst clinical statement, its topic, and its modality.</w:t>
                          </w:r>
                        </w:ins>
                      </w:p>
                    </w:txbxContent>
                  </v:textbox>
                  <w10:wrap type="topAndBottom"/>
                </v:shape>
              </w:pict>
            </mc:Fallback>
          </mc:AlternateContent>
        </w:r>
      </w:ins>
      <w:ins w:id="769" w:author="Aziz Boxwala" w:date="2014-08-11T17:36:00Z">
        <w:r w:rsidR="0040582D" w:rsidRPr="00745FAB">
          <w:rPr>
            <w:b/>
            <w:lang w:eastAsia="x-none"/>
            <w:rPrChange w:id="770" w:author="Aziz Boxwala" w:date="2014-08-11T17:58:00Z">
              <w:rPr>
                <w:b w:val="0"/>
                <w:i w:val="0"/>
              </w:rPr>
            </w:rPrChange>
          </w:rPr>
          <w:t>Observation</w:t>
        </w:r>
      </w:ins>
      <w:ins w:id="771" w:author="Aziz Boxwala" w:date="2014-08-11T17:55:00Z">
        <w:r w:rsidR="00DA60AC">
          <w:rPr>
            <w:lang w:eastAsia="x-none"/>
          </w:rPr>
          <w:t xml:space="preserve">: </w:t>
        </w:r>
      </w:ins>
      <w:ins w:id="772" w:author="Aziz Boxwala" w:date="2014-08-11T17:57:00Z">
        <w:r w:rsidR="006C32CE">
          <w:rPr>
            <w:lang w:eastAsia="x-none"/>
          </w:rPr>
          <w:t>An observation</w:t>
        </w:r>
      </w:ins>
      <w:ins w:id="773" w:author="Aziz Boxwala" w:date="2014-08-11T17:58:00Z">
        <w:r w:rsidR="006934F8">
          <w:rPr>
            <w:lang w:eastAsia="x-none"/>
          </w:rPr>
          <w:t xml:space="preserve"> describes the mode in which an observable exists within a clinical statement. No subtypes of observation are defined, i.e., observables only </w:t>
        </w:r>
      </w:ins>
      <w:ins w:id="774" w:author="Aziz Boxwala" w:date="2014-08-11T18:00:00Z">
        <w:r w:rsidR="006934F8">
          <w:rPr>
            <w:lang w:eastAsia="x-none"/>
          </w:rPr>
          <w:t>exist as observations.</w:t>
        </w:r>
      </w:ins>
    </w:p>
    <w:p w14:paraId="6B081B44" w14:textId="2820AABA" w:rsidR="00F10EF4" w:rsidRDefault="005559A5">
      <w:pPr>
        <w:pStyle w:val="BodyText"/>
        <w:rPr>
          <w:ins w:id="775" w:author="Aziz Boxwala" w:date="2014-08-11T19:08:00Z"/>
        </w:rPr>
        <w:pPrChange w:id="776" w:author="Aziz Boxwala" w:date="2014-08-11T15:06:00Z">
          <w:pPr>
            <w:pStyle w:val="Heading2"/>
          </w:pPr>
        </w:pPrChange>
      </w:pPr>
      <w:ins w:id="777" w:author="Aziz Boxwala" w:date="2014-08-11T19:10:00Z">
        <w:r>
          <w:rPr>
            <w:rPrChange w:id="778" w:author="Unknown">
              <w:rPr>
                <w:b w:val="0"/>
                <w:i w:val="0"/>
              </w:rPr>
            </w:rPrChange>
          </w:rPr>
          <mc:AlternateContent>
            <mc:Choice Requires="wps">
              <w:drawing>
                <wp:anchor distT="0" distB="0" distL="114300" distR="114300" simplePos="0" relativeHeight="251718656" behindDoc="0" locked="0" layoutInCell="1" allowOverlap="1" wp14:anchorId="209D2D2C" wp14:editId="127513B2">
                  <wp:simplePos x="0" y="0"/>
                  <wp:positionH relativeFrom="column">
                    <wp:posOffset>-142875</wp:posOffset>
                  </wp:positionH>
                  <wp:positionV relativeFrom="paragraph">
                    <wp:posOffset>6043295</wp:posOffset>
                  </wp:positionV>
                  <wp:extent cx="6355080" cy="771525"/>
                  <wp:effectExtent l="0" t="0" r="7620" b="9525"/>
                  <wp:wrapTopAndBottom/>
                  <wp:docPr id="54" name="Text Box 54"/>
                  <wp:cNvGraphicFramePr/>
                  <a:graphic xmlns:a="http://schemas.openxmlformats.org/drawingml/2006/main">
                    <a:graphicData uri="http://schemas.microsoft.com/office/word/2010/wordprocessingShape">
                      <wps:wsp>
                        <wps:cNvSpPr txBox="1"/>
                        <wps:spPr>
                          <a:xfrm>
                            <a:off x="0" y="0"/>
                            <a:ext cx="6355080" cy="771525"/>
                          </a:xfrm>
                          <a:prstGeom prst="rect">
                            <a:avLst/>
                          </a:prstGeom>
                          <a:solidFill>
                            <a:prstClr val="white"/>
                          </a:solidFill>
                          <a:ln>
                            <a:noFill/>
                          </a:ln>
                          <a:effectLst/>
                        </wps:spPr>
                        <wps:txbx>
                          <w:txbxContent>
                            <w:p w14:paraId="496A8486" w14:textId="1399B576" w:rsidR="0057416F" w:rsidRPr="00F57063" w:rsidRDefault="0057416F">
                              <w:pPr>
                                <w:pStyle w:val="Caption"/>
                                <w:ind w:left="0"/>
                                <w:pPrChange w:id="779" w:author="Aziz Boxwala" w:date="2014-08-11T19:10:00Z">
                                  <w:pPr>
                                    <w:pStyle w:val="BodyText"/>
                                  </w:pPr>
                                </w:pPrChange>
                              </w:pPr>
                              <w:bookmarkStart w:id="780" w:name="_Ref395548300"/>
                              <w:ins w:id="781" w:author="Aziz Boxwala" w:date="2014-08-11T19:10:00Z">
                                <w:r>
                                  <w:t xml:space="preserve">Figure </w:t>
                                </w:r>
                                <w:r>
                                  <w:fldChar w:fldCharType="begin"/>
                                </w:r>
                                <w:r>
                                  <w:instrText xml:space="preserve"> SEQ Figure \* ARABIC </w:instrText>
                                </w:r>
                              </w:ins>
                              <w:r>
                                <w:fldChar w:fldCharType="separate"/>
                              </w:r>
                              <w:ins w:id="782" w:author="Aziz Boxwala" w:date="2014-08-11T19:10:00Z">
                                <w:r>
                                  <w:t>5</w:t>
                                </w:r>
                                <w:r>
                                  <w:fldChar w:fldCharType="end"/>
                                </w:r>
                                <w:bookmarkEnd w:id="780"/>
                                <w:r>
                                  <w:t xml:space="preserve">. </w:t>
                                </w:r>
                              </w:ins>
                              <w:ins w:id="783" w:author="Aziz Boxwala" w:date="2014-08-11T19:13:00Z">
                                <w:r>
                                  <w:t>T</w:t>
                                </w:r>
                              </w:ins>
                              <w:ins w:id="784"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785" w:author="Aziz Boxwala" w:date="2014-08-11T19:11:00Z">
                                <w:r w:rsidRPr="005559A5">
                                  <w:t xml:space="preserve">that define the hierarchical structure of the model. </w:t>
                                </w:r>
                              </w:ins>
                              <w:ins w:id="786" w:author="Aziz Boxwala" w:date="2014-08-11T19:14:00Z">
                                <w:r>
                                  <w:t>A</w:t>
                                </w:r>
                              </w:ins>
                              <w:ins w:id="787" w:author="Aziz Boxwala" w:date="2014-08-11T19:11:00Z">
                                <w:r w:rsidRPr="005559A5">
                                  <w:t xml:space="preserve"> partial list of the </w:t>
                                </w:r>
                                <w:r>
                                  <w:t>Observable</w:t>
                                </w:r>
                                <w:r w:rsidRPr="005559A5">
                                  <w:t xml:space="preserve"> classes are shown here.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D2D2C" id="Text Box 54" o:spid="_x0000_s1029" type="#_x0000_t202" style="position:absolute;margin-left:-11.25pt;margin-top:475.85pt;width:500.4pt;height:6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" stroked="f">
                  <v:textbox inset="0,0,0,0">
                    <w:txbxContent>
                      <w:p w14:paraId="496A8486" w14:textId="1399B576" w:rsidR="0057416F" w:rsidRPr="00F57063" w:rsidRDefault="0057416F">
                        <w:pPr>
                          <w:pStyle w:val="Caption"/>
                          <w:ind w:left="0"/>
                          <w:pPrChange w:id="788" w:author="Aziz Boxwala" w:date="2014-08-11T19:10:00Z">
                            <w:pPr>
                              <w:pStyle w:val="BodyText"/>
                            </w:pPr>
                          </w:pPrChange>
                        </w:pPr>
                        <w:bookmarkStart w:id="789" w:name="_Ref395548300"/>
                        <w:ins w:id="790" w:author="Aziz Boxwala" w:date="2014-08-11T19:10:00Z">
                          <w:r>
                            <w:t xml:space="preserve">Figure </w:t>
                          </w:r>
                          <w:r>
                            <w:fldChar w:fldCharType="begin"/>
                          </w:r>
                          <w:r>
                            <w:instrText xml:space="preserve"> SEQ Figure \* ARABIC </w:instrText>
                          </w:r>
                        </w:ins>
                        <w:r>
                          <w:fldChar w:fldCharType="separate"/>
                        </w:r>
                        <w:ins w:id="791" w:author="Aziz Boxwala" w:date="2014-08-11T19:10:00Z">
                          <w:r>
                            <w:t>5</w:t>
                          </w:r>
                          <w:r>
                            <w:fldChar w:fldCharType="end"/>
                          </w:r>
                          <w:bookmarkEnd w:id="789"/>
                          <w:r>
                            <w:t xml:space="preserve">. </w:t>
                          </w:r>
                        </w:ins>
                        <w:ins w:id="792" w:author="Aziz Boxwala" w:date="2014-08-11T19:13:00Z">
                          <w:r>
                            <w:t>T</w:t>
                          </w:r>
                        </w:ins>
                        <w:ins w:id="793" w:author="Aziz Boxwala" w:date="2014-08-11T19:10:00Z">
                          <w:r w:rsidRPr="007A53A8">
                            <w:t>his diagram depicts the components that comprise a clinical statement about an observable. Only the elements shown in the lighter boxes with non-italic fonts can be used in actual clinical statements. The elements in boxes with italic fonts are abstrac</w:t>
                          </w:r>
                          <w:r>
                            <w:t xml:space="preserve">t </w:t>
                          </w:r>
                        </w:ins>
                        <w:ins w:id="794" w:author="Aziz Boxwala" w:date="2014-08-11T19:11:00Z">
                          <w:r w:rsidRPr="005559A5">
                            <w:t xml:space="preserve">that define the hierarchical structure of the model. </w:t>
                          </w:r>
                        </w:ins>
                        <w:ins w:id="795" w:author="Aziz Boxwala" w:date="2014-08-11T19:14:00Z">
                          <w:r>
                            <w:t>A</w:t>
                          </w:r>
                        </w:ins>
                        <w:ins w:id="796" w:author="Aziz Boxwala" w:date="2014-08-11T19:11:00Z">
                          <w:r w:rsidRPr="005559A5">
                            <w:t xml:space="preserve"> partial list of the </w:t>
                          </w:r>
                          <w:r>
                            <w:t>Observable</w:t>
                          </w:r>
                          <w:r w:rsidRPr="005559A5">
                            <w:t xml:space="preserve"> classes are shown here.</w:t>
                          </w:r>
                        </w:ins>
                      </w:p>
                    </w:txbxContent>
                  </v:textbox>
                  <w10:wrap type="topAndBottom"/>
                </v:shape>
              </w:pict>
            </mc:Fallback>
          </mc:AlternateContent>
        </w:r>
      </w:ins>
      <w:ins w:id="797" w:author="Aziz Boxwala" w:date="2014-08-11T17:47:00Z">
        <w:r w:rsidR="00DA60AC">
          <w:rPr>
            <w:rPrChange w:id="798" w:author="Unknown">
              <w:rPr>
                <w:b w:val="0"/>
                <w:i w:val="0"/>
              </w:rPr>
            </w:rPrChange>
          </w:rPr>
          <w:drawing>
            <wp:anchor distT="0" distB="0" distL="114300" distR="114300" simplePos="0" relativeHeight="251705344" behindDoc="0" locked="0" layoutInCell="1" allowOverlap="1" wp14:anchorId="5329AD55" wp14:editId="7186E3ED">
              <wp:simplePos x="914400" y="6124575"/>
              <wp:positionH relativeFrom="column">
                <wp:align>center</wp:align>
              </wp:positionH>
              <wp:positionV relativeFrom="paragraph">
                <wp:posOffset>0</wp:posOffset>
              </wp:positionV>
              <wp:extent cx="5367528" cy="2496312"/>
              <wp:effectExtent l="0" t="0" r="508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7528" cy="2496312"/>
                      </a:xfrm>
                      <a:prstGeom prst="rect">
                        <a:avLst/>
                      </a:prstGeom>
                      <a:noFill/>
                    </pic:spPr>
                  </pic:pic>
                </a:graphicData>
              </a:graphic>
              <wp14:sizeRelH relativeFrom="margin">
                <wp14:pctWidth>0</wp14:pctWidth>
              </wp14:sizeRelH>
              <wp14:sizeRelV relativeFrom="margin">
                <wp14:pctHeight>0</wp14:pctHeight>
              </wp14:sizeRelV>
            </wp:anchor>
          </w:drawing>
        </w:r>
      </w:ins>
      <w:ins w:id="799" w:author="Aziz Boxwala" w:date="2014-08-11T18:20:00Z">
        <w:r w:rsidR="002811F7">
          <w:rPr>
            <w:lang w:eastAsia="x-none"/>
          </w:rPr>
          <w:t>A</w:t>
        </w:r>
      </w:ins>
      <w:ins w:id="800" w:author="Aziz Boxwala" w:date="2014-08-11T18:04:00Z">
        <w:r w:rsidR="00944DBB">
          <w:rPr>
            <w:lang w:eastAsia="x-none"/>
          </w:rPr>
          <w:t xml:space="preserve"> clinical statement necessarily must match the topic to the corresponding type of modality. Thus</w:t>
        </w:r>
      </w:ins>
      <w:ins w:id="801" w:author="Aziz Boxwala" w:date="2014-08-11T18:05:00Z">
        <w:r w:rsidR="00944DBB">
          <w:rPr>
            <w:lang w:eastAsia="x-none"/>
          </w:rPr>
          <w:t>,</w:t>
        </w:r>
      </w:ins>
      <w:ins w:id="802" w:author="Aziz Boxwala" w:date="2014-08-11T18:04:00Z">
        <w:r w:rsidR="00944DBB">
          <w:rPr>
            <w:lang w:eastAsia="x-none"/>
          </w:rPr>
          <w:t xml:space="preserve"> </w:t>
        </w:r>
      </w:ins>
      <w:ins w:id="803" w:author="Aziz Boxwala" w:date="2014-08-11T19:21:00Z">
        <w:r w:rsidR="006952F2">
          <w:rPr>
            <w:lang w:eastAsia="x-none"/>
          </w:rPr>
          <w:t xml:space="preserve">a statement with an observable must have an </w:t>
        </w:r>
        <w:r w:rsidR="003C251A">
          <w:rPr>
            <w:lang w:eastAsia="x-none"/>
          </w:rPr>
          <w:t>observation</w:t>
        </w:r>
        <w:r w:rsidR="006952F2">
          <w:rPr>
            <w:lang w:eastAsia="x-none"/>
          </w:rPr>
          <w:t xml:space="preserve"> as a modality </w:t>
        </w:r>
      </w:ins>
      <w:ins w:id="804" w:author="Aziz Boxwala" w:date="2014-08-11T19:22:00Z">
        <w:r w:rsidR="006952F2">
          <w:rPr>
            <w:lang w:eastAsia="x-none"/>
          </w:rPr>
          <w:t>(</w:t>
        </w:r>
        <w:r w:rsidR="006952F2">
          <w:rPr>
            <w:lang w:eastAsia="x-none"/>
          </w:rPr>
          <w:fldChar w:fldCharType="begin"/>
        </w:r>
        <w:r w:rsidR="006952F2">
          <w:rPr>
            <w:lang w:eastAsia="x-none"/>
          </w:rPr>
          <w:instrText xml:space="preserve"> REF _Ref395548300 </w:instrText>
        </w:r>
      </w:ins>
      <w:r w:rsidR="006952F2">
        <w:rPr>
          <w:lang w:eastAsia="x-none"/>
        </w:rPr>
        <w:fldChar w:fldCharType="separate"/>
      </w:r>
      <w:ins w:id="805" w:author="Aziz Boxwala" w:date="2014-08-11T19:22:00Z">
        <w:r w:rsidR="006952F2">
          <w:t>Figure 5</w:t>
        </w:r>
        <w:r w:rsidR="006952F2">
          <w:rPr>
            <w:lang w:eastAsia="x-none"/>
          </w:rPr>
          <w:fldChar w:fldCharType="end"/>
        </w:r>
        <w:r w:rsidR="006952F2">
          <w:rPr>
            <w:lang w:eastAsia="x-none"/>
          </w:rPr>
          <w:t xml:space="preserve">) </w:t>
        </w:r>
      </w:ins>
      <w:ins w:id="806" w:author="Aziz Boxwala" w:date="2014-08-11T19:21:00Z">
        <w:r w:rsidR="006952F2">
          <w:rPr>
            <w:lang w:eastAsia="x-none"/>
          </w:rPr>
          <w:t xml:space="preserve">and </w:t>
        </w:r>
      </w:ins>
      <w:ins w:id="807" w:author="Aziz Boxwala" w:date="2014-08-11T18:04:00Z">
        <w:r w:rsidR="00944DBB">
          <w:rPr>
            <w:lang w:eastAsia="x-none"/>
          </w:rPr>
          <w:t>a statement</w:t>
        </w:r>
      </w:ins>
      <w:ins w:id="808" w:author="Aziz Boxwala" w:date="2014-08-11T18:05:00Z">
        <w:r w:rsidR="00944DBB">
          <w:rPr>
            <w:lang w:eastAsia="x-none"/>
          </w:rPr>
          <w:t xml:space="preserve"> with an</w:t>
        </w:r>
      </w:ins>
      <w:ins w:id="809" w:author="Aziz Boxwala" w:date="2014-08-11T18:04:00Z">
        <w:r w:rsidR="00944DBB">
          <w:rPr>
            <w:lang w:eastAsia="x-none"/>
          </w:rPr>
          <w:t xml:space="preserve"> </w:t>
        </w:r>
      </w:ins>
      <w:ins w:id="810" w:author="Aziz Boxwala" w:date="2014-08-11T18:07:00Z">
        <w:r w:rsidR="00F9076A">
          <w:rPr>
            <w:lang w:eastAsia="x-none"/>
          </w:rPr>
          <w:t>act</w:t>
        </w:r>
      </w:ins>
      <w:ins w:id="811" w:author="Aziz Boxwala" w:date="2014-08-11T18:04:00Z">
        <w:r w:rsidR="00944DBB">
          <w:rPr>
            <w:lang w:eastAsia="x-none"/>
          </w:rPr>
          <w:t xml:space="preserve"> must</w:t>
        </w:r>
      </w:ins>
      <w:ins w:id="812" w:author="Aziz Boxwala" w:date="2014-08-11T18:05:00Z">
        <w:r w:rsidR="00944DBB">
          <w:rPr>
            <w:lang w:eastAsia="x-none"/>
          </w:rPr>
          <w:t xml:space="preserve"> have </w:t>
        </w:r>
      </w:ins>
      <w:ins w:id="813" w:author="Aziz Boxwala" w:date="2014-08-11T21:52:00Z">
        <w:r w:rsidR="003C251A">
          <w:rPr>
            <w:lang w:eastAsia="x-none"/>
          </w:rPr>
          <w:t xml:space="preserve">a subtype of </w:t>
        </w:r>
      </w:ins>
      <w:ins w:id="814" w:author="Aziz Boxwala" w:date="2014-08-11T18:05:00Z">
        <w:r w:rsidR="00944DBB">
          <w:rPr>
            <w:lang w:eastAsia="x-none"/>
          </w:rPr>
          <w:t xml:space="preserve">an </w:t>
        </w:r>
      </w:ins>
      <w:ins w:id="815" w:author="Aziz Boxwala" w:date="2014-08-11T18:07:00Z">
        <w:r w:rsidR="00F9076A">
          <w:rPr>
            <w:lang w:eastAsia="x-none"/>
          </w:rPr>
          <w:t>action</w:t>
        </w:r>
      </w:ins>
      <w:ins w:id="816" w:author="Aziz Boxwala" w:date="2014-08-11T18:49:00Z">
        <w:r w:rsidR="00B70883">
          <w:rPr>
            <w:lang w:eastAsia="x-none"/>
          </w:rPr>
          <w:t xml:space="preserve"> as the</w:t>
        </w:r>
      </w:ins>
      <w:ins w:id="817" w:author="Aziz Boxwala" w:date="2014-08-11T18:05:00Z">
        <w:r w:rsidR="00944DBB">
          <w:rPr>
            <w:lang w:eastAsia="x-none"/>
          </w:rPr>
          <w:t xml:space="preserve"> modality</w:t>
        </w:r>
      </w:ins>
      <w:ins w:id="818" w:author="Aziz Boxwala" w:date="2014-08-11T18:56:00Z">
        <w:r w:rsidR="00F10EF4">
          <w:rPr>
            <w:lang w:eastAsia="x-none"/>
          </w:rPr>
          <w:t xml:space="preserve"> (</w:t>
        </w:r>
      </w:ins>
      <w:ins w:id="819" w:author="Aziz Boxwala" w:date="2014-08-11T18:58:00Z">
        <w:r w:rsidR="00F10EF4">
          <w:rPr>
            <w:lang w:eastAsia="x-none"/>
          </w:rPr>
          <w:fldChar w:fldCharType="begin"/>
        </w:r>
        <w:r w:rsidR="00F10EF4">
          <w:rPr>
            <w:lang w:eastAsia="x-none"/>
          </w:rPr>
          <w:instrText xml:space="preserve"> REF _Ref395546828 </w:instrText>
        </w:r>
      </w:ins>
      <w:r w:rsidR="00F10EF4">
        <w:rPr>
          <w:lang w:eastAsia="x-none"/>
        </w:rPr>
        <w:fldChar w:fldCharType="separate"/>
      </w:r>
      <w:ins w:id="820" w:author="Aziz Boxwala" w:date="2014-08-11T19:15:00Z">
        <w:r w:rsidR="006F0BCB">
          <w:t>Figure 6</w:t>
        </w:r>
      </w:ins>
      <w:ins w:id="821" w:author="Aziz Boxwala" w:date="2014-08-11T18:58:00Z">
        <w:r w:rsidR="00F10EF4">
          <w:rPr>
            <w:lang w:eastAsia="x-none"/>
          </w:rPr>
          <w:fldChar w:fldCharType="end"/>
        </w:r>
        <w:r w:rsidR="00F10EF4">
          <w:rPr>
            <w:lang w:eastAsia="x-none"/>
          </w:rPr>
          <w:t>)</w:t>
        </w:r>
      </w:ins>
      <w:ins w:id="822" w:author="Aziz Boxwala" w:date="2014-08-11T18:05:00Z">
        <w:r w:rsidR="00944DBB">
          <w:rPr>
            <w:lang w:eastAsia="x-none"/>
          </w:rPr>
          <w:t>.</w:t>
        </w:r>
      </w:ins>
    </w:p>
    <w:p w14:paraId="14603116" w14:textId="5EE2F335" w:rsidR="005559A5" w:rsidRDefault="006952F2">
      <w:pPr>
        <w:pStyle w:val="BodyText"/>
        <w:rPr>
          <w:ins w:id="823" w:author="Aziz Boxwala" w:date="2014-08-11T18:54:00Z"/>
        </w:rPr>
        <w:pPrChange w:id="824" w:author="Aziz Boxwala" w:date="2014-08-11T15:06:00Z">
          <w:pPr>
            <w:pStyle w:val="Heading2"/>
          </w:pPr>
        </w:pPrChange>
      </w:pPr>
      <w:ins w:id="825" w:author="Aziz Boxwala" w:date="2014-08-11T19:22:00Z">
        <w:r>
          <w:rPr>
            <w:rPrChange w:id="826" w:author="Unknown">
              <w:rPr>
                <w:b w:val="0"/>
                <w:i w:val="0"/>
              </w:rPr>
            </w:rPrChange>
          </w:rPr>
          <w:drawing>
            <wp:anchor distT="0" distB="0" distL="114300" distR="114300" simplePos="0" relativeHeight="251720704" behindDoc="0" locked="0" layoutInCell="1" allowOverlap="1" wp14:anchorId="439918B0" wp14:editId="13B9B671">
              <wp:simplePos x="0" y="0"/>
              <wp:positionH relativeFrom="column">
                <wp:align>center</wp:align>
              </wp:positionH>
              <wp:positionV relativeFrom="paragraph">
                <wp:posOffset>0</wp:posOffset>
              </wp:positionV>
              <wp:extent cx="4050792" cy="2423160"/>
              <wp:effectExtent l="0" t="0" r="6985"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0792" cy="2423160"/>
                      </a:xfrm>
                      <a:prstGeom prst="rect">
                        <a:avLst/>
                      </a:prstGeom>
                      <a:noFill/>
                    </pic:spPr>
                  </pic:pic>
                </a:graphicData>
              </a:graphic>
              <wp14:sizeRelH relativeFrom="margin">
                <wp14:pctWidth>0</wp14:pctWidth>
              </wp14:sizeRelH>
              <wp14:sizeRelV relativeFrom="margin">
                <wp14:pctHeight>0</wp14:pctHeight>
              </wp14:sizeRelV>
            </wp:anchor>
          </w:drawing>
        </w:r>
      </w:ins>
    </w:p>
    <w:p w14:paraId="0B0955A4" w14:textId="4C5E7245" w:rsidR="001A56C4" w:rsidRDefault="00F10EF4">
      <w:pPr>
        <w:pStyle w:val="BodyText"/>
        <w:rPr>
          <w:ins w:id="827" w:author="Aziz Boxwala" w:date="2014-08-11T22:11:00Z"/>
        </w:rPr>
        <w:pPrChange w:id="828" w:author="Aziz Boxwala" w:date="2014-08-11T15:06:00Z">
          <w:pPr>
            <w:pStyle w:val="Heading2"/>
          </w:pPr>
        </w:pPrChange>
      </w:pPr>
      <w:ins w:id="829" w:author="Aziz Boxwala" w:date="2014-08-11T18:56:00Z">
        <w:r>
          <w:rPr>
            <w:rPrChange w:id="830" w:author="Unknown">
              <w:rPr>
                <w:b w:val="0"/>
                <w:i w:val="0"/>
              </w:rPr>
            </w:rPrChange>
          </w:rPr>
          <w:lastRenderedPageBreak/>
          <mc:AlternateContent>
            <mc:Choice Requires="wps">
              <w:drawing>
                <wp:anchor distT="0" distB="0" distL="114300" distR="114300" simplePos="0" relativeHeight="251715584" behindDoc="0" locked="0" layoutInCell="1" allowOverlap="1" wp14:anchorId="5E529F2D" wp14:editId="25890536">
                  <wp:simplePos x="0" y="0"/>
                  <wp:positionH relativeFrom="column">
                    <wp:posOffset>-635</wp:posOffset>
                  </wp:positionH>
                  <wp:positionV relativeFrom="paragraph">
                    <wp:posOffset>2876550</wp:posOffset>
                  </wp:positionV>
                  <wp:extent cx="5953125" cy="635"/>
                  <wp:effectExtent l="0" t="0" r="9525" b="6350"/>
                  <wp:wrapTopAndBottom/>
                  <wp:docPr id="50" name="Text Box 50"/>
                  <wp:cNvGraphicFramePr/>
                  <a:graphic xmlns:a="http://schemas.openxmlformats.org/drawingml/2006/main">
                    <a:graphicData uri="http://schemas.microsoft.com/office/word/2010/wordprocessingShape">
                      <wps:wsp>
                        <wps:cNvSpPr txBox="1"/>
                        <wps:spPr>
                          <a:xfrm>
                            <a:off x="0" y="0"/>
                            <a:ext cx="5953125" cy="635"/>
                          </a:xfrm>
                          <a:prstGeom prst="rect">
                            <a:avLst/>
                          </a:prstGeom>
                          <a:solidFill>
                            <a:prstClr val="white"/>
                          </a:solidFill>
                          <a:ln>
                            <a:noFill/>
                          </a:ln>
                          <a:effectLst/>
                        </wps:spPr>
                        <wps:txbx>
                          <w:txbxContent>
                            <w:p w14:paraId="138E123D" w14:textId="346767C2" w:rsidR="0057416F" w:rsidRPr="00CC6DAC" w:rsidRDefault="0057416F">
                              <w:pPr>
                                <w:pStyle w:val="Caption"/>
                                <w:ind w:left="0"/>
                                <w:pPrChange w:id="831" w:author="Aziz Boxwala" w:date="2014-08-11T19:00:00Z">
                                  <w:pPr>
                                    <w:pStyle w:val="BodyText"/>
                                  </w:pPr>
                                </w:pPrChange>
                              </w:pPr>
                              <w:bookmarkStart w:id="832" w:name="_Ref395546828"/>
                              <w:ins w:id="833" w:author="Aziz Boxwala" w:date="2014-08-11T18:56:00Z">
                                <w:r>
                                  <w:t xml:space="preserve">Figure </w:t>
                                </w:r>
                                <w:r>
                                  <w:fldChar w:fldCharType="begin"/>
                                </w:r>
                                <w:r>
                                  <w:instrText xml:space="preserve"> SEQ Figure \* ARABIC </w:instrText>
                                </w:r>
                              </w:ins>
                              <w:r>
                                <w:fldChar w:fldCharType="separate"/>
                              </w:r>
                              <w:ins w:id="834" w:author="Aziz Boxwala" w:date="2014-08-11T19:10:00Z">
                                <w:r>
                                  <w:t>6</w:t>
                                </w:r>
                              </w:ins>
                              <w:ins w:id="835" w:author="Aziz Boxwala" w:date="2014-08-11T18:56:00Z">
                                <w:r>
                                  <w:fldChar w:fldCharType="end"/>
                                </w:r>
                                <w:bookmarkEnd w:id="832"/>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836" w:author="Aziz Boxwala" w:date="2014-08-11T21:44:00Z">
                                <w:r>
                                  <w:t>A</w:t>
                                </w:r>
                              </w:ins>
                              <w:ins w:id="837" w:author="Aziz Boxwala" w:date="2014-08-11T18:58:00Z">
                                <w:r>
                                  <w:t xml:space="preserve"> partial list of the Act classes are shown here.</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529F2D" id="Text Box 50" o:spid="_x0000_s1030" type="#_x0000_t202" style="position:absolute;margin-left:-.05pt;margin-top:226.5pt;width:468.7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" stroked="f">
                  <v:textbox style="mso-fit-shape-to-text:t" inset="0,0,0,0">
                    <w:txbxContent>
                      <w:p w14:paraId="138E123D" w14:textId="346767C2" w:rsidR="0057416F" w:rsidRPr="00CC6DAC" w:rsidRDefault="0057416F">
                        <w:pPr>
                          <w:pStyle w:val="Caption"/>
                          <w:ind w:left="0"/>
                          <w:pPrChange w:id="838" w:author="Aziz Boxwala" w:date="2014-08-11T19:00:00Z">
                            <w:pPr>
                              <w:pStyle w:val="BodyText"/>
                            </w:pPr>
                          </w:pPrChange>
                        </w:pPr>
                        <w:bookmarkStart w:id="839" w:name="_Ref395546828"/>
                        <w:ins w:id="840" w:author="Aziz Boxwala" w:date="2014-08-11T18:56:00Z">
                          <w:r>
                            <w:t xml:space="preserve">Figure </w:t>
                          </w:r>
                          <w:r>
                            <w:fldChar w:fldCharType="begin"/>
                          </w:r>
                          <w:r>
                            <w:instrText xml:space="preserve"> SEQ Figure \* ARABIC </w:instrText>
                          </w:r>
                        </w:ins>
                        <w:r>
                          <w:fldChar w:fldCharType="separate"/>
                        </w:r>
                        <w:ins w:id="841" w:author="Aziz Boxwala" w:date="2014-08-11T19:10:00Z">
                          <w:r>
                            <w:t>6</w:t>
                          </w:r>
                        </w:ins>
                        <w:ins w:id="842" w:author="Aziz Boxwala" w:date="2014-08-11T18:56:00Z">
                          <w:r>
                            <w:fldChar w:fldCharType="end"/>
                          </w:r>
                          <w:bookmarkEnd w:id="839"/>
                          <w:r>
                            <w:t xml:space="preserve">. </w:t>
                          </w:r>
                          <w:r w:rsidRPr="00AF2075">
                            <w:t xml:space="preserve">This diagram depicts the components that comprise a clinical statement about an act. Only the elements shown in the lighter boxes with non-italic fonts can be used in actual clinical statements. </w:t>
                          </w:r>
                        </w:ins>
                        <w:ins w:id="843" w:author="Aziz Boxwala" w:date="2014-08-11T21:44:00Z">
                          <w:r>
                            <w:t>A</w:t>
                          </w:r>
                        </w:ins>
                        <w:ins w:id="844" w:author="Aziz Boxwala" w:date="2014-08-11T18:58:00Z">
                          <w:r>
                            <w:t xml:space="preserve"> partial list of the Act classes are shown here.</w:t>
                          </w:r>
                        </w:ins>
                      </w:p>
                    </w:txbxContent>
                  </v:textbox>
                  <w10:wrap type="topAndBottom"/>
                </v:shape>
              </w:pict>
            </mc:Fallback>
          </mc:AlternateContent>
        </w:r>
      </w:ins>
      <w:ins w:id="845" w:author="Aziz Boxwala" w:date="2014-08-11T18:54:00Z">
        <w:r>
          <w:rPr>
            <w:rPrChange w:id="846" w:author="Unknown">
              <w:rPr>
                <w:b w:val="0"/>
                <w:i w:val="0"/>
              </w:rPr>
            </w:rPrChange>
          </w:rPr>
          <w:drawing>
            <wp:anchor distT="0" distB="0" distL="114300" distR="114300" simplePos="0" relativeHeight="251713536" behindDoc="0" locked="0" layoutInCell="1" allowOverlap="1" wp14:anchorId="70DAFBFF" wp14:editId="2DB791D6">
              <wp:simplePos x="0" y="0"/>
              <wp:positionH relativeFrom="column">
                <wp:posOffset>581025</wp:posOffset>
              </wp:positionH>
              <wp:positionV relativeFrom="paragraph">
                <wp:posOffset>0</wp:posOffset>
              </wp:positionV>
              <wp:extent cx="3996055" cy="2819400"/>
              <wp:effectExtent l="0" t="0" r="444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6055" cy="2819400"/>
                      </a:xfrm>
                      <a:prstGeom prst="rect">
                        <a:avLst/>
                      </a:prstGeom>
                      <a:noFill/>
                    </pic:spPr>
                  </pic:pic>
                </a:graphicData>
              </a:graphic>
              <wp14:sizeRelH relativeFrom="margin">
                <wp14:pctWidth>0</wp14:pctWidth>
              </wp14:sizeRelH>
              <wp14:sizeRelV relativeFrom="margin">
                <wp14:pctHeight>0</wp14:pctHeight>
              </wp14:sizeRelV>
            </wp:anchor>
          </w:drawing>
        </w:r>
      </w:ins>
      <w:ins w:id="847" w:author="Aziz Boxwala" w:date="2014-08-11T18:05:00Z">
        <w:r w:rsidR="00944DBB">
          <w:rPr>
            <w:lang w:eastAsia="x-none"/>
          </w:rPr>
          <w:t xml:space="preserve"> </w:t>
        </w:r>
      </w:ins>
    </w:p>
    <w:p w14:paraId="15E36CC7" w14:textId="7B193703" w:rsidR="00E604C1" w:rsidRDefault="00B54B53">
      <w:pPr>
        <w:pStyle w:val="BodyText"/>
        <w:rPr>
          <w:ins w:id="848" w:author="Aziz Boxwala" w:date="2014-08-11T18:07:00Z"/>
        </w:rPr>
        <w:pPrChange w:id="849" w:author="Aziz Boxwala" w:date="2014-08-11T15:06:00Z">
          <w:pPr>
            <w:pStyle w:val="Heading2"/>
          </w:pPr>
        </w:pPrChange>
      </w:pPr>
      <w:ins w:id="850" w:author="Aziz Boxwala" w:date="2014-08-11T22:11:00Z">
        <w:r>
          <w:rPr>
            <w:lang w:eastAsia="x-none"/>
          </w:rPr>
          <w:t>As is alluded to</w:t>
        </w:r>
      </w:ins>
      <w:ins w:id="851" w:author="Aziz Boxwala" w:date="2014-08-11T22:12:00Z">
        <w:r>
          <w:rPr>
            <w:lang w:eastAsia="x-none"/>
          </w:rPr>
          <w:t xml:space="preserve"> in the description above</w:t>
        </w:r>
      </w:ins>
      <w:ins w:id="852" w:author="Aziz Boxwala" w:date="2014-08-11T22:11:00Z">
        <w:r w:rsidR="00E604C1">
          <w:rPr>
            <w:lang w:eastAsia="x-none"/>
          </w:rPr>
          <w:t xml:space="preserve">, </w:t>
        </w:r>
      </w:ins>
      <w:ins w:id="853" w:author="Aziz Boxwala" w:date="2014-08-11T22:12:00Z">
        <w:r w:rsidR="00E604C1">
          <w:rPr>
            <w:lang w:eastAsia="x-none"/>
          </w:rPr>
          <w:t xml:space="preserve">the </w:t>
        </w:r>
      </w:ins>
      <w:ins w:id="854" w:author="Aziz Boxwala" w:date="2014-08-11T22:11:00Z">
        <w:r w:rsidR="00E604C1">
          <w:rPr>
            <w:lang w:eastAsia="x-none"/>
          </w:rPr>
          <w:t>QIDAM uses a co</w:t>
        </w:r>
      </w:ins>
      <w:ins w:id="855" w:author="Aziz Boxwala" w:date="2014-08-11T22:12:00Z">
        <w:r w:rsidR="00E604C1">
          <w:rPr>
            <w:lang w:eastAsia="x-none"/>
          </w:rPr>
          <w:t>mpositional design approach.</w:t>
        </w:r>
        <w:r>
          <w:rPr>
            <w:lang w:eastAsia="x-none"/>
          </w:rPr>
          <w:t xml:space="preserve"> That is, a clinical statement is composed or built by assembling together a clinical statement with a topic and a modality</w:t>
        </w:r>
      </w:ins>
      <w:ins w:id="856" w:author="Aziz Boxwala" w:date="2014-08-11T22:16:00Z">
        <w:r w:rsidR="00D44648">
          <w:rPr>
            <w:lang w:eastAsia="x-none"/>
          </w:rPr>
          <w:t xml:space="preserve"> (i.e., picking one item from each column in the previous two figures)</w:t>
        </w:r>
      </w:ins>
      <w:ins w:id="857" w:author="Aziz Boxwala" w:date="2014-08-11T22:12:00Z">
        <w:r>
          <w:rPr>
            <w:lang w:eastAsia="x-none"/>
          </w:rPr>
          <w:t xml:space="preserve">. In the next two sections, we </w:t>
        </w:r>
      </w:ins>
      <w:ins w:id="858" w:author="Aziz Boxwala" w:date="2014-08-11T22:14:00Z">
        <w:r>
          <w:rPr>
            <w:lang w:eastAsia="x-none"/>
          </w:rPr>
          <w:t xml:space="preserve">provide more details on </w:t>
        </w:r>
      </w:ins>
      <w:ins w:id="859" w:author="Aziz Boxwala" w:date="2014-08-11T22:15:00Z">
        <w:r w:rsidR="00D44648">
          <w:rPr>
            <w:lang w:eastAsia="x-none"/>
          </w:rPr>
          <w:t>the components of the</w:t>
        </w:r>
      </w:ins>
      <w:ins w:id="860" w:author="Aziz Boxwala" w:date="2014-08-11T22:14:00Z">
        <w:r w:rsidR="00D44648">
          <w:rPr>
            <w:lang w:eastAsia="x-none"/>
          </w:rPr>
          <w:t xml:space="preserve"> statements about act</w:t>
        </w:r>
      </w:ins>
      <w:ins w:id="861" w:author="Aziz Boxwala" w:date="2014-08-11T22:18:00Z">
        <w:r w:rsidR="00B719D5">
          <w:rPr>
            <w:lang w:eastAsia="x-none"/>
          </w:rPr>
          <w:t>ion</w:t>
        </w:r>
      </w:ins>
      <w:ins w:id="862" w:author="Aziz Boxwala" w:date="2014-08-11T22:14:00Z">
        <w:r w:rsidR="00B719D5">
          <w:rPr>
            <w:lang w:eastAsia="x-none"/>
          </w:rPr>
          <w:t>s and observations</w:t>
        </w:r>
        <w:r w:rsidR="00D44648">
          <w:rPr>
            <w:lang w:eastAsia="x-none"/>
          </w:rPr>
          <w:t xml:space="preserve"> and how they are assembled together</w:t>
        </w:r>
      </w:ins>
    </w:p>
    <w:p w14:paraId="77140A60" w14:textId="3F4B188B" w:rsidR="00F9076A" w:rsidRDefault="006264F6">
      <w:pPr>
        <w:pStyle w:val="Heading3nospace"/>
        <w:rPr>
          <w:ins w:id="863" w:author="Aziz Boxwala" w:date="2014-08-12T08:56:00Z"/>
        </w:rPr>
        <w:pPrChange w:id="864" w:author="Aziz Boxwala" w:date="2014-08-11T22:18:00Z">
          <w:pPr>
            <w:pStyle w:val="Heading2"/>
          </w:pPr>
        </w:pPrChange>
      </w:pPr>
      <w:ins w:id="865" w:author="Aziz Boxwala" w:date="2014-08-12T17:30:00Z">
        <w:r>
          <w:rPr>
            <w:lang w:val="en-US"/>
          </w:rPr>
          <w:t xml:space="preserve">Statements about </w:t>
        </w:r>
      </w:ins>
      <w:ins w:id="866" w:author="Aziz Boxwala" w:date="2014-08-11T22:17:00Z">
        <w:r w:rsidR="00B719D5">
          <w:t>Actions</w:t>
        </w:r>
      </w:ins>
    </w:p>
    <w:p w14:paraId="57A1A6FE" w14:textId="0B0AF9A3" w:rsidR="00273E01" w:rsidRDefault="00273E01" w:rsidP="00273E01">
      <w:pPr>
        <w:rPr>
          <w:ins w:id="867" w:author="Aziz Boxwala" w:date="2014-08-12T08:58:00Z"/>
        </w:rPr>
        <w:pPrChange w:id="868" w:author="Aziz Boxwala" w:date="2014-08-12T08:56:00Z">
          <w:pPr>
            <w:pStyle w:val="Heading2"/>
          </w:pPr>
        </w:pPrChange>
      </w:pPr>
      <w:ins w:id="869" w:author="Aziz Boxwala" w:date="2014-08-12T08:56:00Z">
        <w:r>
          <w:t>Clinical statements about actions are composed using a topic that is of type Act and a modality of type Action.</w:t>
        </w:r>
      </w:ins>
      <w:ins w:id="870" w:author="Aziz Boxwala" w:date="2014-08-12T11:40:00Z">
        <w:r w:rsidR="00B156E8">
          <w:t xml:space="preserve"> </w:t>
        </w:r>
      </w:ins>
      <w:ins w:id="871" w:author="Aziz Boxwala" w:date="2014-08-12T08:58:00Z">
        <w:r>
          <w:t>The types of Acts within the QIDAM are</w:t>
        </w:r>
      </w:ins>
    </w:p>
    <w:p w14:paraId="1B20792B" w14:textId="3E9B92D8" w:rsidR="00273E01" w:rsidRDefault="00B156E8" w:rsidP="00B156E8">
      <w:pPr>
        <w:pStyle w:val="ListParagraph"/>
        <w:numPr>
          <w:ilvl w:val="0"/>
          <w:numId w:val="49"/>
        </w:numPr>
        <w:rPr>
          <w:ins w:id="872" w:author="Aziz Boxwala" w:date="2014-08-12T11:37:00Z"/>
        </w:rPr>
        <w:pPrChange w:id="873" w:author="Aziz Boxwala" w:date="2014-08-12T11:39:00Z">
          <w:pPr>
            <w:pStyle w:val="Heading2"/>
          </w:pPr>
        </w:pPrChange>
      </w:pPr>
      <w:ins w:id="874" w:author="Aziz Boxwala" w:date="2014-08-12T11:37:00Z">
        <w:r w:rsidRPr="00B156E8">
          <w:rPr>
            <w:b/>
            <w:rPrChange w:id="875" w:author="Aziz Boxwala" w:date="2014-08-12T11:44:00Z">
              <w:rPr/>
            </w:rPrChange>
          </w:rPr>
          <w:t>CareProgram</w:t>
        </w:r>
        <w:r w:rsidR="00D038A0" w:rsidRPr="00B156E8">
          <w:rPr>
            <w:b/>
            <w:rPrChange w:id="876" w:author="Aziz Boxwala" w:date="2014-08-12T11:44:00Z">
              <w:rPr/>
            </w:rPrChange>
          </w:rPr>
          <w:t>Participation</w:t>
        </w:r>
      </w:ins>
      <w:ins w:id="877" w:author="Aziz Boxwala" w:date="2014-08-12T11:40:00Z">
        <w:r>
          <w:t xml:space="preserve">: </w:t>
        </w:r>
        <w:r w:rsidRPr="00B156E8">
          <w:t>Participation of a patient in a recognized program of care such as a care plan, a chemotherapy protocol, or a clinical trial.</w:t>
        </w:r>
      </w:ins>
    </w:p>
    <w:p w14:paraId="20F9B915" w14:textId="19C2C43D" w:rsidR="00D038A0" w:rsidRDefault="00D038A0" w:rsidP="00B156E8">
      <w:pPr>
        <w:pStyle w:val="ListParagraph"/>
        <w:numPr>
          <w:ilvl w:val="0"/>
          <w:numId w:val="49"/>
        </w:numPr>
        <w:rPr>
          <w:ins w:id="878" w:author="Aziz Boxwala" w:date="2014-08-12T11:37:00Z"/>
        </w:rPr>
        <w:pPrChange w:id="879" w:author="Aziz Boxwala" w:date="2014-08-12T11:39:00Z">
          <w:pPr>
            <w:pStyle w:val="Heading2"/>
          </w:pPr>
        </w:pPrChange>
      </w:pPr>
      <w:ins w:id="880" w:author="Aziz Boxwala" w:date="2014-08-12T11:37:00Z">
        <w:r w:rsidRPr="00B156E8">
          <w:rPr>
            <w:b/>
            <w:rPrChange w:id="881" w:author="Aziz Boxwala" w:date="2014-08-12T11:44:00Z">
              <w:rPr/>
            </w:rPrChange>
          </w:rPr>
          <w:t>Communication</w:t>
        </w:r>
      </w:ins>
      <w:ins w:id="882" w:author="Aziz Boxwala" w:date="2014-08-12T11:40:00Z">
        <w:r w:rsidR="00B156E8">
          <w:t xml:space="preserve">: </w:t>
        </w:r>
      </w:ins>
      <w:ins w:id="883" w:author="Aziz Boxwala" w:date="2014-08-12T11:58:00Z">
        <w:r w:rsidR="002C2966">
          <w:t>A</w:t>
        </w:r>
      </w:ins>
      <w:ins w:id="884" w:author="Aziz Boxwala" w:date="2014-08-12T11:41:00Z">
        <w:r w:rsidR="00B156E8" w:rsidRPr="00B156E8">
          <w:t xml:space="preserve"> message sent </w:t>
        </w:r>
      </w:ins>
      <w:ins w:id="885" w:author="Aziz Boxwala" w:date="2014-08-12T11:58:00Z">
        <w:r w:rsidR="002C2966">
          <w:t xml:space="preserve">from </w:t>
        </w:r>
      </w:ins>
      <w:ins w:id="886" w:author="Aziz Boxwala" w:date="2014-08-12T11:41:00Z">
        <w:r w:rsidR="00B156E8" w:rsidRPr="00B156E8">
          <w:t xml:space="preserve">a sender </w:t>
        </w:r>
      </w:ins>
      <w:ins w:id="887" w:author="Aziz Boxwala" w:date="2014-08-12T11:58:00Z">
        <w:r w:rsidR="002C2966">
          <w:t xml:space="preserve">to </w:t>
        </w:r>
      </w:ins>
      <w:ins w:id="888" w:author="Aziz Boxwala" w:date="2014-08-12T11:41:00Z">
        <w:r w:rsidR="00B156E8" w:rsidRPr="00B156E8">
          <w:t>a recipient.</w:t>
        </w:r>
        <w:r w:rsidR="00B156E8">
          <w:t xml:space="preserve"> The sender and recipients can be any entity including persons and devices.</w:t>
        </w:r>
      </w:ins>
      <w:ins w:id="889" w:author="Aziz Boxwala" w:date="2014-08-12T11:43:00Z">
        <w:r w:rsidR="00B156E8">
          <w:t xml:space="preserve"> Examples are</w:t>
        </w:r>
      </w:ins>
      <w:ins w:id="890" w:author="Aziz Boxwala" w:date="2014-08-12T11:44:00Z">
        <w:r w:rsidR="00B156E8">
          <w:t xml:space="preserve"> an</w:t>
        </w:r>
      </w:ins>
      <w:ins w:id="891" w:author="Aziz Boxwala" w:date="2014-08-12T11:43:00Z">
        <w:r w:rsidR="00B156E8">
          <w:t xml:space="preserve"> alert</w:t>
        </w:r>
      </w:ins>
      <w:ins w:id="892" w:author="Aziz Boxwala" w:date="2014-08-12T11:44:00Z">
        <w:r w:rsidR="00B156E8">
          <w:t xml:space="preserve"> </w:t>
        </w:r>
      </w:ins>
      <w:ins w:id="893" w:author="Aziz Boxwala" w:date="2014-08-12T11:45:00Z">
        <w:r w:rsidR="00AE4815">
          <w:t xml:space="preserve">from a CDS system </w:t>
        </w:r>
      </w:ins>
      <w:ins w:id="894" w:author="Aziz Boxwala" w:date="2014-08-12T11:44:00Z">
        <w:r w:rsidR="00B156E8">
          <w:t>to</w:t>
        </w:r>
      </w:ins>
      <w:ins w:id="895" w:author="Aziz Boxwala" w:date="2014-08-12T11:43:00Z">
        <w:r w:rsidR="00B156E8">
          <w:t xml:space="preserve"> a provider about a critical lab result, </w:t>
        </w:r>
      </w:ins>
      <w:ins w:id="896" w:author="Aziz Boxwala" w:date="2014-08-12T11:44:00Z">
        <w:r w:rsidR="00B156E8">
          <w:t xml:space="preserve">a </w:t>
        </w:r>
      </w:ins>
      <w:ins w:id="897" w:author="Aziz Boxwala" w:date="2014-08-12T11:43:00Z">
        <w:r w:rsidR="00B156E8">
          <w:t>notif</w:t>
        </w:r>
      </w:ins>
      <w:ins w:id="898" w:author="Aziz Boxwala" w:date="2014-08-12T11:44:00Z">
        <w:r w:rsidR="00B156E8">
          <w:t>ication to</w:t>
        </w:r>
      </w:ins>
      <w:ins w:id="899" w:author="Aziz Boxwala" w:date="2014-08-12T11:43:00Z">
        <w:r w:rsidR="00B156E8">
          <w:t xml:space="preserve"> a public health authority about a patient presenting with a communicable disease, or reminder </w:t>
        </w:r>
      </w:ins>
      <w:ins w:id="900" w:author="Aziz Boxwala" w:date="2014-08-12T11:44:00Z">
        <w:r w:rsidR="0069194D">
          <w:t xml:space="preserve">to a patient to </w:t>
        </w:r>
      </w:ins>
      <w:ins w:id="901" w:author="Aziz Boxwala" w:date="2014-08-12T11:45:00Z">
        <w:r w:rsidR="00AE4815">
          <w:t>fill</w:t>
        </w:r>
      </w:ins>
      <w:ins w:id="902" w:author="Aziz Boxwala" w:date="2014-08-12T11:44:00Z">
        <w:r w:rsidR="0069194D">
          <w:t xml:space="preserve"> their </w:t>
        </w:r>
      </w:ins>
      <w:ins w:id="903" w:author="Aziz Boxwala" w:date="2014-08-12T11:45:00Z">
        <w:r w:rsidR="00AE4815">
          <w:t>prescription</w:t>
        </w:r>
      </w:ins>
      <w:ins w:id="904" w:author="Aziz Boxwala" w:date="2014-08-12T11:44:00Z">
        <w:r w:rsidR="0069194D">
          <w:t>.</w:t>
        </w:r>
      </w:ins>
    </w:p>
    <w:p w14:paraId="652CE624" w14:textId="3F15CDFE" w:rsidR="00D038A0" w:rsidRDefault="00D038A0" w:rsidP="00366FF2">
      <w:pPr>
        <w:pStyle w:val="ListParagraph"/>
        <w:numPr>
          <w:ilvl w:val="0"/>
          <w:numId w:val="49"/>
        </w:numPr>
        <w:rPr>
          <w:ins w:id="905" w:author="Aziz Boxwala" w:date="2014-08-12T11:37:00Z"/>
        </w:rPr>
        <w:pPrChange w:id="906" w:author="Aziz Boxwala" w:date="2014-08-12T11:39:00Z">
          <w:pPr>
            <w:pStyle w:val="Heading2"/>
          </w:pPr>
        </w:pPrChange>
      </w:pPr>
      <w:ins w:id="907" w:author="Aziz Boxwala" w:date="2014-08-12T11:37:00Z">
        <w:r w:rsidRPr="00366FF2">
          <w:rPr>
            <w:b/>
            <w:rPrChange w:id="908" w:author="Aziz Boxwala" w:date="2014-08-12T11:46:00Z">
              <w:rPr/>
            </w:rPrChange>
          </w:rPr>
          <w:t>DeviceUse</w:t>
        </w:r>
      </w:ins>
      <w:ins w:id="909" w:author="Aziz Boxwala" w:date="2014-08-12T11:42:00Z">
        <w:r w:rsidR="00B156E8">
          <w:t xml:space="preserve">: </w:t>
        </w:r>
      </w:ins>
      <w:ins w:id="910" w:author="Aziz Boxwala" w:date="2014-08-12T12:00:00Z">
        <w:r w:rsidR="002C2966">
          <w:t>Use</w:t>
        </w:r>
      </w:ins>
      <w:ins w:id="911" w:author="Aziz Boxwala" w:date="2014-08-12T11:46:00Z">
        <w:r w:rsidR="00366FF2" w:rsidRPr="00366FF2">
          <w:t xml:space="preserve"> of equipment or device for </w:t>
        </w:r>
      </w:ins>
      <w:ins w:id="912" w:author="Aziz Boxwala" w:date="2014-08-12T12:01:00Z">
        <w:r w:rsidR="002C2966">
          <w:t xml:space="preserve">or by </w:t>
        </w:r>
      </w:ins>
      <w:ins w:id="913" w:author="Aziz Boxwala" w:date="2014-08-12T11:46:00Z">
        <w:r w:rsidR="00366FF2" w:rsidRPr="00366FF2">
          <w:t>the patient. E</w:t>
        </w:r>
      </w:ins>
      <w:ins w:id="914" w:author="Aziz Boxwala" w:date="2014-08-12T11:50:00Z">
        <w:r w:rsidR="00AD410C">
          <w:t>xamples are</w:t>
        </w:r>
      </w:ins>
      <w:ins w:id="915" w:author="Aziz Boxwala" w:date="2014-08-12T12:01:00Z">
        <w:r w:rsidR="002C2966">
          <w:t xml:space="preserve"> use of</w:t>
        </w:r>
      </w:ins>
      <w:ins w:id="916" w:author="Aziz Boxwala" w:date="2014-08-12T11:46:00Z">
        <w:r w:rsidR="00366FF2" w:rsidRPr="00366FF2">
          <w:t xml:space="preserve"> </w:t>
        </w:r>
      </w:ins>
      <w:ins w:id="917" w:author="Aziz Boxwala" w:date="2014-08-12T12:02:00Z">
        <w:r w:rsidR="002C2966">
          <w:t xml:space="preserve">a </w:t>
        </w:r>
      </w:ins>
      <w:ins w:id="918" w:author="Aziz Boxwala" w:date="2014-08-12T11:46:00Z">
        <w:r w:rsidR="00366FF2" w:rsidRPr="00366FF2">
          <w:t xml:space="preserve">wheelchair, </w:t>
        </w:r>
      </w:ins>
      <w:ins w:id="919" w:author="Aziz Boxwala" w:date="2014-08-12T12:02:00Z">
        <w:r w:rsidR="002C2966">
          <w:t xml:space="preserve">a </w:t>
        </w:r>
      </w:ins>
      <w:ins w:id="920" w:author="Aziz Boxwala" w:date="2014-08-12T11:46:00Z">
        <w:r w:rsidR="00366FF2" w:rsidRPr="00366FF2">
          <w:t>Holter monitor,</w:t>
        </w:r>
      </w:ins>
      <w:ins w:id="921" w:author="Aziz Boxwala" w:date="2014-08-12T12:02:00Z">
        <w:r w:rsidR="002C2966">
          <w:t xml:space="preserve"> a</w:t>
        </w:r>
      </w:ins>
      <w:ins w:id="922" w:author="Aziz Boxwala" w:date="2014-08-12T11:46:00Z">
        <w:r w:rsidR="00366FF2" w:rsidRPr="00366FF2">
          <w:t xml:space="preserve"> pacemaker, </w:t>
        </w:r>
      </w:ins>
      <w:ins w:id="923" w:author="Aziz Boxwala" w:date="2014-08-12T12:02:00Z">
        <w:r w:rsidR="002C2966">
          <w:t>or an</w:t>
        </w:r>
      </w:ins>
      <w:ins w:id="924" w:author="Aziz Boxwala" w:date="2014-08-12T11:51:00Z">
        <w:r w:rsidR="00AD410C">
          <w:t xml:space="preserve"> </w:t>
        </w:r>
      </w:ins>
      <w:ins w:id="925" w:author="Aziz Boxwala" w:date="2014-08-12T11:46:00Z">
        <w:r w:rsidR="00366FF2" w:rsidRPr="00366FF2">
          <w:t>intra-uterine contraceptive device</w:t>
        </w:r>
      </w:ins>
      <w:ins w:id="926" w:author="Aziz Boxwala" w:date="2014-08-12T12:00:00Z">
        <w:r w:rsidR="002C2966">
          <w:t>. Implanting a device is modeled as a Procedure.</w:t>
        </w:r>
      </w:ins>
    </w:p>
    <w:p w14:paraId="56B13DEE" w14:textId="60E61922" w:rsidR="00D038A0" w:rsidRDefault="00D038A0" w:rsidP="000F6D08">
      <w:pPr>
        <w:pStyle w:val="ListParagraph"/>
        <w:numPr>
          <w:ilvl w:val="0"/>
          <w:numId w:val="49"/>
        </w:numPr>
        <w:rPr>
          <w:ins w:id="927" w:author="Aziz Boxwala" w:date="2014-08-12T11:37:00Z"/>
        </w:rPr>
        <w:pPrChange w:id="928" w:author="Aziz Boxwala" w:date="2014-08-12T11:39:00Z">
          <w:pPr>
            <w:pStyle w:val="Heading2"/>
          </w:pPr>
        </w:pPrChange>
      </w:pPr>
      <w:ins w:id="929" w:author="Aziz Boxwala" w:date="2014-08-12T11:37:00Z">
        <w:r w:rsidRPr="000F6D08">
          <w:rPr>
            <w:b/>
            <w:rPrChange w:id="930" w:author="Aziz Boxwala" w:date="2014-08-12T11:48:00Z">
              <w:rPr/>
            </w:rPrChange>
          </w:rPr>
          <w:t>Diet</w:t>
        </w:r>
      </w:ins>
      <w:ins w:id="931" w:author="Aziz Boxwala" w:date="2014-08-12T11:46:00Z">
        <w:r w:rsidR="00366FF2">
          <w:t xml:space="preserve">: </w:t>
        </w:r>
      </w:ins>
      <w:ins w:id="932" w:author="Aziz Boxwala" w:date="2014-08-12T11:49:00Z">
        <w:r w:rsidR="000F6D08">
          <w:t xml:space="preserve">Constraints and components for </w:t>
        </w:r>
      </w:ins>
      <w:ins w:id="933" w:author="Aziz Boxwala" w:date="2014-08-12T11:48:00Z">
        <w:r w:rsidR="000F6D08" w:rsidRPr="000F6D08">
          <w:t>nutrition to be administered to a patient.</w:t>
        </w:r>
      </w:ins>
      <w:ins w:id="934" w:author="Aziz Boxwala" w:date="2014-08-12T11:50:00Z">
        <w:r w:rsidR="00AD410C">
          <w:t xml:space="preserve"> Examples are low-carbohydrate diet,</w:t>
        </w:r>
      </w:ins>
      <w:ins w:id="935" w:author="Aziz Boxwala" w:date="2014-08-12T11:51:00Z">
        <w:r w:rsidR="00AD410C">
          <w:t xml:space="preserve"> and</w:t>
        </w:r>
      </w:ins>
      <w:ins w:id="936" w:author="Aziz Boxwala" w:date="2014-08-12T11:50:00Z">
        <w:r w:rsidR="00AD410C">
          <w:t xml:space="preserve"> enteral feeding.</w:t>
        </w:r>
      </w:ins>
    </w:p>
    <w:p w14:paraId="30EF43B1" w14:textId="4FBC6E76" w:rsidR="00D038A0" w:rsidRDefault="00D038A0" w:rsidP="0028212D">
      <w:pPr>
        <w:pStyle w:val="ListParagraph"/>
        <w:numPr>
          <w:ilvl w:val="0"/>
          <w:numId w:val="49"/>
        </w:numPr>
        <w:rPr>
          <w:ins w:id="937" w:author="Aziz Boxwala" w:date="2014-08-12T11:37:00Z"/>
        </w:rPr>
        <w:pPrChange w:id="938" w:author="Aziz Boxwala" w:date="2014-08-12T11:39:00Z">
          <w:pPr>
            <w:pStyle w:val="Heading2"/>
          </w:pPr>
        </w:pPrChange>
      </w:pPr>
      <w:ins w:id="939" w:author="Aziz Boxwala" w:date="2014-08-12T11:37:00Z">
        <w:r w:rsidRPr="0028212D">
          <w:rPr>
            <w:b/>
            <w:rPrChange w:id="940" w:author="Aziz Boxwala" w:date="2014-08-12T11:51:00Z">
              <w:rPr/>
            </w:rPrChange>
          </w:rPr>
          <w:t>Encounter</w:t>
        </w:r>
      </w:ins>
      <w:ins w:id="941" w:author="Aziz Boxwala" w:date="2014-08-12T11:50:00Z">
        <w:r w:rsidR="000F6D08">
          <w:t xml:space="preserve">: </w:t>
        </w:r>
      </w:ins>
      <w:ins w:id="942" w:author="Aziz Boxwala" w:date="2014-08-12T11:51:00Z">
        <w:r w:rsidR="0028212D" w:rsidRPr="0028212D">
          <w:t>An interaction between a patient</w:t>
        </w:r>
      </w:ins>
      <w:ins w:id="943" w:author="Aziz Boxwala" w:date="2014-08-12T11:52:00Z">
        <w:r w:rsidR="0028212D">
          <w:t>,</w:t>
        </w:r>
      </w:ins>
      <w:ins w:id="944" w:author="Aziz Boxwala" w:date="2014-08-12T11:51:00Z">
        <w:r w:rsidR="0028212D" w:rsidRPr="0028212D">
          <w:t xml:space="preserve"> healthcare provider(s)</w:t>
        </w:r>
      </w:ins>
      <w:ins w:id="945" w:author="Aziz Boxwala" w:date="2014-08-12T11:52:00Z">
        <w:r w:rsidR="0028212D">
          <w:t xml:space="preserve"> or other healthcare professionals</w:t>
        </w:r>
      </w:ins>
      <w:ins w:id="946" w:author="Aziz Boxwala" w:date="2014-08-12T11:51:00Z">
        <w:r w:rsidR="0028212D" w:rsidRPr="0028212D">
          <w:t xml:space="preserve"> for the purpose of providing healthcare service(s) or assessing the health </w:t>
        </w:r>
        <w:r w:rsidR="0028212D" w:rsidRPr="0028212D">
          <w:lastRenderedPageBreak/>
          <w:t>status of a patient.</w:t>
        </w:r>
      </w:ins>
      <w:ins w:id="947" w:author="Aziz Boxwala" w:date="2014-08-12T11:53:00Z">
        <w:r w:rsidR="0028212D">
          <w:t xml:space="preserve"> Examples are inpatient admission, visit to an anti-coagulation clinic.</w:t>
        </w:r>
      </w:ins>
    </w:p>
    <w:p w14:paraId="1DF80F58" w14:textId="5D9464E9" w:rsidR="00D038A0" w:rsidRDefault="00D038A0" w:rsidP="006657E0">
      <w:pPr>
        <w:pStyle w:val="ListParagraph"/>
        <w:numPr>
          <w:ilvl w:val="0"/>
          <w:numId w:val="49"/>
        </w:numPr>
        <w:rPr>
          <w:ins w:id="948" w:author="Aziz Boxwala" w:date="2014-08-12T11:38:00Z"/>
        </w:rPr>
        <w:pPrChange w:id="949" w:author="Aziz Boxwala" w:date="2014-08-12T11:39:00Z">
          <w:pPr>
            <w:pStyle w:val="Heading2"/>
          </w:pPr>
        </w:pPrChange>
      </w:pPr>
      <w:ins w:id="950" w:author="Aziz Boxwala" w:date="2014-08-12T11:37:00Z">
        <w:r w:rsidRPr="00F05A70">
          <w:rPr>
            <w:b/>
            <w:rPrChange w:id="951" w:author="Aziz Boxwala" w:date="2014-08-12T11:54:00Z">
              <w:rPr/>
            </w:rPrChange>
          </w:rPr>
          <w:t>Goal</w:t>
        </w:r>
      </w:ins>
      <w:ins w:id="952" w:author="Aziz Boxwala" w:date="2014-08-12T11:54:00Z">
        <w:r w:rsidR="00F05A70">
          <w:t xml:space="preserve">: </w:t>
        </w:r>
      </w:ins>
      <w:ins w:id="953" w:author="Aziz Boxwala" w:date="2014-08-12T11:55:00Z">
        <w:r w:rsidR="006657E0" w:rsidRPr="006657E0">
          <w:t>A defined target or measure to be achieved in the process of patient care; an expected outcome. A typical goal is expressed as a change in status expected at a defined future time.</w:t>
        </w:r>
        <w:r w:rsidR="006657E0">
          <w:t xml:space="preserve"> Examples are an LDL cholesterol goal of less than 100 mg/dL or a blood pressure of less than 140/90 mm Hg.</w:t>
        </w:r>
      </w:ins>
    </w:p>
    <w:p w14:paraId="7664B7AB" w14:textId="4DF31470" w:rsidR="00D038A0" w:rsidRDefault="00D038A0" w:rsidP="002C2966">
      <w:pPr>
        <w:pStyle w:val="ListParagraph"/>
        <w:numPr>
          <w:ilvl w:val="0"/>
          <w:numId w:val="49"/>
        </w:numPr>
        <w:rPr>
          <w:ins w:id="954" w:author="Aziz Boxwala" w:date="2014-08-12T11:38:00Z"/>
        </w:rPr>
        <w:pPrChange w:id="955" w:author="Aziz Boxwala" w:date="2014-08-12T11:39:00Z">
          <w:pPr>
            <w:pStyle w:val="Heading2"/>
          </w:pPr>
        </w:pPrChange>
      </w:pPr>
      <w:ins w:id="956" w:author="Aziz Boxwala" w:date="2014-08-12T11:38:00Z">
        <w:r w:rsidRPr="005E08EC">
          <w:rPr>
            <w:b/>
            <w:rPrChange w:id="957" w:author="Aziz Boxwala" w:date="2014-08-12T11:57:00Z">
              <w:rPr/>
            </w:rPrChange>
          </w:rPr>
          <w:t>Immunization</w:t>
        </w:r>
      </w:ins>
      <w:ins w:id="958" w:author="Aziz Boxwala" w:date="2014-08-12T11:57:00Z">
        <w:r w:rsidR="005E08EC">
          <w:t xml:space="preserve">: </w:t>
        </w:r>
        <w:r w:rsidR="002C2966" w:rsidRPr="002C2966">
          <w:t>Administration of vaccin</w:t>
        </w:r>
        <w:r w:rsidR="00191CB3">
          <w:t>es to</w:t>
        </w:r>
      </w:ins>
      <w:ins w:id="959" w:author="Aziz Boxwala" w:date="2014-08-12T12:11:00Z">
        <w:r w:rsidR="00191CB3">
          <w:t xml:space="preserve"> a</w:t>
        </w:r>
      </w:ins>
      <w:ins w:id="960" w:author="Aziz Boxwala" w:date="2014-08-12T11:57:00Z">
        <w:r w:rsidR="00191CB3">
          <w:t xml:space="preserve"> patient</w:t>
        </w:r>
        <w:r w:rsidR="002C2966" w:rsidRPr="002C2966">
          <w:t xml:space="preserve">. </w:t>
        </w:r>
      </w:ins>
      <w:ins w:id="961" w:author="Aziz Boxwala" w:date="2014-08-12T12:03:00Z">
        <w:r w:rsidR="002C2966">
          <w:t xml:space="preserve">Examples are administration of influenze vaccine and polio vaccine. </w:t>
        </w:r>
      </w:ins>
      <w:ins w:id="962" w:author="Aziz Boxwala" w:date="2014-08-12T11:57:00Z">
        <w:r w:rsidR="002C2966" w:rsidRPr="002C2966">
          <w:t>This does not include the administration of non-vaccine agents, even those that may have or claim immunological effects.</w:t>
        </w:r>
      </w:ins>
      <w:ins w:id="963" w:author="Aziz Boxwala" w:date="2014-08-12T12:03:00Z">
        <w:r w:rsidR="002C2966">
          <w:t xml:space="preserve"> </w:t>
        </w:r>
      </w:ins>
    </w:p>
    <w:p w14:paraId="10E70C7E" w14:textId="26330101" w:rsidR="00D038A0" w:rsidRDefault="00D038A0" w:rsidP="00634145">
      <w:pPr>
        <w:pStyle w:val="ListParagraph"/>
        <w:numPr>
          <w:ilvl w:val="0"/>
          <w:numId w:val="49"/>
        </w:numPr>
        <w:rPr>
          <w:ins w:id="964" w:author="Aziz Boxwala" w:date="2014-08-12T11:38:00Z"/>
        </w:rPr>
        <w:pPrChange w:id="965" w:author="Aziz Boxwala" w:date="2014-08-12T11:39:00Z">
          <w:pPr>
            <w:pStyle w:val="Heading2"/>
          </w:pPr>
        </w:pPrChange>
      </w:pPr>
      <w:ins w:id="966" w:author="Aziz Boxwala" w:date="2014-08-12T11:38:00Z">
        <w:r w:rsidRPr="00CF457B">
          <w:rPr>
            <w:b/>
            <w:rPrChange w:id="967" w:author="Aziz Boxwala" w:date="2014-08-12T12:03:00Z">
              <w:rPr/>
            </w:rPrChange>
          </w:rPr>
          <w:t>MedicationTreatment</w:t>
        </w:r>
      </w:ins>
      <w:ins w:id="968" w:author="Aziz Boxwala" w:date="2014-08-12T12:03:00Z">
        <w:r w:rsidR="00CF457B">
          <w:t xml:space="preserve">: </w:t>
        </w:r>
      </w:ins>
      <w:ins w:id="969" w:author="Aziz Boxwala" w:date="2014-08-12T12:11:00Z">
        <w:r w:rsidR="00191CB3">
          <w:t>Administration of medication to a patient.</w:t>
        </w:r>
      </w:ins>
      <w:ins w:id="970" w:author="Aziz Boxwala" w:date="2014-08-12T13:04:00Z">
        <w:r w:rsidR="00634145">
          <w:t xml:space="preserve"> Examples are prescribing lovastatin 10 mg oral, administering </w:t>
        </w:r>
      </w:ins>
      <w:ins w:id="971" w:author="Aziz Boxwala" w:date="2014-08-12T13:13:00Z">
        <w:r w:rsidR="00634145" w:rsidRPr="00634145">
          <w:t>Interferon beta-1a intramuscular</w:t>
        </w:r>
        <w:r w:rsidR="00634145">
          <w:t>ly.</w:t>
        </w:r>
      </w:ins>
      <w:ins w:id="972" w:author="Aziz Boxwala" w:date="2014-08-12T13:17:00Z">
        <w:r w:rsidR="00DF0299">
          <w:t xml:space="preserve"> The model includes two</w:t>
        </w:r>
      </w:ins>
      <w:ins w:id="973" w:author="Aziz Boxwala" w:date="2014-08-12T13:18:00Z">
        <w:r w:rsidR="00DF0299">
          <w:t xml:space="preserve"> additional</w:t>
        </w:r>
      </w:ins>
      <w:ins w:id="974" w:author="Aziz Boxwala" w:date="2014-08-12T13:17:00Z">
        <w:r w:rsidR="00DF0299">
          <w:t xml:space="preserve"> specialized types of MedicationTreatment:</w:t>
        </w:r>
      </w:ins>
    </w:p>
    <w:p w14:paraId="23336F90" w14:textId="12A522A1" w:rsidR="001177B8" w:rsidRDefault="001177B8" w:rsidP="001177B8">
      <w:pPr>
        <w:pStyle w:val="ListParagraph"/>
        <w:numPr>
          <w:ilvl w:val="1"/>
          <w:numId w:val="49"/>
        </w:numPr>
        <w:rPr>
          <w:ins w:id="975" w:author="Aziz Boxwala" w:date="2014-08-12T13:21:00Z"/>
        </w:rPr>
      </w:pPr>
      <w:ins w:id="976" w:author="Aziz Boxwala" w:date="2014-08-12T13:21:00Z">
        <w:r w:rsidRPr="001177B8">
          <w:rPr>
            <w:b/>
            <w:rPrChange w:id="977" w:author="Aziz Boxwala" w:date="2014-08-12T13:21:00Z">
              <w:rPr/>
            </w:rPrChange>
          </w:rPr>
          <w:t>CompositeIntravenousMedicationAdministration</w:t>
        </w:r>
        <w:r>
          <w:t xml:space="preserve">: </w:t>
        </w:r>
        <w:r w:rsidRPr="001177B8">
          <w:t>Par</w:t>
        </w:r>
        <w:r w:rsidR="00403F9A">
          <w:t>ameters for intravenous</w:t>
        </w:r>
        <w:r w:rsidRPr="001177B8">
          <w:t xml:space="preserve"> fluid administration that may consist of one or more</w:t>
        </w:r>
        <w:r w:rsidR="00403F9A">
          <w:t xml:space="preserve"> additives mixed into a diluent</w:t>
        </w:r>
        <w:r w:rsidRPr="001177B8">
          <w:t>.</w:t>
        </w:r>
      </w:ins>
      <w:ins w:id="978" w:author="Aziz Boxwala" w:date="2014-08-12T13:23:00Z">
        <w:r w:rsidR="00403F9A">
          <w:t xml:space="preserve"> Example is administration of </w:t>
        </w:r>
      </w:ins>
    </w:p>
    <w:p w14:paraId="73574891" w14:textId="4F3DA71F" w:rsidR="00D038A0" w:rsidRDefault="00D038A0" w:rsidP="00775D78">
      <w:pPr>
        <w:pStyle w:val="ListParagraph"/>
        <w:numPr>
          <w:ilvl w:val="1"/>
          <w:numId w:val="49"/>
        </w:numPr>
        <w:rPr>
          <w:ins w:id="979" w:author="Aziz Boxwala" w:date="2014-08-12T11:39:00Z"/>
        </w:rPr>
        <w:pPrChange w:id="980" w:author="Aziz Boxwala" w:date="2014-08-12T11:39:00Z">
          <w:pPr>
            <w:pStyle w:val="Heading2"/>
          </w:pPr>
        </w:pPrChange>
      </w:pPr>
      <w:ins w:id="981" w:author="Aziz Boxwala" w:date="2014-08-12T11:38:00Z">
        <w:r w:rsidRPr="00034A6E">
          <w:rPr>
            <w:b/>
            <w:rPrChange w:id="982" w:author="Aziz Boxwala" w:date="2014-08-12T13:20:00Z">
              <w:rPr/>
            </w:rPrChange>
          </w:rPr>
          <w:t>PatientControlledAnalgesia</w:t>
        </w:r>
      </w:ins>
      <w:ins w:id="983" w:author="Aziz Boxwala" w:date="2014-08-12T13:13:00Z">
        <w:r w:rsidR="00634145">
          <w:t>: Analgesics administered to the patient</w:t>
        </w:r>
      </w:ins>
      <w:ins w:id="984" w:author="Aziz Boxwala" w:date="2014-08-12T13:14:00Z">
        <w:r w:rsidR="00775D78">
          <w:t xml:space="preserve"> using</w:t>
        </w:r>
      </w:ins>
      <w:ins w:id="985" w:author="Aziz Boxwala" w:date="2014-08-12T13:13:00Z">
        <w:r w:rsidR="00634145">
          <w:t xml:space="preserve"> </w:t>
        </w:r>
      </w:ins>
      <w:ins w:id="986" w:author="Aziz Boxwala" w:date="2014-08-12T13:14:00Z">
        <w:r w:rsidR="00775D78" w:rsidRPr="00775D78">
          <w:t>delivery system with which patients self</w:t>
        </w:r>
        <w:r w:rsidR="00775D78">
          <w:t xml:space="preserve">-administer predetermined doses. </w:t>
        </w:r>
      </w:ins>
      <w:ins w:id="987" w:author="Aziz Boxwala" w:date="2014-08-12T13:15:00Z">
        <w:r w:rsidR="00775D78">
          <w:t>Examples are order for or administration of morphine.</w:t>
        </w:r>
      </w:ins>
    </w:p>
    <w:p w14:paraId="1F978790" w14:textId="4DD5A157" w:rsidR="00D038A0" w:rsidRDefault="00D038A0" w:rsidP="00DF0299">
      <w:pPr>
        <w:pStyle w:val="ListParagraph"/>
        <w:numPr>
          <w:ilvl w:val="0"/>
          <w:numId w:val="49"/>
        </w:numPr>
        <w:rPr>
          <w:ins w:id="988" w:author="Aziz Boxwala" w:date="2014-08-12T08:56:00Z"/>
        </w:rPr>
        <w:pPrChange w:id="989" w:author="Aziz Boxwala" w:date="2014-08-12T11:39:00Z">
          <w:pPr>
            <w:pStyle w:val="Heading2"/>
          </w:pPr>
        </w:pPrChange>
      </w:pPr>
      <w:ins w:id="990" w:author="Aziz Boxwala" w:date="2014-08-12T11:38:00Z">
        <w:r w:rsidRPr="002F1D3A">
          <w:rPr>
            <w:b/>
            <w:rPrChange w:id="991" w:author="Aziz Boxwala" w:date="2014-08-12T13:03:00Z">
              <w:rPr/>
            </w:rPrChange>
          </w:rPr>
          <w:t>Procedure</w:t>
        </w:r>
      </w:ins>
      <w:ins w:id="992" w:author="Aziz Boxwala" w:date="2014-08-12T13:03:00Z">
        <w:r w:rsidR="002F1D3A">
          <w:t xml:space="preserve">: </w:t>
        </w:r>
      </w:ins>
      <w:ins w:id="993" w:author="Aziz Boxwala" w:date="2014-08-12T13:16:00Z">
        <w:r w:rsidR="00DF0299">
          <w:t>A</w:t>
        </w:r>
        <w:r w:rsidR="00DF0299" w:rsidRPr="00DF0299">
          <w:t>n activity that is performed with or on a patient as par</w:t>
        </w:r>
        <w:r w:rsidR="00DF0299">
          <w:t>t of the provision of care. A procedure</w:t>
        </w:r>
        <w:r w:rsidR="00DF0299" w:rsidRPr="00DF0299">
          <w:t xml:space="preserve"> can be a physical 'thing' like an operation, or less invasive like counseling or hypnotherapy. Examples include surgical procedures, diagnostic procedures, </w:t>
        </w:r>
        <w:r w:rsidR="00DF0299">
          <w:t>endoscopic procedures, biopsies. Procedures</w:t>
        </w:r>
        <w:r w:rsidR="00DF0299" w:rsidRPr="00DF0299">
          <w:t xml:space="preserve"> exclude </w:t>
        </w:r>
        <w:r w:rsidR="00DF0299">
          <w:t>activities</w:t>
        </w:r>
        <w:r w:rsidR="00DF0299" w:rsidRPr="00DF0299">
          <w:t xml:space="preserve"> for which there are specific types of act</w:t>
        </w:r>
      </w:ins>
      <w:ins w:id="994" w:author="Aziz Boxwala" w:date="2014-08-12T13:17:00Z">
        <w:r w:rsidR="00DF0299">
          <w:t xml:space="preserve">s </w:t>
        </w:r>
      </w:ins>
      <w:ins w:id="995" w:author="Aziz Boxwala" w:date="2014-08-12T13:16:00Z">
        <w:r w:rsidR="00DF0299" w:rsidRPr="00DF0299">
          <w:t xml:space="preserve">defined, such as those for immunizations, medication administrations, </w:t>
        </w:r>
      </w:ins>
      <w:ins w:id="996" w:author="Aziz Boxwala" w:date="2014-08-12T13:17:00Z">
        <w:r w:rsidR="00DF0299">
          <w:t>diet</w:t>
        </w:r>
      </w:ins>
      <w:ins w:id="997" w:author="Aziz Boxwala" w:date="2014-08-12T13:16:00Z">
        <w:r w:rsidR="00DF0299" w:rsidRPr="00DF0299">
          <w:t xml:space="preserve">, and </w:t>
        </w:r>
      </w:ins>
      <w:ins w:id="998" w:author="Aziz Boxwala" w:date="2014-08-12T13:17:00Z">
        <w:r w:rsidR="00DF0299">
          <w:t>use</w:t>
        </w:r>
      </w:ins>
      <w:ins w:id="999" w:author="Aziz Boxwala" w:date="2014-08-12T13:16:00Z">
        <w:r w:rsidR="00DF0299" w:rsidRPr="00DF0299">
          <w:t xml:space="preserve"> of devices.</w:t>
        </w:r>
      </w:ins>
      <w:ins w:id="1000" w:author="Aziz Boxwala" w:date="2014-08-12T13:18:00Z">
        <w:r w:rsidR="00DF0299">
          <w:t xml:space="preserve"> The model includes the following additional</w:t>
        </w:r>
        <w:r w:rsidR="000D6249">
          <w:t xml:space="preserve"> specialized types of P</w:t>
        </w:r>
        <w:r w:rsidR="00DF0299">
          <w:t>rocedures</w:t>
        </w:r>
      </w:ins>
      <w:ins w:id="1001" w:author="Aziz Boxwala" w:date="2014-08-12T13:21:00Z">
        <w:r w:rsidR="008A69A0">
          <w:t>:</w:t>
        </w:r>
      </w:ins>
    </w:p>
    <w:p w14:paraId="5BC98C4B" w14:textId="7F90AE86" w:rsidR="00273E01" w:rsidRDefault="00D038A0" w:rsidP="00034A6E">
      <w:pPr>
        <w:pStyle w:val="ListParagraph"/>
        <w:numPr>
          <w:ilvl w:val="1"/>
          <w:numId w:val="49"/>
        </w:numPr>
        <w:rPr>
          <w:ins w:id="1002" w:author="Aziz Boxwala" w:date="2014-08-12T11:38:00Z"/>
        </w:rPr>
        <w:pPrChange w:id="1003" w:author="Aziz Boxwala" w:date="2014-08-12T11:40:00Z">
          <w:pPr>
            <w:pStyle w:val="Heading2"/>
          </w:pPr>
        </w:pPrChange>
      </w:pPr>
      <w:ins w:id="1004" w:author="Aziz Boxwala" w:date="2014-08-12T11:38:00Z">
        <w:r w:rsidRPr="00034A6E">
          <w:rPr>
            <w:b/>
            <w:rPrChange w:id="1005" w:author="Aziz Boxwala" w:date="2014-08-12T13:20:00Z">
              <w:rPr/>
            </w:rPrChange>
          </w:rPr>
          <w:t>ImagingProcedure</w:t>
        </w:r>
      </w:ins>
      <w:ins w:id="1006" w:author="Aziz Boxwala" w:date="2014-08-12T13:15:00Z">
        <w:r w:rsidR="00DF0299">
          <w:t xml:space="preserve">: </w:t>
        </w:r>
      </w:ins>
      <w:ins w:id="1007" w:author="Aziz Boxwala" w:date="2014-08-12T13:19:00Z">
        <w:r w:rsidR="00034A6E" w:rsidRPr="00034A6E">
          <w:t>An examination</w:t>
        </w:r>
      </w:ins>
      <w:ins w:id="1008" w:author="Aziz Boxwala" w:date="2014-08-12T13:25:00Z">
        <w:r w:rsidR="008E3DB8">
          <w:t xml:space="preserve"> of a person using an imaging procedure</w:t>
        </w:r>
      </w:ins>
      <w:ins w:id="1009" w:author="Aziz Boxwala" w:date="2014-08-12T13:19:00Z">
        <w:r w:rsidR="00034A6E" w:rsidRPr="00034A6E">
          <w:t xml:space="preserve">. </w:t>
        </w:r>
      </w:ins>
      <w:ins w:id="1010" w:author="Aziz Boxwala" w:date="2014-08-12T13:26:00Z">
        <w:r w:rsidR="008E3DB8">
          <w:t>Examples are</w:t>
        </w:r>
      </w:ins>
      <w:ins w:id="1011" w:author="Aziz Boxwala" w:date="2014-08-12T13:19:00Z">
        <w:r w:rsidR="00034A6E" w:rsidRPr="00034A6E">
          <w:t xml:space="preserve"> Chest Radiograph - PA and Lateral</w:t>
        </w:r>
      </w:ins>
      <w:ins w:id="1012" w:author="Aziz Boxwala" w:date="2014-08-12T13:25:00Z">
        <w:r w:rsidR="008E3DB8">
          <w:t xml:space="preserve"> and Head MRI</w:t>
        </w:r>
      </w:ins>
      <w:ins w:id="1013" w:author="Aziz Boxwala" w:date="2014-08-12T13:19:00Z">
        <w:r w:rsidR="00034A6E" w:rsidRPr="00034A6E">
          <w:t>.</w:t>
        </w:r>
      </w:ins>
    </w:p>
    <w:p w14:paraId="02B2FDF8" w14:textId="040C86E3" w:rsidR="00D038A0" w:rsidRDefault="00D038A0" w:rsidP="00D54BFE">
      <w:pPr>
        <w:pStyle w:val="ListParagraph"/>
        <w:numPr>
          <w:ilvl w:val="1"/>
          <w:numId w:val="49"/>
        </w:numPr>
        <w:rPr>
          <w:ins w:id="1014" w:author="Aziz Boxwala" w:date="2014-08-12T11:38:00Z"/>
        </w:rPr>
        <w:pPrChange w:id="1015" w:author="Aziz Boxwala" w:date="2014-08-12T11:40:00Z">
          <w:pPr>
            <w:pStyle w:val="Heading2"/>
          </w:pPr>
        </w:pPrChange>
      </w:pPr>
      <w:ins w:id="1016" w:author="Aziz Boxwala" w:date="2014-08-12T11:38:00Z">
        <w:r w:rsidRPr="00D54BFE">
          <w:rPr>
            <w:b/>
            <w:rPrChange w:id="1017" w:author="Aziz Boxwala" w:date="2014-08-12T13:19:00Z">
              <w:rPr/>
            </w:rPrChange>
          </w:rPr>
          <w:t>LaboratoryTestProcedure</w:t>
        </w:r>
      </w:ins>
      <w:ins w:id="1018" w:author="Aziz Boxwala" w:date="2014-08-12T13:19:00Z">
        <w:r w:rsidR="00D54BFE">
          <w:t xml:space="preserve">: </w:t>
        </w:r>
        <w:r w:rsidR="00D54BFE" w:rsidRPr="00D54BFE">
          <w:t>A procedure to test a tissue o</w:t>
        </w:r>
        <w:r w:rsidR="008E3DB8">
          <w:t xml:space="preserve">r fluid specimen from a patient. Examples are </w:t>
        </w:r>
        <w:r w:rsidR="00D54BFE" w:rsidRPr="00D54BFE">
          <w:t>com</w:t>
        </w:r>
        <w:r w:rsidR="008E3DB8">
          <w:t>plete blood count and</w:t>
        </w:r>
        <w:r w:rsidR="00D54BFE" w:rsidRPr="00D54BFE">
          <w:t xml:space="preserve"> blood culture.</w:t>
        </w:r>
      </w:ins>
    </w:p>
    <w:p w14:paraId="27C5BFAE" w14:textId="64911105" w:rsidR="00D038A0" w:rsidRDefault="00D038A0" w:rsidP="00034A6E">
      <w:pPr>
        <w:pStyle w:val="ListParagraph"/>
        <w:numPr>
          <w:ilvl w:val="1"/>
          <w:numId w:val="49"/>
        </w:numPr>
        <w:rPr>
          <w:ins w:id="1019" w:author="Aziz Boxwala" w:date="2014-08-12T11:39:00Z"/>
        </w:rPr>
        <w:pPrChange w:id="1020" w:author="Aziz Boxwala" w:date="2014-08-12T11:40:00Z">
          <w:pPr>
            <w:pStyle w:val="Heading2"/>
          </w:pPr>
        </w:pPrChange>
      </w:pPr>
      <w:ins w:id="1021" w:author="Aziz Boxwala" w:date="2014-08-12T11:39:00Z">
        <w:r w:rsidRPr="00034A6E">
          <w:rPr>
            <w:b/>
            <w:rPrChange w:id="1022" w:author="Aziz Boxwala" w:date="2014-08-12T13:20:00Z">
              <w:rPr/>
            </w:rPrChange>
          </w:rPr>
          <w:t>RadiotherapyProcedure</w:t>
        </w:r>
      </w:ins>
      <w:ins w:id="1023" w:author="Aziz Boxwala" w:date="2014-08-12T13:19:00Z">
        <w:r w:rsidR="00034A6E">
          <w:t xml:space="preserve">: </w:t>
        </w:r>
        <w:r w:rsidR="00034A6E" w:rsidRPr="00034A6E">
          <w:t>Procedure to administer treatm</w:t>
        </w:r>
        <w:r w:rsidR="008E3DB8">
          <w:t xml:space="preserve">ent using high energy radiation. An example </w:t>
        </w:r>
      </w:ins>
      <w:ins w:id="1024" w:author="Aziz Boxwala" w:date="2014-08-12T13:26:00Z">
        <w:r w:rsidR="008E3DB8">
          <w:t xml:space="preserve">is </w:t>
        </w:r>
      </w:ins>
      <w:ins w:id="1025" w:author="Aziz Boxwala" w:date="2014-08-12T13:19:00Z">
        <w:r w:rsidR="008E3DB8">
          <w:t>brachytherapy of a prostate tumor.</w:t>
        </w:r>
      </w:ins>
    </w:p>
    <w:p w14:paraId="6A26D7D5" w14:textId="690434BD" w:rsidR="00D038A0" w:rsidRDefault="00D038A0" w:rsidP="001177B8">
      <w:pPr>
        <w:pStyle w:val="ListParagraph"/>
        <w:numPr>
          <w:ilvl w:val="1"/>
          <w:numId w:val="49"/>
        </w:numPr>
        <w:rPr>
          <w:ins w:id="1026" w:author="Aziz Boxwala" w:date="2014-08-12T11:37:00Z"/>
        </w:rPr>
        <w:pPrChange w:id="1027" w:author="Aziz Boxwala" w:date="2014-08-12T13:20:00Z">
          <w:pPr>
            <w:pStyle w:val="Heading2"/>
          </w:pPr>
        </w:pPrChange>
      </w:pPr>
      <w:ins w:id="1028" w:author="Aziz Boxwala" w:date="2014-08-12T11:39:00Z">
        <w:r w:rsidRPr="000A6B44">
          <w:rPr>
            <w:b/>
            <w:rPrChange w:id="1029" w:author="Aziz Boxwala" w:date="2014-08-12T13:21:00Z">
              <w:rPr/>
            </w:rPrChange>
          </w:rPr>
          <w:t>RespiratoryCareProcedure</w:t>
        </w:r>
      </w:ins>
      <w:ins w:id="1030" w:author="Aziz Boxwala" w:date="2014-08-12T13:20:00Z">
        <w:r w:rsidR="00034A6E">
          <w:t xml:space="preserve">: </w:t>
        </w:r>
        <w:r w:rsidR="001177B8">
          <w:t>Procedures that encompass supplemental oxygen</w:t>
        </w:r>
        <w:r w:rsidR="00D4346A">
          <w:t xml:space="preserve">. </w:t>
        </w:r>
      </w:ins>
      <w:ins w:id="1031" w:author="Aziz Boxwala" w:date="2014-08-12T13:30:00Z">
        <w:r w:rsidR="00D4346A">
          <w:t xml:space="preserve">Examples are </w:t>
        </w:r>
      </w:ins>
      <w:ins w:id="1032" w:author="Aziz Boxwala" w:date="2014-08-12T13:20:00Z">
        <w:r w:rsidR="001177B8">
          <w:t>CPA</w:t>
        </w:r>
        <w:r w:rsidR="00D4346A">
          <w:t>P</w:t>
        </w:r>
        <w:r w:rsidR="001177B8">
          <w:t xml:space="preserve"> and mechanical ventilation.</w:t>
        </w:r>
      </w:ins>
    </w:p>
    <w:p w14:paraId="356FF08E" w14:textId="77777777" w:rsidR="00F85E7D" w:rsidRDefault="00F85E7D" w:rsidP="00273E01">
      <w:pPr>
        <w:rPr>
          <w:ins w:id="1033" w:author="Aziz Boxwala" w:date="2014-08-12T16:50:00Z"/>
        </w:rPr>
        <w:pPrChange w:id="1034" w:author="Aziz Boxwala" w:date="2014-08-12T08:56:00Z">
          <w:pPr>
            <w:pStyle w:val="Heading2"/>
          </w:pPr>
        </w:pPrChange>
      </w:pPr>
    </w:p>
    <w:p w14:paraId="5BBF4B19" w14:textId="44E81AD8" w:rsidR="00D038A0" w:rsidRDefault="00145A4E" w:rsidP="00273E01">
      <w:pPr>
        <w:rPr>
          <w:ins w:id="1035" w:author="Aziz Boxwala" w:date="2014-08-11T22:18:00Z"/>
        </w:rPr>
        <w:pPrChange w:id="1036" w:author="Aziz Boxwala" w:date="2014-08-12T08:56:00Z">
          <w:pPr>
            <w:pStyle w:val="Heading2"/>
          </w:pPr>
        </w:pPrChange>
      </w:pPr>
      <w:ins w:id="1037" w:author="Aziz Boxwala" w:date="2014-08-12T16:49:00Z">
        <w:r>
          <w:t xml:space="preserve">QIDAM defines the following types of </w:t>
        </w:r>
      </w:ins>
      <w:ins w:id="1038" w:author="Aziz Boxwala" w:date="2014-08-12T16:50:00Z">
        <w:r w:rsidR="00F85E7D">
          <w:t>modalities</w:t>
        </w:r>
      </w:ins>
      <w:ins w:id="1039" w:author="Aziz Boxwala" w:date="2014-08-12T16:52:00Z">
        <w:r w:rsidR="004B6144">
          <w:t xml:space="preserve"> of actions</w:t>
        </w:r>
      </w:ins>
      <w:ins w:id="1040" w:author="Aziz Boxwala" w:date="2014-08-12T16:49:00Z">
        <w:r>
          <w:t>:</w:t>
        </w:r>
      </w:ins>
    </w:p>
    <w:p w14:paraId="774D8336" w14:textId="03E100FE" w:rsidR="00D038A0" w:rsidRDefault="00F85E7D" w:rsidP="004B6144">
      <w:pPr>
        <w:pStyle w:val="ListParagraph"/>
        <w:numPr>
          <w:ilvl w:val="0"/>
          <w:numId w:val="50"/>
        </w:numPr>
        <w:rPr>
          <w:ins w:id="1041" w:author="Aziz Boxwala" w:date="2014-08-12T16:50:00Z"/>
        </w:rPr>
        <w:pPrChange w:id="1042" w:author="Aziz Boxwala" w:date="2014-08-12T16:51:00Z">
          <w:pPr>
            <w:pStyle w:val="Heading2"/>
          </w:pPr>
        </w:pPrChange>
      </w:pPr>
      <w:ins w:id="1043" w:author="Aziz Boxwala" w:date="2014-08-12T16:50:00Z">
        <w:r w:rsidRPr="00F85E7D">
          <w:rPr>
            <w:b/>
            <w:rPrChange w:id="1044" w:author="Aziz Boxwala" w:date="2014-08-12T16:51:00Z">
              <w:rPr/>
            </w:rPrChange>
          </w:rPr>
          <w:t>Order</w:t>
        </w:r>
      </w:ins>
      <w:ins w:id="1045" w:author="Aziz Boxwala" w:date="2014-08-12T16:51:00Z">
        <w:r>
          <w:t>:</w:t>
        </w:r>
        <w:r w:rsidR="004B6144">
          <w:t xml:space="preserve"> </w:t>
        </w:r>
        <w:r w:rsidR="004B6144" w:rsidRPr="004B6144">
          <w:t>An order is an instruction by a healthcare provider to another healthcare provider to perform some action.</w:t>
        </w:r>
        <w:r w:rsidR="004B6144">
          <w:t xml:space="preserve"> Examples are order for a laboratory test procedure and order for a medication treatment.</w:t>
        </w:r>
      </w:ins>
    </w:p>
    <w:p w14:paraId="226C4AC2" w14:textId="0EF64B56" w:rsidR="00F85E7D" w:rsidRDefault="00F85E7D" w:rsidP="004B6144">
      <w:pPr>
        <w:pStyle w:val="ListParagraph"/>
        <w:numPr>
          <w:ilvl w:val="0"/>
          <w:numId w:val="50"/>
        </w:numPr>
        <w:rPr>
          <w:ins w:id="1046" w:author="Aziz Boxwala" w:date="2014-08-12T16:50:00Z"/>
        </w:rPr>
        <w:pPrChange w:id="1047" w:author="Aziz Boxwala" w:date="2014-08-12T16:51:00Z">
          <w:pPr>
            <w:pStyle w:val="Heading2"/>
          </w:pPr>
        </w:pPrChange>
      </w:pPr>
      <w:ins w:id="1048" w:author="Aziz Boxwala" w:date="2014-08-12T16:50:00Z">
        <w:r w:rsidRPr="00F85E7D">
          <w:rPr>
            <w:b/>
            <w:rPrChange w:id="1049" w:author="Aziz Boxwala" w:date="2014-08-12T16:51:00Z">
              <w:rPr/>
            </w:rPrChange>
          </w:rPr>
          <w:t>Performance</w:t>
        </w:r>
      </w:ins>
      <w:ins w:id="1050" w:author="Aziz Boxwala" w:date="2014-08-12T16:51:00Z">
        <w:r>
          <w:t>:</w:t>
        </w:r>
      </w:ins>
      <w:ins w:id="1051" w:author="Aziz Boxwala" w:date="2014-08-12T16:52:00Z">
        <w:r w:rsidR="004B6144">
          <w:t xml:space="preserve"> </w:t>
        </w:r>
        <w:r w:rsidR="004B6144" w:rsidRPr="004B6144">
          <w:t>The actual performance or execution of a healthcare-related action</w:t>
        </w:r>
        <w:r w:rsidR="004B6144">
          <w:t>. Examples are</w:t>
        </w:r>
        <w:r w:rsidR="004B6144" w:rsidRPr="004B6144">
          <w:t xml:space="preserve"> 3rd dose of Hepatitis B vaccine administered on Dec 4th 2012, appendectomy performed today.</w:t>
        </w:r>
      </w:ins>
    </w:p>
    <w:p w14:paraId="5FD6242F" w14:textId="24158118" w:rsidR="00F85E7D" w:rsidRDefault="00F85E7D" w:rsidP="004B6144">
      <w:pPr>
        <w:pStyle w:val="ListParagraph"/>
        <w:numPr>
          <w:ilvl w:val="0"/>
          <w:numId w:val="50"/>
        </w:numPr>
        <w:rPr>
          <w:ins w:id="1052" w:author="Aziz Boxwala" w:date="2014-08-12T16:50:00Z"/>
        </w:rPr>
        <w:pPrChange w:id="1053" w:author="Aziz Boxwala" w:date="2014-08-12T16:51:00Z">
          <w:pPr>
            <w:pStyle w:val="Heading2"/>
          </w:pPr>
        </w:pPrChange>
      </w:pPr>
      <w:ins w:id="1054" w:author="Aziz Boxwala" w:date="2014-08-12T16:50:00Z">
        <w:r w:rsidRPr="00F85E7D">
          <w:rPr>
            <w:b/>
            <w:rPrChange w:id="1055" w:author="Aziz Boxwala" w:date="2014-08-12T16:51:00Z">
              <w:rPr/>
            </w:rPrChange>
          </w:rPr>
          <w:t>Plan</w:t>
        </w:r>
      </w:ins>
      <w:ins w:id="1056" w:author="Aziz Boxwala" w:date="2014-08-12T16:51:00Z">
        <w:r>
          <w:t>:</w:t>
        </w:r>
      </w:ins>
      <w:ins w:id="1057" w:author="Aziz Boxwala" w:date="2014-08-12T16:53:00Z">
        <w:r w:rsidR="004B6144">
          <w:t xml:space="preserve"> </w:t>
        </w:r>
      </w:ins>
      <w:ins w:id="1058" w:author="Aziz Boxwala" w:date="2014-08-12T16:54:00Z">
        <w:r w:rsidR="00FA67B3">
          <w:t>An action</w:t>
        </w:r>
      </w:ins>
      <w:ins w:id="1059" w:author="Aziz Boxwala" w:date="2014-08-12T16:53:00Z">
        <w:r w:rsidR="004B6144" w:rsidRPr="004B6144">
          <w:t xml:space="preserve"> that is planned to be performed. Typically, this would include a time at which the action is scheduled to be performed.</w:t>
        </w:r>
        <w:r w:rsidR="004B6144">
          <w:t xml:space="preserve"> Examples are an appointment (which is a planned encounter) or an scheduled surgery.</w:t>
        </w:r>
      </w:ins>
    </w:p>
    <w:p w14:paraId="1DBAC3D9" w14:textId="5C6103AC" w:rsidR="00F85E7D" w:rsidRDefault="00F85E7D" w:rsidP="00F85E7D">
      <w:pPr>
        <w:pStyle w:val="ListParagraph"/>
        <w:numPr>
          <w:ilvl w:val="0"/>
          <w:numId w:val="50"/>
        </w:numPr>
        <w:rPr>
          <w:ins w:id="1060" w:author="Aziz Boxwala" w:date="2014-08-12T16:50:00Z"/>
        </w:rPr>
        <w:pPrChange w:id="1061" w:author="Aziz Boxwala" w:date="2014-08-12T16:51:00Z">
          <w:pPr>
            <w:pStyle w:val="Heading2"/>
          </w:pPr>
        </w:pPrChange>
      </w:pPr>
      <w:ins w:id="1062" w:author="Aziz Boxwala" w:date="2014-08-12T16:50:00Z">
        <w:r w:rsidRPr="00F85E7D">
          <w:rPr>
            <w:b/>
            <w:rPrChange w:id="1063" w:author="Aziz Boxwala" w:date="2014-08-12T16:51:00Z">
              <w:rPr/>
            </w:rPrChange>
          </w:rPr>
          <w:lastRenderedPageBreak/>
          <w:t>Proposal</w:t>
        </w:r>
        <w:r>
          <w:t>:</w:t>
        </w:r>
      </w:ins>
      <w:ins w:id="1064" w:author="Aziz Boxwala" w:date="2014-08-12T16:54:00Z">
        <w:r w:rsidR="00FA67B3">
          <w:t xml:space="preserve"> </w:t>
        </w:r>
      </w:ins>
      <w:ins w:id="1065" w:author="Aziz Boxwala" w:date="2014-08-12T17:09:00Z">
        <w:r w:rsidR="00463001">
          <w:t xml:space="preserve">An offer or a suggestion </w:t>
        </w:r>
      </w:ins>
      <w:ins w:id="1066" w:author="Aziz Boxwala" w:date="2014-08-12T17:10:00Z">
        <w:r w:rsidR="00463001">
          <w:t xml:space="preserve">for acceptance </w:t>
        </w:r>
      </w:ins>
      <w:ins w:id="1067" w:author="Aziz Boxwala" w:date="2014-08-12T17:09:00Z">
        <w:r w:rsidR="00463001">
          <w:t>to perform a healthcare act. A</w:t>
        </w:r>
      </w:ins>
      <w:ins w:id="1068" w:author="Aziz Boxwala" w:date="2014-08-12T17:11:00Z">
        <w:r w:rsidR="00463001">
          <w:t xml:space="preserve"> recommendation</w:t>
        </w:r>
      </w:ins>
      <w:ins w:id="1069" w:author="Aziz Boxwala" w:date="2014-08-12T17:12:00Z">
        <w:r w:rsidR="00463001">
          <w:t xml:space="preserve"> to a provider</w:t>
        </w:r>
      </w:ins>
      <w:ins w:id="1070" w:author="Aziz Boxwala" w:date="2014-08-12T17:11:00Z">
        <w:r w:rsidR="00463001">
          <w:t xml:space="preserve"> is an example of</w:t>
        </w:r>
      </w:ins>
      <w:ins w:id="1071" w:author="Aziz Boxwala" w:date="2014-08-12T17:09:00Z">
        <w:r w:rsidR="00463001">
          <w:t xml:space="preserve"> proposal</w:t>
        </w:r>
      </w:ins>
      <w:ins w:id="1072" w:author="Aziz Boxwala" w:date="2014-08-12T17:11:00Z">
        <w:r w:rsidR="00463001">
          <w:t xml:space="preserve"> </w:t>
        </w:r>
      </w:ins>
      <w:ins w:id="1073" w:author="Aziz Boxwala" w:date="2014-08-12T17:09:00Z">
        <w:r w:rsidR="00463001">
          <w:t>made by a CDS system</w:t>
        </w:r>
      </w:ins>
      <w:ins w:id="1074" w:author="Aziz Boxwala" w:date="2014-08-12T17:12:00Z">
        <w:r w:rsidR="00463001">
          <w:t>. Proposals must be accepted by an entity</w:t>
        </w:r>
      </w:ins>
      <w:ins w:id="1075" w:author="Aziz Boxwala" w:date="2014-08-12T17:13:00Z">
        <w:r w:rsidR="00463001">
          <w:t xml:space="preserve"> in order for it</w:t>
        </w:r>
      </w:ins>
      <w:ins w:id="1076" w:author="Aziz Boxwala" w:date="2014-08-12T17:12:00Z">
        <w:r w:rsidR="00463001">
          <w:t xml:space="preserve"> to be </w:t>
        </w:r>
      </w:ins>
      <w:ins w:id="1077" w:author="Aziz Boxwala" w:date="2014-08-12T17:13:00Z">
        <w:r w:rsidR="00463001">
          <w:t>performed.</w:t>
        </w:r>
      </w:ins>
    </w:p>
    <w:p w14:paraId="69F9BE24" w14:textId="049F32A2" w:rsidR="00F85E7D" w:rsidRDefault="00F85E7D" w:rsidP="00F85E7D">
      <w:pPr>
        <w:pStyle w:val="ListParagraph"/>
        <w:numPr>
          <w:ilvl w:val="0"/>
          <w:numId w:val="50"/>
        </w:numPr>
        <w:rPr>
          <w:ins w:id="1078" w:author="Aziz Boxwala" w:date="2014-08-12T17:19:00Z"/>
        </w:rPr>
        <w:pPrChange w:id="1079" w:author="Aziz Boxwala" w:date="2014-08-12T16:51:00Z">
          <w:pPr>
            <w:pStyle w:val="Heading2"/>
          </w:pPr>
        </w:pPrChange>
      </w:pPr>
      <w:ins w:id="1080" w:author="Aziz Boxwala" w:date="2014-08-12T16:50:00Z">
        <w:r w:rsidRPr="00F85E7D">
          <w:rPr>
            <w:b/>
            <w:rPrChange w:id="1081" w:author="Aziz Boxwala" w:date="2014-08-12T16:51:00Z">
              <w:rPr/>
            </w:rPrChange>
          </w:rPr>
          <w:t>ProposalAgainst</w:t>
        </w:r>
        <w:r>
          <w:t>:</w:t>
        </w:r>
      </w:ins>
      <w:ins w:id="1082" w:author="Aziz Boxwala" w:date="2014-08-12T17:13:00Z">
        <w:r w:rsidR="00463001">
          <w:t xml:space="preserve"> A suggestion to not perform a healthcare act. An example may be a recommendation against prescribing a medication because the patient has a contraindication. Note that ProposalAgainst and Contraindication (a type of Observable) are very different concepts. The </w:t>
        </w:r>
      </w:ins>
      <w:ins w:id="1083" w:author="Aziz Boxwala" w:date="2014-08-12T17:16:00Z">
        <w:r w:rsidR="00463001">
          <w:t>latter is one reason for proposing against an act. Other reasons can be cost-effectiveness and patient</w:t>
        </w:r>
      </w:ins>
      <w:ins w:id="1084" w:author="Aziz Boxwala" w:date="2014-08-12T17:17:00Z">
        <w:r w:rsidR="00463001">
          <w:t>’s preferences.</w:t>
        </w:r>
      </w:ins>
    </w:p>
    <w:p w14:paraId="11106798" w14:textId="6ACC259B" w:rsidR="00C67B68" w:rsidRDefault="00C67B68" w:rsidP="00C67B68">
      <w:pPr>
        <w:rPr>
          <w:ins w:id="1085" w:author="Aziz Boxwala" w:date="2014-08-12T17:44:00Z"/>
        </w:rPr>
        <w:pPrChange w:id="1086" w:author="Aziz Boxwala" w:date="2014-08-12T17:19:00Z">
          <w:pPr>
            <w:pStyle w:val="Heading2"/>
          </w:pPr>
        </w:pPrChange>
      </w:pPr>
      <w:ins w:id="1087" w:author="Aziz Boxwala" w:date="2014-08-12T17:19:00Z">
        <w:r>
          <w:t>The modalities have a sequence: a CDS system may offer a proposal</w:t>
        </w:r>
      </w:ins>
      <w:ins w:id="1088" w:author="Aziz Boxwala" w:date="2014-08-12T17:21:00Z">
        <w:r>
          <w:t xml:space="preserve"> for an MRI exam</w:t>
        </w:r>
      </w:ins>
      <w:ins w:id="1089" w:author="Aziz Boxwala" w:date="2014-08-12T17:19:00Z">
        <w:r>
          <w:t>; the acceptance of a proposal can lead to an order</w:t>
        </w:r>
      </w:ins>
      <w:ins w:id="1090" w:author="Aziz Boxwala" w:date="2014-08-12T17:22:00Z">
        <w:r>
          <w:t xml:space="preserve"> for the exam</w:t>
        </w:r>
      </w:ins>
      <w:ins w:id="1091" w:author="Aziz Boxwala" w:date="2014-08-12T17:19:00Z">
        <w:r>
          <w:t>; a</w:t>
        </w:r>
      </w:ins>
      <w:ins w:id="1092" w:author="Aziz Boxwala" w:date="2014-08-12T17:22:00Z">
        <w:r>
          <w:t xml:space="preserve">n appointment is </w:t>
        </w:r>
      </w:ins>
      <w:ins w:id="1093" w:author="Aziz Boxwala" w:date="2014-08-12T17:19:00Z">
        <w:r>
          <w:t xml:space="preserve">scheduled; and finally the </w:t>
        </w:r>
      </w:ins>
      <w:ins w:id="1094" w:author="Aziz Boxwala" w:date="2014-08-12T17:22:00Z">
        <w:r>
          <w:t xml:space="preserve">exam is </w:t>
        </w:r>
      </w:ins>
      <w:ins w:id="1095" w:author="Aziz Boxwala" w:date="2014-08-12T17:19:00Z">
        <w:r>
          <w:t>performed</w:t>
        </w:r>
      </w:ins>
      <w:ins w:id="1096" w:author="Aziz Boxwala" w:date="2014-08-12T17:22:00Z">
        <w:r>
          <w:t xml:space="preserve"> at the scheduled time</w:t>
        </w:r>
      </w:ins>
      <w:ins w:id="1097" w:author="Aziz Boxwala" w:date="2014-08-12T17:19:00Z">
        <w:r>
          <w:t>. However, this sequence does not</w:t>
        </w:r>
      </w:ins>
      <w:ins w:id="1098" w:author="Aziz Boxwala" w:date="2014-08-12T17:23:00Z">
        <w:r>
          <w:t xml:space="preserve"> necessarily have to get followed.</w:t>
        </w:r>
      </w:ins>
      <w:ins w:id="1099" w:author="Aziz Boxwala" w:date="2014-08-12T17:19:00Z">
        <w:r>
          <w:t xml:space="preserve"> </w:t>
        </w:r>
      </w:ins>
      <w:ins w:id="1100" w:author="Aziz Boxwala" w:date="2014-08-12T17:23:00Z">
        <w:r>
          <w:t xml:space="preserve">In fact, providers write orders without a prompt by a CDS system, </w:t>
        </w:r>
      </w:ins>
      <w:ins w:id="1101" w:author="Aziz Boxwala" w:date="2014-08-12T17:28:00Z">
        <w:r w:rsidR="006264F6">
          <w:t xml:space="preserve">many </w:t>
        </w:r>
      </w:ins>
      <w:ins w:id="1102" w:author="Aziz Boxwala" w:date="2014-08-12T17:23:00Z">
        <w:r>
          <w:t xml:space="preserve">orders are fulfilled without an explicit plan being created, and many acts do not require orders if it is within the scope of the responsibility of the person carrying out the action (e.g., </w:t>
        </w:r>
      </w:ins>
      <w:ins w:id="1103" w:author="Aziz Boxwala" w:date="2014-08-12T17:26:00Z">
        <w:r>
          <w:t>a physician counseling the patient on smoking cessation will not write an order, even though a CDS system may propose doing so and a qual</w:t>
        </w:r>
        <w:r w:rsidR="006264F6">
          <w:t>ity measurement system expects</w:t>
        </w:r>
        <w:r>
          <w:t xml:space="preserve"> a statement reflecting that such counseling was performed).</w:t>
        </w:r>
      </w:ins>
    </w:p>
    <w:p w14:paraId="00048219" w14:textId="296EE0AF" w:rsidR="00F95858" w:rsidRDefault="00BF1F50">
      <w:pPr>
        <w:rPr>
          <w:ins w:id="1104" w:author="Aziz Boxwala" w:date="2014-08-12T17:40:00Z"/>
        </w:rPr>
        <w:pPrChange w:id="1105" w:author="Aziz Boxwala" w:date="2014-08-11T22:19:00Z">
          <w:pPr>
            <w:pStyle w:val="Heading2"/>
          </w:pPr>
        </w:pPrChange>
      </w:pPr>
      <w:ins w:id="1106" w:author="Aziz Boxwala" w:date="2014-08-12T17:44:00Z">
        <w:r>
          <w:t>Clinical statements about actions are composed, as mentioned previously, by selecting the act topic and the action modality with a subtype of clinical statement.</w:t>
        </w:r>
      </w:ins>
      <w:ins w:id="1107" w:author="Aziz Boxwala" w:date="2014-08-12T17:46:00Z">
        <w:r>
          <w:t xml:space="preserve"> </w:t>
        </w:r>
      </w:ins>
      <w:ins w:id="1108" w:author="Aziz Boxwala" w:date="2014-08-12T18:08:00Z">
        <w:r w:rsidR="00DF48FB">
          <w:t>We illustrate the combination of modality and topic in</w:t>
        </w:r>
      </w:ins>
      <w:ins w:id="1109" w:author="Aziz Boxwala" w:date="2014-08-12T18:18:00Z">
        <w:r w:rsidR="007646CC">
          <w:t xml:space="preserve"> </w:t>
        </w:r>
        <w:r w:rsidR="007646CC">
          <w:fldChar w:fldCharType="begin"/>
        </w:r>
        <w:r w:rsidR="007646CC">
          <w:instrText xml:space="preserve"> REF _Ref395630863 </w:instrText>
        </w:r>
      </w:ins>
      <w:r w:rsidR="007646CC">
        <w:fldChar w:fldCharType="separate"/>
      </w:r>
      <w:ins w:id="1110" w:author="Aziz Boxwala" w:date="2014-08-12T18:18:00Z">
        <w:r w:rsidR="007646CC">
          <w:t xml:space="preserve">Table </w:t>
        </w:r>
        <w:r w:rsidR="007646CC">
          <w:rPr>
            <w:noProof/>
          </w:rPr>
          <w:t>1</w:t>
        </w:r>
        <w:r w:rsidR="007646CC">
          <w:fldChar w:fldCharType="end"/>
        </w:r>
      </w:ins>
      <w:ins w:id="1111" w:author="Aziz Boxwala" w:date="2014-08-12T18:08:00Z">
        <w:r w:rsidR="00DF48FB">
          <w:t xml:space="preserve"> below. </w:t>
        </w:r>
      </w:ins>
      <w:ins w:id="1112" w:author="Aziz Boxwala" w:date="2014-08-12T18:17:00Z">
        <w:r w:rsidR="007646CC">
          <w:t>Some</w:t>
        </w:r>
      </w:ins>
      <w:ins w:id="1113" w:author="Aziz Boxwala" w:date="2014-08-12T17:46:00Z">
        <w:r>
          <w:t xml:space="preserve"> combinations</w:t>
        </w:r>
      </w:ins>
      <w:ins w:id="1114" w:author="Aziz Boxwala" w:date="2014-08-12T18:07:00Z">
        <w:r w:rsidR="00DF48FB">
          <w:t xml:space="preserve"> of statements, action modalities, and act topics</w:t>
        </w:r>
      </w:ins>
      <w:ins w:id="1115" w:author="Aziz Boxwala" w:date="2014-08-12T17:46:00Z">
        <w:r w:rsidR="00DF48FB">
          <w:t xml:space="preserve"> </w:t>
        </w:r>
      </w:ins>
      <w:ins w:id="1116" w:author="Aziz Boxwala" w:date="2014-08-12T18:17:00Z">
        <w:r w:rsidR="007646CC">
          <w:t xml:space="preserve">either do not </w:t>
        </w:r>
      </w:ins>
      <w:ins w:id="1117" w:author="Aziz Boxwala" w:date="2014-08-12T17:46:00Z">
        <w:r w:rsidR="00DF48FB">
          <w:t xml:space="preserve">make sense clinically, are encountered </w:t>
        </w:r>
      </w:ins>
      <w:ins w:id="1118" w:author="Aziz Boxwala" w:date="2014-08-12T18:07:00Z">
        <w:r w:rsidR="00DF48FB">
          <w:t xml:space="preserve">rarely, or </w:t>
        </w:r>
      </w:ins>
      <w:ins w:id="1119" w:author="Aziz Boxwala" w:date="2014-08-12T18:17:00Z">
        <w:r w:rsidR="007646CC">
          <w:t xml:space="preserve">are </w:t>
        </w:r>
      </w:ins>
      <w:ins w:id="1120" w:author="Aziz Boxwala" w:date="2014-08-12T18:07:00Z">
        <w:r w:rsidR="00DF48FB">
          <w:t xml:space="preserve">usually not found in a structured format in an electronic health record. </w:t>
        </w:r>
      </w:ins>
      <w:ins w:id="1121" w:author="Aziz Boxwala" w:date="2014-08-12T18:17:00Z">
        <w:r w:rsidR="007646CC">
          <w:t xml:space="preserve">Thus, not all combinations </w:t>
        </w:r>
      </w:ins>
      <w:ins w:id="1122" w:author="Aziz Boxwala" w:date="2014-08-12T18:19:00Z">
        <w:r w:rsidR="001B0F41">
          <w:t>may</w:t>
        </w:r>
      </w:ins>
      <w:ins w:id="1123" w:author="Aziz Boxwala" w:date="2014-08-12T18:17:00Z">
        <w:r w:rsidR="007646CC">
          <w:t xml:space="preserve"> be realized in the logical model.</w:t>
        </w:r>
      </w:ins>
      <w:ins w:id="1124" w:author="Aziz Boxwala" w:date="2014-08-12T18:19:00Z">
        <w:r w:rsidR="001B0F41">
          <w:t xml:space="preserve"> Determination of the allowable combinations </w:t>
        </w:r>
        <w:r w:rsidR="00445E00">
          <w:t>and how tho</w:t>
        </w:r>
      </w:ins>
      <w:ins w:id="1125" w:author="Aziz Boxwala" w:date="2014-08-12T18:21:00Z">
        <w:r w:rsidR="00445E00">
          <w:t>se</w:t>
        </w:r>
      </w:ins>
      <w:ins w:id="1126" w:author="Aziz Boxwala" w:date="2014-08-12T18:19:00Z">
        <w:r w:rsidR="001B0F41">
          <w:t xml:space="preserve"> will be</w:t>
        </w:r>
      </w:ins>
      <w:ins w:id="1127" w:author="Aziz Boxwala" w:date="2014-08-12T18:21:00Z">
        <w:r w:rsidR="00445E00">
          <w:t xml:space="preserve"> formally</w:t>
        </w:r>
      </w:ins>
      <w:ins w:id="1128" w:author="Aziz Boxwala" w:date="2014-08-12T18:19:00Z">
        <w:r w:rsidR="001B0F41">
          <w:t xml:space="preserve"> specified will</w:t>
        </w:r>
        <w:r w:rsidR="002F76DF">
          <w:t xml:space="preserve"> be done within the scope of a subsequent project for</w:t>
        </w:r>
        <w:r w:rsidR="001B0F41">
          <w:t xml:space="preserve"> logical model</w:t>
        </w:r>
      </w:ins>
      <w:ins w:id="1129" w:author="Aziz Boxwala" w:date="2014-08-13T18:29:00Z">
        <w:r w:rsidR="002F76DF">
          <w:t xml:space="preserve"> for quality improvement</w:t>
        </w:r>
      </w:ins>
      <w:ins w:id="1130" w:author="Aziz Boxwala" w:date="2014-08-12T18:19:00Z">
        <w:r w:rsidR="001B0F41">
          <w:t>.</w:t>
        </w:r>
      </w:ins>
    </w:p>
    <w:p w14:paraId="023AA9AB" w14:textId="0D9DF7AD" w:rsidR="00DF48FB" w:rsidRDefault="00DF48FB" w:rsidP="00DF48FB">
      <w:pPr>
        <w:pStyle w:val="Caption"/>
        <w:rPr>
          <w:ins w:id="1131" w:author="Aziz Boxwala" w:date="2014-08-12T18:09:00Z"/>
        </w:rPr>
        <w:pPrChange w:id="1132" w:author="Aziz Boxwala" w:date="2014-08-12T18:09:00Z">
          <w:pPr/>
        </w:pPrChange>
      </w:pPr>
      <w:bookmarkStart w:id="1133" w:name="_Ref395630863"/>
      <w:ins w:id="1134" w:author="Aziz Boxwala" w:date="2014-08-12T18:09:00Z">
        <w:r>
          <w:t xml:space="preserve">Table </w:t>
        </w:r>
        <w:r>
          <w:fldChar w:fldCharType="begin"/>
        </w:r>
        <w:r>
          <w:instrText xml:space="preserve"> SEQ Table \* ARABIC </w:instrText>
        </w:r>
      </w:ins>
      <w:r>
        <w:fldChar w:fldCharType="separate"/>
      </w:r>
      <w:ins w:id="1135" w:author="Aziz Boxwala" w:date="2014-08-12T18:09:00Z">
        <w:r>
          <w:t>1</w:t>
        </w:r>
        <w:r>
          <w:fldChar w:fldCharType="end"/>
        </w:r>
        <w:bookmarkEnd w:id="1133"/>
        <w:r>
          <w:t>. Possible combinations of topic and modality for clinical statements about actions.</w:t>
        </w:r>
      </w:ins>
      <w:ins w:id="1136" w:author="Aziz Boxwala" w:date="2014-08-12T18:10:00Z">
        <w:r>
          <w:t xml:space="preserve"> The first row shows the modalities, the first column shows the different </w:t>
        </w:r>
      </w:ins>
      <w:ins w:id="1137" w:author="Aziz Boxwala" w:date="2014-08-12T18:12:00Z">
        <w:r w:rsidR="007E4717">
          <w:t>topics. cells show the possible combinations. A third dimension of this table, not shown here is the three subtypes of Clinic</w:t>
        </w:r>
        <w:r w:rsidR="000619D1">
          <w:t>alStatement.</w:t>
        </w:r>
      </w:ins>
      <w:ins w:id="1138" w:author="Aziz Boxwala" w:date="2014-08-12T18:14:00Z">
        <w:r w:rsidR="000619D1" w:rsidRPr="000619D1">
          <w:t xml:space="preserve"> </w:t>
        </w:r>
        <w:r w:rsidR="000619D1">
          <w:t xml:space="preserve">Not all combinations of clinical statement subtypes, modality and topic will be realized for practical reasons as explained in the text. Due to formatting </w:t>
        </w:r>
      </w:ins>
      <w:ins w:id="1139" w:author="Aziz Boxwala" w:date="2014-08-12T18:15:00Z">
        <w:r w:rsidR="000619D1">
          <w:t>constraints</w:t>
        </w:r>
      </w:ins>
      <w:ins w:id="1140" w:author="Aziz Boxwala" w:date="2014-08-12T18:14:00Z">
        <w:r w:rsidR="000619D1">
          <w:t>, the ProposalAgainst modality is not shown and the subtopics of MedicationTreatment and Procedure are not shown</w:t>
        </w:r>
      </w:ins>
      <w:ins w:id="1141" w:author="Aziz Boxwala" w:date="2014-08-12T18:16:00Z">
        <w:r w:rsidR="000619D1">
          <w:t xml:space="preserve"> in this table</w:t>
        </w:r>
      </w:ins>
      <w:ins w:id="1142" w:author="Aziz Boxwala" w:date="2014-08-12T18:14:00Z">
        <w:r w:rsidR="000619D1">
          <w:t>.</w:t>
        </w:r>
      </w:ins>
    </w:p>
    <w:tbl>
      <w:tblPr>
        <w:tblW w:w="9530" w:type="dxa"/>
        <w:tblLayout w:type="fixed"/>
        <w:tblCellMar>
          <w:left w:w="0" w:type="dxa"/>
          <w:right w:w="0" w:type="dxa"/>
        </w:tblCellMar>
        <w:tblLook w:val="04A0" w:firstRow="1" w:lastRow="0" w:firstColumn="1" w:lastColumn="0" w:noHBand="0" w:noVBand="1"/>
        <w:tblPrChange w:id="1143" w:author="Aziz Boxwala" w:date="2014-08-12T18:06:00Z">
          <w:tblPr>
            <w:tblW w:w="9440" w:type="dxa"/>
            <w:tblLayout w:type="fixed"/>
            <w:tblCellMar>
              <w:left w:w="0" w:type="dxa"/>
              <w:right w:w="0" w:type="dxa"/>
            </w:tblCellMar>
            <w:tblLook w:val="04A0" w:firstRow="1" w:lastRow="0" w:firstColumn="1" w:lastColumn="0" w:noHBand="0" w:noVBand="1"/>
          </w:tblPr>
        </w:tblPrChange>
      </w:tblPr>
      <w:tblGrid>
        <w:gridCol w:w="1970"/>
        <w:gridCol w:w="1980"/>
        <w:gridCol w:w="1890"/>
        <w:gridCol w:w="1842"/>
        <w:gridCol w:w="1848"/>
        <w:tblGridChange w:id="1144">
          <w:tblGrid>
            <w:gridCol w:w="1970"/>
            <w:gridCol w:w="1980"/>
            <w:gridCol w:w="1890"/>
            <w:gridCol w:w="1842"/>
            <w:gridCol w:w="1758"/>
          </w:tblGrid>
        </w:tblGridChange>
      </w:tblGrid>
      <w:tr w:rsidR="00DF48FB" w:rsidRPr="00BF1F50" w14:paraId="5C471EB1" w14:textId="77777777" w:rsidTr="00DF48FB">
        <w:trPr>
          <w:trHeight w:val="790"/>
          <w:ins w:id="1145" w:author="Aziz Boxwala" w:date="2014-08-12T17:41:00Z"/>
          <w:trPrChange w:id="1146" w:author="Aziz Boxwala" w:date="2014-08-12T18:06:00Z">
            <w:trPr>
              <w:trHeight w:val="790"/>
            </w:trPr>
          </w:trPrChange>
        </w:trPr>
        <w:tc>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147" w:author="Aziz Boxwala" w:date="2014-08-12T18:06:00Z">
              <w:tcPr>
                <w:tcW w:w="197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57D080CF" w14:textId="08F681FA" w:rsidR="00DF48FB" w:rsidRDefault="00DF48FB" w:rsidP="007E4717">
            <w:pPr>
              <w:jc w:val="right"/>
              <w:rPr>
                <w:ins w:id="1148" w:author="Aziz Boxwala" w:date="2014-08-12T18:10:00Z"/>
                <w:b/>
                <w:bCs/>
              </w:rPr>
              <w:pPrChange w:id="1149" w:author="Aziz Boxwala" w:date="2014-08-12T18:10:00Z">
                <w:pPr/>
              </w:pPrChange>
            </w:pPr>
            <w:ins w:id="1150" w:author="Aziz Boxwala" w:date="2014-08-12T18:10:00Z">
              <w:r>
                <w:rPr>
                  <w:b/>
                  <w:bCs/>
                </w:rPr>
                <w:t>Modality</w:t>
              </w:r>
            </w:ins>
            <w:ins w:id="1151" w:author="Aziz Boxwala" w:date="2014-08-12T18:11:00Z">
              <w:r w:rsidR="007E4717">
                <w:rPr>
                  <w:b/>
                  <w:bCs/>
                </w:rPr>
                <w:t xml:space="preserve"> →</w:t>
              </w:r>
            </w:ins>
          </w:p>
          <w:p w14:paraId="4A931BAC" w14:textId="3515309B" w:rsidR="00BF1F50" w:rsidRPr="00BF1F50" w:rsidRDefault="00BF1F50" w:rsidP="00BF1F50">
            <w:pPr>
              <w:rPr>
                <w:ins w:id="1152" w:author="Aziz Boxwala" w:date="2014-08-12T17:41:00Z"/>
              </w:rPr>
            </w:pPr>
            <w:ins w:id="1153" w:author="Aziz Boxwala" w:date="2014-08-12T17:41:00Z">
              <w:r w:rsidRPr="00BF1F50">
                <w:rPr>
                  <w:b/>
                  <w:bCs/>
                </w:rPr>
                <w:t>Topic</w:t>
              </w:r>
            </w:ins>
            <w:ins w:id="1154" w:author="Aziz Boxwala" w:date="2014-08-12T18:11:00Z">
              <w:r w:rsidR="007E4717">
                <w:rPr>
                  <w:b/>
                  <w:bCs/>
                </w:rPr>
                <w:t xml:space="preserve"> ↓</w:t>
              </w:r>
            </w:ins>
          </w:p>
        </w:tc>
        <w:tc>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155" w:author="Aziz Boxwala" w:date="2014-08-12T18:06:00Z">
              <w:tcPr>
                <w:tcW w:w="198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8996703" w14:textId="77777777" w:rsidR="00BF1F50" w:rsidRPr="00BF1F50" w:rsidRDefault="00BF1F50" w:rsidP="00BF1F50">
            <w:pPr>
              <w:rPr>
                <w:ins w:id="1156" w:author="Aziz Boxwala" w:date="2014-08-12T17:41:00Z"/>
              </w:rPr>
            </w:pPr>
            <w:ins w:id="1157" w:author="Aziz Boxwala" w:date="2014-08-12T17:41:00Z">
              <w:r w:rsidRPr="00BF1F50">
                <w:rPr>
                  <w:b/>
                  <w:bCs/>
                </w:rPr>
                <w:t>Performance</w:t>
              </w:r>
            </w:ins>
          </w:p>
        </w:tc>
        <w:tc>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158" w:author="Aziz Boxwala" w:date="2014-08-12T18:06:00Z">
              <w:tcPr>
                <w:tcW w:w="1890"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0011832F" w14:textId="77777777" w:rsidR="00BF1F50" w:rsidRPr="00BF1F50" w:rsidRDefault="00BF1F50" w:rsidP="00BF1F50">
            <w:pPr>
              <w:rPr>
                <w:ins w:id="1159" w:author="Aziz Boxwala" w:date="2014-08-12T17:41:00Z"/>
              </w:rPr>
            </w:pPr>
            <w:ins w:id="1160" w:author="Aziz Boxwala" w:date="2014-08-12T17:41:00Z">
              <w:r w:rsidRPr="00BF1F50">
                <w:rPr>
                  <w:b/>
                  <w:bCs/>
                </w:rPr>
                <w:t>Order</w:t>
              </w:r>
            </w:ins>
          </w:p>
        </w:tc>
        <w:tc>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161" w:author="Aziz Boxwala" w:date="2014-08-12T18:06:00Z">
              <w:tcPr>
                <w:tcW w:w="1842"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3AE2522E" w14:textId="77777777" w:rsidR="00BF1F50" w:rsidRPr="00BF1F50" w:rsidRDefault="00BF1F50" w:rsidP="00BF1F50">
            <w:pPr>
              <w:rPr>
                <w:ins w:id="1162" w:author="Aziz Boxwala" w:date="2014-08-12T17:41:00Z"/>
              </w:rPr>
            </w:pPr>
            <w:ins w:id="1163" w:author="Aziz Boxwala" w:date="2014-08-12T17:41:00Z">
              <w:r w:rsidRPr="00BF1F50">
                <w:rPr>
                  <w:b/>
                  <w:bCs/>
                </w:rPr>
                <w:t>Proposal</w:t>
              </w:r>
            </w:ins>
          </w:p>
        </w:tc>
        <w:tc>
          <w:tcPr>
            <w:tcW w:w="184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Change w:id="1164" w:author="Aziz Boxwala" w:date="2014-08-12T18:06:00Z">
              <w:tcPr>
                <w:tcW w:w="1758" w:type="dxa"/>
                <w:tcBorders>
                  <w:top w:val="single" w:sz="8" w:space="0" w:color="FFFFFF"/>
                  <w:left w:val="single" w:sz="8" w:space="0" w:color="FFFFFF"/>
                  <w:bottom w:val="single" w:sz="24" w:space="0" w:color="FFFFFF"/>
                  <w:right w:val="single" w:sz="8" w:space="0" w:color="FFFFFF"/>
                </w:tcBorders>
                <w:shd w:val="clear" w:color="auto" w:fill="00B3DC"/>
                <w:tcMar>
                  <w:top w:w="15" w:type="dxa"/>
                  <w:left w:w="108" w:type="dxa"/>
                  <w:bottom w:w="0" w:type="dxa"/>
                  <w:right w:w="108" w:type="dxa"/>
                </w:tcMar>
                <w:vAlign w:val="center"/>
                <w:hideMark/>
              </w:tcPr>
            </w:tcPrChange>
          </w:tcPr>
          <w:p w14:paraId="177779B8" w14:textId="77777777" w:rsidR="00BF1F50" w:rsidRPr="00BF1F50" w:rsidRDefault="00BF1F50" w:rsidP="00BF1F50">
            <w:pPr>
              <w:rPr>
                <w:ins w:id="1165" w:author="Aziz Boxwala" w:date="2014-08-12T17:41:00Z"/>
              </w:rPr>
            </w:pPr>
            <w:ins w:id="1166" w:author="Aziz Boxwala" w:date="2014-08-12T17:41:00Z">
              <w:r w:rsidRPr="00BF1F50">
                <w:rPr>
                  <w:b/>
                  <w:bCs/>
                </w:rPr>
                <w:t>Plan</w:t>
              </w:r>
            </w:ins>
          </w:p>
        </w:tc>
      </w:tr>
      <w:tr w:rsidR="00DF48FB" w:rsidRPr="00BF1F50" w14:paraId="5F69F2AC" w14:textId="77777777" w:rsidTr="00DF48FB">
        <w:trPr>
          <w:trHeight w:val="711"/>
          <w:ins w:id="1167" w:author="Aziz Boxwala" w:date="2014-08-12T17:41:00Z"/>
          <w:trPrChange w:id="1168" w:author="Aziz Boxwala" w:date="2014-08-12T18:06:00Z">
            <w:trPr>
              <w:trHeight w:val="711"/>
            </w:trPr>
          </w:trPrChange>
        </w:trPr>
        <w:tc>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169" w:author="Aziz Boxwala" w:date="2014-08-12T18:06:00Z">
              <w:tcPr>
                <w:tcW w:w="1970" w:type="dxa"/>
                <w:tcBorders>
                  <w:top w:val="single" w:sz="24"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2F714E4F" w14:textId="51108482" w:rsidR="00BF1F50" w:rsidRPr="00BF1F50" w:rsidRDefault="00BF1F50" w:rsidP="00BF1F50">
            <w:pPr>
              <w:rPr>
                <w:ins w:id="1170" w:author="Aziz Boxwala" w:date="2014-08-12T17:41:00Z"/>
              </w:rPr>
            </w:pPr>
            <w:ins w:id="1171" w:author="Aziz Boxwala" w:date="2014-08-12T17:41:00Z">
              <w:r w:rsidRPr="00BF1F50">
                <w:rPr>
                  <w:b/>
                  <w:bCs/>
                </w:rPr>
                <w:t>CareProgram</w:t>
              </w:r>
            </w:ins>
            <w:ins w:id="1172" w:author="Aziz Boxwala" w:date="2014-08-12T17:49:00Z">
              <w:r>
                <w:rPr>
                  <w:b/>
                  <w:bCs/>
                </w:rPr>
                <w:t xml:space="preserve"> Participation</w:t>
              </w:r>
            </w:ins>
          </w:p>
        </w:tc>
        <w:tc>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173" w:author="Aziz Boxwala" w:date="2014-08-12T18:06:00Z">
              <w:tcPr>
                <w:tcW w:w="198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8D5F6A8" w14:textId="47281B1A" w:rsidR="00BF1F50" w:rsidRPr="00BF1F50" w:rsidRDefault="00BF1F50" w:rsidP="00BF1F50">
            <w:pPr>
              <w:rPr>
                <w:ins w:id="1174" w:author="Aziz Boxwala" w:date="2014-08-12T17:41:00Z"/>
              </w:rPr>
            </w:pPr>
            <w:ins w:id="1175" w:author="Aziz Boxwala" w:date="2014-08-12T17:41:00Z">
              <w:r>
                <w:t>Care</w:t>
              </w:r>
              <w:r w:rsidRPr="00BF1F50">
                <w:t xml:space="preserve">Program </w:t>
              </w:r>
            </w:ins>
            <w:ins w:id="1176" w:author="Aziz Boxwala" w:date="2014-08-12T17:49:00Z">
              <w:r>
                <w:t xml:space="preserve">Participation </w:t>
              </w:r>
            </w:ins>
            <w:ins w:id="1177" w:author="Aziz Boxwala" w:date="2014-08-12T17:41:00Z">
              <w:r w:rsidRPr="00BF1F50">
                <w:t>Performance</w:t>
              </w:r>
            </w:ins>
          </w:p>
        </w:tc>
        <w:tc>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178" w:author="Aziz Boxwala" w:date="2014-08-12T18:06:00Z">
              <w:tcPr>
                <w:tcW w:w="1890"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3644939" w14:textId="1C9C6CEB" w:rsidR="00BF1F50" w:rsidRPr="00BF1F50" w:rsidRDefault="00BF1F50" w:rsidP="00BF1F50">
            <w:pPr>
              <w:rPr>
                <w:ins w:id="1179" w:author="Aziz Boxwala" w:date="2014-08-12T17:41:00Z"/>
              </w:rPr>
            </w:pPr>
            <w:ins w:id="1180" w:author="Aziz Boxwala" w:date="2014-08-12T17:41:00Z">
              <w:r w:rsidRPr="00BF1F50">
                <w:t>CareProgram</w:t>
              </w:r>
            </w:ins>
            <w:ins w:id="1181" w:author="Aziz Boxwala" w:date="2014-08-12T18:05:00Z">
              <w:r w:rsidR="00DF48FB">
                <w:t xml:space="preserve"> Participation</w:t>
              </w:r>
            </w:ins>
            <w:ins w:id="1182" w:author="Aziz Boxwala" w:date="2014-08-12T17:41:00Z">
              <w:r w:rsidRPr="00BF1F50">
                <w:t xml:space="preserve"> Order</w:t>
              </w:r>
            </w:ins>
          </w:p>
        </w:tc>
        <w:tc>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183" w:author="Aziz Boxwala" w:date="2014-08-12T18:06:00Z">
              <w:tcPr>
                <w:tcW w:w="1842"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959E068" w14:textId="22509CCE" w:rsidR="00BF1F50" w:rsidRPr="00BF1F50" w:rsidRDefault="00BF1F50" w:rsidP="00BF1F50">
            <w:pPr>
              <w:rPr>
                <w:ins w:id="1184" w:author="Aziz Boxwala" w:date="2014-08-12T17:41:00Z"/>
              </w:rPr>
            </w:pPr>
            <w:ins w:id="1185" w:author="Aziz Boxwala" w:date="2014-08-12T17:41:00Z">
              <w:r w:rsidRPr="00BF1F50">
                <w:t xml:space="preserve">CareProgram </w:t>
              </w:r>
            </w:ins>
            <w:ins w:id="1186" w:author="Aziz Boxwala" w:date="2014-08-12T18:05:00Z">
              <w:r w:rsidR="00DF48FB">
                <w:t xml:space="preserve"> Participation </w:t>
              </w:r>
            </w:ins>
            <w:ins w:id="1187" w:author="Aziz Boxwala" w:date="2014-08-12T17:41:00Z">
              <w:r w:rsidRPr="00BF1F50">
                <w:t>Proposal</w:t>
              </w:r>
            </w:ins>
          </w:p>
        </w:tc>
        <w:tc>
          <w:tcPr>
            <w:tcW w:w="184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188" w:author="Aziz Boxwala" w:date="2014-08-12T18:06:00Z">
              <w:tcPr>
                <w:tcW w:w="1758" w:type="dxa"/>
                <w:tcBorders>
                  <w:top w:val="single" w:sz="24"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802C14E" w14:textId="76DEA00B" w:rsidR="00BF1F50" w:rsidRPr="00BF1F50" w:rsidRDefault="007E4717" w:rsidP="00BF1F50">
            <w:pPr>
              <w:rPr>
                <w:ins w:id="1189" w:author="Aziz Boxwala" w:date="2014-08-12T17:41:00Z"/>
              </w:rPr>
            </w:pPr>
            <w:ins w:id="1190" w:author="Aziz Boxwala" w:date="2014-08-12T17:41:00Z">
              <w:r>
                <w:t>CareP</w:t>
              </w:r>
              <w:r w:rsidR="00BF1F50" w:rsidRPr="00BF1F50">
                <w:t>rogram</w:t>
              </w:r>
            </w:ins>
            <w:ins w:id="1191" w:author="Aziz Boxwala" w:date="2014-08-12T18:05:00Z">
              <w:r w:rsidR="00DF48FB">
                <w:t xml:space="preserve"> Participation</w:t>
              </w:r>
            </w:ins>
            <w:ins w:id="1192" w:author="Aziz Boxwala" w:date="2014-08-12T17:41:00Z">
              <w:r w:rsidR="00BF1F50" w:rsidRPr="00BF1F50">
                <w:t xml:space="preserve"> Planned</w:t>
              </w:r>
            </w:ins>
          </w:p>
        </w:tc>
      </w:tr>
      <w:tr w:rsidR="00DF48FB" w:rsidRPr="00BF1F50" w14:paraId="0D8EF2AD" w14:textId="77777777" w:rsidTr="00DF48FB">
        <w:trPr>
          <w:trHeight w:val="711"/>
          <w:ins w:id="1193" w:author="Aziz Boxwala" w:date="2014-08-12T17:41:00Z"/>
          <w:trPrChange w:id="1194"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195"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E8F8AD8" w14:textId="77777777" w:rsidR="00BF1F50" w:rsidRPr="00BF1F50" w:rsidRDefault="00BF1F50" w:rsidP="00BF1F50">
            <w:pPr>
              <w:rPr>
                <w:ins w:id="1196" w:author="Aziz Boxwala" w:date="2014-08-12T17:41:00Z"/>
              </w:rPr>
            </w:pPr>
            <w:ins w:id="1197" w:author="Aziz Boxwala" w:date="2014-08-12T17:41:00Z">
              <w:r w:rsidRPr="00BF1F50">
                <w:rPr>
                  <w:b/>
                  <w:bCs/>
                </w:rPr>
                <w:t>Communication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198"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3CE82EB" w14:textId="77777777" w:rsidR="00BF1F50" w:rsidRPr="00BF1F50" w:rsidRDefault="00BF1F50" w:rsidP="00BF1F50">
            <w:pPr>
              <w:rPr>
                <w:ins w:id="1199" w:author="Aziz Boxwala" w:date="2014-08-12T17:41:00Z"/>
              </w:rPr>
            </w:pPr>
            <w:ins w:id="1200" w:author="Aziz Boxwala" w:date="2014-08-12T17:41:00Z">
              <w:r w:rsidRPr="00BF1F50">
                <w:t>Communication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01"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481545B" w14:textId="77777777" w:rsidR="00BF1F50" w:rsidRPr="00BF1F50" w:rsidRDefault="00BF1F50" w:rsidP="00BF1F50">
            <w:pPr>
              <w:rPr>
                <w:ins w:id="1202" w:author="Aziz Boxwala" w:date="2014-08-12T17:41:00Z"/>
              </w:rPr>
            </w:pPr>
            <w:ins w:id="1203" w:author="Aziz Boxwala" w:date="2014-08-12T17:41:00Z">
              <w:r w:rsidRPr="00BF1F50">
                <w:t>Communication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04"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08DD882" w14:textId="77777777" w:rsidR="00BF1F50" w:rsidRPr="00BF1F50" w:rsidRDefault="00BF1F50" w:rsidP="00BF1F50">
            <w:pPr>
              <w:rPr>
                <w:ins w:id="1205" w:author="Aziz Boxwala" w:date="2014-08-12T17:41:00Z"/>
              </w:rPr>
            </w:pPr>
            <w:ins w:id="1206" w:author="Aziz Boxwala" w:date="2014-08-12T17:41:00Z">
              <w:r w:rsidRPr="00BF1F50">
                <w:t>Communication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07"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0CB7EEF0" w14:textId="77777777" w:rsidR="00BF1F50" w:rsidRPr="00BF1F50" w:rsidRDefault="00BF1F50" w:rsidP="00BF1F50">
            <w:pPr>
              <w:rPr>
                <w:ins w:id="1208" w:author="Aziz Boxwala" w:date="2014-08-12T17:41:00Z"/>
              </w:rPr>
            </w:pPr>
            <w:ins w:id="1209" w:author="Aziz Boxwala" w:date="2014-08-12T17:41:00Z">
              <w:r w:rsidRPr="00BF1F50">
                <w:t>Communication Planned</w:t>
              </w:r>
            </w:ins>
          </w:p>
        </w:tc>
      </w:tr>
      <w:tr w:rsidR="00DF48FB" w:rsidRPr="00BF1F50" w14:paraId="56DE8A9A" w14:textId="77777777" w:rsidTr="00DF48FB">
        <w:trPr>
          <w:trHeight w:val="711"/>
          <w:ins w:id="1210" w:author="Aziz Boxwala" w:date="2014-08-12T17:41:00Z"/>
          <w:trPrChange w:id="1211"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12"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40008A79" w14:textId="77777777" w:rsidR="00BF1F50" w:rsidRPr="00BF1F50" w:rsidRDefault="00BF1F50" w:rsidP="00BF1F50">
            <w:pPr>
              <w:rPr>
                <w:ins w:id="1213" w:author="Aziz Boxwala" w:date="2014-08-12T17:41:00Z"/>
              </w:rPr>
            </w:pPr>
            <w:ins w:id="1214" w:author="Aziz Boxwala" w:date="2014-08-12T17:41:00Z">
              <w:r w:rsidRPr="00BF1F50">
                <w:rPr>
                  <w:b/>
                  <w:bCs/>
                </w:rPr>
                <w:t>Diet</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15"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CD2390" w14:textId="77777777" w:rsidR="00BF1F50" w:rsidRPr="00BF1F50" w:rsidRDefault="00BF1F50" w:rsidP="00BF1F50">
            <w:pPr>
              <w:rPr>
                <w:ins w:id="1216" w:author="Aziz Boxwala" w:date="2014-08-12T17:41:00Z"/>
              </w:rPr>
            </w:pPr>
            <w:ins w:id="1217" w:author="Aziz Boxwala" w:date="2014-08-12T17:41:00Z">
              <w:r w:rsidRPr="00BF1F50">
                <w:t>Diet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18"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BDA42D3" w14:textId="77777777" w:rsidR="00BF1F50" w:rsidRPr="00BF1F50" w:rsidRDefault="00BF1F50" w:rsidP="00BF1F50">
            <w:pPr>
              <w:rPr>
                <w:ins w:id="1219" w:author="Aziz Boxwala" w:date="2014-08-12T17:41:00Z"/>
              </w:rPr>
            </w:pPr>
            <w:ins w:id="1220" w:author="Aziz Boxwala" w:date="2014-08-12T17:41:00Z">
              <w:r w:rsidRPr="00BF1F50">
                <w:t>Diet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21"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F4267B3" w14:textId="77777777" w:rsidR="00BF1F50" w:rsidRPr="00BF1F50" w:rsidRDefault="00BF1F50" w:rsidP="00BF1F50">
            <w:pPr>
              <w:rPr>
                <w:ins w:id="1222" w:author="Aziz Boxwala" w:date="2014-08-12T17:41:00Z"/>
              </w:rPr>
            </w:pPr>
            <w:ins w:id="1223" w:author="Aziz Boxwala" w:date="2014-08-12T17:41:00Z">
              <w:r w:rsidRPr="00BF1F50">
                <w:t>Diet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24"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61913011" w14:textId="77777777" w:rsidR="00BF1F50" w:rsidRPr="00BF1F50" w:rsidRDefault="00BF1F50" w:rsidP="00BF1F50">
            <w:pPr>
              <w:rPr>
                <w:ins w:id="1225" w:author="Aziz Boxwala" w:date="2014-08-12T17:41:00Z"/>
              </w:rPr>
            </w:pPr>
            <w:ins w:id="1226" w:author="Aziz Boxwala" w:date="2014-08-12T17:41:00Z">
              <w:r w:rsidRPr="00BF1F50">
                <w:t>Diet Planned</w:t>
              </w:r>
            </w:ins>
          </w:p>
        </w:tc>
      </w:tr>
      <w:tr w:rsidR="00DF48FB" w:rsidRPr="00BF1F50" w14:paraId="4239953A" w14:textId="77777777" w:rsidTr="00DF48FB">
        <w:trPr>
          <w:trHeight w:val="711"/>
          <w:ins w:id="1227" w:author="Aziz Boxwala" w:date="2014-08-12T17:41:00Z"/>
          <w:trPrChange w:id="1228"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29"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2782836" w14:textId="77777777" w:rsidR="00BF1F50" w:rsidRPr="00BF1F50" w:rsidRDefault="00BF1F50" w:rsidP="00BF1F50">
            <w:pPr>
              <w:rPr>
                <w:ins w:id="1230" w:author="Aziz Boxwala" w:date="2014-08-12T17:41:00Z"/>
              </w:rPr>
            </w:pPr>
            <w:ins w:id="1231" w:author="Aziz Boxwala" w:date="2014-08-12T17:41:00Z">
              <w:r w:rsidRPr="00BF1F50">
                <w:rPr>
                  <w:b/>
                  <w:bCs/>
                </w:rPr>
                <w:lastRenderedPageBreak/>
                <w:t>DeviceUse</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32"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6AB7988" w14:textId="77777777" w:rsidR="00BF1F50" w:rsidRPr="00BF1F50" w:rsidRDefault="00BF1F50" w:rsidP="00BF1F50">
            <w:pPr>
              <w:rPr>
                <w:ins w:id="1233" w:author="Aziz Boxwala" w:date="2014-08-12T17:41:00Z"/>
              </w:rPr>
            </w:pPr>
            <w:ins w:id="1234" w:author="Aziz Boxwala" w:date="2014-08-12T17:41:00Z">
              <w:r w:rsidRPr="00BF1F50">
                <w:t>DeviceUse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35"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B622F0C" w14:textId="77777777" w:rsidR="00BF1F50" w:rsidRPr="00BF1F50" w:rsidRDefault="00BF1F50" w:rsidP="00BF1F50">
            <w:pPr>
              <w:rPr>
                <w:ins w:id="1236" w:author="Aziz Boxwala" w:date="2014-08-12T17:41:00Z"/>
              </w:rPr>
            </w:pPr>
            <w:ins w:id="1237" w:author="Aziz Boxwala" w:date="2014-08-12T17:41:00Z">
              <w:r w:rsidRPr="00BF1F50">
                <w:t>DeviceUse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38"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B3B4A1" w14:textId="77777777" w:rsidR="00BF1F50" w:rsidRPr="00BF1F50" w:rsidRDefault="00BF1F50" w:rsidP="00BF1F50">
            <w:pPr>
              <w:rPr>
                <w:ins w:id="1239" w:author="Aziz Boxwala" w:date="2014-08-12T17:41:00Z"/>
              </w:rPr>
            </w:pPr>
            <w:ins w:id="1240" w:author="Aziz Boxwala" w:date="2014-08-12T17:41:00Z">
              <w:r w:rsidRPr="00BF1F50">
                <w:t>DeviceUse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41"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9255316" w14:textId="77777777" w:rsidR="00BF1F50" w:rsidRPr="00BF1F50" w:rsidRDefault="00BF1F50" w:rsidP="00BF1F50">
            <w:pPr>
              <w:rPr>
                <w:ins w:id="1242" w:author="Aziz Boxwala" w:date="2014-08-12T17:41:00Z"/>
              </w:rPr>
            </w:pPr>
            <w:ins w:id="1243" w:author="Aziz Boxwala" w:date="2014-08-12T17:41:00Z">
              <w:r w:rsidRPr="00BF1F50">
                <w:t>DeviceUse Planned</w:t>
              </w:r>
            </w:ins>
          </w:p>
        </w:tc>
      </w:tr>
      <w:tr w:rsidR="00DF48FB" w:rsidRPr="00BF1F50" w14:paraId="13317FE1" w14:textId="77777777" w:rsidTr="00DF48FB">
        <w:trPr>
          <w:trHeight w:val="755"/>
          <w:ins w:id="1244" w:author="Aziz Boxwala" w:date="2014-08-12T17:41:00Z"/>
          <w:trPrChange w:id="1245" w:author="Aziz Boxwala" w:date="2014-08-12T18:06:00Z">
            <w:trPr>
              <w:trHeight w:val="75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46"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361EB4D4" w14:textId="77777777" w:rsidR="00BF1F50" w:rsidRPr="00BF1F50" w:rsidRDefault="00BF1F50" w:rsidP="00BF1F50">
            <w:pPr>
              <w:rPr>
                <w:ins w:id="1247" w:author="Aziz Boxwala" w:date="2014-08-12T17:41:00Z"/>
              </w:rPr>
            </w:pPr>
            <w:ins w:id="1248" w:author="Aziz Boxwala" w:date="2014-08-12T17:41:00Z">
              <w:r w:rsidRPr="00BF1F50">
                <w:rPr>
                  <w:b/>
                  <w:bCs/>
                </w:rPr>
                <w:t>Encounter</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49"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530BEBED" w14:textId="77777777" w:rsidR="00BF1F50" w:rsidRPr="00BF1F50" w:rsidRDefault="00BF1F50" w:rsidP="00BF1F50">
            <w:pPr>
              <w:rPr>
                <w:ins w:id="1250" w:author="Aziz Boxwala" w:date="2014-08-12T17:41:00Z"/>
              </w:rPr>
            </w:pPr>
            <w:ins w:id="1251" w:author="Aziz Boxwala" w:date="2014-08-12T17:41:00Z">
              <w:r w:rsidRPr="00BF1F50">
                <w:t>Encounter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52"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B66C4CF" w14:textId="77777777" w:rsidR="00BF1F50" w:rsidRPr="00BF1F50" w:rsidRDefault="00BF1F50" w:rsidP="00BF1F50">
            <w:pPr>
              <w:rPr>
                <w:ins w:id="1253" w:author="Aziz Boxwala" w:date="2014-08-12T17:41:00Z"/>
              </w:rPr>
            </w:pPr>
            <w:ins w:id="1254" w:author="Aziz Boxwala" w:date="2014-08-12T17:41:00Z">
              <w:r w:rsidRPr="00BF1F50">
                <w:t>Encounter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55"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098E749" w14:textId="77777777" w:rsidR="00BF1F50" w:rsidRPr="00BF1F50" w:rsidRDefault="00BF1F50" w:rsidP="00BF1F50">
            <w:pPr>
              <w:rPr>
                <w:ins w:id="1256" w:author="Aziz Boxwala" w:date="2014-08-12T17:41:00Z"/>
              </w:rPr>
            </w:pPr>
            <w:ins w:id="1257" w:author="Aziz Boxwala" w:date="2014-08-12T17:41:00Z">
              <w:r w:rsidRPr="00BF1F50">
                <w:t>Encounter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58"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4ED83D6" w14:textId="77777777" w:rsidR="00BF1F50" w:rsidRPr="00BF1F50" w:rsidRDefault="00BF1F50" w:rsidP="00BF1F50">
            <w:pPr>
              <w:rPr>
                <w:ins w:id="1259" w:author="Aziz Boxwala" w:date="2014-08-12T17:41:00Z"/>
              </w:rPr>
            </w:pPr>
            <w:ins w:id="1260" w:author="Aziz Boxwala" w:date="2014-08-12T17:41:00Z">
              <w:r w:rsidRPr="00BF1F50">
                <w:t>Encounter Planned</w:t>
              </w:r>
            </w:ins>
          </w:p>
        </w:tc>
      </w:tr>
      <w:tr w:rsidR="00DF48FB" w:rsidRPr="00BF1F50" w14:paraId="5D4A1CD3" w14:textId="77777777" w:rsidTr="00DF48FB">
        <w:trPr>
          <w:trHeight w:val="711"/>
          <w:ins w:id="1261" w:author="Aziz Boxwala" w:date="2014-08-12T17:41:00Z"/>
          <w:trPrChange w:id="1262"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63"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6D039E82" w14:textId="77777777" w:rsidR="00BF1F50" w:rsidRPr="00BF1F50" w:rsidRDefault="00BF1F50" w:rsidP="00BF1F50">
            <w:pPr>
              <w:rPr>
                <w:ins w:id="1264" w:author="Aziz Boxwala" w:date="2014-08-12T17:41:00Z"/>
              </w:rPr>
            </w:pPr>
            <w:ins w:id="1265" w:author="Aziz Boxwala" w:date="2014-08-12T17:41:00Z">
              <w:r w:rsidRPr="00BF1F50">
                <w:rPr>
                  <w:b/>
                  <w:bCs/>
                </w:rPr>
                <w:t>Goal</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66"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EE4D986" w14:textId="77777777" w:rsidR="00BF1F50" w:rsidRPr="00BF1F50" w:rsidRDefault="00BF1F50" w:rsidP="00BF1F50">
            <w:pPr>
              <w:rPr>
                <w:ins w:id="1267" w:author="Aziz Boxwala" w:date="2014-08-12T17:41:00Z"/>
              </w:rPr>
            </w:pPr>
            <w:ins w:id="1268" w:author="Aziz Boxwala" w:date="2014-08-12T17:41:00Z">
              <w:r w:rsidRPr="00BF1F50">
                <w:t>Goal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69"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79C850" w14:textId="77777777" w:rsidR="00BF1F50" w:rsidRPr="00BF1F50" w:rsidRDefault="00BF1F50" w:rsidP="00BF1F50">
            <w:pPr>
              <w:rPr>
                <w:ins w:id="1270" w:author="Aziz Boxwala" w:date="2014-08-12T17:41:00Z"/>
              </w:rPr>
            </w:pPr>
            <w:ins w:id="1271" w:author="Aziz Boxwala" w:date="2014-08-12T17:41:00Z">
              <w:r w:rsidRPr="00BF1F50">
                <w:t>Goal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72"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17068EB7" w14:textId="77777777" w:rsidR="00BF1F50" w:rsidRPr="00BF1F50" w:rsidRDefault="00BF1F50" w:rsidP="00BF1F50">
            <w:pPr>
              <w:rPr>
                <w:ins w:id="1273" w:author="Aziz Boxwala" w:date="2014-08-12T17:41:00Z"/>
              </w:rPr>
            </w:pPr>
            <w:ins w:id="1274" w:author="Aziz Boxwala" w:date="2014-08-12T17:41:00Z">
              <w:r w:rsidRPr="00BF1F50">
                <w:t>Goal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275"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19DBA73" w14:textId="77777777" w:rsidR="00BF1F50" w:rsidRPr="00BF1F50" w:rsidRDefault="00BF1F50" w:rsidP="00BF1F50">
            <w:pPr>
              <w:rPr>
                <w:ins w:id="1276" w:author="Aziz Boxwala" w:date="2014-08-12T17:41:00Z"/>
              </w:rPr>
            </w:pPr>
            <w:ins w:id="1277" w:author="Aziz Boxwala" w:date="2014-08-12T17:41:00Z">
              <w:r w:rsidRPr="00BF1F50">
                <w:t>Goal Planned</w:t>
              </w:r>
            </w:ins>
          </w:p>
        </w:tc>
      </w:tr>
      <w:tr w:rsidR="00DF48FB" w:rsidRPr="00BF1F50" w14:paraId="2A011340" w14:textId="77777777" w:rsidTr="00DF48FB">
        <w:trPr>
          <w:trHeight w:val="711"/>
          <w:ins w:id="1278" w:author="Aziz Boxwala" w:date="2014-08-12T17:41:00Z"/>
          <w:trPrChange w:id="1279"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80"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F40BD4A" w14:textId="77777777" w:rsidR="00BF1F50" w:rsidRPr="00BF1F50" w:rsidRDefault="00BF1F50" w:rsidP="00BF1F50">
            <w:pPr>
              <w:rPr>
                <w:ins w:id="1281" w:author="Aziz Boxwala" w:date="2014-08-12T17:41:00Z"/>
              </w:rPr>
            </w:pPr>
            <w:ins w:id="1282" w:author="Aziz Boxwala" w:date="2014-08-12T17:41:00Z">
              <w:r w:rsidRPr="00BF1F50">
                <w:rPr>
                  <w:b/>
                  <w:bCs/>
                </w:rPr>
                <w:t>Immunization</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83"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1AABCA3" w14:textId="77777777" w:rsidR="00BF1F50" w:rsidRPr="00BF1F50" w:rsidRDefault="00BF1F50" w:rsidP="00BF1F50">
            <w:pPr>
              <w:rPr>
                <w:ins w:id="1284" w:author="Aziz Boxwala" w:date="2014-08-12T17:41:00Z"/>
              </w:rPr>
            </w:pPr>
            <w:ins w:id="1285" w:author="Aziz Boxwala" w:date="2014-08-12T17:41:00Z">
              <w:r w:rsidRPr="00BF1F50">
                <w:t>Immunization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86"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E13A3B0" w14:textId="77777777" w:rsidR="00BF1F50" w:rsidRPr="00BF1F50" w:rsidRDefault="00BF1F50" w:rsidP="00BF1F50">
            <w:pPr>
              <w:rPr>
                <w:ins w:id="1287" w:author="Aziz Boxwala" w:date="2014-08-12T17:41:00Z"/>
              </w:rPr>
            </w:pPr>
            <w:ins w:id="1288" w:author="Aziz Boxwala" w:date="2014-08-12T17:41:00Z">
              <w:r w:rsidRPr="00BF1F50">
                <w:t>Immunization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89"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127B7520" w14:textId="77777777" w:rsidR="00BF1F50" w:rsidRPr="00BF1F50" w:rsidRDefault="00BF1F50" w:rsidP="00BF1F50">
            <w:pPr>
              <w:rPr>
                <w:ins w:id="1290" w:author="Aziz Boxwala" w:date="2014-08-12T17:41:00Z"/>
              </w:rPr>
            </w:pPr>
            <w:ins w:id="1291" w:author="Aziz Boxwala" w:date="2014-08-12T17:41:00Z">
              <w:r w:rsidRPr="00BF1F50">
                <w:t>Immunization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292"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5490C77" w14:textId="77777777" w:rsidR="00BF1F50" w:rsidRPr="00BF1F50" w:rsidRDefault="00BF1F50" w:rsidP="00BF1F50">
            <w:pPr>
              <w:rPr>
                <w:ins w:id="1293" w:author="Aziz Boxwala" w:date="2014-08-12T17:41:00Z"/>
              </w:rPr>
            </w:pPr>
            <w:ins w:id="1294" w:author="Aziz Boxwala" w:date="2014-08-12T17:41:00Z">
              <w:r w:rsidRPr="00BF1F50">
                <w:t>Immunization Planned</w:t>
              </w:r>
            </w:ins>
          </w:p>
        </w:tc>
      </w:tr>
      <w:tr w:rsidR="00DF48FB" w:rsidRPr="00BF1F50" w14:paraId="0D82DB5E" w14:textId="77777777" w:rsidTr="00DF48FB">
        <w:trPr>
          <w:trHeight w:val="1165"/>
          <w:ins w:id="1295" w:author="Aziz Boxwala" w:date="2014-08-12T17:41:00Z"/>
          <w:trPrChange w:id="1296" w:author="Aziz Boxwala" w:date="2014-08-12T18:06:00Z">
            <w:trPr>
              <w:trHeight w:val="1165"/>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297"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064C3DB8" w14:textId="77777777" w:rsidR="00BF1F50" w:rsidRPr="00BF1F50" w:rsidRDefault="00BF1F50" w:rsidP="00BF1F50">
            <w:pPr>
              <w:rPr>
                <w:ins w:id="1298" w:author="Aziz Boxwala" w:date="2014-08-12T17:41:00Z"/>
              </w:rPr>
            </w:pPr>
            <w:ins w:id="1299" w:author="Aziz Boxwala" w:date="2014-08-12T17:41:00Z">
              <w:r w:rsidRPr="00BF1F50">
                <w:rPr>
                  <w:b/>
                  <w:bCs/>
                </w:rPr>
                <w:t>Medication Treatment</w:t>
              </w:r>
            </w:ins>
          </w:p>
        </w:tc>
        <w:tc>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300"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35E8698D" w14:textId="77777777" w:rsidR="00BF1F50" w:rsidRPr="00BF1F50" w:rsidRDefault="00BF1F50" w:rsidP="00BF1F50">
            <w:pPr>
              <w:rPr>
                <w:ins w:id="1301" w:author="Aziz Boxwala" w:date="2014-08-12T17:41:00Z"/>
              </w:rPr>
            </w:pPr>
            <w:ins w:id="1302" w:author="Aziz Boxwala" w:date="2014-08-12T17:41:00Z">
              <w:r w:rsidRPr="00BF1F50">
                <w:t>Medication</w:t>
              </w:r>
            </w:ins>
          </w:p>
          <w:p w14:paraId="3026186C" w14:textId="77777777" w:rsidR="00BF1F50" w:rsidRPr="00BF1F50" w:rsidRDefault="00BF1F50" w:rsidP="00BF1F50">
            <w:pPr>
              <w:rPr>
                <w:ins w:id="1303" w:author="Aziz Boxwala" w:date="2014-08-12T17:41:00Z"/>
              </w:rPr>
            </w:pPr>
            <w:ins w:id="1304" w:author="Aziz Boxwala" w:date="2014-08-12T17:41:00Z">
              <w:r w:rsidRPr="00BF1F50">
                <w:t>Treatment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305"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4083A4AD" w14:textId="77777777" w:rsidR="00BF1F50" w:rsidRPr="00BF1F50" w:rsidRDefault="00BF1F50" w:rsidP="00BF1F50">
            <w:pPr>
              <w:rPr>
                <w:ins w:id="1306" w:author="Aziz Boxwala" w:date="2014-08-12T17:41:00Z"/>
              </w:rPr>
            </w:pPr>
            <w:ins w:id="1307" w:author="Aziz Boxwala" w:date="2014-08-12T17:41:00Z">
              <w:r w:rsidRPr="00BF1F50">
                <w:t>Medication</w:t>
              </w:r>
            </w:ins>
          </w:p>
          <w:p w14:paraId="15515897" w14:textId="77777777" w:rsidR="00BF1F50" w:rsidRPr="00BF1F50" w:rsidRDefault="00BF1F50" w:rsidP="00BF1F50">
            <w:pPr>
              <w:rPr>
                <w:ins w:id="1308" w:author="Aziz Boxwala" w:date="2014-08-12T17:41:00Z"/>
              </w:rPr>
            </w:pPr>
            <w:ins w:id="1309" w:author="Aziz Boxwala" w:date="2014-08-12T17:41:00Z">
              <w:r w:rsidRPr="00BF1F50">
                <w:t>Treatment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310"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6CC0673A" w14:textId="77777777" w:rsidR="00BF1F50" w:rsidRPr="00BF1F50" w:rsidRDefault="00BF1F50" w:rsidP="00BF1F50">
            <w:pPr>
              <w:rPr>
                <w:ins w:id="1311" w:author="Aziz Boxwala" w:date="2014-08-12T17:41:00Z"/>
              </w:rPr>
            </w:pPr>
            <w:ins w:id="1312" w:author="Aziz Boxwala" w:date="2014-08-12T17:41:00Z">
              <w:r w:rsidRPr="00BF1F50">
                <w:t>Medication</w:t>
              </w:r>
            </w:ins>
          </w:p>
          <w:p w14:paraId="2C451C20" w14:textId="77777777" w:rsidR="00BF1F50" w:rsidRPr="00BF1F50" w:rsidRDefault="00BF1F50" w:rsidP="00BF1F50">
            <w:pPr>
              <w:rPr>
                <w:ins w:id="1313" w:author="Aziz Boxwala" w:date="2014-08-12T17:41:00Z"/>
              </w:rPr>
            </w:pPr>
            <w:ins w:id="1314" w:author="Aziz Boxwala" w:date="2014-08-12T17:41:00Z">
              <w:r w:rsidRPr="00BF1F50">
                <w:t>Treatment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Change w:id="1315"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E7F2F9"/>
                <w:tcMar>
                  <w:top w:w="15" w:type="dxa"/>
                  <w:left w:w="108" w:type="dxa"/>
                  <w:bottom w:w="0" w:type="dxa"/>
                  <w:right w:w="108" w:type="dxa"/>
                </w:tcMar>
                <w:hideMark/>
              </w:tcPr>
            </w:tcPrChange>
          </w:tcPr>
          <w:p w14:paraId="7254BB6F" w14:textId="77777777" w:rsidR="00BF1F50" w:rsidRPr="00BF1F50" w:rsidRDefault="00BF1F50" w:rsidP="00BF1F50">
            <w:pPr>
              <w:rPr>
                <w:ins w:id="1316" w:author="Aziz Boxwala" w:date="2014-08-12T17:41:00Z"/>
              </w:rPr>
            </w:pPr>
            <w:ins w:id="1317" w:author="Aziz Boxwala" w:date="2014-08-12T17:41:00Z">
              <w:r w:rsidRPr="00BF1F50">
                <w:t>Medication</w:t>
              </w:r>
            </w:ins>
          </w:p>
          <w:p w14:paraId="37A779ED" w14:textId="77777777" w:rsidR="00BF1F50" w:rsidRPr="00BF1F50" w:rsidRDefault="00BF1F50" w:rsidP="00BF1F50">
            <w:pPr>
              <w:rPr>
                <w:ins w:id="1318" w:author="Aziz Boxwala" w:date="2014-08-12T17:41:00Z"/>
              </w:rPr>
            </w:pPr>
            <w:ins w:id="1319" w:author="Aziz Boxwala" w:date="2014-08-12T17:41:00Z">
              <w:r w:rsidRPr="00BF1F50">
                <w:t>Treatment Planned</w:t>
              </w:r>
            </w:ins>
          </w:p>
        </w:tc>
      </w:tr>
      <w:tr w:rsidR="00DF48FB" w:rsidRPr="00BF1F50" w14:paraId="4FA8466C" w14:textId="77777777" w:rsidTr="00DF48FB">
        <w:trPr>
          <w:trHeight w:val="711"/>
          <w:ins w:id="1320" w:author="Aziz Boxwala" w:date="2014-08-12T17:41:00Z"/>
          <w:trPrChange w:id="1321" w:author="Aziz Boxwala" w:date="2014-08-12T18:06:00Z">
            <w:trPr>
              <w:trHeight w:val="711"/>
            </w:trPr>
          </w:trPrChange>
        </w:trPr>
        <w:tc>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Change w:id="1322" w:author="Aziz Boxwala" w:date="2014-08-12T18:06:00Z">
              <w:tcPr>
                <w:tcW w:w="1970" w:type="dxa"/>
                <w:tcBorders>
                  <w:top w:val="single" w:sz="8" w:space="0" w:color="FFFFFF"/>
                  <w:left w:val="single" w:sz="8" w:space="0" w:color="FFFFFF"/>
                  <w:bottom w:val="single" w:sz="8" w:space="0" w:color="FFFFFF"/>
                  <w:right w:val="single" w:sz="8" w:space="0" w:color="FFFFFF"/>
                </w:tcBorders>
                <w:shd w:val="clear" w:color="auto" w:fill="00B3DC"/>
                <w:tcMar>
                  <w:top w:w="15" w:type="dxa"/>
                  <w:left w:w="108" w:type="dxa"/>
                  <w:bottom w:w="0" w:type="dxa"/>
                  <w:right w:w="108" w:type="dxa"/>
                </w:tcMar>
                <w:hideMark/>
              </w:tcPr>
            </w:tcPrChange>
          </w:tcPr>
          <w:p w14:paraId="70266DAD" w14:textId="77777777" w:rsidR="00BF1F50" w:rsidRPr="00BF1F50" w:rsidRDefault="00BF1F50" w:rsidP="00BF1F50">
            <w:pPr>
              <w:rPr>
                <w:ins w:id="1323" w:author="Aziz Boxwala" w:date="2014-08-12T17:41:00Z"/>
              </w:rPr>
            </w:pPr>
            <w:ins w:id="1324" w:author="Aziz Boxwala" w:date="2014-08-12T17:41:00Z">
              <w:r w:rsidRPr="00BF1F50">
                <w:rPr>
                  <w:b/>
                  <w:bCs/>
                </w:rPr>
                <w:t>Procedure</w:t>
              </w:r>
            </w:ins>
          </w:p>
        </w:tc>
        <w:tc>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325" w:author="Aziz Boxwala" w:date="2014-08-12T18:06:00Z">
              <w:tcPr>
                <w:tcW w:w="198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0D4A7F76" w14:textId="77777777" w:rsidR="00BF1F50" w:rsidRPr="00BF1F50" w:rsidRDefault="00BF1F50" w:rsidP="00BF1F50">
            <w:pPr>
              <w:rPr>
                <w:ins w:id="1326" w:author="Aziz Boxwala" w:date="2014-08-12T17:41:00Z"/>
              </w:rPr>
            </w:pPr>
            <w:ins w:id="1327" w:author="Aziz Boxwala" w:date="2014-08-12T17:41:00Z">
              <w:r w:rsidRPr="00BF1F50">
                <w:t>Procedure Performance</w:t>
              </w:r>
            </w:ins>
          </w:p>
        </w:tc>
        <w:tc>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328" w:author="Aziz Boxwala" w:date="2014-08-12T18:06:00Z">
              <w:tcPr>
                <w:tcW w:w="1890"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7E087DD9" w14:textId="77777777" w:rsidR="00BF1F50" w:rsidRPr="00BF1F50" w:rsidRDefault="00BF1F50" w:rsidP="00BF1F50">
            <w:pPr>
              <w:rPr>
                <w:ins w:id="1329" w:author="Aziz Boxwala" w:date="2014-08-12T17:41:00Z"/>
              </w:rPr>
            </w:pPr>
            <w:ins w:id="1330" w:author="Aziz Boxwala" w:date="2014-08-12T17:41:00Z">
              <w:r w:rsidRPr="00BF1F50">
                <w:t>Procedure Order</w:t>
              </w:r>
            </w:ins>
          </w:p>
        </w:tc>
        <w:tc>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331" w:author="Aziz Boxwala" w:date="2014-08-12T18:06:00Z">
              <w:tcPr>
                <w:tcW w:w="1842"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26D0DF93" w14:textId="77777777" w:rsidR="00BF1F50" w:rsidRPr="00BF1F50" w:rsidRDefault="00BF1F50" w:rsidP="00BF1F50">
            <w:pPr>
              <w:rPr>
                <w:ins w:id="1332" w:author="Aziz Boxwala" w:date="2014-08-12T17:41:00Z"/>
              </w:rPr>
            </w:pPr>
            <w:ins w:id="1333" w:author="Aziz Boxwala" w:date="2014-08-12T17:41:00Z">
              <w:r w:rsidRPr="00BF1F50">
                <w:t>Procedure Proposal</w:t>
              </w:r>
            </w:ins>
          </w:p>
        </w:tc>
        <w:tc>
          <w:tcPr>
            <w:tcW w:w="184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Change w:id="1334" w:author="Aziz Boxwala" w:date="2014-08-12T18:06:00Z">
              <w:tcPr>
                <w:tcW w:w="1758" w:type="dxa"/>
                <w:tcBorders>
                  <w:top w:val="single" w:sz="8" w:space="0" w:color="FFFFFF"/>
                  <w:left w:val="single" w:sz="8" w:space="0" w:color="FFFFFF"/>
                  <w:bottom w:val="single" w:sz="8" w:space="0" w:color="FFFFFF"/>
                  <w:right w:val="single" w:sz="8" w:space="0" w:color="FFFFFF"/>
                </w:tcBorders>
                <w:shd w:val="clear" w:color="auto" w:fill="CBE5F2"/>
                <w:tcMar>
                  <w:top w:w="15" w:type="dxa"/>
                  <w:left w:w="108" w:type="dxa"/>
                  <w:bottom w:w="0" w:type="dxa"/>
                  <w:right w:w="108" w:type="dxa"/>
                </w:tcMar>
                <w:hideMark/>
              </w:tcPr>
            </w:tcPrChange>
          </w:tcPr>
          <w:p w14:paraId="361DDA0D" w14:textId="77777777" w:rsidR="00BF1F50" w:rsidRPr="00BF1F50" w:rsidRDefault="00BF1F50" w:rsidP="00BF1F50">
            <w:pPr>
              <w:rPr>
                <w:ins w:id="1335" w:author="Aziz Boxwala" w:date="2014-08-12T17:41:00Z"/>
              </w:rPr>
            </w:pPr>
            <w:ins w:id="1336" w:author="Aziz Boxwala" w:date="2014-08-12T17:41:00Z">
              <w:r w:rsidRPr="00BF1F50">
                <w:t>Procedure Planned</w:t>
              </w:r>
            </w:ins>
          </w:p>
        </w:tc>
      </w:tr>
    </w:tbl>
    <w:p w14:paraId="5364A804" w14:textId="77777777" w:rsidR="00CA4222" w:rsidRDefault="00CA4222">
      <w:pPr>
        <w:rPr>
          <w:ins w:id="1337" w:author="Aziz Boxwala" w:date="2014-08-11T22:20:00Z"/>
        </w:rPr>
        <w:pPrChange w:id="1338" w:author="Aziz Boxwala" w:date="2014-08-11T22:19:00Z">
          <w:pPr>
            <w:pStyle w:val="Heading2"/>
          </w:pPr>
        </w:pPrChange>
      </w:pPr>
    </w:p>
    <w:p w14:paraId="29346DE2" w14:textId="3EF971B9" w:rsidR="00B719D5" w:rsidRDefault="006264F6">
      <w:pPr>
        <w:pStyle w:val="Heading3nospace"/>
        <w:rPr>
          <w:ins w:id="1339" w:author="Aziz Boxwala" w:date="2014-08-11T22:18:00Z"/>
        </w:rPr>
        <w:pPrChange w:id="1340" w:author="Aziz Boxwala" w:date="2014-08-11T22:18:00Z">
          <w:pPr>
            <w:pStyle w:val="Heading2"/>
          </w:pPr>
        </w:pPrChange>
      </w:pPr>
      <w:ins w:id="1341" w:author="Aziz Boxwala" w:date="2014-08-12T17:30:00Z">
        <w:r>
          <w:rPr>
            <w:lang w:val="en-US"/>
          </w:rPr>
          <w:t xml:space="preserve">Statements about </w:t>
        </w:r>
      </w:ins>
      <w:ins w:id="1342" w:author="Aziz Boxwala" w:date="2014-08-11T22:18:00Z">
        <w:r w:rsidR="00B719D5">
          <w:rPr>
            <w:lang w:val="en-US"/>
          </w:rPr>
          <w:t>Observations</w:t>
        </w:r>
      </w:ins>
    </w:p>
    <w:p w14:paraId="1BD18D2F" w14:textId="58F576C8" w:rsidR="000670AA" w:rsidRDefault="000670AA">
      <w:pPr>
        <w:rPr>
          <w:ins w:id="1343" w:author="Aziz Boxwala" w:date="2014-08-12T23:10:00Z"/>
        </w:rPr>
        <w:pPrChange w:id="1344" w:author="Aziz Boxwala" w:date="2014-08-11T22:19:00Z">
          <w:pPr>
            <w:pStyle w:val="Heading2"/>
          </w:pPr>
        </w:pPrChange>
      </w:pPr>
      <w:ins w:id="1345" w:author="Aziz Boxwala" w:date="2014-08-12T23:09:00Z">
        <w:r>
          <w:t>Clinical statements about observations are composed using a topic of type Observable</w:t>
        </w:r>
      </w:ins>
      <w:ins w:id="1346" w:author="Aziz Boxwala" w:date="2014-08-13T18:32:00Z">
        <w:r w:rsidR="002F76DF">
          <w:t xml:space="preserve"> and modality of type Observation</w:t>
        </w:r>
      </w:ins>
      <w:ins w:id="1347" w:author="Aziz Boxwala" w:date="2014-08-12T23:09:00Z">
        <w:r>
          <w:t xml:space="preserve">. The QIDAM </w:t>
        </w:r>
      </w:ins>
      <w:ins w:id="1348" w:author="Aziz Boxwala" w:date="2014-08-12T23:10:00Z">
        <w:r w:rsidR="00C24D41">
          <w:t>contains these Observables:</w:t>
        </w:r>
      </w:ins>
    </w:p>
    <w:p w14:paraId="09485509" w14:textId="0F162183" w:rsidR="000670AA" w:rsidRDefault="006E459C" w:rsidP="007F1640">
      <w:pPr>
        <w:pStyle w:val="ListParagraph"/>
        <w:numPr>
          <w:ilvl w:val="0"/>
          <w:numId w:val="51"/>
        </w:numPr>
        <w:rPr>
          <w:ins w:id="1349" w:author="Aziz Boxwala" w:date="2014-08-12T23:11:00Z"/>
        </w:rPr>
        <w:pPrChange w:id="1350" w:author="Aziz Boxwala" w:date="2014-08-12T23:16:00Z">
          <w:pPr>
            <w:pStyle w:val="Heading2"/>
          </w:pPr>
        </w:pPrChange>
      </w:pPr>
      <w:ins w:id="1351" w:author="Aziz Boxwala" w:date="2014-08-12T23:11:00Z">
        <w:r w:rsidRPr="004B69BB">
          <w:rPr>
            <w:b/>
            <w:rPrChange w:id="1352" w:author="Aziz Boxwala" w:date="2014-08-12T23:14:00Z">
              <w:rPr/>
            </w:rPrChange>
          </w:rPr>
          <w:t>AdverseReaction</w:t>
        </w:r>
        <w:r w:rsidR="00BF76D6">
          <w:t>:</w:t>
        </w:r>
      </w:ins>
      <w:ins w:id="1353" w:author="Aziz Boxwala" w:date="2014-08-12T23:14:00Z">
        <w:r w:rsidR="00907F86">
          <w:t xml:space="preserve"> </w:t>
        </w:r>
      </w:ins>
      <w:ins w:id="1354" w:author="Aziz Boxwala" w:date="2014-08-13T16:26:00Z">
        <w:r w:rsidR="007F1640">
          <w:t>A</w:t>
        </w:r>
        <w:r w:rsidR="007F1640" w:rsidRPr="007F1640">
          <w:t xml:space="preserve">n unexpected reaction suspected to be </w:t>
        </w:r>
        <w:r w:rsidR="007F1640">
          <w:t xml:space="preserve">related to the exposure of the </w:t>
        </w:r>
        <w:r w:rsidR="007F1640" w:rsidRPr="007F1640">
          <w:t>subject to a substance.</w:t>
        </w:r>
        <w:r w:rsidR="007F1640">
          <w:t xml:space="preserve"> The substance may be</w:t>
        </w:r>
      </w:ins>
      <w:ins w:id="1355" w:author="Aziz Boxwala" w:date="2014-08-12T23:16:00Z">
        <w:r w:rsidR="00766932">
          <w:t xml:space="preserve"> a medication, immunization, food, or environmental agent. An adverse reaction can range from a mild reaction, such as a harmless rash to a severe and life-threatening condition. They can occur immediately or develop over time. For example, a patient may develop a rash after taking </w:t>
        </w:r>
      </w:ins>
      <w:ins w:id="1356" w:author="Aziz Boxwala" w:date="2014-08-13T16:27:00Z">
        <w:r w:rsidR="007F1640">
          <w:t xml:space="preserve">a sulpha </w:t>
        </w:r>
      </w:ins>
      <w:ins w:id="1357" w:author="Aziz Boxwala" w:date="2014-08-12T23:16:00Z">
        <w:r w:rsidR="00766932">
          <w:t>medication.</w:t>
        </w:r>
      </w:ins>
      <w:ins w:id="1358" w:author="Aziz Boxwala" w:date="2014-08-13T16:27:00Z">
        <w:r w:rsidR="007F1640">
          <w:t xml:space="preserve"> AdverseReactions model an actual instance of a reactions, i.e., an event, whereas AllergyIntolerance models a known susceptibility</w:t>
        </w:r>
      </w:ins>
      <w:ins w:id="1359" w:author="Aziz Boxwala" w:date="2014-08-13T16:28:00Z">
        <w:r w:rsidR="007F1640">
          <w:t>.</w:t>
        </w:r>
      </w:ins>
    </w:p>
    <w:p w14:paraId="17AEAE1B" w14:textId="5F105B81" w:rsidR="006E459C" w:rsidRDefault="006E459C" w:rsidP="007F1640">
      <w:pPr>
        <w:pStyle w:val="ListParagraph"/>
        <w:numPr>
          <w:ilvl w:val="0"/>
          <w:numId w:val="51"/>
        </w:numPr>
        <w:rPr>
          <w:ins w:id="1360" w:author="Aziz Boxwala" w:date="2014-08-12T23:11:00Z"/>
        </w:rPr>
        <w:pPrChange w:id="1361" w:author="Aziz Boxwala" w:date="2014-08-12T23:13:00Z">
          <w:pPr>
            <w:pStyle w:val="Heading2"/>
          </w:pPr>
        </w:pPrChange>
      </w:pPr>
      <w:ins w:id="1362" w:author="Aziz Boxwala" w:date="2014-08-12T23:11:00Z">
        <w:r w:rsidRPr="004B69BB">
          <w:rPr>
            <w:b/>
            <w:rPrChange w:id="1363" w:author="Aziz Boxwala" w:date="2014-08-12T23:14:00Z">
              <w:rPr/>
            </w:rPrChange>
          </w:rPr>
          <w:t>AllergyIntolerance</w:t>
        </w:r>
        <w:r>
          <w:t>:</w:t>
        </w:r>
      </w:ins>
      <w:ins w:id="1364" w:author="Aziz Boxwala" w:date="2014-08-12T23:16:00Z">
        <w:r w:rsidR="00766932" w:rsidRPr="00766932">
          <w:t xml:space="preserve"> </w:t>
        </w:r>
      </w:ins>
      <w:ins w:id="1365" w:author="Aziz Boxwala" w:date="2014-08-13T16:18:00Z">
        <w:r w:rsidR="007F1640">
          <w:t xml:space="preserve">Indicates that the </w:t>
        </w:r>
        <w:r w:rsidR="007F1640" w:rsidRPr="007F1640">
          <w:t xml:space="preserve">patient has a susceptibility to an </w:t>
        </w:r>
      </w:ins>
      <w:ins w:id="1366" w:author="Aziz Boxwala" w:date="2014-08-13T16:19:00Z">
        <w:r w:rsidR="007F1640" w:rsidRPr="00766932">
          <w:t xml:space="preserve">undesirable physiologic or other reaction </w:t>
        </w:r>
      </w:ins>
      <w:ins w:id="1367" w:author="Aziz Boxwala" w:date="2014-08-13T16:18:00Z">
        <w:r w:rsidR="007F1640" w:rsidRPr="007F1640">
          <w:t>upon exposure to a specified</w:t>
        </w:r>
        <w:r w:rsidR="007F1640">
          <w:t xml:space="preserve"> stimulus</w:t>
        </w:r>
      </w:ins>
      <w:ins w:id="1368" w:author="Aziz Boxwala" w:date="2014-08-13T16:20:00Z">
        <w:r w:rsidR="007F1640">
          <w:t xml:space="preserve">. </w:t>
        </w:r>
      </w:ins>
      <w:ins w:id="1369" w:author="Aziz Boxwala" w:date="2014-08-13T16:21:00Z">
        <w:r w:rsidR="007F1640">
          <w:t>This stimulus may be a substance or an activity.</w:t>
        </w:r>
      </w:ins>
      <w:ins w:id="1370" w:author="Aziz Boxwala" w:date="2014-08-13T16:23:00Z">
        <w:r w:rsidR="007F1640">
          <w:t xml:space="preserve"> The reaction is not seen in most individuals who are exposed to the </w:t>
        </w:r>
      </w:ins>
      <w:ins w:id="1371" w:author="Aziz Boxwala" w:date="2014-08-13T16:24:00Z">
        <w:r w:rsidR="007F1640">
          <w:t xml:space="preserve">type and magnitude of the </w:t>
        </w:r>
      </w:ins>
      <w:ins w:id="1372" w:author="Aziz Boxwala" w:date="2014-08-13T16:23:00Z">
        <w:r w:rsidR="007F1640">
          <w:t>stimulus</w:t>
        </w:r>
      </w:ins>
      <w:ins w:id="1373" w:author="Aziz Boxwala" w:date="2014-08-13T16:24:00Z">
        <w:r w:rsidR="007F1640">
          <w:t xml:space="preserve"> (e.g., the quantity of substance). Examples of AllergyIntolerance are </w:t>
        </w:r>
      </w:ins>
      <w:ins w:id="1374" w:author="Aziz Boxwala" w:date="2014-08-13T16:28:00Z">
        <w:r w:rsidR="007F1640">
          <w:t xml:space="preserve">a known </w:t>
        </w:r>
      </w:ins>
      <w:ins w:id="1375" w:author="Aziz Boxwala" w:date="2014-08-13T16:24:00Z">
        <w:r w:rsidR="007F1640">
          <w:t xml:space="preserve">allergy to penicillin, </w:t>
        </w:r>
      </w:ins>
      <w:ins w:id="1376" w:author="Aziz Boxwala" w:date="2014-08-13T16:25:00Z">
        <w:r w:rsidR="007F1640">
          <w:t xml:space="preserve">and </w:t>
        </w:r>
      </w:ins>
      <w:ins w:id="1377" w:author="Aziz Boxwala" w:date="2014-08-13T16:24:00Z">
        <w:r w:rsidR="007F1640">
          <w:t>intolerance to MRI.</w:t>
        </w:r>
      </w:ins>
    </w:p>
    <w:p w14:paraId="4CDEC64B" w14:textId="096338E8" w:rsidR="006E459C" w:rsidRDefault="006E459C" w:rsidP="00766932">
      <w:pPr>
        <w:pStyle w:val="ListParagraph"/>
        <w:numPr>
          <w:ilvl w:val="0"/>
          <w:numId w:val="51"/>
        </w:numPr>
        <w:rPr>
          <w:ins w:id="1378" w:author="Aziz Boxwala" w:date="2014-08-12T23:11:00Z"/>
        </w:rPr>
        <w:pPrChange w:id="1379" w:author="Aziz Boxwala" w:date="2014-08-12T23:13:00Z">
          <w:pPr>
            <w:pStyle w:val="Heading2"/>
          </w:pPr>
        </w:pPrChange>
      </w:pPr>
      <w:ins w:id="1380" w:author="Aziz Boxwala" w:date="2014-08-12T23:11:00Z">
        <w:r w:rsidRPr="004B69BB">
          <w:rPr>
            <w:b/>
            <w:rPrChange w:id="1381" w:author="Aziz Boxwala" w:date="2014-08-12T23:14:00Z">
              <w:rPr/>
            </w:rPrChange>
          </w:rPr>
          <w:t>CareExperience</w:t>
        </w:r>
        <w:r>
          <w:t>:</w:t>
        </w:r>
      </w:ins>
      <w:ins w:id="1382" w:author="Aziz Boxwala" w:date="2014-08-12T23:16:00Z">
        <w:r w:rsidR="00766932">
          <w:t xml:space="preserve"> </w:t>
        </w:r>
        <w:r w:rsidR="00766932" w:rsidRPr="00766932">
          <w:t>Information collected from a consumer, patient, or family member about their perception of the care they received or from a care giver about the care provided. Information collected includes the elements of care coordination, 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w:t>
        </w:r>
      </w:ins>
    </w:p>
    <w:p w14:paraId="1693892A" w14:textId="43D3AC7A" w:rsidR="006E459C" w:rsidRDefault="006E459C" w:rsidP="00157296">
      <w:pPr>
        <w:pStyle w:val="ListParagraph"/>
        <w:numPr>
          <w:ilvl w:val="0"/>
          <w:numId w:val="51"/>
        </w:numPr>
        <w:rPr>
          <w:ins w:id="1383" w:author="Aziz Boxwala" w:date="2014-08-12T23:11:00Z"/>
        </w:rPr>
        <w:pPrChange w:id="1384" w:author="Aziz Boxwala" w:date="2014-08-12T23:13:00Z">
          <w:pPr>
            <w:pStyle w:val="Heading2"/>
          </w:pPr>
        </w:pPrChange>
      </w:pPr>
      <w:ins w:id="1385" w:author="Aziz Boxwala" w:date="2014-08-12T23:11:00Z">
        <w:r w:rsidRPr="004B69BB">
          <w:rPr>
            <w:b/>
            <w:rPrChange w:id="1386" w:author="Aziz Boxwala" w:date="2014-08-12T23:14:00Z">
              <w:rPr/>
            </w:rPrChange>
          </w:rPr>
          <w:lastRenderedPageBreak/>
          <w:t>Condition</w:t>
        </w:r>
      </w:ins>
      <w:ins w:id="1387" w:author="Aziz Boxwala" w:date="2014-08-12T23:12:00Z">
        <w:r>
          <w:t>:</w:t>
        </w:r>
      </w:ins>
      <w:ins w:id="1388" w:author="Aziz Boxwala" w:date="2014-08-12T23:16:00Z">
        <w:r w:rsidR="00766932" w:rsidRPr="00766932">
          <w:t xml:space="preserve"> Use to record detailed information about conditions, problems or diagnoses recognized by a clinician. </w:t>
        </w:r>
      </w:ins>
      <w:ins w:id="1389" w:author="Aziz Boxwala" w:date="2014-08-13T16:44:00Z">
        <w:r w:rsidR="00157296" w:rsidRPr="00157296">
          <w:t xml:space="preserve">The Condition </w:t>
        </w:r>
      </w:ins>
      <w:ins w:id="1390" w:author="Aziz Boxwala" w:date="2014-08-13T16:45:00Z">
        <w:r w:rsidR="00157296">
          <w:t xml:space="preserve">class </w:t>
        </w:r>
      </w:ins>
      <w:ins w:id="1391" w:author="Aziz Boxwala" w:date="2014-08-13T16:44:00Z">
        <w:r w:rsidR="00157296" w:rsidRPr="00157296">
          <w:t xml:space="preserve">specifically excludes AdverseReactions and AllergyIntolerances as those are </w:t>
        </w:r>
      </w:ins>
      <w:ins w:id="1392" w:author="Aziz Boxwala" w:date="2014-08-13T16:45:00Z">
        <w:r w:rsidR="00157296">
          <w:t>modeled in their own classes</w:t>
        </w:r>
      </w:ins>
      <w:ins w:id="1393" w:author="Aziz Boxwala" w:date="2014-08-13T16:44:00Z">
        <w:r w:rsidR="00157296" w:rsidRPr="00157296">
          <w:t>.</w:t>
        </w:r>
      </w:ins>
      <w:ins w:id="1394" w:author="Aziz Boxwala" w:date="2014-08-12T23:16:00Z">
        <w:r w:rsidR="00766932" w:rsidRPr="00766932">
          <w:t>There are many uses including: recording a Diagnosis duri</w:t>
        </w:r>
        <w:r w:rsidR="00157296">
          <w:t>ng an Encounter; populating a Pr</w:t>
        </w:r>
        <w:r w:rsidR="00766932" w:rsidRPr="00766932">
          <w:t>oblem List or a Summary Statement, such as a Discharge Summary.</w:t>
        </w:r>
      </w:ins>
    </w:p>
    <w:p w14:paraId="47E248AB" w14:textId="7D8DB645" w:rsidR="006E459C" w:rsidRDefault="006E459C" w:rsidP="0057416F">
      <w:pPr>
        <w:pStyle w:val="ListParagraph"/>
        <w:numPr>
          <w:ilvl w:val="0"/>
          <w:numId w:val="51"/>
        </w:numPr>
        <w:rPr>
          <w:ins w:id="1395" w:author="Aziz Boxwala" w:date="2014-08-12T23:11:00Z"/>
        </w:rPr>
        <w:pPrChange w:id="1396" w:author="Aziz Boxwala" w:date="2014-08-12T23:13:00Z">
          <w:pPr>
            <w:pStyle w:val="Heading2"/>
          </w:pPr>
        </w:pPrChange>
      </w:pPr>
      <w:ins w:id="1397" w:author="Aziz Boxwala" w:date="2014-08-12T23:11:00Z">
        <w:r w:rsidRPr="00766932">
          <w:rPr>
            <w:b/>
            <w:rPrChange w:id="1398" w:author="Aziz Boxwala" w:date="2014-08-12T23:17:00Z">
              <w:rPr/>
            </w:rPrChange>
          </w:rPr>
          <w:t>Contraindication</w:t>
        </w:r>
      </w:ins>
      <w:ins w:id="1399" w:author="Aziz Boxwala" w:date="2014-08-12T23:12:00Z">
        <w:r>
          <w:t>:</w:t>
        </w:r>
      </w:ins>
      <w:ins w:id="1400" w:author="Aziz Boxwala" w:date="2014-08-12T23:17:00Z">
        <w:r w:rsidR="00766932">
          <w:t xml:space="preserve"> </w:t>
        </w:r>
      </w:ins>
      <w:ins w:id="1401" w:author="Aziz Boxwala" w:date="2014-08-13T17:43:00Z">
        <w:r w:rsidR="008126A2">
          <w:t>A</w:t>
        </w:r>
      </w:ins>
      <w:ins w:id="1402" w:author="Aziz Boxwala" w:date="2014-08-12T23:17:00Z">
        <w:r w:rsidR="00766932">
          <w:t xml:space="preserve"> </w:t>
        </w:r>
      </w:ins>
      <w:ins w:id="1403" w:author="Aziz Boxwala" w:date="2014-08-13T16:48:00Z">
        <w:r w:rsidR="00802A38">
          <w:t>concern</w:t>
        </w:r>
      </w:ins>
      <w:ins w:id="1404" w:author="Aziz Boxwala" w:date="2014-08-12T23:17:00Z">
        <w:r w:rsidR="00802A38">
          <w:t xml:space="preserve"> about the </w:t>
        </w:r>
      </w:ins>
      <w:ins w:id="1405" w:author="Aziz Boxwala" w:date="2014-08-13T17:53:00Z">
        <w:r w:rsidR="006961AA">
          <w:t>performance of</w:t>
        </w:r>
      </w:ins>
      <w:ins w:id="1406" w:author="Aziz Boxwala" w:date="2014-08-12T23:17:00Z">
        <w:r w:rsidR="00802A38">
          <w:t xml:space="preserve"> (proposed, ongoing, or past)</w:t>
        </w:r>
        <w:r w:rsidR="00766932">
          <w:t xml:space="preserve"> action, e.g., medication intake, procedure</w:t>
        </w:r>
      </w:ins>
      <w:ins w:id="1407" w:author="Aziz Boxwala" w:date="2014-08-13T17:53:00Z">
        <w:r w:rsidR="006961AA">
          <w:t>, due to a health reason</w:t>
        </w:r>
      </w:ins>
      <w:ins w:id="1408" w:author="Aziz Boxwala" w:date="2014-08-12T23:17:00Z">
        <w:r w:rsidR="00766932">
          <w:t>. A contraindication is a specific situation in which a drug, procedure, or surgery should not be used because it may be harmful to the patient.</w:t>
        </w:r>
      </w:ins>
      <w:ins w:id="1409" w:author="Aziz Boxwala" w:date="2014-08-13T16:47:00Z">
        <w:r w:rsidR="00802A38">
          <w:t xml:space="preserve"> </w:t>
        </w:r>
      </w:ins>
      <w:ins w:id="1410" w:author="Aziz Boxwala" w:date="2014-08-13T17:54:00Z">
        <w:r w:rsidR="006961AA">
          <w:t xml:space="preserve">Contraindications should not be used when the concern is administrative, e.g., lack of consent, insurance coverage. </w:t>
        </w:r>
      </w:ins>
      <w:ins w:id="1411" w:author="Aziz Boxwala" w:date="2014-08-13T17:43:00Z">
        <w:r w:rsidR="008126A2">
          <w:t>Contraindications are different from the</w:t>
        </w:r>
      </w:ins>
      <w:ins w:id="1412" w:author="Aziz Boxwala" w:date="2014-08-13T17:44:00Z">
        <w:r w:rsidR="008126A2">
          <w:t xml:space="preserve"> action</w:t>
        </w:r>
      </w:ins>
      <w:ins w:id="1413" w:author="Aziz Boxwala" w:date="2014-08-13T17:43:00Z">
        <w:r w:rsidR="008126A2">
          <w:t xml:space="preserve"> modality ProposalAgainst (</w:t>
        </w:r>
      </w:ins>
      <w:ins w:id="1414" w:author="Aziz Boxwala" w:date="2014-08-13T17:44:00Z">
        <w:r w:rsidR="008126A2">
          <w:t xml:space="preserve">though a contraindication may be the basis for proposing against an action). Contraindications also are different than the underlying conditions, such as pregnancy or a bleeding ulcer which may contraindicate certain medications. </w:t>
        </w:r>
      </w:ins>
      <w:ins w:id="1415" w:author="Aziz Boxwala" w:date="2014-08-13T17:50:00Z">
        <w:r w:rsidR="008E37E2">
          <w:t xml:space="preserve">An example of a </w:t>
        </w:r>
      </w:ins>
      <w:ins w:id="1416" w:author="Aziz Boxwala" w:date="2014-08-13T17:44:00Z">
        <w:r w:rsidR="008126A2">
          <w:t xml:space="preserve">contraindication </w:t>
        </w:r>
      </w:ins>
      <w:ins w:id="1417" w:author="Aziz Boxwala" w:date="2014-08-13T17:50:00Z">
        <w:r w:rsidR="008E37E2">
          <w:t xml:space="preserve">is </w:t>
        </w:r>
      </w:ins>
      <w:ins w:id="1418" w:author="Aziz Boxwala" w:date="2014-08-13T17:44:00Z">
        <w:r w:rsidR="008126A2">
          <w:t>for a Category X medication</w:t>
        </w:r>
      </w:ins>
      <w:ins w:id="1419" w:author="Aziz Boxwala" w:date="2014-08-13T17:50:00Z">
        <w:r w:rsidR="008E37E2">
          <w:t>. The rationale is that</w:t>
        </w:r>
      </w:ins>
      <w:ins w:id="1420" w:author="Aziz Boxwala" w:date="2014-08-13T17:44:00Z">
        <w:r w:rsidR="008126A2">
          <w:t xml:space="preserve"> </w:t>
        </w:r>
      </w:ins>
      <w:ins w:id="1421" w:author="Aziz Boxwala" w:date="2014-08-13T17:50:00Z">
        <w:r w:rsidR="008E37E2">
          <w:t xml:space="preserve">the </w:t>
        </w:r>
      </w:ins>
      <w:ins w:id="1422" w:author="Aziz Boxwala" w:date="2014-08-13T17:44:00Z">
        <w:r w:rsidR="008E37E2">
          <w:t>patient is pregnant (a condition). The contraindication</w:t>
        </w:r>
        <w:r w:rsidR="008126A2">
          <w:t xml:space="preserve"> might lead to </w:t>
        </w:r>
      </w:ins>
      <w:ins w:id="1423" w:author="Aziz Boxwala" w:date="2014-08-13T17:49:00Z">
        <w:r w:rsidR="008126A2">
          <w:t>a proposal against prescribing a statin.</w:t>
        </w:r>
      </w:ins>
    </w:p>
    <w:p w14:paraId="653F142F" w14:textId="104E0237" w:rsidR="006E459C" w:rsidRDefault="006E459C" w:rsidP="0057416F">
      <w:pPr>
        <w:pStyle w:val="ListParagraph"/>
        <w:numPr>
          <w:ilvl w:val="0"/>
          <w:numId w:val="51"/>
        </w:numPr>
        <w:rPr>
          <w:ins w:id="1424" w:author="Aziz Boxwala" w:date="2014-08-12T23:12:00Z"/>
        </w:rPr>
        <w:pPrChange w:id="1425" w:author="Aziz Boxwala" w:date="2014-08-12T23:13:00Z">
          <w:pPr>
            <w:pStyle w:val="Heading2"/>
          </w:pPr>
        </w:pPrChange>
      </w:pPr>
      <w:ins w:id="1426" w:author="Aziz Boxwala" w:date="2014-08-12T23:12:00Z">
        <w:r w:rsidRPr="00CA5B2D">
          <w:rPr>
            <w:b/>
            <w:rPrChange w:id="1427" w:author="Aziz Boxwala" w:date="2014-08-12T23:17:00Z">
              <w:rPr/>
            </w:rPrChange>
          </w:rPr>
          <w:t>FamilyHistory</w:t>
        </w:r>
        <w:r>
          <w:t>:</w:t>
        </w:r>
      </w:ins>
      <w:ins w:id="1428" w:author="Aziz Boxwala" w:date="2014-08-12T23:17:00Z">
        <w:r w:rsidR="00CA5B2D">
          <w:t xml:space="preserve"> Significant health event or condition </w:t>
        </w:r>
      </w:ins>
      <w:ins w:id="1429" w:author="Aziz Boxwala" w:date="2014-08-13T17:55:00Z">
        <w:r w:rsidR="006961AA">
          <w:t>in</w:t>
        </w:r>
      </w:ins>
      <w:ins w:id="1430" w:author="Aziz Boxwala" w:date="2014-08-12T23:17:00Z">
        <w:r w:rsidR="00CA5B2D">
          <w:t xml:space="preserve"> people related to the </w:t>
        </w:r>
      </w:ins>
      <w:ins w:id="1431" w:author="Aziz Boxwala" w:date="2014-08-13T17:55:00Z">
        <w:r w:rsidR="006961AA">
          <w:t>patient</w:t>
        </w:r>
      </w:ins>
      <w:ins w:id="1432" w:author="Aziz Boxwala" w:date="2014-08-12T23:17:00Z">
        <w:r w:rsidR="00CA5B2D">
          <w:t xml:space="preserve">, relevant in the context of care for the </w:t>
        </w:r>
      </w:ins>
      <w:ins w:id="1433" w:author="Aziz Boxwala" w:date="2014-08-13T17:55:00Z">
        <w:r w:rsidR="006961AA">
          <w:t>patient</w:t>
        </w:r>
      </w:ins>
      <w:ins w:id="1434" w:author="Aziz Boxwala" w:date="2014-08-12T23:17:00Z">
        <w:r w:rsidR="00CA5B2D">
          <w:t xml:space="preserve">. This information can be known to different levels of accuracy. </w:t>
        </w:r>
      </w:ins>
      <w:ins w:id="1435" w:author="Aziz Boxwala" w:date="2014-08-13T17:56:00Z">
        <w:r w:rsidR="006961AA">
          <w:t>S</w:t>
        </w:r>
      </w:ins>
      <w:ins w:id="1436" w:author="Aziz Boxwala" w:date="2014-08-12T23:17:00Z">
        <w:r w:rsidR="00CA5B2D">
          <w:t>ometimes the person can be identified ('my aunt agatha') and sometimes all that is known is that the person was an uncle.</w:t>
        </w:r>
      </w:ins>
      <w:ins w:id="1437" w:author="Aziz Boxwala" w:date="2014-08-13T17:56:00Z">
        <w:r w:rsidR="006961AA">
          <w:t xml:space="preserve"> Examples of family history are </w:t>
        </w:r>
      </w:ins>
      <w:ins w:id="1438" w:author="Aziz Boxwala" w:date="2014-08-13T17:58:00Z">
        <w:r w:rsidR="006961AA">
          <w:t xml:space="preserve">“father has </w:t>
        </w:r>
      </w:ins>
      <w:ins w:id="1439" w:author="Aziz Boxwala" w:date="2014-08-13T17:57:00Z">
        <w:r w:rsidR="006961AA">
          <w:t>heart disease</w:t>
        </w:r>
      </w:ins>
      <w:ins w:id="1440" w:author="Aziz Boxwala" w:date="2014-08-13T17:58:00Z">
        <w:r w:rsidR="006961AA">
          <w:t>”</w:t>
        </w:r>
      </w:ins>
      <w:ins w:id="1441" w:author="Aziz Boxwala" w:date="2014-08-13T17:57:00Z">
        <w:r w:rsidR="006961AA">
          <w:t>,</w:t>
        </w:r>
      </w:ins>
      <w:ins w:id="1442" w:author="Aziz Boxwala" w:date="2014-08-13T17:58:00Z">
        <w:r w:rsidR="006961AA">
          <w:t xml:space="preserve"> “maternal aunt had</w:t>
        </w:r>
      </w:ins>
      <w:ins w:id="1443" w:author="Aziz Boxwala" w:date="2014-08-13T17:57:00Z">
        <w:r w:rsidR="006961AA">
          <w:t xml:space="preserve"> breast cancer</w:t>
        </w:r>
      </w:ins>
      <w:ins w:id="1444" w:author="Aziz Boxwala" w:date="2014-08-13T17:58:00Z">
        <w:r w:rsidR="006961AA">
          <w:t xml:space="preserve"> at the age of 38</w:t>
        </w:r>
        <w:r w:rsidR="005C7790">
          <w:t xml:space="preserve"> years</w:t>
        </w:r>
        <w:r w:rsidR="006961AA">
          <w:t>”.</w:t>
        </w:r>
      </w:ins>
    </w:p>
    <w:p w14:paraId="360BA2DF" w14:textId="3A22DF47" w:rsidR="006E459C" w:rsidRDefault="006E459C" w:rsidP="005808D2">
      <w:pPr>
        <w:pStyle w:val="ListParagraph"/>
        <w:numPr>
          <w:ilvl w:val="0"/>
          <w:numId w:val="51"/>
        </w:numPr>
        <w:rPr>
          <w:ins w:id="1445" w:author="Aziz Boxwala" w:date="2014-08-12T23:12:00Z"/>
        </w:rPr>
        <w:pPrChange w:id="1446" w:author="Aziz Boxwala" w:date="2014-08-12T23:18:00Z">
          <w:pPr>
            <w:pStyle w:val="Heading2"/>
          </w:pPr>
        </w:pPrChange>
      </w:pPr>
      <w:ins w:id="1447" w:author="Aziz Boxwala" w:date="2014-08-12T23:12:00Z">
        <w:r w:rsidRPr="005808D2">
          <w:rPr>
            <w:b/>
            <w:rPrChange w:id="1448" w:author="Aziz Boxwala" w:date="2014-08-12T23:18:00Z">
              <w:rPr/>
            </w:rPrChange>
          </w:rPr>
          <w:t>ObservationResult</w:t>
        </w:r>
        <w:r>
          <w:t>:</w:t>
        </w:r>
      </w:ins>
      <w:ins w:id="1449" w:author="Aziz Boxwala" w:date="2014-08-12T23:18:00Z">
        <w:r w:rsidR="005808D2">
          <w:t xml:space="preserve"> Assertions and me</w:t>
        </w:r>
        <w:r w:rsidR="005C7790">
          <w:t>asurements made about a patient</w:t>
        </w:r>
        <w:r w:rsidR="005808D2">
          <w:t xml:space="preserve">. ObservationResults are a central element in healthcare, used to support diagnosis, monitor progress, determine baselines and patterns and even capture demographic characteristics. Fundamentally, observations are name/value pair assertions. </w:t>
        </w:r>
      </w:ins>
      <w:ins w:id="1450" w:author="Aziz Boxwala" w:date="2014-08-12T23:20:00Z">
        <w:r w:rsidR="00D64710">
          <w:t xml:space="preserve">ObservationResult is an abstract class. </w:t>
        </w:r>
      </w:ins>
      <w:ins w:id="1451" w:author="Aziz Boxwala" w:date="2014-08-12T23:21:00Z">
        <w:r w:rsidR="00D64710">
          <w:t xml:space="preserve">In clinical statements, one of the following </w:t>
        </w:r>
      </w:ins>
      <w:ins w:id="1452" w:author="Aziz Boxwala" w:date="2014-08-12T23:20:00Z">
        <w:r w:rsidR="00D64710">
          <w:t>subtypes</w:t>
        </w:r>
      </w:ins>
      <w:ins w:id="1453" w:author="Aziz Boxwala" w:date="2014-08-12T23:21:00Z">
        <w:r w:rsidR="00D64710">
          <w:t xml:space="preserve"> must be used</w:t>
        </w:r>
      </w:ins>
      <w:ins w:id="1454" w:author="Aziz Boxwala" w:date="2014-08-12T23:20:00Z">
        <w:r w:rsidR="00D64710">
          <w:t>:</w:t>
        </w:r>
      </w:ins>
    </w:p>
    <w:p w14:paraId="775334C7" w14:textId="597070C5" w:rsidR="005808D2" w:rsidRDefault="006E459C" w:rsidP="0057416F">
      <w:pPr>
        <w:pStyle w:val="ListParagraph"/>
        <w:numPr>
          <w:ilvl w:val="1"/>
          <w:numId w:val="51"/>
        </w:numPr>
        <w:rPr>
          <w:ins w:id="1455" w:author="Aziz Boxwala" w:date="2014-08-12T23:19:00Z"/>
        </w:rPr>
        <w:pPrChange w:id="1456" w:author="Aziz Boxwala" w:date="2014-08-12T23:19:00Z">
          <w:pPr>
            <w:pStyle w:val="ListParagraph"/>
            <w:numPr>
              <w:ilvl w:val="1"/>
              <w:numId w:val="51"/>
            </w:numPr>
            <w:ind w:left="1440" w:hanging="360"/>
          </w:pPr>
        </w:pPrChange>
      </w:pPr>
      <w:ins w:id="1457" w:author="Aziz Boxwala" w:date="2014-08-12T23:13:00Z">
        <w:r w:rsidRPr="005808D2">
          <w:rPr>
            <w:b/>
            <w:rPrChange w:id="1458" w:author="Aziz Boxwala" w:date="2014-08-12T23:19:00Z">
              <w:rPr/>
            </w:rPrChange>
          </w:rPr>
          <w:t>SimpleObservationResult</w:t>
        </w:r>
        <w:r>
          <w:t>:</w:t>
        </w:r>
      </w:ins>
      <w:ins w:id="1459" w:author="Aziz Boxwala" w:date="2014-08-12T23:19:00Z">
        <w:r w:rsidR="005808D2">
          <w:t xml:space="preserve"> Measurements and simple </w:t>
        </w:r>
        <w:r w:rsidR="00932215">
          <w:t xml:space="preserve">assertions </w:t>
        </w:r>
      </w:ins>
      <w:ins w:id="1460" w:author="Aziz Boxwala" w:date="2014-08-13T18:16:00Z">
        <w:r w:rsidR="00932215">
          <w:t xml:space="preserve">having a single value </w:t>
        </w:r>
      </w:ins>
      <w:ins w:id="1461" w:author="Aziz Boxwala" w:date="2014-08-12T23:19:00Z">
        <w:r w:rsidR="00932215">
          <w:t>made about a patient</w:t>
        </w:r>
        <w:r w:rsidR="005808D2">
          <w:t xml:space="preserve">. </w:t>
        </w:r>
      </w:ins>
      <w:ins w:id="1462" w:author="Aziz Boxwala" w:date="2014-08-12T23:20:00Z">
        <w:r w:rsidR="00D64710">
          <w:t>Examples of simple observation results are</w:t>
        </w:r>
      </w:ins>
      <w:ins w:id="1463" w:author="Aziz Boxwala" w:date="2014-08-12T23:19:00Z">
        <w:r w:rsidR="005808D2">
          <w:t>:</w:t>
        </w:r>
      </w:ins>
    </w:p>
    <w:p w14:paraId="4E1CA82F" w14:textId="77777777" w:rsidR="005808D2" w:rsidRDefault="005808D2" w:rsidP="005808D2">
      <w:pPr>
        <w:pStyle w:val="ListParagraph"/>
        <w:numPr>
          <w:ilvl w:val="2"/>
          <w:numId w:val="51"/>
        </w:numPr>
        <w:rPr>
          <w:ins w:id="1464" w:author="Aziz Boxwala" w:date="2014-08-12T23:19:00Z"/>
        </w:rPr>
        <w:pPrChange w:id="1465" w:author="Aziz Boxwala" w:date="2014-08-12T23:19:00Z">
          <w:pPr>
            <w:pStyle w:val="ListParagraph"/>
            <w:numPr>
              <w:ilvl w:val="1"/>
              <w:numId w:val="51"/>
            </w:numPr>
            <w:ind w:left="1440" w:hanging="360"/>
          </w:pPr>
        </w:pPrChange>
      </w:pPr>
      <w:ins w:id="1466" w:author="Aziz Boxwala" w:date="2014-08-12T23:19:00Z">
        <w:r>
          <w:t>Vital signs: temperature, blood pressure, respiration rate</w:t>
        </w:r>
      </w:ins>
    </w:p>
    <w:p w14:paraId="3C6CF083" w14:textId="77777777" w:rsidR="005808D2" w:rsidRDefault="005808D2" w:rsidP="005808D2">
      <w:pPr>
        <w:pStyle w:val="ListParagraph"/>
        <w:numPr>
          <w:ilvl w:val="2"/>
          <w:numId w:val="51"/>
        </w:numPr>
        <w:rPr>
          <w:ins w:id="1467" w:author="Aziz Boxwala" w:date="2014-08-12T23:19:00Z"/>
        </w:rPr>
        <w:pPrChange w:id="1468" w:author="Aziz Boxwala" w:date="2014-08-12T23:19:00Z">
          <w:pPr>
            <w:pStyle w:val="ListParagraph"/>
            <w:numPr>
              <w:ilvl w:val="1"/>
              <w:numId w:val="51"/>
            </w:numPr>
            <w:ind w:left="1440" w:hanging="360"/>
          </w:pPr>
        </w:pPrChange>
      </w:pPr>
      <w:ins w:id="1469" w:author="Aziz Boxwala" w:date="2014-08-12T23:19:00Z">
        <w:r>
          <w:t>Measurements emitted by Devices</w:t>
        </w:r>
      </w:ins>
    </w:p>
    <w:p w14:paraId="3A539879" w14:textId="77777777" w:rsidR="005808D2" w:rsidRDefault="005808D2" w:rsidP="005808D2">
      <w:pPr>
        <w:pStyle w:val="ListParagraph"/>
        <w:numPr>
          <w:ilvl w:val="2"/>
          <w:numId w:val="51"/>
        </w:numPr>
        <w:rPr>
          <w:ins w:id="1470" w:author="Aziz Boxwala" w:date="2014-08-12T23:19:00Z"/>
        </w:rPr>
        <w:pPrChange w:id="1471" w:author="Aziz Boxwala" w:date="2014-08-12T23:19:00Z">
          <w:pPr>
            <w:pStyle w:val="ListParagraph"/>
            <w:numPr>
              <w:ilvl w:val="1"/>
              <w:numId w:val="51"/>
            </w:numPr>
            <w:ind w:left="1440" w:hanging="360"/>
          </w:pPr>
        </w:pPrChange>
      </w:pPr>
      <w:ins w:id="1472" w:author="Aziz Boxwala" w:date="2014-08-12T23:19:00Z">
        <w:r>
          <w:t>Personal characteristics: height, weight, eye-color</w:t>
        </w:r>
      </w:ins>
    </w:p>
    <w:p w14:paraId="340D2D5A" w14:textId="77777777" w:rsidR="005808D2" w:rsidRDefault="005808D2" w:rsidP="005808D2">
      <w:pPr>
        <w:pStyle w:val="ListParagraph"/>
        <w:numPr>
          <w:ilvl w:val="2"/>
          <w:numId w:val="51"/>
        </w:numPr>
        <w:rPr>
          <w:ins w:id="1473" w:author="Aziz Boxwala" w:date="2014-08-12T23:19:00Z"/>
        </w:rPr>
        <w:pPrChange w:id="1474" w:author="Aziz Boxwala" w:date="2014-08-12T23:19:00Z">
          <w:pPr>
            <w:pStyle w:val="ListParagraph"/>
            <w:numPr>
              <w:ilvl w:val="1"/>
              <w:numId w:val="51"/>
            </w:numPr>
            <w:ind w:left="1440" w:hanging="360"/>
          </w:pPr>
        </w:pPrChange>
      </w:pPr>
      <w:ins w:id="1475" w:author="Aziz Boxwala" w:date="2014-08-12T23:19:00Z">
        <w:r>
          <w:t>Social history: tobacco use, family supports, cognitive status</w:t>
        </w:r>
      </w:ins>
    </w:p>
    <w:p w14:paraId="03389A02" w14:textId="0B783EC5" w:rsidR="006E459C" w:rsidRDefault="005808D2" w:rsidP="005808D2">
      <w:pPr>
        <w:pStyle w:val="ListParagraph"/>
        <w:numPr>
          <w:ilvl w:val="2"/>
          <w:numId w:val="51"/>
        </w:numPr>
        <w:rPr>
          <w:ins w:id="1476" w:author="Aziz Boxwala" w:date="2014-08-13T18:25:00Z"/>
        </w:rPr>
        <w:pPrChange w:id="1477" w:author="Aziz Boxwala" w:date="2014-08-12T23:19:00Z">
          <w:pPr>
            <w:pStyle w:val="Heading2"/>
          </w:pPr>
        </w:pPrChange>
      </w:pPr>
      <w:ins w:id="1478" w:author="Aziz Boxwala" w:date="2014-08-12T23:19:00Z">
        <w:r>
          <w:t>Core characteristics: blood type</w:t>
        </w:r>
      </w:ins>
    </w:p>
    <w:p w14:paraId="6CD2E64E" w14:textId="192BDE44" w:rsidR="00B85B1F" w:rsidRDefault="00D00884" w:rsidP="005808D2">
      <w:pPr>
        <w:pStyle w:val="ListParagraph"/>
        <w:numPr>
          <w:ilvl w:val="2"/>
          <w:numId w:val="51"/>
        </w:numPr>
        <w:rPr>
          <w:ins w:id="1479" w:author="Aziz Boxwala" w:date="2014-08-12T23:13:00Z"/>
        </w:rPr>
        <w:pPrChange w:id="1480" w:author="Aziz Boxwala" w:date="2014-08-12T23:19:00Z">
          <w:pPr>
            <w:pStyle w:val="Heading2"/>
          </w:pPr>
        </w:pPrChange>
      </w:pPr>
      <w:ins w:id="1481" w:author="Aziz Boxwala" w:date="2014-08-13T18:27:00Z">
        <w:r>
          <w:t>Computed s</w:t>
        </w:r>
      </w:ins>
      <w:ins w:id="1482" w:author="Aziz Boxwala" w:date="2014-08-13T18:25:00Z">
        <w:r>
          <w:t>cores, Glasgow coma scale</w:t>
        </w:r>
      </w:ins>
    </w:p>
    <w:p w14:paraId="2D78ECCF" w14:textId="64953383" w:rsidR="006E459C" w:rsidRDefault="006E459C" w:rsidP="005808D2">
      <w:pPr>
        <w:pStyle w:val="ListParagraph"/>
        <w:numPr>
          <w:ilvl w:val="1"/>
          <w:numId w:val="51"/>
        </w:numPr>
        <w:rPr>
          <w:ins w:id="1483" w:author="Aziz Boxwala" w:date="2014-08-13T18:09:00Z"/>
        </w:rPr>
        <w:pPrChange w:id="1484" w:author="Aziz Boxwala" w:date="2014-08-12T23:14:00Z">
          <w:pPr>
            <w:pStyle w:val="Heading2"/>
          </w:pPr>
        </w:pPrChange>
      </w:pPr>
      <w:ins w:id="1485" w:author="Aziz Boxwala" w:date="2014-08-12T23:13:00Z">
        <w:r w:rsidRPr="004B69BB">
          <w:rPr>
            <w:b/>
            <w:rPrChange w:id="1486" w:author="Aziz Boxwala" w:date="2014-08-12T23:14:00Z">
              <w:rPr/>
            </w:rPrChange>
          </w:rPr>
          <w:t>ResultGroup</w:t>
        </w:r>
        <w:r>
          <w:t>:</w:t>
        </w:r>
      </w:ins>
      <w:ins w:id="1487" w:author="Aziz Boxwala" w:date="2014-08-12T23:19:00Z">
        <w:r w:rsidR="005808D2">
          <w:t xml:space="preserve"> </w:t>
        </w:r>
        <w:r w:rsidR="005808D2" w:rsidRPr="005808D2">
          <w:t xml:space="preserve">A group of related </w:t>
        </w:r>
      </w:ins>
      <w:ins w:id="1488" w:author="Aziz Boxwala" w:date="2014-08-13T18:10:00Z">
        <w:r w:rsidR="00932215">
          <w:t>observations</w:t>
        </w:r>
      </w:ins>
      <w:ins w:id="1489" w:author="Aziz Boxwala" w:date="2014-08-12T23:19:00Z">
        <w:r w:rsidR="005808D2" w:rsidRPr="005808D2">
          <w:t xml:space="preserve"> values </w:t>
        </w:r>
      </w:ins>
      <w:ins w:id="1490" w:author="Aziz Boxwala" w:date="2014-08-13T18:10:00Z">
        <w:r w:rsidR="00932215">
          <w:t xml:space="preserve">bound together </w:t>
        </w:r>
      </w:ins>
      <w:ins w:id="1491" w:author="Aziz Boxwala" w:date="2014-08-13T18:11:00Z">
        <w:r w:rsidR="00932215">
          <w:t xml:space="preserve">due to the observation being performed on </w:t>
        </w:r>
      </w:ins>
      <w:ins w:id="1492" w:author="Aziz Boxwala" w:date="2014-08-13T18:17:00Z">
        <w:r w:rsidR="00932215">
          <w:t>the same specimen</w:t>
        </w:r>
        <w:r w:rsidR="00D468B8">
          <w:t xml:space="preserve"> in the same time period,</w:t>
        </w:r>
        <w:r w:rsidR="00932215">
          <w:t xml:space="preserve"> or in the same test</w:t>
        </w:r>
        <w:r w:rsidR="00D468B8">
          <w:t xml:space="preserve">. Examples are </w:t>
        </w:r>
      </w:ins>
      <w:ins w:id="1493" w:author="Aziz Boxwala" w:date="2014-08-12T23:19:00Z">
        <w:r w:rsidR="005808D2" w:rsidRPr="005808D2">
          <w:t xml:space="preserve">a laboratory result panel.  e.g., complete blood count, </w:t>
        </w:r>
      </w:ins>
      <w:ins w:id="1494" w:author="Aziz Boxwala" w:date="2014-08-13T18:18:00Z">
        <w:r w:rsidR="00D468B8">
          <w:t xml:space="preserve">and </w:t>
        </w:r>
      </w:ins>
      <w:ins w:id="1495" w:author="Aziz Boxwala" w:date="2014-08-12T23:19:00Z">
        <w:r w:rsidR="005808D2" w:rsidRPr="005808D2">
          <w:t>blood pressure</w:t>
        </w:r>
      </w:ins>
      <w:ins w:id="1496" w:author="Aziz Boxwala" w:date="2014-08-13T18:18:00Z">
        <w:r w:rsidR="00D468B8">
          <w:t xml:space="preserve"> with its systolic and diastolic values</w:t>
        </w:r>
      </w:ins>
      <w:ins w:id="1497" w:author="Aziz Boxwala" w:date="2014-08-13T18:09:00Z">
        <w:r w:rsidR="00E642AB">
          <w:t>.</w:t>
        </w:r>
      </w:ins>
    </w:p>
    <w:p w14:paraId="00BEAAAD" w14:textId="73DA1E55" w:rsidR="00E642AB" w:rsidRDefault="00E642AB" w:rsidP="0057416F">
      <w:pPr>
        <w:pStyle w:val="ListParagraph"/>
        <w:numPr>
          <w:ilvl w:val="1"/>
          <w:numId w:val="51"/>
        </w:numPr>
        <w:rPr>
          <w:ins w:id="1498" w:author="Aziz Boxwala" w:date="2014-08-12T23:12:00Z"/>
        </w:rPr>
        <w:pPrChange w:id="1499" w:author="Aziz Boxwala" w:date="2014-08-13T18:09:00Z">
          <w:pPr>
            <w:pStyle w:val="Heading2"/>
          </w:pPr>
        </w:pPrChange>
      </w:pPr>
      <w:ins w:id="1500" w:author="Aziz Boxwala" w:date="2014-08-13T18:09:00Z">
        <w:r w:rsidRPr="00E642AB">
          <w:rPr>
            <w:b/>
            <w:rPrChange w:id="1501" w:author="Aziz Boxwala" w:date="2014-08-13T18:09:00Z">
              <w:rPr/>
            </w:rPrChange>
          </w:rPr>
          <w:t>MicrobiologySensitivityResult</w:t>
        </w:r>
        <w:r>
          <w:t>:</w:t>
        </w:r>
        <w:r w:rsidRPr="005808D2">
          <w:t xml:space="preserve"> Findings of the microbiology sensitivity test. This </w:t>
        </w:r>
      </w:ins>
      <w:ins w:id="1502" w:author="Aziz Boxwala" w:date="2014-08-13T18:18:00Z">
        <w:r w:rsidR="00A42F9B">
          <w:t>class</w:t>
        </w:r>
      </w:ins>
      <w:ins w:id="1503" w:author="Aziz Boxwala" w:date="2014-08-13T18:09:00Z">
        <w:r w:rsidRPr="005808D2">
          <w:t xml:space="preserve"> is used to specify traditional, culture-isolate- run susceptibilities. It is not used to specify genetic methods for organism sensitivity.</w:t>
        </w:r>
      </w:ins>
    </w:p>
    <w:p w14:paraId="526F5B11" w14:textId="18BF53C3" w:rsidR="006E459C" w:rsidRDefault="006E459C" w:rsidP="005808D2">
      <w:pPr>
        <w:pStyle w:val="ListParagraph"/>
        <w:numPr>
          <w:ilvl w:val="0"/>
          <w:numId w:val="51"/>
        </w:numPr>
        <w:rPr>
          <w:ins w:id="1504" w:author="Aziz Boxwala" w:date="2014-08-13T18:30:00Z"/>
        </w:rPr>
        <w:pPrChange w:id="1505" w:author="Aziz Boxwala" w:date="2014-08-12T23:13:00Z">
          <w:pPr>
            <w:pStyle w:val="Heading2"/>
          </w:pPr>
        </w:pPrChange>
      </w:pPr>
      <w:ins w:id="1506" w:author="Aziz Boxwala" w:date="2014-08-12T23:13:00Z">
        <w:r w:rsidRPr="004B69BB">
          <w:rPr>
            <w:b/>
            <w:rPrChange w:id="1507" w:author="Aziz Boxwala" w:date="2014-08-12T23:14:00Z">
              <w:rPr/>
            </w:rPrChange>
          </w:rPr>
          <w:t>Prediction</w:t>
        </w:r>
        <w:r>
          <w:t>:</w:t>
        </w:r>
      </w:ins>
      <w:ins w:id="1508" w:author="Aziz Boxwala" w:date="2014-08-12T23:14:00Z">
        <w:r w:rsidR="0005078E">
          <w:t xml:space="preserve"> </w:t>
        </w:r>
      </w:ins>
      <w:ins w:id="1509" w:author="Aziz Boxwala" w:date="2014-08-13T18:19:00Z">
        <w:r w:rsidR="00A42F9B">
          <w:t>The</w:t>
        </w:r>
      </w:ins>
      <w:ins w:id="1510" w:author="Aziz Boxwala" w:date="2014-08-12T23:18:00Z">
        <w:r w:rsidR="005808D2" w:rsidRPr="005808D2">
          <w:t xml:space="preserve"> likely course of a</w:t>
        </w:r>
      </w:ins>
      <w:ins w:id="1511" w:author="Aziz Boxwala" w:date="2014-08-13T18:20:00Z">
        <w:r w:rsidR="00A42F9B">
          <w:t>n existing</w:t>
        </w:r>
      </w:ins>
      <w:ins w:id="1512" w:author="Aziz Boxwala" w:date="2014-08-12T23:18:00Z">
        <w:r w:rsidR="005808D2" w:rsidRPr="005808D2">
          <w:t xml:space="preserve"> disease or co</w:t>
        </w:r>
        <w:r w:rsidR="00A42F9B">
          <w:t xml:space="preserve">ndition or the likelihood for that disease or condition to occur within a specified time frame. Examples are </w:t>
        </w:r>
      </w:ins>
      <w:ins w:id="1513" w:author="Aziz Boxwala" w:date="2014-08-13T18:20:00Z">
        <w:r w:rsidR="00A42F9B">
          <w:t xml:space="preserve">5-year survival for a patient </w:t>
        </w:r>
      </w:ins>
      <w:ins w:id="1514" w:author="Aziz Boxwala" w:date="2014-08-13T18:21:00Z">
        <w:r w:rsidR="00A42F9B">
          <w:t xml:space="preserve">having small-cell lung cancer, 10-year risk of heart disease </w:t>
        </w:r>
        <w:r w:rsidR="00A42F9B">
          <w:lastRenderedPageBreak/>
          <w:t>(Framingham score)</w:t>
        </w:r>
      </w:ins>
      <w:ins w:id="1515" w:author="Aziz Boxwala" w:date="2014-08-13T18:22:00Z">
        <w:r w:rsidR="00A42F9B">
          <w:t xml:space="preserve">, </w:t>
        </w:r>
      </w:ins>
      <w:ins w:id="1516" w:author="Aziz Boxwala" w:date="2014-08-13T18:23:00Z">
        <w:r w:rsidR="00A42F9B">
          <w:t xml:space="preserve">and </w:t>
        </w:r>
      </w:ins>
      <w:ins w:id="1517" w:author="Aziz Boxwala" w:date="2014-08-13T18:24:00Z">
        <w:r w:rsidR="00A42F9B">
          <w:t xml:space="preserve">probability of </w:t>
        </w:r>
      </w:ins>
      <w:ins w:id="1518" w:author="Aziz Boxwala" w:date="2014-08-13T18:23:00Z">
        <w:r w:rsidR="00A42F9B">
          <w:t xml:space="preserve">motor function recovery 1 year after </w:t>
        </w:r>
      </w:ins>
      <w:ins w:id="1519" w:author="Aziz Boxwala" w:date="2014-08-13T18:24:00Z">
        <w:r w:rsidR="00A42F9B">
          <w:t>spinal cord injury</w:t>
        </w:r>
      </w:ins>
      <w:ins w:id="1520" w:author="Aziz Boxwala" w:date="2014-08-13T18:23:00Z">
        <w:r w:rsidR="00A42F9B">
          <w:t>.</w:t>
        </w:r>
      </w:ins>
      <w:ins w:id="1521" w:author="Aziz Boxwala" w:date="2014-08-13T18:25:00Z">
        <w:r w:rsidR="00A42F9B">
          <w:t xml:space="preserve"> Such estimates may be arrived at by using different algorithms.</w:t>
        </w:r>
      </w:ins>
    </w:p>
    <w:p w14:paraId="47078CC5" w14:textId="2135D3B9" w:rsidR="002F76DF" w:rsidRDefault="002F76DF" w:rsidP="002F76DF">
      <w:pPr>
        <w:rPr>
          <w:ins w:id="1522" w:author="Aziz Boxwala" w:date="2014-08-12T23:12:00Z"/>
        </w:rPr>
        <w:pPrChange w:id="1523" w:author="Aziz Boxwala" w:date="2014-08-13T18:30:00Z">
          <w:pPr>
            <w:pStyle w:val="Heading2"/>
          </w:pPr>
        </w:pPrChange>
      </w:pPr>
      <w:ins w:id="1524" w:author="Aziz Boxwala" w:date="2014-08-13T18:33:00Z">
        <w:r>
          <w:t>E</w:t>
        </w:r>
      </w:ins>
      <w:ins w:id="1525" w:author="Aziz Boxwala" w:date="2014-08-13T18:30:00Z">
        <w:r>
          <w:t>ach of these Observables must be used with the Observation modality.</w:t>
        </w:r>
      </w:ins>
      <w:ins w:id="1526" w:author="Aziz Boxwala" w:date="2014-08-13T18:33:00Z">
        <w:r>
          <w:t xml:space="preserve"> The latter has no subtypes.</w:t>
        </w:r>
      </w:ins>
      <w:ins w:id="1527" w:author="Aziz Boxwala" w:date="2014-08-13T18:30:00Z">
        <w:r>
          <w:t xml:space="preserve"> </w:t>
        </w:r>
      </w:ins>
      <w:ins w:id="1528" w:author="Aziz Boxwala" w:date="2014-08-13T18:34:00Z">
        <w:r>
          <w:t>As with statements about actions,the d</w:t>
        </w:r>
      </w:ins>
      <w:ins w:id="1529" w:author="Aziz Boxwala" w:date="2014-08-13T18:31:00Z">
        <w:r>
          <w:t xml:space="preserve">etermination of the allowable combinations </w:t>
        </w:r>
      </w:ins>
      <w:ins w:id="1530" w:author="Aziz Boxwala" w:date="2014-08-13T18:32:00Z">
        <w:r>
          <w:t xml:space="preserve">of ClinicalStatements and Observables </w:t>
        </w:r>
      </w:ins>
      <w:ins w:id="1531" w:author="Aziz Boxwala" w:date="2014-08-13T18:33:00Z">
        <w:r>
          <w:t xml:space="preserve">(the modality is fixed to Observation since it has no subtypes) </w:t>
        </w:r>
      </w:ins>
      <w:ins w:id="1532" w:author="Aziz Boxwala" w:date="2014-08-13T18:31:00Z">
        <w:r>
          <w:t>and how those will be formally specified will</w:t>
        </w:r>
        <w:r w:rsidR="002A5D1C">
          <w:t xml:space="preserve"> be done within the scope of the </w:t>
        </w:r>
        <w:r>
          <w:t>logical model.</w:t>
        </w:r>
      </w:ins>
    </w:p>
    <w:p w14:paraId="7BD936E9" w14:textId="5336796E" w:rsidR="00F95858" w:rsidRPr="00B719D5" w:rsidDel="00C616DD" w:rsidRDefault="00F95858">
      <w:pPr>
        <w:rPr>
          <w:del w:id="1533" w:author="Aziz Boxwala" w:date="2014-08-12T23:14:00Z"/>
          <w:rPrChange w:id="1534" w:author="Aziz Boxwala" w:date="2014-08-11T22:18:00Z">
            <w:rPr>
              <w:del w:id="1535" w:author="Aziz Boxwala" w:date="2014-08-12T23:14:00Z"/>
            </w:rPr>
          </w:rPrChange>
        </w:rPr>
        <w:pPrChange w:id="1536" w:author="Aziz Boxwala" w:date="2014-08-11T22:19:00Z">
          <w:pPr>
            <w:pStyle w:val="Heading2"/>
          </w:pPr>
        </w:pPrChange>
      </w:pPr>
    </w:p>
    <w:p w14:paraId="3B7B62CB" w14:textId="424AF2A1" w:rsidR="002417B7" w:rsidDel="002F76DF" w:rsidRDefault="002417B7" w:rsidP="008E5DB7">
      <w:pPr>
        <w:pStyle w:val="Heading3nospace"/>
        <w:rPr>
          <w:del w:id="1537" w:author="Aziz Boxwala" w:date="2014-08-13T18:29:00Z"/>
        </w:rPr>
      </w:pPr>
      <w:bookmarkStart w:id="1538" w:name="_Toc383183214"/>
      <w:del w:id="1539" w:author="Aziz Boxwala" w:date="2014-08-13T18:29:00Z">
        <w:r w:rsidDel="002F76DF">
          <w:delText>Approach</w:delText>
        </w:r>
        <w:bookmarkEnd w:id="1538"/>
      </w:del>
    </w:p>
    <w:p w14:paraId="7B0419C8" w14:textId="166AAA02" w:rsidR="00346FD1" w:rsidDel="002F76DF" w:rsidRDefault="005A2FCE" w:rsidP="00346FD1">
      <w:pPr>
        <w:pStyle w:val="BodyText"/>
        <w:rPr>
          <w:del w:id="1540" w:author="Aziz Boxwala" w:date="2014-08-13T18:29:00Z"/>
          <w:lang w:eastAsia="x-none"/>
        </w:rPr>
      </w:pPr>
      <w:del w:id="1541" w:author="Aziz Boxwala" w:date="2014-08-13T18:29:00Z">
        <w:r w:rsidDel="002F76DF">
          <w:rPr>
            <w:lang w:eastAsia="x-none"/>
          </w:rPr>
          <w:delText>The</w:delText>
        </w:r>
        <w:r w:rsidR="00C63DC9" w:rsidDel="002F76DF">
          <w:rPr>
            <w:lang w:eastAsia="x-none"/>
          </w:rPr>
          <w:delText xml:space="preserve"> core concept in the model is an abstract class called </w:delText>
        </w:r>
        <w:r w:rsidR="008C64CB" w:rsidDel="002F76DF">
          <w:rPr>
            <w:lang w:eastAsia="x-none"/>
          </w:rPr>
          <w:delText>Clinical</w:delText>
        </w:r>
        <w:r w:rsidR="00C63DC9" w:rsidDel="002F76DF">
          <w:rPr>
            <w:lang w:eastAsia="x-none"/>
          </w:rPr>
          <w:delText>Statement.</w:delText>
        </w:r>
        <w:r w:rsidR="00EB4260" w:rsidDel="002F76DF">
          <w:rPr>
            <w:lang w:eastAsia="x-none"/>
          </w:rPr>
          <w:delText xml:space="preserve"> Patient data are specified as </w:delText>
        </w:r>
        <w:r w:rsidR="006319DA" w:rsidDel="002F76DF">
          <w:rPr>
            <w:lang w:eastAsia="x-none"/>
          </w:rPr>
          <w:delText>Clinical</w:delText>
        </w:r>
        <w:r w:rsidR="00EB4260" w:rsidDel="002F76DF">
          <w:rPr>
            <w:lang w:eastAsia="x-none"/>
          </w:rPr>
          <w:delText xml:space="preserve">Statements. The model dichotomizes </w:delText>
        </w:r>
        <w:r w:rsidR="006319DA" w:rsidDel="002F76DF">
          <w:rPr>
            <w:lang w:eastAsia="x-none"/>
          </w:rPr>
          <w:delText xml:space="preserve">clinical </w:delText>
        </w:r>
        <w:r w:rsidR="00EB4260" w:rsidDel="002F76DF">
          <w:rPr>
            <w:lang w:eastAsia="x-none"/>
          </w:rPr>
          <w:delText xml:space="preserve">statements into two types: </w:delText>
        </w:r>
      </w:del>
    </w:p>
    <w:p w14:paraId="5C781F8E" w14:textId="0516C961" w:rsidR="00EB4260" w:rsidDel="002F76DF" w:rsidRDefault="00EB4260" w:rsidP="00363B1C">
      <w:pPr>
        <w:pStyle w:val="BodyText"/>
        <w:numPr>
          <w:ilvl w:val="0"/>
          <w:numId w:val="18"/>
        </w:numPr>
        <w:rPr>
          <w:del w:id="1542" w:author="Aziz Boxwala" w:date="2014-08-13T18:29:00Z"/>
          <w:lang w:eastAsia="x-none"/>
        </w:rPr>
      </w:pPr>
      <w:del w:id="1543" w:author="Aziz Boxwala" w:date="2014-08-13T18:29:00Z">
        <w:r w:rsidRPr="0087692D" w:rsidDel="002F76DF">
          <w:rPr>
            <w:b/>
            <w:lang w:eastAsia="x-none"/>
          </w:rPr>
          <w:delText>StatementAboutAction</w:delText>
        </w:r>
        <w:r w:rsidDel="002F76DF">
          <w:rPr>
            <w:lang w:eastAsia="x-none"/>
          </w:rPr>
          <w:delText xml:space="preserve">: </w:delText>
        </w:r>
        <w:r w:rsidR="0087692D" w:rsidDel="002F76DF">
          <w:rPr>
            <w:lang w:eastAsia="x-none"/>
          </w:rPr>
          <w:delText>These are statements about performing actions (usually healthcare-related) on or for the patient</w:delText>
        </w:r>
        <w:r w:rsidR="00644652" w:rsidDel="002F76DF">
          <w:rPr>
            <w:lang w:eastAsia="x-none"/>
          </w:rPr>
          <w:delText xml:space="preserve"> </w:delText>
        </w:r>
        <w:r w:rsidR="00513CC9" w:rsidDel="002F76DF">
          <w:rPr>
            <w:lang w:eastAsia="x-none"/>
          </w:rPr>
          <w:delText>(</w:delText>
        </w:r>
        <w:r w:rsidR="00644652" w:rsidDel="002F76DF">
          <w:rPr>
            <w:lang w:eastAsia="x-none"/>
          </w:rPr>
          <w:delText>e.g., administering a medication</w:delText>
        </w:r>
        <w:r w:rsidR="00513CC9" w:rsidDel="002F76DF">
          <w:rPr>
            <w:lang w:eastAsia="x-none"/>
          </w:rPr>
          <w:delText>)</w:delText>
        </w:r>
        <w:r w:rsidR="00644652" w:rsidDel="002F76DF">
          <w:rPr>
            <w:lang w:eastAsia="x-none"/>
          </w:rPr>
          <w:delText>.</w:delText>
        </w:r>
        <w:r w:rsidR="00DF1772" w:rsidDel="002F76DF">
          <w:rPr>
            <w:lang w:eastAsia="x-none"/>
          </w:rPr>
          <w:delText xml:space="preserve"> Statements about actions are further split into</w:delText>
        </w:r>
        <w:r w:rsidR="00B80354" w:rsidDel="002F76DF">
          <w:rPr>
            <w:lang w:eastAsia="x-none"/>
          </w:rPr>
          <w:delText xml:space="preserve"> two subtypes:</w:delText>
        </w:r>
        <w:r w:rsidR="00DF1772" w:rsidDel="002F76DF">
          <w:rPr>
            <w:lang w:eastAsia="x-none"/>
          </w:rPr>
          <w:delText xml:space="preserve"> statements about performing actions</w:delText>
        </w:r>
        <w:r w:rsidR="006C00DD" w:rsidDel="002F76DF">
          <w:rPr>
            <w:lang w:eastAsia="x-none"/>
          </w:rPr>
          <w:delText xml:space="preserve"> (</w:delText>
        </w:r>
        <w:r w:rsidR="006C00DD" w:rsidRPr="006C00DD" w:rsidDel="002F76DF">
          <w:rPr>
            <w:b/>
            <w:lang w:eastAsia="x-none"/>
          </w:rPr>
          <w:delText>ActionPerformance</w:delText>
        </w:r>
        <w:r w:rsidR="006C00DD" w:rsidDel="002F76DF">
          <w:rPr>
            <w:lang w:eastAsia="x-none"/>
          </w:rPr>
          <w:delText>)</w:delText>
        </w:r>
        <w:r w:rsidR="00DF1772" w:rsidDel="002F76DF">
          <w:rPr>
            <w:lang w:eastAsia="x-none"/>
          </w:rPr>
          <w:delText xml:space="preserve"> and statements about not performing an action</w:delText>
        </w:r>
        <w:r w:rsidR="006C00DD" w:rsidDel="002F76DF">
          <w:rPr>
            <w:lang w:eastAsia="x-none"/>
          </w:rPr>
          <w:delText xml:space="preserve"> (</w:delText>
        </w:r>
        <w:r w:rsidR="006C00DD" w:rsidRPr="006C00DD" w:rsidDel="002F76DF">
          <w:rPr>
            <w:b/>
            <w:lang w:eastAsia="x-none"/>
          </w:rPr>
          <w:delText>ActionNonPerformance</w:delText>
        </w:r>
        <w:r w:rsidR="00DF1772" w:rsidDel="002F76DF">
          <w:rPr>
            <w:lang w:eastAsia="x-none"/>
          </w:rPr>
          <w:delText>, e.g., a</w:delText>
        </w:r>
        <w:r w:rsidR="006319DA" w:rsidDel="002F76DF">
          <w:rPr>
            <w:lang w:eastAsia="x-none"/>
          </w:rPr>
          <w:delText xml:space="preserve"> procedure not performed</w:delText>
        </w:r>
        <w:r w:rsidR="00DF1772" w:rsidDel="002F76DF">
          <w:rPr>
            <w:lang w:eastAsia="x-none"/>
          </w:rPr>
          <w:delText xml:space="preserve"> </w:delText>
        </w:r>
        <w:r w:rsidR="006C00DD" w:rsidDel="002F76DF">
          <w:rPr>
            <w:lang w:eastAsia="x-none"/>
          </w:rPr>
          <w:delText>)</w:delText>
        </w:r>
        <w:r w:rsidR="00DF1772" w:rsidDel="002F76DF">
          <w:rPr>
            <w:lang w:eastAsia="x-none"/>
          </w:rPr>
          <w:delText>.</w:delText>
        </w:r>
      </w:del>
    </w:p>
    <w:p w14:paraId="6D794174" w14:textId="203AED85" w:rsidR="00EA5311" w:rsidDel="002F76DF" w:rsidRDefault="00EB4260" w:rsidP="00363B1C">
      <w:pPr>
        <w:pStyle w:val="BodyText"/>
        <w:numPr>
          <w:ilvl w:val="0"/>
          <w:numId w:val="18"/>
        </w:numPr>
        <w:rPr>
          <w:del w:id="1544" w:author="Aziz Boxwala" w:date="2014-08-13T18:29:00Z"/>
          <w:lang w:eastAsia="x-none"/>
        </w:rPr>
      </w:pPr>
      <w:del w:id="1545" w:author="Aziz Boxwala" w:date="2014-08-13T18:29:00Z">
        <w:r w:rsidRPr="0087692D" w:rsidDel="002F76DF">
          <w:rPr>
            <w:b/>
            <w:lang w:eastAsia="x-none"/>
          </w:rPr>
          <w:delText>StatementAboutObservation</w:delText>
        </w:r>
        <w:r w:rsidDel="002F76DF">
          <w:rPr>
            <w:lang w:eastAsia="x-none"/>
          </w:rPr>
          <w:delText>:</w:delText>
        </w:r>
        <w:r w:rsidR="00644652" w:rsidDel="002F76DF">
          <w:rPr>
            <w:lang w:eastAsia="x-none"/>
          </w:rPr>
          <w:delText xml:space="preserve"> These are statements about observations about the patient’s health </w:delText>
        </w:r>
        <w:r w:rsidR="00513CC9" w:rsidDel="002F76DF">
          <w:rPr>
            <w:lang w:eastAsia="x-none"/>
          </w:rPr>
          <w:delText>(</w:delText>
        </w:r>
        <w:r w:rsidR="00644652" w:rsidDel="002F76DF">
          <w:rPr>
            <w:lang w:eastAsia="x-none"/>
          </w:rPr>
          <w:delText>e.g., heart rate, diagnosis of hypertension</w:delText>
        </w:r>
        <w:r w:rsidR="00513CC9" w:rsidDel="002F76DF">
          <w:rPr>
            <w:lang w:eastAsia="x-none"/>
          </w:rPr>
          <w:delText>)</w:delText>
        </w:r>
        <w:r w:rsidR="00644652" w:rsidDel="002F76DF">
          <w:rPr>
            <w:lang w:eastAsia="x-none"/>
          </w:rPr>
          <w:delText>.</w:delText>
        </w:r>
        <w:r w:rsidR="00AB32F3" w:rsidDel="002F76DF">
          <w:rPr>
            <w:lang w:eastAsia="x-none"/>
          </w:rPr>
          <w:delText xml:space="preserve"> These statements also are further split into</w:delText>
        </w:r>
        <w:r w:rsidR="00B80354" w:rsidDel="002F76DF">
          <w:rPr>
            <w:lang w:eastAsia="x-none"/>
          </w:rPr>
          <w:delText xml:space="preserve"> </w:delText>
        </w:r>
        <w:r w:rsidR="006A08E0" w:rsidDel="002F76DF">
          <w:rPr>
            <w:lang w:eastAsia="x-none"/>
          </w:rPr>
          <w:delText xml:space="preserve">three </w:delText>
        </w:r>
        <w:r w:rsidR="00B80354" w:rsidDel="002F76DF">
          <w:rPr>
            <w:lang w:eastAsia="x-none"/>
          </w:rPr>
          <w:delText>subtypes:</w:delText>
        </w:r>
        <w:r w:rsidR="00AB32F3" w:rsidDel="002F76DF">
          <w:rPr>
            <w:lang w:eastAsia="x-none"/>
          </w:rPr>
          <w:delText xml:space="preserve"> statements about a</w:delText>
        </w:r>
        <w:r w:rsidR="006A08E0" w:rsidDel="002F76DF">
          <w:rPr>
            <w:lang w:eastAsia="x-none"/>
          </w:rPr>
          <w:delText xml:space="preserve"> phenomenon</w:delText>
        </w:r>
        <w:r w:rsidR="00AB32F3" w:rsidDel="002F76DF">
          <w:rPr>
            <w:lang w:eastAsia="x-none"/>
          </w:rPr>
          <w:delText xml:space="preserve"> being present </w:delText>
        </w:r>
        <w:r w:rsidR="00102A90" w:rsidDel="002F76DF">
          <w:rPr>
            <w:lang w:eastAsia="x-none"/>
          </w:rPr>
          <w:delText>(</w:delText>
        </w:r>
        <w:r w:rsidR="006A08E0" w:rsidDel="002F76DF">
          <w:rPr>
            <w:b/>
            <w:lang w:eastAsia="x-none"/>
          </w:rPr>
          <w:delText>Phenomenon</w:delText>
        </w:r>
        <w:r w:rsidR="006A08E0" w:rsidRPr="00052420" w:rsidDel="002F76DF">
          <w:rPr>
            <w:b/>
            <w:lang w:eastAsia="x-none"/>
          </w:rPr>
          <w:delText>Presence</w:delText>
        </w:r>
        <w:r w:rsidR="00102A90" w:rsidDel="002F76DF">
          <w:rPr>
            <w:lang w:eastAsia="x-none"/>
          </w:rPr>
          <w:delText>)</w:delText>
        </w:r>
        <w:r w:rsidR="006A08E0" w:rsidDel="002F76DF">
          <w:rPr>
            <w:lang w:eastAsia="x-none"/>
          </w:rPr>
          <w:delText>,</w:delText>
        </w:r>
        <w:r w:rsidR="00102A90" w:rsidDel="002F76DF">
          <w:rPr>
            <w:lang w:eastAsia="x-none"/>
          </w:rPr>
          <w:delText xml:space="preserve"> </w:delText>
        </w:r>
        <w:r w:rsidR="00AB32F3" w:rsidDel="002F76DF">
          <w:rPr>
            <w:lang w:eastAsia="x-none"/>
          </w:rPr>
          <w:delText>statement</w:delText>
        </w:r>
        <w:r w:rsidR="00513CC9" w:rsidDel="002F76DF">
          <w:rPr>
            <w:lang w:eastAsia="x-none"/>
          </w:rPr>
          <w:delText>s</w:delText>
        </w:r>
        <w:r w:rsidR="00AB32F3" w:rsidDel="002F76DF">
          <w:rPr>
            <w:lang w:eastAsia="x-none"/>
          </w:rPr>
          <w:delText xml:space="preserve"> that an </w:delText>
        </w:r>
        <w:r w:rsidR="006A08E0" w:rsidDel="002F76DF">
          <w:rPr>
            <w:lang w:eastAsia="x-none"/>
          </w:rPr>
          <w:delText xml:space="preserve">phenomenon </w:delText>
        </w:r>
        <w:r w:rsidR="00AB32F3" w:rsidDel="002F76DF">
          <w:rPr>
            <w:lang w:eastAsia="x-none"/>
          </w:rPr>
          <w:delText>was not present (</w:delText>
        </w:r>
        <w:r w:rsidR="006A08E0" w:rsidDel="002F76DF">
          <w:rPr>
            <w:b/>
            <w:lang w:eastAsia="x-none"/>
          </w:rPr>
          <w:delText>Phenomenon</w:delText>
        </w:r>
        <w:r w:rsidR="006A08E0" w:rsidRPr="00052420" w:rsidDel="002F76DF">
          <w:rPr>
            <w:b/>
            <w:lang w:eastAsia="x-none"/>
          </w:rPr>
          <w:delText>Absence</w:delText>
        </w:r>
        <w:r w:rsidR="00102A90" w:rsidDel="002F76DF">
          <w:rPr>
            <w:lang w:eastAsia="x-none"/>
          </w:rPr>
          <w:delText xml:space="preserve">, </w:delText>
        </w:r>
        <w:r w:rsidR="00AB32F3" w:rsidDel="002F76DF">
          <w:rPr>
            <w:lang w:eastAsia="x-none"/>
          </w:rPr>
          <w:delText>e.g., no chest pain)</w:delText>
        </w:r>
        <w:r w:rsidR="006A08E0" w:rsidDel="002F76DF">
          <w:rPr>
            <w:lang w:eastAsia="x-none"/>
          </w:rPr>
          <w:delText>, and statements indicating that the presence of the phenomenon is not known (</w:delText>
        </w:r>
        <w:r w:rsidR="006A08E0" w:rsidRPr="008E5DB7" w:rsidDel="002F76DF">
          <w:rPr>
            <w:b/>
            <w:lang w:eastAsia="x-none"/>
          </w:rPr>
          <w:delText>PhenomenonPresenceUnknown</w:delText>
        </w:r>
        <w:r w:rsidR="006A08E0" w:rsidDel="002F76DF">
          <w:rPr>
            <w:lang w:eastAsia="x-none"/>
          </w:rPr>
          <w:delText>, e.g., family history of breast cancer is unknown)</w:delText>
        </w:r>
        <w:r w:rsidR="00AB32F3" w:rsidDel="002F76DF">
          <w:rPr>
            <w:lang w:eastAsia="x-none"/>
          </w:rPr>
          <w:delText>.</w:delText>
        </w:r>
      </w:del>
    </w:p>
    <w:p w14:paraId="7E9772C8" w14:textId="34F89179" w:rsidR="00102A90" w:rsidDel="002F76DF" w:rsidRDefault="00756C9A" w:rsidP="00346FD1">
      <w:pPr>
        <w:pStyle w:val="BodyText"/>
        <w:rPr>
          <w:del w:id="1546" w:author="Aziz Boxwala" w:date="2014-08-13T18:29:00Z"/>
          <w:lang w:eastAsia="x-none"/>
        </w:rPr>
      </w:pPr>
      <w:del w:id="1547" w:author="Aziz Boxwala" w:date="2014-08-13T18:29:00Z">
        <w:r w:rsidDel="002F76DF">
          <w:rPr>
            <w:lang w:eastAsia="x-none"/>
          </w:rPr>
          <w:delText xml:space="preserve">Concrete statement types are created by subclassing the </w:delText>
        </w:r>
      </w:del>
      <w:del w:id="1548" w:author="Aziz Boxwala" w:date="2014-08-08T08:54:00Z">
        <w:r w:rsidDel="004B6EB7">
          <w:rPr>
            <w:lang w:eastAsia="x-none"/>
          </w:rPr>
          <w:delText xml:space="preserve">four </w:delText>
        </w:r>
      </w:del>
      <w:del w:id="1549" w:author="Aziz Boxwala" w:date="2014-08-13T18:29:00Z">
        <w:r w:rsidDel="002F76DF">
          <w:rPr>
            <w:lang w:eastAsia="x-none"/>
          </w:rPr>
          <w:delText xml:space="preserve">classes named above: </w:delText>
        </w:r>
        <w:r w:rsidRPr="00756C9A" w:rsidDel="002F76DF">
          <w:rPr>
            <w:lang w:eastAsia="x-none"/>
          </w:rPr>
          <w:delText xml:space="preserve">ActionPerformance, ActionNonPerformance, </w:delText>
        </w:r>
        <w:r w:rsidR="006106C9" w:rsidDel="002F76DF">
          <w:rPr>
            <w:lang w:eastAsia="x-none"/>
          </w:rPr>
          <w:delText>PhenomenonPresence</w:delText>
        </w:r>
        <w:r w:rsidRPr="00756C9A" w:rsidDel="002F76DF">
          <w:rPr>
            <w:lang w:eastAsia="x-none"/>
          </w:rPr>
          <w:delText xml:space="preserve">, </w:delText>
        </w:r>
        <w:r w:rsidR="006106C9" w:rsidDel="002F76DF">
          <w:rPr>
            <w:lang w:eastAsia="x-none"/>
          </w:rPr>
          <w:delText>PhenomenonAbsence</w:delText>
        </w:r>
        <w:r w:rsidR="003C410E" w:rsidDel="002F76DF">
          <w:rPr>
            <w:lang w:eastAsia="x-none"/>
          </w:rPr>
          <w:delText>, and PhenomenonPresenceUnknown</w:delText>
        </w:r>
        <w:r w:rsidRPr="00756C9A" w:rsidDel="002F76DF">
          <w:rPr>
            <w:lang w:eastAsia="x-none"/>
          </w:rPr>
          <w:delText>.</w:delText>
        </w:r>
        <w:r w:rsidR="00D66230" w:rsidDel="002F76DF">
          <w:rPr>
            <w:lang w:eastAsia="x-none"/>
          </w:rPr>
          <w:delText xml:space="preserve"> </w:delText>
        </w:r>
      </w:del>
    </w:p>
    <w:p w14:paraId="057F63EE" w14:textId="5525EC7C" w:rsidR="00FB66DB" w:rsidDel="002F76DF" w:rsidRDefault="00D66230" w:rsidP="00346FD1">
      <w:pPr>
        <w:pStyle w:val="BodyText"/>
        <w:rPr>
          <w:del w:id="1550" w:author="Aziz Boxwala" w:date="2014-08-13T18:29:00Z"/>
          <w:lang w:eastAsia="x-none"/>
        </w:rPr>
      </w:pPr>
      <w:del w:id="1551" w:author="Aziz Boxwala" w:date="2014-08-13T18:29:00Z">
        <w:r w:rsidDel="002F76DF">
          <w:rPr>
            <w:lang w:eastAsia="x-none"/>
          </w:rPr>
          <w:delText>Further, the concrete statement types must implement specified interfa</w:delText>
        </w:r>
        <w:r w:rsidR="00FB66DB" w:rsidDel="002F76DF">
          <w:rPr>
            <w:lang w:eastAsia="x-none"/>
          </w:rPr>
          <w:delText>ces.</w:delText>
        </w:r>
      </w:del>
    </w:p>
    <w:p w14:paraId="1906068A" w14:textId="7CB6EC53" w:rsidR="0032654E" w:rsidDel="002F76DF" w:rsidRDefault="009A1808" w:rsidP="00346FD1">
      <w:pPr>
        <w:pStyle w:val="BodyText"/>
        <w:rPr>
          <w:del w:id="1552" w:author="Aziz Boxwala" w:date="2014-08-13T18:29:00Z"/>
          <w:lang w:eastAsia="x-none"/>
        </w:rPr>
      </w:pPr>
      <w:del w:id="1553" w:author="Aziz Boxwala" w:date="2014-08-13T18:29:00Z">
        <w:r w:rsidDel="002F76DF">
          <w:rPr>
            <w:lang w:eastAsia="x-none"/>
          </w:rPr>
          <w:delText>S</w:delText>
        </w:r>
        <w:r w:rsidR="00D66230" w:rsidDel="002F76DF">
          <w:rPr>
            <w:lang w:eastAsia="x-none"/>
          </w:rPr>
          <w:delText>ubclass</w:delText>
        </w:r>
        <w:r w:rsidDel="002F76DF">
          <w:rPr>
            <w:lang w:eastAsia="x-none"/>
          </w:rPr>
          <w:delText>es of</w:delText>
        </w:r>
        <w:r w:rsidR="00D66230" w:rsidDel="002F76DF">
          <w:rPr>
            <w:lang w:eastAsia="x-none"/>
          </w:rPr>
          <w:delText xml:space="preserve"> ActionPerformance or ActionNonPerformance must implement at least these two interfaces: a subtype of the </w:delText>
        </w:r>
        <w:r w:rsidR="00217819" w:rsidDel="002F76DF">
          <w:rPr>
            <w:b/>
            <w:lang w:eastAsia="x-none"/>
          </w:rPr>
          <w:delText>Action</w:delText>
        </w:r>
        <w:r w:rsidR="00217819" w:rsidRPr="00A17EB6" w:rsidDel="002F76DF">
          <w:rPr>
            <w:b/>
            <w:lang w:eastAsia="x-none"/>
          </w:rPr>
          <w:delText>Descriptor</w:delText>
        </w:r>
        <w:r w:rsidR="00217819" w:rsidDel="002F76DF">
          <w:rPr>
            <w:lang w:eastAsia="x-none"/>
          </w:rPr>
          <w:delText xml:space="preserve"> </w:delText>
        </w:r>
        <w:r w:rsidR="00D66230" w:rsidDel="002F76DF">
          <w:rPr>
            <w:lang w:eastAsia="x-none"/>
          </w:rPr>
          <w:delText xml:space="preserve">interface and a subtype of the </w:delText>
        </w:r>
        <w:r w:rsidR="00217819" w:rsidDel="002F76DF">
          <w:rPr>
            <w:b/>
            <w:lang w:eastAsia="x-none"/>
          </w:rPr>
          <w:delText>Action</w:delText>
        </w:r>
        <w:r w:rsidR="00217819" w:rsidRPr="00A17EB6" w:rsidDel="002F76DF">
          <w:rPr>
            <w:b/>
            <w:lang w:eastAsia="x-none"/>
          </w:rPr>
          <w:delText>Phase</w:delText>
        </w:r>
        <w:r w:rsidR="00217819" w:rsidDel="002F76DF">
          <w:rPr>
            <w:lang w:eastAsia="x-none"/>
          </w:rPr>
          <w:delText xml:space="preserve"> </w:delText>
        </w:r>
        <w:r w:rsidR="00D66230" w:rsidDel="002F76DF">
          <w:rPr>
            <w:lang w:eastAsia="x-none"/>
          </w:rPr>
          <w:delText>interface.</w:delText>
        </w:r>
        <w:r w:rsidR="00A17EB6" w:rsidDel="002F76DF">
          <w:rPr>
            <w:lang w:eastAsia="x-none"/>
          </w:rPr>
          <w:delText xml:space="preserve"> The former provides a structured description of the action that was performe</w:delText>
        </w:r>
        <w:r w:rsidR="0032654E" w:rsidDel="002F76DF">
          <w:rPr>
            <w:lang w:eastAsia="x-none"/>
          </w:rPr>
          <w:delText>d or is to be performed (e.g., a p</w:delText>
        </w:r>
        <w:r w:rsidR="00A17EB6" w:rsidDel="002F76DF">
          <w:rPr>
            <w:lang w:eastAsia="x-none"/>
          </w:rPr>
          <w:delText>rocedure). The latter provides a description of the phase</w:delText>
        </w:r>
        <w:r w:rsidR="0032654E" w:rsidDel="002F76DF">
          <w:rPr>
            <w:lang w:eastAsia="x-none"/>
          </w:rPr>
          <w:delText xml:space="preserve"> (e.g., order, plan)</w:delText>
        </w:r>
        <w:r w:rsidR="00A17EB6" w:rsidDel="002F76DF">
          <w:rPr>
            <w:lang w:eastAsia="x-none"/>
          </w:rPr>
          <w:delText xml:space="preserve"> of the action</w:delText>
        </w:r>
        <w:r w:rsidR="0032654E" w:rsidDel="002F76DF">
          <w:rPr>
            <w:lang w:eastAsia="x-none"/>
          </w:rPr>
          <w:delText xml:space="preserve"> described in the statement. Thus, a concrete statement type like ProcedureOrder (subclassed from ActionPerformance) implements the interfaces ProcedureDescriptor and Order.</w:delText>
        </w:r>
      </w:del>
    </w:p>
    <w:p w14:paraId="55F5EFC3" w14:textId="20C963AD" w:rsidR="007752CD" w:rsidDel="002F76DF" w:rsidRDefault="007752CD" w:rsidP="007752CD">
      <w:pPr>
        <w:pStyle w:val="Caption"/>
        <w:rPr>
          <w:del w:id="1554" w:author="Aziz Boxwala" w:date="2014-08-13T18:29:00Z"/>
        </w:rPr>
      </w:pPr>
      <w:bookmarkStart w:id="1555" w:name="_Toc383189346"/>
      <w:del w:id="1556"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1557" w:author="Aziz Boxwala" w:date="2014-08-12T18:09:00Z">
        <w:r w:rsidR="00F10EF4" w:rsidDel="00DF48FB">
          <w:delText>1</w:delText>
        </w:r>
      </w:del>
      <w:del w:id="1558" w:author="Aziz Boxwala" w:date="2014-08-13T18:29:00Z">
        <w:r w:rsidDel="002F76DF">
          <w:fldChar w:fldCharType="end"/>
        </w:r>
        <w:r w:rsidDel="002F76DF">
          <w:delText>. List of statements about actions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End w:id="1555"/>
      </w:del>
    </w:p>
    <w:tbl>
      <w:tblPr>
        <w:tblStyle w:val="TableGrid"/>
        <w:tblW w:w="9499" w:type="dxa"/>
        <w:tblInd w:w="108" w:type="dxa"/>
        <w:tblLayout w:type="fixed"/>
        <w:tblLook w:val="04A0" w:firstRow="1" w:lastRow="0" w:firstColumn="1" w:lastColumn="0" w:noHBand="0" w:noVBand="1"/>
      </w:tblPr>
      <w:tblGrid>
        <w:gridCol w:w="2587"/>
        <w:gridCol w:w="2592"/>
        <w:gridCol w:w="2304"/>
        <w:gridCol w:w="2016"/>
      </w:tblGrid>
      <w:tr w:rsidR="001F27D6" w:rsidDel="002F76DF" w14:paraId="7E66F07F" w14:textId="44C4FF3B" w:rsidTr="001845DB">
        <w:trPr>
          <w:tblHeader/>
          <w:del w:id="1559" w:author="Aziz Boxwala" w:date="2014-08-13T18:29:00Z"/>
        </w:trPr>
        <w:tc>
          <w:tcPr>
            <w:tcW w:w="2587" w:type="dxa"/>
            <w:shd w:val="clear" w:color="auto" w:fill="D9D9D9" w:themeFill="background1" w:themeFillShade="D9"/>
            <w:vAlign w:val="center"/>
          </w:tcPr>
          <w:p w14:paraId="1D4EEE2C" w14:textId="6FA3DCEF" w:rsidR="00BC384F" w:rsidRPr="00BF3EF4" w:rsidDel="002F76DF" w:rsidRDefault="00BC384F" w:rsidP="009A1808">
            <w:pPr>
              <w:pStyle w:val="BodyText"/>
              <w:spacing w:before="60" w:after="60" w:line="240" w:lineRule="auto"/>
              <w:jc w:val="center"/>
              <w:rPr>
                <w:del w:id="1560" w:author="Aziz Boxwala" w:date="2014-08-13T18:29:00Z"/>
                <w:b/>
                <w:lang w:eastAsia="x-none"/>
              </w:rPr>
            </w:pPr>
            <w:del w:id="1561" w:author="Aziz Boxwala" w:date="2014-08-13T18:29:00Z">
              <w:r w:rsidRPr="00BF3EF4" w:rsidDel="002F76DF">
                <w:rPr>
                  <w:b/>
                  <w:lang w:eastAsia="x-none"/>
                </w:rPr>
                <w:delText>Statement Type</w:delText>
              </w:r>
            </w:del>
          </w:p>
        </w:tc>
        <w:tc>
          <w:tcPr>
            <w:tcW w:w="2592" w:type="dxa"/>
            <w:shd w:val="clear" w:color="auto" w:fill="D9D9D9" w:themeFill="background1" w:themeFillShade="D9"/>
            <w:vAlign w:val="center"/>
          </w:tcPr>
          <w:p w14:paraId="7813D996" w14:textId="7C5FB814" w:rsidR="00BC384F" w:rsidRPr="00BF3EF4" w:rsidDel="002F76DF" w:rsidRDefault="00BC384F" w:rsidP="009A1808">
            <w:pPr>
              <w:pStyle w:val="BodyText"/>
              <w:spacing w:before="60" w:after="60" w:line="240" w:lineRule="auto"/>
              <w:jc w:val="center"/>
              <w:rPr>
                <w:del w:id="1562" w:author="Aziz Boxwala" w:date="2014-08-13T18:29:00Z"/>
                <w:b/>
                <w:lang w:eastAsia="x-none"/>
              </w:rPr>
            </w:pPr>
            <w:del w:id="1563" w:author="Aziz Boxwala" w:date="2014-08-13T18:29:00Z">
              <w:r w:rsidRPr="00BF3EF4" w:rsidDel="002F76DF">
                <w:rPr>
                  <w:b/>
                  <w:lang w:eastAsia="x-none"/>
                </w:rPr>
                <w:delText>Derived From</w:delText>
              </w:r>
            </w:del>
          </w:p>
        </w:tc>
        <w:tc>
          <w:tcPr>
            <w:tcW w:w="2304" w:type="dxa"/>
            <w:shd w:val="clear" w:color="auto" w:fill="D9D9D9" w:themeFill="background1" w:themeFillShade="D9"/>
            <w:vAlign w:val="center"/>
          </w:tcPr>
          <w:p w14:paraId="2C8F4AE7" w14:textId="38098606" w:rsidR="00BC384F" w:rsidRPr="00BF3EF4" w:rsidDel="002F76DF" w:rsidRDefault="00217819" w:rsidP="009A1808">
            <w:pPr>
              <w:pStyle w:val="BodyText"/>
              <w:spacing w:before="60" w:after="60" w:line="240" w:lineRule="auto"/>
              <w:jc w:val="center"/>
              <w:rPr>
                <w:del w:id="1564" w:author="Aziz Boxwala" w:date="2014-08-13T18:29:00Z"/>
                <w:b/>
                <w:lang w:eastAsia="x-none"/>
              </w:rPr>
            </w:pPr>
            <w:del w:id="1565" w:author="Aziz Boxwala" w:date="2014-08-13T18:29:00Z">
              <w:r w:rsidDel="002F76DF">
                <w:rPr>
                  <w:b/>
                  <w:lang w:eastAsia="x-none"/>
                </w:rPr>
                <w:delText>Action</w:delText>
              </w:r>
              <w:r w:rsidRPr="00BF3EF4" w:rsidDel="002F76DF">
                <w:rPr>
                  <w:b/>
                  <w:lang w:eastAsia="x-none"/>
                </w:rPr>
                <w:delText xml:space="preserve"> </w:delText>
              </w:r>
              <w:r w:rsidR="00BC384F" w:rsidRPr="00BF3EF4" w:rsidDel="002F76DF">
                <w:rPr>
                  <w:b/>
                  <w:lang w:eastAsia="x-none"/>
                </w:rPr>
                <w:delText>Interface</w:delText>
              </w:r>
            </w:del>
          </w:p>
        </w:tc>
        <w:tc>
          <w:tcPr>
            <w:tcW w:w="2016" w:type="dxa"/>
            <w:shd w:val="clear" w:color="auto" w:fill="D9D9D9" w:themeFill="background1" w:themeFillShade="D9"/>
            <w:vAlign w:val="center"/>
          </w:tcPr>
          <w:p w14:paraId="103939B1" w14:textId="2BB11D7D" w:rsidR="00BC384F" w:rsidRPr="00BF3EF4" w:rsidDel="002F76DF" w:rsidRDefault="00217819" w:rsidP="009A1808">
            <w:pPr>
              <w:pStyle w:val="BodyText"/>
              <w:spacing w:before="60" w:after="60" w:line="240" w:lineRule="auto"/>
              <w:jc w:val="center"/>
              <w:rPr>
                <w:del w:id="1566" w:author="Aziz Boxwala" w:date="2014-08-13T18:29:00Z"/>
                <w:b/>
                <w:lang w:eastAsia="x-none"/>
              </w:rPr>
            </w:pPr>
            <w:del w:id="1567" w:author="Aziz Boxwala" w:date="2014-08-13T18:29:00Z">
              <w:r w:rsidDel="002F76DF">
                <w:rPr>
                  <w:b/>
                  <w:lang w:eastAsia="x-none"/>
                </w:rPr>
                <w:delText>Action</w:delText>
              </w:r>
              <w:r w:rsidRPr="00BF3EF4" w:rsidDel="002F76DF">
                <w:rPr>
                  <w:b/>
                  <w:lang w:eastAsia="x-none"/>
                </w:rPr>
                <w:delText xml:space="preserve">Phase </w:delText>
              </w:r>
              <w:r w:rsidR="00BC384F" w:rsidRPr="00BF3EF4" w:rsidDel="002F76DF">
                <w:rPr>
                  <w:b/>
                  <w:lang w:eastAsia="x-none"/>
                </w:rPr>
                <w:delText>Interface</w:delText>
              </w:r>
            </w:del>
          </w:p>
        </w:tc>
      </w:tr>
      <w:tr w:rsidR="001F27D6" w:rsidDel="002F76DF" w14:paraId="50BF7A49" w14:textId="0B9F6D1C" w:rsidTr="001845DB">
        <w:trPr>
          <w:del w:id="1568" w:author="Aziz Boxwala" w:date="2014-08-13T18:29:00Z"/>
        </w:trPr>
        <w:tc>
          <w:tcPr>
            <w:tcW w:w="2587" w:type="dxa"/>
          </w:tcPr>
          <w:p w14:paraId="4E2536FD" w14:textId="54804476" w:rsidR="00BC384F" w:rsidDel="002F76DF" w:rsidRDefault="00BC384F" w:rsidP="00346FD1">
            <w:pPr>
              <w:pStyle w:val="BodyText"/>
              <w:rPr>
                <w:del w:id="1569" w:author="Aziz Boxwala" w:date="2014-08-13T18:29:00Z"/>
                <w:lang w:eastAsia="x-none"/>
              </w:rPr>
            </w:pPr>
            <w:del w:id="1570" w:author="Aziz Boxwala" w:date="2014-08-13T18:29:00Z">
              <w:r w:rsidDel="002F76DF">
                <w:rPr>
                  <w:lang w:eastAsia="x-none"/>
                </w:rPr>
                <w:delText>EncounterProposal</w:delText>
              </w:r>
            </w:del>
          </w:p>
        </w:tc>
        <w:tc>
          <w:tcPr>
            <w:tcW w:w="2592" w:type="dxa"/>
          </w:tcPr>
          <w:p w14:paraId="04BB75AF" w14:textId="57CF4E63" w:rsidR="00BC384F" w:rsidDel="002F76DF" w:rsidRDefault="00BC384F" w:rsidP="00346FD1">
            <w:pPr>
              <w:pStyle w:val="BodyText"/>
              <w:rPr>
                <w:del w:id="1571" w:author="Aziz Boxwala" w:date="2014-08-13T18:29:00Z"/>
                <w:lang w:eastAsia="x-none"/>
              </w:rPr>
            </w:pPr>
            <w:del w:id="1572" w:author="Aziz Boxwala" w:date="2014-08-13T18:29:00Z">
              <w:r w:rsidDel="002F76DF">
                <w:rPr>
                  <w:lang w:eastAsia="x-none"/>
                </w:rPr>
                <w:delText>ActionPerformance</w:delText>
              </w:r>
            </w:del>
          </w:p>
        </w:tc>
        <w:tc>
          <w:tcPr>
            <w:tcW w:w="2304" w:type="dxa"/>
          </w:tcPr>
          <w:p w14:paraId="269E7206" w14:textId="042FC2FE" w:rsidR="00BC384F" w:rsidDel="002F76DF" w:rsidRDefault="00BC384F" w:rsidP="00346FD1">
            <w:pPr>
              <w:pStyle w:val="BodyText"/>
              <w:rPr>
                <w:del w:id="1573" w:author="Aziz Boxwala" w:date="2014-08-13T18:29:00Z"/>
                <w:lang w:eastAsia="x-none"/>
              </w:rPr>
            </w:pPr>
            <w:del w:id="1574" w:author="Aziz Boxwala" w:date="2014-08-13T18:29:00Z">
              <w:r w:rsidDel="002F76DF">
                <w:rPr>
                  <w:lang w:eastAsia="x-none"/>
                </w:rPr>
                <w:delText>Encounter</w:delText>
              </w:r>
              <w:r w:rsidR="001F27D6" w:rsidDel="002F76DF">
                <w:rPr>
                  <w:lang w:eastAsia="x-none"/>
                </w:rPr>
                <w:delText>Descriptor</w:delText>
              </w:r>
            </w:del>
          </w:p>
        </w:tc>
        <w:tc>
          <w:tcPr>
            <w:tcW w:w="2016" w:type="dxa"/>
          </w:tcPr>
          <w:p w14:paraId="2789138B" w14:textId="5D8D2A5F" w:rsidR="00BC384F" w:rsidDel="002F76DF" w:rsidRDefault="00BC384F" w:rsidP="00346FD1">
            <w:pPr>
              <w:pStyle w:val="BodyText"/>
              <w:rPr>
                <w:del w:id="1575" w:author="Aziz Boxwala" w:date="2014-08-13T18:29:00Z"/>
                <w:lang w:eastAsia="x-none"/>
              </w:rPr>
            </w:pPr>
            <w:del w:id="1576" w:author="Aziz Boxwala" w:date="2014-08-13T18:29:00Z">
              <w:r w:rsidDel="002F76DF">
                <w:rPr>
                  <w:lang w:eastAsia="x-none"/>
                </w:rPr>
                <w:delText>Proposal</w:delText>
              </w:r>
              <w:r w:rsidR="00AD06C5" w:rsidDel="002F76DF">
                <w:rPr>
                  <w:lang w:eastAsia="x-none"/>
                </w:rPr>
                <w:delText>For</w:delText>
              </w:r>
            </w:del>
          </w:p>
        </w:tc>
      </w:tr>
      <w:tr w:rsidR="001F27D6" w:rsidDel="002F76DF" w14:paraId="0EA40466" w14:textId="567DFD3A" w:rsidTr="001845DB">
        <w:trPr>
          <w:del w:id="1577" w:author="Aziz Boxwala" w:date="2014-08-13T18:29:00Z"/>
        </w:trPr>
        <w:tc>
          <w:tcPr>
            <w:tcW w:w="2587" w:type="dxa"/>
          </w:tcPr>
          <w:p w14:paraId="5CC32499" w14:textId="7E29828A" w:rsidR="00BC384F" w:rsidDel="002F76DF" w:rsidRDefault="00BC384F" w:rsidP="00BC384F">
            <w:pPr>
              <w:pStyle w:val="BodyText"/>
              <w:rPr>
                <w:del w:id="1578" w:author="Aziz Boxwala" w:date="2014-08-13T18:29:00Z"/>
                <w:lang w:eastAsia="x-none"/>
              </w:rPr>
            </w:pPr>
            <w:del w:id="1579" w:author="Aziz Boxwala" w:date="2014-08-13T18:29:00Z">
              <w:r w:rsidDel="002F76DF">
                <w:rPr>
                  <w:lang w:eastAsia="x-none"/>
                </w:rPr>
                <w:delText>EncounterRequest</w:delText>
              </w:r>
            </w:del>
          </w:p>
        </w:tc>
        <w:tc>
          <w:tcPr>
            <w:tcW w:w="2592" w:type="dxa"/>
          </w:tcPr>
          <w:p w14:paraId="455FF8DE" w14:textId="1981F141" w:rsidR="00BC384F" w:rsidDel="002F76DF" w:rsidRDefault="00BC384F" w:rsidP="00BC384F">
            <w:pPr>
              <w:pStyle w:val="BodyText"/>
              <w:rPr>
                <w:del w:id="1580" w:author="Aziz Boxwala" w:date="2014-08-13T18:29:00Z"/>
                <w:lang w:eastAsia="x-none"/>
              </w:rPr>
            </w:pPr>
            <w:del w:id="1581" w:author="Aziz Boxwala" w:date="2014-08-13T18:29:00Z">
              <w:r w:rsidDel="002F76DF">
                <w:rPr>
                  <w:lang w:eastAsia="x-none"/>
                </w:rPr>
                <w:delText>ActionPerformance</w:delText>
              </w:r>
            </w:del>
          </w:p>
        </w:tc>
        <w:tc>
          <w:tcPr>
            <w:tcW w:w="2304" w:type="dxa"/>
          </w:tcPr>
          <w:p w14:paraId="0DDB3D16" w14:textId="3F221131" w:rsidR="00BC384F" w:rsidDel="002F76DF" w:rsidRDefault="00BC384F" w:rsidP="00BC384F">
            <w:pPr>
              <w:pStyle w:val="BodyText"/>
              <w:rPr>
                <w:del w:id="1582" w:author="Aziz Boxwala" w:date="2014-08-13T18:29:00Z"/>
                <w:lang w:eastAsia="x-none"/>
              </w:rPr>
            </w:pPr>
            <w:del w:id="1583" w:author="Aziz Boxwala" w:date="2014-08-13T18:29:00Z">
              <w:r w:rsidDel="002F76DF">
                <w:rPr>
                  <w:lang w:eastAsia="x-none"/>
                </w:rPr>
                <w:delText>Encounter</w:delText>
              </w:r>
              <w:r w:rsidR="001F27D6" w:rsidDel="002F76DF">
                <w:rPr>
                  <w:lang w:eastAsia="x-none"/>
                </w:rPr>
                <w:delText>Descriptor</w:delText>
              </w:r>
            </w:del>
          </w:p>
        </w:tc>
        <w:tc>
          <w:tcPr>
            <w:tcW w:w="2016" w:type="dxa"/>
          </w:tcPr>
          <w:p w14:paraId="2EC31FB4" w14:textId="18FA543A" w:rsidR="00BC384F" w:rsidDel="002F76DF" w:rsidRDefault="00BC384F" w:rsidP="00BC384F">
            <w:pPr>
              <w:pStyle w:val="BodyText"/>
              <w:rPr>
                <w:del w:id="1584" w:author="Aziz Boxwala" w:date="2014-08-13T18:29:00Z"/>
                <w:lang w:eastAsia="x-none"/>
              </w:rPr>
            </w:pPr>
            <w:del w:id="1585" w:author="Aziz Boxwala" w:date="2014-08-13T18:29:00Z">
              <w:r w:rsidDel="002F76DF">
                <w:rPr>
                  <w:lang w:eastAsia="x-none"/>
                </w:rPr>
                <w:delText>Order</w:delText>
              </w:r>
            </w:del>
          </w:p>
        </w:tc>
      </w:tr>
      <w:tr w:rsidR="001F27D6" w:rsidDel="002F76DF" w14:paraId="0D588A73" w14:textId="23B65D0C" w:rsidTr="001845DB">
        <w:trPr>
          <w:del w:id="1586" w:author="Aziz Boxwala" w:date="2014-08-13T18:29:00Z"/>
        </w:trPr>
        <w:tc>
          <w:tcPr>
            <w:tcW w:w="2587" w:type="dxa"/>
          </w:tcPr>
          <w:p w14:paraId="0F457F40" w14:textId="3A6870D7" w:rsidR="00BC384F" w:rsidDel="002F76DF" w:rsidRDefault="00BC384F" w:rsidP="00BC384F">
            <w:pPr>
              <w:pStyle w:val="BodyText"/>
              <w:rPr>
                <w:del w:id="1587" w:author="Aziz Boxwala" w:date="2014-08-13T18:29:00Z"/>
                <w:lang w:eastAsia="x-none"/>
              </w:rPr>
            </w:pPr>
            <w:del w:id="1588" w:author="Aziz Boxwala" w:date="2014-08-13T18:29:00Z">
              <w:r w:rsidDel="002F76DF">
                <w:rPr>
                  <w:lang w:eastAsia="x-none"/>
                </w:rPr>
                <w:delText>ScheduledEncounter</w:delText>
              </w:r>
            </w:del>
          </w:p>
        </w:tc>
        <w:tc>
          <w:tcPr>
            <w:tcW w:w="2592" w:type="dxa"/>
          </w:tcPr>
          <w:p w14:paraId="782F718B" w14:textId="53BDA89E" w:rsidR="00BC384F" w:rsidDel="002F76DF" w:rsidRDefault="00BC384F" w:rsidP="00BC384F">
            <w:pPr>
              <w:pStyle w:val="BodyText"/>
              <w:rPr>
                <w:del w:id="1589" w:author="Aziz Boxwala" w:date="2014-08-13T18:29:00Z"/>
                <w:lang w:eastAsia="x-none"/>
              </w:rPr>
            </w:pPr>
            <w:del w:id="1590" w:author="Aziz Boxwala" w:date="2014-08-13T18:29:00Z">
              <w:r w:rsidDel="002F76DF">
                <w:rPr>
                  <w:lang w:eastAsia="x-none"/>
                </w:rPr>
                <w:delText>ActionPerformance</w:delText>
              </w:r>
            </w:del>
          </w:p>
        </w:tc>
        <w:tc>
          <w:tcPr>
            <w:tcW w:w="2304" w:type="dxa"/>
          </w:tcPr>
          <w:p w14:paraId="4F23E3A5" w14:textId="101B30CB" w:rsidR="00BC384F" w:rsidDel="002F76DF" w:rsidRDefault="00BC384F" w:rsidP="00BC384F">
            <w:pPr>
              <w:pStyle w:val="BodyText"/>
              <w:rPr>
                <w:del w:id="1591" w:author="Aziz Boxwala" w:date="2014-08-13T18:29:00Z"/>
                <w:lang w:eastAsia="x-none"/>
              </w:rPr>
            </w:pPr>
            <w:del w:id="1592" w:author="Aziz Boxwala" w:date="2014-08-13T18:29:00Z">
              <w:r w:rsidDel="002F76DF">
                <w:rPr>
                  <w:lang w:eastAsia="x-none"/>
                </w:rPr>
                <w:delText>Encounter</w:delText>
              </w:r>
              <w:r w:rsidR="001F27D6" w:rsidDel="002F76DF">
                <w:rPr>
                  <w:lang w:eastAsia="x-none"/>
                </w:rPr>
                <w:delText>Descriptor</w:delText>
              </w:r>
            </w:del>
          </w:p>
        </w:tc>
        <w:tc>
          <w:tcPr>
            <w:tcW w:w="2016" w:type="dxa"/>
          </w:tcPr>
          <w:p w14:paraId="2EE11E6A" w14:textId="6BEDFAAB" w:rsidR="00BC384F" w:rsidDel="002F76DF" w:rsidRDefault="00BC384F" w:rsidP="00BC384F">
            <w:pPr>
              <w:pStyle w:val="BodyText"/>
              <w:rPr>
                <w:del w:id="1593" w:author="Aziz Boxwala" w:date="2014-08-13T18:29:00Z"/>
                <w:lang w:eastAsia="x-none"/>
              </w:rPr>
            </w:pPr>
            <w:del w:id="1594" w:author="Aziz Boxwala" w:date="2014-08-13T18:29:00Z">
              <w:r w:rsidDel="002F76DF">
                <w:rPr>
                  <w:lang w:eastAsia="x-none"/>
                </w:rPr>
                <w:delText>Plan</w:delText>
              </w:r>
            </w:del>
          </w:p>
        </w:tc>
      </w:tr>
      <w:tr w:rsidR="001F27D6" w:rsidDel="002F76DF" w14:paraId="09B43E40" w14:textId="3F601535" w:rsidTr="001845DB">
        <w:trPr>
          <w:del w:id="1595" w:author="Aziz Boxwala" w:date="2014-08-13T18:29:00Z"/>
        </w:trPr>
        <w:tc>
          <w:tcPr>
            <w:tcW w:w="2587" w:type="dxa"/>
          </w:tcPr>
          <w:p w14:paraId="18C40B43" w14:textId="261C50A1" w:rsidR="003D1A43" w:rsidDel="002F76DF" w:rsidRDefault="003D1A43" w:rsidP="003D1A43">
            <w:pPr>
              <w:pStyle w:val="BodyText"/>
              <w:rPr>
                <w:del w:id="1596" w:author="Aziz Boxwala" w:date="2014-08-13T18:29:00Z"/>
                <w:lang w:eastAsia="x-none"/>
              </w:rPr>
            </w:pPr>
            <w:del w:id="1597" w:author="Aziz Boxwala" w:date="2014-08-13T18:29:00Z">
              <w:r w:rsidDel="002F76DF">
                <w:rPr>
                  <w:lang w:eastAsia="x-none"/>
                </w:rPr>
                <w:delText>EncounterEvent</w:delText>
              </w:r>
            </w:del>
          </w:p>
        </w:tc>
        <w:tc>
          <w:tcPr>
            <w:tcW w:w="2592" w:type="dxa"/>
          </w:tcPr>
          <w:p w14:paraId="33F0C6A2" w14:textId="274DFDF7" w:rsidR="003D1A43" w:rsidDel="002F76DF" w:rsidRDefault="003D1A43" w:rsidP="003D1A43">
            <w:pPr>
              <w:pStyle w:val="BodyText"/>
              <w:rPr>
                <w:del w:id="1598" w:author="Aziz Boxwala" w:date="2014-08-13T18:29:00Z"/>
                <w:lang w:eastAsia="x-none"/>
              </w:rPr>
            </w:pPr>
            <w:del w:id="1599" w:author="Aziz Boxwala" w:date="2014-08-13T18:29:00Z">
              <w:r w:rsidDel="002F76DF">
                <w:rPr>
                  <w:lang w:eastAsia="x-none"/>
                </w:rPr>
                <w:delText>ActionPerformance</w:delText>
              </w:r>
            </w:del>
          </w:p>
        </w:tc>
        <w:tc>
          <w:tcPr>
            <w:tcW w:w="2304" w:type="dxa"/>
          </w:tcPr>
          <w:p w14:paraId="3700FEA8" w14:textId="65D15DC8" w:rsidR="003D1A43" w:rsidDel="002F76DF" w:rsidRDefault="003D1A43" w:rsidP="003D1A43">
            <w:pPr>
              <w:pStyle w:val="BodyText"/>
              <w:rPr>
                <w:del w:id="1600" w:author="Aziz Boxwala" w:date="2014-08-13T18:29:00Z"/>
                <w:lang w:eastAsia="x-none"/>
              </w:rPr>
            </w:pPr>
            <w:del w:id="1601" w:author="Aziz Boxwala" w:date="2014-08-13T18:29:00Z">
              <w:r w:rsidDel="002F76DF">
                <w:rPr>
                  <w:lang w:eastAsia="x-none"/>
                </w:rPr>
                <w:delText>Encounter</w:delText>
              </w:r>
              <w:r w:rsidR="001F27D6" w:rsidDel="002F76DF">
                <w:rPr>
                  <w:lang w:eastAsia="x-none"/>
                </w:rPr>
                <w:delText>Descriptor</w:delText>
              </w:r>
            </w:del>
          </w:p>
        </w:tc>
        <w:tc>
          <w:tcPr>
            <w:tcW w:w="2016" w:type="dxa"/>
          </w:tcPr>
          <w:p w14:paraId="3C3649A6" w14:textId="2C07B965" w:rsidR="003D1A43" w:rsidDel="002F76DF" w:rsidRDefault="003D1A43" w:rsidP="003D1A43">
            <w:pPr>
              <w:pStyle w:val="BodyText"/>
              <w:rPr>
                <w:del w:id="1602" w:author="Aziz Boxwala" w:date="2014-08-13T18:29:00Z"/>
                <w:lang w:eastAsia="x-none"/>
              </w:rPr>
            </w:pPr>
            <w:del w:id="1603" w:author="Aziz Boxwala" w:date="2014-08-13T18:29:00Z">
              <w:r w:rsidDel="002F76DF">
                <w:rPr>
                  <w:lang w:eastAsia="x-none"/>
                </w:rPr>
                <w:delText>Performance</w:delText>
              </w:r>
            </w:del>
          </w:p>
        </w:tc>
      </w:tr>
      <w:tr w:rsidR="001F27D6" w:rsidDel="002F76DF" w14:paraId="22F47375" w14:textId="4811C26B" w:rsidTr="001845DB">
        <w:trPr>
          <w:del w:id="1604" w:author="Aziz Boxwala" w:date="2014-08-13T18:29:00Z"/>
        </w:trPr>
        <w:tc>
          <w:tcPr>
            <w:tcW w:w="2587" w:type="dxa"/>
          </w:tcPr>
          <w:p w14:paraId="62C4C1AA" w14:textId="656C7DFC" w:rsidR="003D1A43" w:rsidDel="002F76DF" w:rsidRDefault="001F27D6" w:rsidP="003D1A43">
            <w:pPr>
              <w:pStyle w:val="BodyText"/>
              <w:rPr>
                <w:del w:id="1605" w:author="Aziz Boxwala" w:date="2014-08-13T18:29:00Z"/>
                <w:lang w:eastAsia="x-none"/>
              </w:rPr>
            </w:pPr>
            <w:del w:id="1606" w:author="Aziz Boxwala" w:date="2014-08-13T18:29:00Z">
              <w:r w:rsidDel="002F76DF">
                <w:rPr>
                  <w:lang w:eastAsia="x-none"/>
                </w:rPr>
                <w:delText>MedicationStatement</w:delText>
              </w:r>
            </w:del>
          </w:p>
        </w:tc>
        <w:tc>
          <w:tcPr>
            <w:tcW w:w="2592" w:type="dxa"/>
          </w:tcPr>
          <w:p w14:paraId="31467B3D" w14:textId="7D4C753F" w:rsidR="003D1A43" w:rsidDel="002F76DF" w:rsidRDefault="001F27D6" w:rsidP="003D1A43">
            <w:pPr>
              <w:pStyle w:val="BodyText"/>
              <w:rPr>
                <w:del w:id="1607" w:author="Aziz Boxwala" w:date="2014-08-13T18:29:00Z"/>
                <w:lang w:eastAsia="x-none"/>
              </w:rPr>
            </w:pPr>
            <w:del w:id="1608" w:author="Aziz Boxwala" w:date="2014-08-13T18:29:00Z">
              <w:r w:rsidDel="002F76DF">
                <w:rPr>
                  <w:lang w:eastAsia="x-none"/>
                </w:rPr>
                <w:delText>ActionPerformance</w:delText>
              </w:r>
            </w:del>
          </w:p>
        </w:tc>
        <w:tc>
          <w:tcPr>
            <w:tcW w:w="2304" w:type="dxa"/>
          </w:tcPr>
          <w:p w14:paraId="77F29CE3" w14:textId="637AA424" w:rsidR="003D1A43" w:rsidDel="002F76DF" w:rsidRDefault="001F27D6" w:rsidP="003D1A43">
            <w:pPr>
              <w:pStyle w:val="BodyText"/>
              <w:rPr>
                <w:del w:id="1609" w:author="Aziz Boxwala" w:date="2014-08-13T18:29:00Z"/>
                <w:lang w:eastAsia="x-none"/>
              </w:rPr>
            </w:pPr>
            <w:del w:id="1610" w:author="Aziz Boxwala" w:date="2014-08-13T18:29:00Z">
              <w:r w:rsidDel="002F76DF">
                <w:rPr>
                  <w:lang w:eastAsia="x-none"/>
                </w:rPr>
                <w:delText>MedicationAdministrationDescriptor</w:delText>
              </w:r>
            </w:del>
          </w:p>
        </w:tc>
        <w:tc>
          <w:tcPr>
            <w:tcW w:w="2016" w:type="dxa"/>
          </w:tcPr>
          <w:p w14:paraId="3179A67A" w14:textId="2A743B40" w:rsidR="003D1A43" w:rsidDel="002F76DF" w:rsidRDefault="001F27D6" w:rsidP="003D1A43">
            <w:pPr>
              <w:pStyle w:val="BodyText"/>
              <w:rPr>
                <w:del w:id="1611" w:author="Aziz Boxwala" w:date="2014-08-13T18:29:00Z"/>
                <w:lang w:eastAsia="x-none"/>
              </w:rPr>
            </w:pPr>
            <w:del w:id="1612" w:author="Aziz Boxwala" w:date="2014-08-13T18:29:00Z">
              <w:r w:rsidDel="002F76DF">
                <w:rPr>
                  <w:lang w:eastAsia="x-none"/>
                </w:rPr>
                <w:delText>Performance</w:delText>
              </w:r>
            </w:del>
          </w:p>
        </w:tc>
      </w:tr>
      <w:tr w:rsidR="001F27D6" w:rsidDel="002F76DF" w14:paraId="11A81D1B" w14:textId="4D32393D" w:rsidTr="001845DB">
        <w:trPr>
          <w:del w:id="1613" w:author="Aziz Boxwala" w:date="2014-08-13T18:29:00Z"/>
        </w:trPr>
        <w:tc>
          <w:tcPr>
            <w:tcW w:w="2587" w:type="dxa"/>
          </w:tcPr>
          <w:p w14:paraId="3D0C5AC4" w14:textId="6C5C573D" w:rsidR="001F27D6" w:rsidDel="002F76DF" w:rsidRDefault="001F27D6" w:rsidP="003D1A43">
            <w:pPr>
              <w:pStyle w:val="BodyText"/>
              <w:rPr>
                <w:del w:id="1614" w:author="Aziz Boxwala" w:date="2014-08-13T18:29:00Z"/>
                <w:lang w:eastAsia="x-none"/>
              </w:rPr>
            </w:pPr>
            <w:del w:id="1615" w:author="Aziz Boxwala" w:date="2014-08-13T18:29:00Z">
              <w:r w:rsidDel="002F76DF">
                <w:rPr>
                  <w:lang w:eastAsia="x-none"/>
                </w:rPr>
                <w:delText>MedicationDispensation</w:delText>
              </w:r>
            </w:del>
          </w:p>
        </w:tc>
        <w:tc>
          <w:tcPr>
            <w:tcW w:w="2592" w:type="dxa"/>
          </w:tcPr>
          <w:p w14:paraId="1E02E5F3" w14:textId="2D8BAD3B" w:rsidR="001F27D6" w:rsidDel="002F76DF" w:rsidRDefault="001F27D6" w:rsidP="003D1A43">
            <w:pPr>
              <w:pStyle w:val="BodyText"/>
              <w:rPr>
                <w:del w:id="1616" w:author="Aziz Boxwala" w:date="2014-08-13T18:29:00Z"/>
                <w:lang w:eastAsia="x-none"/>
              </w:rPr>
            </w:pPr>
            <w:del w:id="1617" w:author="Aziz Boxwala" w:date="2014-08-13T18:29:00Z">
              <w:r w:rsidDel="002F76DF">
                <w:rPr>
                  <w:lang w:eastAsia="x-none"/>
                </w:rPr>
                <w:delText>ActionPerformance</w:delText>
              </w:r>
            </w:del>
          </w:p>
        </w:tc>
        <w:tc>
          <w:tcPr>
            <w:tcW w:w="2304" w:type="dxa"/>
          </w:tcPr>
          <w:p w14:paraId="703C5F76" w14:textId="628183D4" w:rsidR="001F27D6" w:rsidDel="002F76DF" w:rsidRDefault="001F27D6" w:rsidP="003D1A43">
            <w:pPr>
              <w:pStyle w:val="BodyText"/>
              <w:rPr>
                <w:del w:id="1618" w:author="Aziz Boxwala" w:date="2014-08-13T18:29:00Z"/>
                <w:lang w:eastAsia="x-none"/>
              </w:rPr>
            </w:pPr>
            <w:del w:id="1619" w:author="Aziz Boxwala" w:date="2014-08-13T18:29:00Z">
              <w:r w:rsidDel="002F76DF">
                <w:rPr>
                  <w:lang w:eastAsia="x-none"/>
                </w:rPr>
                <w:delText>MedicationAdministrationDescriptor</w:delText>
              </w:r>
            </w:del>
          </w:p>
        </w:tc>
        <w:tc>
          <w:tcPr>
            <w:tcW w:w="2016" w:type="dxa"/>
          </w:tcPr>
          <w:p w14:paraId="572716F2" w14:textId="1DAB3C3A" w:rsidR="001F27D6" w:rsidDel="002F76DF" w:rsidRDefault="001F27D6" w:rsidP="003D1A43">
            <w:pPr>
              <w:pStyle w:val="BodyText"/>
              <w:rPr>
                <w:del w:id="1620" w:author="Aziz Boxwala" w:date="2014-08-13T18:29:00Z"/>
                <w:lang w:eastAsia="x-none"/>
              </w:rPr>
            </w:pPr>
            <w:del w:id="1621" w:author="Aziz Boxwala" w:date="2014-08-13T18:29:00Z">
              <w:r w:rsidDel="002F76DF">
                <w:rPr>
                  <w:lang w:eastAsia="x-none"/>
                </w:rPr>
                <w:delText>Performance</w:delText>
              </w:r>
            </w:del>
          </w:p>
        </w:tc>
      </w:tr>
      <w:tr w:rsidR="001F27D6" w:rsidDel="002F76DF" w14:paraId="27C18DF0" w14:textId="0B4E97D7" w:rsidTr="001845DB">
        <w:trPr>
          <w:del w:id="1622" w:author="Aziz Boxwala" w:date="2014-08-13T18:29:00Z"/>
        </w:trPr>
        <w:tc>
          <w:tcPr>
            <w:tcW w:w="2587" w:type="dxa"/>
          </w:tcPr>
          <w:p w14:paraId="58372BAD" w14:textId="6C70021C" w:rsidR="001F27D6" w:rsidDel="002F76DF" w:rsidRDefault="001F27D6" w:rsidP="001F27D6">
            <w:pPr>
              <w:pStyle w:val="BodyText"/>
              <w:rPr>
                <w:del w:id="1623" w:author="Aziz Boxwala" w:date="2014-08-13T18:29:00Z"/>
                <w:lang w:eastAsia="x-none"/>
              </w:rPr>
            </w:pPr>
            <w:del w:id="1624" w:author="Aziz Boxwala" w:date="2014-08-13T18:29:00Z">
              <w:r w:rsidDel="002F76DF">
                <w:rPr>
                  <w:lang w:eastAsia="x-none"/>
                </w:rPr>
                <w:delText>MedicationDoseAdministration</w:delText>
              </w:r>
            </w:del>
          </w:p>
        </w:tc>
        <w:tc>
          <w:tcPr>
            <w:tcW w:w="2592" w:type="dxa"/>
          </w:tcPr>
          <w:p w14:paraId="57936DC7" w14:textId="200DE5DC" w:rsidR="001F27D6" w:rsidDel="002F76DF" w:rsidRDefault="001F27D6" w:rsidP="001F27D6">
            <w:pPr>
              <w:pStyle w:val="BodyText"/>
              <w:rPr>
                <w:del w:id="1625" w:author="Aziz Boxwala" w:date="2014-08-13T18:29:00Z"/>
                <w:lang w:eastAsia="x-none"/>
              </w:rPr>
            </w:pPr>
            <w:del w:id="1626" w:author="Aziz Boxwala" w:date="2014-08-13T18:29:00Z">
              <w:r w:rsidDel="002F76DF">
                <w:rPr>
                  <w:lang w:eastAsia="x-none"/>
                </w:rPr>
                <w:delText>ActionPerformance</w:delText>
              </w:r>
            </w:del>
          </w:p>
        </w:tc>
        <w:tc>
          <w:tcPr>
            <w:tcW w:w="2304" w:type="dxa"/>
          </w:tcPr>
          <w:p w14:paraId="4DE754A4" w14:textId="5037DBCC" w:rsidR="001F27D6" w:rsidDel="002F76DF" w:rsidRDefault="001F27D6" w:rsidP="001F27D6">
            <w:pPr>
              <w:pStyle w:val="BodyText"/>
              <w:rPr>
                <w:del w:id="1627" w:author="Aziz Boxwala" w:date="2014-08-13T18:29:00Z"/>
                <w:lang w:eastAsia="x-none"/>
              </w:rPr>
            </w:pPr>
            <w:del w:id="1628" w:author="Aziz Boxwala" w:date="2014-08-13T18:29:00Z">
              <w:r w:rsidDel="002F76DF">
                <w:rPr>
                  <w:lang w:eastAsia="x-none"/>
                </w:rPr>
                <w:delText>MedicationAdministtrationDescriptor</w:delText>
              </w:r>
            </w:del>
          </w:p>
        </w:tc>
        <w:tc>
          <w:tcPr>
            <w:tcW w:w="2016" w:type="dxa"/>
          </w:tcPr>
          <w:p w14:paraId="3EA70041" w14:textId="09F807C4" w:rsidR="001F27D6" w:rsidDel="002F76DF" w:rsidRDefault="001F27D6" w:rsidP="001F27D6">
            <w:pPr>
              <w:pStyle w:val="BodyText"/>
              <w:rPr>
                <w:del w:id="1629" w:author="Aziz Boxwala" w:date="2014-08-13T18:29:00Z"/>
                <w:lang w:eastAsia="x-none"/>
              </w:rPr>
            </w:pPr>
            <w:del w:id="1630" w:author="Aziz Boxwala" w:date="2014-08-13T18:29:00Z">
              <w:r w:rsidDel="002F76DF">
                <w:rPr>
                  <w:lang w:eastAsia="x-none"/>
                </w:rPr>
                <w:delText>Performance</w:delText>
              </w:r>
            </w:del>
          </w:p>
        </w:tc>
      </w:tr>
      <w:tr w:rsidR="00A65ECD" w:rsidDel="002F76DF" w14:paraId="732D3FA3" w14:textId="5C0B5463" w:rsidTr="001845DB">
        <w:trPr>
          <w:del w:id="1631" w:author="Aziz Boxwala" w:date="2014-08-13T18:29:00Z"/>
        </w:trPr>
        <w:tc>
          <w:tcPr>
            <w:tcW w:w="2587" w:type="dxa"/>
          </w:tcPr>
          <w:p w14:paraId="549F4F05" w14:textId="6123B7F8" w:rsidR="00A65ECD" w:rsidDel="002F76DF" w:rsidRDefault="00A65ECD" w:rsidP="00A65ECD">
            <w:pPr>
              <w:pStyle w:val="BodyText"/>
              <w:rPr>
                <w:del w:id="1632" w:author="Aziz Boxwala" w:date="2014-08-13T18:29:00Z"/>
                <w:lang w:eastAsia="x-none"/>
              </w:rPr>
            </w:pPr>
            <w:del w:id="1633" w:author="Aziz Boxwala" w:date="2014-08-13T18:29:00Z">
              <w:r w:rsidDel="002F76DF">
                <w:rPr>
                  <w:lang w:eastAsia="x-none"/>
                </w:rPr>
                <w:delText>MedicationPrescription</w:delText>
              </w:r>
            </w:del>
          </w:p>
        </w:tc>
        <w:tc>
          <w:tcPr>
            <w:tcW w:w="2592" w:type="dxa"/>
          </w:tcPr>
          <w:p w14:paraId="7EA76621" w14:textId="32558D05" w:rsidR="00A65ECD" w:rsidDel="002F76DF" w:rsidRDefault="00A65ECD" w:rsidP="00A65ECD">
            <w:pPr>
              <w:pStyle w:val="BodyText"/>
              <w:rPr>
                <w:del w:id="1634" w:author="Aziz Boxwala" w:date="2014-08-13T18:29:00Z"/>
                <w:lang w:eastAsia="x-none"/>
              </w:rPr>
            </w:pPr>
            <w:del w:id="1635" w:author="Aziz Boxwala" w:date="2014-08-13T18:29:00Z">
              <w:r w:rsidDel="002F76DF">
                <w:rPr>
                  <w:lang w:eastAsia="x-none"/>
                </w:rPr>
                <w:delText>ActionPerformance</w:delText>
              </w:r>
            </w:del>
          </w:p>
        </w:tc>
        <w:tc>
          <w:tcPr>
            <w:tcW w:w="2304" w:type="dxa"/>
          </w:tcPr>
          <w:p w14:paraId="7705EEBB" w14:textId="170FD030" w:rsidR="00A65ECD" w:rsidDel="002F76DF" w:rsidRDefault="00A65ECD" w:rsidP="00A65ECD">
            <w:pPr>
              <w:pStyle w:val="BodyText"/>
              <w:rPr>
                <w:del w:id="1636" w:author="Aziz Boxwala" w:date="2014-08-13T18:29:00Z"/>
                <w:lang w:eastAsia="x-none"/>
              </w:rPr>
            </w:pPr>
            <w:del w:id="1637" w:author="Aziz Boxwala" w:date="2014-08-13T18:29:00Z">
              <w:r w:rsidDel="002F76DF">
                <w:rPr>
                  <w:lang w:eastAsia="x-none"/>
                </w:rPr>
                <w:delText>MedicationAdministrationDescriptor</w:delText>
              </w:r>
            </w:del>
          </w:p>
        </w:tc>
        <w:tc>
          <w:tcPr>
            <w:tcW w:w="2016" w:type="dxa"/>
          </w:tcPr>
          <w:p w14:paraId="39A467C2" w14:textId="54B26CF8" w:rsidR="00A65ECD" w:rsidDel="002F76DF" w:rsidRDefault="00A65ECD" w:rsidP="00A65ECD">
            <w:pPr>
              <w:pStyle w:val="BodyText"/>
              <w:rPr>
                <w:del w:id="1638" w:author="Aziz Boxwala" w:date="2014-08-13T18:29:00Z"/>
                <w:lang w:eastAsia="x-none"/>
              </w:rPr>
            </w:pPr>
            <w:del w:id="1639" w:author="Aziz Boxwala" w:date="2014-08-13T18:29:00Z">
              <w:r w:rsidDel="002F76DF">
                <w:rPr>
                  <w:lang w:eastAsia="x-none"/>
                </w:rPr>
                <w:delText>Order</w:delText>
              </w:r>
            </w:del>
          </w:p>
        </w:tc>
      </w:tr>
      <w:tr w:rsidR="00A65ECD" w:rsidDel="002F76DF" w14:paraId="0FE705C0" w14:textId="7537B08A" w:rsidTr="001845DB">
        <w:trPr>
          <w:del w:id="1640" w:author="Aziz Boxwala" w:date="2014-08-13T18:29:00Z"/>
        </w:trPr>
        <w:tc>
          <w:tcPr>
            <w:tcW w:w="2587" w:type="dxa"/>
          </w:tcPr>
          <w:p w14:paraId="0EDF175A" w14:textId="39B14231" w:rsidR="00A65ECD" w:rsidDel="002F76DF" w:rsidRDefault="00A65ECD" w:rsidP="00A65ECD">
            <w:pPr>
              <w:pStyle w:val="BodyText"/>
              <w:rPr>
                <w:del w:id="1641" w:author="Aziz Boxwala" w:date="2014-08-13T18:29:00Z"/>
                <w:lang w:eastAsia="x-none"/>
              </w:rPr>
            </w:pPr>
            <w:del w:id="1642" w:author="Aziz Boxwala" w:date="2014-08-13T18:29:00Z">
              <w:r w:rsidDel="002F76DF">
                <w:rPr>
                  <w:lang w:eastAsia="x-none"/>
                </w:rPr>
                <w:delText>MedicationAdministrationProposal</w:delText>
              </w:r>
            </w:del>
          </w:p>
        </w:tc>
        <w:tc>
          <w:tcPr>
            <w:tcW w:w="2592" w:type="dxa"/>
          </w:tcPr>
          <w:p w14:paraId="1F8F9DC1" w14:textId="60451EAD" w:rsidR="00A65ECD" w:rsidDel="002F76DF" w:rsidRDefault="00A65ECD" w:rsidP="00A65ECD">
            <w:pPr>
              <w:pStyle w:val="BodyText"/>
              <w:rPr>
                <w:del w:id="1643" w:author="Aziz Boxwala" w:date="2014-08-13T18:29:00Z"/>
                <w:lang w:eastAsia="x-none"/>
              </w:rPr>
            </w:pPr>
            <w:del w:id="1644" w:author="Aziz Boxwala" w:date="2014-08-13T18:29:00Z">
              <w:r w:rsidDel="002F76DF">
                <w:rPr>
                  <w:lang w:eastAsia="x-none"/>
                </w:rPr>
                <w:delText>ActionPerformance</w:delText>
              </w:r>
            </w:del>
          </w:p>
        </w:tc>
        <w:tc>
          <w:tcPr>
            <w:tcW w:w="2304" w:type="dxa"/>
          </w:tcPr>
          <w:p w14:paraId="63A3C895" w14:textId="56B6BA9F" w:rsidR="00A65ECD" w:rsidDel="002F76DF" w:rsidRDefault="00A65ECD" w:rsidP="00A65ECD">
            <w:pPr>
              <w:pStyle w:val="BodyText"/>
              <w:rPr>
                <w:del w:id="1645" w:author="Aziz Boxwala" w:date="2014-08-13T18:29:00Z"/>
                <w:lang w:eastAsia="x-none"/>
              </w:rPr>
            </w:pPr>
            <w:del w:id="1646" w:author="Aziz Boxwala" w:date="2014-08-13T18:29:00Z">
              <w:r w:rsidDel="002F76DF">
                <w:rPr>
                  <w:lang w:eastAsia="x-none"/>
                </w:rPr>
                <w:delText>MedicationAdministrationDescriptor</w:delText>
              </w:r>
            </w:del>
          </w:p>
        </w:tc>
        <w:tc>
          <w:tcPr>
            <w:tcW w:w="2016" w:type="dxa"/>
          </w:tcPr>
          <w:p w14:paraId="1D52E34F" w14:textId="29CE9505" w:rsidR="00A65ECD" w:rsidDel="002F76DF" w:rsidRDefault="00A65ECD" w:rsidP="00A65ECD">
            <w:pPr>
              <w:pStyle w:val="BodyText"/>
              <w:rPr>
                <w:del w:id="1647" w:author="Aziz Boxwala" w:date="2014-08-13T18:29:00Z"/>
                <w:lang w:eastAsia="x-none"/>
              </w:rPr>
            </w:pPr>
            <w:del w:id="1648" w:author="Aziz Boxwala" w:date="2014-08-13T18:29:00Z">
              <w:r w:rsidDel="002F76DF">
                <w:rPr>
                  <w:lang w:eastAsia="x-none"/>
                </w:rPr>
                <w:delText>Proposal</w:delText>
              </w:r>
              <w:r w:rsidR="00AD06C5" w:rsidDel="002F76DF">
                <w:rPr>
                  <w:lang w:eastAsia="x-none"/>
                </w:rPr>
                <w:delText>For</w:delText>
              </w:r>
            </w:del>
          </w:p>
        </w:tc>
      </w:tr>
      <w:tr w:rsidR="00A602E1" w:rsidDel="002F76DF" w14:paraId="706026D9" w14:textId="1FDF3ED9" w:rsidTr="001845DB">
        <w:trPr>
          <w:del w:id="1649" w:author="Aziz Boxwala" w:date="2014-08-13T18:29:00Z"/>
        </w:trPr>
        <w:tc>
          <w:tcPr>
            <w:tcW w:w="2587" w:type="dxa"/>
          </w:tcPr>
          <w:p w14:paraId="7E5503F9" w14:textId="747C8229" w:rsidR="00A602E1" w:rsidDel="002F76DF" w:rsidRDefault="00A602E1" w:rsidP="00A65ECD">
            <w:pPr>
              <w:pStyle w:val="BodyText"/>
              <w:rPr>
                <w:del w:id="1650" w:author="Aziz Boxwala" w:date="2014-08-13T18:29:00Z"/>
                <w:lang w:eastAsia="x-none"/>
              </w:rPr>
            </w:pPr>
            <w:del w:id="1651" w:author="Aziz Boxwala" w:date="2014-08-13T18:29:00Z">
              <w:r w:rsidDel="002F76DF">
                <w:rPr>
                  <w:lang w:eastAsia="x-none"/>
                </w:rPr>
                <w:delText>ProcedureProposal</w:delText>
              </w:r>
            </w:del>
          </w:p>
        </w:tc>
        <w:tc>
          <w:tcPr>
            <w:tcW w:w="2592" w:type="dxa"/>
          </w:tcPr>
          <w:p w14:paraId="1E866EB4" w14:textId="679A4B9D" w:rsidR="00A602E1" w:rsidDel="002F76DF" w:rsidRDefault="00A602E1" w:rsidP="00A65ECD">
            <w:pPr>
              <w:pStyle w:val="BodyText"/>
              <w:rPr>
                <w:del w:id="1652" w:author="Aziz Boxwala" w:date="2014-08-13T18:29:00Z"/>
                <w:lang w:eastAsia="x-none"/>
              </w:rPr>
            </w:pPr>
            <w:del w:id="1653" w:author="Aziz Boxwala" w:date="2014-08-13T18:29:00Z">
              <w:r w:rsidDel="002F76DF">
                <w:rPr>
                  <w:lang w:eastAsia="x-none"/>
                </w:rPr>
                <w:delText>ActionPerformance</w:delText>
              </w:r>
            </w:del>
          </w:p>
        </w:tc>
        <w:tc>
          <w:tcPr>
            <w:tcW w:w="2304" w:type="dxa"/>
          </w:tcPr>
          <w:p w14:paraId="2651C3FD" w14:textId="2553B575" w:rsidR="00A602E1" w:rsidDel="002F76DF" w:rsidRDefault="00A602E1" w:rsidP="00A65ECD">
            <w:pPr>
              <w:pStyle w:val="BodyText"/>
              <w:rPr>
                <w:del w:id="1654" w:author="Aziz Boxwala" w:date="2014-08-13T18:29:00Z"/>
                <w:lang w:eastAsia="x-none"/>
              </w:rPr>
            </w:pPr>
            <w:del w:id="1655" w:author="Aziz Boxwala" w:date="2014-08-13T18:29:00Z">
              <w:r w:rsidDel="002F76DF">
                <w:rPr>
                  <w:lang w:eastAsia="x-none"/>
                </w:rPr>
                <w:delText>ProcedureDescriptor</w:delText>
              </w:r>
            </w:del>
          </w:p>
        </w:tc>
        <w:tc>
          <w:tcPr>
            <w:tcW w:w="2016" w:type="dxa"/>
          </w:tcPr>
          <w:p w14:paraId="29D87729" w14:textId="6130955F" w:rsidR="00A602E1" w:rsidDel="002F76DF" w:rsidRDefault="00A602E1" w:rsidP="00A65ECD">
            <w:pPr>
              <w:pStyle w:val="BodyText"/>
              <w:rPr>
                <w:del w:id="1656" w:author="Aziz Boxwala" w:date="2014-08-13T18:29:00Z"/>
                <w:lang w:eastAsia="x-none"/>
              </w:rPr>
            </w:pPr>
            <w:del w:id="1657" w:author="Aziz Boxwala" w:date="2014-08-13T18:29:00Z">
              <w:r w:rsidDel="002F76DF">
                <w:rPr>
                  <w:lang w:eastAsia="x-none"/>
                </w:rPr>
                <w:delText>Proposal</w:delText>
              </w:r>
              <w:r w:rsidR="00AD06C5" w:rsidDel="002F76DF">
                <w:rPr>
                  <w:lang w:eastAsia="x-none"/>
                </w:rPr>
                <w:delText>For</w:delText>
              </w:r>
            </w:del>
          </w:p>
        </w:tc>
      </w:tr>
      <w:tr w:rsidR="001845DB" w:rsidDel="002F76DF" w14:paraId="54325EE7" w14:textId="3DD48288" w:rsidTr="001845DB">
        <w:trPr>
          <w:del w:id="1658" w:author="Aziz Boxwala" w:date="2014-08-13T18:29:00Z"/>
        </w:trPr>
        <w:tc>
          <w:tcPr>
            <w:tcW w:w="2587" w:type="dxa"/>
          </w:tcPr>
          <w:p w14:paraId="3DD002F0" w14:textId="499BD19B" w:rsidR="001845DB" w:rsidDel="002F76DF" w:rsidRDefault="001845DB" w:rsidP="001845DB">
            <w:pPr>
              <w:pStyle w:val="BodyText"/>
              <w:rPr>
                <w:del w:id="1659" w:author="Aziz Boxwala" w:date="2014-08-13T18:29:00Z"/>
                <w:lang w:eastAsia="x-none"/>
              </w:rPr>
            </w:pPr>
            <w:del w:id="1660" w:author="Aziz Boxwala" w:date="2014-08-13T18:29:00Z">
              <w:r w:rsidDel="002F76DF">
                <w:delText>ProposalToNotPerformProcedure</w:delText>
              </w:r>
            </w:del>
          </w:p>
        </w:tc>
        <w:tc>
          <w:tcPr>
            <w:tcW w:w="2592" w:type="dxa"/>
          </w:tcPr>
          <w:p w14:paraId="700D9870" w14:textId="13E9D614" w:rsidR="001845DB" w:rsidDel="002F76DF" w:rsidRDefault="001845DB" w:rsidP="001845DB">
            <w:pPr>
              <w:pStyle w:val="BodyText"/>
              <w:rPr>
                <w:del w:id="1661" w:author="Aziz Boxwala" w:date="2014-08-13T18:29:00Z"/>
                <w:lang w:eastAsia="x-none"/>
              </w:rPr>
            </w:pPr>
            <w:del w:id="1662" w:author="Aziz Boxwala" w:date="2014-08-13T18:29:00Z">
              <w:r w:rsidDel="002F76DF">
                <w:delText>ActionNonPerformance</w:delText>
              </w:r>
            </w:del>
          </w:p>
        </w:tc>
        <w:tc>
          <w:tcPr>
            <w:tcW w:w="2304" w:type="dxa"/>
          </w:tcPr>
          <w:p w14:paraId="549DE611" w14:textId="33787F5A" w:rsidR="001845DB" w:rsidDel="002F76DF" w:rsidRDefault="001845DB" w:rsidP="001845DB">
            <w:pPr>
              <w:pStyle w:val="BodyText"/>
              <w:rPr>
                <w:del w:id="1663" w:author="Aziz Boxwala" w:date="2014-08-13T18:29:00Z"/>
                <w:lang w:eastAsia="x-none"/>
              </w:rPr>
            </w:pPr>
            <w:del w:id="1664" w:author="Aziz Boxwala" w:date="2014-08-13T18:29:00Z">
              <w:r w:rsidDel="002F76DF">
                <w:delText>ProcedureDescriptor</w:delText>
              </w:r>
            </w:del>
          </w:p>
        </w:tc>
        <w:tc>
          <w:tcPr>
            <w:tcW w:w="2016" w:type="dxa"/>
          </w:tcPr>
          <w:p w14:paraId="488FEAE0" w14:textId="7C009802" w:rsidR="001845DB" w:rsidDel="002F76DF" w:rsidRDefault="001845DB" w:rsidP="001845DB">
            <w:pPr>
              <w:pStyle w:val="BodyText"/>
              <w:rPr>
                <w:del w:id="1665" w:author="Aziz Boxwala" w:date="2014-08-13T18:29:00Z"/>
                <w:lang w:eastAsia="x-none"/>
              </w:rPr>
            </w:pPr>
            <w:del w:id="1666" w:author="Aziz Boxwala" w:date="2014-08-13T18:29:00Z">
              <w:r w:rsidDel="002F76DF">
                <w:delText>ProposalAgainst</w:delText>
              </w:r>
            </w:del>
          </w:p>
        </w:tc>
      </w:tr>
      <w:tr w:rsidR="001845DB" w:rsidDel="002F76DF" w14:paraId="4B073611" w14:textId="6E5647B3" w:rsidTr="001845DB">
        <w:trPr>
          <w:del w:id="1667" w:author="Aziz Boxwala" w:date="2014-08-13T18:29:00Z"/>
        </w:trPr>
        <w:tc>
          <w:tcPr>
            <w:tcW w:w="2587" w:type="dxa"/>
          </w:tcPr>
          <w:p w14:paraId="1D383798" w14:textId="1CA07459" w:rsidR="001845DB" w:rsidDel="002F76DF" w:rsidRDefault="001845DB" w:rsidP="001845DB">
            <w:pPr>
              <w:pStyle w:val="BodyText"/>
              <w:rPr>
                <w:del w:id="1668" w:author="Aziz Boxwala" w:date="2014-08-13T18:29:00Z"/>
                <w:lang w:eastAsia="x-none"/>
              </w:rPr>
            </w:pPr>
            <w:del w:id="1669" w:author="Aziz Boxwala" w:date="2014-08-13T18:29:00Z">
              <w:r w:rsidDel="002F76DF">
                <w:rPr>
                  <w:lang w:eastAsia="x-none"/>
                </w:rPr>
                <w:delText>ProcedureOrder</w:delText>
              </w:r>
            </w:del>
          </w:p>
        </w:tc>
        <w:tc>
          <w:tcPr>
            <w:tcW w:w="2592" w:type="dxa"/>
          </w:tcPr>
          <w:p w14:paraId="10B97ADE" w14:textId="529C451C" w:rsidR="001845DB" w:rsidDel="002F76DF" w:rsidRDefault="001845DB" w:rsidP="001845DB">
            <w:pPr>
              <w:pStyle w:val="BodyText"/>
              <w:rPr>
                <w:del w:id="1670" w:author="Aziz Boxwala" w:date="2014-08-13T18:29:00Z"/>
                <w:lang w:eastAsia="x-none"/>
              </w:rPr>
            </w:pPr>
            <w:del w:id="1671" w:author="Aziz Boxwala" w:date="2014-08-13T18:29:00Z">
              <w:r w:rsidDel="002F76DF">
                <w:rPr>
                  <w:lang w:eastAsia="x-none"/>
                </w:rPr>
                <w:delText>ActionPerformance</w:delText>
              </w:r>
            </w:del>
          </w:p>
        </w:tc>
        <w:tc>
          <w:tcPr>
            <w:tcW w:w="2304" w:type="dxa"/>
          </w:tcPr>
          <w:p w14:paraId="36AB566A" w14:textId="501427A6" w:rsidR="001845DB" w:rsidDel="002F76DF" w:rsidRDefault="001845DB" w:rsidP="001845DB">
            <w:pPr>
              <w:pStyle w:val="BodyText"/>
              <w:rPr>
                <w:del w:id="1672" w:author="Aziz Boxwala" w:date="2014-08-13T18:29:00Z"/>
                <w:lang w:eastAsia="x-none"/>
              </w:rPr>
            </w:pPr>
            <w:del w:id="1673" w:author="Aziz Boxwala" w:date="2014-08-13T18:29:00Z">
              <w:r w:rsidDel="002F76DF">
                <w:rPr>
                  <w:lang w:eastAsia="x-none"/>
                </w:rPr>
                <w:delText>ProcedureDescriptor</w:delText>
              </w:r>
            </w:del>
          </w:p>
        </w:tc>
        <w:tc>
          <w:tcPr>
            <w:tcW w:w="2016" w:type="dxa"/>
          </w:tcPr>
          <w:p w14:paraId="661EEA16" w14:textId="3041FB66" w:rsidR="001845DB" w:rsidDel="002F76DF" w:rsidRDefault="001845DB" w:rsidP="001845DB">
            <w:pPr>
              <w:pStyle w:val="BodyText"/>
              <w:rPr>
                <w:del w:id="1674" w:author="Aziz Boxwala" w:date="2014-08-13T18:29:00Z"/>
                <w:lang w:eastAsia="x-none"/>
              </w:rPr>
            </w:pPr>
            <w:del w:id="1675" w:author="Aziz Boxwala" w:date="2014-08-13T18:29:00Z">
              <w:r w:rsidDel="002F76DF">
                <w:rPr>
                  <w:lang w:eastAsia="x-none"/>
                </w:rPr>
                <w:delText>Order</w:delText>
              </w:r>
            </w:del>
          </w:p>
        </w:tc>
      </w:tr>
      <w:tr w:rsidR="001845DB" w:rsidDel="002F76DF" w14:paraId="649389A5" w14:textId="4A4C019E" w:rsidTr="001845DB">
        <w:trPr>
          <w:del w:id="1676" w:author="Aziz Boxwala" w:date="2014-08-13T18:29:00Z"/>
        </w:trPr>
        <w:tc>
          <w:tcPr>
            <w:tcW w:w="2587" w:type="dxa"/>
          </w:tcPr>
          <w:p w14:paraId="6978A49F" w14:textId="7F09A173" w:rsidR="001845DB" w:rsidDel="002F76DF" w:rsidRDefault="001845DB" w:rsidP="001845DB">
            <w:pPr>
              <w:pStyle w:val="BodyText"/>
              <w:rPr>
                <w:del w:id="1677" w:author="Aziz Boxwala" w:date="2014-08-13T18:29:00Z"/>
                <w:lang w:eastAsia="x-none"/>
              </w:rPr>
            </w:pPr>
            <w:del w:id="1678" w:author="Aziz Boxwala" w:date="2014-08-13T18:29:00Z">
              <w:r w:rsidDel="002F76DF">
                <w:rPr>
                  <w:lang w:eastAsia="x-none"/>
                </w:rPr>
                <w:delText>ScheduledProcedure</w:delText>
              </w:r>
            </w:del>
          </w:p>
        </w:tc>
        <w:tc>
          <w:tcPr>
            <w:tcW w:w="2592" w:type="dxa"/>
          </w:tcPr>
          <w:p w14:paraId="54505CCD" w14:textId="6911E150" w:rsidR="001845DB" w:rsidDel="002F76DF" w:rsidRDefault="001845DB" w:rsidP="001845DB">
            <w:pPr>
              <w:pStyle w:val="BodyText"/>
              <w:rPr>
                <w:del w:id="1679" w:author="Aziz Boxwala" w:date="2014-08-13T18:29:00Z"/>
                <w:lang w:eastAsia="x-none"/>
              </w:rPr>
            </w:pPr>
            <w:del w:id="1680" w:author="Aziz Boxwala" w:date="2014-08-13T18:29:00Z">
              <w:r w:rsidDel="002F76DF">
                <w:rPr>
                  <w:lang w:eastAsia="x-none"/>
                </w:rPr>
                <w:delText>ActionPerformance</w:delText>
              </w:r>
            </w:del>
          </w:p>
        </w:tc>
        <w:tc>
          <w:tcPr>
            <w:tcW w:w="2304" w:type="dxa"/>
          </w:tcPr>
          <w:p w14:paraId="2A050AAD" w14:textId="6DFD971F" w:rsidR="001845DB" w:rsidDel="002F76DF" w:rsidRDefault="001845DB" w:rsidP="001845DB">
            <w:pPr>
              <w:pStyle w:val="BodyText"/>
              <w:rPr>
                <w:del w:id="1681" w:author="Aziz Boxwala" w:date="2014-08-13T18:29:00Z"/>
                <w:lang w:eastAsia="x-none"/>
              </w:rPr>
            </w:pPr>
            <w:del w:id="1682" w:author="Aziz Boxwala" w:date="2014-08-13T18:29:00Z">
              <w:r w:rsidDel="002F76DF">
                <w:rPr>
                  <w:lang w:eastAsia="x-none"/>
                </w:rPr>
                <w:delText>ProcedureDescriptor</w:delText>
              </w:r>
            </w:del>
          </w:p>
        </w:tc>
        <w:tc>
          <w:tcPr>
            <w:tcW w:w="2016" w:type="dxa"/>
          </w:tcPr>
          <w:p w14:paraId="1E775F66" w14:textId="349B7108" w:rsidR="001845DB" w:rsidDel="002F76DF" w:rsidRDefault="001845DB" w:rsidP="001845DB">
            <w:pPr>
              <w:pStyle w:val="BodyText"/>
              <w:rPr>
                <w:del w:id="1683" w:author="Aziz Boxwala" w:date="2014-08-13T18:29:00Z"/>
                <w:lang w:eastAsia="x-none"/>
              </w:rPr>
            </w:pPr>
            <w:del w:id="1684" w:author="Aziz Boxwala" w:date="2014-08-13T18:29:00Z">
              <w:r w:rsidDel="002F76DF">
                <w:rPr>
                  <w:lang w:eastAsia="x-none"/>
                </w:rPr>
                <w:delText>Plan</w:delText>
              </w:r>
            </w:del>
          </w:p>
        </w:tc>
      </w:tr>
      <w:tr w:rsidR="001845DB" w:rsidDel="002F76DF" w14:paraId="1A07BDA0" w14:textId="76E9E6F4" w:rsidTr="001845DB">
        <w:trPr>
          <w:del w:id="1685" w:author="Aziz Boxwala" w:date="2014-08-13T18:29:00Z"/>
        </w:trPr>
        <w:tc>
          <w:tcPr>
            <w:tcW w:w="2587" w:type="dxa"/>
          </w:tcPr>
          <w:p w14:paraId="20A4EB60" w14:textId="60E6EFB3" w:rsidR="001845DB" w:rsidDel="002F76DF" w:rsidRDefault="001845DB" w:rsidP="001845DB">
            <w:pPr>
              <w:pStyle w:val="BodyText"/>
              <w:rPr>
                <w:del w:id="1686" w:author="Aziz Boxwala" w:date="2014-08-13T18:29:00Z"/>
                <w:lang w:eastAsia="x-none"/>
              </w:rPr>
            </w:pPr>
            <w:del w:id="1687" w:author="Aziz Boxwala" w:date="2014-08-13T18:29:00Z">
              <w:r w:rsidDel="002F76DF">
                <w:rPr>
                  <w:lang w:eastAsia="x-none"/>
                </w:rPr>
                <w:delText>ProcedureEvent</w:delText>
              </w:r>
            </w:del>
          </w:p>
        </w:tc>
        <w:tc>
          <w:tcPr>
            <w:tcW w:w="2592" w:type="dxa"/>
          </w:tcPr>
          <w:p w14:paraId="71E695A4" w14:textId="1686960C" w:rsidR="001845DB" w:rsidDel="002F76DF" w:rsidRDefault="001845DB" w:rsidP="001845DB">
            <w:pPr>
              <w:pStyle w:val="BodyText"/>
              <w:rPr>
                <w:del w:id="1688" w:author="Aziz Boxwala" w:date="2014-08-13T18:29:00Z"/>
                <w:lang w:eastAsia="x-none"/>
              </w:rPr>
            </w:pPr>
            <w:del w:id="1689" w:author="Aziz Boxwala" w:date="2014-08-13T18:29:00Z">
              <w:r w:rsidDel="002F76DF">
                <w:rPr>
                  <w:lang w:eastAsia="x-none"/>
                </w:rPr>
                <w:delText>ActionPerformance</w:delText>
              </w:r>
            </w:del>
          </w:p>
        </w:tc>
        <w:tc>
          <w:tcPr>
            <w:tcW w:w="2304" w:type="dxa"/>
          </w:tcPr>
          <w:p w14:paraId="3607B7A1" w14:textId="4437130A" w:rsidR="001845DB" w:rsidDel="002F76DF" w:rsidRDefault="001845DB" w:rsidP="001845DB">
            <w:pPr>
              <w:pStyle w:val="BodyText"/>
              <w:rPr>
                <w:del w:id="1690" w:author="Aziz Boxwala" w:date="2014-08-13T18:29:00Z"/>
                <w:lang w:eastAsia="x-none"/>
              </w:rPr>
            </w:pPr>
            <w:del w:id="1691" w:author="Aziz Boxwala" w:date="2014-08-13T18:29:00Z">
              <w:r w:rsidDel="002F76DF">
                <w:rPr>
                  <w:lang w:eastAsia="x-none"/>
                </w:rPr>
                <w:delText>ProcedureDescriptor</w:delText>
              </w:r>
            </w:del>
          </w:p>
        </w:tc>
        <w:tc>
          <w:tcPr>
            <w:tcW w:w="2016" w:type="dxa"/>
          </w:tcPr>
          <w:p w14:paraId="611C697D" w14:textId="0FE247D1" w:rsidR="001845DB" w:rsidDel="002F76DF" w:rsidRDefault="001845DB" w:rsidP="001845DB">
            <w:pPr>
              <w:pStyle w:val="BodyText"/>
              <w:rPr>
                <w:del w:id="1692" w:author="Aziz Boxwala" w:date="2014-08-13T18:29:00Z"/>
                <w:lang w:eastAsia="x-none"/>
              </w:rPr>
            </w:pPr>
            <w:del w:id="1693" w:author="Aziz Boxwala" w:date="2014-08-13T18:29:00Z">
              <w:r w:rsidDel="002F76DF">
                <w:rPr>
                  <w:lang w:eastAsia="x-none"/>
                </w:rPr>
                <w:delText>Performance</w:delText>
              </w:r>
            </w:del>
          </w:p>
        </w:tc>
      </w:tr>
      <w:tr w:rsidR="001845DB" w:rsidDel="002F76DF" w14:paraId="2D3A09E1" w14:textId="3612ABF2" w:rsidTr="001845DB">
        <w:trPr>
          <w:del w:id="1694" w:author="Aziz Boxwala" w:date="2014-08-13T18:29:00Z"/>
        </w:trPr>
        <w:tc>
          <w:tcPr>
            <w:tcW w:w="2587" w:type="dxa"/>
          </w:tcPr>
          <w:p w14:paraId="70CD9A31" w14:textId="7AE8B9E8" w:rsidR="001845DB" w:rsidDel="002F76DF" w:rsidRDefault="001845DB" w:rsidP="001845DB">
            <w:pPr>
              <w:pStyle w:val="BodyText"/>
              <w:rPr>
                <w:del w:id="1695" w:author="Aziz Boxwala" w:date="2014-08-13T18:29:00Z"/>
                <w:lang w:eastAsia="x-none"/>
              </w:rPr>
            </w:pPr>
            <w:del w:id="1696" w:author="Aziz Boxwala" w:date="2014-08-13T18:29:00Z">
              <w:r w:rsidDel="002F76DF">
                <w:delText>ProcedureNotPerformed</w:delText>
              </w:r>
            </w:del>
          </w:p>
        </w:tc>
        <w:tc>
          <w:tcPr>
            <w:tcW w:w="2592" w:type="dxa"/>
          </w:tcPr>
          <w:p w14:paraId="1AA14B94" w14:textId="4D30F284" w:rsidR="001845DB" w:rsidDel="002F76DF" w:rsidRDefault="001845DB" w:rsidP="001845DB">
            <w:pPr>
              <w:pStyle w:val="BodyText"/>
              <w:rPr>
                <w:del w:id="1697" w:author="Aziz Boxwala" w:date="2014-08-13T18:29:00Z"/>
                <w:lang w:eastAsia="x-none"/>
              </w:rPr>
            </w:pPr>
            <w:del w:id="1698" w:author="Aziz Boxwala" w:date="2014-08-13T18:29:00Z">
              <w:r w:rsidDel="002F76DF">
                <w:rPr>
                  <w:lang w:eastAsia="x-none"/>
                </w:rPr>
                <w:delText>ActionNonPerformance</w:delText>
              </w:r>
            </w:del>
          </w:p>
        </w:tc>
        <w:tc>
          <w:tcPr>
            <w:tcW w:w="2304" w:type="dxa"/>
          </w:tcPr>
          <w:p w14:paraId="38DD3752" w14:textId="69D487E5" w:rsidR="001845DB" w:rsidDel="002F76DF" w:rsidRDefault="001845DB" w:rsidP="001845DB">
            <w:pPr>
              <w:pStyle w:val="BodyText"/>
              <w:rPr>
                <w:del w:id="1699" w:author="Aziz Boxwala" w:date="2014-08-13T18:29:00Z"/>
                <w:lang w:eastAsia="x-none"/>
              </w:rPr>
            </w:pPr>
            <w:del w:id="1700" w:author="Aziz Boxwala" w:date="2014-08-13T18:29:00Z">
              <w:r w:rsidDel="002F76DF">
                <w:rPr>
                  <w:lang w:eastAsia="x-none"/>
                </w:rPr>
                <w:delText>ProcedureDescriptor</w:delText>
              </w:r>
            </w:del>
          </w:p>
        </w:tc>
        <w:tc>
          <w:tcPr>
            <w:tcW w:w="2016" w:type="dxa"/>
          </w:tcPr>
          <w:p w14:paraId="19A0145E" w14:textId="196E4325" w:rsidR="001845DB" w:rsidDel="002F76DF" w:rsidRDefault="001845DB" w:rsidP="001845DB">
            <w:pPr>
              <w:pStyle w:val="BodyText"/>
              <w:rPr>
                <w:del w:id="1701" w:author="Aziz Boxwala" w:date="2014-08-13T18:29:00Z"/>
                <w:lang w:eastAsia="x-none"/>
              </w:rPr>
            </w:pPr>
            <w:del w:id="1702" w:author="Aziz Boxwala" w:date="2014-08-13T18:29:00Z">
              <w:r w:rsidDel="002F76DF">
                <w:rPr>
                  <w:lang w:eastAsia="x-none"/>
                </w:rPr>
                <w:delText>Performance</w:delText>
              </w:r>
            </w:del>
          </w:p>
        </w:tc>
      </w:tr>
      <w:tr w:rsidR="001845DB" w:rsidDel="002F76DF" w14:paraId="53F99548" w14:textId="0E5E499C" w:rsidTr="001845DB">
        <w:trPr>
          <w:del w:id="1703" w:author="Aziz Boxwala" w:date="2014-08-13T18:29:00Z"/>
        </w:trPr>
        <w:tc>
          <w:tcPr>
            <w:tcW w:w="2587" w:type="dxa"/>
          </w:tcPr>
          <w:p w14:paraId="78824243" w14:textId="055B4406" w:rsidR="001845DB" w:rsidDel="002F76DF" w:rsidRDefault="001845DB" w:rsidP="001D111C">
            <w:pPr>
              <w:pStyle w:val="BodyText"/>
              <w:rPr>
                <w:del w:id="1704" w:author="Aziz Boxwala" w:date="2014-08-13T18:29:00Z"/>
              </w:rPr>
            </w:pPr>
            <w:del w:id="1705" w:author="Aziz Boxwala" w:date="2014-08-13T18:29:00Z">
              <w:r w:rsidDel="002F76DF">
                <w:delText>ImmunizationRecommendation</w:delText>
              </w:r>
            </w:del>
          </w:p>
        </w:tc>
        <w:tc>
          <w:tcPr>
            <w:tcW w:w="2592" w:type="dxa"/>
          </w:tcPr>
          <w:p w14:paraId="38350E82" w14:textId="194D5D3E" w:rsidR="001845DB" w:rsidDel="002F76DF" w:rsidRDefault="001845DB" w:rsidP="001D111C">
            <w:pPr>
              <w:pStyle w:val="BodyText"/>
              <w:rPr>
                <w:del w:id="1706" w:author="Aziz Boxwala" w:date="2014-08-13T18:29:00Z"/>
              </w:rPr>
            </w:pPr>
            <w:del w:id="1707" w:author="Aziz Boxwala" w:date="2014-08-13T18:29:00Z">
              <w:r w:rsidDel="002F76DF">
                <w:delText>ActionPerformance</w:delText>
              </w:r>
            </w:del>
          </w:p>
        </w:tc>
        <w:tc>
          <w:tcPr>
            <w:tcW w:w="2304" w:type="dxa"/>
          </w:tcPr>
          <w:p w14:paraId="667A68F7" w14:textId="47FEDCCE" w:rsidR="001845DB" w:rsidDel="002F76DF" w:rsidRDefault="001845DB" w:rsidP="001D111C">
            <w:pPr>
              <w:pStyle w:val="BodyText"/>
              <w:rPr>
                <w:del w:id="1708" w:author="Aziz Boxwala" w:date="2014-08-13T18:29:00Z"/>
              </w:rPr>
            </w:pPr>
            <w:del w:id="1709" w:author="Aziz Boxwala" w:date="2014-08-13T18:29:00Z">
              <w:r w:rsidDel="002F76DF">
                <w:delText>ImmunizationDescriptor</w:delText>
              </w:r>
            </w:del>
          </w:p>
        </w:tc>
        <w:tc>
          <w:tcPr>
            <w:tcW w:w="2016" w:type="dxa"/>
          </w:tcPr>
          <w:p w14:paraId="0119C079" w14:textId="48D42A0E" w:rsidR="001845DB" w:rsidDel="002F76DF" w:rsidRDefault="001845DB" w:rsidP="001D111C">
            <w:pPr>
              <w:pStyle w:val="BodyText"/>
              <w:rPr>
                <w:del w:id="1710" w:author="Aziz Boxwala" w:date="2014-08-13T18:29:00Z"/>
              </w:rPr>
            </w:pPr>
            <w:del w:id="1711" w:author="Aziz Boxwala" w:date="2014-08-13T18:29:00Z">
              <w:r w:rsidDel="002F76DF">
                <w:delText>ProposalFor</w:delText>
              </w:r>
            </w:del>
          </w:p>
        </w:tc>
      </w:tr>
      <w:tr w:rsidR="001845DB" w:rsidDel="002F76DF" w14:paraId="0D6A39FB" w14:textId="0DC72299" w:rsidTr="001845DB">
        <w:trPr>
          <w:del w:id="1712" w:author="Aziz Boxwala" w:date="2014-08-13T18:29:00Z"/>
        </w:trPr>
        <w:tc>
          <w:tcPr>
            <w:tcW w:w="2587" w:type="dxa"/>
          </w:tcPr>
          <w:p w14:paraId="28E0D542" w14:textId="523A9613" w:rsidR="001845DB" w:rsidDel="002F76DF" w:rsidRDefault="001845DB" w:rsidP="001D111C">
            <w:pPr>
              <w:pStyle w:val="BodyText"/>
              <w:rPr>
                <w:del w:id="1713" w:author="Aziz Boxwala" w:date="2014-08-13T18:29:00Z"/>
              </w:rPr>
            </w:pPr>
            <w:del w:id="1714" w:author="Aziz Boxwala" w:date="2014-08-13T18:29:00Z">
              <w:r w:rsidDel="002F76DF">
                <w:delText>ImmunizationDoseAdministration</w:delText>
              </w:r>
            </w:del>
          </w:p>
        </w:tc>
        <w:tc>
          <w:tcPr>
            <w:tcW w:w="2592" w:type="dxa"/>
          </w:tcPr>
          <w:p w14:paraId="54620BB5" w14:textId="2C9C3DC8" w:rsidR="001845DB" w:rsidDel="002F76DF" w:rsidRDefault="001845DB" w:rsidP="001D111C">
            <w:pPr>
              <w:pStyle w:val="BodyText"/>
              <w:rPr>
                <w:del w:id="1715" w:author="Aziz Boxwala" w:date="2014-08-13T18:29:00Z"/>
              </w:rPr>
            </w:pPr>
            <w:del w:id="1716" w:author="Aziz Boxwala" w:date="2014-08-13T18:29:00Z">
              <w:r w:rsidDel="002F76DF">
                <w:delText>ActionPerformance</w:delText>
              </w:r>
            </w:del>
          </w:p>
        </w:tc>
        <w:tc>
          <w:tcPr>
            <w:tcW w:w="2304" w:type="dxa"/>
          </w:tcPr>
          <w:p w14:paraId="50680A93" w14:textId="00FAE432" w:rsidR="001845DB" w:rsidDel="002F76DF" w:rsidRDefault="001845DB" w:rsidP="001D111C">
            <w:pPr>
              <w:pStyle w:val="BodyText"/>
              <w:rPr>
                <w:del w:id="1717" w:author="Aziz Boxwala" w:date="2014-08-13T18:29:00Z"/>
              </w:rPr>
            </w:pPr>
            <w:del w:id="1718" w:author="Aziz Boxwala" w:date="2014-08-13T18:29:00Z">
              <w:r w:rsidDel="002F76DF">
                <w:delText>ImmunizationDescriptor</w:delText>
              </w:r>
            </w:del>
          </w:p>
        </w:tc>
        <w:tc>
          <w:tcPr>
            <w:tcW w:w="2016" w:type="dxa"/>
          </w:tcPr>
          <w:p w14:paraId="426A91DA" w14:textId="34111108" w:rsidR="001845DB" w:rsidDel="002F76DF" w:rsidRDefault="001845DB" w:rsidP="001D111C">
            <w:pPr>
              <w:pStyle w:val="BodyText"/>
              <w:rPr>
                <w:del w:id="1719" w:author="Aziz Boxwala" w:date="2014-08-13T18:29:00Z"/>
              </w:rPr>
            </w:pPr>
            <w:del w:id="1720" w:author="Aziz Boxwala" w:date="2014-08-13T18:29:00Z">
              <w:r w:rsidDel="002F76DF">
                <w:delText>Performance</w:delText>
              </w:r>
            </w:del>
          </w:p>
        </w:tc>
      </w:tr>
      <w:tr w:rsidR="001845DB" w:rsidDel="002F76DF" w14:paraId="0AE6572A" w14:textId="420D5FC3" w:rsidTr="001845DB">
        <w:trPr>
          <w:del w:id="1721" w:author="Aziz Boxwala" w:date="2014-08-13T18:29:00Z"/>
        </w:trPr>
        <w:tc>
          <w:tcPr>
            <w:tcW w:w="2587" w:type="dxa"/>
          </w:tcPr>
          <w:p w14:paraId="3F3F073C" w14:textId="2B86F986" w:rsidR="001845DB" w:rsidDel="002F76DF" w:rsidRDefault="001845DB" w:rsidP="001D111C">
            <w:pPr>
              <w:pStyle w:val="BodyText"/>
              <w:rPr>
                <w:del w:id="1722" w:author="Aziz Boxwala" w:date="2014-08-13T18:29:00Z"/>
              </w:rPr>
            </w:pPr>
            <w:del w:id="1723" w:author="Aziz Boxwala" w:date="2014-08-13T18:29:00Z">
              <w:r w:rsidDel="002F76DF">
                <w:delText>ImmunizationOrder</w:delText>
              </w:r>
            </w:del>
          </w:p>
        </w:tc>
        <w:tc>
          <w:tcPr>
            <w:tcW w:w="2592" w:type="dxa"/>
          </w:tcPr>
          <w:p w14:paraId="70055359" w14:textId="741F52C5" w:rsidR="001845DB" w:rsidDel="002F76DF" w:rsidRDefault="001845DB" w:rsidP="001D111C">
            <w:pPr>
              <w:pStyle w:val="BodyText"/>
              <w:rPr>
                <w:del w:id="1724" w:author="Aziz Boxwala" w:date="2014-08-13T18:29:00Z"/>
              </w:rPr>
            </w:pPr>
            <w:del w:id="1725" w:author="Aziz Boxwala" w:date="2014-08-13T18:29:00Z">
              <w:r w:rsidDel="002F76DF">
                <w:delText>ActionPerformance</w:delText>
              </w:r>
            </w:del>
          </w:p>
        </w:tc>
        <w:tc>
          <w:tcPr>
            <w:tcW w:w="2304" w:type="dxa"/>
          </w:tcPr>
          <w:p w14:paraId="175B7346" w14:textId="70B743E4" w:rsidR="001845DB" w:rsidDel="002F76DF" w:rsidRDefault="001845DB" w:rsidP="001D111C">
            <w:pPr>
              <w:pStyle w:val="BodyText"/>
              <w:rPr>
                <w:del w:id="1726" w:author="Aziz Boxwala" w:date="2014-08-13T18:29:00Z"/>
              </w:rPr>
            </w:pPr>
            <w:del w:id="1727" w:author="Aziz Boxwala" w:date="2014-08-13T18:29:00Z">
              <w:r w:rsidDel="002F76DF">
                <w:delText>ImmunizationDescriptor</w:delText>
              </w:r>
            </w:del>
          </w:p>
        </w:tc>
        <w:tc>
          <w:tcPr>
            <w:tcW w:w="2016" w:type="dxa"/>
          </w:tcPr>
          <w:p w14:paraId="2A61F44F" w14:textId="41B46ED9" w:rsidR="001845DB" w:rsidDel="002F76DF" w:rsidRDefault="001845DB" w:rsidP="001D111C">
            <w:pPr>
              <w:pStyle w:val="BodyText"/>
              <w:rPr>
                <w:del w:id="1728" w:author="Aziz Boxwala" w:date="2014-08-13T18:29:00Z"/>
              </w:rPr>
            </w:pPr>
            <w:del w:id="1729" w:author="Aziz Boxwala" w:date="2014-08-13T18:29:00Z">
              <w:r w:rsidDel="002F76DF">
                <w:delText>Order</w:delText>
              </w:r>
            </w:del>
          </w:p>
        </w:tc>
      </w:tr>
      <w:tr w:rsidR="001845DB" w:rsidDel="002F76DF" w14:paraId="0074B67E" w14:textId="61E85664" w:rsidTr="001845DB">
        <w:trPr>
          <w:del w:id="1730" w:author="Aziz Boxwala" w:date="2014-08-13T18:29:00Z"/>
        </w:trPr>
        <w:tc>
          <w:tcPr>
            <w:tcW w:w="2587" w:type="dxa"/>
          </w:tcPr>
          <w:p w14:paraId="41AA9F47" w14:textId="161F8905" w:rsidR="001845DB" w:rsidDel="002F76DF" w:rsidRDefault="001845DB" w:rsidP="001D111C">
            <w:pPr>
              <w:pStyle w:val="BodyText"/>
              <w:rPr>
                <w:del w:id="1731" w:author="Aziz Boxwala" w:date="2014-08-13T18:29:00Z"/>
              </w:rPr>
            </w:pPr>
            <w:del w:id="1732" w:author="Aziz Boxwala" w:date="2014-08-13T18:29:00Z">
              <w:r w:rsidDel="002F76DF">
                <w:delText>DietOrder</w:delText>
              </w:r>
            </w:del>
          </w:p>
        </w:tc>
        <w:tc>
          <w:tcPr>
            <w:tcW w:w="2592" w:type="dxa"/>
          </w:tcPr>
          <w:p w14:paraId="49AD4966" w14:textId="52D83BBD" w:rsidR="001845DB" w:rsidDel="002F76DF" w:rsidRDefault="001845DB" w:rsidP="001D111C">
            <w:pPr>
              <w:pStyle w:val="BodyText"/>
              <w:rPr>
                <w:del w:id="1733" w:author="Aziz Boxwala" w:date="2014-08-13T18:29:00Z"/>
              </w:rPr>
            </w:pPr>
            <w:del w:id="1734" w:author="Aziz Boxwala" w:date="2014-08-13T18:29:00Z">
              <w:r w:rsidDel="002F76DF">
                <w:delText>ActionPerformance</w:delText>
              </w:r>
            </w:del>
          </w:p>
        </w:tc>
        <w:tc>
          <w:tcPr>
            <w:tcW w:w="2304" w:type="dxa"/>
          </w:tcPr>
          <w:p w14:paraId="17E5A965" w14:textId="4C78A0F8" w:rsidR="001845DB" w:rsidDel="002F76DF" w:rsidRDefault="001845DB" w:rsidP="001D111C">
            <w:pPr>
              <w:pStyle w:val="BodyText"/>
              <w:rPr>
                <w:del w:id="1735" w:author="Aziz Boxwala" w:date="2014-08-13T18:29:00Z"/>
              </w:rPr>
            </w:pPr>
            <w:del w:id="1736" w:author="Aziz Boxwala" w:date="2014-08-13T18:29:00Z">
              <w:r w:rsidDel="002F76DF">
                <w:delText>NutritionDescriptor</w:delText>
              </w:r>
            </w:del>
          </w:p>
        </w:tc>
        <w:tc>
          <w:tcPr>
            <w:tcW w:w="2016" w:type="dxa"/>
          </w:tcPr>
          <w:p w14:paraId="60A04B46" w14:textId="4AC425BB" w:rsidR="001845DB" w:rsidDel="002F76DF" w:rsidRDefault="001845DB" w:rsidP="001D111C">
            <w:pPr>
              <w:pStyle w:val="BodyText"/>
              <w:rPr>
                <w:del w:id="1737" w:author="Aziz Boxwala" w:date="2014-08-13T18:29:00Z"/>
              </w:rPr>
            </w:pPr>
            <w:del w:id="1738" w:author="Aziz Boxwala" w:date="2014-08-13T18:29:00Z">
              <w:r w:rsidDel="002F76DF">
                <w:delText>Order</w:delText>
              </w:r>
            </w:del>
          </w:p>
        </w:tc>
      </w:tr>
      <w:tr w:rsidR="001845DB" w:rsidDel="002F76DF" w14:paraId="4A8A0ECE" w14:textId="4B16172A" w:rsidTr="001845DB">
        <w:trPr>
          <w:del w:id="1739" w:author="Aziz Boxwala" w:date="2014-08-13T18:29:00Z"/>
        </w:trPr>
        <w:tc>
          <w:tcPr>
            <w:tcW w:w="2587" w:type="dxa"/>
          </w:tcPr>
          <w:p w14:paraId="1889AF21" w14:textId="294723E7" w:rsidR="001845DB" w:rsidDel="002F76DF" w:rsidRDefault="001845DB" w:rsidP="001D111C">
            <w:pPr>
              <w:pStyle w:val="BodyText"/>
              <w:rPr>
                <w:del w:id="1740" w:author="Aziz Boxwala" w:date="2014-08-13T18:29:00Z"/>
              </w:rPr>
            </w:pPr>
            <w:del w:id="1741" w:author="Aziz Boxwala" w:date="2014-08-13T18:29:00Z">
              <w:r w:rsidDel="002F76DF">
                <w:delText>DietProposal</w:delText>
              </w:r>
            </w:del>
          </w:p>
        </w:tc>
        <w:tc>
          <w:tcPr>
            <w:tcW w:w="2592" w:type="dxa"/>
          </w:tcPr>
          <w:p w14:paraId="75105708" w14:textId="29392C23" w:rsidR="001845DB" w:rsidDel="002F76DF" w:rsidRDefault="001845DB" w:rsidP="001D111C">
            <w:pPr>
              <w:pStyle w:val="BodyText"/>
              <w:rPr>
                <w:del w:id="1742" w:author="Aziz Boxwala" w:date="2014-08-13T18:29:00Z"/>
              </w:rPr>
            </w:pPr>
            <w:del w:id="1743" w:author="Aziz Boxwala" w:date="2014-08-13T18:29:00Z">
              <w:r w:rsidDel="002F76DF">
                <w:delText>ActionPerformance</w:delText>
              </w:r>
            </w:del>
          </w:p>
        </w:tc>
        <w:tc>
          <w:tcPr>
            <w:tcW w:w="2304" w:type="dxa"/>
          </w:tcPr>
          <w:p w14:paraId="0EE7D5A4" w14:textId="045D0306" w:rsidR="001845DB" w:rsidDel="002F76DF" w:rsidRDefault="001845DB" w:rsidP="001D111C">
            <w:pPr>
              <w:pStyle w:val="BodyText"/>
              <w:rPr>
                <w:del w:id="1744" w:author="Aziz Boxwala" w:date="2014-08-13T18:29:00Z"/>
              </w:rPr>
            </w:pPr>
            <w:del w:id="1745" w:author="Aziz Boxwala" w:date="2014-08-13T18:29:00Z">
              <w:r w:rsidDel="002F76DF">
                <w:delText>NutritionDescriptor</w:delText>
              </w:r>
            </w:del>
          </w:p>
        </w:tc>
        <w:tc>
          <w:tcPr>
            <w:tcW w:w="2016" w:type="dxa"/>
          </w:tcPr>
          <w:p w14:paraId="6EFBBCE2" w14:textId="7F49BE4A" w:rsidR="001845DB" w:rsidDel="002F76DF" w:rsidRDefault="001845DB" w:rsidP="001D111C">
            <w:pPr>
              <w:pStyle w:val="BodyText"/>
              <w:rPr>
                <w:del w:id="1746" w:author="Aziz Boxwala" w:date="2014-08-13T18:29:00Z"/>
              </w:rPr>
            </w:pPr>
            <w:del w:id="1747" w:author="Aziz Boxwala" w:date="2014-08-13T18:29:00Z">
              <w:r w:rsidDel="002F76DF">
                <w:delText>ProposalFor</w:delText>
              </w:r>
            </w:del>
          </w:p>
        </w:tc>
      </w:tr>
      <w:tr w:rsidR="001845DB" w:rsidDel="002F76DF" w14:paraId="1AC07C8E" w14:textId="219664C4" w:rsidTr="001845DB">
        <w:trPr>
          <w:del w:id="1748" w:author="Aziz Boxwala" w:date="2014-08-13T18:29:00Z"/>
        </w:trPr>
        <w:tc>
          <w:tcPr>
            <w:tcW w:w="2587" w:type="dxa"/>
          </w:tcPr>
          <w:p w14:paraId="2D66D379" w14:textId="298390E2" w:rsidR="001845DB" w:rsidDel="002F76DF" w:rsidRDefault="001845DB" w:rsidP="001D111C">
            <w:pPr>
              <w:pStyle w:val="BodyText"/>
              <w:rPr>
                <w:del w:id="1749" w:author="Aziz Boxwala" w:date="2014-08-13T18:29:00Z"/>
              </w:rPr>
            </w:pPr>
            <w:del w:id="1750" w:author="Aziz Boxwala" w:date="2014-08-13T18:29:00Z">
              <w:r w:rsidDel="002F76DF">
                <w:delText>DietAdministration</w:delText>
              </w:r>
            </w:del>
          </w:p>
        </w:tc>
        <w:tc>
          <w:tcPr>
            <w:tcW w:w="2592" w:type="dxa"/>
          </w:tcPr>
          <w:p w14:paraId="5CCB8C3E" w14:textId="3759F3C9" w:rsidR="001845DB" w:rsidDel="002F76DF" w:rsidRDefault="001845DB" w:rsidP="001D111C">
            <w:pPr>
              <w:pStyle w:val="BodyText"/>
              <w:rPr>
                <w:del w:id="1751" w:author="Aziz Boxwala" w:date="2014-08-13T18:29:00Z"/>
              </w:rPr>
            </w:pPr>
            <w:del w:id="1752" w:author="Aziz Boxwala" w:date="2014-08-13T18:29:00Z">
              <w:r w:rsidDel="002F76DF">
                <w:delText>ActionPerformance</w:delText>
              </w:r>
            </w:del>
          </w:p>
        </w:tc>
        <w:tc>
          <w:tcPr>
            <w:tcW w:w="2304" w:type="dxa"/>
          </w:tcPr>
          <w:p w14:paraId="07D004B6" w14:textId="10EA3D04" w:rsidR="001845DB" w:rsidDel="002F76DF" w:rsidRDefault="001845DB" w:rsidP="001D111C">
            <w:pPr>
              <w:pStyle w:val="BodyText"/>
              <w:rPr>
                <w:del w:id="1753" w:author="Aziz Boxwala" w:date="2014-08-13T18:29:00Z"/>
              </w:rPr>
            </w:pPr>
            <w:del w:id="1754" w:author="Aziz Boxwala" w:date="2014-08-13T18:29:00Z">
              <w:r w:rsidDel="002F76DF">
                <w:delText>NutritionDescriptor</w:delText>
              </w:r>
            </w:del>
          </w:p>
        </w:tc>
        <w:tc>
          <w:tcPr>
            <w:tcW w:w="2016" w:type="dxa"/>
          </w:tcPr>
          <w:p w14:paraId="525179F5" w14:textId="05337183" w:rsidR="001845DB" w:rsidDel="002F76DF" w:rsidRDefault="001845DB" w:rsidP="001D111C">
            <w:pPr>
              <w:pStyle w:val="BodyText"/>
              <w:rPr>
                <w:del w:id="1755" w:author="Aziz Boxwala" w:date="2014-08-13T18:29:00Z"/>
              </w:rPr>
            </w:pPr>
            <w:del w:id="1756" w:author="Aziz Boxwala" w:date="2014-08-13T18:29:00Z">
              <w:r w:rsidDel="002F76DF">
                <w:delText>Performance</w:delText>
              </w:r>
            </w:del>
          </w:p>
        </w:tc>
      </w:tr>
      <w:tr w:rsidR="001845DB" w:rsidDel="002F76DF" w14:paraId="432A1593" w14:textId="0C88A361" w:rsidTr="001845DB">
        <w:trPr>
          <w:del w:id="1757" w:author="Aziz Boxwala" w:date="2014-08-13T18:29:00Z"/>
        </w:trPr>
        <w:tc>
          <w:tcPr>
            <w:tcW w:w="2587" w:type="dxa"/>
          </w:tcPr>
          <w:p w14:paraId="6577112D" w14:textId="21A47332" w:rsidR="001845DB" w:rsidDel="002F76DF" w:rsidRDefault="001845DB" w:rsidP="001D111C">
            <w:pPr>
              <w:pStyle w:val="BodyText"/>
              <w:rPr>
                <w:del w:id="1758" w:author="Aziz Boxwala" w:date="2014-08-13T18:29:00Z"/>
              </w:rPr>
            </w:pPr>
            <w:del w:id="1759" w:author="Aziz Boxwala" w:date="2014-08-13T18:29:00Z">
              <w:r w:rsidDel="002F76DF">
                <w:delText>CommunicationProposal</w:delText>
              </w:r>
            </w:del>
          </w:p>
        </w:tc>
        <w:tc>
          <w:tcPr>
            <w:tcW w:w="2592" w:type="dxa"/>
          </w:tcPr>
          <w:p w14:paraId="23DAD107" w14:textId="3CE3FD49" w:rsidR="001845DB" w:rsidDel="002F76DF" w:rsidRDefault="001845DB" w:rsidP="001D111C">
            <w:pPr>
              <w:pStyle w:val="BodyText"/>
              <w:rPr>
                <w:del w:id="1760" w:author="Aziz Boxwala" w:date="2014-08-13T18:29:00Z"/>
              </w:rPr>
            </w:pPr>
            <w:del w:id="1761" w:author="Aziz Boxwala" w:date="2014-08-13T18:29:00Z">
              <w:r w:rsidDel="002F76DF">
                <w:delText>ActionPerformance</w:delText>
              </w:r>
            </w:del>
          </w:p>
        </w:tc>
        <w:tc>
          <w:tcPr>
            <w:tcW w:w="2304" w:type="dxa"/>
          </w:tcPr>
          <w:p w14:paraId="1C91BFAE" w14:textId="1178B53C" w:rsidR="001845DB" w:rsidDel="002F76DF" w:rsidRDefault="001845DB" w:rsidP="001D111C">
            <w:pPr>
              <w:pStyle w:val="BodyText"/>
              <w:rPr>
                <w:del w:id="1762" w:author="Aziz Boxwala" w:date="2014-08-13T18:29:00Z"/>
              </w:rPr>
            </w:pPr>
            <w:del w:id="1763" w:author="Aziz Boxwala" w:date="2014-08-13T18:29:00Z">
              <w:r w:rsidDel="002F76DF">
                <w:delText>CommunicationDescriptor</w:delText>
              </w:r>
            </w:del>
          </w:p>
        </w:tc>
        <w:tc>
          <w:tcPr>
            <w:tcW w:w="2016" w:type="dxa"/>
          </w:tcPr>
          <w:p w14:paraId="1E732A4A" w14:textId="5ECD7EDC" w:rsidR="001845DB" w:rsidDel="002F76DF" w:rsidRDefault="001845DB" w:rsidP="001D111C">
            <w:pPr>
              <w:pStyle w:val="BodyText"/>
              <w:rPr>
                <w:del w:id="1764" w:author="Aziz Boxwala" w:date="2014-08-13T18:29:00Z"/>
              </w:rPr>
            </w:pPr>
            <w:del w:id="1765" w:author="Aziz Boxwala" w:date="2014-08-13T18:29:00Z">
              <w:r w:rsidDel="002F76DF">
                <w:delText>ProposalFor</w:delText>
              </w:r>
            </w:del>
          </w:p>
        </w:tc>
      </w:tr>
      <w:tr w:rsidR="001845DB" w:rsidDel="002F76DF" w14:paraId="78071BAA" w14:textId="46B82B08" w:rsidTr="001845DB">
        <w:trPr>
          <w:del w:id="1766" w:author="Aziz Boxwala" w:date="2014-08-13T18:29:00Z"/>
        </w:trPr>
        <w:tc>
          <w:tcPr>
            <w:tcW w:w="2587" w:type="dxa"/>
          </w:tcPr>
          <w:p w14:paraId="408A8730" w14:textId="70F07177" w:rsidR="001845DB" w:rsidDel="002F76DF" w:rsidRDefault="001845DB" w:rsidP="001D111C">
            <w:pPr>
              <w:pStyle w:val="BodyText"/>
              <w:rPr>
                <w:del w:id="1767" w:author="Aziz Boxwala" w:date="2014-08-13T18:29:00Z"/>
              </w:rPr>
            </w:pPr>
            <w:del w:id="1768" w:author="Aziz Boxwala" w:date="2014-08-13T18:29:00Z">
              <w:r w:rsidDel="002F76DF">
                <w:delText>CommunicationOrder</w:delText>
              </w:r>
            </w:del>
          </w:p>
        </w:tc>
        <w:tc>
          <w:tcPr>
            <w:tcW w:w="2592" w:type="dxa"/>
          </w:tcPr>
          <w:p w14:paraId="1D710DAA" w14:textId="533DC908" w:rsidR="001845DB" w:rsidDel="002F76DF" w:rsidRDefault="001845DB" w:rsidP="001D111C">
            <w:pPr>
              <w:pStyle w:val="BodyText"/>
              <w:rPr>
                <w:del w:id="1769" w:author="Aziz Boxwala" w:date="2014-08-13T18:29:00Z"/>
              </w:rPr>
            </w:pPr>
            <w:del w:id="1770" w:author="Aziz Boxwala" w:date="2014-08-13T18:29:00Z">
              <w:r w:rsidDel="002F76DF">
                <w:delText>ActionPerformance</w:delText>
              </w:r>
            </w:del>
          </w:p>
        </w:tc>
        <w:tc>
          <w:tcPr>
            <w:tcW w:w="2304" w:type="dxa"/>
          </w:tcPr>
          <w:p w14:paraId="1525E257" w14:textId="045619D7" w:rsidR="001845DB" w:rsidDel="002F76DF" w:rsidRDefault="001845DB" w:rsidP="001D111C">
            <w:pPr>
              <w:pStyle w:val="BodyText"/>
              <w:rPr>
                <w:del w:id="1771" w:author="Aziz Boxwala" w:date="2014-08-13T18:29:00Z"/>
              </w:rPr>
            </w:pPr>
            <w:del w:id="1772" w:author="Aziz Boxwala" w:date="2014-08-13T18:29:00Z">
              <w:r w:rsidDel="002F76DF">
                <w:delText>CommunicationDescriptor</w:delText>
              </w:r>
            </w:del>
          </w:p>
        </w:tc>
        <w:tc>
          <w:tcPr>
            <w:tcW w:w="2016" w:type="dxa"/>
          </w:tcPr>
          <w:p w14:paraId="6968E431" w14:textId="762A1017" w:rsidR="001845DB" w:rsidDel="002F76DF" w:rsidRDefault="001845DB" w:rsidP="001D111C">
            <w:pPr>
              <w:pStyle w:val="BodyText"/>
              <w:rPr>
                <w:del w:id="1773" w:author="Aziz Boxwala" w:date="2014-08-13T18:29:00Z"/>
              </w:rPr>
            </w:pPr>
            <w:del w:id="1774" w:author="Aziz Boxwala" w:date="2014-08-13T18:29:00Z">
              <w:r w:rsidDel="002F76DF">
                <w:delText>Order</w:delText>
              </w:r>
            </w:del>
          </w:p>
        </w:tc>
      </w:tr>
      <w:tr w:rsidR="001845DB" w:rsidDel="002F76DF" w14:paraId="42E97454" w14:textId="23234A9F" w:rsidTr="001845DB">
        <w:trPr>
          <w:del w:id="1775" w:author="Aziz Boxwala" w:date="2014-08-13T18:29:00Z"/>
        </w:trPr>
        <w:tc>
          <w:tcPr>
            <w:tcW w:w="2587" w:type="dxa"/>
          </w:tcPr>
          <w:p w14:paraId="43BD503A" w14:textId="2257A24E" w:rsidR="001845DB" w:rsidDel="002F76DF" w:rsidRDefault="001845DB" w:rsidP="001D111C">
            <w:pPr>
              <w:pStyle w:val="BodyText"/>
              <w:rPr>
                <w:del w:id="1776" w:author="Aziz Boxwala" w:date="2014-08-13T18:29:00Z"/>
              </w:rPr>
            </w:pPr>
            <w:del w:id="1777" w:author="Aziz Boxwala" w:date="2014-08-13T18:29:00Z">
              <w:r w:rsidDel="002F76DF">
                <w:delText>CommunicationEvent</w:delText>
              </w:r>
            </w:del>
          </w:p>
        </w:tc>
        <w:tc>
          <w:tcPr>
            <w:tcW w:w="2592" w:type="dxa"/>
          </w:tcPr>
          <w:p w14:paraId="50BBAA7E" w14:textId="1E4F4A9E" w:rsidR="001845DB" w:rsidDel="002F76DF" w:rsidRDefault="001845DB" w:rsidP="001D111C">
            <w:pPr>
              <w:pStyle w:val="BodyText"/>
              <w:rPr>
                <w:del w:id="1778" w:author="Aziz Boxwala" w:date="2014-08-13T18:29:00Z"/>
              </w:rPr>
            </w:pPr>
            <w:del w:id="1779" w:author="Aziz Boxwala" w:date="2014-08-13T18:29:00Z">
              <w:r w:rsidDel="002F76DF">
                <w:delText>ActionPerformance</w:delText>
              </w:r>
            </w:del>
          </w:p>
        </w:tc>
        <w:tc>
          <w:tcPr>
            <w:tcW w:w="2304" w:type="dxa"/>
          </w:tcPr>
          <w:p w14:paraId="4A88936B" w14:textId="62EE54C8" w:rsidR="001845DB" w:rsidDel="002F76DF" w:rsidRDefault="001845DB" w:rsidP="001D111C">
            <w:pPr>
              <w:pStyle w:val="BodyText"/>
              <w:rPr>
                <w:del w:id="1780" w:author="Aziz Boxwala" w:date="2014-08-13T18:29:00Z"/>
              </w:rPr>
            </w:pPr>
            <w:del w:id="1781" w:author="Aziz Boxwala" w:date="2014-08-13T18:29:00Z">
              <w:r w:rsidDel="002F76DF">
                <w:delText>CommunicationDescriptor</w:delText>
              </w:r>
            </w:del>
          </w:p>
        </w:tc>
        <w:tc>
          <w:tcPr>
            <w:tcW w:w="2016" w:type="dxa"/>
          </w:tcPr>
          <w:p w14:paraId="748C3C12" w14:textId="6C375E23" w:rsidR="001845DB" w:rsidDel="002F76DF" w:rsidRDefault="001845DB" w:rsidP="001D111C">
            <w:pPr>
              <w:pStyle w:val="BodyText"/>
              <w:rPr>
                <w:del w:id="1782" w:author="Aziz Boxwala" w:date="2014-08-13T18:29:00Z"/>
              </w:rPr>
            </w:pPr>
            <w:del w:id="1783" w:author="Aziz Boxwala" w:date="2014-08-13T18:29:00Z">
              <w:r w:rsidDel="002F76DF">
                <w:delText>Performance</w:delText>
              </w:r>
            </w:del>
          </w:p>
        </w:tc>
      </w:tr>
      <w:tr w:rsidR="001845DB" w:rsidDel="002F76DF" w14:paraId="5C377EE8" w14:textId="61C13A67" w:rsidTr="001845DB">
        <w:trPr>
          <w:del w:id="1784" w:author="Aziz Boxwala" w:date="2014-08-13T18:29:00Z"/>
        </w:trPr>
        <w:tc>
          <w:tcPr>
            <w:tcW w:w="2587" w:type="dxa"/>
          </w:tcPr>
          <w:p w14:paraId="112082AD" w14:textId="1BF26A70" w:rsidR="001845DB" w:rsidDel="002F76DF" w:rsidRDefault="001845DB" w:rsidP="001D111C">
            <w:pPr>
              <w:pStyle w:val="BodyText"/>
              <w:rPr>
                <w:del w:id="1785" w:author="Aziz Boxwala" w:date="2014-08-13T18:29:00Z"/>
              </w:rPr>
            </w:pPr>
            <w:del w:id="1786" w:author="Aziz Boxwala" w:date="2014-08-13T18:29:00Z">
              <w:r w:rsidDel="002F76DF">
                <w:delText>ProgramParticipationProposal</w:delText>
              </w:r>
            </w:del>
          </w:p>
        </w:tc>
        <w:tc>
          <w:tcPr>
            <w:tcW w:w="2592" w:type="dxa"/>
          </w:tcPr>
          <w:p w14:paraId="2741D741" w14:textId="3DEA18C3" w:rsidR="001845DB" w:rsidDel="002F76DF" w:rsidRDefault="001845DB" w:rsidP="001D111C">
            <w:pPr>
              <w:pStyle w:val="BodyText"/>
              <w:rPr>
                <w:del w:id="1787" w:author="Aziz Boxwala" w:date="2014-08-13T18:29:00Z"/>
              </w:rPr>
            </w:pPr>
            <w:del w:id="1788" w:author="Aziz Boxwala" w:date="2014-08-13T18:29:00Z">
              <w:r w:rsidDel="002F76DF">
                <w:delText>ActionPerformance</w:delText>
              </w:r>
            </w:del>
          </w:p>
        </w:tc>
        <w:tc>
          <w:tcPr>
            <w:tcW w:w="2304" w:type="dxa"/>
          </w:tcPr>
          <w:p w14:paraId="23EB9921" w14:textId="58C4D505" w:rsidR="001845DB" w:rsidDel="002F76DF" w:rsidRDefault="001845DB" w:rsidP="001D111C">
            <w:pPr>
              <w:pStyle w:val="BodyText"/>
              <w:rPr>
                <w:del w:id="1789" w:author="Aziz Boxwala" w:date="2014-08-13T18:29:00Z"/>
              </w:rPr>
            </w:pPr>
            <w:del w:id="1790" w:author="Aziz Boxwala" w:date="2014-08-13T18:29:00Z">
              <w:r w:rsidDel="002F76DF">
                <w:delText>CareProgramParticipationDescriptor</w:delText>
              </w:r>
            </w:del>
          </w:p>
        </w:tc>
        <w:tc>
          <w:tcPr>
            <w:tcW w:w="2016" w:type="dxa"/>
          </w:tcPr>
          <w:p w14:paraId="205E4987" w14:textId="122CF50A" w:rsidR="001845DB" w:rsidDel="002F76DF" w:rsidRDefault="001845DB" w:rsidP="001D111C">
            <w:pPr>
              <w:pStyle w:val="BodyText"/>
              <w:rPr>
                <w:del w:id="1791" w:author="Aziz Boxwala" w:date="2014-08-13T18:29:00Z"/>
              </w:rPr>
            </w:pPr>
            <w:del w:id="1792" w:author="Aziz Boxwala" w:date="2014-08-13T18:29:00Z">
              <w:r w:rsidDel="002F76DF">
                <w:delText>ProposalFor</w:delText>
              </w:r>
            </w:del>
          </w:p>
        </w:tc>
      </w:tr>
      <w:tr w:rsidR="001845DB" w:rsidDel="002F76DF" w14:paraId="3BA54CEA" w14:textId="0813B712" w:rsidTr="001845DB">
        <w:trPr>
          <w:del w:id="1793" w:author="Aziz Boxwala" w:date="2014-08-13T18:29:00Z"/>
        </w:trPr>
        <w:tc>
          <w:tcPr>
            <w:tcW w:w="2587" w:type="dxa"/>
          </w:tcPr>
          <w:p w14:paraId="580C7354" w14:textId="4CEA5CFB" w:rsidR="001845DB" w:rsidDel="002F76DF" w:rsidRDefault="001845DB" w:rsidP="001D111C">
            <w:pPr>
              <w:pStyle w:val="BodyText"/>
              <w:rPr>
                <w:del w:id="1794" w:author="Aziz Boxwala" w:date="2014-08-13T18:29:00Z"/>
              </w:rPr>
            </w:pPr>
            <w:del w:id="1795" w:author="Aziz Boxwala" w:date="2014-08-13T18:29:00Z">
              <w:r w:rsidDel="002F76DF">
                <w:delText>ProgramParticipationOrder</w:delText>
              </w:r>
            </w:del>
          </w:p>
        </w:tc>
        <w:tc>
          <w:tcPr>
            <w:tcW w:w="2592" w:type="dxa"/>
          </w:tcPr>
          <w:p w14:paraId="70B150AE" w14:textId="55FDE1AC" w:rsidR="001845DB" w:rsidDel="002F76DF" w:rsidRDefault="001845DB" w:rsidP="001D111C">
            <w:pPr>
              <w:pStyle w:val="BodyText"/>
              <w:rPr>
                <w:del w:id="1796" w:author="Aziz Boxwala" w:date="2014-08-13T18:29:00Z"/>
              </w:rPr>
            </w:pPr>
            <w:del w:id="1797" w:author="Aziz Boxwala" w:date="2014-08-13T18:29:00Z">
              <w:r w:rsidDel="002F76DF">
                <w:delText>ActionPerformance</w:delText>
              </w:r>
            </w:del>
          </w:p>
        </w:tc>
        <w:tc>
          <w:tcPr>
            <w:tcW w:w="2304" w:type="dxa"/>
          </w:tcPr>
          <w:p w14:paraId="5D710404" w14:textId="07C7712F" w:rsidR="001845DB" w:rsidDel="002F76DF" w:rsidRDefault="001845DB" w:rsidP="001D111C">
            <w:pPr>
              <w:pStyle w:val="BodyText"/>
              <w:rPr>
                <w:del w:id="1798" w:author="Aziz Boxwala" w:date="2014-08-13T18:29:00Z"/>
              </w:rPr>
            </w:pPr>
            <w:del w:id="1799" w:author="Aziz Boxwala" w:date="2014-08-13T18:29:00Z">
              <w:r w:rsidDel="002F76DF">
                <w:delText>CareProgramParticipationDescriptor</w:delText>
              </w:r>
            </w:del>
          </w:p>
        </w:tc>
        <w:tc>
          <w:tcPr>
            <w:tcW w:w="2016" w:type="dxa"/>
          </w:tcPr>
          <w:p w14:paraId="53B4015E" w14:textId="094DC88E" w:rsidR="001845DB" w:rsidDel="002F76DF" w:rsidRDefault="001845DB" w:rsidP="001D111C">
            <w:pPr>
              <w:pStyle w:val="BodyText"/>
              <w:rPr>
                <w:del w:id="1800" w:author="Aziz Boxwala" w:date="2014-08-13T18:29:00Z"/>
              </w:rPr>
            </w:pPr>
            <w:del w:id="1801" w:author="Aziz Boxwala" w:date="2014-08-13T18:29:00Z">
              <w:r w:rsidDel="002F76DF">
                <w:delText>Order</w:delText>
              </w:r>
            </w:del>
          </w:p>
        </w:tc>
      </w:tr>
      <w:tr w:rsidR="001845DB" w:rsidDel="002F76DF" w14:paraId="32DAD5EF" w14:textId="40351DDD" w:rsidTr="001845DB">
        <w:trPr>
          <w:del w:id="1802" w:author="Aziz Boxwala" w:date="2014-08-13T18:29:00Z"/>
        </w:trPr>
        <w:tc>
          <w:tcPr>
            <w:tcW w:w="2587" w:type="dxa"/>
          </w:tcPr>
          <w:p w14:paraId="76D0A9AF" w14:textId="7762EBF4" w:rsidR="001845DB" w:rsidDel="002F76DF" w:rsidRDefault="001845DB" w:rsidP="001D111C">
            <w:pPr>
              <w:pStyle w:val="BodyText"/>
              <w:rPr>
                <w:del w:id="1803" w:author="Aziz Boxwala" w:date="2014-08-13T18:29:00Z"/>
              </w:rPr>
            </w:pPr>
            <w:del w:id="1804" w:author="Aziz Boxwala" w:date="2014-08-13T18:29:00Z">
              <w:r w:rsidDel="002F76DF">
                <w:delText>ParicipationInProgram</w:delText>
              </w:r>
            </w:del>
          </w:p>
        </w:tc>
        <w:tc>
          <w:tcPr>
            <w:tcW w:w="2592" w:type="dxa"/>
          </w:tcPr>
          <w:p w14:paraId="3E0AA080" w14:textId="6CBB910D" w:rsidR="001845DB" w:rsidDel="002F76DF" w:rsidRDefault="001845DB" w:rsidP="001D111C">
            <w:pPr>
              <w:pStyle w:val="BodyText"/>
              <w:rPr>
                <w:del w:id="1805" w:author="Aziz Boxwala" w:date="2014-08-13T18:29:00Z"/>
              </w:rPr>
            </w:pPr>
            <w:del w:id="1806" w:author="Aziz Boxwala" w:date="2014-08-13T18:29:00Z">
              <w:r w:rsidDel="002F76DF">
                <w:delText>ActionPerformance</w:delText>
              </w:r>
            </w:del>
          </w:p>
        </w:tc>
        <w:tc>
          <w:tcPr>
            <w:tcW w:w="2304" w:type="dxa"/>
          </w:tcPr>
          <w:p w14:paraId="38BC2724" w14:textId="72B87E48" w:rsidR="001845DB" w:rsidDel="002F76DF" w:rsidRDefault="001845DB" w:rsidP="001D111C">
            <w:pPr>
              <w:pStyle w:val="BodyText"/>
              <w:rPr>
                <w:del w:id="1807" w:author="Aziz Boxwala" w:date="2014-08-13T18:29:00Z"/>
              </w:rPr>
            </w:pPr>
            <w:del w:id="1808" w:author="Aziz Boxwala" w:date="2014-08-13T18:29:00Z">
              <w:r w:rsidDel="002F76DF">
                <w:delText>CareProgramParticipationDescriptor</w:delText>
              </w:r>
            </w:del>
          </w:p>
        </w:tc>
        <w:tc>
          <w:tcPr>
            <w:tcW w:w="2016" w:type="dxa"/>
          </w:tcPr>
          <w:p w14:paraId="25366559" w14:textId="2AD172FD" w:rsidR="001845DB" w:rsidDel="002F76DF" w:rsidRDefault="001845DB" w:rsidP="001D111C">
            <w:pPr>
              <w:pStyle w:val="BodyText"/>
              <w:rPr>
                <w:del w:id="1809" w:author="Aziz Boxwala" w:date="2014-08-13T18:29:00Z"/>
              </w:rPr>
            </w:pPr>
            <w:del w:id="1810" w:author="Aziz Boxwala" w:date="2014-08-13T18:29:00Z">
              <w:r w:rsidDel="002F76DF">
                <w:delText>Performance</w:delText>
              </w:r>
            </w:del>
          </w:p>
        </w:tc>
      </w:tr>
      <w:tr w:rsidR="001845DB" w:rsidDel="002F76DF" w14:paraId="7B5786C5" w14:textId="4000E797" w:rsidTr="001845DB">
        <w:trPr>
          <w:del w:id="1811" w:author="Aziz Boxwala" w:date="2014-08-13T18:29:00Z"/>
        </w:trPr>
        <w:tc>
          <w:tcPr>
            <w:tcW w:w="2587" w:type="dxa"/>
          </w:tcPr>
          <w:p w14:paraId="104DFA0F" w14:textId="50C78BD7" w:rsidR="001845DB" w:rsidDel="002F76DF" w:rsidRDefault="001845DB" w:rsidP="001D111C">
            <w:pPr>
              <w:pStyle w:val="BodyText"/>
              <w:rPr>
                <w:del w:id="1812" w:author="Aziz Boxwala" w:date="2014-08-13T18:29:00Z"/>
              </w:rPr>
            </w:pPr>
            <w:del w:id="1813" w:author="Aziz Boxwala" w:date="2014-08-13T18:29:00Z">
              <w:r w:rsidDel="002F76DF">
                <w:delText>GoalProposal</w:delText>
              </w:r>
            </w:del>
          </w:p>
        </w:tc>
        <w:tc>
          <w:tcPr>
            <w:tcW w:w="2592" w:type="dxa"/>
          </w:tcPr>
          <w:p w14:paraId="1A7EC8D3" w14:textId="124C87CE" w:rsidR="001845DB" w:rsidDel="002F76DF" w:rsidRDefault="001845DB" w:rsidP="001D111C">
            <w:pPr>
              <w:pStyle w:val="BodyText"/>
              <w:rPr>
                <w:del w:id="1814" w:author="Aziz Boxwala" w:date="2014-08-13T18:29:00Z"/>
              </w:rPr>
            </w:pPr>
            <w:del w:id="1815" w:author="Aziz Boxwala" w:date="2014-08-13T18:29:00Z">
              <w:r w:rsidDel="002F76DF">
                <w:delText>ActionPerformance</w:delText>
              </w:r>
            </w:del>
          </w:p>
        </w:tc>
        <w:tc>
          <w:tcPr>
            <w:tcW w:w="2304" w:type="dxa"/>
          </w:tcPr>
          <w:p w14:paraId="0CEB030C" w14:textId="1D02B55E" w:rsidR="001845DB" w:rsidDel="002F76DF" w:rsidRDefault="001845DB" w:rsidP="001D111C">
            <w:pPr>
              <w:pStyle w:val="BodyText"/>
              <w:rPr>
                <w:del w:id="1816" w:author="Aziz Boxwala" w:date="2014-08-13T18:29:00Z"/>
              </w:rPr>
            </w:pPr>
            <w:del w:id="1817" w:author="Aziz Boxwala" w:date="2014-08-13T18:29:00Z">
              <w:r w:rsidDel="002F76DF">
                <w:delText>GoalDescriptor</w:delText>
              </w:r>
            </w:del>
          </w:p>
        </w:tc>
        <w:tc>
          <w:tcPr>
            <w:tcW w:w="2016" w:type="dxa"/>
          </w:tcPr>
          <w:p w14:paraId="2EE0A646" w14:textId="0BF48E39" w:rsidR="001845DB" w:rsidDel="002F76DF" w:rsidRDefault="001845DB" w:rsidP="001D111C">
            <w:pPr>
              <w:pStyle w:val="BodyText"/>
              <w:rPr>
                <w:del w:id="1818" w:author="Aziz Boxwala" w:date="2014-08-13T18:29:00Z"/>
              </w:rPr>
            </w:pPr>
            <w:del w:id="1819" w:author="Aziz Boxwala" w:date="2014-08-13T18:29:00Z">
              <w:r w:rsidDel="002F76DF">
                <w:delText>ProposalFor</w:delText>
              </w:r>
            </w:del>
          </w:p>
        </w:tc>
      </w:tr>
      <w:tr w:rsidR="001845DB" w:rsidDel="002F76DF" w14:paraId="2D7C933E" w14:textId="205D7928" w:rsidTr="001845DB">
        <w:trPr>
          <w:del w:id="1820" w:author="Aziz Boxwala" w:date="2014-08-13T18:29:00Z"/>
        </w:trPr>
        <w:tc>
          <w:tcPr>
            <w:tcW w:w="2587" w:type="dxa"/>
          </w:tcPr>
          <w:p w14:paraId="67DA2E5F" w14:textId="7DC15F3F" w:rsidR="001845DB" w:rsidDel="002F76DF" w:rsidRDefault="001845DB" w:rsidP="001D111C">
            <w:pPr>
              <w:pStyle w:val="BodyText"/>
              <w:rPr>
                <w:del w:id="1821" w:author="Aziz Boxwala" w:date="2014-08-13T18:29:00Z"/>
              </w:rPr>
            </w:pPr>
            <w:del w:id="1822" w:author="Aziz Boxwala" w:date="2014-08-13T18:29:00Z">
              <w:r w:rsidDel="002F76DF">
                <w:delText>GoalPerformance</w:delText>
              </w:r>
            </w:del>
          </w:p>
        </w:tc>
        <w:tc>
          <w:tcPr>
            <w:tcW w:w="2592" w:type="dxa"/>
          </w:tcPr>
          <w:p w14:paraId="3831E7A0" w14:textId="7E6FFA74" w:rsidR="001845DB" w:rsidDel="002F76DF" w:rsidRDefault="001845DB" w:rsidP="001D111C">
            <w:pPr>
              <w:pStyle w:val="BodyText"/>
              <w:rPr>
                <w:del w:id="1823" w:author="Aziz Boxwala" w:date="2014-08-13T18:29:00Z"/>
              </w:rPr>
            </w:pPr>
            <w:del w:id="1824" w:author="Aziz Boxwala" w:date="2014-08-13T18:29:00Z">
              <w:r w:rsidDel="002F76DF">
                <w:delText>ActionPerformance</w:delText>
              </w:r>
            </w:del>
          </w:p>
        </w:tc>
        <w:tc>
          <w:tcPr>
            <w:tcW w:w="2304" w:type="dxa"/>
          </w:tcPr>
          <w:p w14:paraId="6D8FBB4A" w14:textId="28E83D09" w:rsidR="001845DB" w:rsidDel="002F76DF" w:rsidRDefault="001845DB" w:rsidP="001D111C">
            <w:pPr>
              <w:pStyle w:val="BodyText"/>
              <w:rPr>
                <w:del w:id="1825" w:author="Aziz Boxwala" w:date="2014-08-13T18:29:00Z"/>
              </w:rPr>
            </w:pPr>
            <w:del w:id="1826" w:author="Aziz Boxwala" w:date="2014-08-13T18:29:00Z">
              <w:r w:rsidDel="002F76DF">
                <w:delText>GoalDescriptor</w:delText>
              </w:r>
            </w:del>
          </w:p>
        </w:tc>
        <w:tc>
          <w:tcPr>
            <w:tcW w:w="2016" w:type="dxa"/>
          </w:tcPr>
          <w:p w14:paraId="3E1101BD" w14:textId="707A56B6" w:rsidR="001845DB" w:rsidDel="002F76DF" w:rsidRDefault="001845DB" w:rsidP="001D111C">
            <w:pPr>
              <w:pStyle w:val="BodyText"/>
              <w:rPr>
                <w:del w:id="1827" w:author="Aziz Boxwala" w:date="2014-08-13T18:29:00Z"/>
              </w:rPr>
            </w:pPr>
            <w:del w:id="1828" w:author="Aziz Boxwala" w:date="2014-08-13T18:29:00Z">
              <w:r w:rsidDel="002F76DF">
                <w:delText>Performance</w:delText>
              </w:r>
            </w:del>
          </w:p>
        </w:tc>
      </w:tr>
      <w:tr w:rsidR="001845DB" w:rsidDel="002F76DF" w14:paraId="278F3A58" w14:textId="4310ACF1" w:rsidTr="001845DB">
        <w:trPr>
          <w:del w:id="1829" w:author="Aziz Boxwala" w:date="2014-08-13T18:29:00Z"/>
        </w:trPr>
        <w:tc>
          <w:tcPr>
            <w:tcW w:w="2587" w:type="dxa"/>
          </w:tcPr>
          <w:p w14:paraId="1F29745D" w14:textId="3CFDC2E1" w:rsidR="001845DB" w:rsidDel="002F76DF" w:rsidRDefault="001845DB" w:rsidP="001D111C">
            <w:pPr>
              <w:pStyle w:val="BodyText"/>
              <w:rPr>
                <w:del w:id="1830" w:author="Aziz Boxwala" w:date="2014-08-13T18:29:00Z"/>
              </w:rPr>
            </w:pPr>
            <w:del w:id="1831" w:author="Aziz Boxwala" w:date="2014-08-13T18:29:00Z">
              <w:r w:rsidDel="002F76DF">
                <w:delText>DeviceApplicationPropsal</w:delText>
              </w:r>
            </w:del>
          </w:p>
        </w:tc>
        <w:tc>
          <w:tcPr>
            <w:tcW w:w="2592" w:type="dxa"/>
          </w:tcPr>
          <w:p w14:paraId="1461C82A" w14:textId="6E2A1949" w:rsidR="001845DB" w:rsidDel="002F76DF" w:rsidRDefault="001845DB" w:rsidP="001D111C">
            <w:pPr>
              <w:pStyle w:val="BodyText"/>
              <w:rPr>
                <w:del w:id="1832" w:author="Aziz Boxwala" w:date="2014-08-13T18:29:00Z"/>
              </w:rPr>
            </w:pPr>
            <w:del w:id="1833" w:author="Aziz Boxwala" w:date="2014-08-13T18:29:00Z">
              <w:r w:rsidDel="002F76DF">
                <w:delText>ActionPerformance</w:delText>
              </w:r>
            </w:del>
          </w:p>
        </w:tc>
        <w:tc>
          <w:tcPr>
            <w:tcW w:w="2304" w:type="dxa"/>
          </w:tcPr>
          <w:p w14:paraId="0648A577" w14:textId="601906C5" w:rsidR="001845DB" w:rsidDel="002F76DF" w:rsidRDefault="001845DB" w:rsidP="001D111C">
            <w:pPr>
              <w:pStyle w:val="BodyText"/>
              <w:rPr>
                <w:del w:id="1834" w:author="Aziz Boxwala" w:date="2014-08-13T18:29:00Z"/>
              </w:rPr>
            </w:pPr>
            <w:del w:id="1835" w:author="Aziz Boxwala" w:date="2014-08-13T18:29:00Z">
              <w:r w:rsidDel="002F76DF">
                <w:delText>DeviceApplicationDescriptor</w:delText>
              </w:r>
            </w:del>
          </w:p>
        </w:tc>
        <w:tc>
          <w:tcPr>
            <w:tcW w:w="2016" w:type="dxa"/>
          </w:tcPr>
          <w:p w14:paraId="2C006E2B" w14:textId="2C974A78" w:rsidR="001845DB" w:rsidDel="002F76DF" w:rsidRDefault="001845DB" w:rsidP="001D111C">
            <w:pPr>
              <w:pStyle w:val="BodyText"/>
              <w:rPr>
                <w:del w:id="1836" w:author="Aziz Boxwala" w:date="2014-08-13T18:29:00Z"/>
              </w:rPr>
            </w:pPr>
            <w:del w:id="1837" w:author="Aziz Boxwala" w:date="2014-08-13T18:29:00Z">
              <w:r w:rsidDel="002F76DF">
                <w:delText>ProposalFor</w:delText>
              </w:r>
            </w:del>
          </w:p>
        </w:tc>
      </w:tr>
      <w:tr w:rsidR="001845DB" w:rsidDel="002F76DF" w14:paraId="474F6323" w14:textId="6D571DC1" w:rsidTr="001845DB">
        <w:trPr>
          <w:del w:id="1838" w:author="Aziz Boxwala" w:date="2014-08-13T18:29:00Z"/>
        </w:trPr>
        <w:tc>
          <w:tcPr>
            <w:tcW w:w="2587" w:type="dxa"/>
          </w:tcPr>
          <w:p w14:paraId="3CBE09D3" w14:textId="71C78119" w:rsidR="001845DB" w:rsidDel="002F76DF" w:rsidRDefault="001845DB" w:rsidP="001D111C">
            <w:pPr>
              <w:pStyle w:val="BodyText"/>
              <w:rPr>
                <w:del w:id="1839" w:author="Aziz Boxwala" w:date="2014-08-13T18:29:00Z"/>
              </w:rPr>
            </w:pPr>
            <w:del w:id="1840" w:author="Aziz Boxwala" w:date="2014-08-13T18:29:00Z">
              <w:r w:rsidDel="002F76DF">
                <w:delText>DeviceApplicationOrder</w:delText>
              </w:r>
            </w:del>
          </w:p>
        </w:tc>
        <w:tc>
          <w:tcPr>
            <w:tcW w:w="2592" w:type="dxa"/>
          </w:tcPr>
          <w:p w14:paraId="618BC4E8" w14:textId="0DB09D56" w:rsidR="001845DB" w:rsidDel="002F76DF" w:rsidRDefault="001845DB" w:rsidP="001D111C">
            <w:pPr>
              <w:pStyle w:val="BodyText"/>
              <w:rPr>
                <w:del w:id="1841" w:author="Aziz Boxwala" w:date="2014-08-13T18:29:00Z"/>
              </w:rPr>
            </w:pPr>
            <w:del w:id="1842" w:author="Aziz Boxwala" w:date="2014-08-13T18:29:00Z">
              <w:r w:rsidDel="002F76DF">
                <w:delText>ActionPerformance</w:delText>
              </w:r>
            </w:del>
          </w:p>
        </w:tc>
        <w:tc>
          <w:tcPr>
            <w:tcW w:w="2304" w:type="dxa"/>
          </w:tcPr>
          <w:p w14:paraId="4A0DEFA4" w14:textId="4B90AC75" w:rsidR="001845DB" w:rsidDel="002F76DF" w:rsidRDefault="001845DB" w:rsidP="001D111C">
            <w:pPr>
              <w:pStyle w:val="BodyText"/>
              <w:rPr>
                <w:del w:id="1843" w:author="Aziz Boxwala" w:date="2014-08-13T18:29:00Z"/>
              </w:rPr>
            </w:pPr>
            <w:del w:id="1844" w:author="Aziz Boxwala" w:date="2014-08-13T18:29:00Z">
              <w:r w:rsidDel="002F76DF">
                <w:delText>DeviceApplicationDescriptor</w:delText>
              </w:r>
            </w:del>
          </w:p>
        </w:tc>
        <w:tc>
          <w:tcPr>
            <w:tcW w:w="2016" w:type="dxa"/>
          </w:tcPr>
          <w:p w14:paraId="13AF4DFB" w14:textId="0834D189" w:rsidR="001845DB" w:rsidDel="002F76DF" w:rsidRDefault="001845DB" w:rsidP="001D111C">
            <w:pPr>
              <w:pStyle w:val="BodyText"/>
              <w:rPr>
                <w:del w:id="1845" w:author="Aziz Boxwala" w:date="2014-08-13T18:29:00Z"/>
              </w:rPr>
            </w:pPr>
            <w:del w:id="1846" w:author="Aziz Boxwala" w:date="2014-08-13T18:29:00Z">
              <w:r w:rsidDel="002F76DF">
                <w:delText>Order</w:delText>
              </w:r>
            </w:del>
          </w:p>
        </w:tc>
      </w:tr>
      <w:tr w:rsidR="001845DB" w:rsidDel="002F76DF" w14:paraId="3D8A1EA7" w14:textId="611E4493" w:rsidTr="001845DB">
        <w:trPr>
          <w:del w:id="1847" w:author="Aziz Boxwala" w:date="2014-08-13T18:29:00Z"/>
        </w:trPr>
        <w:tc>
          <w:tcPr>
            <w:tcW w:w="2587" w:type="dxa"/>
          </w:tcPr>
          <w:p w14:paraId="4B9AFE18" w14:textId="421D5CAA" w:rsidR="001845DB" w:rsidDel="002F76DF" w:rsidRDefault="001845DB" w:rsidP="001D111C">
            <w:pPr>
              <w:pStyle w:val="BodyText"/>
              <w:rPr>
                <w:del w:id="1848" w:author="Aziz Boxwala" w:date="2014-08-13T18:29:00Z"/>
              </w:rPr>
            </w:pPr>
            <w:del w:id="1849" w:author="Aziz Boxwala" w:date="2014-08-13T18:29:00Z">
              <w:r w:rsidDel="002F76DF">
                <w:delText>DeviveApplicationPerformed</w:delText>
              </w:r>
            </w:del>
          </w:p>
        </w:tc>
        <w:tc>
          <w:tcPr>
            <w:tcW w:w="2592" w:type="dxa"/>
          </w:tcPr>
          <w:p w14:paraId="1412CA65" w14:textId="7B78C0CB" w:rsidR="001845DB" w:rsidDel="002F76DF" w:rsidRDefault="001845DB" w:rsidP="001D111C">
            <w:pPr>
              <w:pStyle w:val="BodyText"/>
              <w:rPr>
                <w:del w:id="1850" w:author="Aziz Boxwala" w:date="2014-08-13T18:29:00Z"/>
              </w:rPr>
            </w:pPr>
            <w:del w:id="1851" w:author="Aziz Boxwala" w:date="2014-08-13T18:29:00Z">
              <w:r w:rsidDel="002F76DF">
                <w:delText>ActionPerformance</w:delText>
              </w:r>
            </w:del>
          </w:p>
        </w:tc>
        <w:tc>
          <w:tcPr>
            <w:tcW w:w="2304" w:type="dxa"/>
          </w:tcPr>
          <w:p w14:paraId="2FEB38D8" w14:textId="6289202F" w:rsidR="001845DB" w:rsidDel="002F76DF" w:rsidRDefault="001845DB" w:rsidP="001D111C">
            <w:pPr>
              <w:pStyle w:val="BodyText"/>
              <w:rPr>
                <w:del w:id="1852" w:author="Aziz Boxwala" w:date="2014-08-13T18:29:00Z"/>
              </w:rPr>
            </w:pPr>
            <w:del w:id="1853" w:author="Aziz Boxwala" w:date="2014-08-13T18:29:00Z">
              <w:r w:rsidDel="002F76DF">
                <w:delText>DeviceApplicationDescriptor</w:delText>
              </w:r>
            </w:del>
          </w:p>
        </w:tc>
        <w:tc>
          <w:tcPr>
            <w:tcW w:w="2016" w:type="dxa"/>
          </w:tcPr>
          <w:p w14:paraId="6DF07A20" w14:textId="41A48F67" w:rsidR="001845DB" w:rsidDel="002F76DF" w:rsidRDefault="001845DB" w:rsidP="001D111C">
            <w:pPr>
              <w:pStyle w:val="BodyText"/>
              <w:rPr>
                <w:del w:id="1854" w:author="Aziz Boxwala" w:date="2014-08-13T18:29:00Z"/>
              </w:rPr>
            </w:pPr>
            <w:del w:id="1855" w:author="Aziz Boxwala" w:date="2014-08-13T18:29:00Z">
              <w:r w:rsidDel="002F76DF">
                <w:delText>Performance</w:delText>
              </w:r>
            </w:del>
          </w:p>
        </w:tc>
      </w:tr>
      <w:tr w:rsidR="001845DB" w:rsidDel="002F76DF" w14:paraId="646CA4E9" w14:textId="6B4C45B9" w:rsidTr="001845DB">
        <w:trPr>
          <w:del w:id="1856" w:author="Aziz Boxwala" w:date="2014-08-13T18:29:00Z"/>
        </w:trPr>
        <w:tc>
          <w:tcPr>
            <w:tcW w:w="2587" w:type="dxa"/>
          </w:tcPr>
          <w:p w14:paraId="76C6BE69" w14:textId="6139934B" w:rsidR="001845DB" w:rsidDel="002F76DF" w:rsidRDefault="001845DB" w:rsidP="001D111C">
            <w:pPr>
              <w:pStyle w:val="BodyText"/>
              <w:rPr>
                <w:del w:id="1857" w:author="Aziz Boxwala" w:date="2014-08-13T18:29:00Z"/>
              </w:rPr>
            </w:pPr>
            <w:del w:id="1858" w:author="Aziz Boxwala" w:date="2014-08-13T18:29:00Z">
              <w:r w:rsidDel="002F76DF">
                <w:delText>DeviceApplicationNotPerformed</w:delText>
              </w:r>
            </w:del>
          </w:p>
        </w:tc>
        <w:tc>
          <w:tcPr>
            <w:tcW w:w="2592" w:type="dxa"/>
          </w:tcPr>
          <w:p w14:paraId="4183C8DE" w14:textId="78D4808E" w:rsidR="001845DB" w:rsidDel="002F76DF" w:rsidRDefault="001845DB" w:rsidP="001D111C">
            <w:pPr>
              <w:pStyle w:val="BodyText"/>
              <w:rPr>
                <w:del w:id="1859" w:author="Aziz Boxwala" w:date="2014-08-13T18:29:00Z"/>
              </w:rPr>
            </w:pPr>
            <w:del w:id="1860" w:author="Aziz Boxwala" w:date="2014-08-13T18:29:00Z">
              <w:r w:rsidDel="002F76DF">
                <w:delText>ActionNonPerformance</w:delText>
              </w:r>
            </w:del>
          </w:p>
        </w:tc>
        <w:tc>
          <w:tcPr>
            <w:tcW w:w="2304" w:type="dxa"/>
          </w:tcPr>
          <w:p w14:paraId="77BDB6E6" w14:textId="0B54BF66" w:rsidR="001845DB" w:rsidDel="002F76DF" w:rsidRDefault="001845DB" w:rsidP="001D111C">
            <w:pPr>
              <w:pStyle w:val="BodyText"/>
              <w:rPr>
                <w:del w:id="1861" w:author="Aziz Boxwala" w:date="2014-08-13T18:29:00Z"/>
              </w:rPr>
            </w:pPr>
            <w:del w:id="1862" w:author="Aziz Boxwala" w:date="2014-08-13T18:29:00Z">
              <w:r w:rsidDel="002F76DF">
                <w:delText>DeviceApplicationDescriptor</w:delText>
              </w:r>
            </w:del>
          </w:p>
        </w:tc>
        <w:tc>
          <w:tcPr>
            <w:tcW w:w="2016" w:type="dxa"/>
          </w:tcPr>
          <w:p w14:paraId="441E95FB" w14:textId="15D01898" w:rsidR="001845DB" w:rsidDel="002F76DF" w:rsidRDefault="001845DB" w:rsidP="001D111C">
            <w:pPr>
              <w:pStyle w:val="BodyText"/>
              <w:rPr>
                <w:del w:id="1863" w:author="Aziz Boxwala" w:date="2014-08-13T18:29:00Z"/>
              </w:rPr>
            </w:pPr>
            <w:del w:id="1864" w:author="Aziz Boxwala" w:date="2014-08-13T18:29:00Z">
              <w:r w:rsidDel="002F76DF">
                <w:delText>Performance</w:delText>
              </w:r>
            </w:del>
          </w:p>
        </w:tc>
      </w:tr>
    </w:tbl>
    <w:p w14:paraId="49D0CD18" w14:textId="69916B9D" w:rsidR="00BC384F" w:rsidDel="002F76DF" w:rsidRDefault="00437790" w:rsidP="00346FD1">
      <w:pPr>
        <w:pStyle w:val="BodyText"/>
        <w:rPr>
          <w:del w:id="1865" w:author="Aziz Boxwala" w:date="2014-08-13T18:29:00Z"/>
          <w:lang w:eastAsia="x-none"/>
        </w:rPr>
      </w:pPr>
      <w:del w:id="1866" w:author="Aziz Boxwala" w:date="2014-08-13T18:29:00Z">
        <w:r w:rsidDel="002F76DF">
          <w:rPr>
            <w:lang w:eastAsia="x-none"/>
          </w:rPr>
          <w:delText>S</w:delText>
        </w:r>
        <w:r w:rsidR="00BC384F" w:rsidDel="002F76DF">
          <w:rPr>
            <w:lang w:eastAsia="x-none"/>
          </w:rPr>
          <w:delText>ubclass</w:delText>
        </w:r>
        <w:r w:rsidDel="002F76DF">
          <w:rPr>
            <w:lang w:eastAsia="x-none"/>
          </w:rPr>
          <w:delText>es of</w:delText>
        </w:r>
        <w:r w:rsidR="00BC384F" w:rsidDel="002F76DF">
          <w:rPr>
            <w:lang w:eastAsia="x-none"/>
          </w:rPr>
          <w:delText xml:space="preserve"> </w:delText>
        </w:r>
        <w:r w:rsidR="00D87CBE" w:rsidDel="002F76DF">
          <w:rPr>
            <w:lang w:eastAsia="x-none"/>
          </w:rPr>
          <w:delText>PhenomenonPresence,</w:delText>
        </w:r>
        <w:r w:rsidR="00BC384F" w:rsidDel="002F76DF">
          <w:rPr>
            <w:lang w:eastAsia="x-none"/>
          </w:rPr>
          <w:delText xml:space="preserve"> </w:delText>
        </w:r>
        <w:r w:rsidR="00D87CBE" w:rsidDel="002F76DF">
          <w:rPr>
            <w:lang w:eastAsia="x-none"/>
          </w:rPr>
          <w:delText>Phenomenon</w:delText>
        </w:r>
        <w:r w:rsidR="00BC384F" w:rsidDel="002F76DF">
          <w:rPr>
            <w:lang w:eastAsia="x-none"/>
          </w:rPr>
          <w:delText>Absence</w:delText>
        </w:r>
        <w:r w:rsidR="00D87CBE" w:rsidDel="002F76DF">
          <w:rPr>
            <w:lang w:eastAsia="x-none"/>
          </w:rPr>
          <w:delText>, and PhenomenonPresenceUnknown</w:delText>
        </w:r>
        <w:r w:rsidR="00BC384F" w:rsidDel="002F76DF">
          <w:rPr>
            <w:lang w:eastAsia="x-none"/>
          </w:rPr>
          <w:delText xml:space="preserve"> must implement a subtype of the </w:delText>
        </w:r>
        <w:r w:rsidR="00BC384F" w:rsidRPr="00417AD5" w:rsidDel="002F76DF">
          <w:rPr>
            <w:b/>
            <w:lang w:eastAsia="x-none"/>
          </w:rPr>
          <w:delText>ObservableDescriptor</w:delText>
        </w:r>
        <w:r w:rsidR="00BC384F" w:rsidDel="002F76DF">
          <w:rPr>
            <w:lang w:eastAsia="x-none"/>
          </w:rPr>
          <w:delText xml:space="preserve"> interface. This interface allows expression of the details of the observation such as a finding or a diagnostic test result.</w:delText>
        </w:r>
      </w:del>
    </w:p>
    <w:p w14:paraId="366F1F6A" w14:textId="7979B4DE" w:rsidR="00FB0CCF" w:rsidDel="002F76DF" w:rsidRDefault="00FB0CCF" w:rsidP="00FB0CCF">
      <w:pPr>
        <w:pStyle w:val="Caption"/>
        <w:rPr>
          <w:del w:id="1867" w:author="Aziz Boxwala" w:date="2014-08-13T18:29:00Z"/>
        </w:rPr>
      </w:pPr>
      <w:bookmarkStart w:id="1868" w:name="_Toc383189347"/>
      <w:del w:id="1869" w:author="Aziz Boxwala" w:date="2014-08-13T18:29:00Z">
        <w:r w:rsidDel="002F76DF">
          <w:delText xml:space="preserve">Table </w:delText>
        </w:r>
        <w:r w:rsidDel="002F76DF">
          <w:fldChar w:fldCharType="begin"/>
        </w:r>
        <w:r w:rsidDel="002F76DF">
          <w:delInstrText xml:space="preserve"> SEQ Table \* ARABIC </w:delInstrText>
        </w:r>
        <w:r w:rsidDel="002F76DF">
          <w:fldChar w:fldCharType="separate"/>
        </w:r>
      </w:del>
      <w:del w:id="1870" w:author="Aziz Boxwala" w:date="2014-08-12T18:09:00Z">
        <w:r w:rsidR="00F10EF4" w:rsidDel="00DF48FB">
          <w:delText>2</w:delText>
        </w:r>
      </w:del>
      <w:del w:id="1871" w:author="Aziz Boxwala" w:date="2014-08-13T18:29:00Z">
        <w:r w:rsidDel="002F76DF">
          <w:fldChar w:fldCharType="end"/>
        </w:r>
        <w:r w:rsidDel="002F76DF">
          <w:delText>. List of statements about observations</w:delText>
        </w:r>
        <w:r w:rsidR="007C4223" w:rsidDel="002F76DF">
          <w:delText xml:space="preserve">. Descriptions of the types can be found in the model specification in Chapter </w:delText>
        </w:r>
        <w:r w:rsidR="007C4223" w:rsidDel="002F76DF">
          <w:fldChar w:fldCharType="begin"/>
        </w:r>
        <w:r w:rsidR="007C4223" w:rsidDel="002F76DF">
          <w:delInstrText xml:space="preserve"> REF _Ref382485196 \r \h </w:delInstrText>
        </w:r>
        <w:r w:rsidR="007C4223" w:rsidDel="002F76DF">
          <w:fldChar w:fldCharType="separate"/>
        </w:r>
        <w:r w:rsidR="00F10EF4" w:rsidDel="002F76DF">
          <w:delText>5</w:delText>
        </w:r>
        <w:r w:rsidR="007C4223" w:rsidDel="002F76DF">
          <w:fldChar w:fldCharType="end"/>
        </w:r>
        <w:r w:rsidR="007C4223" w:rsidDel="002F76DF">
          <w:delText>.</w:delText>
        </w:r>
        <w:bookmarkEnd w:id="1868"/>
      </w:del>
    </w:p>
    <w:tbl>
      <w:tblPr>
        <w:tblStyle w:val="TableGrid"/>
        <w:tblW w:w="0" w:type="auto"/>
        <w:tblInd w:w="108" w:type="dxa"/>
        <w:tblLook w:val="04A0" w:firstRow="1" w:lastRow="0" w:firstColumn="1" w:lastColumn="0" w:noHBand="0" w:noVBand="1"/>
      </w:tblPr>
      <w:tblGrid>
        <w:gridCol w:w="3277"/>
        <w:gridCol w:w="3103"/>
        <w:gridCol w:w="2862"/>
      </w:tblGrid>
      <w:tr w:rsidR="003B3212" w:rsidDel="002F76DF" w14:paraId="4B13CD95" w14:textId="002B1512" w:rsidTr="006B1CD1">
        <w:trPr>
          <w:del w:id="1872" w:author="Aziz Boxwala" w:date="2014-08-13T18:29:00Z"/>
        </w:trPr>
        <w:tc>
          <w:tcPr>
            <w:tcW w:w="2767" w:type="dxa"/>
            <w:shd w:val="clear" w:color="auto" w:fill="D9D9D9" w:themeFill="background1" w:themeFillShade="D9"/>
            <w:vAlign w:val="center"/>
          </w:tcPr>
          <w:p w14:paraId="3CFF74B9" w14:textId="2B3CB48C" w:rsidR="00EA5311" w:rsidRPr="00EA5311" w:rsidDel="002F76DF" w:rsidRDefault="00EA5311" w:rsidP="00083E67">
            <w:pPr>
              <w:pStyle w:val="BodyText"/>
              <w:spacing w:before="60" w:after="60" w:line="240" w:lineRule="auto"/>
              <w:jc w:val="center"/>
              <w:rPr>
                <w:del w:id="1873" w:author="Aziz Boxwala" w:date="2014-08-13T18:29:00Z"/>
                <w:b/>
                <w:lang w:eastAsia="x-none"/>
              </w:rPr>
            </w:pPr>
            <w:del w:id="1874" w:author="Aziz Boxwala" w:date="2014-08-13T18:29:00Z">
              <w:r w:rsidRPr="00EA5311" w:rsidDel="002F76DF">
                <w:rPr>
                  <w:b/>
                  <w:lang w:eastAsia="x-none"/>
                </w:rPr>
                <w:delText xml:space="preserve">Statement </w:delText>
              </w:r>
              <w:r w:rsidR="00BC384F" w:rsidDel="002F76DF">
                <w:rPr>
                  <w:b/>
                  <w:lang w:eastAsia="x-none"/>
                </w:rPr>
                <w:delText>Name</w:delText>
              </w:r>
            </w:del>
          </w:p>
        </w:tc>
        <w:tc>
          <w:tcPr>
            <w:tcW w:w="3823" w:type="dxa"/>
            <w:shd w:val="clear" w:color="auto" w:fill="D9D9D9" w:themeFill="background1" w:themeFillShade="D9"/>
            <w:vAlign w:val="center"/>
          </w:tcPr>
          <w:p w14:paraId="2F2DAAC2" w14:textId="52E7176E" w:rsidR="00EA5311" w:rsidRPr="00EA5311" w:rsidDel="002F76DF" w:rsidRDefault="00EA5311" w:rsidP="00083E67">
            <w:pPr>
              <w:pStyle w:val="BodyText"/>
              <w:spacing w:before="60" w:after="60" w:line="240" w:lineRule="auto"/>
              <w:jc w:val="center"/>
              <w:rPr>
                <w:del w:id="1875" w:author="Aziz Boxwala" w:date="2014-08-13T18:29:00Z"/>
                <w:b/>
                <w:lang w:eastAsia="x-none"/>
              </w:rPr>
            </w:pPr>
            <w:del w:id="1876" w:author="Aziz Boxwala" w:date="2014-08-13T18:29:00Z">
              <w:r w:rsidRPr="00EA5311" w:rsidDel="002F76DF">
                <w:rPr>
                  <w:b/>
                  <w:lang w:eastAsia="x-none"/>
                </w:rPr>
                <w:delText>Derived From</w:delText>
              </w:r>
            </w:del>
          </w:p>
        </w:tc>
        <w:tc>
          <w:tcPr>
            <w:tcW w:w="2652" w:type="dxa"/>
            <w:shd w:val="clear" w:color="auto" w:fill="D9D9D9" w:themeFill="background1" w:themeFillShade="D9"/>
            <w:vAlign w:val="center"/>
          </w:tcPr>
          <w:p w14:paraId="05FCAE3F" w14:textId="2CA990F7" w:rsidR="00EA5311" w:rsidRPr="00EA5311" w:rsidDel="002F76DF" w:rsidRDefault="00EA5311" w:rsidP="00083E67">
            <w:pPr>
              <w:pStyle w:val="BodyText"/>
              <w:spacing w:before="60" w:after="60" w:line="240" w:lineRule="auto"/>
              <w:jc w:val="center"/>
              <w:rPr>
                <w:del w:id="1877" w:author="Aziz Boxwala" w:date="2014-08-13T18:29:00Z"/>
                <w:b/>
                <w:lang w:eastAsia="x-none"/>
              </w:rPr>
            </w:pPr>
            <w:del w:id="1878" w:author="Aziz Boxwala" w:date="2014-08-13T18:29:00Z">
              <w:r w:rsidRPr="00EA5311" w:rsidDel="002F76DF">
                <w:rPr>
                  <w:b/>
                  <w:lang w:eastAsia="x-none"/>
                </w:rPr>
                <w:delText>Implemented ObservationDescriptor Interface</w:delText>
              </w:r>
            </w:del>
          </w:p>
        </w:tc>
      </w:tr>
      <w:tr w:rsidR="00EA5311" w:rsidDel="002F76DF" w14:paraId="27E5CC21" w14:textId="64A76F43" w:rsidTr="006B1CD1">
        <w:trPr>
          <w:del w:id="1879" w:author="Aziz Boxwala" w:date="2014-08-13T18:29:00Z"/>
        </w:trPr>
        <w:tc>
          <w:tcPr>
            <w:tcW w:w="2767" w:type="dxa"/>
          </w:tcPr>
          <w:p w14:paraId="51C29AFB" w14:textId="0FD41601" w:rsidR="00EA5311" w:rsidDel="002F76DF" w:rsidRDefault="00EA5311" w:rsidP="00346FD1">
            <w:pPr>
              <w:pStyle w:val="BodyText"/>
              <w:rPr>
                <w:del w:id="1880" w:author="Aziz Boxwala" w:date="2014-08-13T18:29:00Z"/>
                <w:lang w:eastAsia="x-none"/>
              </w:rPr>
            </w:pPr>
            <w:del w:id="1881" w:author="Aziz Boxwala" w:date="2014-08-13T18:29:00Z">
              <w:r w:rsidDel="002F76DF">
                <w:rPr>
                  <w:lang w:eastAsia="x-none"/>
                </w:rPr>
                <w:delText>AdverseEvent</w:delText>
              </w:r>
            </w:del>
          </w:p>
        </w:tc>
        <w:tc>
          <w:tcPr>
            <w:tcW w:w="3823" w:type="dxa"/>
          </w:tcPr>
          <w:p w14:paraId="31C05E75" w14:textId="437ACB84" w:rsidR="00EA5311" w:rsidDel="002F76DF" w:rsidRDefault="00217819" w:rsidP="00346FD1">
            <w:pPr>
              <w:pStyle w:val="BodyText"/>
              <w:rPr>
                <w:del w:id="1882" w:author="Aziz Boxwala" w:date="2014-08-13T18:29:00Z"/>
                <w:lang w:eastAsia="x-none"/>
              </w:rPr>
            </w:pPr>
            <w:del w:id="1883" w:author="Aziz Boxwala" w:date="2014-08-13T18:29:00Z">
              <w:r w:rsidDel="002F76DF">
                <w:rPr>
                  <w:lang w:eastAsia="x-none"/>
                </w:rPr>
                <w:delText>PhenomenonPresence</w:delText>
              </w:r>
            </w:del>
          </w:p>
        </w:tc>
        <w:tc>
          <w:tcPr>
            <w:tcW w:w="2652" w:type="dxa"/>
          </w:tcPr>
          <w:p w14:paraId="3BF48F16" w14:textId="58DE5673" w:rsidR="00EA5311" w:rsidDel="002F76DF" w:rsidRDefault="00EA5311" w:rsidP="00346FD1">
            <w:pPr>
              <w:pStyle w:val="BodyText"/>
              <w:rPr>
                <w:del w:id="1884" w:author="Aziz Boxwala" w:date="2014-08-13T18:29:00Z"/>
                <w:lang w:eastAsia="x-none"/>
              </w:rPr>
            </w:pPr>
            <w:del w:id="1885" w:author="Aziz Boxwala" w:date="2014-08-13T18:29:00Z">
              <w:r w:rsidDel="002F76DF">
                <w:rPr>
                  <w:lang w:eastAsia="x-none"/>
                </w:rPr>
                <w:delText>ConditionDescriptor</w:delText>
              </w:r>
            </w:del>
          </w:p>
        </w:tc>
      </w:tr>
      <w:tr w:rsidR="00EA5311" w:rsidDel="002F76DF" w14:paraId="62954FB4" w14:textId="3C76D6C1" w:rsidTr="006B1CD1">
        <w:trPr>
          <w:del w:id="1886" w:author="Aziz Boxwala" w:date="2014-08-13T18:29:00Z"/>
        </w:trPr>
        <w:tc>
          <w:tcPr>
            <w:tcW w:w="2767" w:type="dxa"/>
          </w:tcPr>
          <w:p w14:paraId="35D4D792" w14:textId="0664565A" w:rsidR="00EA5311" w:rsidDel="002F76DF" w:rsidRDefault="00EA5311" w:rsidP="00346FD1">
            <w:pPr>
              <w:pStyle w:val="BodyText"/>
              <w:rPr>
                <w:del w:id="1887" w:author="Aziz Boxwala" w:date="2014-08-13T18:29:00Z"/>
                <w:lang w:eastAsia="x-none"/>
              </w:rPr>
            </w:pPr>
            <w:del w:id="1888" w:author="Aziz Boxwala" w:date="2014-08-13T18:29:00Z">
              <w:r w:rsidDel="002F76DF">
                <w:rPr>
                  <w:lang w:eastAsia="x-none"/>
                </w:rPr>
                <w:delText>NoAdverseEvent</w:delText>
              </w:r>
            </w:del>
          </w:p>
        </w:tc>
        <w:tc>
          <w:tcPr>
            <w:tcW w:w="3823" w:type="dxa"/>
          </w:tcPr>
          <w:p w14:paraId="415EBDC0" w14:textId="1AFEE882" w:rsidR="00EA5311" w:rsidDel="002F76DF" w:rsidRDefault="006106C9" w:rsidP="00346FD1">
            <w:pPr>
              <w:pStyle w:val="BodyText"/>
              <w:rPr>
                <w:del w:id="1889" w:author="Aziz Boxwala" w:date="2014-08-13T18:29:00Z"/>
                <w:lang w:eastAsia="x-none"/>
              </w:rPr>
            </w:pPr>
            <w:del w:id="1890" w:author="Aziz Boxwala" w:date="2014-08-13T18:29:00Z">
              <w:r w:rsidDel="002F76DF">
                <w:rPr>
                  <w:lang w:eastAsia="x-none"/>
                </w:rPr>
                <w:delText>PhenomenonAbsence</w:delText>
              </w:r>
            </w:del>
          </w:p>
        </w:tc>
        <w:tc>
          <w:tcPr>
            <w:tcW w:w="2652" w:type="dxa"/>
          </w:tcPr>
          <w:p w14:paraId="6AA2540D" w14:textId="402A93DA" w:rsidR="00EA5311" w:rsidDel="002F76DF" w:rsidRDefault="00EA5311" w:rsidP="00346FD1">
            <w:pPr>
              <w:pStyle w:val="BodyText"/>
              <w:rPr>
                <w:del w:id="1891" w:author="Aziz Boxwala" w:date="2014-08-13T18:29:00Z"/>
                <w:lang w:eastAsia="x-none"/>
              </w:rPr>
            </w:pPr>
            <w:del w:id="1892" w:author="Aziz Boxwala" w:date="2014-08-13T18:29:00Z">
              <w:r w:rsidDel="002F76DF">
                <w:rPr>
                  <w:lang w:eastAsia="x-none"/>
                </w:rPr>
                <w:delText>ConditionDescriptor</w:delText>
              </w:r>
            </w:del>
          </w:p>
        </w:tc>
      </w:tr>
      <w:tr w:rsidR="00EA5311" w:rsidDel="002F76DF" w14:paraId="11C9A2A4" w14:textId="1276DBE9" w:rsidTr="006B1CD1">
        <w:trPr>
          <w:del w:id="1893" w:author="Aziz Boxwala" w:date="2014-08-13T18:29:00Z"/>
        </w:trPr>
        <w:tc>
          <w:tcPr>
            <w:tcW w:w="2767" w:type="dxa"/>
          </w:tcPr>
          <w:p w14:paraId="151F8DBA" w14:textId="36198BAC" w:rsidR="00EA5311" w:rsidDel="002F76DF" w:rsidRDefault="00EA5311" w:rsidP="00346FD1">
            <w:pPr>
              <w:pStyle w:val="BodyText"/>
              <w:rPr>
                <w:del w:id="1894" w:author="Aziz Boxwala" w:date="2014-08-13T18:29:00Z"/>
                <w:lang w:eastAsia="x-none"/>
              </w:rPr>
            </w:pPr>
            <w:del w:id="1895" w:author="Aziz Boxwala" w:date="2014-08-13T18:29:00Z">
              <w:r w:rsidDel="002F76DF">
                <w:rPr>
                  <w:lang w:eastAsia="x-none"/>
                </w:rPr>
                <w:delText>AllergyIntolerance</w:delText>
              </w:r>
            </w:del>
          </w:p>
        </w:tc>
        <w:tc>
          <w:tcPr>
            <w:tcW w:w="3823" w:type="dxa"/>
          </w:tcPr>
          <w:p w14:paraId="768CCA2B" w14:textId="3BA8E631" w:rsidR="00EA5311" w:rsidDel="002F76DF" w:rsidRDefault="00217819" w:rsidP="00346FD1">
            <w:pPr>
              <w:pStyle w:val="BodyText"/>
              <w:rPr>
                <w:del w:id="1896" w:author="Aziz Boxwala" w:date="2014-08-13T18:29:00Z"/>
                <w:lang w:eastAsia="x-none"/>
              </w:rPr>
            </w:pPr>
            <w:del w:id="1897" w:author="Aziz Boxwala" w:date="2014-08-13T18:29:00Z">
              <w:r w:rsidDel="002F76DF">
                <w:rPr>
                  <w:lang w:eastAsia="x-none"/>
                </w:rPr>
                <w:delText>PhenomenonPresence</w:delText>
              </w:r>
            </w:del>
          </w:p>
        </w:tc>
        <w:tc>
          <w:tcPr>
            <w:tcW w:w="2652" w:type="dxa"/>
          </w:tcPr>
          <w:p w14:paraId="1234DD44" w14:textId="5993B440" w:rsidR="00EA5311" w:rsidDel="002F76DF" w:rsidRDefault="00EA5311" w:rsidP="00346FD1">
            <w:pPr>
              <w:pStyle w:val="BodyText"/>
              <w:rPr>
                <w:del w:id="1898" w:author="Aziz Boxwala" w:date="2014-08-13T18:29:00Z"/>
                <w:lang w:eastAsia="x-none"/>
              </w:rPr>
            </w:pPr>
            <w:del w:id="1899" w:author="Aziz Boxwala" w:date="2014-08-13T18:29:00Z">
              <w:r w:rsidDel="002F76DF">
                <w:rPr>
                  <w:lang w:eastAsia="x-none"/>
                </w:rPr>
                <w:delText>AllergyIntoleranceDescriptor</w:delText>
              </w:r>
            </w:del>
          </w:p>
        </w:tc>
      </w:tr>
      <w:tr w:rsidR="00EA5311" w:rsidDel="002F76DF" w14:paraId="237C5AF7" w14:textId="4FE9954A" w:rsidTr="006B1CD1">
        <w:trPr>
          <w:del w:id="1900" w:author="Aziz Boxwala" w:date="2014-08-13T18:29:00Z"/>
        </w:trPr>
        <w:tc>
          <w:tcPr>
            <w:tcW w:w="2767" w:type="dxa"/>
          </w:tcPr>
          <w:p w14:paraId="7F711A28" w14:textId="74DF3941" w:rsidR="00EA5311" w:rsidDel="002F76DF" w:rsidRDefault="00EA5311" w:rsidP="00346FD1">
            <w:pPr>
              <w:pStyle w:val="BodyText"/>
              <w:rPr>
                <w:del w:id="1901" w:author="Aziz Boxwala" w:date="2014-08-13T18:29:00Z"/>
                <w:lang w:eastAsia="x-none"/>
              </w:rPr>
            </w:pPr>
            <w:del w:id="1902" w:author="Aziz Boxwala" w:date="2014-08-13T18:29:00Z">
              <w:r w:rsidDel="002F76DF">
                <w:rPr>
                  <w:lang w:eastAsia="x-none"/>
                </w:rPr>
                <w:delText>NoAllergyIntolerance</w:delText>
              </w:r>
            </w:del>
          </w:p>
        </w:tc>
        <w:tc>
          <w:tcPr>
            <w:tcW w:w="3823" w:type="dxa"/>
          </w:tcPr>
          <w:p w14:paraId="310573A8" w14:textId="6B0EDF80" w:rsidR="00EA5311" w:rsidDel="002F76DF" w:rsidRDefault="006106C9" w:rsidP="00EA5311">
            <w:pPr>
              <w:pStyle w:val="BodyText"/>
              <w:rPr>
                <w:del w:id="1903" w:author="Aziz Boxwala" w:date="2014-08-13T18:29:00Z"/>
                <w:lang w:eastAsia="x-none"/>
              </w:rPr>
            </w:pPr>
            <w:del w:id="1904" w:author="Aziz Boxwala" w:date="2014-08-13T18:29:00Z">
              <w:r w:rsidDel="002F76DF">
                <w:rPr>
                  <w:lang w:eastAsia="x-none"/>
                </w:rPr>
                <w:delText>PhenomenonAbsence</w:delText>
              </w:r>
            </w:del>
          </w:p>
        </w:tc>
        <w:tc>
          <w:tcPr>
            <w:tcW w:w="2652" w:type="dxa"/>
          </w:tcPr>
          <w:p w14:paraId="3932C913" w14:textId="22D7E7F0" w:rsidR="00EA5311" w:rsidDel="002F76DF" w:rsidRDefault="00EA5311" w:rsidP="00EA5311">
            <w:pPr>
              <w:pStyle w:val="BodyText"/>
              <w:rPr>
                <w:del w:id="1905" w:author="Aziz Boxwala" w:date="2014-08-13T18:29:00Z"/>
                <w:lang w:eastAsia="x-none"/>
              </w:rPr>
            </w:pPr>
            <w:del w:id="1906" w:author="Aziz Boxwala" w:date="2014-08-13T18:29:00Z">
              <w:r w:rsidDel="002F76DF">
                <w:rPr>
                  <w:lang w:eastAsia="x-none"/>
                </w:rPr>
                <w:delText>AllergyIntoleranceDescriptor</w:delText>
              </w:r>
            </w:del>
          </w:p>
        </w:tc>
      </w:tr>
      <w:tr w:rsidR="006B1CD1" w:rsidDel="002F76DF" w14:paraId="383BAE60" w14:textId="14FA89BD" w:rsidTr="006B1CD1">
        <w:trPr>
          <w:del w:id="1907" w:author="Aziz Boxwala" w:date="2014-08-13T18:29:00Z"/>
        </w:trPr>
        <w:tc>
          <w:tcPr>
            <w:tcW w:w="2767" w:type="dxa"/>
          </w:tcPr>
          <w:p w14:paraId="33DA4AD8" w14:textId="5C2F7FE5" w:rsidR="006B1CD1" w:rsidDel="002F76DF" w:rsidRDefault="006B1CD1" w:rsidP="006B1CD1">
            <w:pPr>
              <w:pStyle w:val="BodyText"/>
              <w:rPr>
                <w:del w:id="1908" w:author="Aziz Boxwala" w:date="2014-08-13T18:29:00Z"/>
                <w:lang w:eastAsia="x-none"/>
              </w:rPr>
            </w:pPr>
            <w:del w:id="1909" w:author="Aziz Boxwala" w:date="2014-08-13T18:29:00Z">
              <w:r w:rsidDel="002F76DF">
                <w:delText>AllergyIntoleranceUnknown</w:delText>
              </w:r>
            </w:del>
          </w:p>
        </w:tc>
        <w:tc>
          <w:tcPr>
            <w:tcW w:w="3823" w:type="dxa"/>
          </w:tcPr>
          <w:p w14:paraId="5876040E" w14:textId="325AAFA5" w:rsidR="006B1CD1" w:rsidDel="002F76DF" w:rsidRDefault="006B1CD1" w:rsidP="006B1CD1">
            <w:pPr>
              <w:pStyle w:val="BodyText"/>
              <w:rPr>
                <w:del w:id="1910" w:author="Aziz Boxwala" w:date="2014-08-13T18:29:00Z"/>
                <w:lang w:eastAsia="x-none"/>
              </w:rPr>
            </w:pPr>
            <w:del w:id="1911" w:author="Aziz Boxwala" w:date="2014-08-13T18:29:00Z">
              <w:r w:rsidDel="002F76DF">
                <w:delText>PhenomenonPresenceUnknown</w:delText>
              </w:r>
            </w:del>
          </w:p>
        </w:tc>
        <w:tc>
          <w:tcPr>
            <w:tcW w:w="2652" w:type="dxa"/>
          </w:tcPr>
          <w:p w14:paraId="428660C8" w14:textId="15270514" w:rsidR="006B1CD1" w:rsidDel="002F76DF" w:rsidRDefault="006B1CD1" w:rsidP="006B1CD1">
            <w:pPr>
              <w:pStyle w:val="BodyText"/>
              <w:rPr>
                <w:del w:id="1912" w:author="Aziz Boxwala" w:date="2014-08-13T18:29:00Z"/>
                <w:lang w:eastAsia="x-none"/>
              </w:rPr>
            </w:pPr>
            <w:del w:id="1913" w:author="Aziz Boxwala" w:date="2014-08-13T18:29:00Z">
              <w:r w:rsidDel="002F76DF">
                <w:delText>AllergyIntoleranceDescriptor</w:delText>
              </w:r>
            </w:del>
          </w:p>
        </w:tc>
      </w:tr>
      <w:tr w:rsidR="00EA5311" w:rsidDel="002F76DF" w14:paraId="312F835B" w14:textId="2B205C7F" w:rsidTr="006B1CD1">
        <w:trPr>
          <w:del w:id="1914" w:author="Aziz Boxwala" w:date="2014-08-13T18:29:00Z"/>
        </w:trPr>
        <w:tc>
          <w:tcPr>
            <w:tcW w:w="2767" w:type="dxa"/>
          </w:tcPr>
          <w:p w14:paraId="0154DE96" w14:textId="6A82D759" w:rsidR="00EA5311" w:rsidDel="002F76DF" w:rsidRDefault="00EA5311" w:rsidP="00EA5311">
            <w:pPr>
              <w:pStyle w:val="BodyText"/>
              <w:rPr>
                <w:del w:id="1915" w:author="Aziz Boxwala" w:date="2014-08-13T18:29:00Z"/>
                <w:lang w:eastAsia="x-none"/>
              </w:rPr>
            </w:pPr>
            <w:del w:id="1916" w:author="Aziz Boxwala" w:date="2014-08-13T18:29:00Z">
              <w:r w:rsidDel="002F76DF">
                <w:rPr>
                  <w:lang w:eastAsia="x-none"/>
                </w:rPr>
                <w:delText>Condition</w:delText>
              </w:r>
            </w:del>
          </w:p>
        </w:tc>
        <w:tc>
          <w:tcPr>
            <w:tcW w:w="3823" w:type="dxa"/>
          </w:tcPr>
          <w:p w14:paraId="2FEBCC40" w14:textId="7B714E87" w:rsidR="00EA5311" w:rsidDel="002F76DF" w:rsidRDefault="00217819" w:rsidP="00EA5311">
            <w:pPr>
              <w:pStyle w:val="BodyText"/>
              <w:rPr>
                <w:del w:id="1917" w:author="Aziz Boxwala" w:date="2014-08-13T18:29:00Z"/>
                <w:lang w:eastAsia="x-none"/>
              </w:rPr>
            </w:pPr>
            <w:del w:id="1918" w:author="Aziz Boxwala" w:date="2014-08-13T18:29:00Z">
              <w:r w:rsidDel="002F76DF">
                <w:rPr>
                  <w:lang w:eastAsia="x-none"/>
                </w:rPr>
                <w:delText>PhenomenonPresence</w:delText>
              </w:r>
            </w:del>
          </w:p>
        </w:tc>
        <w:tc>
          <w:tcPr>
            <w:tcW w:w="2652" w:type="dxa"/>
          </w:tcPr>
          <w:p w14:paraId="04079017" w14:textId="44DE9C56" w:rsidR="00EA5311" w:rsidDel="002F76DF" w:rsidRDefault="00EA5311" w:rsidP="00EA5311">
            <w:pPr>
              <w:pStyle w:val="BodyText"/>
              <w:rPr>
                <w:del w:id="1919" w:author="Aziz Boxwala" w:date="2014-08-13T18:29:00Z"/>
                <w:lang w:eastAsia="x-none"/>
              </w:rPr>
            </w:pPr>
            <w:del w:id="1920" w:author="Aziz Boxwala" w:date="2014-08-13T18:29:00Z">
              <w:r w:rsidDel="002F76DF">
                <w:rPr>
                  <w:lang w:eastAsia="x-none"/>
                </w:rPr>
                <w:delText>ConditionDescriptor</w:delText>
              </w:r>
            </w:del>
          </w:p>
        </w:tc>
      </w:tr>
      <w:tr w:rsidR="00EA5311" w:rsidDel="002F76DF" w14:paraId="4639562D" w14:textId="55B2C13D" w:rsidTr="006B1CD1">
        <w:trPr>
          <w:del w:id="1921" w:author="Aziz Boxwala" w:date="2014-08-13T18:29:00Z"/>
        </w:trPr>
        <w:tc>
          <w:tcPr>
            <w:tcW w:w="2767" w:type="dxa"/>
          </w:tcPr>
          <w:p w14:paraId="63ED4F46" w14:textId="13893208" w:rsidR="00EA5311" w:rsidDel="002F76DF" w:rsidRDefault="00EA5311" w:rsidP="00EA5311">
            <w:pPr>
              <w:pStyle w:val="BodyText"/>
              <w:rPr>
                <w:del w:id="1922" w:author="Aziz Boxwala" w:date="2014-08-13T18:29:00Z"/>
                <w:lang w:eastAsia="x-none"/>
              </w:rPr>
            </w:pPr>
            <w:del w:id="1923" w:author="Aziz Boxwala" w:date="2014-08-13T18:29:00Z">
              <w:r w:rsidDel="002F76DF">
                <w:rPr>
                  <w:lang w:eastAsia="x-none"/>
                </w:rPr>
                <w:delText>ConditionAbsent</w:delText>
              </w:r>
            </w:del>
          </w:p>
        </w:tc>
        <w:tc>
          <w:tcPr>
            <w:tcW w:w="3823" w:type="dxa"/>
          </w:tcPr>
          <w:p w14:paraId="22070FAA" w14:textId="6E220EF1" w:rsidR="00EA5311" w:rsidDel="002F76DF" w:rsidRDefault="006106C9" w:rsidP="00EA5311">
            <w:pPr>
              <w:pStyle w:val="BodyText"/>
              <w:rPr>
                <w:del w:id="1924" w:author="Aziz Boxwala" w:date="2014-08-13T18:29:00Z"/>
                <w:lang w:eastAsia="x-none"/>
              </w:rPr>
            </w:pPr>
            <w:del w:id="1925" w:author="Aziz Boxwala" w:date="2014-08-13T18:29:00Z">
              <w:r w:rsidDel="002F76DF">
                <w:rPr>
                  <w:lang w:eastAsia="x-none"/>
                </w:rPr>
                <w:delText>PhenomenonAbsence</w:delText>
              </w:r>
            </w:del>
          </w:p>
        </w:tc>
        <w:tc>
          <w:tcPr>
            <w:tcW w:w="2652" w:type="dxa"/>
          </w:tcPr>
          <w:p w14:paraId="03F0C16E" w14:textId="2BA435DA" w:rsidR="00EA5311" w:rsidDel="002F76DF" w:rsidRDefault="00EA5311" w:rsidP="00EA5311">
            <w:pPr>
              <w:pStyle w:val="BodyText"/>
              <w:rPr>
                <w:del w:id="1926" w:author="Aziz Boxwala" w:date="2014-08-13T18:29:00Z"/>
                <w:lang w:eastAsia="x-none"/>
              </w:rPr>
            </w:pPr>
            <w:del w:id="1927" w:author="Aziz Boxwala" w:date="2014-08-13T18:29:00Z">
              <w:r w:rsidDel="002F76DF">
                <w:rPr>
                  <w:lang w:eastAsia="x-none"/>
                </w:rPr>
                <w:delText>ConditionDescriptor</w:delText>
              </w:r>
            </w:del>
          </w:p>
        </w:tc>
      </w:tr>
      <w:tr w:rsidR="006B1CD1" w:rsidDel="002F76DF" w14:paraId="31A67D97" w14:textId="750B2F1D" w:rsidTr="006B1CD1">
        <w:trPr>
          <w:del w:id="1928" w:author="Aziz Boxwala" w:date="2014-08-13T18:29:00Z"/>
        </w:trPr>
        <w:tc>
          <w:tcPr>
            <w:tcW w:w="2767" w:type="dxa"/>
          </w:tcPr>
          <w:p w14:paraId="2E32EF97" w14:textId="778335EF" w:rsidR="006B1CD1" w:rsidDel="002F76DF" w:rsidRDefault="006B1CD1" w:rsidP="006B1CD1">
            <w:pPr>
              <w:pStyle w:val="BodyText"/>
              <w:rPr>
                <w:del w:id="1929" w:author="Aziz Boxwala" w:date="2014-08-13T18:29:00Z"/>
                <w:lang w:eastAsia="x-none"/>
              </w:rPr>
            </w:pPr>
            <w:del w:id="1930" w:author="Aziz Boxwala" w:date="2014-08-13T18:29:00Z">
              <w:r w:rsidDel="002F76DF">
                <w:delText>ConditionPresenceUnknown</w:delText>
              </w:r>
            </w:del>
          </w:p>
        </w:tc>
        <w:tc>
          <w:tcPr>
            <w:tcW w:w="3823" w:type="dxa"/>
          </w:tcPr>
          <w:p w14:paraId="731E3A96" w14:textId="7A5FC36D" w:rsidR="006B1CD1" w:rsidDel="002F76DF" w:rsidRDefault="006B1CD1" w:rsidP="006B1CD1">
            <w:pPr>
              <w:pStyle w:val="BodyText"/>
              <w:rPr>
                <w:del w:id="1931" w:author="Aziz Boxwala" w:date="2014-08-13T18:29:00Z"/>
                <w:lang w:eastAsia="x-none"/>
              </w:rPr>
            </w:pPr>
            <w:del w:id="1932" w:author="Aziz Boxwala" w:date="2014-08-13T18:29:00Z">
              <w:r w:rsidDel="002F76DF">
                <w:delText>PhenomenonPresenceUnknown</w:delText>
              </w:r>
            </w:del>
          </w:p>
        </w:tc>
        <w:tc>
          <w:tcPr>
            <w:tcW w:w="2652" w:type="dxa"/>
          </w:tcPr>
          <w:p w14:paraId="69BA7850" w14:textId="2C9541D4" w:rsidR="006B1CD1" w:rsidDel="002F76DF" w:rsidRDefault="006B1CD1" w:rsidP="006B1CD1">
            <w:pPr>
              <w:pStyle w:val="BodyText"/>
              <w:rPr>
                <w:del w:id="1933" w:author="Aziz Boxwala" w:date="2014-08-13T18:29:00Z"/>
                <w:lang w:eastAsia="x-none"/>
              </w:rPr>
            </w:pPr>
            <w:del w:id="1934" w:author="Aziz Boxwala" w:date="2014-08-13T18:29:00Z">
              <w:r w:rsidDel="002F76DF">
                <w:delText>ConditionDescriptor</w:delText>
              </w:r>
            </w:del>
          </w:p>
        </w:tc>
      </w:tr>
      <w:tr w:rsidR="00EA5311" w:rsidDel="002F76DF" w14:paraId="0B4C7E34" w14:textId="136BD672" w:rsidTr="006B1CD1">
        <w:trPr>
          <w:del w:id="1935" w:author="Aziz Boxwala" w:date="2014-08-13T18:29:00Z"/>
        </w:trPr>
        <w:tc>
          <w:tcPr>
            <w:tcW w:w="2767" w:type="dxa"/>
          </w:tcPr>
          <w:p w14:paraId="5A474A51" w14:textId="3B79E969" w:rsidR="00EA5311" w:rsidDel="002F76DF" w:rsidRDefault="0079437F" w:rsidP="00EA5311">
            <w:pPr>
              <w:pStyle w:val="BodyText"/>
              <w:rPr>
                <w:del w:id="1936" w:author="Aziz Boxwala" w:date="2014-08-13T18:29:00Z"/>
                <w:lang w:eastAsia="x-none"/>
              </w:rPr>
            </w:pPr>
            <w:del w:id="1937" w:author="Aziz Boxwala" w:date="2014-08-13T18:29:00Z">
              <w:r w:rsidDel="002F76DF">
                <w:rPr>
                  <w:lang w:eastAsia="x-none"/>
                </w:rPr>
                <w:delText>ContraindicationToMedication</w:delText>
              </w:r>
            </w:del>
          </w:p>
        </w:tc>
        <w:tc>
          <w:tcPr>
            <w:tcW w:w="3823" w:type="dxa"/>
          </w:tcPr>
          <w:p w14:paraId="7BFAE2C8" w14:textId="3DA644C3" w:rsidR="00EA5311" w:rsidDel="002F76DF" w:rsidRDefault="00217819" w:rsidP="00EA5311">
            <w:pPr>
              <w:pStyle w:val="BodyText"/>
              <w:rPr>
                <w:del w:id="1938" w:author="Aziz Boxwala" w:date="2014-08-13T18:29:00Z"/>
                <w:lang w:eastAsia="x-none"/>
              </w:rPr>
            </w:pPr>
            <w:del w:id="1939" w:author="Aziz Boxwala" w:date="2014-08-13T18:29:00Z">
              <w:r w:rsidDel="002F76DF">
                <w:rPr>
                  <w:lang w:eastAsia="x-none"/>
                </w:rPr>
                <w:delText>PhenomenonPresence</w:delText>
              </w:r>
            </w:del>
          </w:p>
        </w:tc>
        <w:tc>
          <w:tcPr>
            <w:tcW w:w="2652" w:type="dxa"/>
          </w:tcPr>
          <w:p w14:paraId="62DB1F4B" w14:textId="1B8D3661" w:rsidR="00EA5311" w:rsidDel="002F76DF" w:rsidRDefault="0079437F" w:rsidP="00EA5311">
            <w:pPr>
              <w:pStyle w:val="BodyText"/>
              <w:rPr>
                <w:del w:id="1940" w:author="Aziz Boxwala" w:date="2014-08-13T18:29:00Z"/>
                <w:lang w:eastAsia="x-none"/>
              </w:rPr>
            </w:pPr>
            <w:del w:id="1941" w:author="Aziz Boxwala" w:date="2014-08-13T18:29:00Z">
              <w:r w:rsidDel="002F76DF">
                <w:rPr>
                  <w:lang w:eastAsia="x-none"/>
                </w:rPr>
                <w:delText>ContraindicationDescriptor</w:delText>
              </w:r>
            </w:del>
          </w:p>
        </w:tc>
      </w:tr>
      <w:tr w:rsidR="0079437F" w:rsidDel="002F76DF" w14:paraId="21B42065" w14:textId="0D70EEC2" w:rsidTr="006B1CD1">
        <w:trPr>
          <w:del w:id="1942" w:author="Aziz Boxwala" w:date="2014-08-13T18:29:00Z"/>
        </w:trPr>
        <w:tc>
          <w:tcPr>
            <w:tcW w:w="2767" w:type="dxa"/>
          </w:tcPr>
          <w:p w14:paraId="48D629E3" w14:textId="2B0E9787" w:rsidR="0079437F" w:rsidDel="002F76DF" w:rsidRDefault="0079437F" w:rsidP="00EA5311">
            <w:pPr>
              <w:pStyle w:val="BodyText"/>
              <w:rPr>
                <w:del w:id="1943" w:author="Aziz Boxwala" w:date="2014-08-13T18:29:00Z"/>
                <w:lang w:eastAsia="x-none"/>
              </w:rPr>
            </w:pPr>
            <w:del w:id="1944" w:author="Aziz Boxwala" w:date="2014-08-13T18:29:00Z">
              <w:r w:rsidDel="002F76DF">
                <w:rPr>
                  <w:lang w:eastAsia="x-none"/>
                </w:rPr>
                <w:delText>ContraindicationToProcedure</w:delText>
              </w:r>
            </w:del>
          </w:p>
        </w:tc>
        <w:tc>
          <w:tcPr>
            <w:tcW w:w="3823" w:type="dxa"/>
          </w:tcPr>
          <w:p w14:paraId="5B11B777" w14:textId="16FE9D9F" w:rsidR="0079437F" w:rsidDel="002F76DF" w:rsidRDefault="00217819" w:rsidP="00EA5311">
            <w:pPr>
              <w:pStyle w:val="BodyText"/>
              <w:rPr>
                <w:del w:id="1945" w:author="Aziz Boxwala" w:date="2014-08-13T18:29:00Z"/>
                <w:lang w:eastAsia="x-none"/>
              </w:rPr>
            </w:pPr>
            <w:del w:id="1946" w:author="Aziz Boxwala" w:date="2014-08-13T18:29:00Z">
              <w:r w:rsidDel="002F76DF">
                <w:rPr>
                  <w:lang w:eastAsia="x-none"/>
                </w:rPr>
                <w:delText>PhenomenonPresence</w:delText>
              </w:r>
            </w:del>
          </w:p>
        </w:tc>
        <w:tc>
          <w:tcPr>
            <w:tcW w:w="2652" w:type="dxa"/>
          </w:tcPr>
          <w:p w14:paraId="51B82D71" w14:textId="40F18B11" w:rsidR="0079437F" w:rsidDel="002F76DF" w:rsidRDefault="0079437F" w:rsidP="00EA5311">
            <w:pPr>
              <w:pStyle w:val="BodyText"/>
              <w:rPr>
                <w:del w:id="1947" w:author="Aziz Boxwala" w:date="2014-08-13T18:29:00Z"/>
                <w:lang w:eastAsia="x-none"/>
              </w:rPr>
            </w:pPr>
            <w:del w:id="1948" w:author="Aziz Boxwala" w:date="2014-08-13T18:29:00Z">
              <w:r w:rsidDel="002F76DF">
                <w:rPr>
                  <w:lang w:eastAsia="x-none"/>
                </w:rPr>
                <w:delText>ContraindicationDescriptor</w:delText>
              </w:r>
            </w:del>
          </w:p>
        </w:tc>
      </w:tr>
      <w:tr w:rsidR="0079437F" w:rsidDel="002F76DF" w14:paraId="19EE80DC" w14:textId="27B4E39F" w:rsidTr="006B1CD1">
        <w:trPr>
          <w:del w:id="1949" w:author="Aziz Boxwala" w:date="2014-08-13T18:29:00Z"/>
        </w:trPr>
        <w:tc>
          <w:tcPr>
            <w:tcW w:w="2767" w:type="dxa"/>
          </w:tcPr>
          <w:p w14:paraId="1EFD8AF5" w14:textId="40844B50" w:rsidR="0079437F" w:rsidDel="002F76DF" w:rsidRDefault="0079437F" w:rsidP="00EA5311">
            <w:pPr>
              <w:pStyle w:val="BodyText"/>
              <w:rPr>
                <w:del w:id="1950" w:author="Aziz Boxwala" w:date="2014-08-13T18:29:00Z"/>
                <w:lang w:eastAsia="x-none"/>
              </w:rPr>
            </w:pPr>
            <w:del w:id="1951" w:author="Aziz Boxwala" w:date="2014-08-13T18:29:00Z">
              <w:r w:rsidDel="002F76DF">
                <w:rPr>
                  <w:lang w:eastAsia="x-none"/>
                </w:rPr>
                <w:delText>Prognosis</w:delText>
              </w:r>
            </w:del>
          </w:p>
        </w:tc>
        <w:tc>
          <w:tcPr>
            <w:tcW w:w="3823" w:type="dxa"/>
          </w:tcPr>
          <w:p w14:paraId="7FC8946B" w14:textId="6B598F09" w:rsidR="0079437F" w:rsidDel="002F76DF" w:rsidRDefault="00217819" w:rsidP="00EA5311">
            <w:pPr>
              <w:pStyle w:val="BodyText"/>
              <w:rPr>
                <w:del w:id="1952" w:author="Aziz Boxwala" w:date="2014-08-13T18:29:00Z"/>
                <w:lang w:eastAsia="x-none"/>
              </w:rPr>
            </w:pPr>
            <w:del w:id="1953" w:author="Aziz Boxwala" w:date="2014-08-13T18:29:00Z">
              <w:r w:rsidDel="002F76DF">
                <w:rPr>
                  <w:lang w:eastAsia="x-none"/>
                </w:rPr>
                <w:delText>PhenomenonPresence</w:delText>
              </w:r>
            </w:del>
          </w:p>
        </w:tc>
        <w:tc>
          <w:tcPr>
            <w:tcW w:w="2652" w:type="dxa"/>
          </w:tcPr>
          <w:p w14:paraId="4CF2CEA5" w14:textId="65D140EE" w:rsidR="0079437F" w:rsidDel="002F76DF" w:rsidRDefault="0079437F" w:rsidP="00EA5311">
            <w:pPr>
              <w:pStyle w:val="BodyText"/>
              <w:rPr>
                <w:del w:id="1954" w:author="Aziz Boxwala" w:date="2014-08-13T18:29:00Z"/>
                <w:lang w:eastAsia="x-none"/>
              </w:rPr>
            </w:pPr>
            <w:del w:id="1955" w:author="Aziz Boxwala" w:date="2014-08-13T18:29:00Z">
              <w:r w:rsidDel="002F76DF">
                <w:rPr>
                  <w:lang w:eastAsia="x-none"/>
                </w:rPr>
                <w:delText>PrognosisDescriptor</w:delText>
              </w:r>
            </w:del>
          </w:p>
        </w:tc>
      </w:tr>
      <w:tr w:rsidR="0079437F" w:rsidDel="002F76DF" w14:paraId="6FAD0168" w14:textId="54CA533A" w:rsidTr="006B1CD1">
        <w:trPr>
          <w:del w:id="1956" w:author="Aziz Boxwala" w:date="2014-08-13T18:29:00Z"/>
        </w:trPr>
        <w:tc>
          <w:tcPr>
            <w:tcW w:w="2767" w:type="dxa"/>
          </w:tcPr>
          <w:p w14:paraId="5137CCBE" w14:textId="7D1B6CA0" w:rsidR="0079437F" w:rsidDel="002F76DF" w:rsidRDefault="003B3212" w:rsidP="00EA5311">
            <w:pPr>
              <w:pStyle w:val="BodyText"/>
              <w:rPr>
                <w:del w:id="1957" w:author="Aziz Boxwala" w:date="2014-08-13T18:29:00Z"/>
                <w:lang w:eastAsia="x-none"/>
              </w:rPr>
            </w:pPr>
            <w:del w:id="1958" w:author="Aziz Boxwala" w:date="2014-08-13T18:29:00Z">
              <w:r w:rsidDel="002F76DF">
                <w:rPr>
                  <w:lang w:eastAsia="x-none"/>
                </w:rPr>
                <w:delText>FamilyHistoryConditionPresent</w:delText>
              </w:r>
            </w:del>
          </w:p>
        </w:tc>
        <w:tc>
          <w:tcPr>
            <w:tcW w:w="3823" w:type="dxa"/>
          </w:tcPr>
          <w:p w14:paraId="64B66ABD" w14:textId="00A334F5" w:rsidR="0079437F" w:rsidDel="002F76DF" w:rsidRDefault="00217819" w:rsidP="00EA5311">
            <w:pPr>
              <w:pStyle w:val="BodyText"/>
              <w:rPr>
                <w:del w:id="1959" w:author="Aziz Boxwala" w:date="2014-08-13T18:29:00Z"/>
                <w:lang w:eastAsia="x-none"/>
              </w:rPr>
            </w:pPr>
            <w:del w:id="1960" w:author="Aziz Boxwala" w:date="2014-08-13T18:29:00Z">
              <w:r w:rsidDel="002F76DF">
                <w:rPr>
                  <w:lang w:eastAsia="x-none"/>
                </w:rPr>
                <w:delText>PhenomenonPresence</w:delText>
              </w:r>
            </w:del>
          </w:p>
        </w:tc>
        <w:tc>
          <w:tcPr>
            <w:tcW w:w="2652" w:type="dxa"/>
          </w:tcPr>
          <w:p w14:paraId="4529CD12" w14:textId="7609107C" w:rsidR="0079437F" w:rsidDel="002F76DF" w:rsidRDefault="003B3212" w:rsidP="00EA5311">
            <w:pPr>
              <w:pStyle w:val="BodyText"/>
              <w:rPr>
                <w:del w:id="1961" w:author="Aziz Boxwala" w:date="2014-08-13T18:29:00Z"/>
                <w:lang w:eastAsia="x-none"/>
              </w:rPr>
            </w:pPr>
            <w:del w:id="1962" w:author="Aziz Boxwala" w:date="2014-08-13T18:29:00Z">
              <w:r w:rsidDel="002F76DF">
                <w:delText>FamilyHistoryDescriptor</w:delText>
              </w:r>
            </w:del>
          </w:p>
        </w:tc>
      </w:tr>
      <w:tr w:rsidR="003B3212" w:rsidDel="002F76DF" w14:paraId="339C7616" w14:textId="182E67E2" w:rsidTr="006B1CD1">
        <w:trPr>
          <w:del w:id="1963" w:author="Aziz Boxwala" w:date="2014-08-13T18:29:00Z"/>
        </w:trPr>
        <w:tc>
          <w:tcPr>
            <w:tcW w:w="2767" w:type="dxa"/>
          </w:tcPr>
          <w:p w14:paraId="31FFC82F" w14:textId="071C213B" w:rsidR="003B3212" w:rsidDel="002F76DF" w:rsidRDefault="003B3212" w:rsidP="003B3212">
            <w:pPr>
              <w:pStyle w:val="BodyText"/>
              <w:rPr>
                <w:del w:id="1964" w:author="Aziz Boxwala" w:date="2014-08-13T18:29:00Z"/>
                <w:lang w:eastAsia="x-none"/>
              </w:rPr>
            </w:pPr>
            <w:del w:id="1965" w:author="Aziz Boxwala" w:date="2014-08-13T18:29:00Z">
              <w:r w:rsidDel="002F76DF">
                <w:delText>FamilyHistoryConditionAbsent</w:delText>
              </w:r>
            </w:del>
          </w:p>
        </w:tc>
        <w:tc>
          <w:tcPr>
            <w:tcW w:w="3823" w:type="dxa"/>
          </w:tcPr>
          <w:p w14:paraId="3CAF8EA3" w14:textId="1B25DC03" w:rsidR="003B3212" w:rsidDel="002F76DF" w:rsidRDefault="003B3212" w:rsidP="003B3212">
            <w:pPr>
              <w:pStyle w:val="BodyText"/>
              <w:rPr>
                <w:del w:id="1966" w:author="Aziz Boxwala" w:date="2014-08-13T18:29:00Z"/>
                <w:lang w:eastAsia="x-none"/>
              </w:rPr>
            </w:pPr>
            <w:del w:id="1967" w:author="Aziz Boxwala" w:date="2014-08-13T18:29:00Z">
              <w:r w:rsidDel="002F76DF">
                <w:delText>PhenomenonAbsence</w:delText>
              </w:r>
            </w:del>
          </w:p>
        </w:tc>
        <w:tc>
          <w:tcPr>
            <w:tcW w:w="2652" w:type="dxa"/>
          </w:tcPr>
          <w:p w14:paraId="35FFDBB5" w14:textId="4BB5CAB5" w:rsidR="003B3212" w:rsidDel="002F76DF" w:rsidRDefault="003B3212" w:rsidP="003B3212">
            <w:pPr>
              <w:pStyle w:val="BodyText"/>
              <w:rPr>
                <w:del w:id="1968" w:author="Aziz Boxwala" w:date="2014-08-13T18:29:00Z"/>
                <w:lang w:eastAsia="x-none"/>
              </w:rPr>
            </w:pPr>
            <w:del w:id="1969" w:author="Aziz Boxwala" w:date="2014-08-13T18:29:00Z">
              <w:r w:rsidDel="002F76DF">
                <w:delText>FamilyHistoryDescriptor</w:delText>
              </w:r>
            </w:del>
          </w:p>
        </w:tc>
      </w:tr>
      <w:tr w:rsidR="003B3212" w:rsidDel="002F76DF" w14:paraId="65694DAB" w14:textId="5E0C6043" w:rsidTr="006B1CD1">
        <w:trPr>
          <w:del w:id="1970" w:author="Aziz Boxwala" w:date="2014-08-13T18:29:00Z"/>
        </w:trPr>
        <w:tc>
          <w:tcPr>
            <w:tcW w:w="2767" w:type="dxa"/>
          </w:tcPr>
          <w:p w14:paraId="3B0A7904" w14:textId="7F5D8548" w:rsidR="003B3212" w:rsidDel="002F76DF" w:rsidRDefault="003B3212" w:rsidP="003B3212">
            <w:pPr>
              <w:pStyle w:val="BodyText"/>
              <w:rPr>
                <w:del w:id="1971" w:author="Aziz Boxwala" w:date="2014-08-13T18:29:00Z"/>
                <w:lang w:eastAsia="x-none"/>
              </w:rPr>
            </w:pPr>
            <w:del w:id="1972" w:author="Aziz Boxwala" w:date="2014-08-13T18:29:00Z">
              <w:r w:rsidDel="002F76DF">
                <w:delText>FamilyHistoryConditionUnknown</w:delText>
              </w:r>
            </w:del>
          </w:p>
        </w:tc>
        <w:tc>
          <w:tcPr>
            <w:tcW w:w="3823" w:type="dxa"/>
          </w:tcPr>
          <w:p w14:paraId="1BD151BE" w14:textId="4311364F" w:rsidR="003B3212" w:rsidDel="002F76DF" w:rsidRDefault="003B3212" w:rsidP="003B3212">
            <w:pPr>
              <w:pStyle w:val="BodyText"/>
              <w:rPr>
                <w:del w:id="1973" w:author="Aziz Boxwala" w:date="2014-08-13T18:29:00Z"/>
                <w:lang w:eastAsia="x-none"/>
              </w:rPr>
            </w:pPr>
            <w:del w:id="1974" w:author="Aziz Boxwala" w:date="2014-08-13T18:29:00Z">
              <w:r w:rsidDel="002F76DF">
                <w:delText>PhenomenonPresenceUnknown</w:delText>
              </w:r>
            </w:del>
          </w:p>
        </w:tc>
        <w:tc>
          <w:tcPr>
            <w:tcW w:w="2652" w:type="dxa"/>
          </w:tcPr>
          <w:p w14:paraId="48399DD8" w14:textId="4208936C" w:rsidR="003B3212" w:rsidDel="002F76DF" w:rsidRDefault="003B3212" w:rsidP="003B3212">
            <w:pPr>
              <w:pStyle w:val="BodyText"/>
              <w:rPr>
                <w:del w:id="1975" w:author="Aziz Boxwala" w:date="2014-08-13T18:29:00Z"/>
                <w:lang w:eastAsia="x-none"/>
              </w:rPr>
            </w:pPr>
            <w:del w:id="1976" w:author="Aziz Boxwala" w:date="2014-08-13T18:29:00Z">
              <w:r w:rsidDel="002F76DF">
                <w:delText>FamilyHistoryDescriptor</w:delText>
              </w:r>
            </w:del>
          </w:p>
        </w:tc>
      </w:tr>
      <w:tr w:rsidR="003B3212" w:rsidDel="002F76DF" w14:paraId="3BE3401C" w14:textId="46E1F06D" w:rsidTr="006B1CD1">
        <w:trPr>
          <w:del w:id="1977" w:author="Aziz Boxwala" w:date="2014-08-13T18:29:00Z"/>
        </w:trPr>
        <w:tc>
          <w:tcPr>
            <w:tcW w:w="2767" w:type="dxa"/>
          </w:tcPr>
          <w:p w14:paraId="6695581D" w14:textId="1BD5D5DD" w:rsidR="003B3212" w:rsidDel="002F76DF" w:rsidRDefault="003B3212" w:rsidP="003B3212">
            <w:pPr>
              <w:pStyle w:val="BodyText"/>
              <w:rPr>
                <w:del w:id="1978" w:author="Aziz Boxwala" w:date="2014-08-13T18:29:00Z"/>
                <w:lang w:eastAsia="x-none"/>
              </w:rPr>
            </w:pPr>
            <w:del w:id="1979" w:author="Aziz Boxwala" w:date="2014-08-13T18:29:00Z">
              <w:r w:rsidDel="002F76DF">
                <w:rPr>
                  <w:lang w:eastAsia="x-none"/>
                </w:rPr>
                <w:delText>ObservationResult</w:delText>
              </w:r>
            </w:del>
          </w:p>
        </w:tc>
        <w:tc>
          <w:tcPr>
            <w:tcW w:w="3823" w:type="dxa"/>
          </w:tcPr>
          <w:p w14:paraId="0A6249FF" w14:textId="757A4BDC" w:rsidR="003B3212" w:rsidDel="002F76DF" w:rsidRDefault="003B3212" w:rsidP="003B3212">
            <w:pPr>
              <w:pStyle w:val="BodyText"/>
              <w:rPr>
                <w:del w:id="1980" w:author="Aziz Boxwala" w:date="2014-08-13T18:29:00Z"/>
                <w:lang w:eastAsia="x-none"/>
              </w:rPr>
            </w:pPr>
            <w:del w:id="1981" w:author="Aziz Boxwala" w:date="2014-08-13T18:29:00Z">
              <w:r w:rsidDel="002F76DF">
                <w:rPr>
                  <w:lang w:eastAsia="x-none"/>
                </w:rPr>
                <w:delText>PhenomenonPresence</w:delText>
              </w:r>
            </w:del>
          </w:p>
        </w:tc>
        <w:tc>
          <w:tcPr>
            <w:tcW w:w="2652" w:type="dxa"/>
          </w:tcPr>
          <w:p w14:paraId="77BD7FF8" w14:textId="6FBD292F" w:rsidR="003B3212" w:rsidDel="002F76DF" w:rsidRDefault="003B3212" w:rsidP="003B3212">
            <w:pPr>
              <w:pStyle w:val="BodyText"/>
              <w:rPr>
                <w:del w:id="1982" w:author="Aziz Boxwala" w:date="2014-08-13T18:29:00Z"/>
                <w:lang w:eastAsia="x-none"/>
              </w:rPr>
            </w:pPr>
            <w:del w:id="1983" w:author="Aziz Boxwala" w:date="2014-08-13T18:29:00Z">
              <w:r w:rsidDel="002F76DF">
                <w:rPr>
                  <w:lang w:eastAsia="x-none"/>
                </w:rPr>
                <w:delText>ObservationResultDescriptor</w:delText>
              </w:r>
            </w:del>
          </w:p>
        </w:tc>
      </w:tr>
      <w:tr w:rsidR="003B3212" w:rsidDel="002F76DF" w14:paraId="2866A3B1" w14:textId="42574198" w:rsidTr="006B1CD1">
        <w:trPr>
          <w:del w:id="1984" w:author="Aziz Boxwala" w:date="2014-08-13T18:29:00Z"/>
        </w:trPr>
        <w:tc>
          <w:tcPr>
            <w:tcW w:w="2767" w:type="dxa"/>
          </w:tcPr>
          <w:p w14:paraId="4BA417E2" w14:textId="0FB26F49" w:rsidR="003B3212" w:rsidDel="002F76DF" w:rsidRDefault="003B3212" w:rsidP="003B3212">
            <w:pPr>
              <w:pStyle w:val="BodyText"/>
              <w:rPr>
                <w:del w:id="1985" w:author="Aziz Boxwala" w:date="2014-08-13T18:29:00Z"/>
                <w:lang w:eastAsia="x-none"/>
              </w:rPr>
            </w:pPr>
            <w:del w:id="1986" w:author="Aziz Boxwala" w:date="2014-08-13T18:29:00Z">
              <w:r w:rsidDel="002F76DF">
                <w:delText>CareExperience</w:delText>
              </w:r>
            </w:del>
          </w:p>
        </w:tc>
        <w:tc>
          <w:tcPr>
            <w:tcW w:w="3823" w:type="dxa"/>
          </w:tcPr>
          <w:p w14:paraId="71351C3B" w14:textId="57AAE7EA" w:rsidR="003B3212" w:rsidDel="002F76DF" w:rsidRDefault="003B3212" w:rsidP="003B3212">
            <w:pPr>
              <w:pStyle w:val="BodyText"/>
              <w:rPr>
                <w:del w:id="1987" w:author="Aziz Boxwala" w:date="2014-08-13T18:29:00Z"/>
                <w:lang w:eastAsia="x-none"/>
              </w:rPr>
            </w:pPr>
            <w:del w:id="1988" w:author="Aziz Boxwala" w:date="2014-08-13T18:29:00Z">
              <w:r w:rsidDel="002F76DF">
                <w:rPr>
                  <w:lang w:eastAsia="x-none"/>
                </w:rPr>
                <w:delText>PhenomenonPresence</w:delText>
              </w:r>
            </w:del>
          </w:p>
        </w:tc>
        <w:tc>
          <w:tcPr>
            <w:tcW w:w="2652" w:type="dxa"/>
          </w:tcPr>
          <w:p w14:paraId="1D88E930" w14:textId="7752E63A" w:rsidR="003B3212" w:rsidDel="002F76DF" w:rsidRDefault="003B3212" w:rsidP="003B3212">
            <w:pPr>
              <w:pStyle w:val="BodyText"/>
              <w:rPr>
                <w:del w:id="1989" w:author="Aziz Boxwala" w:date="2014-08-13T18:29:00Z"/>
                <w:lang w:eastAsia="x-none"/>
              </w:rPr>
            </w:pPr>
            <w:del w:id="1990" w:author="Aziz Boxwala" w:date="2014-08-13T18:29:00Z">
              <w:r w:rsidDel="002F76DF">
                <w:delText>CareExperienceDescriptor</w:delText>
              </w:r>
            </w:del>
          </w:p>
        </w:tc>
      </w:tr>
    </w:tbl>
    <w:p w14:paraId="60C14240" w14:textId="287C4E3E" w:rsidR="006319DA" w:rsidDel="002F76DF" w:rsidRDefault="006319DA" w:rsidP="006319DA">
      <w:pPr>
        <w:pStyle w:val="BodyText"/>
        <w:rPr>
          <w:del w:id="1991" w:author="Aziz Boxwala" w:date="2014-08-13T18:29:00Z"/>
          <w:lang w:eastAsia="x-none"/>
        </w:rPr>
      </w:pPr>
    </w:p>
    <w:p w14:paraId="2A9CFA00" w14:textId="3308EDDF" w:rsidR="002417B7" w:rsidRDefault="002417B7" w:rsidP="008E5DB7">
      <w:pPr>
        <w:pStyle w:val="Heading3nospace"/>
      </w:pPr>
      <w:bookmarkStart w:id="1992" w:name="_Toc383183215"/>
      <w:r>
        <w:t>Rationale for Design</w:t>
      </w:r>
      <w:bookmarkEnd w:id="1992"/>
    </w:p>
    <w:p w14:paraId="5BC35C40" w14:textId="2E73B234" w:rsidR="006319DA" w:rsidRDefault="006319DA" w:rsidP="006319DA">
      <w:pPr>
        <w:pStyle w:val="BodyText"/>
        <w:rPr>
          <w:lang w:eastAsia="x-none"/>
        </w:rPr>
      </w:pPr>
      <w:r>
        <w:rPr>
          <w:lang w:eastAsia="x-none"/>
        </w:rPr>
        <w:t xml:space="preserve">The QIDAM </w:t>
      </w:r>
      <w:del w:id="1993" w:author="Aziz Boxwala" w:date="2014-08-13T18:35:00Z">
        <w:r w:rsidDel="0038528A">
          <w:rPr>
            <w:lang w:eastAsia="x-none"/>
          </w:rPr>
          <w:delText xml:space="preserve">class diagram </w:delText>
        </w:r>
      </w:del>
      <w:r>
        <w:rPr>
          <w:lang w:eastAsia="x-none"/>
        </w:rPr>
        <w:t>uses a combination of inheritance and composition to construct the model elements. We found this approach well-suited to creating a structure that is easy to use  in writing</w:t>
      </w:r>
      <w:r w:rsidR="006A08E0">
        <w:rPr>
          <w:lang w:eastAsia="x-none"/>
        </w:rPr>
        <w:t xml:space="preserve"> and evaluating</w:t>
      </w:r>
      <w:r>
        <w:rPr>
          <w:lang w:eastAsia="x-none"/>
        </w:rPr>
        <w:t xml:space="preserve"> expressions, enabling extensibility of the model, and </w:t>
      </w:r>
      <w:r w:rsidR="006A08E0">
        <w:rPr>
          <w:lang w:eastAsia="x-none"/>
        </w:rPr>
        <w:t>resulting in an internally consistent model</w:t>
      </w:r>
      <w:r>
        <w:rPr>
          <w:lang w:eastAsia="x-none"/>
        </w:rPr>
        <w:t>.</w:t>
      </w:r>
      <w:r w:rsidR="006A08E0">
        <w:rPr>
          <w:lang w:eastAsia="x-none"/>
        </w:rPr>
        <w:t xml:space="preserve"> </w:t>
      </w:r>
    </w:p>
    <w:p w14:paraId="7D04E206" w14:textId="4F46E514" w:rsidR="006A08E0" w:rsidRDefault="006A08E0" w:rsidP="006319DA">
      <w:pPr>
        <w:pStyle w:val="BodyText"/>
        <w:rPr>
          <w:lang w:eastAsia="x-none"/>
        </w:rPr>
      </w:pPr>
      <w:r>
        <w:rPr>
          <w:lang w:eastAsia="x-none"/>
        </w:rPr>
        <w:t xml:space="preserve">Data about a patient are </w:t>
      </w:r>
      <w:del w:id="1994" w:author="Aziz Boxwala" w:date="2014-08-13T18:35:00Z">
        <w:r w:rsidDel="0038528A">
          <w:rPr>
            <w:lang w:eastAsia="x-none"/>
          </w:rPr>
          <w:delText xml:space="preserve">specified </w:delText>
        </w:r>
      </w:del>
      <w:ins w:id="1995" w:author="Aziz Boxwala" w:date="2014-08-13T18:35:00Z">
        <w:r w:rsidR="0038528A">
          <w:rPr>
            <w:lang w:eastAsia="x-none"/>
          </w:rPr>
          <w:t xml:space="preserve">modeled </w:t>
        </w:r>
      </w:ins>
      <w:del w:id="1996" w:author="Aziz Boxwala" w:date="2014-08-13T18:35:00Z">
        <w:r w:rsidDel="0038528A">
          <w:rPr>
            <w:lang w:eastAsia="x-none"/>
          </w:rPr>
          <w:delText>using</w:delText>
        </w:r>
        <w:r w:rsidR="006139CC" w:rsidDel="0038528A">
          <w:rPr>
            <w:lang w:eastAsia="x-none"/>
          </w:rPr>
          <w:delText xml:space="preserve"> </w:delText>
        </w:r>
      </w:del>
      <w:ins w:id="1997" w:author="Aziz Boxwala" w:date="2014-08-13T18:35:00Z">
        <w:r w:rsidR="0038528A">
          <w:rPr>
            <w:lang w:eastAsia="x-none"/>
          </w:rPr>
          <w:t xml:space="preserve">as </w:t>
        </w:r>
      </w:ins>
      <w:r w:rsidR="006139CC">
        <w:rPr>
          <w:lang w:eastAsia="x-none"/>
        </w:rPr>
        <w:t>concrete</w:t>
      </w:r>
      <w:r>
        <w:rPr>
          <w:lang w:eastAsia="x-none"/>
        </w:rPr>
        <w:t xml:space="preserve"> subclasses of ClinicalStatement. </w:t>
      </w:r>
      <w:del w:id="1998" w:author="Aziz Boxwala" w:date="2014-08-13T18:35:00Z">
        <w:r w:rsidR="006139CC" w:rsidDel="0038528A">
          <w:rPr>
            <w:lang w:eastAsia="x-none"/>
          </w:rPr>
          <w:delText xml:space="preserve">The concrete subclasses </w:delText>
        </w:r>
        <w:r w:rsidR="003A719F" w:rsidDel="0038528A">
          <w:rPr>
            <w:lang w:eastAsia="x-none"/>
          </w:rPr>
          <w:delText xml:space="preserve">(e.g., </w:delText>
        </w:r>
        <w:r w:rsidR="003F6ACA" w:rsidDel="0038528A">
          <w:rPr>
            <w:lang w:eastAsia="x-none"/>
          </w:rPr>
          <w:delText>ProcedureOrder</w:delText>
        </w:r>
        <w:r w:rsidR="003A719F" w:rsidDel="0038528A">
          <w:rPr>
            <w:lang w:eastAsia="x-none"/>
          </w:rPr>
          <w:delText xml:space="preserve">) </w:delText>
        </w:r>
        <w:r w:rsidR="006139CC" w:rsidDel="0038528A">
          <w:rPr>
            <w:lang w:eastAsia="x-none"/>
          </w:rPr>
          <w:delText xml:space="preserve">must implement certain interfaces. </w:delText>
        </w:r>
      </w:del>
      <w:r w:rsidR="006139CC">
        <w:rPr>
          <w:lang w:eastAsia="x-none"/>
        </w:rPr>
        <w:t xml:space="preserve">While the ClinicalStatement </w:t>
      </w:r>
      <w:del w:id="1999" w:author="Aziz Boxwala" w:date="2014-08-13T18:36:00Z">
        <w:r w:rsidR="006139CC" w:rsidDel="0038528A">
          <w:rPr>
            <w:lang w:eastAsia="x-none"/>
          </w:rPr>
          <w:delText xml:space="preserve">and its subclasses </w:delText>
        </w:r>
      </w:del>
      <w:r w:rsidR="006139CC">
        <w:rPr>
          <w:lang w:eastAsia="x-none"/>
        </w:rPr>
        <w:t xml:space="preserve">provide the attributes about a statement (e.g., the author, the subject, the time of the statement), the </w:t>
      </w:r>
      <w:del w:id="2000" w:author="Aziz Boxwala" w:date="2014-08-13T18:36:00Z">
        <w:r w:rsidR="006139CC" w:rsidDel="0038528A">
          <w:rPr>
            <w:lang w:eastAsia="x-none"/>
          </w:rPr>
          <w:delText xml:space="preserve">interfaces </w:delText>
        </w:r>
      </w:del>
      <w:ins w:id="2001" w:author="Aziz Boxwala" w:date="2014-08-13T18:36:00Z">
        <w:r w:rsidR="0038528A">
          <w:rPr>
            <w:lang w:eastAsia="x-none"/>
          </w:rPr>
          <w:t xml:space="preserve">modality and topic </w:t>
        </w:r>
      </w:ins>
      <w:r w:rsidR="006139CC">
        <w:rPr>
          <w:lang w:eastAsia="x-none"/>
        </w:rPr>
        <w:t xml:space="preserve">address the concern about the </w:t>
      </w:r>
      <w:r w:rsidR="003A719F">
        <w:rPr>
          <w:lang w:eastAsia="x-none"/>
        </w:rPr>
        <w:t>“</w:t>
      </w:r>
      <w:r w:rsidR="006139CC">
        <w:rPr>
          <w:lang w:eastAsia="x-none"/>
        </w:rPr>
        <w:t>clinical content</w:t>
      </w:r>
      <w:r w:rsidR="003A719F">
        <w:rPr>
          <w:lang w:eastAsia="x-none"/>
        </w:rPr>
        <w:t xml:space="preserve">” (e.g., the </w:t>
      </w:r>
      <w:r w:rsidR="003F6ACA">
        <w:rPr>
          <w:lang w:eastAsia="x-none"/>
        </w:rPr>
        <w:t>procedure</w:t>
      </w:r>
      <w:r w:rsidR="003A719F">
        <w:rPr>
          <w:lang w:eastAsia="x-none"/>
        </w:rPr>
        <w:t xml:space="preserve"> to be </w:t>
      </w:r>
      <w:r w:rsidR="003F6ACA">
        <w:rPr>
          <w:lang w:eastAsia="x-none"/>
        </w:rPr>
        <w:t>performed, the body site</w:t>
      </w:r>
      <w:r w:rsidR="003A719F">
        <w:rPr>
          <w:lang w:eastAsia="x-none"/>
        </w:rPr>
        <w:t>)</w:t>
      </w:r>
      <w:r w:rsidR="006139CC">
        <w:rPr>
          <w:lang w:eastAsia="x-none"/>
        </w:rPr>
        <w:t>.</w:t>
      </w:r>
      <w:r w:rsidR="003A719F">
        <w:rPr>
          <w:lang w:eastAsia="x-none"/>
        </w:rPr>
        <w:t xml:space="preserve"> Thus</w:t>
      </w:r>
      <w:r w:rsidR="00D73886">
        <w:rPr>
          <w:lang w:eastAsia="x-none"/>
        </w:rPr>
        <w:t>,</w:t>
      </w:r>
      <w:r w:rsidR="003A719F">
        <w:rPr>
          <w:lang w:eastAsia="x-none"/>
        </w:rPr>
        <w:t xml:space="preserve"> a concrete subclass is </w:t>
      </w:r>
      <w:r w:rsidR="00D73886">
        <w:rPr>
          <w:lang w:eastAsia="x-none"/>
        </w:rPr>
        <w:t>composed</w:t>
      </w:r>
      <w:r w:rsidR="003A719F">
        <w:rPr>
          <w:lang w:eastAsia="x-none"/>
        </w:rPr>
        <w:t xml:space="preserve"> by “plugging in” the </w:t>
      </w:r>
      <w:r w:rsidR="00EA282F">
        <w:rPr>
          <w:lang w:eastAsia="x-none"/>
        </w:rPr>
        <w:t xml:space="preserve"> </w:t>
      </w:r>
      <w:r w:rsidR="00D73886">
        <w:rPr>
          <w:lang w:eastAsia="x-none"/>
        </w:rPr>
        <w:t xml:space="preserve">appropriate </w:t>
      </w:r>
      <w:del w:id="2002" w:author="Aziz Boxwala" w:date="2014-08-13T18:36:00Z">
        <w:r w:rsidR="00D73886" w:rsidDel="0038528A">
          <w:rPr>
            <w:lang w:eastAsia="x-none"/>
          </w:rPr>
          <w:delText>interface</w:delText>
        </w:r>
      </w:del>
      <w:ins w:id="2003" w:author="Aziz Boxwala" w:date="2014-08-13T18:36:00Z">
        <w:r w:rsidR="0038528A">
          <w:rPr>
            <w:lang w:eastAsia="x-none"/>
          </w:rPr>
          <w:t>modality and topic</w:t>
        </w:r>
      </w:ins>
      <w:r w:rsidR="00D73886">
        <w:rPr>
          <w:lang w:eastAsia="x-none"/>
        </w:rPr>
        <w:t xml:space="preserve">. By reusing the </w:t>
      </w:r>
      <w:del w:id="2004" w:author="Aziz Boxwala" w:date="2014-08-13T18:37:00Z">
        <w:r w:rsidR="00D73886" w:rsidDel="0038528A">
          <w:rPr>
            <w:lang w:eastAsia="x-none"/>
          </w:rPr>
          <w:delText>interfaces</w:delText>
        </w:r>
      </w:del>
      <w:ins w:id="2005" w:author="Aziz Boxwala" w:date="2014-08-13T18:37:00Z">
        <w:r w:rsidR="0038528A">
          <w:rPr>
            <w:lang w:eastAsia="x-none"/>
          </w:rPr>
          <w:t>modalities and topics</w:t>
        </w:r>
      </w:ins>
      <w:r w:rsidR="00D73886">
        <w:rPr>
          <w:lang w:eastAsia="x-none"/>
        </w:rPr>
        <w:t xml:space="preserve">, we achieve consistency in the model. For example, all statements about orders have the same attributes for an order because they </w:t>
      </w:r>
      <w:del w:id="2006" w:author="Aziz Boxwala" w:date="2014-08-13T18:37:00Z">
        <w:r w:rsidR="00D73886" w:rsidDel="0038528A">
          <w:rPr>
            <w:lang w:eastAsia="x-none"/>
          </w:rPr>
          <w:delText xml:space="preserve">implement the </w:delText>
        </w:r>
      </w:del>
      <w:ins w:id="2007" w:author="Aziz Boxwala" w:date="2014-08-13T18:37:00Z">
        <w:r w:rsidR="0038528A">
          <w:rPr>
            <w:lang w:eastAsia="x-none"/>
          </w:rPr>
          <w:t xml:space="preserve">use the same </w:t>
        </w:r>
      </w:ins>
      <w:r w:rsidR="00D73886">
        <w:rPr>
          <w:lang w:eastAsia="x-none"/>
        </w:rPr>
        <w:t xml:space="preserve">Order </w:t>
      </w:r>
      <w:del w:id="2008" w:author="Aziz Boxwala" w:date="2014-08-13T18:37:00Z">
        <w:r w:rsidR="00D73886" w:rsidDel="0038528A">
          <w:rPr>
            <w:lang w:eastAsia="x-none"/>
          </w:rPr>
          <w:delText>interface</w:delText>
        </w:r>
      </w:del>
      <w:ins w:id="2009" w:author="Aziz Boxwala" w:date="2014-08-13T18:37:00Z">
        <w:r w:rsidR="0038528A">
          <w:rPr>
            <w:lang w:eastAsia="x-none"/>
          </w:rPr>
          <w:t>modality class</w:t>
        </w:r>
      </w:ins>
      <w:r w:rsidR="00D73886">
        <w:rPr>
          <w:lang w:eastAsia="x-none"/>
        </w:rPr>
        <w:t xml:space="preserve">. </w:t>
      </w:r>
      <w:del w:id="2010" w:author="Aziz Boxwala" w:date="2014-08-13T18:38:00Z">
        <w:r w:rsidR="00D73886" w:rsidDel="00C05977">
          <w:rPr>
            <w:lang w:eastAsia="x-none"/>
          </w:rPr>
          <w:delText xml:space="preserve">Furthermore, programs </w:delText>
        </w:r>
      </w:del>
      <w:ins w:id="2011" w:author="Aziz Boxwala" w:date="2014-08-13T18:38:00Z">
        <w:r w:rsidR="00C05977">
          <w:rPr>
            <w:lang w:eastAsia="x-none"/>
          </w:rPr>
          <w:t xml:space="preserve">This approach also allows programs to </w:t>
        </w:r>
      </w:ins>
      <w:del w:id="2012" w:author="Aziz Boxwala" w:date="2014-08-13T18:38:00Z">
        <w:r w:rsidR="00D73886" w:rsidDel="00C05977">
          <w:rPr>
            <w:lang w:eastAsia="x-none"/>
          </w:rPr>
          <w:delText xml:space="preserve">can also </w:delText>
        </w:r>
      </w:del>
      <w:r w:rsidR="00D73886">
        <w:rPr>
          <w:lang w:eastAsia="x-none"/>
        </w:rPr>
        <w:t>reason about Orders</w:t>
      </w:r>
      <w:r w:rsidR="00C13EAB">
        <w:rPr>
          <w:lang w:eastAsia="x-none"/>
        </w:rPr>
        <w:t xml:space="preserve"> (for any </w:t>
      </w:r>
      <w:del w:id="2013" w:author="Aziz Boxwala" w:date="2014-08-13T18:37:00Z">
        <w:r w:rsidR="00C13EAB" w:rsidDel="00C05977">
          <w:rPr>
            <w:lang w:eastAsia="x-none"/>
          </w:rPr>
          <w:delText>action</w:delText>
        </w:r>
      </w:del>
      <w:ins w:id="2014" w:author="Aziz Boxwala" w:date="2014-08-13T18:37:00Z">
        <w:r w:rsidR="00C05977">
          <w:rPr>
            <w:lang w:eastAsia="x-none"/>
          </w:rPr>
          <w:t>act</w:t>
        </w:r>
      </w:ins>
      <w:r w:rsidR="00C13EAB">
        <w:rPr>
          <w:lang w:eastAsia="x-none"/>
        </w:rPr>
        <w:t>)</w:t>
      </w:r>
      <w:ins w:id="2015" w:author="Aziz Boxwala" w:date="2014-08-13T18:38:00Z">
        <w:r w:rsidR="00C05977">
          <w:rPr>
            <w:lang w:eastAsia="x-none"/>
          </w:rPr>
          <w:t xml:space="preserve"> in a uniform </w:t>
        </w:r>
      </w:ins>
      <w:ins w:id="2016" w:author="Aziz Boxwala" w:date="2014-08-13T18:39:00Z">
        <w:r w:rsidR="00C05977">
          <w:rPr>
            <w:lang w:eastAsia="x-none"/>
          </w:rPr>
          <w:t>manner</w:t>
        </w:r>
      </w:ins>
      <w:ins w:id="2017" w:author="Aziz Boxwala" w:date="2014-08-13T18:38:00Z">
        <w:r w:rsidR="00C05977">
          <w:rPr>
            <w:lang w:eastAsia="x-none"/>
          </w:rPr>
          <w:t>.</w:t>
        </w:r>
      </w:ins>
      <w:del w:id="2018" w:author="Aziz Boxwala" w:date="2014-08-13T18:38:00Z">
        <w:r w:rsidR="00C13EAB" w:rsidDel="00C05977">
          <w:rPr>
            <w:lang w:eastAsia="x-none"/>
          </w:rPr>
          <w:delText xml:space="preserve"> because the different order statements</w:delText>
        </w:r>
      </w:del>
      <w:del w:id="2019" w:author="Aziz Boxwala" w:date="2014-08-13T18:37:00Z">
        <w:r w:rsidR="00C13EAB" w:rsidDel="00C05977">
          <w:rPr>
            <w:lang w:eastAsia="x-none"/>
          </w:rPr>
          <w:delText xml:space="preserve"> all</w:delText>
        </w:r>
        <w:r w:rsidR="00D73886" w:rsidDel="00C05977">
          <w:rPr>
            <w:lang w:eastAsia="x-none"/>
          </w:rPr>
          <w:delText xml:space="preserve"> implement this interface</w:delText>
        </w:r>
      </w:del>
      <w:del w:id="2020" w:author="Aziz Boxwala" w:date="2014-08-13T18:38:00Z">
        <w:r w:rsidR="00D73886" w:rsidDel="00C05977">
          <w:rPr>
            <w:lang w:eastAsia="x-none"/>
          </w:rPr>
          <w:delText>.</w:delText>
        </w:r>
      </w:del>
      <w:del w:id="2021" w:author="Aziz Boxwala" w:date="2014-08-13T18:45:00Z">
        <w:r w:rsidR="00D73886" w:rsidDel="00C05977">
          <w:rPr>
            <w:lang w:eastAsia="x-none"/>
          </w:rPr>
          <w:delText xml:space="preserve"> Reasoning in such a way is much harder if a strictly single class inheritance-based design is used. In this case, the concrete </w:delText>
        </w:r>
        <w:r w:rsidR="003F6ACA" w:rsidDel="00C05977">
          <w:rPr>
            <w:lang w:eastAsia="x-none"/>
          </w:rPr>
          <w:delText xml:space="preserve">ProcedureOrder </w:delText>
        </w:r>
        <w:r w:rsidR="00D73886" w:rsidDel="00C05977">
          <w:rPr>
            <w:lang w:eastAsia="x-none"/>
          </w:rPr>
          <w:delText xml:space="preserve">statement class might specialize a </w:delText>
        </w:r>
        <w:r w:rsidR="003F6ACA" w:rsidDel="00C05977">
          <w:rPr>
            <w:lang w:eastAsia="x-none"/>
          </w:rPr>
          <w:delText>(hypothetical) ProcedureStatement, thus not encoding explicitly that it is an Order.</w:delText>
        </w:r>
      </w:del>
    </w:p>
    <w:p w14:paraId="083E65CC" w14:textId="61681C53" w:rsidR="00C13EAB" w:rsidRDefault="00C13EAB" w:rsidP="006319DA">
      <w:pPr>
        <w:pStyle w:val="BodyText"/>
        <w:rPr>
          <w:lang w:eastAsia="x-none"/>
        </w:rPr>
      </w:pPr>
      <w:del w:id="2022" w:author="Aziz Boxwala" w:date="2014-08-13T18:52:00Z">
        <w:r w:rsidDel="004470FA">
          <w:rPr>
            <w:lang w:eastAsia="x-none"/>
          </w:rPr>
          <w:delText>Another design approach used in QIDAM is to specify details of d</w:delText>
        </w:r>
      </w:del>
      <w:ins w:id="2023" w:author="Aziz Boxwala" w:date="2014-08-13T18:52:00Z">
        <w:r w:rsidR="004470FA">
          <w:rPr>
            <w:lang w:eastAsia="x-none"/>
          </w:rPr>
          <w:t>D</w:t>
        </w:r>
      </w:ins>
      <w:r>
        <w:rPr>
          <w:lang w:eastAsia="x-none"/>
        </w:rPr>
        <w:t xml:space="preserve">ifferent subtypes of Action or an Observable </w:t>
      </w:r>
      <w:ins w:id="2024" w:author="Aziz Boxwala" w:date="2014-08-13T18:51:00Z">
        <w:r w:rsidR="004470FA">
          <w:rPr>
            <w:lang w:eastAsia="x-none"/>
          </w:rPr>
          <w:t xml:space="preserve">classes </w:t>
        </w:r>
      </w:ins>
      <w:del w:id="2025" w:author="Aziz Boxwala" w:date="2014-08-13T18:52:00Z">
        <w:r w:rsidDel="004470FA">
          <w:rPr>
            <w:lang w:eastAsia="x-none"/>
          </w:rPr>
          <w:delText>in a “details” element</w:delText>
        </w:r>
      </w:del>
      <w:ins w:id="2026" w:author="Aziz Boxwala" w:date="2014-08-13T18:52:00Z">
        <w:r w:rsidR="004470FA">
          <w:rPr>
            <w:lang w:eastAsia="x-none"/>
          </w:rPr>
          <w:t>are specified as subclasses of the appropriate parent</w:t>
        </w:r>
      </w:ins>
      <w:r>
        <w:rPr>
          <w:lang w:eastAsia="x-none"/>
        </w:rPr>
        <w:t xml:space="preserve">. For example, different types of procedures such as respiratory care, diagnostic imaging, and laboratory tests, each have their own sets of </w:t>
      </w:r>
      <w:del w:id="2027" w:author="Aziz Boxwala" w:date="2014-08-13T18:52:00Z">
        <w:r w:rsidDel="004470FA">
          <w:rPr>
            <w:lang w:eastAsia="x-none"/>
          </w:rPr>
          <w:delText>parameters</w:delText>
        </w:r>
      </w:del>
      <w:ins w:id="2028" w:author="Aziz Boxwala" w:date="2014-08-13T18:52:00Z">
        <w:r w:rsidR="004470FA">
          <w:rPr>
            <w:lang w:eastAsia="x-none"/>
          </w:rPr>
          <w:t>attributes</w:t>
        </w:r>
      </w:ins>
      <w:r>
        <w:rPr>
          <w:lang w:eastAsia="x-none"/>
        </w:rPr>
        <w:t xml:space="preserve">. </w:t>
      </w:r>
      <w:ins w:id="2029" w:author="Aziz Boxwala" w:date="2014-08-13T18:53:00Z">
        <w:r w:rsidR="004470FA">
          <w:rPr>
            <w:lang w:eastAsia="x-none"/>
          </w:rPr>
          <w:t xml:space="preserve">Thus, the Procedure </w:t>
        </w:r>
      </w:ins>
      <w:ins w:id="2030" w:author="Aziz Boxwala" w:date="2014-08-13T18:55:00Z">
        <w:r w:rsidR="004470FA">
          <w:rPr>
            <w:lang w:eastAsia="x-none"/>
          </w:rPr>
          <w:t>act</w:t>
        </w:r>
      </w:ins>
      <w:ins w:id="2031" w:author="Aziz Boxwala" w:date="2014-08-13T18:53:00Z">
        <w:r w:rsidR="004470FA">
          <w:rPr>
            <w:lang w:eastAsia="x-none"/>
          </w:rPr>
          <w:t xml:space="preserve"> has the respective specializations</w:t>
        </w:r>
      </w:ins>
      <w:ins w:id="2032" w:author="Aziz Boxwala" w:date="2014-08-13T18:55:00Z">
        <w:r w:rsidR="004470FA">
          <w:rPr>
            <w:lang w:eastAsia="x-none"/>
          </w:rPr>
          <w:t>:</w:t>
        </w:r>
      </w:ins>
      <w:ins w:id="2033" w:author="Aziz Boxwala" w:date="2014-08-13T18:53:00Z">
        <w:r w:rsidR="004470FA">
          <w:rPr>
            <w:lang w:eastAsia="x-none"/>
          </w:rPr>
          <w:t xml:space="preserve"> RespiratoryCare</w:t>
        </w:r>
      </w:ins>
      <w:ins w:id="2034" w:author="Aziz Boxwala" w:date="2014-08-13T18:54:00Z">
        <w:r w:rsidR="004470FA">
          <w:rPr>
            <w:lang w:eastAsia="x-none"/>
          </w:rPr>
          <w:t xml:space="preserve">, </w:t>
        </w:r>
      </w:ins>
      <w:ins w:id="2035" w:author="Aziz Boxwala" w:date="2014-08-13T18:55:00Z">
        <w:r w:rsidR="004470FA">
          <w:rPr>
            <w:lang w:eastAsia="x-none"/>
          </w:rPr>
          <w:t xml:space="preserve">DiagnosticImaging, and </w:t>
        </w:r>
      </w:ins>
      <w:ins w:id="2036" w:author="Aziz Boxwala" w:date="2014-08-13T18:57:00Z">
        <w:r w:rsidR="004470FA">
          <w:rPr>
            <w:lang w:eastAsia="x-none"/>
          </w:rPr>
          <w:t>LaboratoryTest</w:t>
        </w:r>
      </w:ins>
      <w:del w:id="2037" w:author="Aziz Boxwala" w:date="2014-08-13T18:47:00Z">
        <w:r w:rsidDel="00F56BC7">
          <w:rPr>
            <w:lang w:eastAsia="x-none"/>
          </w:rPr>
          <w:delText>Rather than specializing the Procedure</w:delText>
        </w:r>
        <w:r w:rsidDel="00C05977">
          <w:rPr>
            <w:lang w:eastAsia="x-none"/>
          </w:rPr>
          <w:delText>Descriptor</w:delText>
        </w:r>
        <w:r w:rsidDel="00F56BC7">
          <w:rPr>
            <w:lang w:eastAsia="x-none"/>
          </w:rPr>
          <w:delText xml:space="preserve"> </w:delText>
        </w:r>
        <w:r w:rsidDel="00C05977">
          <w:rPr>
            <w:lang w:eastAsia="x-none"/>
          </w:rPr>
          <w:delText xml:space="preserve">interface </w:delText>
        </w:r>
        <w:r w:rsidDel="00F56BC7">
          <w:rPr>
            <w:lang w:eastAsia="x-none"/>
          </w:rPr>
          <w:delText>into subtypes, t</w:delText>
        </w:r>
      </w:del>
      <w:del w:id="2038" w:author="Aziz Boxwala" w:date="2014-08-13T18:53:00Z">
        <w:r w:rsidDel="004470FA">
          <w:rPr>
            <w:lang w:eastAsia="x-none"/>
          </w:rPr>
          <w:delText xml:space="preserve">hese parameters can be specified </w:delText>
        </w:r>
      </w:del>
      <w:del w:id="2039" w:author="Aziz Boxwala" w:date="2014-08-13T18:47:00Z">
        <w:r w:rsidDel="00C05977">
          <w:rPr>
            <w:lang w:eastAsia="x-none"/>
          </w:rPr>
          <w:delText>through the details attribute of ProcedureDescriptor</w:delText>
        </w:r>
        <w:r w:rsidR="002417B7" w:rsidDel="00C05977">
          <w:rPr>
            <w:lang w:eastAsia="x-none"/>
          </w:rPr>
          <w:delText xml:space="preserve"> </w:delText>
        </w:r>
        <w:r w:rsidR="002417B7" w:rsidDel="00F56BC7">
          <w:rPr>
            <w:lang w:eastAsia="x-none"/>
          </w:rPr>
          <w:delText>as</w:delText>
        </w:r>
      </w:del>
      <w:del w:id="2040" w:author="Aziz Boxwala" w:date="2014-08-13T18:53:00Z">
        <w:r w:rsidR="002417B7" w:rsidDel="004470FA">
          <w:rPr>
            <w:lang w:eastAsia="x-none"/>
          </w:rPr>
          <w:delText xml:space="preserve"> a subtype of Procedure</w:delText>
        </w:r>
      </w:del>
      <w:del w:id="2041" w:author="Aziz Boxwala" w:date="2014-08-13T18:47:00Z">
        <w:r w:rsidR="002417B7" w:rsidDel="00F56BC7">
          <w:rPr>
            <w:lang w:eastAsia="x-none"/>
          </w:rPr>
          <w:delText>Parameter</w:delText>
        </w:r>
      </w:del>
      <w:r>
        <w:rPr>
          <w:lang w:eastAsia="x-none"/>
        </w:rPr>
        <w:t>.</w:t>
      </w:r>
      <w:ins w:id="2042" w:author="Aziz Boxwala" w:date="2014-08-13T18:58:00Z">
        <w:r w:rsidR="005E4496">
          <w:rPr>
            <w:lang w:eastAsia="x-none"/>
          </w:rPr>
          <w:t xml:space="preserve"> This object-oriented design enables one to reason about </w:t>
        </w:r>
      </w:ins>
      <w:ins w:id="2043" w:author="Aziz Boxwala" w:date="2014-08-13T18:59:00Z">
        <w:r w:rsidR="005E4496">
          <w:rPr>
            <w:lang w:eastAsia="x-none"/>
          </w:rPr>
          <w:t>the various types of</w:t>
        </w:r>
      </w:ins>
      <w:ins w:id="2044" w:author="Aziz Boxwala" w:date="2014-08-13T18:58:00Z">
        <w:r w:rsidR="005E4496">
          <w:rPr>
            <w:lang w:eastAsia="x-none"/>
          </w:rPr>
          <w:t xml:space="preserve"> actions </w:t>
        </w:r>
      </w:ins>
      <w:ins w:id="2045" w:author="Aziz Boxwala" w:date="2014-08-13T18:59:00Z">
        <w:r w:rsidR="005E4496">
          <w:rPr>
            <w:lang w:eastAsia="x-none"/>
          </w:rPr>
          <w:t xml:space="preserve">collectively </w:t>
        </w:r>
      </w:ins>
      <w:ins w:id="2046" w:author="Aziz Boxwala" w:date="2014-08-13T18:58:00Z">
        <w:r w:rsidR="005E4496">
          <w:rPr>
            <w:lang w:eastAsia="x-none"/>
          </w:rPr>
          <w:t>as a Procedure</w:t>
        </w:r>
      </w:ins>
      <w:ins w:id="2047" w:author="Aziz Boxwala" w:date="2014-08-13T19:01:00Z">
        <w:r w:rsidR="00A43C75">
          <w:rPr>
            <w:lang w:eastAsia="x-none"/>
          </w:rPr>
          <w:t xml:space="preserve"> (e.g., procedures with sedation might include </w:t>
        </w:r>
      </w:ins>
      <w:ins w:id="2048" w:author="Aziz Boxwala" w:date="2014-08-13T19:02:00Z">
        <w:r w:rsidR="00A43C75">
          <w:rPr>
            <w:lang w:eastAsia="x-none"/>
          </w:rPr>
          <w:t>certain</w:t>
        </w:r>
      </w:ins>
      <w:ins w:id="2049" w:author="Aziz Boxwala" w:date="2014-08-13T19:01:00Z">
        <w:r w:rsidR="00A43C75">
          <w:rPr>
            <w:lang w:eastAsia="x-none"/>
          </w:rPr>
          <w:t xml:space="preserve"> diagnostic imaging procedures)</w:t>
        </w:r>
      </w:ins>
      <w:del w:id="2050" w:author="Aziz Boxwala" w:date="2014-08-13T18:57:00Z">
        <w:r w:rsidDel="005E4496">
          <w:rPr>
            <w:lang w:eastAsia="x-none"/>
          </w:rPr>
          <w:delText xml:space="preserve"> This has the advantage that we do not need to create different statements for each of the types of procedures (e.g., DiagnosticImagingOrder, LaboratoryTestOrder)</w:delText>
        </w:r>
        <w:r w:rsidR="002417B7" w:rsidDel="005E4496">
          <w:rPr>
            <w:lang w:eastAsia="x-none"/>
          </w:rPr>
          <w:delText>; the ProcedureOrder class handles all of them. To extend QIDAM with other types of procedures (e.g., radiation treatment procedure) one simply creates a new subtype of ProcedureParameter (e.g., RadiationTreatment). The existing statements about procedures can now be used to describe radiation treatment procedures.</w:delText>
        </w:r>
      </w:del>
      <w:ins w:id="2051" w:author="Aziz Boxwala" w:date="2014-08-13T18:59:00Z">
        <w:r w:rsidR="005E4496">
          <w:rPr>
            <w:lang w:eastAsia="x-none"/>
          </w:rPr>
          <w:t xml:space="preserve">, and as the specialized type when </w:t>
        </w:r>
      </w:ins>
      <w:ins w:id="2052" w:author="Aziz Boxwala" w:date="2014-08-13T19:00:00Z">
        <w:r w:rsidR="00A43C75">
          <w:rPr>
            <w:lang w:eastAsia="x-none"/>
          </w:rPr>
          <w:t>needed</w:t>
        </w:r>
      </w:ins>
      <w:ins w:id="2053" w:author="Aziz Boxwala" w:date="2014-08-13T19:03:00Z">
        <w:r w:rsidR="00A43C75">
          <w:rPr>
            <w:lang w:eastAsia="x-none"/>
          </w:rPr>
          <w:t>.</w:t>
        </w:r>
      </w:ins>
    </w:p>
    <w:p w14:paraId="5F3A7B60" w14:textId="48BA0EFA" w:rsidR="00D86342" w:rsidDel="00D84AC6" w:rsidRDefault="00D86342" w:rsidP="00346FD1">
      <w:pPr>
        <w:pStyle w:val="BodyText"/>
        <w:rPr>
          <w:del w:id="2054" w:author="Aziz Boxwala" w:date="2014-08-08T17:40:00Z"/>
          <w:lang w:eastAsia="x-none"/>
        </w:rPr>
      </w:pPr>
      <w:r>
        <w:rPr>
          <w:lang w:eastAsia="x-none"/>
        </w:rPr>
        <w:t>QIDAM separates into distinct classes, statements about actions</w:t>
      </w:r>
      <w:ins w:id="2055" w:author="Aziz Boxwala" w:date="2014-08-13T18:49:00Z">
        <w:r w:rsidR="00F56BC7">
          <w:rPr>
            <w:lang w:eastAsia="x-none"/>
          </w:rPr>
          <w:t xml:space="preserve"> and observations</w:t>
        </w:r>
      </w:ins>
      <w:r>
        <w:rPr>
          <w:lang w:eastAsia="x-none"/>
        </w:rPr>
        <w:t xml:space="preserve"> </w:t>
      </w:r>
      <w:del w:id="2056" w:author="Aziz Boxwala" w:date="2014-08-13T18:49:00Z">
        <w:r w:rsidDel="00F56BC7">
          <w:rPr>
            <w:lang w:eastAsia="x-none"/>
          </w:rPr>
          <w:delText>that are performe</w:delText>
        </w:r>
      </w:del>
      <w:ins w:id="2057" w:author="Aziz Boxwala" w:date="2014-08-13T18:49:00Z">
        <w:r w:rsidR="00F56BC7">
          <w:rPr>
            <w:lang w:eastAsia="x-none"/>
          </w:rPr>
          <w:t>that occurre</w:t>
        </w:r>
      </w:ins>
      <w:r>
        <w:rPr>
          <w:lang w:eastAsia="x-none"/>
        </w:rPr>
        <w:t>d</w:t>
      </w:r>
      <w:ins w:id="2058" w:author="Aziz Boxwala" w:date="2014-08-13T18:49:00Z">
        <w:r w:rsidR="00F56BC7">
          <w:rPr>
            <w:lang w:eastAsia="x-none"/>
          </w:rPr>
          <w:t>,</w:t>
        </w:r>
      </w:ins>
      <w:r>
        <w:rPr>
          <w:lang w:eastAsia="x-none"/>
        </w:rPr>
        <w:t xml:space="preserve"> </w:t>
      </w:r>
      <w:del w:id="2059" w:author="Aziz Boxwala" w:date="2014-08-13T18:49:00Z">
        <w:r w:rsidDel="00F56BC7">
          <w:rPr>
            <w:lang w:eastAsia="x-none"/>
          </w:rPr>
          <w:delText xml:space="preserve">and </w:delText>
        </w:r>
      </w:del>
      <w:r>
        <w:rPr>
          <w:lang w:eastAsia="x-none"/>
        </w:rPr>
        <w:t xml:space="preserve">those </w:t>
      </w:r>
      <w:del w:id="2060" w:author="Aziz Boxwala" w:date="2014-08-13T18:49:00Z">
        <w:r w:rsidDel="00F56BC7">
          <w:rPr>
            <w:lang w:eastAsia="x-none"/>
          </w:rPr>
          <w:delText>that are not performed</w:delText>
        </w:r>
      </w:del>
      <w:ins w:id="2061" w:author="Aziz Boxwala" w:date="2014-08-13T18:49:00Z">
        <w:r w:rsidR="00F56BC7">
          <w:rPr>
            <w:lang w:eastAsia="x-none"/>
          </w:rPr>
          <w:t>that did not occur, or those whose occurrence is unknown</w:t>
        </w:r>
      </w:ins>
      <w:del w:id="2062" w:author="Aziz Boxwala" w:date="2014-08-13T18:49:00Z">
        <w:r w:rsidDel="00F56BC7">
          <w:rPr>
            <w:lang w:eastAsia="x-none"/>
          </w:rPr>
          <w:delText>; observations that are about phenomena present from those that are absent or uknown</w:delText>
        </w:r>
      </w:del>
      <w:r>
        <w:rPr>
          <w:lang w:eastAsia="x-none"/>
        </w:rPr>
        <w:t xml:space="preserve">. An alternative approach used in other models is to use an attribute to make these distinctions, e.g., a negation indicator attribute </w:t>
      </w:r>
      <w:ins w:id="2063" w:author="Aziz Boxwala" w:date="2014-08-13T18:50:00Z">
        <w:r w:rsidR="009C7333">
          <w:rPr>
            <w:lang w:eastAsia="x-none"/>
          </w:rPr>
          <w:t xml:space="preserve">is </w:t>
        </w:r>
      </w:ins>
      <w:r>
        <w:rPr>
          <w:lang w:eastAsia="x-none"/>
        </w:rPr>
        <w:t>used in the HL7 Reference Information Model.</w:t>
      </w:r>
      <w:ins w:id="2064" w:author="Aziz Boxwala" w:date="2014-08-08T08:58:00Z">
        <w:r w:rsidR="00080559">
          <w:rPr>
            <w:lang w:eastAsia="x-none"/>
          </w:rPr>
          <w:t xml:space="preserve"> For decision-support and quality measurement applications</w:t>
        </w:r>
      </w:ins>
      <w:ins w:id="2065" w:author="Aziz Boxwala" w:date="2014-08-08T09:35:00Z">
        <w:r w:rsidR="00237DCF">
          <w:rPr>
            <w:lang w:eastAsia="x-none"/>
          </w:rPr>
          <w:t>,</w:t>
        </w:r>
      </w:ins>
      <w:ins w:id="2066" w:author="Aziz Boxwala" w:date="2014-08-08T08:58:00Z">
        <w:r w:rsidR="00080559">
          <w:rPr>
            <w:lang w:eastAsia="x-none"/>
          </w:rPr>
          <w:t xml:space="preserve"> </w:t>
        </w:r>
      </w:ins>
      <w:ins w:id="2067" w:author="Aziz Boxwala" w:date="2014-08-08T09:35:00Z">
        <w:r w:rsidR="00237DCF">
          <w:rPr>
            <w:lang w:eastAsia="x-none"/>
          </w:rPr>
          <w:t xml:space="preserve">such a </w:t>
        </w:r>
      </w:ins>
      <w:ins w:id="2068" w:author="Aziz Boxwala" w:date="2014-08-08T08:59:00Z">
        <w:r w:rsidR="00080559">
          <w:rPr>
            <w:lang w:eastAsia="x-none"/>
          </w:rPr>
          <w:t xml:space="preserve">modeling </w:t>
        </w:r>
      </w:ins>
      <w:ins w:id="2069" w:author="Aziz Boxwala" w:date="2014-08-08T08:58:00Z">
        <w:r w:rsidR="00080559">
          <w:rPr>
            <w:lang w:eastAsia="x-none"/>
          </w:rPr>
          <w:t xml:space="preserve">approach </w:t>
        </w:r>
      </w:ins>
      <w:ins w:id="2070" w:author="Aziz Boxwala" w:date="2014-08-13T18:50:00Z">
        <w:r w:rsidR="009C7333">
          <w:rPr>
            <w:lang w:eastAsia="x-none"/>
          </w:rPr>
          <w:t>predisposes</w:t>
        </w:r>
      </w:ins>
      <w:ins w:id="2071" w:author="Aziz Boxwala" w:date="2014-08-08T08:58:00Z">
        <w:r w:rsidR="00080559">
          <w:rPr>
            <w:lang w:eastAsia="x-none"/>
          </w:rPr>
          <w:t xml:space="preserve"> </w:t>
        </w:r>
      </w:ins>
      <w:ins w:id="2072" w:author="Aziz Boxwala" w:date="2014-08-08T08:59:00Z">
        <w:r w:rsidR="00080559">
          <w:rPr>
            <w:lang w:eastAsia="x-none"/>
          </w:rPr>
          <w:t xml:space="preserve">to errors in logic. As an example, </w:t>
        </w:r>
      </w:ins>
      <w:ins w:id="2073" w:author="Aziz Boxwala" w:date="2014-08-08T09:35:00Z">
        <w:r w:rsidR="00237DCF">
          <w:rPr>
            <w:lang w:eastAsia="x-none"/>
          </w:rPr>
          <w:t xml:space="preserve">consider a data criterion like </w:t>
        </w:r>
      </w:ins>
      <w:ins w:id="2074" w:author="Aziz Boxwala" w:date="2014-08-08T09:36:00Z">
        <w:r w:rsidR="00237DCF">
          <w:rPr>
            <w:lang w:eastAsia="x-none"/>
          </w:rPr>
          <w:t>“Diagnosis with</w:t>
        </w:r>
      </w:ins>
      <w:ins w:id="2075" w:author="Aziz Boxwala" w:date="2014-08-08T09:11:00Z">
        <w:r w:rsidR="00664C29">
          <w:rPr>
            <w:lang w:eastAsia="x-none"/>
          </w:rPr>
          <w:t xml:space="preserve"> </w:t>
        </w:r>
      </w:ins>
      <w:ins w:id="2076" w:author="Aziz Boxwala" w:date="2014-08-08T09:36:00Z">
        <w:r w:rsidR="00237DCF">
          <w:rPr>
            <w:lang w:eastAsia="x-none"/>
          </w:rPr>
          <w:t xml:space="preserve">code in </w:t>
        </w:r>
      </w:ins>
      <w:ins w:id="2077" w:author="Aziz Boxwala" w:date="2014-08-08T09:37:00Z">
        <w:r w:rsidR="00237DCF">
          <w:rPr>
            <w:lang w:eastAsia="x-none"/>
          </w:rPr>
          <w:t xml:space="preserve">the </w:t>
        </w:r>
      </w:ins>
      <w:ins w:id="2078" w:author="Aziz Boxwala" w:date="2014-08-08T09:36:00Z">
        <w:r w:rsidR="00237DCF">
          <w:rPr>
            <w:lang w:eastAsia="x-none"/>
          </w:rPr>
          <w:t>Stroke value set</w:t>
        </w:r>
      </w:ins>
      <w:ins w:id="2079" w:author="Aziz Boxwala" w:date="2014-08-08T09:37:00Z">
        <w:r w:rsidR="00237DCF">
          <w:rPr>
            <w:lang w:eastAsia="x-none"/>
          </w:rPr>
          <w:t xml:space="preserve">”. </w:t>
        </w:r>
      </w:ins>
      <w:ins w:id="2080" w:author="Aziz Boxwala" w:date="2014-08-08T09:39:00Z">
        <w:r w:rsidR="00237DCF">
          <w:rPr>
            <w:lang w:eastAsia="x-none"/>
          </w:rPr>
          <w:t>Since the value of the negation indicator is not specified in the criterion, the result set would include diagnoses where the diagnosis was refuted.</w:t>
        </w:r>
      </w:ins>
      <w:ins w:id="2081" w:author="Aziz Boxwala" w:date="2014-08-08T09:40:00Z">
        <w:r w:rsidR="00237DCF">
          <w:rPr>
            <w:lang w:eastAsia="x-none"/>
          </w:rPr>
          <w:t xml:space="preserve"> This could lead to </w:t>
        </w:r>
      </w:ins>
      <w:ins w:id="2082" w:author="Aziz Boxwala" w:date="2014-08-08T09:41:00Z">
        <w:r w:rsidR="00344986">
          <w:rPr>
            <w:lang w:eastAsia="x-none"/>
          </w:rPr>
          <w:t xml:space="preserve">erroneous </w:t>
        </w:r>
      </w:ins>
      <w:ins w:id="2083" w:author="Aziz Boxwala" w:date="2014-08-08T09:40:00Z">
        <w:r w:rsidR="00344986">
          <w:rPr>
            <w:lang w:eastAsia="x-none"/>
          </w:rPr>
          <w:t>decision-support recommendations</w:t>
        </w:r>
      </w:ins>
      <w:ins w:id="2084" w:author="Aziz Boxwala" w:date="2014-08-08T09:38:00Z">
        <w:r w:rsidR="00237DCF">
          <w:rPr>
            <w:lang w:eastAsia="x-none"/>
          </w:rPr>
          <w:t xml:space="preserve"> </w:t>
        </w:r>
      </w:ins>
      <w:ins w:id="2085" w:author="Aziz Boxwala" w:date="2014-08-08T09:41:00Z">
        <w:r w:rsidR="00344986">
          <w:rPr>
            <w:lang w:eastAsia="x-none"/>
          </w:rPr>
          <w:t xml:space="preserve">creating a safety hazard for the patient. </w:t>
        </w:r>
      </w:ins>
      <w:del w:id="2086" w:author="Aziz Boxwala" w:date="2014-08-08T09:41:00Z">
        <w:r w:rsidDel="00344986">
          <w:rPr>
            <w:lang w:eastAsia="x-none"/>
          </w:rPr>
          <w:delText xml:space="preserve"> Our </w:delText>
        </w:r>
      </w:del>
      <w:ins w:id="2087" w:author="Aziz Boxwala" w:date="2014-08-08T09:41:00Z">
        <w:r w:rsidR="00344986">
          <w:rPr>
            <w:lang w:eastAsia="x-none"/>
          </w:rPr>
          <w:t xml:space="preserve">The QIDAM </w:t>
        </w:r>
      </w:ins>
      <w:r>
        <w:rPr>
          <w:lang w:eastAsia="x-none"/>
        </w:rPr>
        <w:t>design approach</w:t>
      </w:r>
      <w:ins w:id="2088" w:author="Aziz Boxwala" w:date="2014-08-08T09:41:00Z">
        <w:r w:rsidR="00344986">
          <w:rPr>
            <w:lang w:eastAsia="x-none"/>
          </w:rPr>
          <w:t>, by separating out</w:t>
        </w:r>
      </w:ins>
      <w:ins w:id="2089" w:author="Aziz Boxwala" w:date="2014-08-08T17:36:00Z">
        <w:r w:rsidR="00D84AC6">
          <w:rPr>
            <w:lang w:eastAsia="x-none"/>
          </w:rPr>
          <w:t xml:space="preserve"> into distinct classes,</w:t>
        </w:r>
      </w:ins>
      <w:ins w:id="2090" w:author="Aziz Boxwala" w:date="2014-08-08T09:41:00Z">
        <w:r w:rsidR="00344986">
          <w:rPr>
            <w:lang w:eastAsia="x-none"/>
          </w:rPr>
          <w:t xml:space="preserve"> events that occurred from those that did not occur</w:t>
        </w:r>
      </w:ins>
      <w:ins w:id="2091" w:author="Aziz Boxwala" w:date="2014-08-08T17:36:00Z">
        <w:r w:rsidR="00D84AC6">
          <w:rPr>
            <w:lang w:eastAsia="x-none"/>
          </w:rPr>
          <w:t>,</w:t>
        </w:r>
      </w:ins>
      <w:ins w:id="2092" w:author="Aziz Boxwala" w:date="2014-08-08T09:41:00Z">
        <w:r w:rsidR="00344986">
          <w:rPr>
            <w:lang w:eastAsia="x-none"/>
          </w:rPr>
          <w:t xml:space="preserve"> circumvent</w:t>
        </w:r>
      </w:ins>
      <w:ins w:id="2093" w:author="Aziz Boxwala" w:date="2014-08-08T17:36:00Z">
        <w:r w:rsidR="00D84AC6">
          <w:rPr>
            <w:lang w:eastAsia="x-none"/>
          </w:rPr>
          <w:t>s</w:t>
        </w:r>
      </w:ins>
      <w:ins w:id="2094" w:author="Aziz Boxwala" w:date="2014-08-08T09:41:00Z">
        <w:r w:rsidR="00344986">
          <w:rPr>
            <w:lang w:eastAsia="x-none"/>
          </w:rPr>
          <w:t xml:space="preserve"> such errors in the logic</w:t>
        </w:r>
      </w:ins>
      <w:ins w:id="2095" w:author="Aziz Boxwala" w:date="2014-08-08T09:45:00Z">
        <w:r w:rsidR="00344986">
          <w:rPr>
            <w:lang w:eastAsia="x-none"/>
          </w:rPr>
          <w:t xml:space="preserve"> specification</w:t>
        </w:r>
      </w:ins>
      <w:ins w:id="2096" w:author="Aziz Boxwala" w:date="2014-08-08T09:41:00Z">
        <w:r w:rsidR="00344986">
          <w:rPr>
            <w:lang w:eastAsia="x-none"/>
          </w:rPr>
          <w:t>.</w:t>
        </w:r>
      </w:ins>
      <w:ins w:id="2097" w:author="Aziz Boxwala" w:date="2014-08-08T09:45:00Z">
        <w:r w:rsidR="00344986">
          <w:rPr>
            <w:lang w:eastAsia="x-none"/>
          </w:rPr>
          <w:t xml:space="preserve"> </w:t>
        </w:r>
      </w:ins>
      <w:ins w:id="2098" w:author="Aziz Boxwala" w:date="2014-08-08T09:46:00Z">
        <w:r w:rsidR="00344986" w:rsidRPr="004A25F1">
          <w:rPr>
            <w:lang w:eastAsia="x-none"/>
          </w:rPr>
          <w:t>Furthermore,</w:t>
        </w:r>
      </w:ins>
      <w:ins w:id="2099" w:author="Aziz Boxwala" w:date="2014-08-08T17:36:00Z">
        <w:r w:rsidR="00D84AC6">
          <w:rPr>
            <w:lang w:eastAsia="x-none"/>
          </w:rPr>
          <w:t xml:space="preserve"> the </w:t>
        </w:r>
      </w:ins>
      <w:ins w:id="2100" w:author="Aziz Boxwala" w:date="2014-08-08T17:37:00Z">
        <w:r w:rsidR="00D84AC6">
          <w:rPr>
            <w:lang w:eastAsia="x-none"/>
          </w:rPr>
          <w:t xml:space="preserve">design approach </w:t>
        </w:r>
      </w:ins>
      <w:ins w:id="2101" w:author="Aziz Boxwala" w:date="2014-08-08T17:36:00Z">
        <w:r w:rsidR="00D84AC6">
          <w:rPr>
            <w:lang w:eastAsia="x-none"/>
          </w:rPr>
          <w:t>is interoperable with other models so that data could be stored and transported in</w:t>
        </w:r>
      </w:ins>
      <w:ins w:id="2102" w:author="Aziz Boxwala" w:date="2014-08-08T17:39:00Z">
        <w:r w:rsidR="00D84AC6">
          <w:rPr>
            <w:lang w:eastAsia="x-none"/>
          </w:rPr>
          <w:t xml:space="preserve"> a</w:t>
        </w:r>
      </w:ins>
      <w:ins w:id="2103" w:author="Aziz Boxwala" w:date="2014-08-08T17:36:00Z">
        <w:r w:rsidR="00D84AC6">
          <w:rPr>
            <w:lang w:eastAsia="x-none"/>
          </w:rPr>
          <w:t xml:space="preserve"> different </w:t>
        </w:r>
        <w:r w:rsidR="009C7333">
          <w:rPr>
            <w:lang w:eastAsia="x-none"/>
          </w:rPr>
          <w:t>model, then transformed and</w:t>
        </w:r>
        <w:r w:rsidR="00D84AC6">
          <w:rPr>
            <w:lang w:eastAsia="x-none"/>
          </w:rPr>
          <w:t xml:space="preserve"> reasoned about using the QIDAM.</w:t>
        </w:r>
      </w:ins>
      <w:del w:id="2104" w:author="Aziz Boxwala" w:date="2014-08-08T17:40:00Z">
        <w:r w:rsidDel="00D84AC6">
          <w:rPr>
            <w:lang w:eastAsia="x-none"/>
          </w:rPr>
          <w:delText xml:space="preserve"> is done to make expressions easier to write (i.e., one does not have to specify the value of the attribute in each expression</w:delText>
        </w:r>
        <w:r w:rsidR="00FA0865" w:rsidDel="00D84AC6">
          <w:rPr>
            <w:lang w:eastAsia="x-none"/>
          </w:rPr>
          <w:delText>) and reduce the likelihood of errors in the expressions (i.e., error of omitting the attribute) which may result in incorrect clinical decision-support or inaccurate measurements of quality.</w:delText>
        </w:r>
      </w:del>
    </w:p>
    <w:p w14:paraId="37B11996" w14:textId="619C0869" w:rsidR="00EA5311" w:rsidRDefault="0044621B" w:rsidP="00346FD1">
      <w:pPr>
        <w:pStyle w:val="BodyText"/>
        <w:rPr>
          <w:lang w:eastAsia="x-none"/>
        </w:rPr>
      </w:pPr>
      <w:del w:id="2105" w:author="Aziz Boxwala" w:date="2014-08-13T18:51:00Z">
        <w:r w:rsidDel="009C7333">
          <w:rPr>
            <w:lang w:eastAsia="x-none"/>
          </w:rPr>
          <w:delText xml:space="preserve"> </w:delText>
        </w:r>
      </w:del>
    </w:p>
    <w:p w14:paraId="03C1153F" w14:textId="53052743" w:rsidR="00092107" w:rsidRDefault="00092107" w:rsidP="00346FD1">
      <w:pPr>
        <w:pStyle w:val="Heading2"/>
      </w:pPr>
      <w:bookmarkStart w:id="2106" w:name="_Toc383183216"/>
      <w:r>
        <w:lastRenderedPageBreak/>
        <w:t>Datatypes</w:t>
      </w:r>
      <w:bookmarkEnd w:id="2106"/>
    </w:p>
    <w:p w14:paraId="405B41B5" w14:textId="1AE381F6" w:rsidR="00417AD5" w:rsidRDefault="00417AD5" w:rsidP="00417AD5">
      <w:pPr>
        <w:pStyle w:val="BodyText"/>
        <w:rPr>
          <w:lang w:eastAsia="x-none"/>
        </w:rPr>
      </w:pPr>
      <w:r>
        <w:rPr>
          <w:lang w:eastAsia="x-none"/>
        </w:rPr>
        <w:t>Since QIDAM is a conceptual data model, it provides very high-level datatypes. These datatypes will be further subtyped and have detailed attributes specified in a logical model realized from QIDAM. These are the datatypes currently used within QIDAM classes and interfaces.</w:t>
      </w:r>
    </w:p>
    <w:p w14:paraId="536A5EC0" w14:textId="42ECA5C3" w:rsidR="00624246" w:rsidRDefault="00624246" w:rsidP="00624246">
      <w:pPr>
        <w:pStyle w:val="Caption"/>
      </w:pPr>
      <w:bookmarkStart w:id="2107" w:name="_Toc383189348"/>
      <w:r>
        <w:t xml:space="preserve">Table </w:t>
      </w:r>
      <w:r>
        <w:fldChar w:fldCharType="begin"/>
      </w:r>
      <w:r>
        <w:instrText xml:space="preserve"> SEQ Table \* ARABIC </w:instrText>
      </w:r>
      <w:r>
        <w:fldChar w:fldCharType="separate"/>
      </w:r>
      <w:ins w:id="2108" w:author="Aziz Boxwala" w:date="2014-08-12T18:09:00Z">
        <w:r w:rsidR="00DF48FB">
          <w:t>4</w:t>
        </w:r>
      </w:ins>
      <w:del w:id="2109" w:author="Aziz Boxwala" w:date="2014-08-12T18:09:00Z">
        <w:r w:rsidR="00F10EF4" w:rsidDel="00DF48FB">
          <w:delText>3</w:delText>
        </w:r>
      </w:del>
      <w:r>
        <w:fldChar w:fldCharType="end"/>
      </w:r>
      <w:r>
        <w:t xml:space="preserve">. </w:t>
      </w:r>
      <w:r w:rsidR="0036757B">
        <w:t>D</w:t>
      </w:r>
      <w:r>
        <w:t>atatypes in QIDAM</w:t>
      </w:r>
      <w:bookmarkEnd w:id="2107"/>
    </w:p>
    <w:tbl>
      <w:tblPr>
        <w:tblStyle w:val="TableGrid"/>
        <w:tblW w:w="0" w:type="auto"/>
        <w:tblInd w:w="108" w:type="dxa"/>
        <w:tblLook w:val="04A0" w:firstRow="1" w:lastRow="0" w:firstColumn="1" w:lastColumn="0" w:noHBand="0" w:noVBand="1"/>
        <w:tblPrChange w:id="2110" w:author="Aziz Boxwala" w:date="2014-08-13T19:10:00Z">
          <w:tblPr>
            <w:tblStyle w:val="TableGrid"/>
            <w:tblW w:w="0" w:type="auto"/>
            <w:tblInd w:w="108" w:type="dxa"/>
            <w:tblLook w:val="04A0" w:firstRow="1" w:lastRow="0" w:firstColumn="1" w:lastColumn="0" w:noHBand="0" w:noVBand="1"/>
          </w:tblPr>
        </w:tblPrChange>
      </w:tblPr>
      <w:tblGrid>
        <w:gridCol w:w="2656"/>
        <w:gridCol w:w="6586"/>
        <w:tblGridChange w:id="2111">
          <w:tblGrid>
            <w:gridCol w:w="2656"/>
            <w:gridCol w:w="6586"/>
          </w:tblGrid>
        </w:tblGridChange>
      </w:tblGrid>
      <w:tr w:rsidR="007547BF" w14:paraId="1F1684D5" w14:textId="77777777" w:rsidTr="0057416F">
        <w:tc>
          <w:tcPr>
            <w:tcW w:w="2072" w:type="dxa"/>
            <w:shd w:val="clear" w:color="auto" w:fill="D9D9D9" w:themeFill="background1" w:themeFillShade="D9"/>
            <w:vAlign w:val="center"/>
            <w:tcPrChange w:id="2112" w:author="Aziz Boxwala" w:date="2014-08-13T19:10:00Z">
              <w:tcPr>
                <w:tcW w:w="2304" w:type="dxa"/>
                <w:shd w:val="clear" w:color="auto" w:fill="D9D9D9" w:themeFill="background1" w:themeFillShade="D9"/>
                <w:vAlign w:val="center"/>
              </w:tcPr>
            </w:tcPrChange>
          </w:tcPr>
          <w:p w14:paraId="78A9EADE" w14:textId="30998CE7" w:rsidR="007547BF" w:rsidRPr="007547BF" w:rsidRDefault="007547BF" w:rsidP="0036757B">
            <w:pPr>
              <w:pStyle w:val="BodyText"/>
              <w:spacing w:before="60" w:after="60" w:line="240" w:lineRule="auto"/>
              <w:jc w:val="center"/>
              <w:rPr>
                <w:b/>
                <w:lang w:eastAsia="x-none"/>
              </w:rPr>
            </w:pPr>
            <w:r w:rsidRPr="007547BF">
              <w:rPr>
                <w:b/>
                <w:lang w:eastAsia="x-none"/>
              </w:rPr>
              <w:t>QIDAM Datatype</w:t>
            </w:r>
          </w:p>
        </w:tc>
        <w:tc>
          <w:tcPr>
            <w:tcW w:w="6586" w:type="dxa"/>
            <w:shd w:val="clear" w:color="auto" w:fill="D9D9D9" w:themeFill="background1" w:themeFillShade="D9"/>
            <w:vAlign w:val="center"/>
            <w:tcPrChange w:id="2113" w:author="Aziz Boxwala" w:date="2014-08-13T19:10:00Z">
              <w:tcPr>
                <w:tcW w:w="6838" w:type="dxa"/>
                <w:shd w:val="clear" w:color="auto" w:fill="D9D9D9" w:themeFill="background1" w:themeFillShade="D9"/>
                <w:vAlign w:val="center"/>
              </w:tcPr>
            </w:tcPrChange>
          </w:tcPr>
          <w:p w14:paraId="29A4364B" w14:textId="0DBF4407" w:rsidR="007547BF" w:rsidRPr="007547BF" w:rsidRDefault="007547BF" w:rsidP="0036757B">
            <w:pPr>
              <w:pStyle w:val="BodyText"/>
              <w:spacing w:before="60" w:after="60" w:line="240" w:lineRule="auto"/>
              <w:jc w:val="center"/>
              <w:rPr>
                <w:b/>
                <w:lang w:eastAsia="x-none"/>
              </w:rPr>
            </w:pPr>
            <w:r w:rsidRPr="007547BF">
              <w:rPr>
                <w:b/>
                <w:lang w:eastAsia="x-none"/>
              </w:rPr>
              <w:t>Description</w:t>
            </w:r>
          </w:p>
        </w:tc>
      </w:tr>
      <w:tr w:rsidR="007547BF" w14:paraId="4FDA3C0D" w14:textId="77777777" w:rsidTr="0057416F">
        <w:tc>
          <w:tcPr>
            <w:tcW w:w="2072" w:type="dxa"/>
            <w:tcPrChange w:id="2114" w:author="Aziz Boxwala" w:date="2014-08-13T19:10:00Z">
              <w:tcPr>
                <w:tcW w:w="2304" w:type="dxa"/>
              </w:tcPr>
            </w:tcPrChange>
          </w:tcPr>
          <w:p w14:paraId="3DF29088" w14:textId="7DA1664E" w:rsidR="007547BF" w:rsidRDefault="007547BF" w:rsidP="00417AD5">
            <w:pPr>
              <w:pStyle w:val="BodyText"/>
              <w:rPr>
                <w:lang w:eastAsia="x-none"/>
              </w:rPr>
            </w:pPr>
            <w:r>
              <w:rPr>
                <w:lang w:eastAsia="x-none"/>
              </w:rPr>
              <w:t>Code</w:t>
            </w:r>
          </w:p>
        </w:tc>
        <w:tc>
          <w:tcPr>
            <w:tcW w:w="6586" w:type="dxa"/>
            <w:tcPrChange w:id="2115" w:author="Aziz Boxwala" w:date="2014-08-13T19:10:00Z">
              <w:tcPr>
                <w:tcW w:w="6838" w:type="dxa"/>
              </w:tcPr>
            </w:tcPrChange>
          </w:tcPr>
          <w:p w14:paraId="1D9F913E" w14:textId="02994D83" w:rsidR="007547BF" w:rsidRDefault="00E8359F">
            <w:pPr>
              <w:pStyle w:val="BodyText"/>
              <w:rPr>
                <w:lang w:eastAsia="x-none"/>
              </w:rPr>
            </w:pPr>
            <w:r>
              <w:rPr>
                <w:lang w:eastAsia="x-none"/>
              </w:rPr>
              <w:t xml:space="preserve">A </w:t>
            </w:r>
            <w:r w:rsidR="00794968">
              <w:rPr>
                <w:lang w:eastAsia="x-none"/>
              </w:rPr>
              <w:t xml:space="preserve">concept </w:t>
            </w:r>
            <w:r>
              <w:rPr>
                <w:lang w:eastAsia="x-none"/>
              </w:rPr>
              <w:t>taken from a controlled terminology, such as a code from LOINC</w:t>
            </w:r>
          </w:p>
        </w:tc>
      </w:tr>
      <w:tr w:rsidR="007547BF" w14:paraId="2BD5FA64" w14:textId="77777777" w:rsidTr="0057416F">
        <w:tc>
          <w:tcPr>
            <w:tcW w:w="2072" w:type="dxa"/>
            <w:tcPrChange w:id="2116" w:author="Aziz Boxwala" w:date="2014-08-13T19:10:00Z">
              <w:tcPr>
                <w:tcW w:w="2304" w:type="dxa"/>
              </w:tcPr>
            </w:tcPrChange>
          </w:tcPr>
          <w:p w14:paraId="7A6D24C1" w14:textId="30ADFECB" w:rsidR="007547BF" w:rsidRDefault="007547BF" w:rsidP="00417AD5">
            <w:pPr>
              <w:pStyle w:val="BodyText"/>
              <w:rPr>
                <w:lang w:eastAsia="x-none"/>
              </w:rPr>
            </w:pPr>
            <w:del w:id="2117" w:author="Aziz Boxwala" w:date="2014-08-13T19:10:00Z">
              <w:r w:rsidDel="003D0388">
                <w:rPr>
                  <w:lang w:eastAsia="x-none"/>
                </w:rPr>
                <w:delText>Interval</w:delText>
              </w:r>
              <w:r w:rsidR="00E84277" w:rsidDel="003D0388">
                <w:rPr>
                  <w:lang w:eastAsia="x-none"/>
                </w:rPr>
                <w:delText>OfQuantity</w:delText>
              </w:r>
            </w:del>
            <w:ins w:id="2118" w:author="Aziz Boxwala" w:date="2014-08-13T19:10:00Z">
              <w:r w:rsidR="003D0388">
                <w:rPr>
                  <w:lang w:eastAsia="x-none"/>
                </w:rPr>
                <w:t>Range</w:t>
              </w:r>
            </w:ins>
          </w:p>
        </w:tc>
        <w:tc>
          <w:tcPr>
            <w:tcW w:w="6586" w:type="dxa"/>
            <w:tcPrChange w:id="2119" w:author="Aziz Boxwala" w:date="2014-08-13T19:10:00Z">
              <w:tcPr>
                <w:tcW w:w="6838" w:type="dxa"/>
              </w:tcPr>
            </w:tcPrChange>
          </w:tcPr>
          <w:p w14:paraId="4827F8AC" w14:textId="4F7C4263" w:rsidR="007547BF" w:rsidRDefault="00E84277" w:rsidP="00417AD5">
            <w:pPr>
              <w:pStyle w:val="BodyText"/>
              <w:rPr>
                <w:lang w:eastAsia="x-none"/>
              </w:rPr>
            </w:pPr>
            <w:r>
              <w:rPr>
                <w:lang w:eastAsia="x-none"/>
              </w:rPr>
              <w:t xml:space="preserve">A range expressed over a quantity </w:t>
            </w:r>
            <w:r w:rsidR="0036757B">
              <w:rPr>
                <w:lang w:eastAsia="x-none"/>
              </w:rPr>
              <w:t>(</w:t>
            </w:r>
            <w:r>
              <w:rPr>
                <w:lang w:eastAsia="x-none"/>
              </w:rPr>
              <w:t>i.e., has low and high values</w:t>
            </w:r>
            <w:r w:rsidR="0036757B">
              <w:rPr>
                <w:lang w:eastAsia="x-none"/>
              </w:rPr>
              <w:t>)</w:t>
            </w:r>
          </w:p>
        </w:tc>
      </w:tr>
      <w:tr w:rsidR="0053369A" w14:paraId="01D0B382" w14:textId="77777777" w:rsidTr="0057416F">
        <w:trPr>
          <w:ins w:id="2120" w:author="Aziz Boxwala" w:date="2014-08-13T21:10:00Z"/>
        </w:trPr>
        <w:tc>
          <w:tcPr>
            <w:tcW w:w="2072" w:type="dxa"/>
          </w:tcPr>
          <w:p w14:paraId="7DB23204" w14:textId="6B745B43" w:rsidR="0053369A" w:rsidDel="003D0388" w:rsidRDefault="0053369A" w:rsidP="00417AD5">
            <w:pPr>
              <w:pStyle w:val="BodyText"/>
              <w:rPr>
                <w:ins w:id="2121" w:author="Aziz Boxwala" w:date="2014-08-13T21:10:00Z"/>
                <w:lang w:eastAsia="x-none"/>
              </w:rPr>
            </w:pPr>
            <w:ins w:id="2122" w:author="Aziz Boxwala" w:date="2014-08-13T21:10:00Z">
              <w:r>
                <w:rPr>
                  <w:lang w:eastAsia="x-none"/>
                </w:rPr>
                <w:t>Ratio</w:t>
              </w:r>
              <w:bookmarkStart w:id="2123" w:name="_GoBack"/>
              <w:bookmarkEnd w:id="2123"/>
            </w:ins>
          </w:p>
        </w:tc>
        <w:tc>
          <w:tcPr>
            <w:tcW w:w="6586" w:type="dxa"/>
          </w:tcPr>
          <w:p w14:paraId="3835C4EE" w14:textId="4EFD6E11" w:rsidR="0053369A" w:rsidRDefault="0053369A" w:rsidP="00417AD5">
            <w:pPr>
              <w:pStyle w:val="BodyText"/>
              <w:rPr>
                <w:ins w:id="2124" w:author="Aziz Boxwala" w:date="2014-08-13T21:10:00Z"/>
                <w:lang w:eastAsia="x-none"/>
              </w:rPr>
            </w:pPr>
            <w:ins w:id="2125" w:author="Aziz Boxwala" w:date="2014-08-13T21:10:00Z">
              <w:r w:rsidRPr="0053369A">
                <w:rPr>
                  <w:lang w:eastAsia="x-none"/>
                </w:rPr>
                <w:t>A relationship between two Quantity values expressed as a numerator and a denominator.</w:t>
              </w:r>
            </w:ins>
          </w:p>
        </w:tc>
      </w:tr>
      <w:tr w:rsidR="007547BF" w14:paraId="573FC72B" w14:textId="77777777" w:rsidTr="0057416F">
        <w:tc>
          <w:tcPr>
            <w:tcW w:w="2072" w:type="dxa"/>
            <w:tcPrChange w:id="2126" w:author="Aziz Boxwala" w:date="2014-08-13T19:10:00Z">
              <w:tcPr>
                <w:tcW w:w="2304" w:type="dxa"/>
              </w:tcPr>
            </w:tcPrChange>
          </w:tcPr>
          <w:p w14:paraId="023EA3A8" w14:textId="33DEAD28" w:rsidR="007547BF" w:rsidRDefault="007547BF" w:rsidP="00417AD5">
            <w:pPr>
              <w:pStyle w:val="BodyText"/>
              <w:rPr>
                <w:lang w:eastAsia="x-none"/>
              </w:rPr>
            </w:pPr>
            <w:r>
              <w:rPr>
                <w:lang w:eastAsia="x-none"/>
              </w:rPr>
              <w:t>Quantity</w:t>
            </w:r>
          </w:p>
        </w:tc>
        <w:tc>
          <w:tcPr>
            <w:tcW w:w="6586" w:type="dxa"/>
            <w:tcPrChange w:id="2127" w:author="Aziz Boxwala" w:date="2014-08-13T19:10:00Z">
              <w:tcPr>
                <w:tcW w:w="6838" w:type="dxa"/>
              </w:tcPr>
            </w:tcPrChange>
          </w:tcPr>
          <w:p w14:paraId="38190AD8" w14:textId="6D0BA827" w:rsidR="007547BF" w:rsidRDefault="00E84277" w:rsidP="00417AD5">
            <w:pPr>
              <w:pStyle w:val="BodyText"/>
              <w:rPr>
                <w:lang w:eastAsia="x-none"/>
              </w:rPr>
            </w:pPr>
            <w:r>
              <w:rPr>
                <w:lang w:eastAsia="x-none"/>
              </w:rPr>
              <w:t>A numeric value expressing an amount, with or without units</w:t>
            </w:r>
          </w:p>
        </w:tc>
      </w:tr>
      <w:tr w:rsidR="007547BF" w14:paraId="54007BE6" w14:textId="77777777" w:rsidTr="0057416F">
        <w:tc>
          <w:tcPr>
            <w:tcW w:w="2072" w:type="dxa"/>
            <w:tcPrChange w:id="2128" w:author="Aziz Boxwala" w:date="2014-08-13T19:10:00Z">
              <w:tcPr>
                <w:tcW w:w="2304" w:type="dxa"/>
              </w:tcPr>
            </w:tcPrChange>
          </w:tcPr>
          <w:p w14:paraId="10AC786A" w14:textId="319E118E" w:rsidR="007547BF" w:rsidRDefault="007547BF" w:rsidP="00417AD5">
            <w:pPr>
              <w:pStyle w:val="BodyText"/>
              <w:rPr>
                <w:lang w:eastAsia="x-none"/>
              </w:rPr>
            </w:pPr>
            <w:r>
              <w:rPr>
                <w:lang w:eastAsia="x-none"/>
              </w:rPr>
              <w:t>Text</w:t>
            </w:r>
          </w:p>
        </w:tc>
        <w:tc>
          <w:tcPr>
            <w:tcW w:w="6586" w:type="dxa"/>
            <w:tcPrChange w:id="2129" w:author="Aziz Boxwala" w:date="2014-08-13T19:10:00Z">
              <w:tcPr>
                <w:tcW w:w="6838" w:type="dxa"/>
              </w:tcPr>
            </w:tcPrChange>
          </w:tcPr>
          <w:p w14:paraId="43943DA5" w14:textId="733ED85A" w:rsidR="007547BF" w:rsidRDefault="00E84277" w:rsidP="00417AD5">
            <w:pPr>
              <w:pStyle w:val="BodyText"/>
              <w:rPr>
                <w:lang w:eastAsia="x-none"/>
              </w:rPr>
            </w:pPr>
            <w:r>
              <w:rPr>
                <w:lang w:eastAsia="x-none"/>
              </w:rPr>
              <w:t>A string of characters, formatted or unformatted for presentation</w:t>
            </w:r>
          </w:p>
        </w:tc>
      </w:tr>
      <w:tr w:rsidR="007547BF" w14:paraId="71CDD1F3" w14:textId="77777777" w:rsidTr="0057416F">
        <w:tc>
          <w:tcPr>
            <w:tcW w:w="2072" w:type="dxa"/>
            <w:tcPrChange w:id="2130" w:author="Aziz Boxwala" w:date="2014-08-13T19:10:00Z">
              <w:tcPr>
                <w:tcW w:w="2304" w:type="dxa"/>
              </w:tcPr>
            </w:tcPrChange>
          </w:tcPr>
          <w:p w14:paraId="6DFD73CA" w14:textId="7FFC3AA1" w:rsidR="007547BF" w:rsidRDefault="007547BF" w:rsidP="00417AD5">
            <w:pPr>
              <w:pStyle w:val="BodyText"/>
              <w:rPr>
                <w:lang w:eastAsia="x-none"/>
              </w:rPr>
            </w:pPr>
            <w:r>
              <w:rPr>
                <w:lang w:eastAsia="x-none"/>
              </w:rPr>
              <w:t>TimePoint</w:t>
            </w:r>
          </w:p>
        </w:tc>
        <w:tc>
          <w:tcPr>
            <w:tcW w:w="6586" w:type="dxa"/>
            <w:tcPrChange w:id="2131" w:author="Aziz Boxwala" w:date="2014-08-13T19:10:00Z">
              <w:tcPr>
                <w:tcW w:w="6838" w:type="dxa"/>
              </w:tcPr>
            </w:tcPrChange>
          </w:tcPr>
          <w:p w14:paraId="2F4FFFD9" w14:textId="4CFEDC05" w:rsidR="007547BF" w:rsidRDefault="00E84277" w:rsidP="00E84277">
            <w:pPr>
              <w:pStyle w:val="BodyText"/>
              <w:rPr>
                <w:lang w:eastAsia="x-none"/>
              </w:rPr>
            </w:pPr>
            <w:r>
              <w:rPr>
                <w:lang w:eastAsia="x-none"/>
              </w:rPr>
              <w:t xml:space="preserve">A particular time point that may be expressed at different levels of granularity such as date or date+time </w:t>
            </w:r>
            <w:r w:rsidR="0036757B">
              <w:rPr>
                <w:lang w:eastAsia="x-none"/>
              </w:rPr>
              <w:t>(</w:t>
            </w:r>
            <w:r>
              <w:rPr>
                <w:lang w:eastAsia="x-none"/>
              </w:rPr>
              <w:t>e.g., Nov 15 2013, or Nov 15  2013 11:42:07 am EST</w:t>
            </w:r>
            <w:r w:rsidR="0036757B">
              <w:rPr>
                <w:lang w:eastAsia="x-none"/>
              </w:rPr>
              <w:t>)</w:t>
            </w:r>
          </w:p>
        </w:tc>
      </w:tr>
      <w:tr w:rsidR="007547BF" w14:paraId="60D6A606" w14:textId="77777777" w:rsidTr="0057416F">
        <w:tc>
          <w:tcPr>
            <w:tcW w:w="2072" w:type="dxa"/>
            <w:tcPrChange w:id="2132" w:author="Aziz Boxwala" w:date="2014-08-13T19:10:00Z">
              <w:tcPr>
                <w:tcW w:w="2304" w:type="dxa"/>
              </w:tcPr>
            </w:tcPrChange>
          </w:tcPr>
          <w:p w14:paraId="099A6595" w14:textId="25AC2D4E" w:rsidR="007547BF" w:rsidRDefault="007547BF" w:rsidP="00417AD5">
            <w:pPr>
              <w:pStyle w:val="BodyText"/>
              <w:rPr>
                <w:lang w:eastAsia="x-none"/>
              </w:rPr>
            </w:pPr>
            <w:r>
              <w:rPr>
                <w:lang w:eastAsia="x-none"/>
              </w:rPr>
              <w:t>TimePeriod</w:t>
            </w:r>
          </w:p>
        </w:tc>
        <w:tc>
          <w:tcPr>
            <w:tcW w:w="6586" w:type="dxa"/>
            <w:tcPrChange w:id="2133" w:author="Aziz Boxwala" w:date="2014-08-13T19:10:00Z">
              <w:tcPr>
                <w:tcW w:w="6838" w:type="dxa"/>
              </w:tcPr>
            </w:tcPrChange>
          </w:tcPr>
          <w:p w14:paraId="0337B8C2" w14:textId="684B983C" w:rsidR="007547BF" w:rsidRDefault="00E84277" w:rsidP="00417AD5">
            <w:pPr>
              <w:pStyle w:val="BodyText"/>
              <w:rPr>
                <w:lang w:eastAsia="x-none"/>
              </w:rPr>
            </w:pPr>
            <w:r>
              <w:rPr>
                <w:lang w:eastAsia="x-none"/>
              </w:rPr>
              <w:t>An interval of time bounded by TimePoint values indicating the beginning and the ending of the period</w:t>
            </w:r>
          </w:p>
        </w:tc>
      </w:tr>
      <w:tr w:rsidR="00E8359F" w14:paraId="0537ADD4" w14:textId="77777777" w:rsidTr="0057416F">
        <w:tc>
          <w:tcPr>
            <w:tcW w:w="2072" w:type="dxa"/>
            <w:tcPrChange w:id="2134" w:author="Aziz Boxwala" w:date="2014-08-13T19:10:00Z">
              <w:tcPr>
                <w:tcW w:w="2304" w:type="dxa"/>
              </w:tcPr>
            </w:tcPrChange>
          </w:tcPr>
          <w:p w14:paraId="7513F6B0" w14:textId="44144654" w:rsidR="00E8359F" w:rsidRDefault="00E8359F" w:rsidP="00417AD5">
            <w:pPr>
              <w:pStyle w:val="BodyText"/>
              <w:rPr>
                <w:lang w:eastAsia="x-none"/>
              </w:rPr>
            </w:pPr>
            <w:r>
              <w:rPr>
                <w:lang w:eastAsia="x-none"/>
              </w:rPr>
              <w:t>Value</w:t>
            </w:r>
          </w:p>
        </w:tc>
        <w:tc>
          <w:tcPr>
            <w:tcW w:w="6586" w:type="dxa"/>
            <w:tcPrChange w:id="2135" w:author="Aziz Boxwala" w:date="2014-08-13T19:10:00Z">
              <w:tcPr>
                <w:tcW w:w="6838" w:type="dxa"/>
              </w:tcPr>
            </w:tcPrChange>
          </w:tcPr>
          <w:p w14:paraId="19EBC6D6" w14:textId="371C2FA2" w:rsidR="00E8359F" w:rsidRDefault="0057254A" w:rsidP="00417AD5">
            <w:pPr>
              <w:pStyle w:val="BodyText"/>
              <w:rPr>
                <w:lang w:eastAsia="x-none"/>
              </w:rPr>
            </w:pPr>
            <w:r>
              <w:rPr>
                <w:lang w:eastAsia="x-none"/>
              </w:rPr>
              <w:t>Any of the above types</w:t>
            </w:r>
          </w:p>
        </w:tc>
      </w:tr>
    </w:tbl>
    <w:p w14:paraId="69CDE553" w14:textId="77777777" w:rsidR="00417AD5" w:rsidRPr="00417AD5" w:rsidRDefault="00417AD5" w:rsidP="00417AD5">
      <w:pPr>
        <w:pStyle w:val="BodyText"/>
        <w:rPr>
          <w:lang w:eastAsia="x-none"/>
        </w:rPr>
      </w:pPr>
    </w:p>
    <w:p w14:paraId="646D5FE8" w14:textId="15AA68CE" w:rsidR="00092107" w:rsidRDefault="00092107" w:rsidP="00346FD1">
      <w:pPr>
        <w:pStyle w:val="Heading2"/>
      </w:pPr>
      <w:bookmarkStart w:id="2136" w:name="_Toc383183217"/>
      <w:commentRangeStart w:id="2137"/>
      <w:r>
        <w:t>Entities and Other</w:t>
      </w:r>
      <w:r w:rsidR="002A69A8">
        <w:rPr>
          <w:lang w:val="en-US"/>
        </w:rPr>
        <w:t xml:space="preserve"> Extended</w:t>
      </w:r>
      <w:r>
        <w:t xml:space="preserve"> Types</w:t>
      </w:r>
      <w:bookmarkEnd w:id="2136"/>
      <w:commentRangeEnd w:id="2137"/>
      <w:r w:rsidR="00956EE0">
        <w:rPr>
          <w:rStyle w:val="CommentReference"/>
          <w:rFonts w:ascii="Bookman Old Style" w:hAnsi="Bookman Old Style"/>
          <w:b w:val="0"/>
          <w:i w:val="0"/>
          <w:lang w:val="en-US" w:eastAsia="en-US"/>
        </w:rPr>
        <w:commentReference w:id="2137"/>
      </w:r>
    </w:p>
    <w:p w14:paraId="45836A7F" w14:textId="7DE66C29" w:rsidR="002A69A8" w:rsidRDefault="002A69A8" w:rsidP="002A69A8">
      <w:pPr>
        <w:pStyle w:val="BodyText"/>
        <w:rPr>
          <w:lang w:eastAsia="x-none"/>
        </w:rPr>
      </w:pPr>
      <w:r>
        <w:rPr>
          <w:lang w:eastAsia="x-none"/>
        </w:rPr>
        <w:t>QIDAM also specifies the availability of certain entities and complex datatypes. That is, QIDAM names the types but does not model them in detail in the conceptual model.</w:t>
      </w:r>
      <w:r w:rsidR="006B0E9F">
        <w:rPr>
          <w:lang w:eastAsia="x-none"/>
        </w:rPr>
        <w:t xml:space="preserve"> The types are </w:t>
      </w:r>
      <w:r w:rsidR="00BE6408">
        <w:rPr>
          <w:lang w:eastAsia="x-none"/>
        </w:rPr>
        <w:t xml:space="preserve">listed here and </w:t>
      </w:r>
      <w:r w:rsidR="006B0E9F">
        <w:rPr>
          <w:lang w:eastAsia="x-none"/>
        </w:rPr>
        <w:t xml:space="preserve">described in detail in the next </w:t>
      </w:r>
      <w:r w:rsidR="00357CE3">
        <w:rPr>
          <w:lang w:eastAsia="x-none"/>
        </w:rPr>
        <w:t>chapter</w:t>
      </w:r>
      <w:r w:rsidR="006B0E9F">
        <w:rPr>
          <w:lang w:eastAsia="x-none"/>
        </w:rPr>
        <w:t>.</w:t>
      </w:r>
    </w:p>
    <w:p w14:paraId="46C91F1D" w14:textId="2484ED21" w:rsidR="00532A37" w:rsidRDefault="00BE6408" w:rsidP="00363B1C">
      <w:pPr>
        <w:pStyle w:val="BodyText"/>
        <w:numPr>
          <w:ilvl w:val="0"/>
          <w:numId w:val="19"/>
        </w:numPr>
        <w:rPr>
          <w:lang w:eastAsia="x-none"/>
        </w:rPr>
      </w:pPr>
      <w:r>
        <w:rPr>
          <w:lang w:eastAsia="x-none"/>
        </w:rPr>
        <w:t>BodySite</w:t>
      </w:r>
    </w:p>
    <w:p w14:paraId="548BC61F" w14:textId="4BED0B23" w:rsidR="00162EF3" w:rsidRDefault="00162EF3" w:rsidP="00363B1C">
      <w:pPr>
        <w:pStyle w:val="BodyText"/>
        <w:numPr>
          <w:ilvl w:val="0"/>
          <w:numId w:val="19"/>
        </w:numPr>
        <w:rPr>
          <w:lang w:eastAsia="x-none"/>
        </w:rPr>
      </w:pPr>
      <w:del w:id="2138" w:author="Aziz Boxwala" w:date="2014-08-13T19:13:00Z">
        <w:r w:rsidDel="00C14DE7">
          <w:rPr>
            <w:lang w:eastAsia="x-none"/>
          </w:rPr>
          <w:delText>Cycle</w:delText>
        </w:r>
      </w:del>
      <w:ins w:id="2139" w:author="Aziz Boxwala" w:date="2014-08-13T19:13:00Z">
        <w:r w:rsidR="00C14DE7">
          <w:rPr>
            <w:lang w:eastAsia="x-none"/>
          </w:rPr>
          <w:t>Participant</w:t>
        </w:r>
      </w:ins>
    </w:p>
    <w:p w14:paraId="0AC26958" w14:textId="4E958A7A" w:rsidR="00162EF3" w:rsidRDefault="00162EF3" w:rsidP="00363B1C">
      <w:pPr>
        <w:pStyle w:val="BodyText"/>
        <w:numPr>
          <w:ilvl w:val="0"/>
          <w:numId w:val="19"/>
        </w:numPr>
        <w:rPr>
          <w:lang w:eastAsia="x-none"/>
        </w:rPr>
      </w:pPr>
      <w:r>
        <w:rPr>
          <w:lang w:eastAsia="x-none"/>
        </w:rPr>
        <w:t>Entity</w:t>
      </w:r>
    </w:p>
    <w:p w14:paraId="6E8A66C5" w14:textId="6058DD5A" w:rsidR="00162EF3" w:rsidRDefault="00162EF3" w:rsidP="00363B1C">
      <w:pPr>
        <w:pStyle w:val="BodyText"/>
        <w:numPr>
          <w:ilvl w:val="0"/>
          <w:numId w:val="19"/>
        </w:numPr>
        <w:rPr>
          <w:lang w:eastAsia="x-none"/>
        </w:rPr>
      </w:pPr>
      <w:r>
        <w:rPr>
          <w:lang w:eastAsia="x-none"/>
        </w:rPr>
        <w:t>EntityCharacteristic</w:t>
      </w:r>
    </w:p>
    <w:p w14:paraId="1FABFFE6" w14:textId="3253E1C8" w:rsidR="00BE6408" w:rsidRDefault="00BE6408" w:rsidP="00162EF3">
      <w:pPr>
        <w:pStyle w:val="BodyText"/>
        <w:numPr>
          <w:ilvl w:val="0"/>
          <w:numId w:val="19"/>
        </w:numPr>
        <w:rPr>
          <w:lang w:eastAsia="x-none"/>
        </w:rPr>
      </w:pPr>
      <w:r>
        <w:rPr>
          <w:lang w:eastAsia="x-none"/>
        </w:rPr>
        <w:t>Location</w:t>
      </w:r>
    </w:p>
    <w:p w14:paraId="0AE126EE" w14:textId="77777777" w:rsidR="00162EF3" w:rsidRDefault="00162EF3" w:rsidP="00162EF3">
      <w:pPr>
        <w:pStyle w:val="BodyText"/>
        <w:numPr>
          <w:ilvl w:val="0"/>
          <w:numId w:val="19"/>
        </w:numPr>
      </w:pPr>
      <w:r>
        <w:t>Manufactured Product</w:t>
      </w:r>
    </w:p>
    <w:p w14:paraId="7A9F323A" w14:textId="77777777" w:rsidR="00162EF3" w:rsidRDefault="00162EF3" w:rsidP="00162EF3">
      <w:pPr>
        <w:pStyle w:val="BodyText"/>
        <w:numPr>
          <w:ilvl w:val="1"/>
          <w:numId w:val="19"/>
        </w:numPr>
      </w:pPr>
      <w:r>
        <w:t>Medication</w:t>
      </w:r>
    </w:p>
    <w:p w14:paraId="4856DCFF" w14:textId="77777777" w:rsidR="00162EF3" w:rsidRDefault="00162EF3" w:rsidP="00162EF3">
      <w:pPr>
        <w:pStyle w:val="BodyText"/>
        <w:numPr>
          <w:ilvl w:val="1"/>
          <w:numId w:val="19"/>
        </w:numPr>
      </w:pPr>
      <w:r>
        <w:t>Vaccine</w:t>
      </w:r>
    </w:p>
    <w:p w14:paraId="4768FB47" w14:textId="77777777" w:rsidR="00162EF3" w:rsidRDefault="00162EF3" w:rsidP="00162EF3">
      <w:pPr>
        <w:pStyle w:val="BodyText"/>
        <w:numPr>
          <w:ilvl w:val="1"/>
          <w:numId w:val="19"/>
        </w:numPr>
      </w:pPr>
      <w:r>
        <w:t>Nutrition Product</w:t>
      </w:r>
    </w:p>
    <w:p w14:paraId="217CA810" w14:textId="77777777" w:rsidR="00162EF3" w:rsidRDefault="00162EF3" w:rsidP="00162EF3">
      <w:pPr>
        <w:pStyle w:val="BodyText"/>
        <w:numPr>
          <w:ilvl w:val="1"/>
          <w:numId w:val="19"/>
        </w:numPr>
        <w:rPr>
          <w:lang w:eastAsia="x-none"/>
        </w:rPr>
      </w:pPr>
      <w:r>
        <w:rPr>
          <w:lang w:eastAsia="x-none"/>
        </w:rPr>
        <w:t>Device</w:t>
      </w:r>
    </w:p>
    <w:p w14:paraId="7FC81D38" w14:textId="13433EE0" w:rsidR="00162EF3" w:rsidRDefault="00162EF3" w:rsidP="00162EF3">
      <w:pPr>
        <w:pStyle w:val="BodyText"/>
        <w:numPr>
          <w:ilvl w:val="0"/>
          <w:numId w:val="19"/>
        </w:numPr>
        <w:rPr>
          <w:lang w:eastAsia="x-none"/>
        </w:rPr>
      </w:pPr>
      <w:r>
        <w:t>Medication Ingredient</w:t>
      </w:r>
    </w:p>
    <w:p w14:paraId="1056CF24" w14:textId="7BA7FF1C" w:rsidR="00BE6408" w:rsidRDefault="00BE6408" w:rsidP="00363B1C">
      <w:pPr>
        <w:pStyle w:val="BodyText"/>
        <w:numPr>
          <w:ilvl w:val="0"/>
          <w:numId w:val="19"/>
        </w:numPr>
        <w:rPr>
          <w:lang w:eastAsia="x-none"/>
        </w:rPr>
      </w:pPr>
      <w:r>
        <w:rPr>
          <w:lang w:eastAsia="x-none"/>
        </w:rPr>
        <w:lastRenderedPageBreak/>
        <w:t>Organization</w:t>
      </w:r>
    </w:p>
    <w:p w14:paraId="6D554795" w14:textId="76F2C93C" w:rsidR="00BE6408" w:rsidRDefault="00BE6408" w:rsidP="00363B1C">
      <w:pPr>
        <w:pStyle w:val="BodyText"/>
        <w:numPr>
          <w:ilvl w:val="0"/>
          <w:numId w:val="19"/>
        </w:numPr>
        <w:rPr>
          <w:lang w:eastAsia="x-none"/>
        </w:rPr>
      </w:pPr>
      <w:r>
        <w:rPr>
          <w:lang w:eastAsia="x-none"/>
        </w:rPr>
        <w:t>Person</w:t>
      </w:r>
    </w:p>
    <w:p w14:paraId="22D30896" w14:textId="0AC79D8F" w:rsidR="00BE6408" w:rsidRDefault="00BE6408" w:rsidP="00162EF3">
      <w:pPr>
        <w:pStyle w:val="BodyText"/>
        <w:numPr>
          <w:ilvl w:val="1"/>
          <w:numId w:val="19"/>
        </w:numPr>
        <w:tabs>
          <w:tab w:val="clear" w:pos="1080"/>
          <w:tab w:val="left" w:pos="1170"/>
        </w:tabs>
        <w:ind w:hanging="540"/>
        <w:rPr>
          <w:lang w:eastAsia="x-none"/>
        </w:rPr>
      </w:pPr>
      <w:r>
        <w:rPr>
          <w:lang w:eastAsia="x-none"/>
        </w:rPr>
        <w:t>Patient</w:t>
      </w:r>
    </w:p>
    <w:p w14:paraId="4ED2DF26" w14:textId="05831204" w:rsidR="00BE6408" w:rsidRDefault="00BE6408" w:rsidP="0036757B">
      <w:pPr>
        <w:pStyle w:val="BodyText"/>
        <w:numPr>
          <w:ilvl w:val="1"/>
          <w:numId w:val="19"/>
        </w:numPr>
        <w:tabs>
          <w:tab w:val="clear" w:pos="1080"/>
          <w:tab w:val="left" w:pos="1170"/>
        </w:tabs>
        <w:ind w:hanging="540"/>
        <w:rPr>
          <w:lang w:eastAsia="x-none"/>
        </w:rPr>
      </w:pPr>
      <w:r>
        <w:rPr>
          <w:lang w:eastAsia="x-none"/>
        </w:rPr>
        <w:t>Practi</w:t>
      </w:r>
      <w:del w:id="2140" w:author="Aziz Boxwala" w:date="2014-08-08T17:43:00Z">
        <w:r w:rsidDel="00956EE0">
          <w:rPr>
            <w:lang w:eastAsia="x-none"/>
          </w:rPr>
          <w:delText>c</w:delText>
        </w:r>
      </w:del>
      <w:r>
        <w:rPr>
          <w:lang w:eastAsia="x-none"/>
        </w:rPr>
        <w:t>tioner</w:t>
      </w:r>
    </w:p>
    <w:p w14:paraId="26F427E1" w14:textId="51D5452C" w:rsidR="00BE6408" w:rsidRDefault="00BE6408" w:rsidP="0036757B">
      <w:pPr>
        <w:pStyle w:val="BodyText"/>
        <w:numPr>
          <w:ilvl w:val="1"/>
          <w:numId w:val="19"/>
        </w:numPr>
        <w:tabs>
          <w:tab w:val="clear" w:pos="1080"/>
          <w:tab w:val="left" w:pos="1170"/>
        </w:tabs>
        <w:ind w:hanging="540"/>
        <w:rPr>
          <w:lang w:eastAsia="x-none"/>
        </w:rPr>
      </w:pPr>
      <w:r>
        <w:rPr>
          <w:lang w:eastAsia="x-none"/>
        </w:rPr>
        <w:t>RelatedPerson</w:t>
      </w:r>
    </w:p>
    <w:p w14:paraId="15BCEF64" w14:textId="52C35263" w:rsidR="00BE6408" w:rsidRDefault="00BE6408" w:rsidP="00363B1C">
      <w:pPr>
        <w:pStyle w:val="BodyText"/>
        <w:numPr>
          <w:ilvl w:val="0"/>
          <w:numId w:val="19"/>
        </w:numPr>
        <w:rPr>
          <w:lang w:eastAsia="x-none"/>
        </w:rPr>
      </w:pPr>
      <w:r>
        <w:rPr>
          <w:lang w:eastAsia="x-none"/>
        </w:rPr>
        <w:t>Schedule</w:t>
      </w:r>
    </w:p>
    <w:p w14:paraId="4E385CA3" w14:textId="1C5ABC07" w:rsidR="00162EF3" w:rsidRDefault="00162EF3" w:rsidP="00162EF3">
      <w:pPr>
        <w:pStyle w:val="BodyText"/>
        <w:numPr>
          <w:ilvl w:val="0"/>
          <w:numId w:val="19"/>
        </w:numPr>
        <w:rPr>
          <w:lang w:eastAsia="x-none"/>
        </w:rPr>
      </w:pPr>
      <w:r>
        <w:rPr>
          <w:lang w:eastAsia="x-none"/>
        </w:rPr>
        <w:t>Specimen</w:t>
      </w:r>
    </w:p>
    <w:p w14:paraId="0C782CE3" w14:textId="7FB2A3D1" w:rsidR="00FB0CCF" w:rsidRDefault="00FB0CCF" w:rsidP="00FB0CCF">
      <w:pPr>
        <w:pStyle w:val="Heading2nospace"/>
      </w:pPr>
      <w:bookmarkStart w:id="2141" w:name="_Toc383183218"/>
      <w:r>
        <w:t>Cardinality and Optionality</w:t>
      </w:r>
      <w:bookmarkEnd w:id="2141"/>
    </w:p>
    <w:p w14:paraId="7EDEF8BC" w14:textId="1BE15924" w:rsidR="007752CD" w:rsidRDefault="005B69D0" w:rsidP="007752CD">
      <w:pPr>
        <w:pStyle w:val="BodyText"/>
      </w:pPr>
      <w:r>
        <w:t>QIDAM specifies t</w:t>
      </w:r>
      <w:r w:rsidR="007752CD">
        <w:t xml:space="preserve">he cardinality of attributes and connections but not the optionality. </w:t>
      </w:r>
      <w:r>
        <w:t>The convention used in the class diagram is as follows:</w:t>
      </w:r>
    </w:p>
    <w:p w14:paraId="6609AA91" w14:textId="083D785D" w:rsidR="005B69D0" w:rsidRDefault="005B69D0" w:rsidP="00363B1C">
      <w:pPr>
        <w:pStyle w:val="BodyText"/>
        <w:numPr>
          <w:ilvl w:val="0"/>
          <w:numId w:val="20"/>
        </w:numPr>
      </w:pPr>
      <w:r>
        <w:t>When the cardinality is intended to be single, cardinality is not specified in the class diagram</w:t>
      </w:r>
      <w:r w:rsidR="0036757B">
        <w:t>.</w:t>
      </w:r>
    </w:p>
    <w:p w14:paraId="5F660346" w14:textId="393F47ED" w:rsidR="005B69D0" w:rsidRDefault="005B69D0" w:rsidP="00363B1C">
      <w:pPr>
        <w:pStyle w:val="BodyText"/>
        <w:numPr>
          <w:ilvl w:val="0"/>
          <w:numId w:val="20"/>
        </w:numPr>
        <w:rPr>
          <w:ins w:id="2142" w:author="Aziz Boxwala" w:date="2014-08-11T15:05:00Z"/>
        </w:rPr>
      </w:pPr>
      <w:r>
        <w:t xml:space="preserve">When the cardinality is intended to be multiple, the cardinality is specified as “0..*” </w:t>
      </w:r>
      <w:r w:rsidR="0036757B">
        <w:br/>
      </w:r>
      <w:r>
        <w:t xml:space="preserve">(i.e., zero to many). The zero should not be interpreted as an indication of the optionality of the attribute or connection. This constraint is more appropriately specified in a logical model. </w:t>
      </w:r>
    </w:p>
    <w:p w14:paraId="5EFFCC31" w14:textId="16495B48" w:rsidR="001A56C4" w:rsidRDefault="001A56C4">
      <w:pPr>
        <w:pStyle w:val="Heading2nospace"/>
        <w:rPr>
          <w:ins w:id="2143" w:author="Aziz Boxwala" w:date="2014-08-13T19:13:00Z"/>
        </w:rPr>
        <w:pPrChange w:id="2144" w:author="Aziz Boxwala" w:date="2014-08-11T15:05:00Z">
          <w:pPr>
            <w:pStyle w:val="BodyText"/>
            <w:numPr>
              <w:numId w:val="20"/>
            </w:numPr>
            <w:ind w:left="720" w:hanging="360"/>
          </w:pPr>
        </w:pPrChange>
      </w:pPr>
      <w:ins w:id="2145" w:author="Aziz Boxwala" w:date="2014-08-11T15:05:00Z">
        <w:r>
          <w:t>Logical Model for Quality Improvement</w:t>
        </w:r>
      </w:ins>
    </w:p>
    <w:p w14:paraId="5FD126EA" w14:textId="5214E203" w:rsidR="00C14DE7" w:rsidRDefault="00C14DE7" w:rsidP="00C14DE7">
      <w:pPr>
        <w:rPr>
          <w:ins w:id="2146" w:author="Aziz Boxwala" w:date="2014-08-13T19:13:00Z"/>
        </w:rPr>
        <w:pPrChange w:id="2147" w:author="Aziz Boxwala" w:date="2014-08-13T19:13:00Z">
          <w:pPr>
            <w:pStyle w:val="BodyText"/>
            <w:numPr>
              <w:numId w:val="20"/>
            </w:numPr>
            <w:ind w:left="720" w:hanging="360"/>
          </w:pPr>
        </w:pPrChange>
      </w:pPr>
      <w:ins w:id="2148" w:author="Aziz Boxwala" w:date="2014-08-13T19:13:00Z">
        <w:r>
          <w:t>Adds cardinality/optionality</w:t>
        </w:r>
      </w:ins>
    </w:p>
    <w:p w14:paraId="45CFDB17" w14:textId="11F8EF1A" w:rsidR="00C14DE7" w:rsidRDefault="00C14DE7" w:rsidP="00C14DE7">
      <w:pPr>
        <w:rPr>
          <w:ins w:id="2149" w:author="Aziz Boxwala" w:date="2014-08-13T19:14:00Z"/>
        </w:rPr>
        <w:pPrChange w:id="2150" w:author="Aziz Boxwala" w:date="2014-08-13T19:13:00Z">
          <w:pPr>
            <w:pStyle w:val="BodyText"/>
            <w:numPr>
              <w:numId w:val="20"/>
            </w:numPr>
            <w:ind w:left="720" w:hanging="360"/>
          </w:pPr>
        </w:pPrChange>
      </w:pPr>
      <w:ins w:id="2151" w:author="Aziz Boxwala" w:date="2014-08-13T19:14:00Z">
        <w:r>
          <w:t>Adds specific datatypes</w:t>
        </w:r>
      </w:ins>
    </w:p>
    <w:p w14:paraId="6A2B1607" w14:textId="563ABB5A" w:rsidR="00C14DE7" w:rsidRDefault="00C14DE7" w:rsidP="00C14DE7">
      <w:pPr>
        <w:rPr>
          <w:ins w:id="2152" w:author="Aziz Boxwala" w:date="2014-08-13T19:15:00Z"/>
        </w:rPr>
        <w:pPrChange w:id="2153" w:author="Aziz Boxwala" w:date="2014-08-13T19:13:00Z">
          <w:pPr>
            <w:pStyle w:val="BodyText"/>
            <w:numPr>
              <w:numId w:val="20"/>
            </w:numPr>
            <w:ind w:left="720" w:hanging="360"/>
          </w:pPr>
        </w:pPrChange>
      </w:pPr>
      <w:ins w:id="2154" w:author="Aziz Boxwala" w:date="2014-08-13T19:14:00Z">
        <w:r>
          <w:t>Defines which statements will be combined and how it will be specified</w:t>
        </w:r>
      </w:ins>
    </w:p>
    <w:p w14:paraId="15D7479A" w14:textId="7EE2AA65" w:rsidR="00356C1B" w:rsidRPr="00C14DE7" w:rsidRDefault="00356C1B" w:rsidP="00C14DE7">
      <w:pPr>
        <w:rPr>
          <w:rPrChange w:id="2155" w:author="Aziz Boxwala" w:date="2014-08-13T19:13:00Z">
            <w:rPr/>
          </w:rPrChange>
        </w:rPr>
        <w:pPrChange w:id="2156" w:author="Aziz Boxwala" w:date="2014-08-13T19:13:00Z">
          <w:pPr>
            <w:pStyle w:val="BodyText"/>
            <w:numPr>
              <w:numId w:val="20"/>
            </w:numPr>
            <w:ind w:left="720" w:hanging="360"/>
          </w:pPr>
        </w:pPrChange>
      </w:pPr>
      <w:ins w:id="2157" w:author="Aziz Boxwala" w:date="2014-08-13T19:15:00Z">
        <w:r>
          <w:t>Any further changes to the model to facilitate computation and transformation of the model, particularly wrt FHIR</w:t>
        </w:r>
      </w:ins>
    </w:p>
    <w:p w14:paraId="5DE2E18C" w14:textId="639F72F8" w:rsidR="00092107" w:rsidRDefault="00092107" w:rsidP="00092107">
      <w:pPr>
        <w:pStyle w:val="Heading1"/>
      </w:pPr>
      <w:bookmarkStart w:id="2158" w:name="_Ref382485196"/>
      <w:bookmarkStart w:id="2159" w:name="_Toc383183219"/>
      <w:r>
        <w:lastRenderedPageBreak/>
        <w:t>Model Specification</w:t>
      </w:r>
      <w:bookmarkEnd w:id="2158"/>
      <w:bookmarkEnd w:id="2159"/>
    </w:p>
    <w:p w14:paraId="2BC77EC2" w14:textId="20B356BA" w:rsidR="00760730" w:rsidRDefault="00760730" w:rsidP="00760730">
      <w:pPr>
        <w:pStyle w:val="BodyText"/>
        <w:rPr>
          <w:ins w:id="2160" w:author="Aziz Boxwala" w:date="2014-08-08T18:10:00Z"/>
        </w:rPr>
      </w:pPr>
      <w:r w:rsidRPr="002D602F">
        <w:t xml:space="preserve">This </w:t>
      </w:r>
      <w:r>
        <w:t>chapter</w:t>
      </w:r>
      <w:r w:rsidRPr="002D602F">
        <w:t xml:space="preserve"> provides a complete </w:t>
      </w:r>
      <w:del w:id="2161" w:author="Aziz Boxwala" w:date="2014-08-08T18:20:00Z">
        <w:r w:rsidRPr="002D602F" w:rsidDel="00CC52CF">
          <w:delText xml:space="preserve">overview </w:delText>
        </w:r>
      </w:del>
      <w:ins w:id="2162" w:author="Aziz Boxwala" w:date="2014-08-08T18:20:00Z">
        <w:r w:rsidR="00CC52CF">
          <w:t>description</w:t>
        </w:r>
        <w:r w:rsidR="00CC52CF" w:rsidRPr="002D602F">
          <w:t xml:space="preserve"> </w:t>
        </w:r>
      </w:ins>
      <w:r w:rsidRPr="002D602F">
        <w:t xml:space="preserve">of </w:t>
      </w:r>
      <w:del w:id="2163" w:author="Aziz Boxwala" w:date="2014-08-08T18:21:00Z">
        <w:r w:rsidRPr="002D602F" w:rsidDel="00CC52CF">
          <w:delText>all element details</w:delText>
        </w:r>
      </w:del>
      <w:ins w:id="2164" w:author="Aziz Boxwala" w:date="2014-08-08T18:21:00Z">
        <w:r w:rsidR="00CC52CF">
          <w:t>the model</w:t>
        </w:r>
      </w:ins>
      <w:r w:rsidRPr="002D602F">
        <w:t xml:space="preserve">. It lists all classes and interfaces and their attributes and connections. </w:t>
      </w:r>
      <w:ins w:id="2165" w:author="Aziz Boxwala" w:date="2014-08-08T18:26:00Z">
        <w:r w:rsidR="00CC52CF">
          <w:t xml:space="preserve">While the previous chapter provide an </w:t>
        </w:r>
      </w:ins>
      <w:ins w:id="2166" w:author="Aziz Boxwala" w:date="2014-08-08T18:30:00Z">
        <w:r w:rsidR="00CC52CF">
          <w:t xml:space="preserve">overview of QIDAM and an </w:t>
        </w:r>
      </w:ins>
      <w:ins w:id="2167" w:author="Aziz Boxwala" w:date="2014-08-08T18:26:00Z">
        <w:r w:rsidR="00CC52CF">
          <w:t>explanation</w:t>
        </w:r>
      </w:ins>
      <w:ins w:id="2168" w:author="Aziz Boxwala" w:date="2014-08-08T18:30:00Z">
        <w:r w:rsidR="00CC52CF">
          <w:t xml:space="preserve"> of the design, </w:t>
        </w:r>
      </w:ins>
      <w:ins w:id="2169" w:author="Aziz Boxwala" w:date="2014-08-08T18:26:00Z">
        <w:r w:rsidR="00CC52CF">
          <w:t>t</w:t>
        </w:r>
      </w:ins>
      <w:ins w:id="2170" w:author="Aziz Boxwala" w:date="2014-08-08T18:24:00Z">
        <w:r w:rsidR="00CC52CF">
          <w:t xml:space="preserve">he objective of the material in this section is to provide a comprehensive reference to the elements in the domain analysis model. </w:t>
        </w:r>
      </w:ins>
    </w:p>
    <w:p w14:paraId="7947A640" w14:textId="56F9C613" w:rsidR="000A26FC" w:rsidRPr="002D602F" w:rsidRDefault="000A26FC" w:rsidP="00760730">
      <w:pPr>
        <w:pStyle w:val="BodyText"/>
      </w:pPr>
      <w:ins w:id="2171" w:author="Aziz Boxwala" w:date="2014-08-08T18:10:00Z">
        <w:r>
          <w:t xml:space="preserve">The model is specified in the form of a UML class diagram. The website </w:t>
        </w:r>
      </w:ins>
      <w:ins w:id="2172" w:author="Aziz Boxwala" w:date="2014-08-08T18:11:00Z">
        <w:r>
          <w:fldChar w:fldCharType="begin"/>
        </w:r>
        <w:r>
          <w:instrText xml:space="preserve"> HYPERLINK "</w:instrText>
        </w:r>
        <w:r w:rsidRPr="000A26FC">
          <w:instrText>http://www.sparxsystems.com/resources/uml2_tutorial/uml2_classdiagram.html</w:instrText>
        </w:r>
        <w:r>
          <w:instrText xml:space="preserve">" </w:instrText>
        </w:r>
        <w:r>
          <w:fldChar w:fldCharType="separate"/>
        </w:r>
        <w:r w:rsidRPr="008872AD">
          <w:rPr>
            <w:rStyle w:val="Hyperlink"/>
            <w:rFonts w:cs="Times New Roman"/>
            <w:lang w:eastAsia="en-US"/>
          </w:rPr>
          <w:t>http://www.sparxsystems.com/resources/uml2_tutorial/uml2_classdiagram.html</w:t>
        </w:r>
        <w:r>
          <w:fldChar w:fldCharType="end"/>
        </w:r>
        <w:r>
          <w:t xml:space="preserve"> provides an introduction to class diagrams in UML and also describes the notation used in</w:t>
        </w:r>
      </w:ins>
      <w:ins w:id="2173" w:author="Aziz Boxwala" w:date="2014-08-08T18:12:00Z">
        <w:r>
          <w:t xml:space="preserve"> diagrams in</w:t>
        </w:r>
      </w:ins>
      <w:ins w:id="2174" w:author="Aziz Boxwala" w:date="2014-08-08T18:11:00Z">
        <w:r>
          <w:t xml:space="preserve"> this chapter.</w:t>
        </w:r>
      </w:ins>
      <w:ins w:id="2175" w:author="Aziz Boxwala" w:date="2014-08-08T18:31:00Z">
        <w:r w:rsidR="00B90CA2">
          <w:t xml:space="preserve"> In addition to the </w:t>
        </w:r>
      </w:ins>
      <w:ins w:id="2176" w:author="Aziz Boxwala" w:date="2014-08-08T18:35:00Z">
        <w:r w:rsidR="00B90CA2">
          <w:t>reference format</w:t>
        </w:r>
      </w:ins>
      <w:ins w:id="2177" w:author="Aziz Boxwala" w:date="2014-08-08T18:31:00Z">
        <w:r w:rsidR="00B90CA2">
          <w:t xml:space="preserve"> in this chapter, the </w:t>
        </w:r>
      </w:ins>
      <w:ins w:id="2178" w:author="Aziz Boxwala" w:date="2014-08-08T18:35:00Z">
        <w:r w:rsidR="00B90CA2">
          <w:t xml:space="preserve">supplementary material </w:t>
        </w:r>
      </w:ins>
      <w:ins w:id="2179" w:author="Aziz Boxwala" w:date="2014-08-08T18:36:00Z">
        <w:r w:rsidR="00B90CA2">
          <w:t xml:space="preserve">of this specification includes </w:t>
        </w:r>
      </w:ins>
      <w:ins w:id="2180" w:author="Aziz Boxwala" w:date="2014-08-08T18:37:00Z">
        <w:r w:rsidR="00B90CA2">
          <w:t xml:space="preserve">(1) </w:t>
        </w:r>
      </w:ins>
      <w:ins w:id="2181" w:author="Aziz Boxwala" w:date="2014-08-08T18:36:00Z">
        <w:r w:rsidR="00B90CA2">
          <w:t>the UML diagram</w:t>
        </w:r>
      </w:ins>
      <w:ins w:id="2182" w:author="Aziz Boxwala" w:date="2014-08-08T18:37:00Z">
        <w:r w:rsidR="00B90CA2">
          <w:t>s</w:t>
        </w:r>
      </w:ins>
      <w:ins w:id="2183" w:author="Aziz Boxwala" w:date="2014-08-08T18:36:00Z">
        <w:r w:rsidR="00B90CA2">
          <w:t xml:space="preserve"> in the standard </w:t>
        </w:r>
        <w:r w:rsidR="00B90CA2" w:rsidRPr="00B90CA2">
          <w:rPr>
            <w:shd w:val="clear" w:color="auto" w:fill="FFFF00"/>
            <w:rPrChange w:id="2184" w:author="Aziz Boxwala" w:date="2014-08-08T18:37:00Z">
              <w:rPr/>
            </w:rPrChange>
          </w:rPr>
          <w:t>XMI</w:t>
        </w:r>
        <w:r w:rsidR="00B90CA2">
          <w:t xml:space="preserve"> format</w:t>
        </w:r>
      </w:ins>
      <w:ins w:id="2185" w:author="Aziz Boxwala" w:date="2014-08-08T18:37:00Z">
        <w:r w:rsidR="00B90CA2">
          <w:t xml:space="preserve">, and (2) </w:t>
        </w:r>
      </w:ins>
      <w:ins w:id="2186" w:author="Aziz Boxwala" w:date="2014-08-08T18:40:00Z">
        <w:r w:rsidR="00B90CA2">
          <w:t>reference documentation in HTML format that might be more convenient to browse.</w:t>
        </w:r>
      </w:ins>
    </w:p>
    <w:p w14:paraId="2255B69A" w14:textId="3AD058A6" w:rsidR="00FB72E3" w:rsidRDefault="00760730" w:rsidP="008E5DB7">
      <w:pPr>
        <w:pStyle w:val="Heading2nospace"/>
      </w:pPr>
      <w:bookmarkStart w:id="2187" w:name="_Toc383183220"/>
      <w:r>
        <w:lastRenderedPageBreak/>
        <w:t>Model Diagrams</w:t>
      </w:r>
      <w:bookmarkEnd w:id="2187"/>
    </w:p>
    <w:p w14:paraId="4F63F9FB" w14:textId="4E2F3C9A" w:rsidR="00FB72E3" w:rsidRPr="00EC695A" w:rsidRDefault="00FB72E3" w:rsidP="008E5DB7">
      <w:pPr>
        <w:pStyle w:val="Heading3nospace"/>
      </w:pPr>
      <w:bookmarkStart w:id="2188" w:name="_Toc383183221"/>
      <w:r w:rsidRPr="008E5DB7">
        <w:t>ActionDescriptor - (Class diagram)</w:t>
      </w:r>
      <w:bookmarkEnd w:id="2188"/>
      <w:r w:rsidRPr="008E5DB7">
        <w:t xml:space="preserve"> </w:t>
      </w:r>
    </w:p>
    <w:p w14:paraId="4979F071" w14:textId="086FBDE8" w:rsidR="00FB72E3" w:rsidRDefault="00FB72E3" w:rsidP="00FB72E3">
      <w:pPr>
        <w:rPr>
          <w:rFonts w:ascii="Times New Roman" w:hAnsi="Times New Roman"/>
          <w:color w:val="000000"/>
        </w:rPr>
      </w:pPr>
      <w:r w:rsidRPr="00FB72E3">
        <w:rPr>
          <w:noProof/>
        </w:rPr>
        <w:drawing>
          <wp:anchor distT="0" distB="0" distL="114300" distR="114300" simplePos="0" relativeHeight="251652096" behindDoc="0" locked="0" layoutInCell="1" allowOverlap="1" wp14:anchorId="4804794C" wp14:editId="0F5919A2">
            <wp:simplePos x="0" y="0"/>
            <wp:positionH relativeFrom="column">
              <wp:posOffset>0</wp:posOffset>
            </wp:positionH>
            <wp:positionV relativeFrom="paragraph">
              <wp:posOffset>0</wp:posOffset>
            </wp:positionV>
            <wp:extent cx="5943887" cy="566013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887" cy="5660136"/>
                    </a:xfrm>
                    <a:prstGeom prst="rect">
                      <a:avLst/>
                    </a:prstGeom>
                    <a:noFill/>
                    <a:ln>
                      <a:noFill/>
                    </a:ln>
                  </pic:spPr>
                </pic:pic>
              </a:graphicData>
            </a:graphic>
            <wp14:sizeRelV relativeFrom="margin">
              <wp14:pctHeight>0</wp14:pctHeight>
            </wp14:sizeRelV>
          </wp:anchor>
        </w:drawing>
      </w:r>
    </w:p>
    <w:p w14:paraId="660A0C38" w14:textId="06760A4C" w:rsidR="00FB72E3" w:rsidRDefault="00FB72E3" w:rsidP="00FB72E3">
      <w:pPr>
        <w:jc w:val="center"/>
        <w:rPr>
          <w:rFonts w:ascii="Times New Roman" w:hAnsi="Times New Roman"/>
          <w:color w:val="000000"/>
        </w:rPr>
      </w:pPr>
      <w:r>
        <w:rPr>
          <w:rFonts w:ascii="Times New Roman" w:hAnsi="Times New Roman"/>
          <w:color w:val="000000"/>
        </w:rPr>
        <w:t xml:space="preserve"> </w:t>
      </w:r>
    </w:p>
    <w:p w14:paraId="2A83B323" w14:textId="77777777" w:rsidR="00FB72E3" w:rsidRDefault="00FB72E3" w:rsidP="00FB72E3">
      <w:pPr>
        <w:rPr>
          <w:rFonts w:ascii="Times New Roman" w:hAnsi="Times New Roman"/>
          <w:color w:val="000000"/>
        </w:rPr>
      </w:pPr>
    </w:p>
    <w:p w14:paraId="197C03AF" w14:textId="77777777" w:rsidR="00FB72E3" w:rsidRDefault="00FB72E3" w:rsidP="00FB72E3">
      <w:pPr>
        <w:rPr>
          <w:rFonts w:ascii="Times New Roman" w:hAnsi="Times New Roman"/>
          <w:color w:val="000000"/>
        </w:rPr>
      </w:pPr>
    </w:p>
    <w:p w14:paraId="2D663DF2" w14:textId="0B321AC0" w:rsidR="00FB72E3" w:rsidRPr="00EC695A" w:rsidRDefault="00FB72E3" w:rsidP="008E5DB7">
      <w:pPr>
        <w:pStyle w:val="Heading3nospace"/>
      </w:pPr>
      <w:bookmarkStart w:id="2189" w:name="_Toc383183222"/>
      <w:r w:rsidRPr="008E5DB7">
        <w:lastRenderedPageBreak/>
        <w:t>ActionPhase - (Class diagram)</w:t>
      </w:r>
      <w:bookmarkEnd w:id="2189"/>
      <w:r w:rsidRPr="00EC695A">
        <w:t xml:space="preserve"> </w:t>
      </w:r>
    </w:p>
    <w:p w14:paraId="46633E5C" w14:textId="528BAB86" w:rsidR="00FB72E3" w:rsidRDefault="00FB72E3" w:rsidP="00FB72E3">
      <w:pPr>
        <w:jc w:val="center"/>
        <w:rPr>
          <w:rFonts w:ascii="Times New Roman" w:hAnsi="Times New Roman"/>
          <w:color w:val="000000"/>
        </w:rPr>
      </w:pPr>
      <w:r>
        <w:rPr>
          <w:noProof/>
        </w:rPr>
        <w:drawing>
          <wp:anchor distT="0" distB="0" distL="114300" distR="114300" simplePos="0" relativeHeight="251654144" behindDoc="0" locked="0" layoutInCell="1" allowOverlap="1" wp14:anchorId="68390D27" wp14:editId="5636904A">
            <wp:simplePos x="0" y="0"/>
            <wp:positionH relativeFrom="column">
              <wp:posOffset>0</wp:posOffset>
            </wp:positionH>
            <wp:positionV relativeFrom="paragraph">
              <wp:posOffset>0</wp:posOffset>
            </wp:positionV>
            <wp:extent cx="5907024" cy="4910328"/>
            <wp:effectExtent l="0" t="0" r="0" b="508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7024" cy="49103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1144EA9" w14:textId="77777777" w:rsidR="00FB72E3" w:rsidRPr="00EC695A" w:rsidRDefault="00FB72E3" w:rsidP="008E5DB7">
      <w:pPr>
        <w:pStyle w:val="Heading3nospace"/>
      </w:pPr>
      <w:bookmarkStart w:id="2190" w:name="_Toc383183223"/>
      <w:r w:rsidRPr="008E5DB7">
        <w:lastRenderedPageBreak/>
        <w:t>Core - (Class diagram)</w:t>
      </w:r>
      <w:bookmarkEnd w:id="2190"/>
      <w:r w:rsidRPr="00EC695A">
        <w:t xml:space="preserve"> </w:t>
      </w:r>
    </w:p>
    <w:p w14:paraId="6A32AFF1" w14:textId="04737266" w:rsidR="00FB72E3" w:rsidRDefault="00FB72E3" w:rsidP="00FB72E3">
      <w:pPr>
        <w:jc w:val="center"/>
        <w:rPr>
          <w:rFonts w:ascii="Times New Roman" w:hAnsi="Times New Roman"/>
          <w:color w:val="000000"/>
        </w:rPr>
      </w:pPr>
      <w:r>
        <w:rPr>
          <w:noProof/>
        </w:rPr>
        <w:drawing>
          <wp:anchor distT="0" distB="0" distL="114300" distR="114300" simplePos="0" relativeHeight="251656192" behindDoc="0" locked="0" layoutInCell="1" allowOverlap="1" wp14:anchorId="4CF3417C" wp14:editId="064A4F1D">
            <wp:simplePos x="0" y="0"/>
            <wp:positionH relativeFrom="column">
              <wp:posOffset>0</wp:posOffset>
            </wp:positionH>
            <wp:positionV relativeFrom="paragraph">
              <wp:posOffset>0</wp:posOffset>
            </wp:positionV>
            <wp:extent cx="5907024" cy="4690872"/>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024" cy="46908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914A412" w14:textId="77777777" w:rsidR="00FB72E3" w:rsidRPr="00EC695A" w:rsidRDefault="00FB72E3" w:rsidP="008E5DB7">
      <w:pPr>
        <w:pStyle w:val="Heading3nospace"/>
      </w:pPr>
      <w:bookmarkStart w:id="2191" w:name="_Toc383183224"/>
      <w:bookmarkStart w:id="2192" w:name="BKM_05B0ED43_BD8E_4A7B_B635_64538EA87972"/>
      <w:r w:rsidRPr="00EC695A">
        <w:lastRenderedPageBreak/>
        <w:t>Enactable - Immunization - (Class diagram)</w:t>
      </w:r>
      <w:bookmarkEnd w:id="2191"/>
      <w:r w:rsidRPr="008E5DB7">
        <w:t xml:space="preserve"> </w:t>
      </w:r>
    </w:p>
    <w:p w14:paraId="009B91C7" w14:textId="00BED225" w:rsidR="00FB72E3" w:rsidRDefault="00FB72E3" w:rsidP="008E5DB7">
      <w:pPr>
        <w:jc w:val="center"/>
        <w:rPr>
          <w:rFonts w:ascii="Times New Roman" w:hAnsi="Times New Roman"/>
          <w:color w:val="000000"/>
        </w:rPr>
      </w:pPr>
      <w:r>
        <w:rPr>
          <w:noProof/>
        </w:rPr>
        <w:drawing>
          <wp:anchor distT="0" distB="0" distL="114300" distR="114300" simplePos="0" relativeHeight="251658240" behindDoc="0" locked="0" layoutInCell="1" allowOverlap="1" wp14:anchorId="5C8A401D" wp14:editId="7AA63B1C">
            <wp:simplePos x="0" y="0"/>
            <wp:positionH relativeFrom="column">
              <wp:posOffset>75063</wp:posOffset>
            </wp:positionH>
            <wp:positionV relativeFrom="paragraph">
              <wp:posOffset>-550</wp:posOffset>
            </wp:positionV>
            <wp:extent cx="5797296" cy="5175504"/>
            <wp:effectExtent l="0" t="0" r="0" b="635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7296" cy="5175504"/>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192"/>
    </w:p>
    <w:p w14:paraId="6B341E16" w14:textId="77777777" w:rsidR="00FB72E3" w:rsidRPr="00EC695A" w:rsidRDefault="00FB72E3" w:rsidP="008E5DB7">
      <w:pPr>
        <w:pStyle w:val="Heading3nospace"/>
      </w:pPr>
      <w:bookmarkStart w:id="2193" w:name="_Toc383183225"/>
      <w:r w:rsidRPr="00EC695A">
        <w:lastRenderedPageBreak/>
        <w:t>Enactable-Medication - (Class diagram)</w:t>
      </w:r>
      <w:bookmarkEnd w:id="2193"/>
      <w:r w:rsidRPr="008E5DB7">
        <w:t xml:space="preserve"> </w:t>
      </w:r>
    </w:p>
    <w:p w14:paraId="3DAF5592" w14:textId="1F26E0D7" w:rsidR="00FB72E3" w:rsidRDefault="00FB72E3" w:rsidP="00FB72E3">
      <w:pPr>
        <w:jc w:val="center"/>
        <w:rPr>
          <w:rFonts w:ascii="Times New Roman" w:hAnsi="Times New Roman"/>
          <w:color w:val="000000"/>
        </w:rPr>
      </w:pPr>
      <w:r>
        <w:rPr>
          <w:noProof/>
        </w:rPr>
        <w:drawing>
          <wp:anchor distT="0" distB="0" distL="114300" distR="114300" simplePos="0" relativeHeight="251660288" behindDoc="0" locked="0" layoutInCell="1" allowOverlap="1" wp14:anchorId="6BC9B20C" wp14:editId="6741FB73">
            <wp:simplePos x="0" y="0"/>
            <wp:positionH relativeFrom="column">
              <wp:posOffset>0</wp:posOffset>
            </wp:positionH>
            <wp:positionV relativeFrom="paragraph">
              <wp:posOffset>0</wp:posOffset>
            </wp:positionV>
            <wp:extent cx="5971032" cy="6492240"/>
            <wp:effectExtent l="0" t="0" r="0" b="381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032" cy="649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3E771AE" w14:textId="77777777" w:rsidR="00FB72E3" w:rsidRPr="00EC695A" w:rsidRDefault="00FB72E3" w:rsidP="008E5DB7">
      <w:pPr>
        <w:pStyle w:val="Heading3nospace"/>
      </w:pPr>
      <w:bookmarkStart w:id="2194" w:name="_Toc383183226"/>
      <w:bookmarkStart w:id="2195" w:name="BKM_7BB5E5F1_1D1E_46E4_AF13_16AA17CB5C50"/>
      <w:r w:rsidRPr="008E5DB7">
        <w:lastRenderedPageBreak/>
        <w:t>Enactable-Nutrition - (Class diagram)</w:t>
      </w:r>
      <w:bookmarkEnd w:id="2194"/>
      <w:r w:rsidRPr="008E5DB7">
        <w:t xml:space="preserve"> </w:t>
      </w:r>
    </w:p>
    <w:p w14:paraId="58F0CE78" w14:textId="78498FF9" w:rsidR="00FB72E3" w:rsidRDefault="00FB72E3" w:rsidP="008E5DB7">
      <w:pPr>
        <w:jc w:val="center"/>
        <w:rPr>
          <w:rFonts w:ascii="Times New Roman" w:hAnsi="Times New Roman"/>
          <w:color w:val="000000"/>
        </w:rPr>
      </w:pPr>
      <w:r>
        <w:rPr>
          <w:noProof/>
        </w:rPr>
        <w:drawing>
          <wp:anchor distT="0" distB="0" distL="114300" distR="114300" simplePos="0" relativeHeight="251662336" behindDoc="0" locked="0" layoutInCell="1" allowOverlap="1" wp14:anchorId="69585433" wp14:editId="3F708C01">
            <wp:simplePos x="0" y="0"/>
            <wp:positionH relativeFrom="column">
              <wp:posOffset>0</wp:posOffset>
            </wp:positionH>
            <wp:positionV relativeFrom="paragraph">
              <wp:posOffset>0</wp:posOffset>
            </wp:positionV>
            <wp:extent cx="5934456" cy="4901184"/>
            <wp:effectExtent l="0" t="0" r="9525"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456" cy="4901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2195"/>
    </w:p>
    <w:p w14:paraId="292DBC5E" w14:textId="77777777" w:rsidR="00FB72E3" w:rsidRPr="00EC695A" w:rsidRDefault="00FB72E3" w:rsidP="008E5DB7">
      <w:pPr>
        <w:pStyle w:val="Heading3nospace"/>
      </w:pPr>
      <w:bookmarkStart w:id="2196" w:name="_Toc383183227"/>
      <w:r w:rsidRPr="008E5DB7">
        <w:lastRenderedPageBreak/>
        <w:t>Enactable-Procedure - (Class diagram)</w:t>
      </w:r>
      <w:bookmarkEnd w:id="2196"/>
      <w:r w:rsidRPr="008E5DB7">
        <w:t xml:space="preserve"> </w:t>
      </w:r>
    </w:p>
    <w:p w14:paraId="25423FA0" w14:textId="32674FD5" w:rsidR="00FB72E3" w:rsidRDefault="00FB72E3" w:rsidP="008E5DB7">
      <w:pPr>
        <w:jc w:val="center"/>
        <w:rPr>
          <w:rFonts w:ascii="Times New Roman" w:hAnsi="Times New Roman"/>
          <w:color w:val="000000"/>
        </w:rPr>
      </w:pPr>
      <w:r>
        <w:rPr>
          <w:noProof/>
        </w:rPr>
        <w:drawing>
          <wp:anchor distT="0" distB="0" distL="114300" distR="114300" simplePos="0" relativeHeight="251664384" behindDoc="0" locked="0" layoutInCell="1" allowOverlap="1" wp14:anchorId="5BB7E7BD" wp14:editId="2F9167D8">
            <wp:simplePos x="0" y="0"/>
            <wp:positionH relativeFrom="column">
              <wp:posOffset>0</wp:posOffset>
            </wp:positionH>
            <wp:positionV relativeFrom="paragraph">
              <wp:posOffset>0</wp:posOffset>
            </wp:positionV>
            <wp:extent cx="5943600" cy="4992624"/>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9926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8F98FD" w14:textId="77777777" w:rsidR="00FB72E3" w:rsidRDefault="00FB72E3" w:rsidP="008E5DB7">
      <w:pPr>
        <w:pStyle w:val="Heading3nospace"/>
      </w:pPr>
      <w:bookmarkStart w:id="2197" w:name="_Toc383183228"/>
      <w:r w:rsidRPr="00EC695A">
        <w:lastRenderedPageBreak/>
        <w:t>EntitiesAndExtendedTypes</w:t>
      </w:r>
      <w:r>
        <w:t xml:space="preserve"> </w:t>
      </w:r>
      <w:r w:rsidRPr="00EC695A">
        <w:t>- (Class diagram)</w:t>
      </w:r>
      <w:bookmarkEnd w:id="2197"/>
      <w:r>
        <w:rPr>
          <w:i/>
        </w:rPr>
        <w:t xml:space="preserve"> </w:t>
      </w:r>
    </w:p>
    <w:p w14:paraId="374A350F" w14:textId="5628FA9D" w:rsidR="00FB72E3" w:rsidRDefault="00C74C90" w:rsidP="00FB72E3">
      <w:pPr>
        <w:jc w:val="center"/>
        <w:rPr>
          <w:rFonts w:ascii="Times New Roman" w:hAnsi="Times New Roman"/>
          <w:color w:val="000000"/>
        </w:rPr>
      </w:pPr>
      <w:r w:rsidRPr="008E5DB7">
        <w:rPr>
          <w:rFonts w:ascii="Times New Roman" w:hAnsi="Times New Roman"/>
          <w:noProof/>
          <w:color w:val="000000"/>
        </w:rPr>
        <w:drawing>
          <wp:anchor distT="0" distB="0" distL="114300" distR="114300" simplePos="0" relativeHeight="251703296" behindDoc="0" locked="0" layoutInCell="1" allowOverlap="1" wp14:anchorId="59A11AF4" wp14:editId="10EE1227">
            <wp:simplePos x="0" y="0"/>
            <wp:positionH relativeFrom="margin">
              <wp:posOffset>0</wp:posOffset>
            </wp:positionH>
            <wp:positionV relativeFrom="paragraph">
              <wp:posOffset>0</wp:posOffset>
            </wp:positionV>
            <wp:extent cx="5943600" cy="6656832"/>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656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2E3">
        <w:rPr>
          <w:rFonts w:ascii="Times New Roman" w:hAnsi="Times New Roman"/>
          <w:color w:val="000000"/>
        </w:rPr>
        <w:t xml:space="preserve"> </w:t>
      </w:r>
    </w:p>
    <w:p w14:paraId="6EAD0752" w14:textId="77777777" w:rsidR="00FB72E3" w:rsidRDefault="00FB72E3" w:rsidP="008E5DB7">
      <w:pPr>
        <w:pStyle w:val="Heading3nospace"/>
      </w:pPr>
      <w:bookmarkStart w:id="2198" w:name="_Toc383183229"/>
      <w:r w:rsidRPr="008E5DB7">
        <w:lastRenderedPageBreak/>
        <w:t>Observable</w:t>
      </w:r>
      <w:r>
        <w:t xml:space="preserve"> - (Class diagram)</w:t>
      </w:r>
      <w:bookmarkEnd w:id="2198"/>
      <w:r>
        <w:t xml:space="preserve"> </w:t>
      </w:r>
    </w:p>
    <w:p w14:paraId="07DB45B6" w14:textId="4DE4D511" w:rsidR="00FB72E3" w:rsidRDefault="00FB72E3" w:rsidP="008E5DB7">
      <w:pPr>
        <w:jc w:val="center"/>
        <w:rPr>
          <w:rFonts w:ascii="Times New Roman" w:hAnsi="Times New Roman"/>
          <w:color w:val="000000"/>
        </w:rPr>
      </w:pPr>
      <w:r>
        <w:rPr>
          <w:noProof/>
        </w:rPr>
        <w:drawing>
          <wp:anchor distT="0" distB="0" distL="114300" distR="114300" simplePos="0" relativeHeight="251666432" behindDoc="0" locked="0" layoutInCell="1" allowOverlap="1" wp14:anchorId="406E5DFE" wp14:editId="517F632B">
            <wp:simplePos x="0" y="0"/>
            <wp:positionH relativeFrom="column">
              <wp:posOffset>0</wp:posOffset>
            </wp:positionH>
            <wp:positionV relativeFrom="paragraph">
              <wp:posOffset>0</wp:posOffset>
            </wp:positionV>
            <wp:extent cx="5952744" cy="7205472"/>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2744" cy="72054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DFD09" w14:textId="77777777" w:rsidR="00FB72E3" w:rsidRDefault="00FB72E3" w:rsidP="008E5DB7">
      <w:pPr>
        <w:pStyle w:val="Heading3nospace"/>
      </w:pPr>
      <w:bookmarkStart w:id="2199" w:name="_Toc383183230"/>
      <w:r>
        <w:lastRenderedPageBreak/>
        <w:t>Statements-</w:t>
      </w:r>
      <w:r w:rsidRPr="00EC695A">
        <w:t>AdverseEvent - (Class diagram)</w:t>
      </w:r>
      <w:bookmarkEnd w:id="2199"/>
      <w:r>
        <w:rPr>
          <w:i/>
        </w:rPr>
        <w:t xml:space="preserve"> </w:t>
      </w:r>
    </w:p>
    <w:p w14:paraId="26CB2F2C" w14:textId="7C02878F" w:rsidR="00FB72E3" w:rsidRDefault="00FB72E3" w:rsidP="008E5DB7">
      <w:pPr>
        <w:jc w:val="center"/>
        <w:rPr>
          <w:rFonts w:ascii="Times New Roman" w:hAnsi="Times New Roman"/>
          <w:color w:val="000000"/>
        </w:rPr>
      </w:pPr>
      <w:r>
        <w:rPr>
          <w:noProof/>
        </w:rPr>
        <w:drawing>
          <wp:anchor distT="0" distB="0" distL="114300" distR="114300" simplePos="0" relativeHeight="251668480" behindDoc="0" locked="0" layoutInCell="1" allowOverlap="1" wp14:anchorId="5ECEBE79" wp14:editId="63BD9B7A">
            <wp:simplePos x="0" y="0"/>
            <wp:positionH relativeFrom="column">
              <wp:posOffset>150125</wp:posOffset>
            </wp:positionH>
            <wp:positionV relativeFrom="paragraph">
              <wp:posOffset>-256</wp:posOffset>
            </wp:positionV>
            <wp:extent cx="5632704" cy="3511296"/>
            <wp:effectExtent l="0" t="0" r="635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704" cy="3511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AEA3395" w14:textId="77777777" w:rsidR="00FB72E3" w:rsidRPr="00EC695A" w:rsidRDefault="00FB72E3" w:rsidP="008E5DB7">
      <w:pPr>
        <w:pStyle w:val="Heading3nospace"/>
      </w:pPr>
      <w:bookmarkStart w:id="2200" w:name="_Toc383183231"/>
      <w:r w:rsidRPr="008E5DB7">
        <w:lastRenderedPageBreak/>
        <w:t>Statements-Allergy - (Class diagram)</w:t>
      </w:r>
      <w:bookmarkEnd w:id="2200"/>
      <w:r w:rsidRPr="008E5DB7">
        <w:t xml:space="preserve"> </w:t>
      </w:r>
    </w:p>
    <w:p w14:paraId="0A6EDEA1" w14:textId="7766B42E" w:rsidR="00FB72E3" w:rsidRDefault="00FB72E3" w:rsidP="008E5DB7">
      <w:pPr>
        <w:jc w:val="center"/>
        <w:rPr>
          <w:rFonts w:ascii="Times New Roman" w:hAnsi="Times New Roman"/>
          <w:color w:val="000000"/>
        </w:rPr>
      </w:pPr>
      <w:r>
        <w:rPr>
          <w:noProof/>
        </w:rPr>
        <w:drawing>
          <wp:anchor distT="0" distB="0" distL="114300" distR="114300" simplePos="0" relativeHeight="251670528" behindDoc="0" locked="0" layoutInCell="1" allowOverlap="1" wp14:anchorId="08177CE7" wp14:editId="179C2565">
            <wp:simplePos x="0" y="0"/>
            <wp:positionH relativeFrom="column">
              <wp:posOffset>0</wp:posOffset>
            </wp:positionH>
            <wp:positionV relativeFrom="paragraph">
              <wp:posOffset>0</wp:posOffset>
            </wp:positionV>
            <wp:extent cx="5340096" cy="3995928"/>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40096" cy="39959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2201" w:name="BKM_3F675417_37C1_498B_B643_75ECFC94974F"/>
    </w:p>
    <w:p w14:paraId="5A5F7AC9" w14:textId="7B47E65B" w:rsidR="00FB72E3" w:rsidRDefault="00FB72E3" w:rsidP="008E5DB7">
      <w:pPr>
        <w:pStyle w:val="Heading3nospace"/>
      </w:pPr>
      <w:bookmarkStart w:id="2202" w:name="_Toc383183232"/>
      <w:r>
        <w:lastRenderedPageBreak/>
        <w:t>Statements-Car</w:t>
      </w:r>
      <w:r w:rsidRPr="00EC695A">
        <w:t>eExperience - (Class diagram)</w:t>
      </w:r>
      <w:bookmarkEnd w:id="2202"/>
      <w:r w:rsidRPr="008E5DB7">
        <w:t xml:space="preserve"> </w:t>
      </w:r>
    </w:p>
    <w:p w14:paraId="7DA28368" w14:textId="5E9EEC2B" w:rsidR="00FB72E3" w:rsidRDefault="00FB72E3" w:rsidP="008E5DB7">
      <w:pPr>
        <w:jc w:val="center"/>
        <w:rPr>
          <w:rFonts w:ascii="Times New Roman" w:hAnsi="Times New Roman"/>
          <w:color w:val="000000"/>
        </w:rPr>
      </w:pPr>
      <w:r>
        <w:rPr>
          <w:noProof/>
        </w:rPr>
        <w:drawing>
          <wp:anchor distT="0" distB="0" distL="114300" distR="114300" simplePos="0" relativeHeight="251672576" behindDoc="0" locked="0" layoutInCell="1" allowOverlap="1" wp14:anchorId="5C534930" wp14:editId="38E4ACEB">
            <wp:simplePos x="0" y="0"/>
            <wp:positionH relativeFrom="column">
              <wp:posOffset>0</wp:posOffset>
            </wp:positionH>
            <wp:positionV relativeFrom="paragraph">
              <wp:posOffset>0</wp:posOffset>
            </wp:positionV>
            <wp:extent cx="2057400" cy="3749040"/>
            <wp:effectExtent l="0" t="0" r="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57400"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2201"/>
    </w:p>
    <w:p w14:paraId="0D7BA2E3" w14:textId="77777777" w:rsidR="00FB72E3" w:rsidRDefault="00FB72E3" w:rsidP="008E5DB7">
      <w:pPr>
        <w:pStyle w:val="Heading3nospace"/>
      </w:pPr>
      <w:bookmarkStart w:id="2203" w:name="_Toc383183233"/>
      <w:bookmarkStart w:id="2204" w:name="BKM_40B8B2E7_7041_48C0_AF2C_9EA849B0666D"/>
      <w:r>
        <w:lastRenderedPageBreak/>
        <w:t xml:space="preserve">Statements-CareProgram </w:t>
      </w:r>
      <w:r w:rsidRPr="00EC695A">
        <w:t>- (Class diagram)</w:t>
      </w:r>
      <w:bookmarkEnd w:id="2203"/>
      <w:r>
        <w:rPr>
          <w:i/>
        </w:rPr>
        <w:t xml:space="preserve"> </w:t>
      </w:r>
    </w:p>
    <w:p w14:paraId="50045273" w14:textId="3DBBD3B4" w:rsidR="00FB72E3" w:rsidRDefault="00FB72E3" w:rsidP="00FB72E3">
      <w:pPr>
        <w:jc w:val="center"/>
        <w:rPr>
          <w:rFonts w:ascii="Times New Roman" w:hAnsi="Times New Roman"/>
          <w:color w:val="000000"/>
        </w:rPr>
      </w:pPr>
      <w:r>
        <w:rPr>
          <w:noProof/>
        </w:rPr>
        <w:drawing>
          <wp:anchor distT="0" distB="0" distL="114300" distR="114300" simplePos="0" relativeHeight="251674624" behindDoc="0" locked="0" layoutInCell="1" allowOverlap="1" wp14:anchorId="75D777D2" wp14:editId="336F8788">
            <wp:simplePos x="0" y="0"/>
            <wp:positionH relativeFrom="column">
              <wp:posOffset>0</wp:posOffset>
            </wp:positionH>
            <wp:positionV relativeFrom="paragraph">
              <wp:posOffset>0</wp:posOffset>
            </wp:positionV>
            <wp:extent cx="5961888" cy="4919472"/>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1888" cy="49194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2204"/>
    </w:p>
    <w:p w14:paraId="50DBF665" w14:textId="77777777" w:rsidR="00FB72E3" w:rsidRDefault="00FB72E3" w:rsidP="00FB72E3">
      <w:pPr>
        <w:rPr>
          <w:rFonts w:ascii="Times New Roman" w:hAnsi="Times New Roman"/>
          <w:color w:val="000000"/>
        </w:rPr>
      </w:pPr>
    </w:p>
    <w:p w14:paraId="21885AC2" w14:textId="77777777" w:rsidR="00FB72E3" w:rsidRDefault="00FB72E3" w:rsidP="00FB72E3">
      <w:pPr>
        <w:rPr>
          <w:rFonts w:ascii="Times New Roman" w:hAnsi="Times New Roman"/>
          <w:color w:val="000000"/>
        </w:rPr>
      </w:pPr>
      <w:bookmarkStart w:id="2205" w:name="BKM_24A973B9_FD72_43C0_AAF7_8AA78A57CF94"/>
    </w:p>
    <w:p w14:paraId="070E84B2" w14:textId="77777777" w:rsidR="00FB72E3" w:rsidRDefault="00FB72E3" w:rsidP="008E5DB7">
      <w:pPr>
        <w:pStyle w:val="Heading3nospace"/>
      </w:pPr>
      <w:bookmarkStart w:id="2206" w:name="_Toc383183234"/>
      <w:r>
        <w:lastRenderedPageBreak/>
        <w:t xml:space="preserve">Statements-Communication </w:t>
      </w:r>
      <w:r w:rsidRPr="00EC695A">
        <w:t>- (Class diagram)</w:t>
      </w:r>
      <w:bookmarkEnd w:id="2206"/>
      <w:r>
        <w:rPr>
          <w:i/>
        </w:rPr>
        <w:t xml:space="preserve"> </w:t>
      </w:r>
    </w:p>
    <w:p w14:paraId="45F575D6" w14:textId="2A761091" w:rsidR="00FB72E3" w:rsidRDefault="00FB72E3" w:rsidP="00FB72E3">
      <w:pPr>
        <w:jc w:val="center"/>
        <w:rPr>
          <w:rFonts w:ascii="Times New Roman" w:hAnsi="Times New Roman"/>
          <w:color w:val="000000"/>
        </w:rPr>
      </w:pPr>
      <w:r>
        <w:rPr>
          <w:noProof/>
        </w:rPr>
        <w:drawing>
          <wp:anchor distT="0" distB="0" distL="114300" distR="114300" simplePos="0" relativeHeight="251676672" behindDoc="0" locked="0" layoutInCell="1" allowOverlap="1" wp14:anchorId="58AF2F2B" wp14:editId="62975460">
            <wp:simplePos x="0" y="0"/>
            <wp:positionH relativeFrom="column">
              <wp:posOffset>0</wp:posOffset>
            </wp:positionH>
            <wp:positionV relativeFrom="paragraph">
              <wp:posOffset>0</wp:posOffset>
            </wp:positionV>
            <wp:extent cx="5961888" cy="5550408"/>
            <wp:effectExtent l="0" t="0" r="127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1888" cy="55504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2205"/>
    </w:p>
    <w:p w14:paraId="1B3E9955" w14:textId="77777777" w:rsidR="00FB72E3" w:rsidRDefault="00FB72E3" w:rsidP="008E5DB7">
      <w:pPr>
        <w:pStyle w:val="Heading3nospace"/>
      </w:pPr>
      <w:bookmarkStart w:id="2207" w:name="_Toc383183235"/>
      <w:r>
        <w:lastRenderedPageBreak/>
        <w:t>Statements-</w:t>
      </w:r>
      <w:r w:rsidRPr="00EC695A">
        <w:t>Condition - (Class diagram)</w:t>
      </w:r>
      <w:bookmarkEnd w:id="2207"/>
      <w:r>
        <w:rPr>
          <w:i/>
        </w:rPr>
        <w:t xml:space="preserve"> </w:t>
      </w:r>
    </w:p>
    <w:p w14:paraId="79D98FA2" w14:textId="06D86895" w:rsidR="00FB72E3" w:rsidRDefault="00FB72E3" w:rsidP="00FB72E3">
      <w:pPr>
        <w:jc w:val="center"/>
        <w:rPr>
          <w:rFonts w:ascii="Times New Roman" w:hAnsi="Times New Roman"/>
          <w:color w:val="000000"/>
        </w:rPr>
      </w:pPr>
      <w:r>
        <w:rPr>
          <w:noProof/>
        </w:rPr>
        <w:drawing>
          <wp:anchor distT="0" distB="0" distL="114300" distR="114300" simplePos="0" relativeHeight="251678720" behindDoc="0" locked="0" layoutInCell="1" allowOverlap="1" wp14:anchorId="628CE37B" wp14:editId="1EA25543">
            <wp:simplePos x="0" y="0"/>
            <wp:positionH relativeFrom="column">
              <wp:posOffset>0</wp:posOffset>
            </wp:positionH>
            <wp:positionV relativeFrom="paragraph">
              <wp:posOffset>0</wp:posOffset>
            </wp:positionV>
            <wp:extent cx="4983480" cy="4178808"/>
            <wp:effectExtent l="0" t="0" r="762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83480" cy="41788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6201E341" w14:textId="77777777" w:rsidR="00FB72E3" w:rsidRDefault="00FB72E3" w:rsidP="008E5DB7">
      <w:pPr>
        <w:pStyle w:val="Heading3nospace"/>
      </w:pPr>
      <w:bookmarkStart w:id="2208" w:name="_Toc383183236"/>
      <w:bookmarkStart w:id="2209" w:name="BKM_3E45A474_7BC7_4F63_A574_59F1887A5D24"/>
      <w:r>
        <w:lastRenderedPageBreak/>
        <w:t>Statements-</w:t>
      </w:r>
      <w:r w:rsidRPr="00EC695A">
        <w:t>DeviceApplication - (Class diagram)</w:t>
      </w:r>
      <w:bookmarkEnd w:id="2208"/>
      <w:r>
        <w:rPr>
          <w:i/>
        </w:rPr>
        <w:t xml:space="preserve"> </w:t>
      </w:r>
    </w:p>
    <w:p w14:paraId="74DF4B59" w14:textId="1EEFF5D5" w:rsidR="00FB72E3" w:rsidRDefault="00FB72E3" w:rsidP="008E5DB7">
      <w:pPr>
        <w:jc w:val="center"/>
        <w:rPr>
          <w:rFonts w:ascii="Times New Roman" w:hAnsi="Times New Roman"/>
          <w:color w:val="000000"/>
        </w:rPr>
      </w:pPr>
      <w:r>
        <w:rPr>
          <w:noProof/>
        </w:rPr>
        <w:drawing>
          <wp:anchor distT="0" distB="0" distL="114300" distR="114300" simplePos="0" relativeHeight="251680768" behindDoc="0" locked="0" layoutInCell="1" allowOverlap="1" wp14:anchorId="54ADA050" wp14:editId="15DDE1BE">
            <wp:simplePos x="0" y="0"/>
            <wp:positionH relativeFrom="column">
              <wp:posOffset>0</wp:posOffset>
            </wp:positionH>
            <wp:positionV relativeFrom="paragraph">
              <wp:posOffset>0</wp:posOffset>
            </wp:positionV>
            <wp:extent cx="5980176" cy="3721608"/>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80176" cy="372160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09"/>
    </w:p>
    <w:p w14:paraId="6BE02047" w14:textId="77777777" w:rsidR="00FB72E3" w:rsidRDefault="00FB72E3" w:rsidP="008E5DB7">
      <w:pPr>
        <w:pStyle w:val="Heading3nospace"/>
      </w:pPr>
      <w:bookmarkStart w:id="2210" w:name="_Toc383183237"/>
      <w:r>
        <w:lastRenderedPageBreak/>
        <w:t>Statements-</w:t>
      </w:r>
      <w:r w:rsidRPr="00EC695A">
        <w:t>Encounter - (Class diagram)</w:t>
      </w:r>
      <w:bookmarkEnd w:id="2210"/>
      <w:r>
        <w:rPr>
          <w:i/>
        </w:rPr>
        <w:t xml:space="preserve"> </w:t>
      </w:r>
    </w:p>
    <w:p w14:paraId="62EEEABE" w14:textId="79FD3354" w:rsidR="00FB72E3" w:rsidRDefault="00FB72E3" w:rsidP="00FB72E3">
      <w:pPr>
        <w:jc w:val="center"/>
        <w:rPr>
          <w:rFonts w:ascii="Times New Roman" w:hAnsi="Times New Roman"/>
          <w:color w:val="000000"/>
        </w:rPr>
      </w:pPr>
      <w:r>
        <w:rPr>
          <w:noProof/>
        </w:rPr>
        <w:drawing>
          <wp:anchor distT="0" distB="0" distL="114300" distR="114300" simplePos="0" relativeHeight="251682816" behindDoc="0" locked="0" layoutInCell="1" allowOverlap="1" wp14:anchorId="76B6A579" wp14:editId="5180D1F4">
            <wp:simplePos x="0" y="0"/>
            <wp:positionH relativeFrom="column">
              <wp:posOffset>0</wp:posOffset>
            </wp:positionH>
            <wp:positionV relativeFrom="paragraph">
              <wp:posOffset>0</wp:posOffset>
            </wp:positionV>
            <wp:extent cx="5907024" cy="4270248"/>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07024" cy="42702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2B05BDC7" w14:textId="77777777" w:rsidR="00FB72E3" w:rsidRPr="00EC695A" w:rsidRDefault="00FB72E3" w:rsidP="008E5DB7">
      <w:pPr>
        <w:pStyle w:val="Heading3nospace"/>
      </w:pPr>
      <w:bookmarkStart w:id="2211" w:name="_Toc383183238"/>
      <w:bookmarkStart w:id="2212" w:name="BKM_A3F2D73E_51BF_49F0_BEE9_53DC5BF822B4"/>
      <w:r w:rsidRPr="008E5DB7">
        <w:lastRenderedPageBreak/>
        <w:t>Statements-Goal - (Class diagram)</w:t>
      </w:r>
      <w:bookmarkEnd w:id="2211"/>
      <w:r w:rsidRPr="00EC695A">
        <w:t xml:space="preserve"> </w:t>
      </w:r>
    </w:p>
    <w:p w14:paraId="105D0E0E" w14:textId="68D56466" w:rsidR="00FB72E3" w:rsidRDefault="00FB72E3" w:rsidP="008E5DB7">
      <w:pPr>
        <w:jc w:val="center"/>
        <w:rPr>
          <w:rFonts w:ascii="Times New Roman" w:hAnsi="Times New Roman"/>
          <w:color w:val="000000"/>
        </w:rPr>
      </w:pPr>
      <w:r>
        <w:rPr>
          <w:noProof/>
        </w:rPr>
        <w:drawing>
          <wp:anchor distT="0" distB="0" distL="114300" distR="114300" simplePos="0" relativeHeight="251684864" behindDoc="0" locked="0" layoutInCell="1" allowOverlap="1" wp14:anchorId="5603700E" wp14:editId="38BDCB83">
            <wp:simplePos x="0" y="0"/>
            <wp:positionH relativeFrom="column">
              <wp:posOffset>0</wp:posOffset>
            </wp:positionH>
            <wp:positionV relativeFrom="paragraph">
              <wp:posOffset>0</wp:posOffset>
            </wp:positionV>
            <wp:extent cx="4105656" cy="5010912"/>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05656" cy="5010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Start w:id="2213" w:name="BKM_B0D38DC7_491F_475D_9F4D_526F7E786B8E"/>
      <w:bookmarkEnd w:id="2212"/>
    </w:p>
    <w:p w14:paraId="5CF0D5E6" w14:textId="77777777" w:rsidR="00FB72E3" w:rsidRPr="00EC695A" w:rsidRDefault="00FB72E3" w:rsidP="008E5DB7">
      <w:pPr>
        <w:pStyle w:val="Heading3nospace"/>
      </w:pPr>
      <w:bookmarkStart w:id="2214" w:name="_Toc383183239"/>
      <w:r w:rsidRPr="00EC695A">
        <w:lastRenderedPageBreak/>
        <w:t>Statements-Immunization - (Class diagram)</w:t>
      </w:r>
      <w:bookmarkEnd w:id="2214"/>
      <w:r w:rsidRPr="008E5DB7">
        <w:t xml:space="preserve"> </w:t>
      </w:r>
    </w:p>
    <w:p w14:paraId="111D4922" w14:textId="3CE3D549" w:rsidR="00FB72E3" w:rsidRDefault="00FB72E3" w:rsidP="008E5DB7">
      <w:pPr>
        <w:jc w:val="center"/>
        <w:rPr>
          <w:rFonts w:ascii="Times New Roman" w:hAnsi="Times New Roman"/>
          <w:color w:val="000000"/>
        </w:rPr>
      </w:pPr>
      <w:r>
        <w:rPr>
          <w:noProof/>
        </w:rPr>
        <w:drawing>
          <wp:anchor distT="0" distB="0" distL="114300" distR="114300" simplePos="0" relativeHeight="251686912" behindDoc="0" locked="0" layoutInCell="1" allowOverlap="1" wp14:anchorId="64352825" wp14:editId="0CCADE47">
            <wp:simplePos x="0" y="0"/>
            <wp:positionH relativeFrom="column">
              <wp:posOffset>0</wp:posOffset>
            </wp:positionH>
            <wp:positionV relativeFrom="paragraph">
              <wp:posOffset>0</wp:posOffset>
            </wp:positionV>
            <wp:extent cx="5952744" cy="61722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52744"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bookmarkEnd w:id="2213"/>
    </w:p>
    <w:p w14:paraId="2B8B4E35" w14:textId="77777777" w:rsidR="00FB72E3" w:rsidRPr="00EC695A" w:rsidRDefault="00FB72E3" w:rsidP="008E5DB7">
      <w:pPr>
        <w:pStyle w:val="Heading3nospace"/>
      </w:pPr>
      <w:bookmarkStart w:id="2215" w:name="_Toc383183240"/>
      <w:r w:rsidRPr="00EC695A">
        <w:lastRenderedPageBreak/>
        <w:t>Statements-Inference - (Class diagram)</w:t>
      </w:r>
      <w:bookmarkEnd w:id="2215"/>
      <w:r w:rsidRPr="008E5DB7">
        <w:t xml:space="preserve"> </w:t>
      </w:r>
    </w:p>
    <w:p w14:paraId="5ACE538B" w14:textId="533EA08B" w:rsidR="00FB72E3" w:rsidRDefault="00FB72E3" w:rsidP="008E5DB7">
      <w:pPr>
        <w:jc w:val="center"/>
        <w:rPr>
          <w:rFonts w:ascii="Times New Roman" w:hAnsi="Times New Roman"/>
          <w:color w:val="000000"/>
        </w:rPr>
      </w:pPr>
      <w:r>
        <w:rPr>
          <w:noProof/>
        </w:rPr>
        <w:drawing>
          <wp:anchor distT="0" distB="0" distL="114300" distR="114300" simplePos="0" relativeHeight="251688960" behindDoc="0" locked="0" layoutInCell="1" allowOverlap="1" wp14:anchorId="5DBDFE77" wp14:editId="49651931">
            <wp:simplePos x="0" y="0"/>
            <wp:positionH relativeFrom="column">
              <wp:posOffset>0</wp:posOffset>
            </wp:positionH>
            <wp:positionV relativeFrom="paragraph">
              <wp:posOffset>0</wp:posOffset>
            </wp:positionV>
            <wp:extent cx="5943600" cy="4489704"/>
            <wp:effectExtent l="0" t="0" r="0" b="635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4897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867E78B" w14:textId="77777777" w:rsidR="00FB72E3" w:rsidRPr="00EC695A" w:rsidRDefault="00FB72E3" w:rsidP="008E5DB7">
      <w:pPr>
        <w:pStyle w:val="Heading3nospace"/>
      </w:pPr>
      <w:bookmarkStart w:id="2216" w:name="_Toc383183241"/>
      <w:r w:rsidRPr="00EC695A">
        <w:lastRenderedPageBreak/>
        <w:t>Statements-Medication-1 - (Class diagram)</w:t>
      </w:r>
      <w:bookmarkEnd w:id="2216"/>
      <w:r w:rsidRPr="008E5DB7">
        <w:t xml:space="preserve"> </w:t>
      </w:r>
    </w:p>
    <w:p w14:paraId="65AD1FE3" w14:textId="440A75AF" w:rsidR="00FB72E3" w:rsidRDefault="00FB72E3" w:rsidP="008E5DB7">
      <w:pPr>
        <w:jc w:val="center"/>
        <w:rPr>
          <w:rFonts w:ascii="Times New Roman" w:hAnsi="Times New Roman"/>
          <w:color w:val="000000"/>
        </w:rPr>
      </w:pPr>
      <w:r>
        <w:rPr>
          <w:noProof/>
        </w:rPr>
        <w:drawing>
          <wp:anchor distT="0" distB="0" distL="114300" distR="114300" simplePos="0" relativeHeight="251691008" behindDoc="0" locked="0" layoutInCell="1" allowOverlap="1" wp14:anchorId="46844CEF" wp14:editId="0C290DD7">
            <wp:simplePos x="0" y="0"/>
            <wp:positionH relativeFrom="column">
              <wp:posOffset>0</wp:posOffset>
            </wp:positionH>
            <wp:positionV relativeFrom="paragraph">
              <wp:posOffset>0</wp:posOffset>
            </wp:positionV>
            <wp:extent cx="5934456" cy="507492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456" cy="5074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3DAD232D" w14:textId="77777777" w:rsidR="00FB72E3" w:rsidRPr="00EC695A" w:rsidRDefault="00FB72E3" w:rsidP="008E5DB7">
      <w:pPr>
        <w:pStyle w:val="Heading3nospace"/>
      </w:pPr>
      <w:bookmarkStart w:id="2217" w:name="_Toc383183242"/>
      <w:r w:rsidRPr="00EC695A">
        <w:lastRenderedPageBreak/>
        <w:t>Statements-Medication-2 - (Class diagram)</w:t>
      </w:r>
      <w:bookmarkEnd w:id="2217"/>
      <w:r w:rsidRPr="008E5DB7">
        <w:t xml:space="preserve"> </w:t>
      </w:r>
    </w:p>
    <w:p w14:paraId="3A51A732" w14:textId="671EE706" w:rsidR="00FB72E3" w:rsidRDefault="00FB72E3" w:rsidP="00FB72E3">
      <w:pPr>
        <w:jc w:val="center"/>
        <w:rPr>
          <w:rFonts w:ascii="Times New Roman" w:hAnsi="Times New Roman"/>
          <w:color w:val="000000"/>
        </w:rPr>
      </w:pPr>
      <w:r>
        <w:rPr>
          <w:noProof/>
        </w:rPr>
        <w:drawing>
          <wp:anchor distT="0" distB="0" distL="114300" distR="114300" simplePos="0" relativeHeight="251693056" behindDoc="0" locked="0" layoutInCell="1" allowOverlap="1" wp14:anchorId="1E04A196" wp14:editId="2BBB5267">
            <wp:simplePos x="0" y="0"/>
            <wp:positionH relativeFrom="column">
              <wp:posOffset>0</wp:posOffset>
            </wp:positionH>
            <wp:positionV relativeFrom="paragraph">
              <wp:posOffset>0</wp:posOffset>
            </wp:positionV>
            <wp:extent cx="4498848" cy="448056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98848" cy="4480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1E199AE1" w14:textId="77777777" w:rsidR="00FB72E3" w:rsidRDefault="00FB72E3" w:rsidP="00FB72E3">
      <w:pPr>
        <w:rPr>
          <w:rFonts w:ascii="Times New Roman" w:hAnsi="Times New Roman"/>
          <w:color w:val="000000"/>
        </w:rPr>
      </w:pPr>
      <w:bookmarkStart w:id="2218" w:name="BKM_62F7716D_046C_4A9C_996E_A19CC9BA481D"/>
    </w:p>
    <w:p w14:paraId="57576CB9" w14:textId="77777777" w:rsidR="00FB72E3" w:rsidRPr="00EC695A" w:rsidRDefault="00FB72E3" w:rsidP="008E5DB7">
      <w:pPr>
        <w:pStyle w:val="Heading3nospace"/>
      </w:pPr>
      <w:bookmarkStart w:id="2219" w:name="_Toc383183243"/>
      <w:r w:rsidRPr="00EC695A">
        <w:lastRenderedPageBreak/>
        <w:t>Statements-Nutrition - (Class diagram)</w:t>
      </w:r>
      <w:bookmarkEnd w:id="2219"/>
      <w:r w:rsidRPr="008E5DB7">
        <w:t xml:space="preserve"> </w:t>
      </w:r>
    </w:p>
    <w:p w14:paraId="3EC3BE8E" w14:textId="0BDA52D0" w:rsidR="00FB72E3" w:rsidRDefault="00FB72E3" w:rsidP="008E5DB7">
      <w:pPr>
        <w:jc w:val="center"/>
        <w:rPr>
          <w:rFonts w:ascii="Times New Roman" w:hAnsi="Times New Roman"/>
          <w:color w:val="000000"/>
        </w:rPr>
      </w:pPr>
      <w:r>
        <w:rPr>
          <w:noProof/>
        </w:rPr>
        <w:drawing>
          <wp:anchor distT="0" distB="0" distL="114300" distR="114300" simplePos="0" relativeHeight="251695104" behindDoc="0" locked="0" layoutInCell="1" allowOverlap="1" wp14:anchorId="4C54F895" wp14:editId="2C28A3C8">
            <wp:simplePos x="0" y="0"/>
            <wp:positionH relativeFrom="column">
              <wp:posOffset>0</wp:posOffset>
            </wp:positionH>
            <wp:positionV relativeFrom="paragraph">
              <wp:posOffset>0</wp:posOffset>
            </wp:positionV>
            <wp:extent cx="5769864" cy="5513832"/>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9864" cy="5513832"/>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18"/>
    </w:p>
    <w:p w14:paraId="76723296" w14:textId="77777777" w:rsidR="00FB72E3" w:rsidRPr="00EC695A" w:rsidRDefault="00FB72E3" w:rsidP="008E5DB7">
      <w:pPr>
        <w:pStyle w:val="Heading3nospace"/>
      </w:pPr>
      <w:bookmarkStart w:id="2220" w:name="_Toc383183244"/>
      <w:r w:rsidRPr="00EC695A">
        <w:lastRenderedPageBreak/>
        <w:t>Statements-Observation - (Class diagram)</w:t>
      </w:r>
      <w:bookmarkEnd w:id="2220"/>
      <w:r w:rsidRPr="008E5DB7">
        <w:t xml:space="preserve"> </w:t>
      </w:r>
    </w:p>
    <w:p w14:paraId="79E5C22D" w14:textId="4F80A5BE" w:rsidR="00FB72E3" w:rsidRDefault="00FB72E3" w:rsidP="008E5DB7">
      <w:pPr>
        <w:jc w:val="center"/>
        <w:rPr>
          <w:rFonts w:ascii="Times New Roman" w:hAnsi="Times New Roman"/>
          <w:color w:val="000000"/>
        </w:rPr>
      </w:pPr>
      <w:r>
        <w:rPr>
          <w:noProof/>
        </w:rPr>
        <w:drawing>
          <wp:anchor distT="0" distB="0" distL="114300" distR="114300" simplePos="0" relativeHeight="251697152" behindDoc="0" locked="0" layoutInCell="1" allowOverlap="1" wp14:anchorId="2E1FF617" wp14:editId="35B07E91">
            <wp:simplePos x="0" y="0"/>
            <wp:positionH relativeFrom="column">
              <wp:posOffset>0</wp:posOffset>
            </wp:positionH>
            <wp:positionV relativeFrom="paragraph">
              <wp:posOffset>0</wp:posOffset>
            </wp:positionV>
            <wp:extent cx="5961888" cy="3401568"/>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61888" cy="34015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4B1C">
        <w:rPr>
          <w:rFonts w:ascii="Times New Roman" w:hAnsi="Times New Roman"/>
          <w:color w:val="000000"/>
        </w:rPr>
        <w:t xml:space="preserve"> </w:t>
      </w:r>
    </w:p>
    <w:p w14:paraId="7E572045" w14:textId="77777777" w:rsidR="00FB72E3" w:rsidRPr="00EC695A" w:rsidRDefault="00FB72E3" w:rsidP="008E5DB7">
      <w:pPr>
        <w:pStyle w:val="Heading3nospace"/>
      </w:pPr>
      <w:bookmarkStart w:id="2221" w:name="_Toc383183245"/>
      <w:r w:rsidRPr="00EC695A">
        <w:lastRenderedPageBreak/>
        <w:t>Statements-Procedure-1 - (Class diagram)</w:t>
      </w:r>
      <w:bookmarkEnd w:id="2221"/>
      <w:r w:rsidRPr="008E5DB7">
        <w:t xml:space="preserve"> </w:t>
      </w:r>
    </w:p>
    <w:p w14:paraId="6BFA467E" w14:textId="469B7AEA" w:rsidR="00FB72E3" w:rsidRDefault="00FB72E3" w:rsidP="00FB72E3">
      <w:pPr>
        <w:jc w:val="center"/>
        <w:rPr>
          <w:rFonts w:ascii="Times New Roman" w:hAnsi="Times New Roman"/>
          <w:color w:val="000000"/>
        </w:rPr>
      </w:pPr>
      <w:r>
        <w:rPr>
          <w:noProof/>
        </w:rPr>
        <w:drawing>
          <wp:anchor distT="0" distB="0" distL="114300" distR="114300" simplePos="0" relativeHeight="251699200" behindDoc="0" locked="0" layoutInCell="1" allowOverlap="1" wp14:anchorId="51A7BDA5" wp14:editId="40BB808E">
            <wp:simplePos x="0" y="0"/>
            <wp:positionH relativeFrom="column">
              <wp:posOffset>0</wp:posOffset>
            </wp:positionH>
            <wp:positionV relativeFrom="paragraph">
              <wp:posOffset>0</wp:posOffset>
            </wp:positionV>
            <wp:extent cx="5952744" cy="42519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52744" cy="425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7B6F3B38" w14:textId="77777777" w:rsidR="00FB72E3" w:rsidRDefault="00FB72E3" w:rsidP="00FB72E3">
      <w:pPr>
        <w:rPr>
          <w:rFonts w:ascii="Times New Roman" w:hAnsi="Times New Roman"/>
          <w:color w:val="000000"/>
        </w:rPr>
      </w:pPr>
    </w:p>
    <w:p w14:paraId="753FBF76" w14:textId="77777777" w:rsidR="00FB72E3" w:rsidRDefault="00FB72E3" w:rsidP="00FB72E3">
      <w:pPr>
        <w:rPr>
          <w:rFonts w:ascii="Times New Roman" w:hAnsi="Times New Roman"/>
          <w:color w:val="000000"/>
        </w:rPr>
      </w:pPr>
    </w:p>
    <w:p w14:paraId="29A11644" w14:textId="77777777" w:rsidR="00FB72E3" w:rsidRPr="00EC695A" w:rsidRDefault="00FB72E3" w:rsidP="008E5DB7">
      <w:pPr>
        <w:pStyle w:val="Heading3nospace"/>
      </w:pPr>
      <w:bookmarkStart w:id="2222" w:name="_Toc383183246"/>
      <w:r w:rsidRPr="00EC695A">
        <w:lastRenderedPageBreak/>
        <w:t>Statements-Procedure-2 - (Class diagram)</w:t>
      </w:r>
      <w:bookmarkEnd w:id="2222"/>
      <w:r w:rsidRPr="008E5DB7">
        <w:t xml:space="preserve"> </w:t>
      </w:r>
    </w:p>
    <w:p w14:paraId="603E9B32" w14:textId="7B9A2171" w:rsidR="00FB72E3" w:rsidRDefault="00FB72E3" w:rsidP="00FB72E3">
      <w:pPr>
        <w:jc w:val="center"/>
        <w:rPr>
          <w:rFonts w:ascii="Times New Roman" w:hAnsi="Times New Roman"/>
          <w:color w:val="000000"/>
        </w:rPr>
      </w:pPr>
      <w:r>
        <w:rPr>
          <w:noProof/>
        </w:rPr>
        <w:drawing>
          <wp:anchor distT="0" distB="0" distL="114300" distR="114300" simplePos="0" relativeHeight="251701248" behindDoc="0" locked="0" layoutInCell="1" allowOverlap="1" wp14:anchorId="743FB056" wp14:editId="3F842DF5">
            <wp:simplePos x="0" y="0"/>
            <wp:positionH relativeFrom="column">
              <wp:posOffset>0</wp:posOffset>
            </wp:positionH>
            <wp:positionV relativeFrom="paragraph">
              <wp:posOffset>0</wp:posOffset>
            </wp:positionV>
            <wp:extent cx="3675888" cy="5367528"/>
            <wp:effectExtent l="0" t="0" r="127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75888" cy="53675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olor w:val="000000"/>
        </w:rPr>
        <w:t xml:space="preserve"> </w:t>
      </w:r>
    </w:p>
    <w:p w14:paraId="5CD4BA42" w14:textId="77777777" w:rsidR="00FB72E3" w:rsidRDefault="00FB72E3" w:rsidP="00FB72E3">
      <w:pPr>
        <w:rPr>
          <w:rFonts w:ascii="Times New Roman" w:hAnsi="Times New Roman"/>
          <w:color w:val="000000"/>
        </w:rPr>
      </w:pPr>
    </w:p>
    <w:p w14:paraId="5209FD4B" w14:textId="77777777" w:rsidR="00331868" w:rsidRDefault="00331868" w:rsidP="00331868">
      <w:pPr>
        <w:pStyle w:val="Heading2"/>
        <w:rPr>
          <w:bCs/>
          <w:szCs w:val="24"/>
          <w:lang w:val="en-US"/>
        </w:rPr>
      </w:pPr>
      <w:bookmarkStart w:id="2223" w:name="_Toc383183247"/>
      <w:r>
        <w:rPr>
          <w:bCs/>
          <w:szCs w:val="24"/>
          <w:lang w:val="en-US"/>
        </w:rPr>
        <w:t>ActionNonPerformance</w:t>
      </w:r>
      <w:bookmarkEnd w:id="2223"/>
    </w:p>
    <w:p w14:paraId="6446FF2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12B89F38" w14:textId="77777777" w:rsidR="00331868" w:rsidRDefault="00331868" w:rsidP="00331868">
      <w:pPr>
        <w:rPr>
          <w:rFonts w:ascii="Times New Roman" w:hAnsi="Times New Roman"/>
          <w:color w:val="000000"/>
        </w:rPr>
      </w:pPr>
    </w:p>
    <w:p w14:paraId="4FC0E575" w14:textId="77777777" w:rsidR="00331868" w:rsidRDefault="00331868" w:rsidP="00331868">
      <w:r>
        <w:rPr>
          <w:rFonts w:ascii="Times New Roman" w:hAnsi="Times New Roman"/>
          <w:color w:val="000000"/>
        </w:rPr>
        <w:t>A statement about an action that should not be performed, was not performed, or will not be performed.</w:t>
      </w:r>
    </w:p>
    <w:p w14:paraId="362FA999" w14:textId="77777777" w:rsidR="00331868" w:rsidRDefault="00331868" w:rsidP="00331868">
      <w:pPr>
        <w:rPr>
          <w:rFonts w:ascii="Times New Roman" w:hAnsi="Times New Roman"/>
        </w:rPr>
      </w:pPr>
    </w:p>
    <w:p w14:paraId="5D8A223B" w14:textId="77777777" w:rsidR="00331868" w:rsidRDefault="00331868" w:rsidP="00331868">
      <w:pPr>
        <w:rPr>
          <w:rFonts w:ascii="Times New Roman" w:hAnsi="Times New Roman"/>
        </w:rPr>
      </w:pPr>
    </w:p>
    <w:p w14:paraId="17500E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7F09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48E88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0DDE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0F9C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FAD9B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F758EF" w14:textId="77777777" w:rsidTr="00AE3867">
        <w:tc>
          <w:tcPr>
            <w:tcW w:w="2250" w:type="dxa"/>
            <w:tcBorders>
              <w:top w:val="single" w:sz="2" w:space="0" w:color="auto"/>
              <w:left w:val="single" w:sz="2" w:space="0" w:color="auto"/>
              <w:bottom w:val="single" w:sz="2" w:space="0" w:color="auto"/>
              <w:right w:val="single" w:sz="2" w:space="0" w:color="auto"/>
            </w:tcBorders>
          </w:tcPr>
          <w:p w14:paraId="4BAD087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2A939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246E25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946D0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927D5A0" w14:textId="77777777" w:rsidR="00331868" w:rsidRDefault="00331868" w:rsidP="00AE3867">
            <w:pPr>
              <w:rPr>
                <w:rFonts w:ascii="Times New Roman" w:hAnsi="Times New Roman"/>
                <w:color w:val="000000"/>
              </w:rPr>
            </w:pPr>
            <w:r>
              <w:rPr>
                <w:rFonts w:ascii="Times New Roman" w:hAnsi="Times New Roman"/>
                <w:color w:val="000000"/>
              </w:rPr>
              <w:lastRenderedPageBreak/>
              <w:t>ActionNonPerformance</w:t>
            </w:r>
          </w:p>
          <w:p w14:paraId="183B2F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702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59E1E7"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StatementAboutAction</w:t>
            </w:r>
          </w:p>
          <w:p w14:paraId="583C0D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DBAC0C" w14:textId="77777777" w:rsidR="00331868" w:rsidRDefault="00331868" w:rsidP="00AE3867">
            <w:pPr>
              <w:rPr>
                <w:rFonts w:ascii="Times New Roman" w:hAnsi="Times New Roman"/>
                <w:color w:val="000000"/>
              </w:rPr>
            </w:pPr>
          </w:p>
          <w:p w14:paraId="10640A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68C3D9B" w14:textId="77777777" w:rsidTr="00AE3867">
        <w:tc>
          <w:tcPr>
            <w:tcW w:w="2250" w:type="dxa"/>
            <w:tcBorders>
              <w:top w:val="single" w:sz="2" w:space="0" w:color="auto"/>
              <w:left w:val="single" w:sz="2" w:space="0" w:color="auto"/>
              <w:bottom w:val="single" w:sz="2" w:space="0" w:color="auto"/>
              <w:right w:val="single" w:sz="2" w:space="0" w:color="auto"/>
            </w:tcBorders>
          </w:tcPr>
          <w:p w14:paraId="741BC2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FC0E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CDBE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059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A0C877"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4374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EC63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B3F8BB"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459F5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3E3BB5" w14:textId="77777777" w:rsidR="00331868" w:rsidRDefault="00331868" w:rsidP="00AE3867">
            <w:pPr>
              <w:rPr>
                <w:rFonts w:ascii="Times New Roman" w:hAnsi="Times New Roman"/>
                <w:color w:val="000000"/>
              </w:rPr>
            </w:pPr>
          </w:p>
          <w:p w14:paraId="308557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CA63F29" w14:textId="77777777" w:rsidTr="00AE3867">
        <w:tc>
          <w:tcPr>
            <w:tcW w:w="2250" w:type="dxa"/>
            <w:tcBorders>
              <w:top w:val="single" w:sz="2" w:space="0" w:color="auto"/>
              <w:left w:val="single" w:sz="2" w:space="0" w:color="auto"/>
              <w:bottom w:val="single" w:sz="2" w:space="0" w:color="auto"/>
              <w:right w:val="single" w:sz="2" w:space="0" w:color="auto"/>
            </w:tcBorders>
          </w:tcPr>
          <w:p w14:paraId="4D2410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99798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D916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4F6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1FCAD"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AD71E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6D5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EA2CDF"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1C84C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2A48D3" w14:textId="77777777" w:rsidR="00331868" w:rsidRDefault="00331868" w:rsidP="00AE3867">
            <w:pPr>
              <w:rPr>
                <w:rFonts w:ascii="Times New Roman" w:hAnsi="Times New Roman"/>
                <w:color w:val="000000"/>
              </w:rPr>
            </w:pPr>
          </w:p>
          <w:p w14:paraId="6D3887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DAAD79" w14:textId="77777777" w:rsidTr="00AE3867">
        <w:tc>
          <w:tcPr>
            <w:tcW w:w="2250" w:type="dxa"/>
            <w:tcBorders>
              <w:top w:val="single" w:sz="2" w:space="0" w:color="auto"/>
              <w:left w:val="single" w:sz="2" w:space="0" w:color="auto"/>
              <w:bottom w:val="single" w:sz="2" w:space="0" w:color="auto"/>
              <w:right w:val="single" w:sz="2" w:space="0" w:color="auto"/>
            </w:tcBorders>
          </w:tcPr>
          <w:p w14:paraId="00D1C6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C2E9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C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44C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A9C88"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AA3D7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DE8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DCD4C0"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0DABE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1FB7E" w14:textId="77777777" w:rsidR="00331868" w:rsidRDefault="00331868" w:rsidP="00AE3867">
            <w:pPr>
              <w:rPr>
                <w:rFonts w:ascii="Times New Roman" w:hAnsi="Times New Roman"/>
                <w:color w:val="000000"/>
              </w:rPr>
            </w:pPr>
          </w:p>
          <w:p w14:paraId="36D9BA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3DF11F" w14:textId="77777777" w:rsidR="00331868" w:rsidRDefault="00331868" w:rsidP="00331868">
      <w:pPr>
        <w:rPr>
          <w:rFonts w:ascii="Times New Roman" w:hAnsi="Times New Roman"/>
          <w:color w:val="000000"/>
        </w:rPr>
      </w:pPr>
    </w:p>
    <w:p w14:paraId="2457F6E6" w14:textId="77777777" w:rsidR="00331868" w:rsidRDefault="00331868" w:rsidP="00331868">
      <w:pPr>
        <w:pStyle w:val="Heading2"/>
        <w:rPr>
          <w:bCs/>
          <w:szCs w:val="24"/>
          <w:lang w:val="en-US"/>
        </w:rPr>
      </w:pPr>
      <w:bookmarkStart w:id="2224" w:name="_Toc383183248"/>
      <w:r>
        <w:rPr>
          <w:bCs/>
          <w:szCs w:val="24"/>
          <w:lang w:val="en-US"/>
        </w:rPr>
        <w:t>ActionPerformance</w:t>
      </w:r>
      <w:bookmarkEnd w:id="2224"/>
    </w:p>
    <w:p w14:paraId="5DA797B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StatementAboutAction</w:t>
      </w:r>
    </w:p>
    <w:p w14:paraId="0174303C" w14:textId="77777777" w:rsidR="00331868" w:rsidRDefault="00331868" w:rsidP="00331868">
      <w:pPr>
        <w:rPr>
          <w:rFonts w:ascii="Times New Roman" w:hAnsi="Times New Roman"/>
          <w:color w:val="000000"/>
        </w:rPr>
      </w:pPr>
    </w:p>
    <w:p w14:paraId="616B1EB9" w14:textId="77777777" w:rsidR="00331868" w:rsidRDefault="00331868" w:rsidP="00331868">
      <w:r>
        <w:rPr>
          <w:rFonts w:ascii="Times New Roman" w:hAnsi="Times New Roman"/>
          <w:color w:val="000000"/>
        </w:rPr>
        <w:t>A statement about an action that is being performed, will be performed, should be performed, or was performed.</w:t>
      </w:r>
    </w:p>
    <w:p w14:paraId="6586907F" w14:textId="77777777" w:rsidR="00331868" w:rsidRDefault="00331868" w:rsidP="00331868">
      <w:pPr>
        <w:rPr>
          <w:rFonts w:ascii="Times New Roman" w:hAnsi="Times New Roman"/>
        </w:rPr>
      </w:pPr>
    </w:p>
    <w:p w14:paraId="76625603" w14:textId="77777777" w:rsidR="00331868" w:rsidRDefault="00331868" w:rsidP="00331868">
      <w:pPr>
        <w:rPr>
          <w:rFonts w:ascii="Times New Roman" w:hAnsi="Times New Roman"/>
        </w:rPr>
      </w:pPr>
    </w:p>
    <w:p w14:paraId="358AB7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B87CB3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A651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9716E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55C42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053D7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767AA6" w14:textId="77777777" w:rsidTr="00AE3867">
        <w:tc>
          <w:tcPr>
            <w:tcW w:w="2250" w:type="dxa"/>
            <w:tcBorders>
              <w:top w:val="single" w:sz="2" w:space="0" w:color="auto"/>
              <w:left w:val="single" w:sz="2" w:space="0" w:color="auto"/>
              <w:bottom w:val="single" w:sz="2" w:space="0" w:color="auto"/>
              <w:right w:val="single" w:sz="2" w:space="0" w:color="auto"/>
            </w:tcBorders>
          </w:tcPr>
          <w:p w14:paraId="238B01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CDF7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A9C0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4DE6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A0E0E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E19A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F2E6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A3497D"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0646E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4AF3D" w14:textId="77777777" w:rsidR="00331868" w:rsidRDefault="00331868" w:rsidP="00AE3867">
            <w:pPr>
              <w:rPr>
                <w:rFonts w:ascii="Times New Roman" w:hAnsi="Times New Roman"/>
                <w:color w:val="000000"/>
              </w:rPr>
            </w:pPr>
          </w:p>
          <w:p w14:paraId="3C73B8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0E1E4F" w14:textId="77777777" w:rsidTr="00AE3867">
        <w:tc>
          <w:tcPr>
            <w:tcW w:w="2250" w:type="dxa"/>
            <w:tcBorders>
              <w:top w:val="single" w:sz="2" w:space="0" w:color="auto"/>
              <w:left w:val="single" w:sz="2" w:space="0" w:color="auto"/>
              <w:bottom w:val="single" w:sz="2" w:space="0" w:color="auto"/>
              <w:right w:val="single" w:sz="2" w:space="0" w:color="auto"/>
            </w:tcBorders>
          </w:tcPr>
          <w:p w14:paraId="624BF8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3DB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7F33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2F2AA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8F027E"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35F5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F13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B4BC0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C9EA1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A96B6E" w14:textId="77777777" w:rsidR="00331868" w:rsidRDefault="00331868" w:rsidP="00AE3867">
            <w:pPr>
              <w:rPr>
                <w:rFonts w:ascii="Times New Roman" w:hAnsi="Times New Roman"/>
                <w:color w:val="000000"/>
              </w:rPr>
            </w:pPr>
          </w:p>
          <w:p w14:paraId="7A8B2B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99FE58" w14:textId="77777777" w:rsidTr="00AE3867">
        <w:tc>
          <w:tcPr>
            <w:tcW w:w="2250" w:type="dxa"/>
            <w:tcBorders>
              <w:top w:val="single" w:sz="2" w:space="0" w:color="auto"/>
              <w:left w:val="single" w:sz="2" w:space="0" w:color="auto"/>
              <w:bottom w:val="single" w:sz="2" w:space="0" w:color="auto"/>
              <w:right w:val="single" w:sz="2" w:space="0" w:color="auto"/>
            </w:tcBorders>
          </w:tcPr>
          <w:p w14:paraId="60ADA6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DC22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1625D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B607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51CFD3"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3B9ED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F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031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C7152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264FA0A" w14:textId="77777777" w:rsidR="00331868" w:rsidRDefault="00331868" w:rsidP="00AE3867">
            <w:pPr>
              <w:rPr>
                <w:rFonts w:ascii="Times New Roman" w:hAnsi="Times New Roman"/>
                <w:color w:val="000000"/>
              </w:rPr>
            </w:pPr>
          </w:p>
          <w:p w14:paraId="66D912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6A6F0E" w14:textId="77777777" w:rsidTr="00AE3867">
        <w:tc>
          <w:tcPr>
            <w:tcW w:w="2250" w:type="dxa"/>
            <w:tcBorders>
              <w:top w:val="single" w:sz="2" w:space="0" w:color="auto"/>
              <w:left w:val="single" w:sz="2" w:space="0" w:color="auto"/>
              <w:bottom w:val="single" w:sz="2" w:space="0" w:color="auto"/>
              <w:right w:val="single" w:sz="2" w:space="0" w:color="auto"/>
            </w:tcBorders>
          </w:tcPr>
          <w:p w14:paraId="1EBF34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5AB8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220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8FB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D1E2DB"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0F8C5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B6CB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B76E1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06766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8A99A" w14:textId="77777777" w:rsidR="00331868" w:rsidRDefault="00331868" w:rsidP="00AE3867">
            <w:pPr>
              <w:rPr>
                <w:rFonts w:ascii="Times New Roman" w:hAnsi="Times New Roman"/>
                <w:color w:val="000000"/>
              </w:rPr>
            </w:pPr>
          </w:p>
          <w:p w14:paraId="4D8F59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0853A" w14:textId="77777777" w:rsidTr="00AE3867">
        <w:tc>
          <w:tcPr>
            <w:tcW w:w="2250" w:type="dxa"/>
            <w:tcBorders>
              <w:top w:val="single" w:sz="2" w:space="0" w:color="auto"/>
              <w:left w:val="single" w:sz="2" w:space="0" w:color="auto"/>
              <w:bottom w:val="single" w:sz="2" w:space="0" w:color="auto"/>
              <w:right w:val="single" w:sz="2" w:space="0" w:color="auto"/>
            </w:tcBorders>
          </w:tcPr>
          <w:p w14:paraId="01332B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32613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D17B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68C6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8737ED"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9794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D34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5B1EC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FB772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C273A9" w14:textId="77777777" w:rsidR="00331868" w:rsidRDefault="00331868" w:rsidP="00AE3867">
            <w:pPr>
              <w:rPr>
                <w:rFonts w:ascii="Times New Roman" w:hAnsi="Times New Roman"/>
                <w:color w:val="000000"/>
              </w:rPr>
            </w:pPr>
          </w:p>
          <w:p w14:paraId="6DDC21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F883EA" w14:textId="77777777" w:rsidTr="00AE3867">
        <w:tc>
          <w:tcPr>
            <w:tcW w:w="2250" w:type="dxa"/>
            <w:tcBorders>
              <w:top w:val="single" w:sz="2" w:space="0" w:color="auto"/>
              <w:left w:val="single" w:sz="2" w:space="0" w:color="auto"/>
              <w:bottom w:val="single" w:sz="2" w:space="0" w:color="auto"/>
              <w:right w:val="single" w:sz="2" w:space="0" w:color="auto"/>
            </w:tcBorders>
          </w:tcPr>
          <w:p w14:paraId="7C03DBE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B184B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0E3B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1F4E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226AB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2A6448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643260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BB10E3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7B7A7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6163ECF" w14:textId="77777777" w:rsidR="00331868" w:rsidRDefault="00331868" w:rsidP="00AE3867">
            <w:pPr>
              <w:rPr>
                <w:rFonts w:ascii="Times New Roman" w:hAnsi="Times New Roman"/>
                <w:color w:val="000000"/>
              </w:rPr>
            </w:pPr>
          </w:p>
          <w:p w14:paraId="7E747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C20EB5" w14:textId="77777777" w:rsidTr="00AE3867">
        <w:tc>
          <w:tcPr>
            <w:tcW w:w="2250" w:type="dxa"/>
            <w:tcBorders>
              <w:top w:val="single" w:sz="2" w:space="0" w:color="auto"/>
              <w:left w:val="single" w:sz="2" w:space="0" w:color="auto"/>
              <w:bottom w:val="single" w:sz="2" w:space="0" w:color="auto"/>
              <w:right w:val="single" w:sz="2" w:space="0" w:color="auto"/>
            </w:tcBorders>
          </w:tcPr>
          <w:p w14:paraId="5CE978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3B1845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DEF7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8927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2841E4"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73748D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5472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3FB4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EBBB4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F727B9" w14:textId="77777777" w:rsidR="00331868" w:rsidRDefault="00331868" w:rsidP="00AE3867">
            <w:pPr>
              <w:rPr>
                <w:rFonts w:ascii="Times New Roman" w:hAnsi="Times New Roman"/>
                <w:color w:val="000000"/>
              </w:rPr>
            </w:pPr>
          </w:p>
          <w:p w14:paraId="71BBA5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55A6DA" w14:textId="77777777" w:rsidTr="00AE3867">
        <w:tc>
          <w:tcPr>
            <w:tcW w:w="2250" w:type="dxa"/>
            <w:tcBorders>
              <w:top w:val="single" w:sz="2" w:space="0" w:color="auto"/>
              <w:left w:val="single" w:sz="2" w:space="0" w:color="auto"/>
              <w:bottom w:val="single" w:sz="2" w:space="0" w:color="auto"/>
              <w:right w:val="single" w:sz="2" w:space="0" w:color="auto"/>
            </w:tcBorders>
          </w:tcPr>
          <w:p w14:paraId="1DBB20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D5EE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3BAA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1176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0EA472"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4DC78F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E610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18F56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C8B9F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8503B3" w14:textId="77777777" w:rsidR="00331868" w:rsidRDefault="00331868" w:rsidP="00AE3867">
            <w:pPr>
              <w:rPr>
                <w:rFonts w:ascii="Times New Roman" w:hAnsi="Times New Roman"/>
                <w:color w:val="000000"/>
              </w:rPr>
            </w:pPr>
          </w:p>
          <w:p w14:paraId="00EBC7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C1AF5E" w14:textId="77777777" w:rsidTr="00AE3867">
        <w:tc>
          <w:tcPr>
            <w:tcW w:w="2250" w:type="dxa"/>
            <w:tcBorders>
              <w:top w:val="single" w:sz="2" w:space="0" w:color="auto"/>
              <w:left w:val="single" w:sz="2" w:space="0" w:color="auto"/>
              <w:bottom w:val="single" w:sz="2" w:space="0" w:color="auto"/>
              <w:right w:val="single" w:sz="2" w:space="0" w:color="auto"/>
            </w:tcBorders>
          </w:tcPr>
          <w:p w14:paraId="20EEEAB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AF34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8525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F67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95A015"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582AEC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D1A7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110FC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09770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BB57F7" w14:textId="77777777" w:rsidR="00331868" w:rsidRDefault="00331868" w:rsidP="00AE3867">
            <w:pPr>
              <w:rPr>
                <w:rFonts w:ascii="Times New Roman" w:hAnsi="Times New Roman"/>
                <w:color w:val="000000"/>
              </w:rPr>
            </w:pPr>
          </w:p>
          <w:p w14:paraId="6A2A88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3DDE99" w14:textId="77777777" w:rsidTr="00AE3867">
        <w:tc>
          <w:tcPr>
            <w:tcW w:w="2250" w:type="dxa"/>
            <w:tcBorders>
              <w:top w:val="single" w:sz="2" w:space="0" w:color="auto"/>
              <w:left w:val="single" w:sz="2" w:space="0" w:color="auto"/>
              <w:bottom w:val="single" w:sz="2" w:space="0" w:color="auto"/>
              <w:right w:val="single" w:sz="2" w:space="0" w:color="auto"/>
            </w:tcBorders>
          </w:tcPr>
          <w:p w14:paraId="2D7192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9027B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47E6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DF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FD3260"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63827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E752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519DC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1F8D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853587" w14:textId="77777777" w:rsidR="00331868" w:rsidRDefault="00331868" w:rsidP="00AE3867">
            <w:pPr>
              <w:rPr>
                <w:rFonts w:ascii="Times New Roman" w:hAnsi="Times New Roman"/>
                <w:color w:val="000000"/>
              </w:rPr>
            </w:pPr>
          </w:p>
          <w:p w14:paraId="4F6372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1DCD04" w14:textId="77777777" w:rsidTr="00AE3867">
        <w:tc>
          <w:tcPr>
            <w:tcW w:w="2250" w:type="dxa"/>
            <w:tcBorders>
              <w:top w:val="single" w:sz="2" w:space="0" w:color="auto"/>
              <w:left w:val="single" w:sz="2" w:space="0" w:color="auto"/>
              <w:bottom w:val="single" w:sz="2" w:space="0" w:color="auto"/>
              <w:right w:val="single" w:sz="2" w:space="0" w:color="auto"/>
            </w:tcBorders>
          </w:tcPr>
          <w:p w14:paraId="219152E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F2607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01C5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FDD6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2B473E"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B590D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58C1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F55C9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ECD0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128C02" w14:textId="77777777" w:rsidR="00331868" w:rsidRDefault="00331868" w:rsidP="00AE3867">
            <w:pPr>
              <w:rPr>
                <w:rFonts w:ascii="Times New Roman" w:hAnsi="Times New Roman"/>
                <w:color w:val="000000"/>
              </w:rPr>
            </w:pPr>
          </w:p>
          <w:p w14:paraId="2691EC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6813A5" w14:textId="77777777" w:rsidTr="00AE3867">
        <w:tc>
          <w:tcPr>
            <w:tcW w:w="2250" w:type="dxa"/>
            <w:tcBorders>
              <w:top w:val="single" w:sz="2" w:space="0" w:color="auto"/>
              <w:left w:val="single" w:sz="2" w:space="0" w:color="auto"/>
              <w:bottom w:val="single" w:sz="2" w:space="0" w:color="auto"/>
              <w:right w:val="single" w:sz="2" w:space="0" w:color="auto"/>
            </w:tcBorders>
          </w:tcPr>
          <w:p w14:paraId="5D4EF0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869E3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532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88AC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3AA39"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8E62A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F154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2DB5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B1506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A62B71" w14:textId="77777777" w:rsidR="00331868" w:rsidRDefault="00331868" w:rsidP="00AE3867">
            <w:pPr>
              <w:rPr>
                <w:rFonts w:ascii="Times New Roman" w:hAnsi="Times New Roman"/>
                <w:color w:val="000000"/>
              </w:rPr>
            </w:pPr>
          </w:p>
          <w:p w14:paraId="61DD85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BF3CD9" w14:textId="77777777" w:rsidTr="00AE3867">
        <w:tc>
          <w:tcPr>
            <w:tcW w:w="2250" w:type="dxa"/>
            <w:tcBorders>
              <w:top w:val="single" w:sz="2" w:space="0" w:color="auto"/>
              <w:left w:val="single" w:sz="2" w:space="0" w:color="auto"/>
              <w:bottom w:val="single" w:sz="2" w:space="0" w:color="auto"/>
              <w:right w:val="single" w:sz="2" w:space="0" w:color="auto"/>
            </w:tcBorders>
          </w:tcPr>
          <w:p w14:paraId="55C651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2004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5436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760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D06B74"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DB6ED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BF2F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8D8D6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775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58CD244" w14:textId="77777777" w:rsidR="00331868" w:rsidRDefault="00331868" w:rsidP="00AE3867">
            <w:pPr>
              <w:rPr>
                <w:rFonts w:ascii="Times New Roman" w:hAnsi="Times New Roman"/>
                <w:color w:val="000000"/>
              </w:rPr>
            </w:pPr>
          </w:p>
          <w:p w14:paraId="166B5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5DDED6" w14:textId="77777777" w:rsidTr="00AE3867">
        <w:tc>
          <w:tcPr>
            <w:tcW w:w="2250" w:type="dxa"/>
            <w:tcBorders>
              <w:top w:val="single" w:sz="2" w:space="0" w:color="auto"/>
              <w:left w:val="single" w:sz="2" w:space="0" w:color="auto"/>
              <w:bottom w:val="single" w:sz="2" w:space="0" w:color="auto"/>
              <w:right w:val="single" w:sz="2" w:space="0" w:color="auto"/>
            </w:tcBorders>
          </w:tcPr>
          <w:p w14:paraId="568E27B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697BF3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8EE8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6E39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8F89BB"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BA394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3AD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616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519B8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C7241F" w14:textId="77777777" w:rsidR="00331868" w:rsidRDefault="00331868" w:rsidP="00AE3867">
            <w:pPr>
              <w:rPr>
                <w:rFonts w:ascii="Times New Roman" w:hAnsi="Times New Roman"/>
                <w:color w:val="000000"/>
              </w:rPr>
            </w:pPr>
          </w:p>
          <w:p w14:paraId="20C180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1DCDB" w14:textId="77777777" w:rsidTr="00AE3867">
        <w:tc>
          <w:tcPr>
            <w:tcW w:w="2250" w:type="dxa"/>
            <w:tcBorders>
              <w:top w:val="single" w:sz="2" w:space="0" w:color="auto"/>
              <w:left w:val="single" w:sz="2" w:space="0" w:color="auto"/>
              <w:bottom w:val="single" w:sz="2" w:space="0" w:color="auto"/>
              <w:right w:val="single" w:sz="2" w:space="0" w:color="auto"/>
            </w:tcBorders>
          </w:tcPr>
          <w:p w14:paraId="3E3A97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E427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D804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341C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3F9EB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4EB85E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211C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F841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A5B57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49C6D7" w14:textId="77777777" w:rsidR="00331868" w:rsidRDefault="00331868" w:rsidP="00AE3867">
            <w:pPr>
              <w:rPr>
                <w:rFonts w:ascii="Times New Roman" w:hAnsi="Times New Roman"/>
                <w:color w:val="000000"/>
              </w:rPr>
            </w:pPr>
          </w:p>
          <w:p w14:paraId="725DFD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8EE408" w14:textId="77777777" w:rsidTr="00AE3867">
        <w:tc>
          <w:tcPr>
            <w:tcW w:w="2250" w:type="dxa"/>
            <w:tcBorders>
              <w:top w:val="single" w:sz="2" w:space="0" w:color="auto"/>
              <w:left w:val="single" w:sz="2" w:space="0" w:color="auto"/>
              <w:bottom w:val="single" w:sz="2" w:space="0" w:color="auto"/>
              <w:right w:val="single" w:sz="2" w:space="0" w:color="auto"/>
            </w:tcBorders>
          </w:tcPr>
          <w:p w14:paraId="0012859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9AD4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D747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F15D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AEE19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7A121A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9B11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F56C4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848D8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7BE56" w14:textId="77777777" w:rsidR="00331868" w:rsidRDefault="00331868" w:rsidP="00AE3867">
            <w:pPr>
              <w:rPr>
                <w:rFonts w:ascii="Times New Roman" w:hAnsi="Times New Roman"/>
                <w:color w:val="000000"/>
              </w:rPr>
            </w:pPr>
          </w:p>
          <w:p w14:paraId="473DB6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898B1F" w14:textId="77777777" w:rsidTr="00AE3867">
        <w:tc>
          <w:tcPr>
            <w:tcW w:w="2250" w:type="dxa"/>
            <w:tcBorders>
              <w:top w:val="single" w:sz="2" w:space="0" w:color="auto"/>
              <w:left w:val="single" w:sz="2" w:space="0" w:color="auto"/>
              <w:bottom w:val="single" w:sz="2" w:space="0" w:color="auto"/>
              <w:right w:val="single" w:sz="2" w:space="0" w:color="auto"/>
            </w:tcBorders>
          </w:tcPr>
          <w:p w14:paraId="75CEBBB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04D0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ED0AFD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F713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A70B5A"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66B2E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D25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83DE0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EAD4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E3E72A" w14:textId="77777777" w:rsidR="00331868" w:rsidRDefault="00331868" w:rsidP="00AE3867">
            <w:pPr>
              <w:rPr>
                <w:rFonts w:ascii="Times New Roman" w:hAnsi="Times New Roman"/>
                <w:color w:val="000000"/>
              </w:rPr>
            </w:pPr>
          </w:p>
          <w:p w14:paraId="6327E5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3F53F4" w14:textId="77777777" w:rsidTr="00AE3867">
        <w:tc>
          <w:tcPr>
            <w:tcW w:w="2250" w:type="dxa"/>
            <w:tcBorders>
              <w:top w:val="single" w:sz="2" w:space="0" w:color="auto"/>
              <w:left w:val="single" w:sz="2" w:space="0" w:color="auto"/>
              <w:bottom w:val="single" w:sz="2" w:space="0" w:color="auto"/>
              <w:right w:val="single" w:sz="2" w:space="0" w:color="auto"/>
            </w:tcBorders>
          </w:tcPr>
          <w:p w14:paraId="13AACE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BBEF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DFC4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92F0F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251E0"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E7BCF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EDAD6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5FC3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DCB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30EC67" w14:textId="77777777" w:rsidR="00331868" w:rsidRDefault="00331868" w:rsidP="00AE3867">
            <w:pPr>
              <w:rPr>
                <w:rFonts w:ascii="Times New Roman" w:hAnsi="Times New Roman"/>
                <w:color w:val="000000"/>
              </w:rPr>
            </w:pPr>
          </w:p>
          <w:p w14:paraId="15EA22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D1087A" w14:textId="77777777" w:rsidTr="00AE3867">
        <w:tc>
          <w:tcPr>
            <w:tcW w:w="2250" w:type="dxa"/>
            <w:tcBorders>
              <w:top w:val="single" w:sz="2" w:space="0" w:color="auto"/>
              <w:left w:val="single" w:sz="2" w:space="0" w:color="auto"/>
              <w:bottom w:val="single" w:sz="2" w:space="0" w:color="auto"/>
              <w:right w:val="single" w:sz="2" w:space="0" w:color="auto"/>
            </w:tcBorders>
          </w:tcPr>
          <w:p w14:paraId="62848C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21BB56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C09F0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51BE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F03683D" w14:textId="77777777" w:rsidR="00331868" w:rsidRDefault="00331868" w:rsidP="00AE3867">
            <w:pPr>
              <w:rPr>
                <w:rFonts w:ascii="Times New Roman" w:hAnsi="Times New Roman"/>
                <w:color w:val="000000"/>
              </w:rPr>
            </w:pPr>
            <w:r>
              <w:rPr>
                <w:rFonts w:ascii="Times New Roman" w:hAnsi="Times New Roman"/>
                <w:color w:val="000000"/>
              </w:rPr>
              <w:lastRenderedPageBreak/>
              <w:t>DietOrder</w:t>
            </w:r>
          </w:p>
          <w:p w14:paraId="00C2C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D9A3A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A693044" w14:textId="77777777" w:rsidR="00331868" w:rsidRDefault="00331868" w:rsidP="00AE3867">
            <w:pPr>
              <w:rPr>
                <w:rFonts w:ascii="Times New Roman" w:hAnsi="Times New Roman"/>
                <w:color w:val="000000"/>
              </w:rPr>
            </w:pPr>
            <w:r>
              <w:rPr>
                <w:rFonts w:ascii="Times New Roman" w:hAnsi="Times New Roman"/>
                <w:color w:val="000000"/>
              </w:rPr>
              <w:lastRenderedPageBreak/>
              <w:t>ActionPerformance</w:t>
            </w:r>
          </w:p>
          <w:p w14:paraId="506D6E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3FAC7A" w14:textId="77777777" w:rsidR="00331868" w:rsidRDefault="00331868" w:rsidP="00AE3867">
            <w:pPr>
              <w:rPr>
                <w:rFonts w:ascii="Times New Roman" w:hAnsi="Times New Roman"/>
                <w:color w:val="000000"/>
              </w:rPr>
            </w:pPr>
          </w:p>
          <w:p w14:paraId="52C8722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4CB8D5F3" w14:textId="77777777" w:rsidTr="00AE3867">
        <w:tc>
          <w:tcPr>
            <w:tcW w:w="2250" w:type="dxa"/>
            <w:tcBorders>
              <w:top w:val="single" w:sz="2" w:space="0" w:color="auto"/>
              <w:left w:val="single" w:sz="2" w:space="0" w:color="auto"/>
              <w:bottom w:val="single" w:sz="2" w:space="0" w:color="auto"/>
              <w:right w:val="single" w:sz="2" w:space="0" w:color="auto"/>
            </w:tcBorders>
          </w:tcPr>
          <w:p w14:paraId="643F323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7773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97D7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2BE6A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CD010"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2306DA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F9D8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F6DC2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682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EA038B" w14:textId="77777777" w:rsidR="00331868" w:rsidRDefault="00331868" w:rsidP="00AE3867">
            <w:pPr>
              <w:rPr>
                <w:rFonts w:ascii="Times New Roman" w:hAnsi="Times New Roman"/>
                <w:color w:val="000000"/>
              </w:rPr>
            </w:pPr>
          </w:p>
          <w:p w14:paraId="5796BC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4CE4D8A" w14:textId="77777777" w:rsidTr="00AE3867">
        <w:tc>
          <w:tcPr>
            <w:tcW w:w="2250" w:type="dxa"/>
            <w:tcBorders>
              <w:top w:val="single" w:sz="2" w:space="0" w:color="auto"/>
              <w:left w:val="single" w:sz="2" w:space="0" w:color="auto"/>
              <w:bottom w:val="single" w:sz="2" w:space="0" w:color="auto"/>
              <w:right w:val="single" w:sz="2" w:space="0" w:color="auto"/>
            </w:tcBorders>
          </w:tcPr>
          <w:p w14:paraId="69F4B0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B356D2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A8B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765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85FA7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3E56E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D6DA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8FDC4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02DA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89FA80" w14:textId="77777777" w:rsidR="00331868" w:rsidRDefault="00331868" w:rsidP="00AE3867">
            <w:pPr>
              <w:rPr>
                <w:rFonts w:ascii="Times New Roman" w:hAnsi="Times New Roman"/>
                <w:color w:val="000000"/>
              </w:rPr>
            </w:pPr>
          </w:p>
          <w:p w14:paraId="7E5BD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844EB5" w14:textId="77777777" w:rsidTr="00AE3867">
        <w:tc>
          <w:tcPr>
            <w:tcW w:w="2250" w:type="dxa"/>
            <w:tcBorders>
              <w:top w:val="single" w:sz="2" w:space="0" w:color="auto"/>
              <w:left w:val="single" w:sz="2" w:space="0" w:color="auto"/>
              <w:bottom w:val="single" w:sz="2" w:space="0" w:color="auto"/>
              <w:right w:val="single" w:sz="2" w:space="0" w:color="auto"/>
            </w:tcBorders>
          </w:tcPr>
          <w:p w14:paraId="198162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3A8D6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48E1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127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3B8A6E"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43A95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DB1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E6BFF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35E8F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ABE4B3" w14:textId="77777777" w:rsidR="00331868" w:rsidRDefault="00331868" w:rsidP="00AE3867">
            <w:pPr>
              <w:rPr>
                <w:rFonts w:ascii="Times New Roman" w:hAnsi="Times New Roman"/>
                <w:color w:val="000000"/>
              </w:rPr>
            </w:pPr>
          </w:p>
          <w:p w14:paraId="66716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7C36FC" w14:textId="77777777" w:rsidTr="00AE3867">
        <w:tc>
          <w:tcPr>
            <w:tcW w:w="2250" w:type="dxa"/>
            <w:tcBorders>
              <w:top w:val="single" w:sz="2" w:space="0" w:color="auto"/>
              <w:left w:val="single" w:sz="2" w:space="0" w:color="auto"/>
              <w:bottom w:val="single" w:sz="2" w:space="0" w:color="auto"/>
              <w:right w:val="single" w:sz="2" w:space="0" w:color="auto"/>
            </w:tcBorders>
          </w:tcPr>
          <w:p w14:paraId="3CCC4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1397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A909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57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9BBABC"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6E577E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AB93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8724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E24D7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787ED1" w14:textId="77777777" w:rsidR="00331868" w:rsidRDefault="00331868" w:rsidP="00AE3867">
            <w:pPr>
              <w:rPr>
                <w:rFonts w:ascii="Times New Roman" w:hAnsi="Times New Roman"/>
                <w:color w:val="000000"/>
              </w:rPr>
            </w:pPr>
          </w:p>
          <w:p w14:paraId="57A5BE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D06F8F" w14:textId="77777777" w:rsidTr="00AE3867">
        <w:tc>
          <w:tcPr>
            <w:tcW w:w="2250" w:type="dxa"/>
            <w:tcBorders>
              <w:top w:val="single" w:sz="2" w:space="0" w:color="auto"/>
              <w:left w:val="single" w:sz="2" w:space="0" w:color="auto"/>
              <w:bottom w:val="single" w:sz="2" w:space="0" w:color="auto"/>
              <w:right w:val="single" w:sz="2" w:space="0" w:color="auto"/>
            </w:tcBorders>
          </w:tcPr>
          <w:p w14:paraId="1456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7438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0E6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86A4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71B9F8"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0F816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2B5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8C6DD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5DFE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F7C14B" w14:textId="77777777" w:rsidR="00331868" w:rsidRDefault="00331868" w:rsidP="00AE3867">
            <w:pPr>
              <w:rPr>
                <w:rFonts w:ascii="Times New Roman" w:hAnsi="Times New Roman"/>
                <w:color w:val="000000"/>
              </w:rPr>
            </w:pPr>
          </w:p>
          <w:p w14:paraId="3EBF3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8D8E73" w14:textId="77777777" w:rsidTr="00AE3867">
        <w:tc>
          <w:tcPr>
            <w:tcW w:w="2250" w:type="dxa"/>
            <w:tcBorders>
              <w:top w:val="single" w:sz="2" w:space="0" w:color="auto"/>
              <w:left w:val="single" w:sz="2" w:space="0" w:color="auto"/>
              <w:bottom w:val="single" w:sz="2" w:space="0" w:color="auto"/>
              <w:right w:val="single" w:sz="2" w:space="0" w:color="auto"/>
            </w:tcBorders>
          </w:tcPr>
          <w:p w14:paraId="5C5498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784C6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8765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37FEC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981405"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1E44CE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B3A1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540FD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1F186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D1EC52" w14:textId="77777777" w:rsidR="00331868" w:rsidRDefault="00331868" w:rsidP="00AE3867">
            <w:pPr>
              <w:rPr>
                <w:rFonts w:ascii="Times New Roman" w:hAnsi="Times New Roman"/>
                <w:color w:val="000000"/>
              </w:rPr>
            </w:pPr>
          </w:p>
          <w:p w14:paraId="2563BE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08BC12" w14:textId="77777777" w:rsidTr="00AE3867">
        <w:tc>
          <w:tcPr>
            <w:tcW w:w="2250" w:type="dxa"/>
            <w:tcBorders>
              <w:top w:val="single" w:sz="2" w:space="0" w:color="auto"/>
              <w:left w:val="single" w:sz="2" w:space="0" w:color="auto"/>
              <w:bottom w:val="single" w:sz="2" w:space="0" w:color="auto"/>
              <w:right w:val="single" w:sz="2" w:space="0" w:color="auto"/>
            </w:tcBorders>
          </w:tcPr>
          <w:p w14:paraId="179EC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7A98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28B7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145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9BCAF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7FC5A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C8E1E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6A7F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D057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5D16C3" w14:textId="77777777" w:rsidR="00331868" w:rsidRDefault="00331868" w:rsidP="00AE3867">
            <w:pPr>
              <w:rPr>
                <w:rFonts w:ascii="Times New Roman" w:hAnsi="Times New Roman"/>
                <w:color w:val="000000"/>
              </w:rPr>
            </w:pPr>
          </w:p>
          <w:p w14:paraId="7F3EF9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448BC8" w14:textId="77777777" w:rsidTr="00AE3867">
        <w:tc>
          <w:tcPr>
            <w:tcW w:w="2250" w:type="dxa"/>
            <w:tcBorders>
              <w:top w:val="single" w:sz="2" w:space="0" w:color="auto"/>
              <w:left w:val="single" w:sz="2" w:space="0" w:color="auto"/>
              <w:bottom w:val="single" w:sz="2" w:space="0" w:color="auto"/>
              <w:right w:val="single" w:sz="2" w:space="0" w:color="auto"/>
            </w:tcBorders>
          </w:tcPr>
          <w:p w14:paraId="2023C6B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8A71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2E6FD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854D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0071CF"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61AD4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65D5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B3898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9AF51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D41048" w14:textId="77777777" w:rsidR="00331868" w:rsidRDefault="00331868" w:rsidP="00AE3867">
            <w:pPr>
              <w:rPr>
                <w:rFonts w:ascii="Times New Roman" w:hAnsi="Times New Roman"/>
                <w:color w:val="000000"/>
              </w:rPr>
            </w:pPr>
          </w:p>
          <w:p w14:paraId="33813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306445" w14:textId="77777777" w:rsidTr="00AE3867">
        <w:tc>
          <w:tcPr>
            <w:tcW w:w="2250" w:type="dxa"/>
            <w:tcBorders>
              <w:top w:val="single" w:sz="2" w:space="0" w:color="auto"/>
              <w:left w:val="single" w:sz="2" w:space="0" w:color="auto"/>
              <w:bottom w:val="single" w:sz="2" w:space="0" w:color="auto"/>
              <w:right w:val="single" w:sz="2" w:space="0" w:color="auto"/>
            </w:tcBorders>
          </w:tcPr>
          <w:p w14:paraId="60B323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5CB69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24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40A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0C48B8"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14E91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6A3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5E5D7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E34D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38E87" w14:textId="77777777" w:rsidR="00331868" w:rsidRDefault="00331868" w:rsidP="00AE3867">
            <w:pPr>
              <w:rPr>
                <w:rFonts w:ascii="Times New Roman" w:hAnsi="Times New Roman"/>
                <w:color w:val="000000"/>
              </w:rPr>
            </w:pPr>
          </w:p>
          <w:p w14:paraId="2C7FA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DD8673" w14:textId="77777777" w:rsidTr="00AE3867">
        <w:tc>
          <w:tcPr>
            <w:tcW w:w="2250" w:type="dxa"/>
            <w:tcBorders>
              <w:top w:val="single" w:sz="2" w:space="0" w:color="auto"/>
              <w:left w:val="single" w:sz="2" w:space="0" w:color="auto"/>
              <w:bottom w:val="single" w:sz="2" w:space="0" w:color="auto"/>
              <w:right w:val="single" w:sz="2" w:space="0" w:color="auto"/>
            </w:tcBorders>
          </w:tcPr>
          <w:p w14:paraId="56836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AD155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B7717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87C0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F5023A"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1B6357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318F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9BD0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AB62F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A4EFFA5" w14:textId="77777777" w:rsidR="00331868" w:rsidRDefault="00331868" w:rsidP="00AE3867">
            <w:pPr>
              <w:rPr>
                <w:rFonts w:ascii="Times New Roman" w:hAnsi="Times New Roman"/>
                <w:color w:val="000000"/>
              </w:rPr>
            </w:pPr>
          </w:p>
          <w:p w14:paraId="73B24A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39A784" w14:textId="77777777" w:rsidTr="00AE3867">
        <w:tc>
          <w:tcPr>
            <w:tcW w:w="2250" w:type="dxa"/>
            <w:tcBorders>
              <w:top w:val="single" w:sz="2" w:space="0" w:color="auto"/>
              <w:left w:val="single" w:sz="2" w:space="0" w:color="auto"/>
              <w:bottom w:val="single" w:sz="2" w:space="0" w:color="auto"/>
              <w:right w:val="single" w:sz="2" w:space="0" w:color="auto"/>
            </w:tcBorders>
          </w:tcPr>
          <w:p w14:paraId="627B97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66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79EAA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2C05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E18A3F"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4815D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F607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7B82C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5502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54A6C1" w14:textId="77777777" w:rsidR="00331868" w:rsidRDefault="00331868" w:rsidP="00AE3867">
            <w:pPr>
              <w:rPr>
                <w:rFonts w:ascii="Times New Roman" w:hAnsi="Times New Roman"/>
                <w:color w:val="000000"/>
              </w:rPr>
            </w:pPr>
          </w:p>
          <w:p w14:paraId="758DE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F343A1" w14:textId="77777777" w:rsidTr="00AE3867">
        <w:tc>
          <w:tcPr>
            <w:tcW w:w="2250" w:type="dxa"/>
            <w:tcBorders>
              <w:top w:val="single" w:sz="2" w:space="0" w:color="auto"/>
              <w:left w:val="single" w:sz="2" w:space="0" w:color="auto"/>
              <w:bottom w:val="single" w:sz="2" w:space="0" w:color="auto"/>
              <w:right w:val="single" w:sz="2" w:space="0" w:color="auto"/>
            </w:tcBorders>
          </w:tcPr>
          <w:p w14:paraId="7BDC66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1466D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B86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8C38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510827"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4B277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982C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E76F1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CBF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7B143A" w14:textId="77777777" w:rsidR="00331868" w:rsidRDefault="00331868" w:rsidP="00AE3867">
            <w:pPr>
              <w:rPr>
                <w:rFonts w:ascii="Times New Roman" w:hAnsi="Times New Roman"/>
                <w:color w:val="000000"/>
              </w:rPr>
            </w:pPr>
          </w:p>
          <w:p w14:paraId="1AC3E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765958" w14:textId="77777777" w:rsidR="00331868" w:rsidRDefault="00331868" w:rsidP="00331868">
      <w:pPr>
        <w:rPr>
          <w:rFonts w:ascii="Times New Roman" w:hAnsi="Times New Roman"/>
          <w:color w:val="000000"/>
        </w:rPr>
      </w:pPr>
    </w:p>
    <w:p w14:paraId="724E6759" w14:textId="77777777" w:rsidR="00331868" w:rsidRDefault="00331868" w:rsidP="00331868">
      <w:pPr>
        <w:pStyle w:val="Heading2"/>
        <w:rPr>
          <w:bCs/>
          <w:szCs w:val="24"/>
          <w:lang w:val="en-US"/>
        </w:rPr>
      </w:pPr>
      <w:bookmarkStart w:id="2225" w:name="_Toc383183249"/>
      <w:r>
        <w:rPr>
          <w:bCs/>
          <w:szCs w:val="24"/>
          <w:lang w:val="en-US"/>
        </w:rPr>
        <w:t>AdverseEvent</w:t>
      </w:r>
      <w:bookmarkEnd w:id="2225"/>
    </w:p>
    <w:p w14:paraId="44DFAE2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427F7F0" w14:textId="77777777" w:rsidR="00331868" w:rsidRDefault="00331868" w:rsidP="00331868">
      <w:pPr>
        <w:rPr>
          <w:rFonts w:ascii="Times New Roman" w:hAnsi="Times New Roman"/>
          <w:color w:val="000000"/>
        </w:rPr>
      </w:pPr>
    </w:p>
    <w:p w14:paraId="1C5F84C3" w14:textId="77777777" w:rsidR="00331868" w:rsidRDefault="00331868" w:rsidP="00331868">
      <w:r>
        <w:rPr>
          <w:rFonts w:ascii="Times New Roman" w:hAnsi="Times New Roman"/>
          <w:color w:val="000000"/>
        </w:rPr>
        <w:t>An unintended result or effect of exposure to some health action, that is undesirable and/or sometimes harmful.</w:t>
      </w:r>
    </w:p>
    <w:p w14:paraId="1774E6C3" w14:textId="77777777" w:rsidR="00331868" w:rsidRDefault="00331868" w:rsidP="00331868">
      <w:pPr>
        <w:rPr>
          <w:rFonts w:ascii="Times New Roman" w:hAnsi="Times New Roman"/>
        </w:rPr>
      </w:pPr>
    </w:p>
    <w:p w14:paraId="7AC589F9" w14:textId="77777777" w:rsidR="00331868" w:rsidRDefault="00331868" w:rsidP="00331868">
      <w:pPr>
        <w:rPr>
          <w:rFonts w:ascii="Times New Roman" w:hAnsi="Times New Roman"/>
        </w:rPr>
      </w:pPr>
    </w:p>
    <w:p w14:paraId="074B0C1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2481C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1AD6B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AB41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1F9FF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89DA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07CEBA" w14:textId="77777777" w:rsidTr="00AE3867">
        <w:tc>
          <w:tcPr>
            <w:tcW w:w="2250" w:type="dxa"/>
            <w:tcBorders>
              <w:top w:val="single" w:sz="2" w:space="0" w:color="auto"/>
              <w:left w:val="single" w:sz="2" w:space="0" w:color="auto"/>
              <w:bottom w:val="single" w:sz="2" w:space="0" w:color="auto"/>
              <w:right w:val="single" w:sz="2" w:space="0" w:color="auto"/>
            </w:tcBorders>
          </w:tcPr>
          <w:p w14:paraId="0E94A4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78665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7C2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1DE9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85E3EB" w14:textId="77777777" w:rsidR="00331868" w:rsidRDefault="00331868" w:rsidP="00AE3867">
            <w:pPr>
              <w:rPr>
                <w:rFonts w:ascii="Times New Roman" w:hAnsi="Times New Roman"/>
                <w:color w:val="000000"/>
              </w:rPr>
            </w:pPr>
            <w:r>
              <w:rPr>
                <w:rFonts w:ascii="Times New Roman" w:hAnsi="Times New Roman"/>
                <w:color w:val="000000"/>
              </w:rPr>
              <w:t>AdverseEvent</w:t>
            </w:r>
          </w:p>
          <w:p w14:paraId="0C8580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8DFF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8B4730"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C36EE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26A89A3" w14:textId="77777777" w:rsidR="00331868" w:rsidRDefault="00331868" w:rsidP="00AE3867">
            <w:pPr>
              <w:rPr>
                <w:rFonts w:ascii="Times New Roman" w:hAnsi="Times New Roman"/>
                <w:color w:val="000000"/>
              </w:rPr>
            </w:pPr>
          </w:p>
          <w:p w14:paraId="7C2F1A1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F573F31" w14:textId="77777777" w:rsidTr="00AE3867">
        <w:tc>
          <w:tcPr>
            <w:tcW w:w="2250" w:type="dxa"/>
            <w:tcBorders>
              <w:top w:val="single" w:sz="2" w:space="0" w:color="auto"/>
              <w:left w:val="single" w:sz="2" w:space="0" w:color="auto"/>
              <w:bottom w:val="single" w:sz="2" w:space="0" w:color="auto"/>
              <w:right w:val="single" w:sz="2" w:space="0" w:color="auto"/>
            </w:tcBorders>
          </w:tcPr>
          <w:p w14:paraId="649273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15BB17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B32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94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124FAD"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68790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BB1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B71CAD"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DD3D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E1C057" w14:textId="77777777" w:rsidR="00331868" w:rsidRDefault="00331868" w:rsidP="00AE3867">
            <w:pPr>
              <w:rPr>
                <w:rFonts w:ascii="Times New Roman" w:hAnsi="Times New Roman"/>
                <w:color w:val="000000"/>
              </w:rPr>
            </w:pPr>
          </w:p>
          <w:p w14:paraId="469C90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120275F" w14:textId="77777777" w:rsidR="00331868" w:rsidRDefault="00331868" w:rsidP="00331868">
      <w:pPr>
        <w:rPr>
          <w:rFonts w:ascii="Times New Roman" w:hAnsi="Times New Roman"/>
          <w:color w:val="000000"/>
        </w:rPr>
      </w:pPr>
    </w:p>
    <w:p w14:paraId="599348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2DC5D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2641E2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E67F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6B1C70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7167E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AAE15"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04C5164D" w14:textId="77777777" w:rsidR="00331868" w:rsidRDefault="00331868" w:rsidP="00AE3867">
            <w:pPr>
              <w:rPr>
                <w:rFonts w:ascii="Times New Roman" w:hAnsi="Times New Roman"/>
                <w:color w:val="000000"/>
              </w:rPr>
            </w:pPr>
            <w:r>
              <w:rPr>
                <w:rFonts w:ascii="Times New Roman" w:hAnsi="Times New Roman"/>
                <w:color w:val="000000"/>
              </w:rPr>
              <w:t>Public</w:t>
            </w:r>
          </w:p>
          <w:p w14:paraId="17F5441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10D94" w14:textId="77777777" w:rsidR="00331868" w:rsidRDefault="00331868" w:rsidP="00AE3867">
            <w:pPr>
              <w:rPr>
                <w:rFonts w:ascii="Times New Roman" w:hAnsi="Times New Roman"/>
                <w:color w:val="000000"/>
              </w:rPr>
            </w:pPr>
          </w:p>
          <w:p w14:paraId="55B2B298" w14:textId="77777777" w:rsidR="00331868" w:rsidRDefault="00331868" w:rsidP="00AE3867">
            <w:pPr>
              <w:rPr>
                <w:rFonts w:ascii="Times New Roman" w:hAnsi="Times New Roman"/>
                <w:color w:val="000000"/>
              </w:rPr>
            </w:pPr>
          </w:p>
          <w:p w14:paraId="437A442A" w14:textId="77777777" w:rsidR="00331868" w:rsidRDefault="00331868" w:rsidP="00AE3867">
            <w:pPr>
              <w:rPr>
                <w:rFonts w:ascii="Times New Roman" w:hAnsi="Times New Roman"/>
                <w:color w:val="000000"/>
              </w:rPr>
            </w:pPr>
          </w:p>
          <w:p w14:paraId="4495DC0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2680B6"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1424983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AF138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46A7F" w14:textId="77777777" w:rsidR="00331868" w:rsidRDefault="00331868" w:rsidP="00AE3867">
            <w:pPr>
              <w:rPr>
                <w:rFonts w:ascii="Times New Roman" w:hAnsi="Times New Roman"/>
                <w:color w:val="000000"/>
              </w:rPr>
            </w:pPr>
          </w:p>
        </w:tc>
      </w:tr>
      <w:tr w:rsidR="00331868" w14:paraId="20BFE4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FD1CA"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351FEB54" w14:textId="77777777" w:rsidR="00331868" w:rsidRDefault="00331868" w:rsidP="00AE3867">
            <w:pPr>
              <w:rPr>
                <w:rFonts w:ascii="Times New Roman" w:hAnsi="Times New Roman"/>
                <w:color w:val="000000"/>
              </w:rPr>
            </w:pPr>
            <w:r>
              <w:rPr>
                <w:rFonts w:ascii="Times New Roman" w:hAnsi="Times New Roman"/>
                <w:color w:val="000000"/>
              </w:rPr>
              <w:t>Public</w:t>
            </w:r>
          </w:p>
          <w:p w14:paraId="2493D1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CBA4A0" w14:textId="77777777" w:rsidR="00331868" w:rsidRDefault="00331868" w:rsidP="00AE3867">
            <w:pPr>
              <w:rPr>
                <w:rFonts w:ascii="Times New Roman" w:hAnsi="Times New Roman"/>
                <w:color w:val="000000"/>
              </w:rPr>
            </w:pPr>
          </w:p>
          <w:p w14:paraId="007777B4" w14:textId="77777777" w:rsidR="00331868" w:rsidRDefault="00331868" w:rsidP="00AE3867">
            <w:pPr>
              <w:rPr>
                <w:rFonts w:ascii="Times New Roman" w:hAnsi="Times New Roman"/>
                <w:color w:val="000000"/>
              </w:rPr>
            </w:pPr>
          </w:p>
          <w:p w14:paraId="0237E53F" w14:textId="77777777" w:rsidR="00331868" w:rsidRDefault="00331868" w:rsidP="00AE3867">
            <w:pPr>
              <w:rPr>
                <w:rFonts w:ascii="Times New Roman" w:hAnsi="Times New Roman"/>
                <w:color w:val="000000"/>
              </w:rPr>
            </w:pPr>
          </w:p>
          <w:p w14:paraId="356265D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EA1182"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20AE610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CCF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41CF71" w14:textId="77777777" w:rsidR="00331868" w:rsidRDefault="00331868" w:rsidP="00AE3867">
            <w:pPr>
              <w:rPr>
                <w:rFonts w:ascii="Times New Roman" w:hAnsi="Times New Roman"/>
                <w:color w:val="000000"/>
              </w:rPr>
            </w:pPr>
          </w:p>
        </w:tc>
      </w:tr>
    </w:tbl>
    <w:p w14:paraId="7CAE53D9" w14:textId="77777777" w:rsidR="00331868" w:rsidRDefault="00331868" w:rsidP="00331868">
      <w:pPr>
        <w:rPr>
          <w:rFonts w:ascii="Times New Roman" w:hAnsi="Times New Roman"/>
          <w:color w:val="000000"/>
        </w:rPr>
      </w:pPr>
    </w:p>
    <w:p w14:paraId="46D39901" w14:textId="77777777" w:rsidR="00331868" w:rsidRDefault="00331868" w:rsidP="00331868">
      <w:pPr>
        <w:pStyle w:val="Heading2"/>
        <w:rPr>
          <w:bCs/>
          <w:szCs w:val="24"/>
          <w:lang w:val="en-US"/>
        </w:rPr>
      </w:pPr>
      <w:bookmarkStart w:id="2226" w:name="_Toc383183250"/>
      <w:r>
        <w:rPr>
          <w:bCs/>
          <w:szCs w:val="24"/>
          <w:lang w:val="en-US"/>
        </w:rPr>
        <w:lastRenderedPageBreak/>
        <w:t>AllergyIntolerance</w:t>
      </w:r>
      <w:bookmarkEnd w:id="2226"/>
    </w:p>
    <w:p w14:paraId="3EA187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55E61495" w14:textId="77777777" w:rsidR="00331868" w:rsidRDefault="00331868" w:rsidP="00331868">
      <w:pPr>
        <w:rPr>
          <w:rFonts w:ascii="Times New Roman" w:hAnsi="Times New Roman"/>
          <w:color w:val="000000"/>
        </w:rPr>
      </w:pPr>
    </w:p>
    <w:p w14:paraId="76B07629" w14:textId="77777777" w:rsidR="00331868" w:rsidRDefault="00331868" w:rsidP="00331868">
      <w:r>
        <w:rPr>
          <w:rFonts w:ascii="Times New Roman" w:hAnsi="Times New Roman"/>
          <w:color w:val="000000"/>
        </w:rPr>
        <w:t xml:space="preserve">A statement about an allergy or intolerance triggered by a known or suspected agent. </w:t>
      </w:r>
    </w:p>
    <w:p w14:paraId="6AB20185" w14:textId="77777777" w:rsidR="00331868" w:rsidRDefault="00331868" w:rsidP="00331868">
      <w:pPr>
        <w:rPr>
          <w:rFonts w:ascii="Times New Roman" w:hAnsi="Times New Roman"/>
        </w:rPr>
      </w:pPr>
    </w:p>
    <w:p w14:paraId="49F14A9F" w14:textId="77777777" w:rsidR="00331868" w:rsidRDefault="00331868" w:rsidP="00331868">
      <w:pPr>
        <w:rPr>
          <w:rFonts w:ascii="Times New Roman" w:hAnsi="Times New Roman"/>
        </w:rPr>
      </w:pPr>
    </w:p>
    <w:p w14:paraId="48C8808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DF76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F8129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EEDAC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F4B60D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9CF684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603E78" w14:textId="77777777" w:rsidTr="00AE3867">
        <w:tc>
          <w:tcPr>
            <w:tcW w:w="2250" w:type="dxa"/>
            <w:tcBorders>
              <w:top w:val="single" w:sz="2" w:space="0" w:color="auto"/>
              <w:left w:val="single" w:sz="2" w:space="0" w:color="auto"/>
              <w:bottom w:val="single" w:sz="2" w:space="0" w:color="auto"/>
              <w:right w:val="single" w:sz="2" w:space="0" w:color="auto"/>
            </w:tcBorders>
          </w:tcPr>
          <w:p w14:paraId="6BD30E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F28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58937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1EE5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676C79"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22B91A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4B1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E690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45F92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93503B" w14:textId="77777777" w:rsidR="00331868" w:rsidRDefault="00331868" w:rsidP="00AE3867">
            <w:pPr>
              <w:rPr>
                <w:rFonts w:ascii="Times New Roman" w:hAnsi="Times New Roman"/>
                <w:color w:val="000000"/>
              </w:rPr>
            </w:pPr>
          </w:p>
          <w:p w14:paraId="1B79B6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85184C" w14:textId="77777777" w:rsidTr="00AE3867">
        <w:tc>
          <w:tcPr>
            <w:tcW w:w="2250" w:type="dxa"/>
            <w:tcBorders>
              <w:top w:val="single" w:sz="2" w:space="0" w:color="auto"/>
              <w:left w:val="single" w:sz="2" w:space="0" w:color="auto"/>
              <w:bottom w:val="single" w:sz="2" w:space="0" w:color="auto"/>
              <w:right w:val="single" w:sz="2" w:space="0" w:color="auto"/>
            </w:tcBorders>
          </w:tcPr>
          <w:p w14:paraId="32493E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EA3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06CC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DE2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9B3226"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63DFB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EEA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E9D859"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11DA3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1CF96B" w14:textId="77777777" w:rsidR="00331868" w:rsidRDefault="00331868" w:rsidP="00AE3867">
            <w:pPr>
              <w:rPr>
                <w:rFonts w:ascii="Times New Roman" w:hAnsi="Times New Roman"/>
                <w:color w:val="000000"/>
              </w:rPr>
            </w:pPr>
          </w:p>
          <w:p w14:paraId="579941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01D47A" w14:textId="77777777" w:rsidR="00331868" w:rsidRDefault="00331868" w:rsidP="00331868">
      <w:pPr>
        <w:rPr>
          <w:rFonts w:ascii="Times New Roman" w:hAnsi="Times New Roman"/>
          <w:color w:val="000000"/>
        </w:rPr>
      </w:pPr>
    </w:p>
    <w:p w14:paraId="6F41475A" w14:textId="77777777" w:rsidR="00331868" w:rsidRDefault="00331868" w:rsidP="00331868">
      <w:pPr>
        <w:pStyle w:val="Heading2"/>
        <w:rPr>
          <w:bCs/>
          <w:szCs w:val="24"/>
          <w:lang w:val="en-US"/>
        </w:rPr>
      </w:pPr>
      <w:bookmarkStart w:id="2227" w:name="_Toc383183251"/>
      <w:bookmarkStart w:id="2228" w:name="BKM_10AD186C_B228_45F9_B44A_EFCDB1807B7E"/>
      <w:r>
        <w:rPr>
          <w:bCs/>
          <w:szCs w:val="24"/>
          <w:lang w:val="en-US"/>
        </w:rPr>
        <w:t>AllergyIntoleranceUnknown</w:t>
      </w:r>
      <w:bookmarkEnd w:id="2227"/>
    </w:p>
    <w:p w14:paraId="365B2B4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629805B4" w14:textId="77777777" w:rsidR="00331868" w:rsidRDefault="00331868" w:rsidP="00331868">
      <w:pPr>
        <w:rPr>
          <w:rFonts w:ascii="Times New Roman" w:hAnsi="Times New Roman"/>
          <w:color w:val="000000"/>
        </w:rPr>
      </w:pPr>
    </w:p>
    <w:p w14:paraId="7D1FAC18" w14:textId="77777777" w:rsidR="00331868" w:rsidRDefault="00331868" w:rsidP="00331868">
      <w:r>
        <w:rPr>
          <w:rFonts w:ascii="Times New Roman" w:hAnsi="Times New Roman"/>
          <w:color w:val="000000"/>
        </w:rPr>
        <w:t>A statement asserting that patient is unknown of having allergy or intolerance to particular agent, e.g., patient is not known to have penicillin allergy since the patient is not able to provide that information.</w:t>
      </w:r>
    </w:p>
    <w:p w14:paraId="431A0F87" w14:textId="77777777" w:rsidR="00331868" w:rsidRDefault="00331868" w:rsidP="00331868">
      <w:pPr>
        <w:rPr>
          <w:rFonts w:ascii="Times New Roman" w:hAnsi="Times New Roman"/>
        </w:rPr>
      </w:pPr>
    </w:p>
    <w:p w14:paraId="59D27CCB" w14:textId="77777777" w:rsidR="00331868" w:rsidRDefault="00331868" w:rsidP="00331868">
      <w:pPr>
        <w:rPr>
          <w:rFonts w:ascii="Times New Roman" w:hAnsi="Times New Roman"/>
        </w:rPr>
      </w:pPr>
    </w:p>
    <w:p w14:paraId="7B0A4D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8126B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55BDF8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A15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22789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1D174F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6BD2F7A" w14:textId="77777777" w:rsidTr="00AE3867">
        <w:tc>
          <w:tcPr>
            <w:tcW w:w="2250" w:type="dxa"/>
            <w:tcBorders>
              <w:top w:val="single" w:sz="2" w:space="0" w:color="auto"/>
              <w:left w:val="single" w:sz="2" w:space="0" w:color="auto"/>
              <w:bottom w:val="single" w:sz="2" w:space="0" w:color="auto"/>
              <w:right w:val="single" w:sz="2" w:space="0" w:color="auto"/>
            </w:tcBorders>
          </w:tcPr>
          <w:p w14:paraId="74B7CFA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A59C2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64221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BAB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7CEDEB"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0CBFFF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B9B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61C998"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317FAB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D2F676" w14:textId="77777777" w:rsidR="00331868" w:rsidRDefault="00331868" w:rsidP="00AE3867">
            <w:pPr>
              <w:rPr>
                <w:rFonts w:ascii="Times New Roman" w:hAnsi="Times New Roman"/>
                <w:color w:val="000000"/>
              </w:rPr>
            </w:pPr>
          </w:p>
          <w:p w14:paraId="7D45B8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FB1CF7" w14:textId="77777777" w:rsidTr="00AE3867">
        <w:tc>
          <w:tcPr>
            <w:tcW w:w="2250" w:type="dxa"/>
            <w:tcBorders>
              <w:top w:val="single" w:sz="2" w:space="0" w:color="auto"/>
              <w:left w:val="single" w:sz="2" w:space="0" w:color="auto"/>
              <w:bottom w:val="single" w:sz="2" w:space="0" w:color="auto"/>
              <w:right w:val="single" w:sz="2" w:space="0" w:color="auto"/>
            </w:tcBorders>
          </w:tcPr>
          <w:p w14:paraId="52D347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E7417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B903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D469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E327E3"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5A7DF0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71F2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6F75DB"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10915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9D9D66" w14:textId="77777777" w:rsidR="00331868" w:rsidRDefault="00331868" w:rsidP="00AE3867">
            <w:pPr>
              <w:rPr>
                <w:rFonts w:ascii="Times New Roman" w:hAnsi="Times New Roman"/>
                <w:color w:val="000000"/>
              </w:rPr>
            </w:pPr>
          </w:p>
          <w:p w14:paraId="4DAC0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28"/>
    </w:tbl>
    <w:p w14:paraId="4B930CA4" w14:textId="77777777" w:rsidR="00331868" w:rsidRDefault="00331868" w:rsidP="00331868">
      <w:pPr>
        <w:rPr>
          <w:rFonts w:ascii="Times New Roman" w:hAnsi="Times New Roman"/>
          <w:color w:val="000000"/>
        </w:rPr>
      </w:pPr>
    </w:p>
    <w:p w14:paraId="6358D268" w14:textId="77777777" w:rsidR="00331868" w:rsidRDefault="00331868" w:rsidP="00331868">
      <w:pPr>
        <w:pStyle w:val="Heading2"/>
        <w:rPr>
          <w:bCs/>
          <w:szCs w:val="24"/>
          <w:lang w:val="en-US"/>
        </w:rPr>
      </w:pPr>
      <w:bookmarkStart w:id="2229" w:name="_Toc383183252"/>
      <w:r>
        <w:rPr>
          <w:bCs/>
          <w:szCs w:val="24"/>
          <w:lang w:val="en-US"/>
        </w:rPr>
        <w:t>BodySite</w:t>
      </w:r>
      <w:bookmarkEnd w:id="2229"/>
    </w:p>
    <w:p w14:paraId="618CD0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21553C3" w14:textId="77777777" w:rsidR="00331868" w:rsidRDefault="00331868" w:rsidP="00331868">
      <w:pPr>
        <w:rPr>
          <w:rFonts w:ascii="Times New Roman" w:hAnsi="Times New Roman"/>
          <w:color w:val="000000"/>
        </w:rPr>
      </w:pPr>
    </w:p>
    <w:p w14:paraId="373B5B06" w14:textId="77777777" w:rsidR="00331868" w:rsidRDefault="00331868" w:rsidP="00331868">
      <w:r>
        <w:rPr>
          <w:rFonts w:ascii="Times New Roman" w:hAnsi="Times New Roman"/>
          <w:color w:val="000000"/>
        </w:rPr>
        <w:t>A location on a person's body.  E.g., left breast, heart.</w:t>
      </w:r>
    </w:p>
    <w:p w14:paraId="7B1FC054" w14:textId="77777777" w:rsidR="00331868" w:rsidRDefault="00331868" w:rsidP="00331868">
      <w:pPr>
        <w:rPr>
          <w:rFonts w:ascii="Times New Roman" w:hAnsi="Times New Roman"/>
        </w:rPr>
      </w:pPr>
    </w:p>
    <w:p w14:paraId="0C225DD7" w14:textId="77777777" w:rsidR="00331868" w:rsidRDefault="00331868" w:rsidP="00331868">
      <w:pPr>
        <w:rPr>
          <w:rFonts w:ascii="Times New Roman" w:hAnsi="Times New Roman"/>
        </w:rPr>
      </w:pPr>
    </w:p>
    <w:p w14:paraId="1D76B66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51CC01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E3F86B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1F443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889AF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63CA4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013E98" w14:textId="77777777" w:rsidR="00331868" w:rsidRDefault="00331868" w:rsidP="00AE3867">
            <w:pPr>
              <w:rPr>
                <w:rFonts w:ascii="Times New Roman" w:hAnsi="Times New Roman"/>
                <w:color w:val="000000"/>
              </w:rPr>
            </w:pPr>
            <w:r>
              <w:rPr>
                <w:rFonts w:ascii="Times New Roman" w:hAnsi="Times New Roman"/>
                <w:b/>
                <w:color w:val="000000"/>
              </w:rPr>
              <w:t>anatomicalLocation</w:t>
            </w:r>
            <w:r>
              <w:rPr>
                <w:rFonts w:ascii="Times New Roman" w:hAnsi="Times New Roman"/>
                <w:color w:val="000000"/>
              </w:rPr>
              <w:t xml:space="preserve"> Code</w:t>
            </w:r>
          </w:p>
          <w:p w14:paraId="19CB0EB5" w14:textId="77777777" w:rsidR="00331868" w:rsidRDefault="00331868" w:rsidP="00AE3867">
            <w:pPr>
              <w:rPr>
                <w:rFonts w:ascii="Times New Roman" w:hAnsi="Times New Roman"/>
                <w:color w:val="000000"/>
              </w:rPr>
            </w:pPr>
            <w:r>
              <w:rPr>
                <w:rFonts w:ascii="Times New Roman" w:hAnsi="Times New Roman"/>
                <w:color w:val="000000"/>
              </w:rPr>
              <w:t>Public</w:t>
            </w:r>
          </w:p>
          <w:p w14:paraId="1E0006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8DC31" w14:textId="77777777" w:rsidR="00331868" w:rsidRDefault="00331868" w:rsidP="00AE3867">
            <w:pPr>
              <w:rPr>
                <w:rFonts w:ascii="Times New Roman" w:hAnsi="Times New Roman"/>
                <w:color w:val="000000"/>
              </w:rPr>
            </w:pPr>
          </w:p>
          <w:p w14:paraId="4323E4FF" w14:textId="77777777" w:rsidR="00331868" w:rsidRDefault="00331868" w:rsidP="00AE3867">
            <w:pPr>
              <w:rPr>
                <w:rFonts w:ascii="Times New Roman" w:hAnsi="Times New Roman"/>
                <w:color w:val="000000"/>
              </w:rPr>
            </w:pPr>
          </w:p>
          <w:p w14:paraId="5314D006" w14:textId="77777777" w:rsidR="00331868" w:rsidRDefault="00331868" w:rsidP="00AE3867">
            <w:pPr>
              <w:rPr>
                <w:rFonts w:ascii="Times New Roman" w:hAnsi="Times New Roman"/>
                <w:color w:val="000000"/>
              </w:rPr>
            </w:pPr>
          </w:p>
          <w:p w14:paraId="607D48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4B8ECF" w14:textId="77777777" w:rsidR="00331868" w:rsidRDefault="00331868" w:rsidP="00AE3867">
            <w:pPr>
              <w:rPr>
                <w:rFonts w:ascii="Times New Roman" w:hAnsi="Times New Roman"/>
                <w:color w:val="000000"/>
              </w:rPr>
            </w:pPr>
            <w:r>
              <w:rPr>
                <w:rFonts w:ascii="Times New Roman" w:hAnsi="Times New Roman"/>
                <w:color w:val="000000"/>
              </w:rPr>
              <w:t>A location on a patient's body.  May or may not encompass laterality. E.g., lung, left lung.</w:t>
            </w:r>
          </w:p>
        </w:tc>
        <w:tc>
          <w:tcPr>
            <w:tcW w:w="3060" w:type="dxa"/>
            <w:tcBorders>
              <w:top w:val="single" w:sz="2" w:space="0" w:color="auto"/>
              <w:left w:val="single" w:sz="2" w:space="0" w:color="auto"/>
              <w:bottom w:val="single" w:sz="2" w:space="0" w:color="auto"/>
              <w:right w:val="single" w:sz="2" w:space="0" w:color="auto"/>
            </w:tcBorders>
          </w:tcPr>
          <w:p w14:paraId="0AB2771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8E6E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3DFEC7" w14:textId="77777777" w:rsidR="00331868" w:rsidRDefault="00331868" w:rsidP="00AE3867">
            <w:pPr>
              <w:rPr>
                <w:rFonts w:ascii="Times New Roman" w:hAnsi="Times New Roman"/>
                <w:color w:val="000000"/>
              </w:rPr>
            </w:pPr>
          </w:p>
        </w:tc>
      </w:tr>
      <w:tr w:rsidR="00331868" w14:paraId="61D382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5398D2" w14:textId="77777777" w:rsidR="00331868" w:rsidRDefault="00331868" w:rsidP="00AE3867">
            <w:pPr>
              <w:rPr>
                <w:rFonts w:ascii="Times New Roman" w:hAnsi="Times New Roman"/>
                <w:color w:val="000000"/>
              </w:rPr>
            </w:pPr>
            <w:bookmarkStart w:id="2230" w:name="BKM_C8D059D4_21E3_406B_8E39_324F2E332224"/>
            <w:r>
              <w:rPr>
                <w:rFonts w:ascii="Times New Roman" w:hAnsi="Times New Roman"/>
                <w:b/>
                <w:color w:val="000000"/>
              </w:rPr>
              <w:t>directionality</w:t>
            </w:r>
            <w:r>
              <w:rPr>
                <w:rFonts w:ascii="Times New Roman" w:hAnsi="Times New Roman"/>
                <w:color w:val="000000"/>
              </w:rPr>
              <w:t xml:space="preserve"> Code</w:t>
            </w:r>
          </w:p>
          <w:p w14:paraId="0C1AB5BD" w14:textId="77777777" w:rsidR="00331868" w:rsidRDefault="00331868" w:rsidP="00AE3867">
            <w:pPr>
              <w:rPr>
                <w:rFonts w:ascii="Times New Roman" w:hAnsi="Times New Roman"/>
                <w:color w:val="000000"/>
              </w:rPr>
            </w:pPr>
            <w:r>
              <w:rPr>
                <w:rFonts w:ascii="Times New Roman" w:hAnsi="Times New Roman"/>
                <w:color w:val="000000"/>
              </w:rPr>
              <w:t>Public</w:t>
            </w:r>
          </w:p>
          <w:p w14:paraId="77BAD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5BFA05" w14:textId="77777777" w:rsidR="00331868" w:rsidRDefault="00331868" w:rsidP="00AE3867">
            <w:pPr>
              <w:rPr>
                <w:rFonts w:ascii="Times New Roman" w:hAnsi="Times New Roman"/>
                <w:color w:val="000000"/>
              </w:rPr>
            </w:pPr>
          </w:p>
          <w:p w14:paraId="21937626" w14:textId="77777777" w:rsidR="00331868" w:rsidRDefault="00331868" w:rsidP="00AE3867">
            <w:pPr>
              <w:rPr>
                <w:rFonts w:ascii="Times New Roman" w:hAnsi="Times New Roman"/>
                <w:color w:val="000000"/>
              </w:rPr>
            </w:pPr>
          </w:p>
          <w:p w14:paraId="31284B99" w14:textId="77777777" w:rsidR="00331868" w:rsidRDefault="00331868" w:rsidP="00AE3867">
            <w:pPr>
              <w:rPr>
                <w:rFonts w:ascii="Times New Roman" w:hAnsi="Times New Roman"/>
                <w:color w:val="000000"/>
              </w:rPr>
            </w:pPr>
          </w:p>
          <w:p w14:paraId="71E904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D7246" w14:textId="77777777" w:rsidR="00331868" w:rsidRDefault="00331868" w:rsidP="00AE3867">
            <w:pPr>
              <w:rPr>
                <w:rFonts w:ascii="Times New Roman" w:hAnsi="Times New Roman"/>
                <w:color w:val="000000"/>
              </w:rPr>
            </w:pPr>
            <w:r>
              <w:rPr>
                <w:rFonts w:ascii="Times New Roman" w:hAnsi="Times New Roman"/>
                <w:color w:val="000000"/>
              </w:rPr>
              <w:t>This is further specification of the body part by adding directionality, such as "upper", "lower", "frontal", "medial", etc.</w:t>
            </w:r>
          </w:p>
        </w:tc>
        <w:tc>
          <w:tcPr>
            <w:tcW w:w="3060" w:type="dxa"/>
            <w:tcBorders>
              <w:top w:val="single" w:sz="2" w:space="0" w:color="auto"/>
              <w:left w:val="single" w:sz="2" w:space="0" w:color="auto"/>
              <w:bottom w:val="single" w:sz="2" w:space="0" w:color="auto"/>
              <w:right w:val="single" w:sz="2" w:space="0" w:color="auto"/>
            </w:tcBorders>
          </w:tcPr>
          <w:p w14:paraId="02F592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02967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22147" w14:textId="77777777" w:rsidR="00331868" w:rsidRDefault="00331868" w:rsidP="00AE3867">
            <w:pPr>
              <w:rPr>
                <w:rFonts w:ascii="Times New Roman" w:hAnsi="Times New Roman"/>
                <w:color w:val="000000"/>
              </w:rPr>
            </w:pPr>
          </w:p>
        </w:tc>
        <w:bookmarkEnd w:id="2230"/>
      </w:tr>
      <w:tr w:rsidR="00331868" w14:paraId="190823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3F5D14" w14:textId="77777777" w:rsidR="00331868" w:rsidRDefault="00331868" w:rsidP="00AE3867">
            <w:pPr>
              <w:rPr>
                <w:rFonts w:ascii="Times New Roman" w:hAnsi="Times New Roman"/>
                <w:color w:val="000000"/>
              </w:rPr>
            </w:pPr>
            <w:bookmarkStart w:id="2231" w:name="BKM_42923781_95B2_4815_8AA1_A3DCDE0E81EE"/>
            <w:r>
              <w:rPr>
                <w:rFonts w:ascii="Times New Roman" w:hAnsi="Times New Roman"/>
                <w:b/>
                <w:color w:val="000000"/>
              </w:rPr>
              <w:t>laterality</w:t>
            </w:r>
            <w:r>
              <w:rPr>
                <w:rFonts w:ascii="Times New Roman" w:hAnsi="Times New Roman"/>
                <w:color w:val="000000"/>
              </w:rPr>
              <w:t xml:space="preserve"> Code</w:t>
            </w:r>
          </w:p>
          <w:p w14:paraId="3BE274B3" w14:textId="77777777" w:rsidR="00331868" w:rsidRDefault="00331868" w:rsidP="00AE3867">
            <w:pPr>
              <w:rPr>
                <w:rFonts w:ascii="Times New Roman" w:hAnsi="Times New Roman"/>
                <w:color w:val="000000"/>
              </w:rPr>
            </w:pPr>
            <w:r>
              <w:rPr>
                <w:rFonts w:ascii="Times New Roman" w:hAnsi="Times New Roman"/>
                <w:color w:val="000000"/>
              </w:rPr>
              <w:t>Public</w:t>
            </w:r>
          </w:p>
          <w:p w14:paraId="79A3C5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EA1955" w14:textId="77777777" w:rsidR="00331868" w:rsidRDefault="00331868" w:rsidP="00AE3867">
            <w:pPr>
              <w:rPr>
                <w:rFonts w:ascii="Times New Roman" w:hAnsi="Times New Roman"/>
                <w:color w:val="000000"/>
              </w:rPr>
            </w:pPr>
          </w:p>
          <w:p w14:paraId="21DAA354" w14:textId="77777777" w:rsidR="00331868" w:rsidRDefault="00331868" w:rsidP="00AE3867">
            <w:pPr>
              <w:rPr>
                <w:rFonts w:ascii="Times New Roman" w:hAnsi="Times New Roman"/>
                <w:color w:val="000000"/>
              </w:rPr>
            </w:pPr>
          </w:p>
          <w:p w14:paraId="5BB89200" w14:textId="77777777" w:rsidR="00331868" w:rsidRDefault="00331868" w:rsidP="00AE3867">
            <w:pPr>
              <w:rPr>
                <w:rFonts w:ascii="Times New Roman" w:hAnsi="Times New Roman"/>
                <w:color w:val="000000"/>
              </w:rPr>
            </w:pPr>
          </w:p>
          <w:p w14:paraId="52C5E4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DF3F7D" w14:textId="77777777" w:rsidR="00331868" w:rsidRDefault="00331868" w:rsidP="00AE3867">
            <w:pPr>
              <w:rPr>
                <w:rFonts w:ascii="Times New Roman" w:hAnsi="Times New Roman"/>
                <w:color w:val="000000"/>
              </w:rPr>
            </w:pPr>
            <w:r>
              <w:rPr>
                <w:rFonts w:ascii="Times New Roman" w:hAnsi="Times New Roman"/>
                <w:color w:val="000000"/>
              </w:rPr>
              <w:t>The side of the body, from the Patient's perspective. E.g., left, right, bilateral.</w:t>
            </w:r>
          </w:p>
        </w:tc>
        <w:tc>
          <w:tcPr>
            <w:tcW w:w="3060" w:type="dxa"/>
            <w:tcBorders>
              <w:top w:val="single" w:sz="2" w:space="0" w:color="auto"/>
              <w:left w:val="single" w:sz="2" w:space="0" w:color="auto"/>
              <w:bottom w:val="single" w:sz="2" w:space="0" w:color="auto"/>
              <w:right w:val="single" w:sz="2" w:space="0" w:color="auto"/>
            </w:tcBorders>
          </w:tcPr>
          <w:p w14:paraId="6B934E9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3AC8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373C11" w14:textId="77777777" w:rsidR="00331868" w:rsidRDefault="00331868" w:rsidP="00AE3867">
            <w:pPr>
              <w:rPr>
                <w:rFonts w:ascii="Times New Roman" w:hAnsi="Times New Roman"/>
                <w:color w:val="000000"/>
              </w:rPr>
            </w:pPr>
          </w:p>
        </w:tc>
        <w:bookmarkEnd w:id="2231"/>
      </w:tr>
    </w:tbl>
    <w:p w14:paraId="68544D91" w14:textId="77777777" w:rsidR="00331868" w:rsidRDefault="00331868" w:rsidP="00331868">
      <w:pPr>
        <w:rPr>
          <w:rFonts w:ascii="Times New Roman" w:hAnsi="Times New Roman"/>
          <w:color w:val="000000"/>
        </w:rPr>
      </w:pPr>
    </w:p>
    <w:p w14:paraId="053098AF" w14:textId="77777777" w:rsidR="00331868" w:rsidRDefault="00331868" w:rsidP="00331868">
      <w:pPr>
        <w:pStyle w:val="Heading2"/>
        <w:rPr>
          <w:bCs/>
          <w:szCs w:val="24"/>
          <w:lang w:val="en-US"/>
        </w:rPr>
      </w:pPr>
      <w:bookmarkStart w:id="2232" w:name="_Toc383183253"/>
      <w:bookmarkStart w:id="2233" w:name="BKM_B5A67D1F_A7FB_426B_8DB4_84DD4F05773F"/>
      <w:r>
        <w:rPr>
          <w:bCs/>
          <w:szCs w:val="24"/>
          <w:lang w:val="en-US"/>
        </w:rPr>
        <w:t>CareExperience</w:t>
      </w:r>
      <w:bookmarkEnd w:id="2232"/>
    </w:p>
    <w:p w14:paraId="345E1F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19E5BF3A" w14:textId="77777777" w:rsidR="00331868" w:rsidRDefault="00331868" w:rsidP="00331868">
      <w:pPr>
        <w:rPr>
          <w:rFonts w:ascii="Times New Roman" w:hAnsi="Times New Roman"/>
          <w:color w:val="000000"/>
        </w:rPr>
      </w:pPr>
    </w:p>
    <w:p w14:paraId="1DE5CD65" w14:textId="77777777" w:rsidR="00331868" w:rsidRDefault="00331868" w:rsidP="00331868">
      <w:r>
        <w:rPr>
          <w:rFonts w:ascii="Times New Roman" w:hAnsi="Times New Roman"/>
          <w:color w:val="000000"/>
        </w:rPr>
        <w:t>Information collected from a consumer, patient, or family member about their perception of the care they received or from a care giver about the care provided. The statement's source specifies the provider of the care experience information.</w:t>
      </w:r>
    </w:p>
    <w:p w14:paraId="14054D72" w14:textId="77777777" w:rsidR="00331868" w:rsidRDefault="00331868" w:rsidP="00331868">
      <w:pPr>
        <w:rPr>
          <w:rFonts w:ascii="Times New Roman" w:hAnsi="Times New Roman"/>
        </w:rPr>
      </w:pPr>
    </w:p>
    <w:p w14:paraId="2A78D945" w14:textId="77777777" w:rsidR="00331868" w:rsidRDefault="00331868" w:rsidP="00331868">
      <w:pPr>
        <w:rPr>
          <w:rFonts w:ascii="Times New Roman" w:hAnsi="Times New Roman"/>
        </w:rPr>
      </w:pPr>
    </w:p>
    <w:p w14:paraId="7933F1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31B7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8B72A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F0E46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76B0D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6AD9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60CD67" w14:textId="77777777" w:rsidTr="00AE3867">
        <w:tc>
          <w:tcPr>
            <w:tcW w:w="2250" w:type="dxa"/>
            <w:tcBorders>
              <w:top w:val="single" w:sz="2" w:space="0" w:color="auto"/>
              <w:left w:val="single" w:sz="2" w:space="0" w:color="auto"/>
              <w:bottom w:val="single" w:sz="2" w:space="0" w:color="auto"/>
              <w:right w:val="single" w:sz="2" w:space="0" w:color="auto"/>
            </w:tcBorders>
          </w:tcPr>
          <w:p w14:paraId="116908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57768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F655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3A64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228616"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37EF5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9C09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7D906"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A8D7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F53AF45" w14:textId="77777777" w:rsidR="00331868" w:rsidRDefault="00331868" w:rsidP="00AE3867">
            <w:pPr>
              <w:rPr>
                <w:rFonts w:ascii="Times New Roman" w:hAnsi="Times New Roman"/>
                <w:color w:val="000000"/>
              </w:rPr>
            </w:pPr>
          </w:p>
          <w:p w14:paraId="5877D6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F85448" w14:textId="77777777" w:rsidTr="00AE3867">
        <w:tc>
          <w:tcPr>
            <w:tcW w:w="2250" w:type="dxa"/>
            <w:tcBorders>
              <w:top w:val="single" w:sz="2" w:space="0" w:color="auto"/>
              <w:left w:val="single" w:sz="2" w:space="0" w:color="auto"/>
              <w:bottom w:val="single" w:sz="2" w:space="0" w:color="auto"/>
              <w:right w:val="single" w:sz="2" w:space="0" w:color="auto"/>
            </w:tcBorders>
          </w:tcPr>
          <w:p w14:paraId="04B4935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85C09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3ADD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277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600CF98"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3828A8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ADBC00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B61A0F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B68B27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A945D4B" w14:textId="77777777" w:rsidR="00331868" w:rsidRDefault="00331868" w:rsidP="00AE3867">
            <w:pPr>
              <w:rPr>
                <w:rFonts w:ascii="Times New Roman" w:hAnsi="Times New Roman"/>
                <w:color w:val="000000"/>
              </w:rPr>
            </w:pPr>
          </w:p>
          <w:p w14:paraId="08CBF8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33"/>
    </w:tbl>
    <w:p w14:paraId="38C61929" w14:textId="77777777" w:rsidR="00331868" w:rsidRDefault="00331868" w:rsidP="00331868">
      <w:pPr>
        <w:rPr>
          <w:rFonts w:ascii="Times New Roman" w:hAnsi="Times New Roman"/>
          <w:color w:val="000000"/>
        </w:rPr>
      </w:pPr>
    </w:p>
    <w:p w14:paraId="22C00CEB" w14:textId="77777777" w:rsidR="00331868" w:rsidRDefault="00331868" w:rsidP="00331868">
      <w:pPr>
        <w:pStyle w:val="Heading2"/>
        <w:rPr>
          <w:bCs/>
          <w:szCs w:val="24"/>
          <w:lang w:val="en-US"/>
        </w:rPr>
      </w:pPr>
      <w:bookmarkStart w:id="2234" w:name="_Toc383183254"/>
      <w:r>
        <w:rPr>
          <w:bCs/>
          <w:szCs w:val="24"/>
          <w:lang w:val="en-US"/>
        </w:rPr>
        <w:t>ClinicalStatement</w:t>
      </w:r>
      <w:bookmarkEnd w:id="2234"/>
    </w:p>
    <w:p w14:paraId="3CBC50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F72336F" w14:textId="77777777" w:rsidR="00331868" w:rsidRDefault="00331868" w:rsidP="00331868">
      <w:pPr>
        <w:rPr>
          <w:rFonts w:ascii="Times New Roman" w:hAnsi="Times New Roman"/>
          <w:color w:val="000000"/>
        </w:rPr>
      </w:pPr>
    </w:p>
    <w:p w14:paraId="7B2BFBD1" w14:textId="77777777" w:rsidR="00331868" w:rsidRDefault="00331868" w:rsidP="00331868">
      <w:pPr>
        <w:rPr>
          <w:rFonts w:ascii="Times New Roman" w:hAnsi="Times New Roman"/>
          <w:color w:val="000000"/>
        </w:rPr>
      </w:pPr>
      <w:r>
        <w:rPr>
          <w:rFonts w:ascii="Times New Roman" w:hAnsi="Times New Roman"/>
          <w:color w:val="000000"/>
        </w:rPr>
        <w:t xml:space="preserve">A record of something of clinical relevance that is being done, has been done, can be done, or is intended or requested to be done or of something that is or was observed about the patient. </w:t>
      </w:r>
    </w:p>
    <w:p w14:paraId="6168809A" w14:textId="77777777" w:rsidR="00331868" w:rsidRDefault="00331868" w:rsidP="00331868">
      <w:pPr>
        <w:rPr>
          <w:rFonts w:ascii="Times New Roman" w:hAnsi="Times New Roman"/>
          <w:color w:val="000000"/>
        </w:rPr>
      </w:pPr>
    </w:p>
    <w:p w14:paraId="011A8192" w14:textId="77777777" w:rsidR="00331868" w:rsidRDefault="00331868" w:rsidP="00331868">
      <w:r>
        <w:rPr>
          <w:rFonts w:ascii="Times New Roman" w:hAnsi="Times New Roman"/>
          <w:color w:val="000000"/>
        </w:rPr>
        <w:t>This is an abstract class that is further specialized to describe specific statements about the patient.</w:t>
      </w:r>
    </w:p>
    <w:p w14:paraId="70E9678C" w14:textId="77777777" w:rsidR="00331868" w:rsidRDefault="00331868" w:rsidP="00331868">
      <w:pPr>
        <w:rPr>
          <w:rFonts w:ascii="Times New Roman" w:hAnsi="Times New Roman"/>
        </w:rPr>
      </w:pPr>
    </w:p>
    <w:p w14:paraId="453657D4" w14:textId="77777777" w:rsidR="00331868" w:rsidRDefault="00331868" w:rsidP="00331868">
      <w:pPr>
        <w:rPr>
          <w:rFonts w:ascii="Times New Roman" w:hAnsi="Times New Roman"/>
        </w:rPr>
      </w:pPr>
    </w:p>
    <w:p w14:paraId="50D429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22A4ED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4F74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28507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A2C9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BCFA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A1456" w14:textId="77777777" w:rsidTr="00AE3867">
        <w:tc>
          <w:tcPr>
            <w:tcW w:w="2250" w:type="dxa"/>
            <w:tcBorders>
              <w:top w:val="single" w:sz="2" w:space="0" w:color="auto"/>
              <w:left w:val="single" w:sz="2" w:space="0" w:color="auto"/>
              <w:bottom w:val="single" w:sz="2" w:space="0" w:color="auto"/>
              <w:right w:val="single" w:sz="2" w:space="0" w:color="auto"/>
            </w:tcBorders>
          </w:tcPr>
          <w:p w14:paraId="3C1FCD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B1A715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7B4DB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61D6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5E7A43"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64850A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E7E0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8FA911"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2255A3A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750E06" w14:textId="77777777" w:rsidR="00331868" w:rsidRDefault="00331868" w:rsidP="00AE3867">
            <w:pPr>
              <w:rPr>
                <w:rFonts w:ascii="Times New Roman" w:hAnsi="Times New Roman"/>
                <w:color w:val="000000"/>
              </w:rPr>
            </w:pPr>
          </w:p>
          <w:p w14:paraId="07A7C9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632A41" w14:textId="77777777" w:rsidTr="00AE3867">
        <w:tc>
          <w:tcPr>
            <w:tcW w:w="2250" w:type="dxa"/>
            <w:tcBorders>
              <w:top w:val="single" w:sz="2" w:space="0" w:color="auto"/>
              <w:left w:val="single" w:sz="2" w:space="0" w:color="auto"/>
              <w:bottom w:val="single" w:sz="2" w:space="0" w:color="auto"/>
              <w:right w:val="single" w:sz="2" w:space="0" w:color="auto"/>
            </w:tcBorders>
          </w:tcPr>
          <w:p w14:paraId="76EB0A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FF84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78059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7B22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9A45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D524F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C6C6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C3DB70"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69C64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57F7E7" w14:textId="77777777" w:rsidR="00331868" w:rsidRDefault="00331868" w:rsidP="00AE3867">
            <w:pPr>
              <w:rPr>
                <w:rFonts w:ascii="Times New Roman" w:hAnsi="Times New Roman"/>
                <w:color w:val="000000"/>
              </w:rPr>
            </w:pPr>
          </w:p>
          <w:p w14:paraId="27CE5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C9CB" w14:textId="77777777" w:rsidR="00331868" w:rsidRDefault="00331868" w:rsidP="00331868">
      <w:pPr>
        <w:rPr>
          <w:rFonts w:ascii="Times New Roman" w:hAnsi="Times New Roman"/>
          <w:color w:val="000000"/>
        </w:rPr>
      </w:pPr>
    </w:p>
    <w:p w14:paraId="664243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9D5F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73179C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1AA0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8BAE4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5B5D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81A45F" w14:textId="77777777" w:rsidR="00331868" w:rsidRDefault="00331868" w:rsidP="00AE3867">
            <w:pPr>
              <w:rPr>
                <w:rFonts w:ascii="Times New Roman" w:hAnsi="Times New Roman"/>
                <w:color w:val="000000"/>
              </w:rPr>
            </w:pPr>
            <w:r>
              <w:rPr>
                <w:rFonts w:ascii="Times New Roman" w:hAnsi="Times New Roman"/>
                <w:b/>
                <w:color w:val="000000"/>
              </w:rPr>
              <w:t>additionalText</w:t>
            </w:r>
            <w:r>
              <w:rPr>
                <w:rFonts w:ascii="Times New Roman" w:hAnsi="Times New Roman"/>
                <w:color w:val="000000"/>
              </w:rPr>
              <w:t xml:space="preserve"> Text</w:t>
            </w:r>
          </w:p>
          <w:p w14:paraId="078B82DE" w14:textId="77777777" w:rsidR="00331868" w:rsidRDefault="00331868" w:rsidP="00AE3867">
            <w:pPr>
              <w:rPr>
                <w:rFonts w:ascii="Times New Roman" w:hAnsi="Times New Roman"/>
                <w:color w:val="000000"/>
              </w:rPr>
            </w:pPr>
            <w:r>
              <w:rPr>
                <w:rFonts w:ascii="Times New Roman" w:hAnsi="Times New Roman"/>
                <w:color w:val="000000"/>
              </w:rPr>
              <w:t>Public</w:t>
            </w:r>
          </w:p>
          <w:p w14:paraId="0E283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73C329" w14:textId="77777777" w:rsidR="00331868" w:rsidRDefault="00331868" w:rsidP="00AE3867">
            <w:pPr>
              <w:rPr>
                <w:rFonts w:ascii="Times New Roman" w:hAnsi="Times New Roman"/>
                <w:color w:val="000000"/>
              </w:rPr>
            </w:pPr>
          </w:p>
          <w:p w14:paraId="6F12C47F" w14:textId="77777777" w:rsidR="00331868" w:rsidRDefault="00331868" w:rsidP="00AE3867">
            <w:pPr>
              <w:rPr>
                <w:rFonts w:ascii="Times New Roman" w:hAnsi="Times New Roman"/>
                <w:color w:val="000000"/>
              </w:rPr>
            </w:pPr>
          </w:p>
          <w:p w14:paraId="3E093CB7" w14:textId="77777777" w:rsidR="00331868" w:rsidRDefault="00331868" w:rsidP="00AE3867">
            <w:pPr>
              <w:rPr>
                <w:rFonts w:ascii="Times New Roman" w:hAnsi="Times New Roman"/>
                <w:color w:val="000000"/>
              </w:rPr>
            </w:pPr>
          </w:p>
          <w:p w14:paraId="036B06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BEA39A3" w14:textId="77777777" w:rsidR="00331868" w:rsidRDefault="00331868" w:rsidP="00AE3867">
            <w:pPr>
              <w:rPr>
                <w:rFonts w:ascii="Times New Roman" w:hAnsi="Times New Roman"/>
                <w:color w:val="000000"/>
              </w:rPr>
            </w:pPr>
            <w:r>
              <w:rPr>
                <w:rFonts w:ascii="Times New Roman" w:hAnsi="Times New Roman"/>
                <w:color w:val="000000"/>
              </w:rPr>
              <w:t>Details about the clinical statement that were not represented at all or sufficiently in one of the attributes provided in a class. These may include for example a comment, an instruction, or a note associated with the statement.</w:t>
            </w:r>
          </w:p>
        </w:tc>
        <w:tc>
          <w:tcPr>
            <w:tcW w:w="3060" w:type="dxa"/>
            <w:tcBorders>
              <w:top w:val="single" w:sz="2" w:space="0" w:color="auto"/>
              <w:left w:val="single" w:sz="2" w:space="0" w:color="auto"/>
              <w:bottom w:val="single" w:sz="2" w:space="0" w:color="auto"/>
              <w:right w:val="single" w:sz="2" w:space="0" w:color="auto"/>
            </w:tcBorders>
          </w:tcPr>
          <w:p w14:paraId="23B1F2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A9C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5A0415" w14:textId="77777777" w:rsidR="00331868" w:rsidRDefault="00331868" w:rsidP="00AE3867">
            <w:pPr>
              <w:rPr>
                <w:rFonts w:ascii="Times New Roman" w:hAnsi="Times New Roman"/>
                <w:color w:val="000000"/>
              </w:rPr>
            </w:pPr>
          </w:p>
        </w:tc>
      </w:tr>
      <w:tr w:rsidR="00331868" w14:paraId="3AD89CF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223A07" w14:textId="77777777" w:rsidR="00331868" w:rsidRDefault="00331868" w:rsidP="00AE3867">
            <w:pPr>
              <w:rPr>
                <w:rFonts w:ascii="Times New Roman" w:hAnsi="Times New Roman"/>
                <w:color w:val="000000"/>
              </w:rPr>
            </w:pPr>
            <w:r>
              <w:rPr>
                <w:rFonts w:ascii="Times New Roman" w:hAnsi="Times New Roman"/>
                <w:b/>
                <w:color w:val="000000"/>
              </w:rPr>
              <w:t>predecessorStatement</w:t>
            </w:r>
            <w:r>
              <w:rPr>
                <w:rFonts w:ascii="Times New Roman" w:hAnsi="Times New Roman"/>
                <w:color w:val="000000"/>
              </w:rPr>
              <w:t xml:space="preserve"> ClinicalStatement</w:t>
            </w:r>
          </w:p>
          <w:p w14:paraId="28190605" w14:textId="77777777" w:rsidR="00331868" w:rsidRDefault="00331868" w:rsidP="00AE3867">
            <w:pPr>
              <w:rPr>
                <w:rFonts w:ascii="Times New Roman" w:hAnsi="Times New Roman"/>
                <w:color w:val="000000"/>
              </w:rPr>
            </w:pPr>
            <w:r>
              <w:rPr>
                <w:rFonts w:ascii="Times New Roman" w:hAnsi="Times New Roman"/>
                <w:color w:val="000000"/>
              </w:rPr>
              <w:t>Public</w:t>
            </w:r>
          </w:p>
          <w:p w14:paraId="6308C1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FD33EB" w14:textId="77777777" w:rsidR="00331868" w:rsidRDefault="00331868" w:rsidP="00AE3867">
            <w:pPr>
              <w:rPr>
                <w:rFonts w:ascii="Times New Roman" w:hAnsi="Times New Roman"/>
                <w:color w:val="000000"/>
              </w:rPr>
            </w:pPr>
          </w:p>
          <w:p w14:paraId="49BDAA6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C3FA1DE" w14:textId="77777777" w:rsidR="00331868" w:rsidRDefault="00331868" w:rsidP="00AE3867">
            <w:pPr>
              <w:rPr>
                <w:rFonts w:ascii="Times New Roman" w:hAnsi="Times New Roman"/>
                <w:color w:val="000000"/>
              </w:rPr>
            </w:pPr>
          </w:p>
          <w:p w14:paraId="003170B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3BD85EE" w14:textId="77777777" w:rsidR="00331868" w:rsidRDefault="00331868" w:rsidP="00AE3867">
            <w:pPr>
              <w:rPr>
                <w:rFonts w:ascii="Times New Roman" w:hAnsi="Times New Roman"/>
                <w:color w:val="000000"/>
              </w:rPr>
            </w:pPr>
            <w:r>
              <w:rPr>
                <w:rFonts w:ascii="Times New Roman" w:hAnsi="Times New Roman"/>
                <w:color w:val="000000"/>
              </w:rPr>
              <w:t>The statements about the clinical actions that caused this action or observation.</w:t>
            </w:r>
          </w:p>
          <w:p w14:paraId="18C7BB74" w14:textId="77777777" w:rsidR="00331868" w:rsidRDefault="00331868" w:rsidP="00AE3867">
            <w:pPr>
              <w:rPr>
                <w:rFonts w:ascii="Times New Roman" w:hAnsi="Times New Roman"/>
                <w:color w:val="000000"/>
              </w:rPr>
            </w:pPr>
          </w:p>
          <w:p w14:paraId="416F17A2" w14:textId="77777777" w:rsidR="00331868" w:rsidRDefault="00331868" w:rsidP="00AE3867">
            <w:pPr>
              <w:rPr>
                <w:rFonts w:ascii="Times New Roman" w:hAnsi="Times New Roman"/>
                <w:color w:val="000000"/>
              </w:rPr>
            </w:pPr>
            <w:r>
              <w:rPr>
                <w:rFonts w:ascii="Times New Roman" w:hAnsi="Times New Roman"/>
                <w:color w:val="000000"/>
              </w:rPr>
              <w:t xml:space="preserve">The predecessorStatement and successorStatement properties are intended to describe workflow and data flow relationships amongst statements.  For example, a procedure proposal may be the predecessor to a procedure order. Similarly, an observation result (e.g., a blood glucose result) may be a successor to a </w:t>
            </w:r>
            <w:r>
              <w:rPr>
                <w:rFonts w:ascii="Times New Roman" w:hAnsi="Times New Roman"/>
                <w:color w:val="000000"/>
              </w:rPr>
              <w:lastRenderedPageBreak/>
              <w:t xml:space="preserve">laboratory test order (e.g., for a blood glucose measurement test). </w:t>
            </w:r>
          </w:p>
        </w:tc>
        <w:tc>
          <w:tcPr>
            <w:tcW w:w="3060" w:type="dxa"/>
            <w:tcBorders>
              <w:top w:val="single" w:sz="2" w:space="0" w:color="auto"/>
              <w:left w:val="single" w:sz="2" w:space="0" w:color="auto"/>
              <w:bottom w:val="single" w:sz="2" w:space="0" w:color="auto"/>
              <w:right w:val="single" w:sz="2" w:space="0" w:color="auto"/>
            </w:tcBorders>
          </w:tcPr>
          <w:p w14:paraId="5DEA883D" w14:textId="77777777" w:rsidR="00331868" w:rsidRDefault="00331868" w:rsidP="00AE3867">
            <w:pPr>
              <w:rPr>
                <w:rFonts w:ascii="Times New Roman" w:hAnsi="Times New Roman"/>
                <w:color w:val="000000"/>
              </w:rPr>
            </w:pPr>
            <w:r>
              <w:rPr>
                <w:rFonts w:ascii="Times New Roman" w:hAnsi="Times New Roman"/>
                <w:i/>
                <w:color w:val="000000"/>
              </w:rPr>
              <w:lastRenderedPageBreak/>
              <w:t xml:space="preserve">Default: </w:t>
            </w:r>
          </w:p>
          <w:p w14:paraId="097981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41079" w14:textId="77777777" w:rsidR="00331868" w:rsidRDefault="00331868" w:rsidP="00AE3867">
            <w:pPr>
              <w:rPr>
                <w:rFonts w:ascii="Times New Roman" w:hAnsi="Times New Roman"/>
                <w:color w:val="000000"/>
              </w:rPr>
            </w:pPr>
          </w:p>
        </w:tc>
      </w:tr>
      <w:tr w:rsidR="00331868" w14:paraId="0D61E5D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0A939D" w14:textId="77777777" w:rsidR="00331868" w:rsidRDefault="00331868" w:rsidP="00AE3867">
            <w:pPr>
              <w:rPr>
                <w:rFonts w:ascii="Times New Roman" w:hAnsi="Times New Roman"/>
                <w:color w:val="000000"/>
              </w:rPr>
            </w:pPr>
            <w:r>
              <w:rPr>
                <w:rFonts w:ascii="Times New Roman" w:hAnsi="Times New Roman"/>
                <w:b/>
                <w:color w:val="000000"/>
              </w:rPr>
              <w:lastRenderedPageBreak/>
              <w:t>semanticType</w:t>
            </w:r>
            <w:r>
              <w:rPr>
                <w:rFonts w:ascii="Times New Roman" w:hAnsi="Times New Roman"/>
                <w:color w:val="000000"/>
              </w:rPr>
              <w:t xml:space="preserve"> Code</w:t>
            </w:r>
          </w:p>
          <w:p w14:paraId="67CDA661" w14:textId="77777777" w:rsidR="00331868" w:rsidRDefault="00331868" w:rsidP="00AE3867">
            <w:pPr>
              <w:rPr>
                <w:rFonts w:ascii="Times New Roman" w:hAnsi="Times New Roman"/>
                <w:color w:val="000000"/>
              </w:rPr>
            </w:pPr>
            <w:r>
              <w:rPr>
                <w:rFonts w:ascii="Times New Roman" w:hAnsi="Times New Roman"/>
                <w:color w:val="000000"/>
              </w:rPr>
              <w:t>Public</w:t>
            </w:r>
          </w:p>
          <w:p w14:paraId="5774C7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23F6A0" w14:textId="77777777" w:rsidR="00331868" w:rsidRDefault="00331868" w:rsidP="00AE3867">
            <w:pPr>
              <w:rPr>
                <w:rFonts w:ascii="Times New Roman" w:hAnsi="Times New Roman"/>
                <w:color w:val="000000"/>
              </w:rPr>
            </w:pPr>
          </w:p>
          <w:p w14:paraId="1CB91857"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E78EA3" w14:textId="77777777" w:rsidR="00331868" w:rsidRDefault="00331868" w:rsidP="00AE3867">
            <w:pPr>
              <w:rPr>
                <w:rFonts w:ascii="Times New Roman" w:hAnsi="Times New Roman"/>
                <w:color w:val="000000"/>
              </w:rPr>
            </w:pPr>
          </w:p>
          <w:p w14:paraId="6557AC3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760813" w14:textId="77777777" w:rsidR="00331868" w:rsidRDefault="00331868" w:rsidP="00AE3867">
            <w:pPr>
              <w:rPr>
                <w:rFonts w:ascii="Times New Roman" w:hAnsi="Times New Roman"/>
                <w:color w:val="000000"/>
              </w:rPr>
            </w:pPr>
            <w:r>
              <w:rPr>
                <w:rFonts w:ascii="Times New Roman" w:hAnsi="Times New Roman"/>
                <w:color w:val="000000"/>
              </w:rPr>
              <w:t>Maps this clinical statement type to a type specified in an external ontology or taxonomy of clinical concept types. For example, the semanticType of a statement about Condition  may specify the condition as a patient-reported symptom or a problem.</w:t>
            </w:r>
          </w:p>
        </w:tc>
        <w:tc>
          <w:tcPr>
            <w:tcW w:w="3060" w:type="dxa"/>
            <w:tcBorders>
              <w:top w:val="single" w:sz="2" w:space="0" w:color="auto"/>
              <w:left w:val="single" w:sz="2" w:space="0" w:color="auto"/>
              <w:bottom w:val="single" w:sz="2" w:space="0" w:color="auto"/>
              <w:right w:val="single" w:sz="2" w:space="0" w:color="auto"/>
            </w:tcBorders>
          </w:tcPr>
          <w:p w14:paraId="1E20C22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9C538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1EC46A" w14:textId="77777777" w:rsidR="00331868" w:rsidRDefault="00331868" w:rsidP="00AE3867">
            <w:pPr>
              <w:rPr>
                <w:rFonts w:ascii="Times New Roman" w:hAnsi="Times New Roman"/>
                <w:color w:val="000000"/>
              </w:rPr>
            </w:pPr>
          </w:p>
        </w:tc>
      </w:tr>
      <w:tr w:rsidR="00331868" w14:paraId="232E1E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BBEA1B" w14:textId="77777777" w:rsidR="00331868" w:rsidRDefault="00331868" w:rsidP="00AE3867">
            <w:pPr>
              <w:rPr>
                <w:rFonts w:ascii="Times New Roman" w:hAnsi="Times New Roman"/>
                <w:color w:val="000000"/>
              </w:rPr>
            </w:pPr>
            <w:bookmarkStart w:id="2235" w:name="BKM_3074E36E_2168_4450_AD90_1C173FCA92C0"/>
            <w:r>
              <w:rPr>
                <w:rFonts w:ascii="Times New Roman" w:hAnsi="Times New Roman"/>
                <w:b/>
                <w:color w:val="000000"/>
              </w:rPr>
              <w:t>statementAuthor</w:t>
            </w:r>
            <w:r>
              <w:rPr>
                <w:rFonts w:ascii="Times New Roman" w:hAnsi="Times New Roman"/>
                <w:color w:val="000000"/>
              </w:rPr>
              <w:t xml:space="preserve"> Person</w:t>
            </w:r>
          </w:p>
          <w:p w14:paraId="67110F0F" w14:textId="77777777" w:rsidR="00331868" w:rsidRDefault="00331868" w:rsidP="00AE3867">
            <w:pPr>
              <w:rPr>
                <w:rFonts w:ascii="Times New Roman" w:hAnsi="Times New Roman"/>
                <w:color w:val="000000"/>
              </w:rPr>
            </w:pPr>
            <w:r>
              <w:rPr>
                <w:rFonts w:ascii="Times New Roman" w:hAnsi="Times New Roman"/>
                <w:color w:val="000000"/>
              </w:rPr>
              <w:t>Public</w:t>
            </w:r>
          </w:p>
          <w:p w14:paraId="147B99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AA6E91" w14:textId="77777777" w:rsidR="00331868" w:rsidRDefault="00331868" w:rsidP="00AE3867">
            <w:pPr>
              <w:rPr>
                <w:rFonts w:ascii="Times New Roman" w:hAnsi="Times New Roman"/>
                <w:color w:val="000000"/>
              </w:rPr>
            </w:pPr>
          </w:p>
          <w:p w14:paraId="7960A663" w14:textId="77777777" w:rsidR="00331868" w:rsidRDefault="00331868" w:rsidP="00AE3867">
            <w:pPr>
              <w:rPr>
                <w:rFonts w:ascii="Times New Roman" w:hAnsi="Times New Roman"/>
                <w:color w:val="000000"/>
              </w:rPr>
            </w:pPr>
          </w:p>
          <w:p w14:paraId="0BDC0B85" w14:textId="77777777" w:rsidR="00331868" w:rsidRDefault="00331868" w:rsidP="00AE3867">
            <w:pPr>
              <w:rPr>
                <w:rFonts w:ascii="Times New Roman" w:hAnsi="Times New Roman"/>
                <w:color w:val="000000"/>
              </w:rPr>
            </w:pPr>
          </w:p>
          <w:p w14:paraId="13B2A1F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FD5B59" w14:textId="77777777" w:rsidR="00331868" w:rsidRDefault="00331868" w:rsidP="00AE3867">
            <w:pPr>
              <w:rPr>
                <w:rFonts w:ascii="Times New Roman" w:hAnsi="Times New Roman"/>
                <w:color w:val="000000"/>
              </w:rPr>
            </w:pPr>
            <w:r>
              <w:rPr>
                <w:rFonts w:ascii="Times New Roman" w:hAnsi="Times New Roman"/>
                <w:color w:val="000000"/>
              </w:rPr>
              <w:t>The person who created the statement.</w:t>
            </w:r>
          </w:p>
        </w:tc>
        <w:tc>
          <w:tcPr>
            <w:tcW w:w="3060" w:type="dxa"/>
            <w:tcBorders>
              <w:top w:val="single" w:sz="2" w:space="0" w:color="auto"/>
              <w:left w:val="single" w:sz="2" w:space="0" w:color="auto"/>
              <w:bottom w:val="single" w:sz="2" w:space="0" w:color="auto"/>
              <w:right w:val="single" w:sz="2" w:space="0" w:color="auto"/>
            </w:tcBorders>
          </w:tcPr>
          <w:p w14:paraId="00A6498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5EFA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C8B756" w14:textId="77777777" w:rsidR="00331868" w:rsidRDefault="00331868" w:rsidP="00AE3867">
            <w:pPr>
              <w:rPr>
                <w:rFonts w:ascii="Times New Roman" w:hAnsi="Times New Roman"/>
                <w:color w:val="000000"/>
              </w:rPr>
            </w:pPr>
          </w:p>
        </w:tc>
        <w:bookmarkEnd w:id="2235"/>
      </w:tr>
      <w:tr w:rsidR="00331868" w14:paraId="74913F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65BCB3" w14:textId="77777777" w:rsidR="00331868" w:rsidRDefault="00331868" w:rsidP="00AE3867">
            <w:pPr>
              <w:rPr>
                <w:rFonts w:ascii="Times New Roman" w:hAnsi="Times New Roman"/>
                <w:color w:val="000000"/>
              </w:rPr>
            </w:pPr>
            <w:r>
              <w:rPr>
                <w:rFonts w:ascii="Times New Roman" w:hAnsi="Times New Roman"/>
                <w:b/>
                <w:color w:val="000000"/>
              </w:rPr>
              <w:t>statementDateTime</w:t>
            </w:r>
            <w:r>
              <w:rPr>
                <w:rFonts w:ascii="Times New Roman" w:hAnsi="Times New Roman"/>
                <w:color w:val="000000"/>
              </w:rPr>
              <w:t xml:space="preserve"> TimePoint</w:t>
            </w:r>
          </w:p>
          <w:p w14:paraId="4904E96E" w14:textId="77777777" w:rsidR="00331868" w:rsidRDefault="00331868" w:rsidP="00AE3867">
            <w:pPr>
              <w:rPr>
                <w:rFonts w:ascii="Times New Roman" w:hAnsi="Times New Roman"/>
                <w:color w:val="000000"/>
              </w:rPr>
            </w:pPr>
            <w:r>
              <w:rPr>
                <w:rFonts w:ascii="Times New Roman" w:hAnsi="Times New Roman"/>
                <w:color w:val="000000"/>
              </w:rPr>
              <w:t>Public</w:t>
            </w:r>
          </w:p>
          <w:p w14:paraId="5C7C08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70A3B4" w14:textId="77777777" w:rsidR="00331868" w:rsidRDefault="00331868" w:rsidP="00AE3867">
            <w:pPr>
              <w:rPr>
                <w:rFonts w:ascii="Times New Roman" w:hAnsi="Times New Roman"/>
                <w:color w:val="000000"/>
              </w:rPr>
            </w:pPr>
          </w:p>
          <w:p w14:paraId="0544FE2C" w14:textId="77777777" w:rsidR="00331868" w:rsidRDefault="00331868" w:rsidP="00AE3867">
            <w:pPr>
              <w:rPr>
                <w:rFonts w:ascii="Times New Roman" w:hAnsi="Times New Roman"/>
                <w:color w:val="000000"/>
              </w:rPr>
            </w:pPr>
          </w:p>
          <w:p w14:paraId="42D77FED" w14:textId="77777777" w:rsidR="00331868" w:rsidRDefault="00331868" w:rsidP="00AE3867">
            <w:pPr>
              <w:rPr>
                <w:rFonts w:ascii="Times New Roman" w:hAnsi="Times New Roman"/>
                <w:color w:val="000000"/>
              </w:rPr>
            </w:pPr>
          </w:p>
          <w:p w14:paraId="60538B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7161C" w14:textId="77777777" w:rsidR="00331868" w:rsidRDefault="00331868" w:rsidP="00AE3867">
            <w:pPr>
              <w:rPr>
                <w:rFonts w:ascii="Times New Roman" w:hAnsi="Times New Roman"/>
                <w:color w:val="000000"/>
              </w:rPr>
            </w:pPr>
            <w:r>
              <w:rPr>
                <w:rFonts w:ascii="Times New Roman" w:hAnsi="Times New Roman"/>
                <w:color w:val="000000"/>
              </w:rPr>
              <w:t>The time at which the statement was made/recorded. This may not be the same time as the occurrence of the action or the observation event.</w:t>
            </w:r>
          </w:p>
        </w:tc>
        <w:tc>
          <w:tcPr>
            <w:tcW w:w="3060" w:type="dxa"/>
            <w:tcBorders>
              <w:top w:val="single" w:sz="2" w:space="0" w:color="auto"/>
              <w:left w:val="single" w:sz="2" w:space="0" w:color="auto"/>
              <w:bottom w:val="single" w:sz="2" w:space="0" w:color="auto"/>
              <w:right w:val="single" w:sz="2" w:space="0" w:color="auto"/>
            </w:tcBorders>
          </w:tcPr>
          <w:p w14:paraId="7687F3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93AD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B2D9A" w14:textId="77777777" w:rsidR="00331868" w:rsidRDefault="00331868" w:rsidP="00AE3867">
            <w:pPr>
              <w:rPr>
                <w:rFonts w:ascii="Times New Roman" w:hAnsi="Times New Roman"/>
                <w:color w:val="000000"/>
              </w:rPr>
            </w:pPr>
          </w:p>
        </w:tc>
      </w:tr>
      <w:tr w:rsidR="00331868" w14:paraId="53BEBB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44AFB" w14:textId="77777777" w:rsidR="00331868" w:rsidRDefault="00331868" w:rsidP="00AE3867">
            <w:pPr>
              <w:rPr>
                <w:rFonts w:ascii="Times New Roman" w:hAnsi="Times New Roman"/>
                <w:color w:val="000000"/>
              </w:rPr>
            </w:pPr>
            <w:r>
              <w:rPr>
                <w:rFonts w:ascii="Times New Roman" w:hAnsi="Times New Roman"/>
                <w:b/>
                <w:color w:val="000000"/>
              </w:rPr>
              <w:t>statementSource</w:t>
            </w:r>
            <w:r>
              <w:rPr>
                <w:rFonts w:ascii="Times New Roman" w:hAnsi="Times New Roman"/>
                <w:color w:val="000000"/>
              </w:rPr>
              <w:t xml:space="preserve"> Entity</w:t>
            </w:r>
          </w:p>
          <w:p w14:paraId="6DFD3A26" w14:textId="77777777" w:rsidR="00331868" w:rsidRDefault="00331868" w:rsidP="00AE3867">
            <w:pPr>
              <w:rPr>
                <w:rFonts w:ascii="Times New Roman" w:hAnsi="Times New Roman"/>
                <w:color w:val="000000"/>
              </w:rPr>
            </w:pPr>
            <w:r>
              <w:rPr>
                <w:rFonts w:ascii="Times New Roman" w:hAnsi="Times New Roman"/>
                <w:color w:val="000000"/>
              </w:rPr>
              <w:t>Public</w:t>
            </w:r>
          </w:p>
          <w:p w14:paraId="26ACC2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A08CB6" w14:textId="77777777" w:rsidR="00331868" w:rsidRDefault="00331868" w:rsidP="00AE3867">
            <w:pPr>
              <w:rPr>
                <w:rFonts w:ascii="Times New Roman" w:hAnsi="Times New Roman"/>
                <w:color w:val="000000"/>
              </w:rPr>
            </w:pPr>
          </w:p>
          <w:p w14:paraId="4642ED58" w14:textId="77777777" w:rsidR="00331868" w:rsidRDefault="00331868" w:rsidP="00AE3867">
            <w:pPr>
              <w:rPr>
                <w:rFonts w:ascii="Times New Roman" w:hAnsi="Times New Roman"/>
                <w:color w:val="000000"/>
              </w:rPr>
            </w:pPr>
          </w:p>
          <w:p w14:paraId="109830E6" w14:textId="77777777" w:rsidR="00331868" w:rsidRDefault="00331868" w:rsidP="00AE3867">
            <w:pPr>
              <w:rPr>
                <w:rFonts w:ascii="Times New Roman" w:hAnsi="Times New Roman"/>
                <w:color w:val="000000"/>
              </w:rPr>
            </w:pPr>
          </w:p>
          <w:p w14:paraId="399898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77D9" w14:textId="77777777" w:rsidR="00331868" w:rsidRDefault="00331868" w:rsidP="00AE3867">
            <w:pPr>
              <w:rPr>
                <w:rFonts w:ascii="Times New Roman" w:hAnsi="Times New Roman"/>
                <w:color w:val="000000"/>
              </w:rPr>
            </w:pPr>
            <w:r>
              <w:rPr>
                <w:rFonts w:ascii="Times New Roman" w:hAnsi="Times New Roman"/>
                <w:color w:val="000000"/>
              </w:rPr>
              <w:t>The person, device, or other system that was the source of this statement.</w:t>
            </w:r>
          </w:p>
        </w:tc>
        <w:tc>
          <w:tcPr>
            <w:tcW w:w="3060" w:type="dxa"/>
            <w:tcBorders>
              <w:top w:val="single" w:sz="2" w:space="0" w:color="auto"/>
              <w:left w:val="single" w:sz="2" w:space="0" w:color="auto"/>
              <w:bottom w:val="single" w:sz="2" w:space="0" w:color="auto"/>
              <w:right w:val="single" w:sz="2" w:space="0" w:color="auto"/>
            </w:tcBorders>
          </w:tcPr>
          <w:p w14:paraId="54FF87C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082C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F550D" w14:textId="77777777" w:rsidR="00331868" w:rsidRDefault="00331868" w:rsidP="00AE3867">
            <w:pPr>
              <w:rPr>
                <w:rFonts w:ascii="Times New Roman" w:hAnsi="Times New Roman"/>
                <w:color w:val="000000"/>
              </w:rPr>
            </w:pPr>
          </w:p>
        </w:tc>
      </w:tr>
      <w:tr w:rsidR="00331868" w14:paraId="1096ED9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2BE6EE" w14:textId="77777777" w:rsidR="00331868" w:rsidRDefault="00331868" w:rsidP="00AE3867">
            <w:pPr>
              <w:rPr>
                <w:rFonts w:ascii="Times New Roman" w:hAnsi="Times New Roman"/>
                <w:color w:val="000000"/>
              </w:rPr>
            </w:pPr>
            <w:r>
              <w:rPr>
                <w:rFonts w:ascii="Times New Roman" w:hAnsi="Times New Roman"/>
                <w:b/>
                <w:color w:val="000000"/>
              </w:rPr>
              <w:lastRenderedPageBreak/>
              <w:t>subject</w:t>
            </w:r>
            <w:r>
              <w:rPr>
                <w:rFonts w:ascii="Times New Roman" w:hAnsi="Times New Roman"/>
                <w:color w:val="000000"/>
              </w:rPr>
              <w:t xml:space="preserve"> Patient</w:t>
            </w:r>
          </w:p>
          <w:p w14:paraId="4A471299" w14:textId="77777777" w:rsidR="00331868" w:rsidRDefault="00331868" w:rsidP="00AE3867">
            <w:pPr>
              <w:rPr>
                <w:rFonts w:ascii="Times New Roman" w:hAnsi="Times New Roman"/>
                <w:color w:val="000000"/>
              </w:rPr>
            </w:pPr>
            <w:r>
              <w:rPr>
                <w:rFonts w:ascii="Times New Roman" w:hAnsi="Times New Roman"/>
                <w:color w:val="000000"/>
              </w:rPr>
              <w:t>Public</w:t>
            </w:r>
          </w:p>
          <w:p w14:paraId="23A1652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B16BE6" w14:textId="77777777" w:rsidR="00331868" w:rsidRDefault="00331868" w:rsidP="00AE3867">
            <w:pPr>
              <w:rPr>
                <w:rFonts w:ascii="Times New Roman" w:hAnsi="Times New Roman"/>
                <w:color w:val="000000"/>
              </w:rPr>
            </w:pPr>
          </w:p>
          <w:p w14:paraId="0E84FFEB" w14:textId="77777777" w:rsidR="00331868" w:rsidRDefault="00331868" w:rsidP="00AE3867">
            <w:pPr>
              <w:rPr>
                <w:rFonts w:ascii="Times New Roman" w:hAnsi="Times New Roman"/>
                <w:color w:val="000000"/>
              </w:rPr>
            </w:pPr>
          </w:p>
          <w:p w14:paraId="1F5A980B" w14:textId="77777777" w:rsidR="00331868" w:rsidRDefault="00331868" w:rsidP="00AE3867">
            <w:pPr>
              <w:rPr>
                <w:rFonts w:ascii="Times New Roman" w:hAnsi="Times New Roman"/>
                <w:color w:val="000000"/>
              </w:rPr>
            </w:pPr>
          </w:p>
          <w:p w14:paraId="718794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68DAAD" w14:textId="77777777" w:rsidR="00331868" w:rsidRDefault="00331868" w:rsidP="00AE3867">
            <w:pPr>
              <w:rPr>
                <w:rFonts w:ascii="Times New Roman" w:hAnsi="Times New Roman"/>
                <w:color w:val="000000"/>
              </w:rPr>
            </w:pPr>
            <w:r>
              <w:rPr>
                <w:rFonts w:ascii="Times New Roman" w:hAnsi="Times New Roman"/>
                <w:color w:val="000000"/>
              </w:rPr>
              <w:t>The patient described by this statement.</w:t>
            </w:r>
          </w:p>
        </w:tc>
        <w:tc>
          <w:tcPr>
            <w:tcW w:w="3060" w:type="dxa"/>
            <w:tcBorders>
              <w:top w:val="single" w:sz="2" w:space="0" w:color="auto"/>
              <w:left w:val="single" w:sz="2" w:space="0" w:color="auto"/>
              <w:bottom w:val="single" w:sz="2" w:space="0" w:color="auto"/>
              <w:right w:val="single" w:sz="2" w:space="0" w:color="auto"/>
            </w:tcBorders>
          </w:tcPr>
          <w:p w14:paraId="469A20D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1EB04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35454" w14:textId="77777777" w:rsidR="00331868" w:rsidRDefault="00331868" w:rsidP="00AE3867">
            <w:pPr>
              <w:rPr>
                <w:rFonts w:ascii="Times New Roman" w:hAnsi="Times New Roman"/>
                <w:color w:val="000000"/>
              </w:rPr>
            </w:pPr>
          </w:p>
        </w:tc>
      </w:tr>
      <w:tr w:rsidR="00331868" w14:paraId="2BAAB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266460" w14:textId="77777777" w:rsidR="00331868" w:rsidRDefault="00331868" w:rsidP="00AE3867">
            <w:pPr>
              <w:rPr>
                <w:rFonts w:ascii="Times New Roman" w:hAnsi="Times New Roman"/>
                <w:color w:val="000000"/>
              </w:rPr>
            </w:pPr>
            <w:r>
              <w:rPr>
                <w:rFonts w:ascii="Times New Roman" w:hAnsi="Times New Roman"/>
                <w:b/>
                <w:color w:val="000000"/>
              </w:rPr>
              <w:t>successorStatement</w:t>
            </w:r>
            <w:r>
              <w:rPr>
                <w:rFonts w:ascii="Times New Roman" w:hAnsi="Times New Roman"/>
                <w:color w:val="000000"/>
              </w:rPr>
              <w:t xml:space="preserve"> ClinicalStatement</w:t>
            </w:r>
          </w:p>
          <w:p w14:paraId="20E55D2A" w14:textId="77777777" w:rsidR="00331868" w:rsidRDefault="00331868" w:rsidP="00AE3867">
            <w:pPr>
              <w:rPr>
                <w:rFonts w:ascii="Times New Roman" w:hAnsi="Times New Roman"/>
                <w:color w:val="000000"/>
              </w:rPr>
            </w:pPr>
            <w:r>
              <w:rPr>
                <w:rFonts w:ascii="Times New Roman" w:hAnsi="Times New Roman"/>
                <w:color w:val="000000"/>
              </w:rPr>
              <w:t>Public</w:t>
            </w:r>
          </w:p>
          <w:p w14:paraId="1A33E72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36B2C8" w14:textId="77777777" w:rsidR="00331868" w:rsidRDefault="00331868" w:rsidP="00AE3867">
            <w:pPr>
              <w:rPr>
                <w:rFonts w:ascii="Times New Roman" w:hAnsi="Times New Roman"/>
                <w:color w:val="000000"/>
              </w:rPr>
            </w:pPr>
          </w:p>
          <w:p w14:paraId="51757B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316473C" w14:textId="77777777" w:rsidR="00331868" w:rsidRDefault="00331868" w:rsidP="00AE3867">
            <w:pPr>
              <w:rPr>
                <w:rFonts w:ascii="Times New Roman" w:hAnsi="Times New Roman"/>
                <w:color w:val="000000"/>
              </w:rPr>
            </w:pPr>
          </w:p>
          <w:p w14:paraId="28B782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216FDA" w14:textId="77777777" w:rsidR="00331868" w:rsidRDefault="00331868" w:rsidP="00AE3867">
            <w:pPr>
              <w:rPr>
                <w:rFonts w:ascii="Times New Roman" w:hAnsi="Times New Roman"/>
                <w:color w:val="000000"/>
              </w:rPr>
            </w:pPr>
            <w:r>
              <w:rPr>
                <w:rFonts w:ascii="Times New Roman" w:hAnsi="Times New Roman"/>
                <w:color w:val="000000"/>
              </w:rPr>
              <w:t>The actions or observations that were caused by this clinical statement.</w:t>
            </w:r>
          </w:p>
          <w:p w14:paraId="54CCCA52" w14:textId="77777777" w:rsidR="00331868" w:rsidRDefault="00331868" w:rsidP="00AE3867">
            <w:pPr>
              <w:rPr>
                <w:rFonts w:ascii="Times New Roman" w:hAnsi="Times New Roman"/>
                <w:color w:val="000000"/>
              </w:rPr>
            </w:pPr>
          </w:p>
          <w:p w14:paraId="4F7A9A9B" w14:textId="77777777" w:rsidR="00331868" w:rsidRDefault="00331868" w:rsidP="00AE3867">
            <w:pPr>
              <w:rPr>
                <w:rFonts w:ascii="Times New Roman" w:hAnsi="Times New Roman"/>
                <w:color w:val="000000"/>
              </w:rPr>
            </w:pPr>
            <w:r>
              <w:rPr>
                <w:rFonts w:ascii="Times New Roman" w:hAnsi="Times New Roman"/>
                <w:color w:val="000000"/>
              </w:rPr>
              <w:t>See also the description for predecessorStatement attribute in this class.</w:t>
            </w:r>
          </w:p>
        </w:tc>
        <w:tc>
          <w:tcPr>
            <w:tcW w:w="3060" w:type="dxa"/>
            <w:tcBorders>
              <w:top w:val="single" w:sz="2" w:space="0" w:color="auto"/>
              <w:left w:val="single" w:sz="2" w:space="0" w:color="auto"/>
              <w:bottom w:val="single" w:sz="2" w:space="0" w:color="auto"/>
              <w:right w:val="single" w:sz="2" w:space="0" w:color="auto"/>
            </w:tcBorders>
          </w:tcPr>
          <w:p w14:paraId="2D8A1E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D226A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225884" w14:textId="77777777" w:rsidR="00331868" w:rsidRDefault="00331868" w:rsidP="00AE3867">
            <w:pPr>
              <w:rPr>
                <w:rFonts w:ascii="Times New Roman" w:hAnsi="Times New Roman"/>
                <w:color w:val="000000"/>
              </w:rPr>
            </w:pPr>
          </w:p>
        </w:tc>
      </w:tr>
    </w:tbl>
    <w:p w14:paraId="503314DC" w14:textId="77777777" w:rsidR="00331868" w:rsidRDefault="00331868" w:rsidP="00331868">
      <w:pPr>
        <w:rPr>
          <w:rFonts w:ascii="Times New Roman" w:hAnsi="Times New Roman"/>
          <w:color w:val="000000"/>
        </w:rPr>
      </w:pPr>
    </w:p>
    <w:p w14:paraId="52B41037" w14:textId="77777777" w:rsidR="00331868" w:rsidRDefault="00331868" w:rsidP="00331868">
      <w:pPr>
        <w:pStyle w:val="Heading2"/>
        <w:rPr>
          <w:bCs/>
          <w:szCs w:val="24"/>
          <w:lang w:val="en-US"/>
        </w:rPr>
      </w:pPr>
      <w:bookmarkStart w:id="2236" w:name="_Toc383183255"/>
      <w:bookmarkStart w:id="2237" w:name="BKM_70E620BB_785A_46DE_BB73_B792905A74ED"/>
      <w:r>
        <w:rPr>
          <w:bCs/>
          <w:szCs w:val="24"/>
          <w:lang w:val="en-US"/>
        </w:rPr>
        <w:t>CommunicationEvent</w:t>
      </w:r>
      <w:bookmarkEnd w:id="2236"/>
    </w:p>
    <w:p w14:paraId="60DEF51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46CFE11" w14:textId="77777777" w:rsidR="00331868" w:rsidRDefault="00331868" w:rsidP="00331868">
      <w:pPr>
        <w:rPr>
          <w:rFonts w:ascii="Times New Roman" w:hAnsi="Times New Roman"/>
          <w:color w:val="000000"/>
        </w:rPr>
      </w:pPr>
    </w:p>
    <w:p w14:paraId="445BD167" w14:textId="77777777" w:rsidR="00331868" w:rsidRDefault="00331868" w:rsidP="00331868">
      <w:r>
        <w:rPr>
          <w:rFonts w:ascii="Times New Roman" w:hAnsi="Times New Roman"/>
          <w:color w:val="000000"/>
        </w:rPr>
        <w:t>A communication event that is occurring or has occurred. E.g., an alert that was sent, a Direct message that was sent.</w:t>
      </w:r>
    </w:p>
    <w:p w14:paraId="117D4698" w14:textId="77777777" w:rsidR="00331868" w:rsidRDefault="00331868" w:rsidP="00331868">
      <w:pPr>
        <w:rPr>
          <w:rFonts w:ascii="Times New Roman" w:hAnsi="Times New Roman"/>
        </w:rPr>
      </w:pPr>
    </w:p>
    <w:p w14:paraId="0E09F775" w14:textId="77777777" w:rsidR="00331868" w:rsidRDefault="00331868" w:rsidP="00331868">
      <w:pPr>
        <w:rPr>
          <w:rFonts w:ascii="Times New Roman" w:hAnsi="Times New Roman"/>
        </w:rPr>
      </w:pPr>
    </w:p>
    <w:p w14:paraId="2F670C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4D400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65271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998F0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C10A1B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1896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E12E0B6" w14:textId="77777777" w:rsidTr="00AE3867">
        <w:tc>
          <w:tcPr>
            <w:tcW w:w="2250" w:type="dxa"/>
            <w:tcBorders>
              <w:top w:val="single" w:sz="2" w:space="0" w:color="auto"/>
              <w:left w:val="single" w:sz="2" w:space="0" w:color="auto"/>
              <w:bottom w:val="single" w:sz="2" w:space="0" w:color="auto"/>
              <w:right w:val="single" w:sz="2" w:space="0" w:color="auto"/>
            </w:tcBorders>
          </w:tcPr>
          <w:p w14:paraId="2D9F43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FB2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68FD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C830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E85E94"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7813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3234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0D2677" w14:textId="77777777" w:rsidR="00331868" w:rsidRDefault="00331868" w:rsidP="00AE3867">
            <w:pPr>
              <w:rPr>
                <w:rFonts w:ascii="Times New Roman" w:hAnsi="Times New Roman"/>
                <w:color w:val="000000"/>
              </w:rPr>
            </w:pPr>
            <w:r>
              <w:rPr>
                <w:rFonts w:ascii="Times New Roman" w:hAnsi="Times New Roman"/>
                <w:color w:val="000000"/>
              </w:rPr>
              <w:t>Performance</w:t>
            </w:r>
          </w:p>
          <w:p w14:paraId="5B89A1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162D95" w14:textId="77777777" w:rsidR="00331868" w:rsidRDefault="00331868" w:rsidP="00AE3867">
            <w:pPr>
              <w:rPr>
                <w:rFonts w:ascii="Times New Roman" w:hAnsi="Times New Roman"/>
                <w:color w:val="000000"/>
              </w:rPr>
            </w:pPr>
          </w:p>
          <w:p w14:paraId="4FDF8C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496FF8" w14:textId="77777777" w:rsidTr="00AE3867">
        <w:tc>
          <w:tcPr>
            <w:tcW w:w="2250" w:type="dxa"/>
            <w:tcBorders>
              <w:top w:val="single" w:sz="2" w:space="0" w:color="auto"/>
              <w:left w:val="single" w:sz="2" w:space="0" w:color="auto"/>
              <w:bottom w:val="single" w:sz="2" w:space="0" w:color="auto"/>
              <w:right w:val="single" w:sz="2" w:space="0" w:color="auto"/>
            </w:tcBorders>
          </w:tcPr>
          <w:p w14:paraId="454391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428C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A2A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054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D54146"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1C3610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19C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71AEC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14C1F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120FA" w14:textId="77777777" w:rsidR="00331868" w:rsidRDefault="00331868" w:rsidP="00AE3867">
            <w:pPr>
              <w:rPr>
                <w:rFonts w:ascii="Times New Roman" w:hAnsi="Times New Roman"/>
                <w:color w:val="000000"/>
              </w:rPr>
            </w:pPr>
          </w:p>
          <w:p w14:paraId="036AE1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70E77" w14:textId="77777777" w:rsidTr="00AE3867">
        <w:tc>
          <w:tcPr>
            <w:tcW w:w="2250" w:type="dxa"/>
            <w:tcBorders>
              <w:top w:val="single" w:sz="2" w:space="0" w:color="auto"/>
              <w:left w:val="single" w:sz="2" w:space="0" w:color="auto"/>
              <w:bottom w:val="single" w:sz="2" w:space="0" w:color="auto"/>
              <w:right w:val="single" w:sz="2" w:space="0" w:color="auto"/>
            </w:tcBorders>
          </w:tcPr>
          <w:p w14:paraId="3A593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91CC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67CAE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E080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BEB8A0"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0ABD92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A100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A70C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9019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D84C8" w14:textId="77777777" w:rsidR="00331868" w:rsidRDefault="00331868" w:rsidP="00AE3867">
            <w:pPr>
              <w:rPr>
                <w:rFonts w:ascii="Times New Roman" w:hAnsi="Times New Roman"/>
                <w:color w:val="000000"/>
              </w:rPr>
            </w:pPr>
          </w:p>
          <w:p w14:paraId="311BE7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37"/>
    </w:tbl>
    <w:p w14:paraId="3C12B0EA" w14:textId="77777777" w:rsidR="00331868" w:rsidRDefault="00331868" w:rsidP="00331868">
      <w:pPr>
        <w:rPr>
          <w:rFonts w:ascii="Times New Roman" w:hAnsi="Times New Roman"/>
          <w:color w:val="000000"/>
        </w:rPr>
      </w:pPr>
    </w:p>
    <w:p w14:paraId="3419D800" w14:textId="77777777" w:rsidR="00331868" w:rsidRDefault="00331868" w:rsidP="00331868">
      <w:pPr>
        <w:pStyle w:val="Heading2"/>
        <w:rPr>
          <w:bCs/>
          <w:szCs w:val="24"/>
          <w:lang w:val="en-US"/>
        </w:rPr>
      </w:pPr>
      <w:bookmarkStart w:id="2238" w:name="_Toc383183256"/>
      <w:bookmarkStart w:id="2239" w:name="BKM_96F9767D_142C_4B45_9D1A_C3CC2B58295A"/>
      <w:r>
        <w:rPr>
          <w:bCs/>
          <w:szCs w:val="24"/>
          <w:lang w:val="en-US"/>
        </w:rPr>
        <w:t>CommunicationOrder</w:t>
      </w:r>
      <w:bookmarkEnd w:id="2238"/>
    </w:p>
    <w:p w14:paraId="5E804D6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B26DE67" w14:textId="77777777" w:rsidR="00331868" w:rsidRDefault="00331868" w:rsidP="00331868">
      <w:pPr>
        <w:rPr>
          <w:rFonts w:ascii="Times New Roman" w:hAnsi="Times New Roman"/>
          <w:color w:val="000000"/>
        </w:rPr>
      </w:pPr>
    </w:p>
    <w:p w14:paraId="1D2F2223" w14:textId="77777777" w:rsidR="00331868" w:rsidRDefault="00331868" w:rsidP="00331868">
      <w:r>
        <w:rPr>
          <w:rFonts w:ascii="Times New Roman" w:hAnsi="Times New Roman"/>
          <w:color w:val="000000"/>
        </w:rPr>
        <w:lastRenderedPageBreak/>
        <w:t>An order to communicate. E.g., a physician requests to be notified when a lab result is available.</w:t>
      </w:r>
    </w:p>
    <w:p w14:paraId="343D50FD" w14:textId="77777777" w:rsidR="00331868" w:rsidRDefault="00331868" w:rsidP="00331868">
      <w:pPr>
        <w:rPr>
          <w:rFonts w:ascii="Times New Roman" w:hAnsi="Times New Roman"/>
        </w:rPr>
      </w:pPr>
    </w:p>
    <w:p w14:paraId="2F58BD32" w14:textId="77777777" w:rsidR="00331868" w:rsidRDefault="00331868" w:rsidP="00331868">
      <w:pPr>
        <w:rPr>
          <w:rFonts w:ascii="Times New Roman" w:hAnsi="Times New Roman"/>
        </w:rPr>
      </w:pPr>
    </w:p>
    <w:p w14:paraId="7A5F05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E5C7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5D0D8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DD11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E346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A5C52E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38EB57" w14:textId="77777777" w:rsidTr="00AE3867">
        <w:tc>
          <w:tcPr>
            <w:tcW w:w="2250" w:type="dxa"/>
            <w:tcBorders>
              <w:top w:val="single" w:sz="2" w:space="0" w:color="auto"/>
              <w:left w:val="single" w:sz="2" w:space="0" w:color="auto"/>
              <w:bottom w:val="single" w:sz="2" w:space="0" w:color="auto"/>
              <w:right w:val="single" w:sz="2" w:space="0" w:color="auto"/>
            </w:tcBorders>
          </w:tcPr>
          <w:p w14:paraId="04237A4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17B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084E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B1BD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C8D19A"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6F1DE7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590C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2E666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471AF6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196D4" w14:textId="77777777" w:rsidR="00331868" w:rsidRDefault="00331868" w:rsidP="00AE3867">
            <w:pPr>
              <w:rPr>
                <w:rFonts w:ascii="Times New Roman" w:hAnsi="Times New Roman"/>
                <w:color w:val="000000"/>
              </w:rPr>
            </w:pPr>
          </w:p>
          <w:p w14:paraId="36844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4C950B" w14:textId="77777777" w:rsidTr="00AE3867">
        <w:tc>
          <w:tcPr>
            <w:tcW w:w="2250" w:type="dxa"/>
            <w:tcBorders>
              <w:top w:val="single" w:sz="2" w:space="0" w:color="auto"/>
              <w:left w:val="single" w:sz="2" w:space="0" w:color="auto"/>
              <w:bottom w:val="single" w:sz="2" w:space="0" w:color="auto"/>
              <w:right w:val="single" w:sz="2" w:space="0" w:color="auto"/>
            </w:tcBorders>
          </w:tcPr>
          <w:p w14:paraId="21A90C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4E5E5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85A73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6C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0DACC"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756A0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665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7A1966" w14:textId="77777777" w:rsidR="00331868" w:rsidRDefault="00331868" w:rsidP="00AE3867">
            <w:pPr>
              <w:rPr>
                <w:rFonts w:ascii="Times New Roman" w:hAnsi="Times New Roman"/>
                <w:color w:val="000000"/>
              </w:rPr>
            </w:pPr>
            <w:r>
              <w:rPr>
                <w:rFonts w:ascii="Times New Roman" w:hAnsi="Times New Roman"/>
                <w:color w:val="000000"/>
              </w:rPr>
              <w:t>Order</w:t>
            </w:r>
          </w:p>
          <w:p w14:paraId="3A2D61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F8D68C" w14:textId="77777777" w:rsidR="00331868" w:rsidRDefault="00331868" w:rsidP="00AE3867">
            <w:pPr>
              <w:rPr>
                <w:rFonts w:ascii="Times New Roman" w:hAnsi="Times New Roman"/>
                <w:color w:val="000000"/>
              </w:rPr>
            </w:pPr>
          </w:p>
          <w:p w14:paraId="5A4BB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E2F7" w14:textId="77777777" w:rsidTr="00AE3867">
        <w:tc>
          <w:tcPr>
            <w:tcW w:w="2250" w:type="dxa"/>
            <w:tcBorders>
              <w:top w:val="single" w:sz="2" w:space="0" w:color="auto"/>
              <w:left w:val="single" w:sz="2" w:space="0" w:color="auto"/>
              <w:bottom w:val="single" w:sz="2" w:space="0" w:color="auto"/>
              <w:right w:val="single" w:sz="2" w:space="0" w:color="auto"/>
            </w:tcBorders>
          </w:tcPr>
          <w:p w14:paraId="05FE87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98CF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5DC6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88BA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6CD695"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1F70E4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E8A8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94122F"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B8A61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DC8F0E" w14:textId="77777777" w:rsidR="00331868" w:rsidRDefault="00331868" w:rsidP="00AE3867">
            <w:pPr>
              <w:rPr>
                <w:rFonts w:ascii="Times New Roman" w:hAnsi="Times New Roman"/>
                <w:color w:val="000000"/>
              </w:rPr>
            </w:pPr>
          </w:p>
          <w:p w14:paraId="4668D5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39"/>
    </w:tbl>
    <w:p w14:paraId="54CDE0CA" w14:textId="77777777" w:rsidR="00331868" w:rsidRDefault="00331868" w:rsidP="00331868">
      <w:pPr>
        <w:rPr>
          <w:rFonts w:ascii="Times New Roman" w:hAnsi="Times New Roman"/>
          <w:color w:val="000000"/>
        </w:rPr>
      </w:pPr>
    </w:p>
    <w:p w14:paraId="79359506" w14:textId="77777777" w:rsidR="00331868" w:rsidRDefault="00331868" w:rsidP="00331868">
      <w:pPr>
        <w:pStyle w:val="Heading2"/>
        <w:rPr>
          <w:bCs/>
          <w:szCs w:val="24"/>
          <w:lang w:val="en-US"/>
        </w:rPr>
      </w:pPr>
      <w:bookmarkStart w:id="2240" w:name="_Toc383183257"/>
      <w:bookmarkStart w:id="2241" w:name="BKM_EC6EFE1D_0E7C_44E2_8834_BE4AF1E8CA28"/>
      <w:r>
        <w:rPr>
          <w:bCs/>
          <w:szCs w:val="24"/>
          <w:lang w:val="en-US"/>
        </w:rPr>
        <w:t>CommunicationProposal</w:t>
      </w:r>
      <w:bookmarkEnd w:id="2240"/>
    </w:p>
    <w:p w14:paraId="17A2F9B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253E3E2" w14:textId="77777777" w:rsidR="00331868" w:rsidRDefault="00331868" w:rsidP="00331868">
      <w:pPr>
        <w:rPr>
          <w:rFonts w:ascii="Times New Roman" w:hAnsi="Times New Roman"/>
          <w:color w:val="000000"/>
        </w:rPr>
      </w:pPr>
    </w:p>
    <w:p w14:paraId="475A4A97" w14:textId="77777777" w:rsidR="00331868" w:rsidRDefault="00331868" w:rsidP="00331868">
      <w:r>
        <w:rPr>
          <w:rFonts w:ascii="Times New Roman" w:hAnsi="Times New Roman"/>
          <w:color w:val="000000"/>
        </w:rPr>
        <w:t>A proposal to communicate. E.g., the CDS system proposes that an alert be sent to a responsible provider, the CDS system proposes that the public health agency be notified about a reportable condition.</w:t>
      </w:r>
    </w:p>
    <w:p w14:paraId="6DEC5580" w14:textId="77777777" w:rsidR="00331868" w:rsidRDefault="00331868" w:rsidP="00331868">
      <w:pPr>
        <w:rPr>
          <w:rFonts w:ascii="Times New Roman" w:hAnsi="Times New Roman"/>
        </w:rPr>
      </w:pPr>
    </w:p>
    <w:p w14:paraId="1E98F6C1" w14:textId="77777777" w:rsidR="00331868" w:rsidRDefault="00331868" w:rsidP="00331868">
      <w:pPr>
        <w:rPr>
          <w:rFonts w:ascii="Times New Roman" w:hAnsi="Times New Roman"/>
        </w:rPr>
      </w:pPr>
    </w:p>
    <w:p w14:paraId="6D3F094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B78C35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653C75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13AA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1C6E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5B9297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D2E401" w14:textId="77777777" w:rsidTr="00AE3867">
        <w:tc>
          <w:tcPr>
            <w:tcW w:w="2250" w:type="dxa"/>
            <w:tcBorders>
              <w:top w:val="single" w:sz="2" w:space="0" w:color="auto"/>
              <w:left w:val="single" w:sz="2" w:space="0" w:color="auto"/>
              <w:bottom w:val="single" w:sz="2" w:space="0" w:color="auto"/>
              <w:right w:val="single" w:sz="2" w:space="0" w:color="auto"/>
            </w:tcBorders>
          </w:tcPr>
          <w:p w14:paraId="02EB1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CF1A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25D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0B60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7A3EF"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36D8BB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AD49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EDC475"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1968D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7C7EE84" w14:textId="77777777" w:rsidR="00331868" w:rsidRDefault="00331868" w:rsidP="00AE3867">
            <w:pPr>
              <w:rPr>
                <w:rFonts w:ascii="Times New Roman" w:hAnsi="Times New Roman"/>
                <w:color w:val="000000"/>
              </w:rPr>
            </w:pPr>
          </w:p>
          <w:p w14:paraId="6C15FE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EEFF50" w14:textId="77777777" w:rsidTr="00AE3867">
        <w:tc>
          <w:tcPr>
            <w:tcW w:w="2250" w:type="dxa"/>
            <w:tcBorders>
              <w:top w:val="single" w:sz="2" w:space="0" w:color="auto"/>
              <w:left w:val="single" w:sz="2" w:space="0" w:color="auto"/>
              <w:bottom w:val="single" w:sz="2" w:space="0" w:color="auto"/>
              <w:right w:val="single" w:sz="2" w:space="0" w:color="auto"/>
            </w:tcBorders>
          </w:tcPr>
          <w:p w14:paraId="0F81B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1096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5B4EF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14C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1A0E42"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8A1C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AC91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59D2E0" w14:textId="77777777" w:rsidR="00331868" w:rsidRDefault="00331868" w:rsidP="00AE3867">
            <w:pPr>
              <w:rPr>
                <w:rFonts w:ascii="Times New Roman" w:hAnsi="Times New Roman"/>
                <w:color w:val="000000"/>
              </w:rPr>
            </w:pPr>
            <w:r>
              <w:rPr>
                <w:rFonts w:ascii="Times New Roman" w:hAnsi="Times New Roman"/>
                <w:color w:val="000000"/>
              </w:rPr>
              <w:t>ProposalFor</w:t>
            </w:r>
          </w:p>
          <w:p w14:paraId="2DFBBB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D5DE567" w14:textId="77777777" w:rsidR="00331868" w:rsidRDefault="00331868" w:rsidP="00AE3867">
            <w:pPr>
              <w:rPr>
                <w:rFonts w:ascii="Times New Roman" w:hAnsi="Times New Roman"/>
                <w:color w:val="000000"/>
              </w:rPr>
            </w:pPr>
          </w:p>
          <w:p w14:paraId="06366C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0269C3" w14:textId="77777777" w:rsidTr="00AE3867">
        <w:tc>
          <w:tcPr>
            <w:tcW w:w="2250" w:type="dxa"/>
            <w:tcBorders>
              <w:top w:val="single" w:sz="2" w:space="0" w:color="auto"/>
              <w:left w:val="single" w:sz="2" w:space="0" w:color="auto"/>
              <w:bottom w:val="single" w:sz="2" w:space="0" w:color="auto"/>
              <w:right w:val="single" w:sz="2" w:space="0" w:color="auto"/>
            </w:tcBorders>
          </w:tcPr>
          <w:p w14:paraId="1BC592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599D9F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4A77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E29C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87DCE8"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443284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1202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FBDC6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B43A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6A7254" w14:textId="77777777" w:rsidR="00331868" w:rsidRDefault="00331868" w:rsidP="00AE3867">
            <w:pPr>
              <w:rPr>
                <w:rFonts w:ascii="Times New Roman" w:hAnsi="Times New Roman"/>
                <w:color w:val="000000"/>
              </w:rPr>
            </w:pPr>
          </w:p>
          <w:p w14:paraId="27B0FD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41"/>
    </w:tbl>
    <w:p w14:paraId="13A04997" w14:textId="77777777" w:rsidR="00331868" w:rsidRDefault="00331868" w:rsidP="00331868">
      <w:pPr>
        <w:rPr>
          <w:rFonts w:ascii="Times New Roman" w:hAnsi="Times New Roman"/>
          <w:color w:val="000000"/>
        </w:rPr>
      </w:pPr>
    </w:p>
    <w:p w14:paraId="0733E0FA" w14:textId="77777777" w:rsidR="00331868" w:rsidRDefault="00331868" w:rsidP="00331868">
      <w:pPr>
        <w:pStyle w:val="Heading2"/>
        <w:rPr>
          <w:bCs/>
          <w:szCs w:val="24"/>
          <w:lang w:val="en-US"/>
        </w:rPr>
      </w:pPr>
      <w:bookmarkStart w:id="2242" w:name="_Toc383183258"/>
      <w:r>
        <w:rPr>
          <w:bCs/>
          <w:szCs w:val="24"/>
          <w:lang w:val="en-US"/>
        </w:rPr>
        <w:t>ConditionAbsent</w:t>
      </w:r>
      <w:bookmarkEnd w:id="2242"/>
    </w:p>
    <w:p w14:paraId="6C4A965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4772277" w14:textId="77777777" w:rsidR="00331868" w:rsidRDefault="00331868" w:rsidP="00331868">
      <w:pPr>
        <w:rPr>
          <w:rFonts w:ascii="Times New Roman" w:hAnsi="Times New Roman"/>
          <w:color w:val="000000"/>
        </w:rPr>
      </w:pPr>
    </w:p>
    <w:p w14:paraId="6971D704" w14:textId="77777777" w:rsidR="00331868" w:rsidRDefault="00331868" w:rsidP="00331868">
      <w:r>
        <w:rPr>
          <w:rFonts w:ascii="Times New Roman" w:hAnsi="Times New Roman"/>
          <w:color w:val="000000"/>
        </w:rPr>
        <w:t>A statement asserting that the subject was known to NOT have the condition within the duration that is specified.</w:t>
      </w:r>
    </w:p>
    <w:p w14:paraId="4F529F9A" w14:textId="77777777" w:rsidR="00331868" w:rsidRDefault="00331868" w:rsidP="00331868">
      <w:pPr>
        <w:rPr>
          <w:rFonts w:ascii="Times New Roman" w:hAnsi="Times New Roman"/>
        </w:rPr>
      </w:pPr>
    </w:p>
    <w:p w14:paraId="2FC1A70C" w14:textId="77777777" w:rsidR="00331868" w:rsidRDefault="00331868" w:rsidP="00331868">
      <w:pPr>
        <w:rPr>
          <w:rFonts w:ascii="Times New Roman" w:hAnsi="Times New Roman"/>
        </w:rPr>
      </w:pPr>
    </w:p>
    <w:p w14:paraId="3332318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4407C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7A1F9E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BFCFD2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8923D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30414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F028" w14:textId="77777777" w:rsidTr="00AE3867">
        <w:tc>
          <w:tcPr>
            <w:tcW w:w="2250" w:type="dxa"/>
            <w:tcBorders>
              <w:top w:val="single" w:sz="2" w:space="0" w:color="auto"/>
              <w:left w:val="single" w:sz="2" w:space="0" w:color="auto"/>
              <w:bottom w:val="single" w:sz="2" w:space="0" w:color="auto"/>
              <w:right w:val="single" w:sz="2" w:space="0" w:color="auto"/>
            </w:tcBorders>
          </w:tcPr>
          <w:p w14:paraId="01EBE4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B8D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6E29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287C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3C6875"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0800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BDDF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20E828"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67702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9E222C" w14:textId="77777777" w:rsidR="00331868" w:rsidRDefault="00331868" w:rsidP="00AE3867">
            <w:pPr>
              <w:rPr>
                <w:rFonts w:ascii="Times New Roman" w:hAnsi="Times New Roman"/>
                <w:color w:val="000000"/>
              </w:rPr>
            </w:pPr>
          </w:p>
          <w:p w14:paraId="1391D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B8E1BE9" w14:textId="77777777" w:rsidTr="00AE3867">
        <w:tc>
          <w:tcPr>
            <w:tcW w:w="2250" w:type="dxa"/>
            <w:tcBorders>
              <w:top w:val="single" w:sz="2" w:space="0" w:color="auto"/>
              <w:left w:val="single" w:sz="2" w:space="0" w:color="auto"/>
              <w:bottom w:val="single" w:sz="2" w:space="0" w:color="auto"/>
              <w:right w:val="single" w:sz="2" w:space="0" w:color="auto"/>
            </w:tcBorders>
          </w:tcPr>
          <w:p w14:paraId="587F0C3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D038F9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A85A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B397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34513"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510DCD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85517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38126"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7CE61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88DF83" w14:textId="77777777" w:rsidR="00331868" w:rsidRDefault="00331868" w:rsidP="00AE3867">
            <w:pPr>
              <w:rPr>
                <w:rFonts w:ascii="Times New Roman" w:hAnsi="Times New Roman"/>
                <w:color w:val="000000"/>
              </w:rPr>
            </w:pPr>
          </w:p>
          <w:p w14:paraId="74F379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D18E63" w14:textId="77777777" w:rsidR="00331868" w:rsidRDefault="00331868" w:rsidP="00331868">
      <w:pPr>
        <w:rPr>
          <w:rFonts w:ascii="Times New Roman" w:hAnsi="Times New Roman"/>
          <w:color w:val="000000"/>
        </w:rPr>
      </w:pPr>
    </w:p>
    <w:p w14:paraId="63505683" w14:textId="77777777" w:rsidR="00331868" w:rsidRDefault="00331868" w:rsidP="00331868">
      <w:pPr>
        <w:pStyle w:val="Heading2"/>
        <w:rPr>
          <w:bCs/>
          <w:szCs w:val="24"/>
          <w:lang w:val="en-US"/>
        </w:rPr>
      </w:pPr>
      <w:bookmarkStart w:id="2243" w:name="_Toc383183259"/>
      <w:bookmarkStart w:id="2244" w:name="BKM_5D7CCBDD_28D2_4EF0_8AFF_1883901CD47F"/>
      <w:r>
        <w:rPr>
          <w:bCs/>
          <w:szCs w:val="24"/>
          <w:lang w:val="en-US"/>
        </w:rPr>
        <w:t>ConditionPresenceUnknown</w:t>
      </w:r>
      <w:bookmarkEnd w:id="2243"/>
    </w:p>
    <w:p w14:paraId="1C13C4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3D6CAF3C" w14:textId="77777777" w:rsidR="00331868" w:rsidRDefault="00331868" w:rsidP="00331868">
      <w:pPr>
        <w:rPr>
          <w:rFonts w:ascii="Times New Roman" w:hAnsi="Times New Roman"/>
          <w:color w:val="000000"/>
        </w:rPr>
      </w:pPr>
    </w:p>
    <w:p w14:paraId="0D8B65D8" w14:textId="77777777" w:rsidR="00331868" w:rsidRDefault="00331868" w:rsidP="00331868">
      <w:r>
        <w:rPr>
          <w:rFonts w:ascii="Times New Roman" w:hAnsi="Times New Roman"/>
          <w:color w:val="000000"/>
        </w:rPr>
        <w:t>A statement asserting that it is unknown if the subject had the condition within the duration that is specified.</w:t>
      </w:r>
    </w:p>
    <w:p w14:paraId="37CEC92A" w14:textId="77777777" w:rsidR="00331868" w:rsidRDefault="00331868" w:rsidP="00331868">
      <w:pPr>
        <w:rPr>
          <w:rFonts w:ascii="Times New Roman" w:hAnsi="Times New Roman"/>
        </w:rPr>
      </w:pPr>
    </w:p>
    <w:p w14:paraId="130824DB" w14:textId="77777777" w:rsidR="00331868" w:rsidRDefault="00331868" w:rsidP="00331868">
      <w:pPr>
        <w:rPr>
          <w:rFonts w:ascii="Times New Roman" w:hAnsi="Times New Roman"/>
        </w:rPr>
      </w:pPr>
    </w:p>
    <w:p w14:paraId="3A7A9BC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D23E9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CB81B2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F6A7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93D8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4DCFEB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A303A" w14:textId="77777777" w:rsidTr="00AE3867">
        <w:tc>
          <w:tcPr>
            <w:tcW w:w="2250" w:type="dxa"/>
            <w:tcBorders>
              <w:top w:val="single" w:sz="2" w:space="0" w:color="auto"/>
              <w:left w:val="single" w:sz="2" w:space="0" w:color="auto"/>
              <w:bottom w:val="single" w:sz="2" w:space="0" w:color="auto"/>
              <w:right w:val="single" w:sz="2" w:space="0" w:color="auto"/>
            </w:tcBorders>
          </w:tcPr>
          <w:p w14:paraId="75D00F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FC80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2D1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2D3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9E1A6"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50925D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1D643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9A5D3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0F6A2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89626" w14:textId="77777777" w:rsidR="00331868" w:rsidRDefault="00331868" w:rsidP="00AE3867">
            <w:pPr>
              <w:rPr>
                <w:rFonts w:ascii="Times New Roman" w:hAnsi="Times New Roman"/>
                <w:color w:val="000000"/>
              </w:rPr>
            </w:pPr>
          </w:p>
          <w:p w14:paraId="74652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4B6BF4" w14:textId="77777777" w:rsidTr="00AE3867">
        <w:tc>
          <w:tcPr>
            <w:tcW w:w="2250" w:type="dxa"/>
            <w:tcBorders>
              <w:top w:val="single" w:sz="2" w:space="0" w:color="auto"/>
              <w:left w:val="single" w:sz="2" w:space="0" w:color="auto"/>
              <w:bottom w:val="single" w:sz="2" w:space="0" w:color="auto"/>
              <w:right w:val="single" w:sz="2" w:space="0" w:color="auto"/>
            </w:tcBorders>
          </w:tcPr>
          <w:p w14:paraId="2FA917A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FE5C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3568D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0378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F39E"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61D1B6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60F4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475E2"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7BAB2B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B1BE5F" w14:textId="77777777" w:rsidR="00331868" w:rsidRDefault="00331868" w:rsidP="00AE3867">
            <w:pPr>
              <w:rPr>
                <w:rFonts w:ascii="Times New Roman" w:hAnsi="Times New Roman"/>
                <w:color w:val="000000"/>
              </w:rPr>
            </w:pPr>
          </w:p>
          <w:p w14:paraId="6DE124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44"/>
    </w:tbl>
    <w:p w14:paraId="7579753C" w14:textId="77777777" w:rsidR="00331868" w:rsidRDefault="00331868" w:rsidP="00331868">
      <w:pPr>
        <w:rPr>
          <w:rFonts w:ascii="Times New Roman" w:hAnsi="Times New Roman"/>
          <w:color w:val="000000"/>
        </w:rPr>
      </w:pPr>
    </w:p>
    <w:p w14:paraId="4F9379E7" w14:textId="77777777" w:rsidR="00331868" w:rsidRDefault="00331868" w:rsidP="00331868">
      <w:pPr>
        <w:pStyle w:val="Heading2"/>
        <w:rPr>
          <w:bCs/>
          <w:szCs w:val="24"/>
          <w:lang w:val="en-US"/>
        </w:rPr>
      </w:pPr>
      <w:bookmarkStart w:id="2245" w:name="_Toc383183260"/>
      <w:r>
        <w:rPr>
          <w:bCs/>
          <w:szCs w:val="24"/>
          <w:lang w:val="en-US"/>
        </w:rPr>
        <w:t>ConditionPresent</w:t>
      </w:r>
      <w:bookmarkEnd w:id="2245"/>
    </w:p>
    <w:p w14:paraId="67B87D8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2BB5032E" w14:textId="77777777" w:rsidR="00331868" w:rsidRDefault="00331868" w:rsidP="00331868">
      <w:pPr>
        <w:rPr>
          <w:rFonts w:ascii="Times New Roman" w:hAnsi="Times New Roman"/>
          <w:color w:val="000000"/>
        </w:rPr>
      </w:pPr>
    </w:p>
    <w:p w14:paraId="5A47D2B4" w14:textId="77777777" w:rsidR="00331868" w:rsidRDefault="00331868" w:rsidP="00331868">
      <w:r>
        <w:rPr>
          <w:rFonts w:ascii="Times New Roman" w:hAnsi="Times New Roman"/>
          <w:color w:val="000000"/>
        </w:rPr>
        <w:t>A statement about a condition that the patient has or is believed to have had.</w:t>
      </w:r>
    </w:p>
    <w:p w14:paraId="106B18D0" w14:textId="77777777" w:rsidR="00331868" w:rsidRDefault="00331868" w:rsidP="00331868">
      <w:pPr>
        <w:rPr>
          <w:rFonts w:ascii="Times New Roman" w:hAnsi="Times New Roman"/>
        </w:rPr>
      </w:pPr>
    </w:p>
    <w:p w14:paraId="77A399BC" w14:textId="77777777" w:rsidR="00331868" w:rsidRDefault="00331868" w:rsidP="00331868">
      <w:pPr>
        <w:rPr>
          <w:rFonts w:ascii="Times New Roman" w:hAnsi="Times New Roman"/>
        </w:rPr>
      </w:pPr>
    </w:p>
    <w:p w14:paraId="5A4DA7A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E70704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02569F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65E05D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12C1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A85EA0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DD1C6B" w14:textId="77777777" w:rsidTr="00AE3867">
        <w:tc>
          <w:tcPr>
            <w:tcW w:w="2250" w:type="dxa"/>
            <w:tcBorders>
              <w:top w:val="single" w:sz="2" w:space="0" w:color="auto"/>
              <w:left w:val="single" w:sz="2" w:space="0" w:color="auto"/>
              <w:bottom w:val="single" w:sz="2" w:space="0" w:color="auto"/>
              <w:right w:val="single" w:sz="2" w:space="0" w:color="auto"/>
            </w:tcBorders>
          </w:tcPr>
          <w:p w14:paraId="6A911E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C52B1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B6FA5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268C1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82817" w14:textId="77777777" w:rsidR="00331868" w:rsidRDefault="00331868" w:rsidP="00AE3867">
            <w:pPr>
              <w:rPr>
                <w:rFonts w:ascii="Times New Roman" w:hAnsi="Times New Roman"/>
                <w:color w:val="000000"/>
              </w:rPr>
            </w:pPr>
            <w:r>
              <w:rPr>
                <w:rFonts w:ascii="Times New Roman" w:hAnsi="Times New Roman"/>
                <w:color w:val="000000"/>
              </w:rPr>
              <w:lastRenderedPageBreak/>
              <w:t>ConditionPresent</w:t>
            </w:r>
          </w:p>
          <w:p w14:paraId="5986D1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2E37D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213F86" w14:textId="77777777" w:rsidR="00331868" w:rsidRDefault="00331868" w:rsidP="00AE3867">
            <w:pPr>
              <w:rPr>
                <w:rFonts w:ascii="Times New Roman" w:hAnsi="Times New Roman"/>
                <w:color w:val="000000"/>
              </w:rPr>
            </w:pPr>
            <w:r>
              <w:rPr>
                <w:rFonts w:ascii="Times New Roman" w:hAnsi="Times New Roman"/>
                <w:color w:val="000000"/>
              </w:rPr>
              <w:lastRenderedPageBreak/>
              <w:t>ConditionDescriptor</w:t>
            </w:r>
          </w:p>
          <w:p w14:paraId="428EBA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D9513" w14:textId="77777777" w:rsidR="00331868" w:rsidRDefault="00331868" w:rsidP="00AE3867">
            <w:pPr>
              <w:rPr>
                <w:rFonts w:ascii="Times New Roman" w:hAnsi="Times New Roman"/>
                <w:color w:val="000000"/>
              </w:rPr>
            </w:pPr>
          </w:p>
          <w:p w14:paraId="6A9D053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02585A52" w14:textId="77777777" w:rsidTr="00AE3867">
        <w:tc>
          <w:tcPr>
            <w:tcW w:w="2250" w:type="dxa"/>
            <w:tcBorders>
              <w:top w:val="single" w:sz="2" w:space="0" w:color="auto"/>
              <w:left w:val="single" w:sz="2" w:space="0" w:color="auto"/>
              <w:bottom w:val="single" w:sz="2" w:space="0" w:color="auto"/>
              <w:right w:val="single" w:sz="2" w:space="0" w:color="auto"/>
            </w:tcBorders>
          </w:tcPr>
          <w:p w14:paraId="5197F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4D48FE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462E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74D9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C9BEA7"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4AA3BF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F25E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1C980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300C2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2AA637" w14:textId="77777777" w:rsidR="00331868" w:rsidRDefault="00331868" w:rsidP="00AE3867">
            <w:pPr>
              <w:rPr>
                <w:rFonts w:ascii="Times New Roman" w:hAnsi="Times New Roman"/>
                <w:color w:val="000000"/>
              </w:rPr>
            </w:pPr>
          </w:p>
          <w:p w14:paraId="623766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4E3BEA" w14:textId="77777777" w:rsidTr="00AE3867">
        <w:tc>
          <w:tcPr>
            <w:tcW w:w="2250" w:type="dxa"/>
            <w:tcBorders>
              <w:top w:val="single" w:sz="2" w:space="0" w:color="auto"/>
              <w:left w:val="single" w:sz="2" w:space="0" w:color="auto"/>
              <w:bottom w:val="single" w:sz="2" w:space="0" w:color="auto"/>
              <w:right w:val="single" w:sz="2" w:space="0" w:color="auto"/>
            </w:tcBorders>
          </w:tcPr>
          <w:p w14:paraId="128D9A3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D61D9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A38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99373F"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9E956F6"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7B9E4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82A0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5960C2"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2EE1E0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30E34"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1AF49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5D513C" w14:textId="77777777" w:rsidR="00331868" w:rsidRDefault="00331868" w:rsidP="00331868">
      <w:pPr>
        <w:rPr>
          <w:rFonts w:ascii="Times New Roman" w:hAnsi="Times New Roman"/>
          <w:color w:val="000000"/>
        </w:rPr>
      </w:pPr>
    </w:p>
    <w:p w14:paraId="38021A61" w14:textId="77777777" w:rsidR="00331868" w:rsidRDefault="00331868" w:rsidP="00331868">
      <w:pPr>
        <w:pStyle w:val="Heading2"/>
        <w:rPr>
          <w:bCs/>
          <w:szCs w:val="24"/>
          <w:lang w:val="en-US"/>
        </w:rPr>
      </w:pPr>
      <w:bookmarkStart w:id="2246" w:name="_Toc383183261"/>
      <w:r>
        <w:rPr>
          <w:bCs/>
          <w:szCs w:val="24"/>
          <w:lang w:val="en-US"/>
        </w:rPr>
        <w:t>ContraindicationToMedication</w:t>
      </w:r>
      <w:bookmarkEnd w:id="2246"/>
    </w:p>
    <w:p w14:paraId="43BABB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DC47D85" w14:textId="77777777" w:rsidR="00331868" w:rsidRDefault="00331868" w:rsidP="00331868">
      <w:pPr>
        <w:rPr>
          <w:rFonts w:ascii="Times New Roman" w:hAnsi="Times New Roman"/>
          <w:color w:val="000000"/>
        </w:rPr>
      </w:pPr>
    </w:p>
    <w:p w14:paraId="2610386D" w14:textId="77777777" w:rsidR="00331868" w:rsidRDefault="00331868" w:rsidP="00331868">
      <w:r>
        <w:rPr>
          <w:rFonts w:ascii="Times New Roman" w:hAnsi="Times New Roman"/>
          <w:color w:val="000000"/>
        </w:rPr>
        <w:t>A patient condition or treatment in which the administration of the specified medication may lead to harm to the patient, e.g., anticoagulants are contraindicated for patients having bleeding disorders.</w:t>
      </w:r>
    </w:p>
    <w:p w14:paraId="575170A8" w14:textId="77777777" w:rsidR="00331868" w:rsidRDefault="00331868" w:rsidP="00331868">
      <w:pPr>
        <w:rPr>
          <w:rFonts w:ascii="Times New Roman" w:hAnsi="Times New Roman"/>
        </w:rPr>
      </w:pPr>
    </w:p>
    <w:p w14:paraId="6A5BCCAC" w14:textId="77777777" w:rsidR="00331868" w:rsidRDefault="00331868" w:rsidP="00331868">
      <w:pPr>
        <w:rPr>
          <w:rFonts w:ascii="Times New Roman" w:hAnsi="Times New Roman"/>
        </w:rPr>
      </w:pPr>
    </w:p>
    <w:p w14:paraId="5EC7D5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1D440B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4523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6230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FD242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60136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AA78FB" w14:textId="77777777" w:rsidTr="00AE3867">
        <w:tc>
          <w:tcPr>
            <w:tcW w:w="2250" w:type="dxa"/>
            <w:tcBorders>
              <w:top w:val="single" w:sz="2" w:space="0" w:color="auto"/>
              <w:left w:val="single" w:sz="2" w:space="0" w:color="auto"/>
              <w:bottom w:val="single" w:sz="2" w:space="0" w:color="auto"/>
              <w:right w:val="single" w:sz="2" w:space="0" w:color="auto"/>
            </w:tcBorders>
          </w:tcPr>
          <w:p w14:paraId="36C363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BDC6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6B24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69AB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F499B7"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5AB9ED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77B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E98D5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EDFE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CB7984" w14:textId="77777777" w:rsidR="00331868" w:rsidRDefault="00331868" w:rsidP="00AE3867">
            <w:pPr>
              <w:rPr>
                <w:rFonts w:ascii="Times New Roman" w:hAnsi="Times New Roman"/>
                <w:color w:val="000000"/>
              </w:rPr>
            </w:pPr>
          </w:p>
          <w:p w14:paraId="220173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826930" w14:textId="77777777" w:rsidTr="00AE3867">
        <w:tc>
          <w:tcPr>
            <w:tcW w:w="2250" w:type="dxa"/>
            <w:tcBorders>
              <w:top w:val="single" w:sz="2" w:space="0" w:color="auto"/>
              <w:left w:val="single" w:sz="2" w:space="0" w:color="auto"/>
              <w:bottom w:val="single" w:sz="2" w:space="0" w:color="auto"/>
              <w:right w:val="single" w:sz="2" w:space="0" w:color="auto"/>
            </w:tcBorders>
          </w:tcPr>
          <w:p w14:paraId="22EFED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96FA5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1BA3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673B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168B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8FA6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AD4D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9555F3"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40F14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9FFDA2" w14:textId="77777777" w:rsidR="00331868" w:rsidRDefault="00331868" w:rsidP="00AE3867">
            <w:pPr>
              <w:rPr>
                <w:rFonts w:ascii="Times New Roman" w:hAnsi="Times New Roman"/>
                <w:color w:val="000000"/>
              </w:rPr>
            </w:pPr>
          </w:p>
          <w:p w14:paraId="21D215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C78BE" w14:textId="77777777" w:rsidTr="00AE3867">
        <w:tc>
          <w:tcPr>
            <w:tcW w:w="2250" w:type="dxa"/>
            <w:tcBorders>
              <w:top w:val="single" w:sz="2" w:space="0" w:color="auto"/>
              <w:left w:val="single" w:sz="2" w:space="0" w:color="auto"/>
              <w:bottom w:val="single" w:sz="2" w:space="0" w:color="auto"/>
              <w:right w:val="single" w:sz="2" w:space="0" w:color="auto"/>
            </w:tcBorders>
          </w:tcPr>
          <w:p w14:paraId="0D0A1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858A31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7526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58E6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1A22A"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7F06F1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5E8BC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6E265CD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0C479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7126A1"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3BE39E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8F0CE29" w14:textId="77777777" w:rsidR="00331868" w:rsidRDefault="00331868" w:rsidP="00331868">
      <w:pPr>
        <w:rPr>
          <w:rFonts w:ascii="Times New Roman" w:hAnsi="Times New Roman"/>
          <w:color w:val="000000"/>
        </w:rPr>
      </w:pPr>
    </w:p>
    <w:p w14:paraId="4922037D" w14:textId="77777777" w:rsidR="00331868" w:rsidRDefault="00331868" w:rsidP="00331868">
      <w:pPr>
        <w:pStyle w:val="Heading2"/>
        <w:rPr>
          <w:bCs/>
          <w:szCs w:val="24"/>
          <w:lang w:val="en-US"/>
        </w:rPr>
      </w:pPr>
      <w:bookmarkStart w:id="2247" w:name="_Toc383183262"/>
      <w:r>
        <w:rPr>
          <w:bCs/>
          <w:szCs w:val="24"/>
          <w:lang w:val="en-US"/>
        </w:rPr>
        <w:t>ContraindicationToProcedure</w:t>
      </w:r>
      <w:bookmarkEnd w:id="2247"/>
    </w:p>
    <w:p w14:paraId="38ECB15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B5C5C20" w14:textId="77777777" w:rsidR="00331868" w:rsidRDefault="00331868" w:rsidP="00331868">
      <w:pPr>
        <w:rPr>
          <w:rFonts w:ascii="Times New Roman" w:hAnsi="Times New Roman"/>
          <w:color w:val="000000"/>
        </w:rPr>
      </w:pPr>
    </w:p>
    <w:p w14:paraId="51472BB0" w14:textId="77777777" w:rsidR="00331868" w:rsidRDefault="00331868" w:rsidP="00331868">
      <w:r>
        <w:rPr>
          <w:rFonts w:ascii="Times New Roman" w:hAnsi="Times New Roman"/>
          <w:color w:val="000000"/>
        </w:rPr>
        <w:t>A patient condition or treatment in which the performance of a procedure may lead to harm to the patient.</w:t>
      </w:r>
    </w:p>
    <w:p w14:paraId="3263E6B7" w14:textId="77777777" w:rsidR="00331868" w:rsidRDefault="00331868" w:rsidP="00331868">
      <w:pPr>
        <w:rPr>
          <w:rFonts w:ascii="Times New Roman" w:hAnsi="Times New Roman"/>
        </w:rPr>
      </w:pPr>
    </w:p>
    <w:p w14:paraId="3D96C3E9" w14:textId="77777777" w:rsidR="00331868" w:rsidRDefault="00331868" w:rsidP="00331868">
      <w:pPr>
        <w:rPr>
          <w:rFonts w:ascii="Times New Roman" w:hAnsi="Times New Roman"/>
        </w:rPr>
      </w:pPr>
    </w:p>
    <w:p w14:paraId="5BE69BC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EA02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F3353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4CD4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8C65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82B806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0ACC03F" w14:textId="77777777" w:rsidTr="00AE3867">
        <w:tc>
          <w:tcPr>
            <w:tcW w:w="2250" w:type="dxa"/>
            <w:tcBorders>
              <w:top w:val="single" w:sz="2" w:space="0" w:color="auto"/>
              <w:left w:val="single" w:sz="2" w:space="0" w:color="auto"/>
              <w:bottom w:val="single" w:sz="2" w:space="0" w:color="auto"/>
              <w:right w:val="single" w:sz="2" w:space="0" w:color="auto"/>
            </w:tcBorders>
          </w:tcPr>
          <w:p w14:paraId="076BF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14E6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D2C4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CD12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D28B9"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350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F45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FB589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78188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6B9BF7" w14:textId="77777777" w:rsidR="00331868" w:rsidRDefault="00331868" w:rsidP="00AE3867">
            <w:pPr>
              <w:rPr>
                <w:rFonts w:ascii="Times New Roman" w:hAnsi="Times New Roman"/>
                <w:color w:val="000000"/>
              </w:rPr>
            </w:pPr>
          </w:p>
          <w:p w14:paraId="7E4B0F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10C1579" w14:textId="77777777" w:rsidTr="00AE3867">
        <w:tc>
          <w:tcPr>
            <w:tcW w:w="2250" w:type="dxa"/>
            <w:tcBorders>
              <w:top w:val="single" w:sz="2" w:space="0" w:color="auto"/>
              <w:left w:val="single" w:sz="2" w:space="0" w:color="auto"/>
              <w:bottom w:val="single" w:sz="2" w:space="0" w:color="auto"/>
              <w:right w:val="single" w:sz="2" w:space="0" w:color="auto"/>
            </w:tcBorders>
          </w:tcPr>
          <w:p w14:paraId="1E57E9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A40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6A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39A73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D05EB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0FCE70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7EF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4E4A8B"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88EB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5FBEA4" w14:textId="77777777" w:rsidR="00331868" w:rsidRDefault="00331868" w:rsidP="00AE3867">
            <w:pPr>
              <w:rPr>
                <w:rFonts w:ascii="Times New Roman" w:hAnsi="Times New Roman"/>
                <w:color w:val="000000"/>
              </w:rPr>
            </w:pPr>
          </w:p>
          <w:p w14:paraId="22214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9D38BD" w14:textId="77777777" w:rsidTr="00AE3867">
        <w:tc>
          <w:tcPr>
            <w:tcW w:w="2250" w:type="dxa"/>
            <w:tcBorders>
              <w:top w:val="single" w:sz="2" w:space="0" w:color="auto"/>
              <w:left w:val="single" w:sz="2" w:space="0" w:color="auto"/>
              <w:bottom w:val="single" w:sz="2" w:space="0" w:color="auto"/>
              <w:right w:val="single" w:sz="2" w:space="0" w:color="auto"/>
            </w:tcBorders>
          </w:tcPr>
          <w:p w14:paraId="77A0B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6BB9C1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3197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93A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236336"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78A201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A14377F"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74A1F1A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C090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82A8EF"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68979E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9966A32" w14:textId="77777777" w:rsidR="00331868" w:rsidRDefault="00331868" w:rsidP="00331868">
      <w:pPr>
        <w:rPr>
          <w:rFonts w:ascii="Times New Roman" w:hAnsi="Times New Roman"/>
          <w:color w:val="000000"/>
        </w:rPr>
      </w:pPr>
    </w:p>
    <w:p w14:paraId="1A750191" w14:textId="77777777" w:rsidR="00331868" w:rsidRDefault="00331868" w:rsidP="00331868">
      <w:pPr>
        <w:pStyle w:val="Heading2"/>
        <w:rPr>
          <w:bCs/>
          <w:szCs w:val="24"/>
          <w:lang w:val="en-US"/>
        </w:rPr>
      </w:pPr>
      <w:bookmarkStart w:id="2248" w:name="_Toc383183263"/>
      <w:bookmarkStart w:id="2249" w:name="BKM_D5CB5C5A_C13A_4BD3_9C60_030BDC5613AE"/>
      <w:r>
        <w:rPr>
          <w:bCs/>
          <w:szCs w:val="24"/>
          <w:lang w:val="en-US"/>
        </w:rPr>
        <w:t>Cycle</w:t>
      </w:r>
      <w:bookmarkEnd w:id="2248"/>
    </w:p>
    <w:p w14:paraId="15C9E5D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D82BACC" w14:textId="77777777" w:rsidR="00331868" w:rsidRDefault="00331868" w:rsidP="00331868">
      <w:pPr>
        <w:rPr>
          <w:rFonts w:ascii="Times New Roman" w:hAnsi="Times New Roman"/>
          <w:color w:val="000000"/>
        </w:rPr>
      </w:pPr>
    </w:p>
    <w:p w14:paraId="1B451A93" w14:textId="77777777" w:rsidR="00331868" w:rsidRDefault="00331868" w:rsidP="00331868">
      <w:pPr>
        <w:rPr>
          <w:rFonts w:ascii="Times New Roman" w:hAnsi="Times New Roman"/>
          <w:color w:val="000000"/>
        </w:rPr>
      </w:pPr>
      <w:r>
        <w:rPr>
          <w:rFonts w:ascii="Times New Roman" w:hAnsi="Times New Roman"/>
          <w:color w:val="000000"/>
        </w:rPr>
        <w:t>Represents a predictable periodic interval where events may occur at specific points within this interval. Examples may include:</w:t>
      </w:r>
    </w:p>
    <w:p w14:paraId="4519339F" w14:textId="77777777" w:rsidR="00331868" w:rsidRDefault="00331868" w:rsidP="00331868">
      <w:pPr>
        <w:rPr>
          <w:rFonts w:ascii="Times New Roman" w:hAnsi="Times New Roman"/>
          <w:color w:val="000000"/>
        </w:rPr>
      </w:pPr>
    </w:p>
    <w:p w14:paraId="72DE39C5" w14:textId="77777777" w:rsidR="00331868" w:rsidRDefault="00331868" w:rsidP="00331868">
      <w:pPr>
        <w:rPr>
          <w:rFonts w:ascii="Times New Roman" w:hAnsi="Times New Roman"/>
          <w:color w:val="000000"/>
        </w:rPr>
      </w:pPr>
      <w:r>
        <w:rPr>
          <w:rFonts w:ascii="Times New Roman" w:hAnsi="Times New Roman"/>
          <w:color w:val="000000"/>
        </w:rPr>
        <w:t>1. An event that may occur TID.</w:t>
      </w:r>
    </w:p>
    <w:p w14:paraId="525B20B1" w14:textId="77777777" w:rsidR="00331868" w:rsidRDefault="00331868" w:rsidP="00331868">
      <w:pPr>
        <w:rPr>
          <w:rFonts w:ascii="Times New Roman" w:hAnsi="Times New Roman"/>
          <w:color w:val="000000"/>
        </w:rPr>
      </w:pPr>
      <w:r>
        <w:rPr>
          <w:rFonts w:ascii="Times New Roman" w:hAnsi="Times New Roman"/>
          <w:color w:val="000000"/>
        </w:rPr>
        <w:t>2. An event that may occur TID but at specific times such as 8am, noon, and 3pm.</w:t>
      </w:r>
    </w:p>
    <w:p w14:paraId="0D021652" w14:textId="77777777" w:rsidR="00331868" w:rsidRDefault="00331868" w:rsidP="00331868">
      <w:pPr>
        <w:rPr>
          <w:rFonts w:ascii="Times New Roman" w:hAnsi="Times New Roman"/>
          <w:color w:val="000000"/>
        </w:rPr>
      </w:pPr>
      <w:r>
        <w:rPr>
          <w:rFonts w:ascii="Times New Roman" w:hAnsi="Times New Roman"/>
          <w:color w:val="000000"/>
        </w:rPr>
        <w:t>3. An event that may occur three times a day but the interval is not important.</w:t>
      </w:r>
    </w:p>
    <w:p w14:paraId="241F1079" w14:textId="77777777" w:rsidR="00331868" w:rsidRDefault="00331868" w:rsidP="00331868">
      <w:pPr>
        <w:rPr>
          <w:rFonts w:ascii="Times New Roman" w:hAnsi="Times New Roman"/>
          <w:color w:val="000000"/>
        </w:rPr>
      </w:pPr>
      <w:r>
        <w:rPr>
          <w:rFonts w:ascii="Times New Roman" w:hAnsi="Times New Roman"/>
          <w:color w:val="000000"/>
        </w:rPr>
        <w:t>4. An event that may occur three times a day where the interval between events must be 8hrs (Q8H).</w:t>
      </w:r>
    </w:p>
    <w:p w14:paraId="56C7ACC6" w14:textId="77777777" w:rsidR="00331868" w:rsidRDefault="00331868" w:rsidP="00331868">
      <w:pPr>
        <w:rPr>
          <w:rFonts w:ascii="Times New Roman" w:hAnsi="Times New Roman"/>
          <w:color w:val="000000"/>
        </w:rPr>
      </w:pPr>
    </w:p>
    <w:p w14:paraId="453C1852" w14:textId="77777777" w:rsidR="00331868" w:rsidRDefault="00331868" w:rsidP="00331868">
      <w:pPr>
        <w:rPr>
          <w:rFonts w:ascii="Times New Roman" w:hAnsi="Times New Roman"/>
          <w:color w:val="000000"/>
        </w:rPr>
      </w:pPr>
      <w:r>
        <w:rPr>
          <w:rFonts w:ascii="Times New Roman" w:hAnsi="Times New Roman"/>
          <w:color w:val="000000"/>
        </w:rPr>
        <w:t xml:space="preserve">Note that cycles may be nested. For instance, </w:t>
      </w:r>
    </w:p>
    <w:p w14:paraId="2D7DED50" w14:textId="77777777" w:rsidR="00331868" w:rsidRDefault="00331868" w:rsidP="00331868">
      <w:r>
        <w:rPr>
          <w:rFonts w:ascii="Times New Roman" w:hAnsi="Times New Roman"/>
          <w:color w:val="000000"/>
        </w:rPr>
        <w:t>A chemotherapy regimen where a substance is administered TID on day 1,5,10 of a 10-day cycle.</w:t>
      </w:r>
    </w:p>
    <w:p w14:paraId="5305E2A3" w14:textId="77777777" w:rsidR="00331868" w:rsidRDefault="00331868" w:rsidP="00331868">
      <w:pPr>
        <w:rPr>
          <w:rFonts w:ascii="Times New Roman" w:hAnsi="Times New Roman"/>
        </w:rPr>
      </w:pPr>
    </w:p>
    <w:p w14:paraId="23D4797C" w14:textId="77777777" w:rsidR="00331868" w:rsidRDefault="00331868" w:rsidP="00331868">
      <w:pPr>
        <w:rPr>
          <w:rFonts w:ascii="Times New Roman" w:hAnsi="Times New Roman"/>
        </w:rPr>
      </w:pPr>
    </w:p>
    <w:p w14:paraId="29453D9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7FD4A7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058EF3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EDE32F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566F6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4BF5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1E94F8" w14:textId="77777777" w:rsidR="00331868" w:rsidRDefault="00331868" w:rsidP="00AE3867">
            <w:pPr>
              <w:rPr>
                <w:rFonts w:ascii="Times New Roman" w:hAnsi="Times New Roman"/>
                <w:color w:val="000000"/>
              </w:rPr>
            </w:pPr>
            <w:r>
              <w:rPr>
                <w:rFonts w:ascii="Times New Roman" w:hAnsi="Times New Roman"/>
                <w:b/>
                <w:color w:val="000000"/>
              </w:rPr>
              <w:t>cycleLagTime</w:t>
            </w:r>
            <w:r>
              <w:rPr>
                <w:rFonts w:ascii="Times New Roman" w:hAnsi="Times New Roman"/>
                <w:color w:val="000000"/>
              </w:rPr>
              <w:t xml:space="preserve"> Quantity</w:t>
            </w:r>
          </w:p>
          <w:p w14:paraId="2F45AA7D" w14:textId="77777777" w:rsidR="00331868" w:rsidRDefault="00331868" w:rsidP="00AE3867">
            <w:pPr>
              <w:rPr>
                <w:rFonts w:ascii="Times New Roman" w:hAnsi="Times New Roman"/>
                <w:color w:val="000000"/>
              </w:rPr>
            </w:pPr>
            <w:r>
              <w:rPr>
                <w:rFonts w:ascii="Times New Roman" w:hAnsi="Times New Roman"/>
                <w:color w:val="000000"/>
              </w:rPr>
              <w:t>Public</w:t>
            </w:r>
          </w:p>
          <w:p w14:paraId="1EAA40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726B80" w14:textId="77777777" w:rsidR="00331868" w:rsidRDefault="00331868" w:rsidP="00AE3867">
            <w:pPr>
              <w:rPr>
                <w:rFonts w:ascii="Times New Roman" w:hAnsi="Times New Roman"/>
                <w:color w:val="000000"/>
              </w:rPr>
            </w:pPr>
          </w:p>
          <w:p w14:paraId="3492BB95" w14:textId="77777777" w:rsidR="00331868" w:rsidRDefault="00331868" w:rsidP="00AE3867">
            <w:pPr>
              <w:rPr>
                <w:rFonts w:ascii="Times New Roman" w:hAnsi="Times New Roman"/>
                <w:color w:val="000000"/>
              </w:rPr>
            </w:pPr>
          </w:p>
          <w:p w14:paraId="7C3311CD" w14:textId="77777777" w:rsidR="00331868" w:rsidRDefault="00331868" w:rsidP="00AE3867">
            <w:pPr>
              <w:rPr>
                <w:rFonts w:ascii="Times New Roman" w:hAnsi="Times New Roman"/>
                <w:color w:val="000000"/>
              </w:rPr>
            </w:pPr>
          </w:p>
          <w:p w14:paraId="4E3EDB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65C1F5" w14:textId="77777777" w:rsidR="00331868" w:rsidRDefault="00331868" w:rsidP="00AE3867">
            <w:pPr>
              <w:rPr>
                <w:rFonts w:ascii="Times New Roman" w:hAnsi="Times New Roman"/>
                <w:color w:val="000000"/>
              </w:rPr>
            </w:pPr>
            <w:r>
              <w:rPr>
                <w:rFonts w:ascii="Times New Roman" w:hAnsi="Times New Roman"/>
                <w:color w:val="000000"/>
              </w:rPr>
              <w:t>Positive offset between the end of the first cycle and the start of the second one. That is, the start of the next cycle shall start after then end of the previous cycle.</w:t>
            </w:r>
          </w:p>
        </w:tc>
        <w:tc>
          <w:tcPr>
            <w:tcW w:w="3060" w:type="dxa"/>
            <w:tcBorders>
              <w:top w:val="single" w:sz="2" w:space="0" w:color="auto"/>
              <w:left w:val="single" w:sz="2" w:space="0" w:color="auto"/>
              <w:bottom w:val="single" w:sz="2" w:space="0" w:color="auto"/>
              <w:right w:val="single" w:sz="2" w:space="0" w:color="auto"/>
            </w:tcBorders>
          </w:tcPr>
          <w:p w14:paraId="46CEBE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45FCD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B45BD" w14:textId="77777777" w:rsidR="00331868" w:rsidRDefault="00331868" w:rsidP="00AE3867">
            <w:pPr>
              <w:rPr>
                <w:rFonts w:ascii="Times New Roman" w:hAnsi="Times New Roman"/>
                <w:color w:val="000000"/>
              </w:rPr>
            </w:pPr>
          </w:p>
        </w:tc>
      </w:tr>
      <w:tr w:rsidR="00331868" w14:paraId="2B8C8FB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58B31E" w14:textId="77777777" w:rsidR="00331868" w:rsidRDefault="00331868" w:rsidP="00AE3867">
            <w:pPr>
              <w:rPr>
                <w:rFonts w:ascii="Times New Roman" w:hAnsi="Times New Roman"/>
                <w:color w:val="000000"/>
              </w:rPr>
            </w:pPr>
            <w:bookmarkStart w:id="2250" w:name="BKM_E1FC7640_DE5D_4787_868B_1F0A32E2A326"/>
            <w:r>
              <w:rPr>
                <w:rFonts w:ascii="Times New Roman" w:hAnsi="Times New Roman"/>
                <w:b/>
                <w:color w:val="000000"/>
              </w:rPr>
              <w:lastRenderedPageBreak/>
              <w:t>cycleLeadTime</w:t>
            </w:r>
            <w:r>
              <w:rPr>
                <w:rFonts w:ascii="Times New Roman" w:hAnsi="Times New Roman"/>
                <w:color w:val="000000"/>
              </w:rPr>
              <w:t xml:space="preserve"> Quantity</w:t>
            </w:r>
          </w:p>
          <w:p w14:paraId="11DC3CAD" w14:textId="77777777" w:rsidR="00331868" w:rsidRDefault="00331868" w:rsidP="00AE3867">
            <w:pPr>
              <w:rPr>
                <w:rFonts w:ascii="Times New Roman" w:hAnsi="Times New Roman"/>
                <w:color w:val="000000"/>
              </w:rPr>
            </w:pPr>
            <w:r>
              <w:rPr>
                <w:rFonts w:ascii="Times New Roman" w:hAnsi="Times New Roman"/>
                <w:color w:val="000000"/>
              </w:rPr>
              <w:t>Public</w:t>
            </w:r>
          </w:p>
          <w:p w14:paraId="491063D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D3AC71" w14:textId="77777777" w:rsidR="00331868" w:rsidRDefault="00331868" w:rsidP="00AE3867">
            <w:pPr>
              <w:rPr>
                <w:rFonts w:ascii="Times New Roman" w:hAnsi="Times New Roman"/>
                <w:color w:val="000000"/>
              </w:rPr>
            </w:pPr>
          </w:p>
          <w:p w14:paraId="178B2366" w14:textId="77777777" w:rsidR="00331868" w:rsidRDefault="00331868" w:rsidP="00AE3867">
            <w:pPr>
              <w:rPr>
                <w:rFonts w:ascii="Times New Roman" w:hAnsi="Times New Roman"/>
                <w:color w:val="000000"/>
              </w:rPr>
            </w:pPr>
          </w:p>
          <w:p w14:paraId="4FD9CA4F" w14:textId="77777777" w:rsidR="00331868" w:rsidRDefault="00331868" w:rsidP="00AE3867">
            <w:pPr>
              <w:rPr>
                <w:rFonts w:ascii="Times New Roman" w:hAnsi="Times New Roman"/>
                <w:color w:val="000000"/>
              </w:rPr>
            </w:pPr>
          </w:p>
          <w:p w14:paraId="713312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63A96B" w14:textId="77777777" w:rsidR="00331868" w:rsidRDefault="00331868" w:rsidP="00AE3867">
            <w:pPr>
              <w:rPr>
                <w:rFonts w:ascii="Times New Roman" w:hAnsi="Times New Roman"/>
                <w:color w:val="000000"/>
              </w:rPr>
            </w:pPr>
            <w:r>
              <w:rPr>
                <w:rFonts w:ascii="Times New Roman" w:hAnsi="Times New Roman"/>
                <w:color w:val="000000"/>
              </w:rPr>
              <w:t>Negative offset between the end of the previous cycle and the start of the next cycle. That is, the start of the next cycle shall start before the end of the previous cycle.</w:t>
            </w:r>
          </w:p>
        </w:tc>
        <w:tc>
          <w:tcPr>
            <w:tcW w:w="3060" w:type="dxa"/>
            <w:tcBorders>
              <w:top w:val="single" w:sz="2" w:space="0" w:color="auto"/>
              <w:left w:val="single" w:sz="2" w:space="0" w:color="auto"/>
              <w:bottom w:val="single" w:sz="2" w:space="0" w:color="auto"/>
              <w:right w:val="single" w:sz="2" w:space="0" w:color="auto"/>
            </w:tcBorders>
          </w:tcPr>
          <w:p w14:paraId="3D673A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4E38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4E75D" w14:textId="77777777" w:rsidR="00331868" w:rsidRDefault="00331868" w:rsidP="00AE3867">
            <w:pPr>
              <w:rPr>
                <w:rFonts w:ascii="Times New Roman" w:hAnsi="Times New Roman"/>
                <w:color w:val="000000"/>
              </w:rPr>
            </w:pPr>
          </w:p>
        </w:tc>
        <w:bookmarkEnd w:id="2250"/>
      </w:tr>
      <w:tr w:rsidR="00331868" w14:paraId="65BCBF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710F8E" w14:textId="77777777" w:rsidR="00331868" w:rsidRDefault="00331868" w:rsidP="00AE3867">
            <w:pPr>
              <w:rPr>
                <w:rFonts w:ascii="Times New Roman" w:hAnsi="Times New Roman"/>
                <w:color w:val="000000"/>
              </w:rPr>
            </w:pPr>
            <w:bookmarkStart w:id="2251" w:name="BKM_98EA5451_2D26_4CE2_B2AE_ACD2E39F33D8"/>
            <w:r>
              <w:rPr>
                <w:rFonts w:ascii="Times New Roman" w:hAnsi="Times New Roman"/>
                <w:b/>
                <w:color w:val="000000"/>
              </w:rPr>
              <w:t>cycleLength</w:t>
            </w:r>
            <w:r>
              <w:rPr>
                <w:rFonts w:ascii="Times New Roman" w:hAnsi="Times New Roman"/>
                <w:color w:val="000000"/>
              </w:rPr>
              <w:t xml:space="preserve"> Quantity</w:t>
            </w:r>
          </w:p>
          <w:p w14:paraId="6E6E9266" w14:textId="77777777" w:rsidR="00331868" w:rsidRDefault="00331868" w:rsidP="00AE3867">
            <w:pPr>
              <w:rPr>
                <w:rFonts w:ascii="Times New Roman" w:hAnsi="Times New Roman"/>
                <w:color w:val="000000"/>
              </w:rPr>
            </w:pPr>
            <w:r>
              <w:rPr>
                <w:rFonts w:ascii="Times New Roman" w:hAnsi="Times New Roman"/>
                <w:color w:val="000000"/>
              </w:rPr>
              <w:t>Public</w:t>
            </w:r>
          </w:p>
          <w:p w14:paraId="22F34EC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21647B" w14:textId="77777777" w:rsidR="00331868" w:rsidRDefault="00331868" w:rsidP="00AE3867">
            <w:pPr>
              <w:rPr>
                <w:rFonts w:ascii="Times New Roman" w:hAnsi="Times New Roman"/>
                <w:color w:val="000000"/>
              </w:rPr>
            </w:pPr>
          </w:p>
          <w:p w14:paraId="7B18B41F" w14:textId="77777777" w:rsidR="00331868" w:rsidRDefault="00331868" w:rsidP="00AE3867">
            <w:pPr>
              <w:rPr>
                <w:rFonts w:ascii="Times New Roman" w:hAnsi="Times New Roman"/>
                <w:color w:val="000000"/>
              </w:rPr>
            </w:pPr>
          </w:p>
          <w:p w14:paraId="7DC309C3" w14:textId="77777777" w:rsidR="00331868" w:rsidRDefault="00331868" w:rsidP="00AE3867">
            <w:pPr>
              <w:rPr>
                <w:rFonts w:ascii="Times New Roman" w:hAnsi="Times New Roman"/>
                <w:color w:val="000000"/>
              </w:rPr>
            </w:pPr>
          </w:p>
          <w:p w14:paraId="3E5A6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95DD1" w14:textId="77777777" w:rsidR="00331868" w:rsidRDefault="00331868" w:rsidP="00AE3867">
            <w:pPr>
              <w:rPr>
                <w:rFonts w:ascii="Times New Roman" w:hAnsi="Times New Roman"/>
                <w:color w:val="000000"/>
              </w:rPr>
            </w:pPr>
            <w:r>
              <w:rPr>
                <w:rFonts w:ascii="Times New Roman" w:hAnsi="Times New Roman"/>
                <w:color w:val="000000"/>
              </w:rPr>
              <w:t>The duration of the overall cycle or subcycle.</w:t>
            </w:r>
          </w:p>
        </w:tc>
        <w:tc>
          <w:tcPr>
            <w:tcW w:w="3060" w:type="dxa"/>
            <w:tcBorders>
              <w:top w:val="single" w:sz="2" w:space="0" w:color="auto"/>
              <w:left w:val="single" w:sz="2" w:space="0" w:color="auto"/>
              <w:bottom w:val="single" w:sz="2" w:space="0" w:color="auto"/>
              <w:right w:val="single" w:sz="2" w:space="0" w:color="auto"/>
            </w:tcBorders>
          </w:tcPr>
          <w:p w14:paraId="06F0ED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D401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474F5E" w14:textId="77777777" w:rsidR="00331868" w:rsidRDefault="00331868" w:rsidP="00AE3867">
            <w:pPr>
              <w:rPr>
                <w:rFonts w:ascii="Times New Roman" w:hAnsi="Times New Roman"/>
                <w:color w:val="000000"/>
              </w:rPr>
            </w:pPr>
          </w:p>
        </w:tc>
        <w:bookmarkEnd w:id="2251"/>
      </w:tr>
      <w:tr w:rsidR="00331868" w14:paraId="565F2B1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1563EC" w14:textId="77777777" w:rsidR="00331868" w:rsidRDefault="00331868" w:rsidP="00AE3867">
            <w:pPr>
              <w:rPr>
                <w:rFonts w:ascii="Times New Roman" w:hAnsi="Times New Roman"/>
                <w:color w:val="000000"/>
              </w:rPr>
            </w:pPr>
            <w:bookmarkStart w:id="2252" w:name="BKM_8DA99E6B_B855_49D2_A5BE_CBE607747719"/>
            <w:r>
              <w:rPr>
                <w:rFonts w:ascii="Times New Roman" w:hAnsi="Times New Roman"/>
                <w:b/>
                <w:color w:val="000000"/>
              </w:rPr>
              <w:t>cycleTiming</w:t>
            </w:r>
            <w:r>
              <w:rPr>
                <w:rFonts w:ascii="Times New Roman" w:hAnsi="Times New Roman"/>
                <w:color w:val="000000"/>
              </w:rPr>
              <w:t xml:space="preserve"> Code</w:t>
            </w:r>
          </w:p>
          <w:p w14:paraId="70A72488" w14:textId="77777777" w:rsidR="00331868" w:rsidRDefault="00331868" w:rsidP="00AE3867">
            <w:pPr>
              <w:rPr>
                <w:rFonts w:ascii="Times New Roman" w:hAnsi="Times New Roman"/>
                <w:color w:val="000000"/>
              </w:rPr>
            </w:pPr>
            <w:r>
              <w:rPr>
                <w:rFonts w:ascii="Times New Roman" w:hAnsi="Times New Roman"/>
                <w:color w:val="000000"/>
              </w:rPr>
              <w:t>Public</w:t>
            </w:r>
          </w:p>
          <w:p w14:paraId="573160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4C37F2" w14:textId="77777777" w:rsidR="00331868" w:rsidRDefault="00331868" w:rsidP="00AE3867">
            <w:pPr>
              <w:rPr>
                <w:rFonts w:ascii="Times New Roman" w:hAnsi="Times New Roman"/>
                <w:color w:val="000000"/>
              </w:rPr>
            </w:pPr>
          </w:p>
          <w:p w14:paraId="330B014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83DBE44" w14:textId="77777777" w:rsidR="00331868" w:rsidRDefault="00331868" w:rsidP="00AE3867">
            <w:pPr>
              <w:rPr>
                <w:rFonts w:ascii="Times New Roman" w:hAnsi="Times New Roman"/>
                <w:color w:val="000000"/>
              </w:rPr>
            </w:pPr>
          </w:p>
          <w:p w14:paraId="03B901A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806FE7"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 such as the number of occurrences in a given time period, the days in a multi-day cycle, or a code representing the frequency of occurrence for a given cycle.</w:t>
            </w:r>
          </w:p>
        </w:tc>
        <w:tc>
          <w:tcPr>
            <w:tcW w:w="3060" w:type="dxa"/>
            <w:tcBorders>
              <w:top w:val="single" w:sz="2" w:space="0" w:color="auto"/>
              <w:left w:val="single" w:sz="2" w:space="0" w:color="auto"/>
              <w:bottom w:val="single" w:sz="2" w:space="0" w:color="auto"/>
              <w:right w:val="single" w:sz="2" w:space="0" w:color="auto"/>
            </w:tcBorders>
          </w:tcPr>
          <w:p w14:paraId="3951D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3F5CE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F1127D" w14:textId="77777777" w:rsidR="00331868" w:rsidRDefault="00331868" w:rsidP="00AE3867">
            <w:pPr>
              <w:rPr>
                <w:rFonts w:ascii="Times New Roman" w:hAnsi="Times New Roman"/>
                <w:color w:val="000000"/>
              </w:rPr>
            </w:pPr>
          </w:p>
        </w:tc>
        <w:bookmarkEnd w:id="2252"/>
      </w:tr>
      <w:tr w:rsidR="00331868" w14:paraId="0E2F6E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04D77E" w14:textId="77777777" w:rsidR="00331868" w:rsidRDefault="00331868" w:rsidP="00AE3867">
            <w:pPr>
              <w:rPr>
                <w:rFonts w:ascii="Times New Roman" w:hAnsi="Times New Roman"/>
                <w:color w:val="000000"/>
              </w:rPr>
            </w:pPr>
            <w:bookmarkStart w:id="2253" w:name="BKM_2408B00A_75A2_4AC8_8B82_93CA72C5835D"/>
            <w:r>
              <w:rPr>
                <w:rFonts w:ascii="Times New Roman" w:hAnsi="Times New Roman"/>
                <w:b/>
                <w:color w:val="000000"/>
              </w:rPr>
              <w:t>endsOn</w:t>
            </w:r>
            <w:r>
              <w:rPr>
                <w:rFonts w:ascii="Times New Roman" w:hAnsi="Times New Roman"/>
                <w:color w:val="000000"/>
              </w:rPr>
              <w:t xml:space="preserve"> TimePeriod</w:t>
            </w:r>
          </w:p>
          <w:p w14:paraId="00CBB0DA" w14:textId="77777777" w:rsidR="00331868" w:rsidRDefault="00331868" w:rsidP="00AE3867">
            <w:pPr>
              <w:rPr>
                <w:rFonts w:ascii="Times New Roman" w:hAnsi="Times New Roman"/>
                <w:color w:val="000000"/>
              </w:rPr>
            </w:pPr>
            <w:r>
              <w:rPr>
                <w:rFonts w:ascii="Times New Roman" w:hAnsi="Times New Roman"/>
                <w:color w:val="000000"/>
              </w:rPr>
              <w:t>Public</w:t>
            </w:r>
          </w:p>
          <w:p w14:paraId="214C57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D47E41" w14:textId="77777777" w:rsidR="00331868" w:rsidRDefault="00331868" w:rsidP="00AE3867">
            <w:pPr>
              <w:rPr>
                <w:rFonts w:ascii="Times New Roman" w:hAnsi="Times New Roman"/>
                <w:color w:val="000000"/>
              </w:rPr>
            </w:pPr>
          </w:p>
          <w:p w14:paraId="5AFC39F9" w14:textId="77777777" w:rsidR="00331868" w:rsidRDefault="00331868" w:rsidP="00AE3867">
            <w:pPr>
              <w:rPr>
                <w:rFonts w:ascii="Times New Roman" w:hAnsi="Times New Roman"/>
                <w:color w:val="000000"/>
              </w:rPr>
            </w:pPr>
          </w:p>
          <w:p w14:paraId="1948EA0D" w14:textId="77777777" w:rsidR="00331868" w:rsidRDefault="00331868" w:rsidP="00AE3867">
            <w:pPr>
              <w:rPr>
                <w:rFonts w:ascii="Times New Roman" w:hAnsi="Times New Roman"/>
                <w:color w:val="000000"/>
              </w:rPr>
            </w:pPr>
          </w:p>
          <w:p w14:paraId="1D47B5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4C6CA" w14:textId="77777777" w:rsidR="00331868" w:rsidRDefault="00331868" w:rsidP="00AE3867">
            <w:pPr>
              <w:rPr>
                <w:rFonts w:ascii="Times New Roman" w:hAnsi="Times New Roman"/>
                <w:color w:val="000000"/>
              </w:rPr>
            </w:pPr>
            <w:r>
              <w:rPr>
                <w:rFonts w:ascii="Times New Roman" w:hAnsi="Times New Roman"/>
                <w:color w:val="000000"/>
              </w:rPr>
              <w:t>Point in time when the cycle should end.</w:t>
            </w:r>
          </w:p>
        </w:tc>
        <w:tc>
          <w:tcPr>
            <w:tcW w:w="3060" w:type="dxa"/>
            <w:tcBorders>
              <w:top w:val="single" w:sz="2" w:space="0" w:color="auto"/>
              <w:left w:val="single" w:sz="2" w:space="0" w:color="auto"/>
              <w:bottom w:val="single" w:sz="2" w:space="0" w:color="auto"/>
              <w:right w:val="single" w:sz="2" w:space="0" w:color="auto"/>
            </w:tcBorders>
          </w:tcPr>
          <w:p w14:paraId="2F1B22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F911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4196B1F" w14:textId="77777777" w:rsidR="00331868" w:rsidRDefault="00331868" w:rsidP="00AE3867">
            <w:pPr>
              <w:rPr>
                <w:rFonts w:ascii="Times New Roman" w:hAnsi="Times New Roman"/>
                <w:color w:val="000000"/>
              </w:rPr>
            </w:pPr>
          </w:p>
        </w:tc>
        <w:bookmarkEnd w:id="2253"/>
      </w:tr>
      <w:tr w:rsidR="00331868" w14:paraId="5AFD0A4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A6C142" w14:textId="77777777" w:rsidR="00331868" w:rsidRDefault="00331868" w:rsidP="00AE3867">
            <w:pPr>
              <w:rPr>
                <w:rFonts w:ascii="Times New Roman" w:hAnsi="Times New Roman"/>
                <w:color w:val="000000"/>
              </w:rPr>
            </w:pPr>
            <w:bookmarkStart w:id="2254" w:name="BKM_30C615FE_9848_4995_9E34_51FF3AB9E09D"/>
            <w:r>
              <w:rPr>
                <w:rFonts w:ascii="Times New Roman" w:hAnsi="Times New Roman"/>
                <w:b/>
                <w:color w:val="000000"/>
              </w:rPr>
              <w:t>totalCycleCount</w:t>
            </w:r>
            <w:r>
              <w:rPr>
                <w:rFonts w:ascii="Times New Roman" w:hAnsi="Times New Roman"/>
                <w:color w:val="000000"/>
              </w:rPr>
              <w:t xml:space="preserve"> Quantity</w:t>
            </w:r>
          </w:p>
          <w:p w14:paraId="3450D98B" w14:textId="77777777" w:rsidR="00331868" w:rsidRDefault="00331868" w:rsidP="00AE3867">
            <w:pPr>
              <w:rPr>
                <w:rFonts w:ascii="Times New Roman" w:hAnsi="Times New Roman"/>
                <w:color w:val="000000"/>
              </w:rPr>
            </w:pPr>
            <w:r>
              <w:rPr>
                <w:rFonts w:ascii="Times New Roman" w:hAnsi="Times New Roman"/>
                <w:color w:val="000000"/>
              </w:rPr>
              <w:t>Public</w:t>
            </w:r>
          </w:p>
          <w:p w14:paraId="1CB677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1E9FD5" w14:textId="77777777" w:rsidR="00331868" w:rsidRDefault="00331868" w:rsidP="00AE3867">
            <w:pPr>
              <w:rPr>
                <w:rFonts w:ascii="Times New Roman" w:hAnsi="Times New Roman"/>
                <w:color w:val="000000"/>
              </w:rPr>
            </w:pPr>
          </w:p>
          <w:p w14:paraId="74E6763B" w14:textId="77777777" w:rsidR="00331868" w:rsidRDefault="00331868" w:rsidP="00AE3867">
            <w:pPr>
              <w:rPr>
                <w:rFonts w:ascii="Times New Roman" w:hAnsi="Times New Roman"/>
                <w:color w:val="000000"/>
              </w:rPr>
            </w:pPr>
          </w:p>
          <w:p w14:paraId="4852BD0E" w14:textId="77777777" w:rsidR="00331868" w:rsidRDefault="00331868" w:rsidP="00AE3867">
            <w:pPr>
              <w:rPr>
                <w:rFonts w:ascii="Times New Roman" w:hAnsi="Times New Roman"/>
                <w:color w:val="000000"/>
              </w:rPr>
            </w:pPr>
          </w:p>
          <w:p w14:paraId="292B93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BC33C6" w14:textId="77777777" w:rsidR="00331868" w:rsidRDefault="00331868" w:rsidP="00AE3867">
            <w:pPr>
              <w:rPr>
                <w:rFonts w:ascii="Times New Roman" w:hAnsi="Times New Roman"/>
                <w:color w:val="000000"/>
              </w:rPr>
            </w:pPr>
            <w:r>
              <w:rPr>
                <w:rFonts w:ascii="Times New Roman" w:hAnsi="Times New Roman"/>
                <w:color w:val="000000"/>
              </w:rPr>
              <w:t>Number of times to repeat the cycle including the first one. When not specified, assumed to be 1.</w:t>
            </w:r>
          </w:p>
        </w:tc>
        <w:tc>
          <w:tcPr>
            <w:tcW w:w="3060" w:type="dxa"/>
            <w:tcBorders>
              <w:top w:val="single" w:sz="2" w:space="0" w:color="auto"/>
              <w:left w:val="single" w:sz="2" w:space="0" w:color="auto"/>
              <w:bottom w:val="single" w:sz="2" w:space="0" w:color="auto"/>
              <w:right w:val="single" w:sz="2" w:space="0" w:color="auto"/>
            </w:tcBorders>
          </w:tcPr>
          <w:p w14:paraId="5A1AF7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B17B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E95F61" w14:textId="77777777" w:rsidR="00331868" w:rsidRDefault="00331868" w:rsidP="00AE3867">
            <w:pPr>
              <w:rPr>
                <w:rFonts w:ascii="Times New Roman" w:hAnsi="Times New Roman"/>
                <w:color w:val="000000"/>
              </w:rPr>
            </w:pPr>
          </w:p>
        </w:tc>
        <w:bookmarkEnd w:id="2254"/>
      </w:tr>
      <w:bookmarkEnd w:id="2249"/>
    </w:tbl>
    <w:p w14:paraId="387FC0A0" w14:textId="77777777" w:rsidR="00331868" w:rsidRDefault="00331868" w:rsidP="00331868">
      <w:pPr>
        <w:rPr>
          <w:rFonts w:ascii="Times New Roman" w:hAnsi="Times New Roman"/>
          <w:color w:val="000000"/>
        </w:rPr>
      </w:pPr>
    </w:p>
    <w:p w14:paraId="180D7F83" w14:textId="77777777" w:rsidR="00331868" w:rsidRDefault="00331868" w:rsidP="00331868">
      <w:pPr>
        <w:pStyle w:val="Heading2"/>
        <w:rPr>
          <w:bCs/>
          <w:szCs w:val="24"/>
          <w:lang w:val="en-US"/>
        </w:rPr>
      </w:pPr>
      <w:bookmarkStart w:id="2255" w:name="_Toc383183264"/>
      <w:r>
        <w:rPr>
          <w:bCs/>
          <w:szCs w:val="24"/>
          <w:lang w:val="en-US"/>
        </w:rPr>
        <w:t>Device</w:t>
      </w:r>
      <w:bookmarkEnd w:id="2255"/>
    </w:p>
    <w:p w14:paraId="58E17FB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DED28A8" w14:textId="77777777" w:rsidR="00331868" w:rsidRDefault="00331868" w:rsidP="00331868">
      <w:pPr>
        <w:rPr>
          <w:rFonts w:ascii="Times New Roman" w:hAnsi="Times New Roman"/>
          <w:color w:val="000000"/>
        </w:rPr>
      </w:pPr>
    </w:p>
    <w:p w14:paraId="6E3D9011" w14:textId="77777777" w:rsidR="00331868" w:rsidRDefault="00331868" w:rsidP="00331868">
      <w:r>
        <w:rPr>
          <w:rFonts w:ascii="Times New Roman" w:hAnsi="Times New Roman"/>
          <w:color w:val="000000"/>
        </w:rPr>
        <w:lastRenderedPageBreak/>
        <w:t>This element identifies an instance of a manufactured thing that is used in the provision of healthcare without being substantially changed through that activity. The device may be a machine, an insert, a computer, an application, etc. This includes durable (reusable) medical equipment as well as disposable equipment used for diagnostic, treatment, and research for healthcare and public health.</w:t>
      </w:r>
    </w:p>
    <w:p w14:paraId="4ACCD09D" w14:textId="77777777" w:rsidR="00331868" w:rsidRDefault="00331868" w:rsidP="00331868">
      <w:pPr>
        <w:rPr>
          <w:rFonts w:ascii="Times New Roman" w:hAnsi="Times New Roman"/>
        </w:rPr>
      </w:pPr>
    </w:p>
    <w:p w14:paraId="2E6BFB5E" w14:textId="77777777" w:rsidR="00331868" w:rsidRDefault="00331868" w:rsidP="00331868">
      <w:pPr>
        <w:rPr>
          <w:rFonts w:ascii="Times New Roman" w:hAnsi="Times New Roman"/>
        </w:rPr>
      </w:pPr>
    </w:p>
    <w:p w14:paraId="7F9700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18F3F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BF5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D3CC6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56BD1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A1752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43FFC7" w14:textId="77777777" w:rsidTr="00AE3867">
        <w:tc>
          <w:tcPr>
            <w:tcW w:w="2250" w:type="dxa"/>
            <w:tcBorders>
              <w:top w:val="single" w:sz="2" w:space="0" w:color="auto"/>
              <w:left w:val="single" w:sz="2" w:space="0" w:color="auto"/>
              <w:bottom w:val="single" w:sz="2" w:space="0" w:color="auto"/>
              <w:right w:val="single" w:sz="2" w:space="0" w:color="auto"/>
            </w:tcBorders>
          </w:tcPr>
          <w:p w14:paraId="5B53786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3E2FE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C084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CB210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2FA1F2" w14:textId="77777777" w:rsidR="00331868" w:rsidRDefault="00331868" w:rsidP="00AE3867">
            <w:pPr>
              <w:rPr>
                <w:rFonts w:ascii="Times New Roman" w:hAnsi="Times New Roman"/>
                <w:color w:val="000000"/>
              </w:rPr>
            </w:pPr>
            <w:r>
              <w:rPr>
                <w:rFonts w:ascii="Times New Roman" w:hAnsi="Times New Roman"/>
                <w:color w:val="000000"/>
              </w:rPr>
              <w:t>Device</w:t>
            </w:r>
          </w:p>
          <w:p w14:paraId="3C647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565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9FA18" w14:textId="77777777" w:rsidR="00331868" w:rsidRDefault="00331868" w:rsidP="00AE3867">
            <w:pPr>
              <w:rPr>
                <w:rFonts w:ascii="Times New Roman" w:hAnsi="Times New Roman"/>
                <w:color w:val="000000"/>
              </w:rPr>
            </w:pPr>
            <w:r>
              <w:rPr>
                <w:rFonts w:ascii="Times New Roman" w:hAnsi="Times New Roman"/>
                <w:color w:val="000000"/>
              </w:rPr>
              <w:t>Entity</w:t>
            </w:r>
          </w:p>
          <w:p w14:paraId="0FAC2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AD2336" w14:textId="77777777" w:rsidR="00331868" w:rsidRDefault="00331868" w:rsidP="00AE3867">
            <w:pPr>
              <w:rPr>
                <w:rFonts w:ascii="Times New Roman" w:hAnsi="Times New Roman"/>
                <w:color w:val="000000"/>
              </w:rPr>
            </w:pPr>
          </w:p>
          <w:p w14:paraId="3F2CB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A0017C" w14:textId="77777777" w:rsidTr="00AE3867">
        <w:tc>
          <w:tcPr>
            <w:tcW w:w="2250" w:type="dxa"/>
            <w:tcBorders>
              <w:top w:val="single" w:sz="2" w:space="0" w:color="auto"/>
              <w:left w:val="single" w:sz="2" w:space="0" w:color="auto"/>
              <w:bottom w:val="single" w:sz="2" w:space="0" w:color="auto"/>
              <w:right w:val="single" w:sz="2" w:space="0" w:color="auto"/>
            </w:tcBorders>
          </w:tcPr>
          <w:p w14:paraId="75B838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76243D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D0B1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371A2E"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20F4088A" w14:textId="77777777" w:rsidR="00331868" w:rsidRDefault="00331868" w:rsidP="00AE3867">
            <w:pPr>
              <w:rPr>
                <w:rFonts w:ascii="Times New Roman" w:hAnsi="Times New Roman"/>
                <w:color w:val="000000"/>
              </w:rPr>
            </w:pPr>
            <w:r>
              <w:rPr>
                <w:rFonts w:ascii="Times New Roman" w:hAnsi="Times New Roman"/>
                <w:color w:val="000000"/>
              </w:rPr>
              <w:t>Device</w:t>
            </w:r>
          </w:p>
          <w:p w14:paraId="4CF867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B8E2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E80A13"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3D76D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A0A350" w14:textId="77777777" w:rsidR="00331868" w:rsidRDefault="00331868" w:rsidP="00AE3867">
            <w:pPr>
              <w:rPr>
                <w:rFonts w:ascii="Times New Roman" w:hAnsi="Times New Roman"/>
                <w:color w:val="000000"/>
              </w:rPr>
            </w:pPr>
            <w:r>
              <w:rPr>
                <w:rFonts w:ascii="Times New Roman" w:hAnsi="Times New Roman"/>
                <w:color w:val="000000"/>
              </w:rPr>
              <w:t>The details of the device used or to be used.</w:t>
            </w:r>
          </w:p>
          <w:p w14:paraId="7FA6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13A077" w14:textId="77777777" w:rsidTr="00AE3867">
        <w:tc>
          <w:tcPr>
            <w:tcW w:w="2250" w:type="dxa"/>
            <w:tcBorders>
              <w:top w:val="single" w:sz="2" w:space="0" w:color="auto"/>
              <w:left w:val="single" w:sz="2" w:space="0" w:color="auto"/>
              <w:bottom w:val="single" w:sz="2" w:space="0" w:color="auto"/>
              <w:right w:val="single" w:sz="2" w:space="0" w:color="auto"/>
            </w:tcBorders>
          </w:tcPr>
          <w:p w14:paraId="6365AB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E7D4C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EC2FE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F678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00617" w14:textId="77777777" w:rsidR="00331868" w:rsidRDefault="00331868" w:rsidP="00AE3867">
            <w:pPr>
              <w:rPr>
                <w:rFonts w:ascii="Times New Roman" w:hAnsi="Times New Roman"/>
                <w:color w:val="000000"/>
              </w:rPr>
            </w:pPr>
            <w:r>
              <w:rPr>
                <w:rFonts w:ascii="Times New Roman" w:hAnsi="Times New Roman"/>
                <w:color w:val="000000"/>
              </w:rPr>
              <w:t>Device</w:t>
            </w:r>
          </w:p>
          <w:p w14:paraId="50A68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ACFF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C642D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BFE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09A668" w14:textId="77777777" w:rsidR="00331868" w:rsidRDefault="00331868" w:rsidP="00AE3867">
            <w:pPr>
              <w:rPr>
                <w:rFonts w:ascii="Times New Roman" w:hAnsi="Times New Roman"/>
                <w:color w:val="000000"/>
              </w:rPr>
            </w:pPr>
          </w:p>
          <w:p w14:paraId="5441D8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4FFF2A8" w14:textId="77777777" w:rsidR="00331868" w:rsidRDefault="00331868" w:rsidP="00331868">
      <w:pPr>
        <w:rPr>
          <w:rFonts w:ascii="Times New Roman" w:hAnsi="Times New Roman"/>
          <w:color w:val="000000"/>
        </w:rPr>
      </w:pPr>
    </w:p>
    <w:p w14:paraId="1A0D1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0C8043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A8A5E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7F0DA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E0B40F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CCAA3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57A77F"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41C19F55" w14:textId="77777777" w:rsidR="00331868" w:rsidRDefault="00331868" w:rsidP="00AE3867">
            <w:pPr>
              <w:rPr>
                <w:rFonts w:ascii="Times New Roman" w:hAnsi="Times New Roman"/>
                <w:color w:val="000000"/>
              </w:rPr>
            </w:pPr>
            <w:r>
              <w:rPr>
                <w:rFonts w:ascii="Times New Roman" w:hAnsi="Times New Roman"/>
                <w:color w:val="000000"/>
              </w:rPr>
              <w:t>Public</w:t>
            </w:r>
          </w:p>
          <w:p w14:paraId="3C0A64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CA265F" w14:textId="77777777" w:rsidR="00331868" w:rsidRDefault="00331868" w:rsidP="00AE3867">
            <w:pPr>
              <w:rPr>
                <w:rFonts w:ascii="Times New Roman" w:hAnsi="Times New Roman"/>
                <w:color w:val="000000"/>
              </w:rPr>
            </w:pPr>
          </w:p>
          <w:p w14:paraId="672F0E29" w14:textId="77777777" w:rsidR="00331868" w:rsidRDefault="00331868" w:rsidP="00AE3867">
            <w:pPr>
              <w:rPr>
                <w:rFonts w:ascii="Times New Roman" w:hAnsi="Times New Roman"/>
                <w:color w:val="000000"/>
              </w:rPr>
            </w:pPr>
          </w:p>
          <w:p w14:paraId="133F1A48" w14:textId="77777777" w:rsidR="00331868" w:rsidRDefault="00331868" w:rsidP="00AE3867">
            <w:pPr>
              <w:rPr>
                <w:rFonts w:ascii="Times New Roman" w:hAnsi="Times New Roman"/>
                <w:color w:val="000000"/>
              </w:rPr>
            </w:pPr>
          </w:p>
          <w:p w14:paraId="76DFF8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493C65" w14:textId="77777777" w:rsidR="00331868" w:rsidRDefault="00331868" w:rsidP="00AE3867">
            <w:pPr>
              <w:rPr>
                <w:rFonts w:ascii="Times New Roman" w:hAnsi="Times New Roman"/>
                <w:color w:val="000000"/>
              </w:rPr>
            </w:pPr>
            <w:r>
              <w:rPr>
                <w:rFonts w:ascii="Times New Roman" w:hAnsi="Times New Roman"/>
                <w:color w:val="000000"/>
              </w:rPr>
              <w:t>The resource may be found in a literal location (i.e. GPS coordinates), a logical place (i.e. "in/with the patient"), or a coded location.</w:t>
            </w:r>
          </w:p>
        </w:tc>
        <w:tc>
          <w:tcPr>
            <w:tcW w:w="3060" w:type="dxa"/>
            <w:tcBorders>
              <w:top w:val="single" w:sz="2" w:space="0" w:color="auto"/>
              <w:left w:val="single" w:sz="2" w:space="0" w:color="auto"/>
              <w:bottom w:val="single" w:sz="2" w:space="0" w:color="auto"/>
              <w:right w:val="single" w:sz="2" w:space="0" w:color="auto"/>
            </w:tcBorders>
          </w:tcPr>
          <w:p w14:paraId="599EB25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2D015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99F805" w14:textId="77777777" w:rsidR="00331868" w:rsidRDefault="00331868" w:rsidP="00AE3867">
            <w:pPr>
              <w:rPr>
                <w:rFonts w:ascii="Times New Roman" w:hAnsi="Times New Roman"/>
                <w:color w:val="000000"/>
              </w:rPr>
            </w:pPr>
          </w:p>
        </w:tc>
      </w:tr>
      <w:tr w:rsidR="00331868" w14:paraId="743428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BB882" w14:textId="77777777" w:rsidR="00331868" w:rsidRDefault="00331868" w:rsidP="00AE3867">
            <w:pPr>
              <w:rPr>
                <w:rFonts w:ascii="Times New Roman" w:hAnsi="Times New Roman"/>
                <w:color w:val="000000"/>
              </w:rPr>
            </w:pPr>
            <w:bookmarkStart w:id="2256" w:name="BKM_0FFDE811_4E88_4948_A1AB_BEDCEC18D61A"/>
            <w:r>
              <w:rPr>
                <w:rFonts w:ascii="Times New Roman" w:hAnsi="Times New Roman"/>
                <w:b/>
                <w:color w:val="000000"/>
              </w:rPr>
              <w:t>model</w:t>
            </w:r>
            <w:r>
              <w:rPr>
                <w:rFonts w:ascii="Times New Roman" w:hAnsi="Times New Roman"/>
                <w:color w:val="000000"/>
              </w:rPr>
              <w:t xml:space="preserve"> Text</w:t>
            </w:r>
          </w:p>
          <w:p w14:paraId="0ED21EAF" w14:textId="77777777" w:rsidR="00331868" w:rsidRDefault="00331868" w:rsidP="00AE3867">
            <w:pPr>
              <w:rPr>
                <w:rFonts w:ascii="Times New Roman" w:hAnsi="Times New Roman"/>
                <w:color w:val="000000"/>
              </w:rPr>
            </w:pPr>
            <w:r>
              <w:rPr>
                <w:rFonts w:ascii="Times New Roman" w:hAnsi="Times New Roman"/>
                <w:color w:val="000000"/>
              </w:rPr>
              <w:t>Public</w:t>
            </w:r>
          </w:p>
          <w:p w14:paraId="2DEFCF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FF1136" w14:textId="77777777" w:rsidR="00331868" w:rsidRDefault="00331868" w:rsidP="00AE3867">
            <w:pPr>
              <w:rPr>
                <w:rFonts w:ascii="Times New Roman" w:hAnsi="Times New Roman"/>
                <w:color w:val="000000"/>
              </w:rPr>
            </w:pPr>
          </w:p>
          <w:p w14:paraId="4B443E00" w14:textId="77777777" w:rsidR="00331868" w:rsidRDefault="00331868" w:rsidP="00AE3867">
            <w:pPr>
              <w:rPr>
                <w:rFonts w:ascii="Times New Roman" w:hAnsi="Times New Roman"/>
                <w:color w:val="000000"/>
              </w:rPr>
            </w:pPr>
          </w:p>
          <w:p w14:paraId="140B69BC" w14:textId="77777777" w:rsidR="00331868" w:rsidRDefault="00331868" w:rsidP="00AE3867">
            <w:pPr>
              <w:rPr>
                <w:rFonts w:ascii="Times New Roman" w:hAnsi="Times New Roman"/>
                <w:color w:val="000000"/>
              </w:rPr>
            </w:pPr>
          </w:p>
          <w:p w14:paraId="14E3FB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3C2141" w14:textId="77777777" w:rsidR="00331868" w:rsidRDefault="00331868" w:rsidP="00AE3867">
            <w:pPr>
              <w:rPr>
                <w:rFonts w:ascii="Times New Roman" w:hAnsi="Times New Roman"/>
                <w:color w:val="000000"/>
              </w:rPr>
            </w:pPr>
            <w:r>
              <w:rPr>
                <w:rFonts w:ascii="Times New Roman" w:hAnsi="Times New Roman"/>
                <w:color w:val="000000"/>
              </w:rPr>
              <w:t xml:space="preserve">Model identifier assigned by the manufacturer </w:t>
            </w:r>
          </w:p>
        </w:tc>
        <w:tc>
          <w:tcPr>
            <w:tcW w:w="3060" w:type="dxa"/>
            <w:tcBorders>
              <w:top w:val="single" w:sz="2" w:space="0" w:color="auto"/>
              <w:left w:val="single" w:sz="2" w:space="0" w:color="auto"/>
              <w:bottom w:val="single" w:sz="2" w:space="0" w:color="auto"/>
              <w:right w:val="single" w:sz="2" w:space="0" w:color="auto"/>
            </w:tcBorders>
          </w:tcPr>
          <w:p w14:paraId="62D46D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7C1A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212B2" w14:textId="77777777" w:rsidR="00331868" w:rsidRDefault="00331868" w:rsidP="00AE3867">
            <w:pPr>
              <w:rPr>
                <w:rFonts w:ascii="Times New Roman" w:hAnsi="Times New Roman"/>
                <w:color w:val="000000"/>
              </w:rPr>
            </w:pPr>
          </w:p>
        </w:tc>
        <w:bookmarkEnd w:id="2256"/>
      </w:tr>
      <w:tr w:rsidR="00331868" w14:paraId="0A6B082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078CE5" w14:textId="77777777" w:rsidR="00331868" w:rsidRDefault="00331868" w:rsidP="00AE3867">
            <w:pPr>
              <w:rPr>
                <w:rFonts w:ascii="Times New Roman" w:hAnsi="Times New Roman"/>
                <w:color w:val="000000"/>
              </w:rPr>
            </w:pPr>
            <w:bookmarkStart w:id="2257" w:name="BKM_333F76DB_E4D3_49CE_9FAB_66A413AE42EA"/>
            <w:r>
              <w:rPr>
                <w:rFonts w:ascii="Times New Roman" w:hAnsi="Times New Roman"/>
                <w:b/>
                <w:color w:val="000000"/>
              </w:rPr>
              <w:t>owner</w:t>
            </w:r>
            <w:r>
              <w:rPr>
                <w:rFonts w:ascii="Times New Roman" w:hAnsi="Times New Roman"/>
                <w:color w:val="000000"/>
              </w:rPr>
              <w:t xml:space="preserve"> Organization</w:t>
            </w:r>
          </w:p>
          <w:p w14:paraId="0CB4EFF5" w14:textId="77777777" w:rsidR="00331868" w:rsidRDefault="00331868" w:rsidP="00AE3867">
            <w:pPr>
              <w:rPr>
                <w:rFonts w:ascii="Times New Roman" w:hAnsi="Times New Roman"/>
                <w:color w:val="000000"/>
              </w:rPr>
            </w:pPr>
            <w:r>
              <w:rPr>
                <w:rFonts w:ascii="Times New Roman" w:hAnsi="Times New Roman"/>
                <w:color w:val="000000"/>
              </w:rPr>
              <w:t>Public</w:t>
            </w:r>
          </w:p>
          <w:p w14:paraId="14663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6893D5" w14:textId="77777777" w:rsidR="00331868" w:rsidRDefault="00331868" w:rsidP="00AE3867">
            <w:pPr>
              <w:rPr>
                <w:rFonts w:ascii="Times New Roman" w:hAnsi="Times New Roman"/>
                <w:color w:val="000000"/>
              </w:rPr>
            </w:pPr>
          </w:p>
          <w:p w14:paraId="36FC204E" w14:textId="77777777" w:rsidR="00331868" w:rsidRDefault="00331868" w:rsidP="00AE3867">
            <w:pPr>
              <w:rPr>
                <w:rFonts w:ascii="Times New Roman" w:hAnsi="Times New Roman"/>
                <w:color w:val="000000"/>
              </w:rPr>
            </w:pPr>
          </w:p>
          <w:p w14:paraId="01702695" w14:textId="77777777" w:rsidR="00331868" w:rsidRDefault="00331868" w:rsidP="00AE3867">
            <w:pPr>
              <w:rPr>
                <w:rFonts w:ascii="Times New Roman" w:hAnsi="Times New Roman"/>
                <w:color w:val="000000"/>
              </w:rPr>
            </w:pPr>
          </w:p>
          <w:p w14:paraId="4684D8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680874" w14:textId="77777777" w:rsidR="00331868" w:rsidRDefault="00331868" w:rsidP="00AE3867">
            <w:pPr>
              <w:rPr>
                <w:rFonts w:ascii="Times New Roman" w:hAnsi="Times New Roman"/>
                <w:color w:val="000000"/>
              </w:rPr>
            </w:pPr>
            <w:r>
              <w:rPr>
                <w:rFonts w:ascii="Times New Roman" w:hAnsi="Times New Roman"/>
                <w:color w:val="000000"/>
              </w:rPr>
              <w:t>Information collected from a consumer, patient, or family member about their perception of the care they received or from a care giver about the care provided.</w:t>
            </w:r>
          </w:p>
        </w:tc>
        <w:tc>
          <w:tcPr>
            <w:tcW w:w="3060" w:type="dxa"/>
            <w:tcBorders>
              <w:top w:val="single" w:sz="2" w:space="0" w:color="auto"/>
              <w:left w:val="single" w:sz="2" w:space="0" w:color="auto"/>
              <w:bottom w:val="single" w:sz="2" w:space="0" w:color="auto"/>
              <w:right w:val="single" w:sz="2" w:space="0" w:color="auto"/>
            </w:tcBorders>
          </w:tcPr>
          <w:p w14:paraId="3F1938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8E43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ADAA4B" w14:textId="77777777" w:rsidR="00331868" w:rsidRDefault="00331868" w:rsidP="00AE3867">
            <w:pPr>
              <w:rPr>
                <w:rFonts w:ascii="Times New Roman" w:hAnsi="Times New Roman"/>
                <w:color w:val="000000"/>
              </w:rPr>
            </w:pPr>
          </w:p>
        </w:tc>
        <w:bookmarkEnd w:id="2257"/>
      </w:tr>
      <w:tr w:rsidR="00331868" w14:paraId="473E558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242186" w14:textId="77777777" w:rsidR="00331868" w:rsidRDefault="00331868" w:rsidP="00AE3867">
            <w:pPr>
              <w:rPr>
                <w:rFonts w:ascii="Times New Roman" w:hAnsi="Times New Roman"/>
                <w:color w:val="000000"/>
              </w:rPr>
            </w:pPr>
            <w:bookmarkStart w:id="2258" w:name="BKM_4D322768_DC56_4AE7_B00A_D0A8190C15B9"/>
            <w:r>
              <w:rPr>
                <w:rFonts w:ascii="Times New Roman" w:hAnsi="Times New Roman"/>
                <w:b/>
                <w:color w:val="000000"/>
              </w:rPr>
              <w:lastRenderedPageBreak/>
              <w:t>patient</w:t>
            </w:r>
            <w:r>
              <w:rPr>
                <w:rFonts w:ascii="Times New Roman" w:hAnsi="Times New Roman"/>
                <w:color w:val="000000"/>
              </w:rPr>
              <w:t xml:space="preserve"> Patient</w:t>
            </w:r>
          </w:p>
          <w:p w14:paraId="5026E05B" w14:textId="77777777" w:rsidR="00331868" w:rsidRDefault="00331868" w:rsidP="00AE3867">
            <w:pPr>
              <w:rPr>
                <w:rFonts w:ascii="Times New Roman" w:hAnsi="Times New Roman"/>
                <w:color w:val="000000"/>
              </w:rPr>
            </w:pPr>
            <w:r>
              <w:rPr>
                <w:rFonts w:ascii="Times New Roman" w:hAnsi="Times New Roman"/>
                <w:color w:val="000000"/>
              </w:rPr>
              <w:t>Public</w:t>
            </w:r>
          </w:p>
          <w:p w14:paraId="7E79D2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40798" w14:textId="77777777" w:rsidR="00331868" w:rsidRDefault="00331868" w:rsidP="00AE3867">
            <w:pPr>
              <w:rPr>
                <w:rFonts w:ascii="Times New Roman" w:hAnsi="Times New Roman"/>
                <w:color w:val="000000"/>
              </w:rPr>
            </w:pPr>
          </w:p>
          <w:p w14:paraId="3E240EFC" w14:textId="77777777" w:rsidR="00331868" w:rsidRDefault="00331868" w:rsidP="00AE3867">
            <w:pPr>
              <w:rPr>
                <w:rFonts w:ascii="Times New Roman" w:hAnsi="Times New Roman"/>
                <w:color w:val="000000"/>
              </w:rPr>
            </w:pPr>
          </w:p>
          <w:p w14:paraId="085FBF4E" w14:textId="77777777" w:rsidR="00331868" w:rsidRDefault="00331868" w:rsidP="00AE3867">
            <w:pPr>
              <w:rPr>
                <w:rFonts w:ascii="Times New Roman" w:hAnsi="Times New Roman"/>
                <w:color w:val="000000"/>
              </w:rPr>
            </w:pPr>
          </w:p>
          <w:p w14:paraId="5C3ABA1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14138" w14:textId="77777777" w:rsidR="00331868" w:rsidRDefault="00331868" w:rsidP="00AE3867">
            <w:pPr>
              <w:rPr>
                <w:rFonts w:ascii="Times New Roman" w:hAnsi="Times New Roman"/>
                <w:color w:val="000000"/>
              </w:rPr>
            </w:pPr>
            <w:r>
              <w:rPr>
                <w:rFonts w:ascii="Times New Roman" w:hAnsi="Times New Roman"/>
                <w:color w:val="000000"/>
              </w:rPr>
              <w:t>Patient information, if the resource is affixed to a person.</w:t>
            </w:r>
          </w:p>
        </w:tc>
        <w:tc>
          <w:tcPr>
            <w:tcW w:w="3060" w:type="dxa"/>
            <w:tcBorders>
              <w:top w:val="single" w:sz="2" w:space="0" w:color="auto"/>
              <w:left w:val="single" w:sz="2" w:space="0" w:color="auto"/>
              <w:bottom w:val="single" w:sz="2" w:space="0" w:color="auto"/>
              <w:right w:val="single" w:sz="2" w:space="0" w:color="auto"/>
            </w:tcBorders>
          </w:tcPr>
          <w:p w14:paraId="4F2FE4C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685B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7F49C7" w14:textId="77777777" w:rsidR="00331868" w:rsidRDefault="00331868" w:rsidP="00AE3867">
            <w:pPr>
              <w:rPr>
                <w:rFonts w:ascii="Times New Roman" w:hAnsi="Times New Roman"/>
                <w:color w:val="000000"/>
              </w:rPr>
            </w:pPr>
          </w:p>
        </w:tc>
        <w:bookmarkEnd w:id="2258"/>
      </w:tr>
      <w:tr w:rsidR="00331868" w14:paraId="7953E5E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64B83F" w14:textId="77777777" w:rsidR="00331868" w:rsidRDefault="00331868" w:rsidP="00AE3867">
            <w:pPr>
              <w:rPr>
                <w:rFonts w:ascii="Times New Roman" w:hAnsi="Times New Roman"/>
                <w:color w:val="000000"/>
              </w:rPr>
            </w:pPr>
            <w:bookmarkStart w:id="2259" w:name="BKM_9FFD9357_157A_454D_AEEB_5E89BDE980A8"/>
            <w:r>
              <w:rPr>
                <w:rFonts w:ascii="Times New Roman" w:hAnsi="Times New Roman"/>
                <w:b/>
                <w:color w:val="000000"/>
              </w:rPr>
              <w:t>type</w:t>
            </w:r>
            <w:r>
              <w:rPr>
                <w:rFonts w:ascii="Times New Roman" w:hAnsi="Times New Roman"/>
                <w:color w:val="000000"/>
              </w:rPr>
              <w:t xml:space="preserve"> Code</w:t>
            </w:r>
          </w:p>
          <w:p w14:paraId="5BFD214D" w14:textId="77777777" w:rsidR="00331868" w:rsidRDefault="00331868" w:rsidP="00AE3867">
            <w:pPr>
              <w:rPr>
                <w:rFonts w:ascii="Times New Roman" w:hAnsi="Times New Roman"/>
                <w:color w:val="000000"/>
              </w:rPr>
            </w:pPr>
            <w:r>
              <w:rPr>
                <w:rFonts w:ascii="Times New Roman" w:hAnsi="Times New Roman"/>
                <w:color w:val="000000"/>
              </w:rPr>
              <w:t>Public</w:t>
            </w:r>
          </w:p>
          <w:p w14:paraId="18F36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C446FD" w14:textId="77777777" w:rsidR="00331868" w:rsidRDefault="00331868" w:rsidP="00AE3867">
            <w:pPr>
              <w:rPr>
                <w:rFonts w:ascii="Times New Roman" w:hAnsi="Times New Roman"/>
                <w:color w:val="000000"/>
              </w:rPr>
            </w:pPr>
          </w:p>
          <w:p w14:paraId="7DE44560" w14:textId="77777777" w:rsidR="00331868" w:rsidRDefault="00331868" w:rsidP="00AE3867">
            <w:pPr>
              <w:rPr>
                <w:rFonts w:ascii="Times New Roman" w:hAnsi="Times New Roman"/>
                <w:color w:val="000000"/>
              </w:rPr>
            </w:pPr>
          </w:p>
          <w:p w14:paraId="3946828A" w14:textId="77777777" w:rsidR="00331868" w:rsidRDefault="00331868" w:rsidP="00AE3867">
            <w:pPr>
              <w:rPr>
                <w:rFonts w:ascii="Times New Roman" w:hAnsi="Times New Roman"/>
                <w:color w:val="000000"/>
              </w:rPr>
            </w:pPr>
          </w:p>
          <w:p w14:paraId="610ABB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3DA4979" w14:textId="77777777" w:rsidR="00331868" w:rsidRDefault="00331868" w:rsidP="00AE3867">
            <w:pPr>
              <w:rPr>
                <w:rFonts w:ascii="Times New Roman" w:hAnsi="Times New Roman"/>
                <w:color w:val="000000"/>
              </w:rPr>
            </w:pPr>
            <w:r>
              <w:rPr>
                <w:rFonts w:ascii="Times New Roman" w:hAnsi="Times New Roman"/>
                <w:color w:val="000000"/>
              </w:rPr>
              <w:t>A code that identifies the type of device supplied with as much specificity as available.  E.g., wheelchair</w:t>
            </w:r>
          </w:p>
        </w:tc>
        <w:tc>
          <w:tcPr>
            <w:tcW w:w="3060" w:type="dxa"/>
            <w:tcBorders>
              <w:top w:val="single" w:sz="2" w:space="0" w:color="auto"/>
              <w:left w:val="single" w:sz="2" w:space="0" w:color="auto"/>
              <w:bottom w:val="single" w:sz="2" w:space="0" w:color="auto"/>
              <w:right w:val="single" w:sz="2" w:space="0" w:color="auto"/>
            </w:tcBorders>
          </w:tcPr>
          <w:p w14:paraId="1841972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74F7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876C56" w14:textId="77777777" w:rsidR="00331868" w:rsidRDefault="00331868" w:rsidP="00AE3867">
            <w:pPr>
              <w:rPr>
                <w:rFonts w:ascii="Times New Roman" w:hAnsi="Times New Roman"/>
                <w:color w:val="000000"/>
              </w:rPr>
            </w:pPr>
          </w:p>
        </w:tc>
        <w:bookmarkEnd w:id="2259"/>
      </w:tr>
      <w:tr w:rsidR="00331868" w14:paraId="0212FE9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A78D69" w14:textId="77777777" w:rsidR="00331868" w:rsidRDefault="00331868" w:rsidP="00AE3867">
            <w:pPr>
              <w:rPr>
                <w:rFonts w:ascii="Times New Roman" w:hAnsi="Times New Roman"/>
                <w:color w:val="000000"/>
              </w:rPr>
            </w:pPr>
            <w:bookmarkStart w:id="2260" w:name="BKM_3B6A1C65_502B_4BB2_8F35_4A26F5AC1AD2"/>
            <w:r>
              <w:rPr>
                <w:rFonts w:ascii="Times New Roman" w:hAnsi="Times New Roman"/>
                <w:b/>
                <w:color w:val="000000"/>
              </w:rPr>
              <w:t>url</w:t>
            </w:r>
            <w:r>
              <w:rPr>
                <w:rFonts w:ascii="Times New Roman" w:hAnsi="Times New Roman"/>
                <w:color w:val="000000"/>
              </w:rPr>
              <w:t xml:space="preserve"> TelecomAddress</w:t>
            </w:r>
          </w:p>
          <w:p w14:paraId="10E8BB81" w14:textId="77777777" w:rsidR="00331868" w:rsidRDefault="00331868" w:rsidP="00AE3867">
            <w:pPr>
              <w:rPr>
                <w:rFonts w:ascii="Times New Roman" w:hAnsi="Times New Roman"/>
                <w:color w:val="000000"/>
              </w:rPr>
            </w:pPr>
            <w:r>
              <w:rPr>
                <w:rFonts w:ascii="Times New Roman" w:hAnsi="Times New Roman"/>
                <w:color w:val="000000"/>
              </w:rPr>
              <w:t>Public</w:t>
            </w:r>
          </w:p>
          <w:p w14:paraId="4B6E0C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EF9129" w14:textId="77777777" w:rsidR="00331868" w:rsidRDefault="00331868" w:rsidP="00AE3867">
            <w:pPr>
              <w:rPr>
                <w:rFonts w:ascii="Times New Roman" w:hAnsi="Times New Roman"/>
                <w:color w:val="000000"/>
              </w:rPr>
            </w:pPr>
          </w:p>
          <w:p w14:paraId="1CA0B1CE" w14:textId="77777777" w:rsidR="00331868" w:rsidRDefault="00331868" w:rsidP="00AE3867">
            <w:pPr>
              <w:rPr>
                <w:rFonts w:ascii="Times New Roman" w:hAnsi="Times New Roman"/>
                <w:color w:val="000000"/>
              </w:rPr>
            </w:pPr>
          </w:p>
          <w:p w14:paraId="5BD1F27E" w14:textId="77777777" w:rsidR="00331868" w:rsidRDefault="00331868" w:rsidP="00AE3867">
            <w:pPr>
              <w:rPr>
                <w:rFonts w:ascii="Times New Roman" w:hAnsi="Times New Roman"/>
                <w:color w:val="000000"/>
              </w:rPr>
            </w:pPr>
          </w:p>
          <w:p w14:paraId="2050B0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294D6B2" w14:textId="77777777" w:rsidR="00331868" w:rsidRDefault="00331868" w:rsidP="00AE3867">
            <w:pPr>
              <w:rPr>
                <w:rFonts w:ascii="Times New Roman" w:hAnsi="Times New Roman"/>
                <w:color w:val="000000"/>
              </w:rPr>
            </w:pPr>
            <w:r>
              <w:rPr>
                <w:rFonts w:ascii="Times New Roman" w:hAnsi="Times New Roman"/>
                <w:color w:val="000000"/>
              </w:rPr>
              <w:t>A network address on which the device may be contacted directly.</w:t>
            </w:r>
          </w:p>
        </w:tc>
        <w:tc>
          <w:tcPr>
            <w:tcW w:w="3060" w:type="dxa"/>
            <w:tcBorders>
              <w:top w:val="single" w:sz="2" w:space="0" w:color="auto"/>
              <w:left w:val="single" w:sz="2" w:space="0" w:color="auto"/>
              <w:bottom w:val="single" w:sz="2" w:space="0" w:color="auto"/>
              <w:right w:val="single" w:sz="2" w:space="0" w:color="auto"/>
            </w:tcBorders>
          </w:tcPr>
          <w:p w14:paraId="32FD4C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5C2D7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495A1D" w14:textId="77777777" w:rsidR="00331868" w:rsidRDefault="00331868" w:rsidP="00AE3867">
            <w:pPr>
              <w:rPr>
                <w:rFonts w:ascii="Times New Roman" w:hAnsi="Times New Roman"/>
                <w:color w:val="000000"/>
              </w:rPr>
            </w:pPr>
          </w:p>
        </w:tc>
        <w:bookmarkEnd w:id="2260"/>
      </w:tr>
      <w:tr w:rsidR="00331868" w14:paraId="56F985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DBE1B5C" w14:textId="77777777" w:rsidR="00331868" w:rsidRDefault="00331868" w:rsidP="00AE3867">
            <w:pPr>
              <w:rPr>
                <w:rFonts w:ascii="Times New Roman" w:hAnsi="Times New Roman"/>
                <w:color w:val="000000"/>
              </w:rPr>
            </w:pPr>
            <w:bookmarkStart w:id="2261" w:name="BKM_7C1B9DF4_EEBF_4E69_85EE_279CD454BA65"/>
            <w:r>
              <w:rPr>
                <w:rFonts w:ascii="Times New Roman" w:hAnsi="Times New Roman"/>
                <w:b/>
                <w:color w:val="000000"/>
              </w:rPr>
              <w:t>version</w:t>
            </w:r>
            <w:r>
              <w:rPr>
                <w:rFonts w:ascii="Times New Roman" w:hAnsi="Times New Roman"/>
                <w:color w:val="000000"/>
              </w:rPr>
              <w:t xml:space="preserve"> Text</w:t>
            </w:r>
          </w:p>
          <w:p w14:paraId="712C61DA" w14:textId="77777777" w:rsidR="00331868" w:rsidRDefault="00331868" w:rsidP="00AE3867">
            <w:pPr>
              <w:rPr>
                <w:rFonts w:ascii="Times New Roman" w:hAnsi="Times New Roman"/>
                <w:color w:val="000000"/>
              </w:rPr>
            </w:pPr>
            <w:r>
              <w:rPr>
                <w:rFonts w:ascii="Times New Roman" w:hAnsi="Times New Roman"/>
                <w:color w:val="000000"/>
              </w:rPr>
              <w:t>Public</w:t>
            </w:r>
          </w:p>
          <w:p w14:paraId="4EB2D9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E489CDF" w14:textId="77777777" w:rsidR="00331868" w:rsidRDefault="00331868" w:rsidP="00AE3867">
            <w:pPr>
              <w:rPr>
                <w:rFonts w:ascii="Times New Roman" w:hAnsi="Times New Roman"/>
                <w:color w:val="000000"/>
              </w:rPr>
            </w:pPr>
          </w:p>
          <w:p w14:paraId="02B6EEAF" w14:textId="77777777" w:rsidR="00331868" w:rsidRDefault="00331868" w:rsidP="00AE3867">
            <w:pPr>
              <w:rPr>
                <w:rFonts w:ascii="Times New Roman" w:hAnsi="Times New Roman"/>
                <w:color w:val="000000"/>
              </w:rPr>
            </w:pPr>
          </w:p>
          <w:p w14:paraId="3EEF509E" w14:textId="77777777" w:rsidR="00331868" w:rsidRDefault="00331868" w:rsidP="00AE3867">
            <w:pPr>
              <w:rPr>
                <w:rFonts w:ascii="Times New Roman" w:hAnsi="Times New Roman"/>
                <w:color w:val="000000"/>
              </w:rPr>
            </w:pPr>
          </w:p>
          <w:p w14:paraId="7DF49B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BF340FB" w14:textId="77777777" w:rsidR="00331868" w:rsidRDefault="00331868" w:rsidP="00AE3867">
            <w:pPr>
              <w:rPr>
                <w:rFonts w:ascii="Times New Roman" w:hAnsi="Times New Roman"/>
                <w:color w:val="000000"/>
              </w:rPr>
            </w:pPr>
            <w:r>
              <w:rPr>
                <w:rFonts w:ascii="Times New Roman" w:hAnsi="Times New Roman"/>
                <w:color w:val="000000"/>
              </w:rPr>
              <w:t>The version of the device, if the device has multiple releases under the same model, or if the device is software or carries firmware.</w:t>
            </w:r>
          </w:p>
        </w:tc>
        <w:tc>
          <w:tcPr>
            <w:tcW w:w="3060" w:type="dxa"/>
            <w:tcBorders>
              <w:top w:val="single" w:sz="2" w:space="0" w:color="auto"/>
              <w:left w:val="single" w:sz="2" w:space="0" w:color="auto"/>
              <w:bottom w:val="single" w:sz="2" w:space="0" w:color="auto"/>
              <w:right w:val="single" w:sz="2" w:space="0" w:color="auto"/>
            </w:tcBorders>
          </w:tcPr>
          <w:p w14:paraId="2E10B96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A62EB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5AEB16" w14:textId="77777777" w:rsidR="00331868" w:rsidRDefault="00331868" w:rsidP="00AE3867">
            <w:pPr>
              <w:rPr>
                <w:rFonts w:ascii="Times New Roman" w:hAnsi="Times New Roman"/>
                <w:color w:val="000000"/>
              </w:rPr>
            </w:pPr>
          </w:p>
        </w:tc>
        <w:bookmarkEnd w:id="2261"/>
      </w:tr>
    </w:tbl>
    <w:p w14:paraId="3D781068" w14:textId="77777777" w:rsidR="00331868" w:rsidRDefault="00331868" w:rsidP="00331868">
      <w:pPr>
        <w:rPr>
          <w:rFonts w:ascii="Times New Roman" w:hAnsi="Times New Roman"/>
          <w:color w:val="000000"/>
        </w:rPr>
      </w:pPr>
    </w:p>
    <w:p w14:paraId="421A2A91" w14:textId="77777777" w:rsidR="00331868" w:rsidRDefault="00331868" w:rsidP="00331868">
      <w:pPr>
        <w:pStyle w:val="Heading2"/>
        <w:rPr>
          <w:bCs/>
          <w:szCs w:val="24"/>
          <w:lang w:val="en-US"/>
        </w:rPr>
      </w:pPr>
      <w:bookmarkStart w:id="2262" w:name="_Toc383183265"/>
      <w:bookmarkStart w:id="2263" w:name="BKM_5C53034A_A4EC_4C0D_91DB_EB4748B92B2A"/>
      <w:r>
        <w:rPr>
          <w:bCs/>
          <w:szCs w:val="24"/>
          <w:lang w:val="en-US"/>
        </w:rPr>
        <w:t>DeviceApplicationNotPerformed</w:t>
      </w:r>
      <w:bookmarkEnd w:id="2262"/>
    </w:p>
    <w:p w14:paraId="00DFCCC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24BFA870" w14:textId="77777777" w:rsidR="00331868" w:rsidRDefault="00331868" w:rsidP="00331868">
      <w:pPr>
        <w:rPr>
          <w:rFonts w:ascii="Times New Roman" w:hAnsi="Times New Roman"/>
          <w:color w:val="000000"/>
        </w:rPr>
      </w:pPr>
    </w:p>
    <w:p w14:paraId="67ADA8BA" w14:textId="77777777" w:rsidR="00331868" w:rsidRDefault="00331868" w:rsidP="00331868">
      <w:r>
        <w:rPr>
          <w:rFonts w:ascii="Times New Roman" w:hAnsi="Times New Roman"/>
          <w:color w:val="000000"/>
        </w:rPr>
        <w:t>The statement asserts that the device specified was not applied during the expected performance time.</w:t>
      </w:r>
    </w:p>
    <w:p w14:paraId="0C2EDD53" w14:textId="77777777" w:rsidR="00331868" w:rsidRDefault="00331868" w:rsidP="00331868">
      <w:pPr>
        <w:rPr>
          <w:rFonts w:ascii="Times New Roman" w:hAnsi="Times New Roman"/>
        </w:rPr>
      </w:pPr>
    </w:p>
    <w:p w14:paraId="7CED6A9A" w14:textId="77777777" w:rsidR="00331868" w:rsidRDefault="00331868" w:rsidP="00331868">
      <w:pPr>
        <w:rPr>
          <w:rFonts w:ascii="Times New Roman" w:hAnsi="Times New Roman"/>
        </w:rPr>
      </w:pPr>
    </w:p>
    <w:p w14:paraId="3B1F91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5DE7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523895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F578D2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CE781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7E103D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9C937E3" w14:textId="77777777" w:rsidTr="00AE3867">
        <w:tc>
          <w:tcPr>
            <w:tcW w:w="2250" w:type="dxa"/>
            <w:tcBorders>
              <w:top w:val="single" w:sz="2" w:space="0" w:color="auto"/>
              <w:left w:val="single" w:sz="2" w:space="0" w:color="auto"/>
              <w:bottom w:val="single" w:sz="2" w:space="0" w:color="auto"/>
              <w:right w:val="single" w:sz="2" w:space="0" w:color="auto"/>
            </w:tcBorders>
          </w:tcPr>
          <w:p w14:paraId="4375357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91C1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B8EA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271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795B9B0" w14:textId="77777777" w:rsidR="00331868" w:rsidRDefault="00331868" w:rsidP="00AE3867">
            <w:pPr>
              <w:rPr>
                <w:rFonts w:ascii="Times New Roman" w:hAnsi="Times New Roman"/>
                <w:color w:val="000000"/>
              </w:rPr>
            </w:pPr>
            <w:r>
              <w:rPr>
                <w:rFonts w:ascii="Times New Roman" w:hAnsi="Times New Roman"/>
                <w:color w:val="000000"/>
              </w:rPr>
              <w:lastRenderedPageBreak/>
              <w:t>DeviceApplicationNotPerformed</w:t>
            </w:r>
          </w:p>
          <w:p w14:paraId="260168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00E59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07537F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BF0AB3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AE618F4" w14:textId="77777777" w:rsidR="00331868" w:rsidRDefault="00331868" w:rsidP="00AE3867">
            <w:pPr>
              <w:rPr>
                <w:rFonts w:ascii="Times New Roman" w:hAnsi="Times New Roman"/>
                <w:color w:val="000000"/>
              </w:rPr>
            </w:pPr>
          </w:p>
          <w:p w14:paraId="78582D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34C66E" w14:textId="77777777" w:rsidTr="00AE3867">
        <w:tc>
          <w:tcPr>
            <w:tcW w:w="2250" w:type="dxa"/>
            <w:tcBorders>
              <w:top w:val="single" w:sz="2" w:space="0" w:color="auto"/>
              <w:left w:val="single" w:sz="2" w:space="0" w:color="auto"/>
              <w:bottom w:val="single" w:sz="2" w:space="0" w:color="auto"/>
              <w:right w:val="single" w:sz="2" w:space="0" w:color="auto"/>
            </w:tcBorders>
          </w:tcPr>
          <w:p w14:paraId="6771F0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9142FB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767FE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14A7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74D98D"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37CAD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ADAF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39D552"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BB971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3C4787" w14:textId="77777777" w:rsidR="00331868" w:rsidRDefault="00331868" w:rsidP="00AE3867">
            <w:pPr>
              <w:rPr>
                <w:rFonts w:ascii="Times New Roman" w:hAnsi="Times New Roman"/>
                <w:color w:val="000000"/>
              </w:rPr>
            </w:pPr>
          </w:p>
          <w:p w14:paraId="6790D4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10FC61" w14:textId="77777777" w:rsidTr="00AE3867">
        <w:tc>
          <w:tcPr>
            <w:tcW w:w="2250" w:type="dxa"/>
            <w:tcBorders>
              <w:top w:val="single" w:sz="2" w:space="0" w:color="auto"/>
              <w:left w:val="single" w:sz="2" w:space="0" w:color="auto"/>
              <w:bottom w:val="single" w:sz="2" w:space="0" w:color="auto"/>
              <w:right w:val="single" w:sz="2" w:space="0" w:color="auto"/>
            </w:tcBorders>
          </w:tcPr>
          <w:p w14:paraId="15AD4F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E08C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56F24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C977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F86DD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F9A9C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77D0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7E6DC4" w14:textId="77777777" w:rsidR="00331868" w:rsidRDefault="00331868" w:rsidP="00AE3867">
            <w:pPr>
              <w:rPr>
                <w:rFonts w:ascii="Times New Roman" w:hAnsi="Times New Roman"/>
                <w:color w:val="000000"/>
              </w:rPr>
            </w:pPr>
            <w:r>
              <w:rPr>
                <w:rFonts w:ascii="Times New Roman" w:hAnsi="Times New Roman"/>
                <w:color w:val="000000"/>
              </w:rPr>
              <w:t>Performance</w:t>
            </w:r>
          </w:p>
          <w:p w14:paraId="1145CB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A08CCA" w14:textId="77777777" w:rsidR="00331868" w:rsidRDefault="00331868" w:rsidP="00AE3867">
            <w:pPr>
              <w:rPr>
                <w:rFonts w:ascii="Times New Roman" w:hAnsi="Times New Roman"/>
                <w:color w:val="000000"/>
              </w:rPr>
            </w:pPr>
          </w:p>
          <w:p w14:paraId="534603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63"/>
    </w:tbl>
    <w:p w14:paraId="66AEDCF1" w14:textId="77777777" w:rsidR="00331868" w:rsidRDefault="00331868" w:rsidP="00331868">
      <w:pPr>
        <w:rPr>
          <w:rFonts w:ascii="Times New Roman" w:hAnsi="Times New Roman"/>
          <w:color w:val="000000"/>
        </w:rPr>
      </w:pPr>
    </w:p>
    <w:p w14:paraId="5D5F033C" w14:textId="77777777" w:rsidR="00331868" w:rsidRDefault="00331868" w:rsidP="00331868">
      <w:pPr>
        <w:pStyle w:val="Heading2"/>
        <w:rPr>
          <w:bCs/>
          <w:szCs w:val="24"/>
          <w:lang w:val="en-US"/>
        </w:rPr>
      </w:pPr>
      <w:bookmarkStart w:id="2264" w:name="_Toc383183266"/>
      <w:bookmarkStart w:id="2265" w:name="BKM_B9456370_F41D_41FB_A25C_8985616911C2"/>
      <w:r>
        <w:rPr>
          <w:bCs/>
          <w:szCs w:val="24"/>
          <w:lang w:val="en-US"/>
        </w:rPr>
        <w:t>DeviceApplicationOrder</w:t>
      </w:r>
      <w:bookmarkEnd w:id="2264"/>
    </w:p>
    <w:p w14:paraId="210BEE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1B7B5EB" w14:textId="77777777" w:rsidR="00331868" w:rsidRDefault="00331868" w:rsidP="00331868">
      <w:pPr>
        <w:rPr>
          <w:rFonts w:ascii="Times New Roman" w:hAnsi="Times New Roman"/>
          <w:color w:val="000000"/>
        </w:rPr>
      </w:pPr>
    </w:p>
    <w:p w14:paraId="5FCAF2BA" w14:textId="77777777" w:rsidR="00331868" w:rsidRDefault="00331868" w:rsidP="00331868">
      <w:r>
        <w:rPr>
          <w:rFonts w:ascii="Times New Roman" w:hAnsi="Times New Roman"/>
          <w:color w:val="000000"/>
        </w:rPr>
        <w:t>A provider's order to dispense and apply the device.</w:t>
      </w:r>
    </w:p>
    <w:p w14:paraId="07CEBB2A" w14:textId="77777777" w:rsidR="00331868" w:rsidRDefault="00331868" w:rsidP="00331868">
      <w:pPr>
        <w:rPr>
          <w:rFonts w:ascii="Times New Roman" w:hAnsi="Times New Roman"/>
        </w:rPr>
      </w:pPr>
    </w:p>
    <w:p w14:paraId="20EEFBD3" w14:textId="77777777" w:rsidR="00331868" w:rsidRDefault="00331868" w:rsidP="00331868">
      <w:pPr>
        <w:rPr>
          <w:rFonts w:ascii="Times New Roman" w:hAnsi="Times New Roman"/>
        </w:rPr>
      </w:pPr>
    </w:p>
    <w:p w14:paraId="0B3F7E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A3A1CA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EAC4E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91A66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A9328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E053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867629" w14:textId="77777777" w:rsidTr="00AE3867">
        <w:tc>
          <w:tcPr>
            <w:tcW w:w="2250" w:type="dxa"/>
            <w:tcBorders>
              <w:top w:val="single" w:sz="2" w:space="0" w:color="auto"/>
              <w:left w:val="single" w:sz="2" w:space="0" w:color="auto"/>
              <w:bottom w:val="single" w:sz="2" w:space="0" w:color="auto"/>
              <w:right w:val="single" w:sz="2" w:space="0" w:color="auto"/>
            </w:tcBorders>
          </w:tcPr>
          <w:p w14:paraId="6269AF5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79A9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E32D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A19E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B1B2B"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548E24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20E10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65928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7B2F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81DD29" w14:textId="77777777" w:rsidR="00331868" w:rsidRDefault="00331868" w:rsidP="00AE3867">
            <w:pPr>
              <w:rPr>
                <w:rFonts w:ascii="Times New Roman" w:hAnsi="Times New Roman"/>
                <w:color w:val="000000"/>
              </w:rPr>
            </w:pPr>
          </w:p>
          <w:p w14:paraId="4C0E5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764686" w14:textId="77777777" w:rsidTr="00AE3867">
        <w:tc>
          <w:tcPr>
            <w:tcW w:w="2250" w:type="dxa"/>
            <w:tcBorders>
              <w:top w:val="single" w:sz="2" w:space="0" w:color="auto"/>
              <w:left w:val="single" w:sz="2" w:space="0" w:color="auto"/>
              <w:bottom w:val="single" w:sz="2" w:space="0" w:color="auto"/>
              <w:right w:val="single" w:sz="2" w:space="0" w:color="auto"/>
            </w:tcBorders>
          </w:tcPr>
          <w:p w14:paraId="2D6FEF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FA9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0A74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FD6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68A310"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434472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33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7A7EAF" w14:textId="77777777" w:rsidR="00331868" w:rsidRDefault="00331868" w:rsidP="00AE3867">
            <w:pPr>
              <w:rPr>
                <w:rFonts w:ascii="Times New Roman" w:hAnsi="Times New Roman"/>
                <w:color w:val="000000"/>
              </w:rPr>
            </w:pPr>
            <w:r>
              <w:rPr>
                <w:rFonts w:ascii="Times New Roman" w:hAnsi="Times New Roman"/>
                <w:color w:val="000000"/>
              </w:rPr>
              <w:t>Order</w:t>
            </w:r>
          </w:p>
          <w:p w14:paraId="175ABA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AA9EDA" w14:textId="77777777" w:rsidR="00331868" w:rsidRDefault="00331868" w:rsidP="00AE3867">
            <w:pPr>
              <w:rPr>
                <w:rFonts w:ascii="Times New Roman" w:hAnsi="Times New Roman"/>
                <w:color w:val="000000"/>
              </w:rPr>
            </w:pPr>
          </w:p>
          <w:p w14:paraId="429CD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022AAD" w14:textId="77777777" w:rsidTr="00AE3867">
        <w:tc>
          <w:tcPr>
            <w:tcW w:w="2250" w:type="dxa"/>
            <w:tcBorders>
              <w:top w:val="single" w:sz="2" w:space="0" w:color="auto"/>
              <w:left w:val="single" w:sz="2" w:space="0" w:color="auto"/>
              <w:bottom w:val="single" w:sz="2" w:space="0" w:color="auto"/>
              <w:right w:val="single" w:sz="2" w:space="0" w:color="auto"/>
            </w:tcBorders>
          </w:tcPr>
          <w:p w14:paraId="527C52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669DF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C6E38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126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E069FE"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664EF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F8CB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DEB01"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1D66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85368" w14:textId="77777777" w:rsidR="00331868" w:rsidRDefault="00331868" w:rsidP="00AE3867">
            <w:pPr>
              <w:rPr>
                <w:rFonts w:ascii="Times New Roman" w:hAnsi="Times New Roman"/>
                <w:color w:val="000000"/>
              </w:rPr>
            </w:pPr>
          </w:p>
          <w:p w14:paraId="64D492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65"/>
    </w:tbl>
    <w:p w14:paraId="502C08D6" w14:textId="77777777" w:rsidR="00331868" w:rsidRDefault="00331868" w:rsidP="00331868">
      <w:pPr>
        <w:rPr>
          <w:rFonts w:ascii="Times New Roman" w:hAnsi="Times New Roman"/>
          <w:color w:val="000000"/>
        </w:rPr>
      </w:pPr>
    </w:p>
    <w:p w14:paraId="445BD95A" w14:textId="77777777" w:rsidR="00331868" w:rsidRDefault="00331868" w:rsidP="00331868">
      <w:pPr>
        <w:pStyle w:val="Heading2"/>
        <w:rPr>
          <w:bCs/>
          <w:szCs w:val="24"/>
          <w:lang w:val="en-US"/>
        </w:rPr>
      </w:pPr>
      <w:bookmarkStart w:id="2266" w:name="_Toc383183267"/>
      <w:bookmarkStart w:id="2267" w:name="BKM_2F7021F1_BA6F_4946_B431_64860A9276C3"/>
      <w:r>
        <w:rPr>
          <w:bCs/>
          <w:szCs w:val="24"/>
          <w:lang w:val="en-US"/>
        </w:rPr>
        <w:t>DeviceApplicationPerformed</w:t>
      </w:r>
      <w:bookmarkEnd w:id="2266"/>
    </w:p>
    <w:p w14:paraId="12AE22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7B8772" w14:textId="77777777" w:rsidR="00331868" w:rsidRDefault="00331868" w:rsidP="00331868">
      <w:pPr>
        <w:rPr>
          <w:rFonts w:ascii="Times New Roman" w:hAnsi="Times New Roman"/>
          <w:color w:val="000000"/>
        </w:rPr>
      </w:pPr>
    </w:p>
    <w:p w14:paraId="4707E520" w14:textId="77777777" w:rsidR="00331868" w:rsidRDefault="00331868" w:rsidP="00331868">
      <w:r>
        <w:rPr>
          <w:rFonts w:ascii="Times New Roman" w:hAnsi="Times New Roman"/>
          <w:color w:val="000000"/>
        </w:rPr>
        <w:t>The provision of the deivce to the patient and their use of the device.</w:t>
      </w:r>
    </w:p>
    <w:p w14:paraId="14EDC5C2" w14:textId="77777777" w:rsidR="00331868" w:rsidRDefault="00331868" w:rsidP="00331868">
      <w:pPr>
        <w:rPr>
          <w:rFonts w:ascii="Times New Roman" w:hAnsi="Times New Roman"/>
        </w:rPr>
      </w:pPr>
    </w:p>
    <w:p w14:paraId="00C861BF" w14:textId="77777777" w:rsidR="00331868" w:rsidRDefault="00331868" w:rsidP="00331868">
      <w:pPr>
        <w:rPr>
          <w:rFonts w:ascii="Times New Roman" w:hAnsi="Times New Roman"/>
        </w:rPr>
      </w:pPr>
    </w:p>
    <w:p w14:paraId="225A8D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BD636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FA86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0EB71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91D9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45C5A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2434CB" w14:textId="77777777" w:rsidTr="00AE3867">
        <w:tc>
          <w:tcPr>
            <w:tcW w:w="2250" w:type="dxa"/>
            <w:tcBorders>
              <w:top w:val="single" w:sz="2" w:space="0" w:color="auto"/>
              <w:left w:val="single" w:sz="2" w:space="0" w:color="auto"/>
              <w:bottom w:val="single" w:sz="2" w:space="0" w:color="auto"/>
              <w:right w:val="single" w:sz="2" w:space="0" w:color="auto"/>
            </w:tcBorders>
          </w:tcPr>
          <w:p w14:paraId="349A3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73DD0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F251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33F2F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C2859"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3CA4B0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50E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E77292"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41233F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28EFD" w14:textId="77777777" w:rsidR="00331868" w:rsidRDefault="00331868" w:rsidP="00AE3867">
            <w:pPr>
              <w:rPr>
                <w:rFonts w:ascii="Times New Roman" w:hAnsi="Times New Roman"/>
                <w:color w:val="000000"/>
              </w:rPr>
            </w:pPr>
          </w:p>
          <w:p w14:paraId="7A441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1B445D" w14:textId="77777777" w:rsidTr="00AE3867">
        <w:tc>
          <w:tcPr>
            <w:tcW w:w="2250" w:type="dxa"/>
            <w:tcBorders>
              <w:top w:val="single" w:sz="2" w:space="0" w:color="auto"/>
              <w:left w:val="single" w:sz="2" w:space="0" w:color="auto"/>
              <w:bottom w:val="single" w:sz="2" w:space="0" w:color="auto"/>
              <w:right w:val="single" w:sz="2" w:space="0" w:color="auto"/>
            </w:tcBorders>
          </w:tcPr>
          <w:p w14:paraId="620A05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7AEF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4CBE9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3799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046D91"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FEC1E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4DA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F7F1E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909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291CE5" w14:textId="77777777" w:rsidR="00331868" w:rsidRDefault="00331868" w:rsidP="00AE3867">
            <w:pPr>
              <w:rPr>
                <w:rFonts w:ascii="Times New Roman" w:hAnsi="Times New Roman"/>
                <w:color w:val="000000"/>
              </w:rPr>
            </w:pPr>
          </w:p>
          <w:p w14:paraId="064654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E262A7" w14:textId="77777777" w:rsidTr="00AE3867">
        <w:tc>
          <w:tcPr>
            <w:tcW w:w="2250" w:type="dxa"/>
            <w:tcBorders>
              <w:top w:val="single" w:sz="2" w:space="0" w:color="auto"/>
              <w:left w:val="single" w:sz="2" w:space="0" w:color="auto"/>
              <w:bottom w:val="single" w:sz="2" w:space="0" w:color="auto"/>
              <w:right w:val="single" w:sz="2" w:space="0" w:color="auto"/>
            </w:tcBorders>
          </w:tcPr>
          <w:p w14:paraId="581A7C3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1B97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8673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0CBB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904250"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054CCA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109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B705FF" w14:textId="77777777" w:rsidR="00331868" w:rsidRDefault="00331868" w:rsidP="00AE3867">
            <w:pPr>
              <w:rPr>
                <w:rFonts w:ascii="Times New Roman" w:hAnsi="Times New Roman"/>
                <w:color w:val="000000"/>
              </w:rPr>
            </w:pPr>
            <w:r>
              <w:rPr>
                <w:rFonts w:ascii="Times New Roman" w:hAnsi="Times New Roman"/>
                <w:color w:val="000000"/>
              </w:rPr>
              <w:t>Performance</w:t>
            </w:r>
          </w:p>
          <w:p w14:paraId="6E6DB7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375EA5" w14:textId="77777777" w:rsidR="00331868" w:rsidRDefault="00331868" w:rsidP="00AE3867">
            <w:pPr>
              <w:rPr>
                <w:rFonts w:ascii="Times New Roman" w:hAnsi="Times New Roman"/>
                <w:color w:val="000000"/>
              </w:rPr>
            </w:pPr>
          </w:p>
          <w:p w14:paraId="2136803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67"/>
    </w:tbl>
    <w:p w14:paraId="01EF7DE2" w14:textId="77777777" w:rsidR="00331868" w:rsidRDefault="00331868" w:rsidP="00331868">
      <w:pPr>
        <w:rPr>
          <w:rFonts w:ascii="Times New Roman" w:hAnsi="Times New Roman"/>
          <w:color w:val="000000"/>
        </w:rPr>
      </w:pPr>
    </w:p>
    <w:p w14:paraId="5BBCF914" w14:textId="77777777" w:rsidR="00331868" w:rsidRDefault="00331868" w:rsidP="00331868">
      <w:pPr>
        <w:pStyle w:val="Heading2"/>
        <w:rPr>
          <w:bCs/>
          <w:szCs w:val="24"/>
          <w:lang w:val="en-US"/>
        </w:rPr>
      </w:pPr>
      <w:bookmarkStart w:id="2268" w:name="_Toc383183268"/>
      <w:bookmarkStart w:id="2269" w:name="BKM_8F79814F_8E4A_4FA6_B815_693FE073461C"/>
      <w:r>
        <w:rPr>
          <w:bCs/>
          <w:szCs w:val="24"/>
          <w:lang w:val="en-US"/>
        </w:rPr>
        <w:t>DeviceApplicationProposal</w:t>
      </w:r>
      <w:bookmarkEnd w:id="2268"/>
    </w:p>
    <w:p w14:paraId="7BAC54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D206045" w14:textId="77777777" w:rsidR="00331868" w:rsidRDefault="00331868" w:rsidP="00331868">
      <w:pPr>
        <w:rPr>
          <w:rFonts w:ascii="Times New Roman" w:hAnsi="Times New Roman"/>
          <w:color w:val="000000"/>
        </w:rPr>
      </w:pPr>
    </w:p>
    <w:p w14:paraId="7E19F4BB" w14:textId="77777777" w:rsidR="00331868" w:rsidRDefault="00331868" w:rsidP="00331868">
      <w:r>
        <w:rPr>
          <w:rFonts w:ascii="Times New Roman" w:hAnsi="Times New Roman"/>
          <w:color w:val="000000"/>
        </w:rPr>
        <w:t>Proposal, e.g., by a CDS system, for the specified device to be applied</w:t>
      </w:r>
    </w:p>
    <w:p w14:paraId="44CE9694" w14:textId="77777777" w:rsidR="00331868" w:rsidRDefault="00331868" w:rsidP="00331868">
      <w:pPr>
        <w:rPr>
          <w:rFonts w:ascii="Times New Roman" w:hAnsi="Times New Roman"/>
        </w:rPr>
      </w:pPr>
    </w:p>
    <w:p w14:paraId="4473944A" w14:textId="77777777" w:rsidR="00331868" w:rsidRDefault="00331868" w:rsidP="00331868">
      <w:pPr>
        <w:rPr>
          <w:rFonts w:ascii="Times New Roman" w:hAnsi="Times New Roman"/>
        </w:rPr>
      </w:pPr>
    </w:p>
    <w:p w14:paraId="210CC3A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859A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1B9F5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7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6AA39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11CA2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EA8664" w14:textId="77777777" w:rsidTr="00AE3867">
        <w:tc>
          <w:tcPr>
            <w:tcW w:w="2250" w:type="dxa"/>
            <w:tcBorders>
              <w:top w:val="single" w:sz="2" w:space="0" w:color="auto"/>
              <w:left w:val="single" w:sz="2" w:space="0" w:color="auto"/>
              <w:bottom w:val="single" w:sz="2" w:space="0" w:color="auto"/>
              <w:right w:val="single" w:sz="2" w:space="0" w:color="auto"/>
            </w:tcBorders>
          </w:tcPr>
          <w:p w14:paraId="749659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F3B18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EE6C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75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6792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5B21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90A8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93963"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20B4E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EB91" w14:textId="77777777" w:rsidR="00331868" w:rsidRDefault="00331868" w:rsidP="00AE3867">
            <w:pPr>
              <w:rPr>
                <w:rFonts w:ascii="Times New Roman" w:hAnsi="Times New Roman"/>
                <w:color w:val="000000"/>
              </w:rPr>
            </w:pPr>
          </w:p>
          <w:p w14:paraId="4ED3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F3F31D" w14:textId="77777777" w:rsidTr="00AE3867">
        <w:tc>
          <w:tcPr>
            <w:tcW w:w="2250" w:type="dxa"/>
            <w:tcBorders>
              <w:top w:val="single" w:sz="2" w:space="0" w:color="auto"/>
              <w:left w:val="single" w:sz="2" w:space="0" w:color="auto"/>
              <w:bottom w:val="single" w:sz="2" w:space="0" w:color="auto"/>
              <w:right w:val="single" w:sz="2" w:space="0" w:color="auto"/>
            </w:tcBorders>
          </w:tcPr>
          <w:p w14:paraId="30326B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50A1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291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D058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49E308"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197A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BF0D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6FCB34" w14:textId="77777777" w:rsidR="00331868" w:rsidRDefault="00331868" w:rsidP="00AE3867">
            <w:pPr>
              <w:rPr>
                <w:rFonts w:ascii="Times New Roman" w:hAnsi="Times New Roman"/>
                <w:color w:val="000000"/>
              </w:rPr>
            </w:pPr>
            <w:r>
              <w:rPr>
                <w:rFonts w:ascii="Times New Roman" w:hAnsi="Times New Roman"/>
                <w:color w:val="000000"/>
              </w:rPr>
              <w:t>ProposalFor</w:t>
            </w:r>
          </w:p>
          <w:p w14:paraId="20D34D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5FE44D" w14:textId="77777777" w:rsidR="00331868" w:rsidRDefault="00331868" w:rsidP="00AE3867">
            <w:pPr>
              <w:rPr>
                <w:rFonts w:ascii="Times New Roman" w:hAnsi="Times New Roman"/>
                <w:color w:val="000000"/>
              </w:rPr>
            </w:pPr>
          </w:p>
          <w:p w14:paraId="2AC656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57F56B" w14:textId="77777777" w:rsidTr="00AE3867">
        <w:tc>
          <w:tcPr>
            <w:tcW w:w="2250" w:type="dxa"/>
            <w:tcBorders>
              <w:top w:val="single" w:sz="2" w:space="0" w:color="auto"/>
              <w:left w:val="single" w:sz="2" w:space="0" w:color="auto"/>
              <w:bottom w:val="single" w:sz="2" w:space="0" w:color="auto"/>
              <w:right w:val="single" w:sz="2" w:space="0" w:color="auto"/>
            </w:tcBorders>
          </w:tcPr>
          <w:p w14:paraId="4AC24B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D238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DFC0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E43D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2A7982"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1E845A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8A03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C00380"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C52F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182CA6" w14:textId="77777777" w:rsidR="00331868" w:rsidRDefault="00331868" w:rsidP="00AE3867">
            <w:pPr>
              <w:rPr>
                <w:rFonts w:ascii="Times New Roman" w:hAnsi="Times New Roman"/>
                <w:color w:val="000000"/>
              </w:rPr>
            </w:pPr>
          </w:p>
          <w:p w14:paraId="4B75B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69"/>
    </w:tbl>
    <w:p w14:paraId="0F6F141E" w14:textId="77777777" w:rsidR="00331868" w:rsidRDefault="00331868" w:rsidP="00331868">
      <w:pPr>
        <w:rPr>
          <w:rFonts w:ascii="Times New Roman" w:hAnsi="Times New Roman"/>
          <w:color w:val="000000"/>
        </w:rPr>
      </w:pPr>
    </w:p>
    <w:p w14:paraId="33637B52" w14:textId="77777777" w:rsidR="00331868" w:rsidRDefault="00331868" w:rsidP="00331868">
      <w:pPr>
        <w:pStyle w:val="Heading2"/>
        <w:rPr>
          <w:bCs/>
          <w:szCs w:val="24"/>
          <w:lang w:val="en-US"/>
        </w:rPr>
      </w:pPr>
      <w:bookmarkStart w:id="2270" w:name="_Toc383183269"/>
      <w:bookmarkStart w:id="2271" w:name="BKM_CA3F520B_4DE9_4D3F_AEF7_3F28369F90E4"/>
      <w:r>
        <w:rPr>
          <w:bCs/>
          <w:szCs w:val="24"/>
          <w:lang w:val="en-US"/>
        </w:rPr>
        <w:t>DietAdministration</w:t>
      </w:r>
      <w:bookmarkEnd w:id="2270"/>
    </w:p>
    <w:p w14:paraId="0A7ECA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D18AB08" w14:textId="77777777" w:rsidR="00331868" w:rsidRDefault="00331868" w:rsidP="00331868">
      <w:pPr>
        <w:rPr>
          <w:rFonts w:ascii="Times New Roman" w:hAnsi="Times New Roman"/>
          <w:color w:val="000000"/>
        </w:rPr>
      </w:pPr>
    </w:p>
    <w:p w14:paraId="766638DB" w14:textId="77777777" w:rsidR="00331868" w:rsidRDefault="00331868" w:rsidP="00331868">
      <w:r>
        <w:rPr>
          <w:rFonts w:ascii="Times New Roman" w:hAnsi="Times New Roman"/>
          <w:color w:val="000000"/>
        </w:rPr>
        <w:t>The event of administering one or more items of nutrition.</w:t>
      </w:r>
    </w:p>
    <w:p w14:paraId="4AA0196D" w14:textId="77777777" w:rsidR="00331868" w:rsidRDefault="00331868" w:rsidP="00331868">
      <w:pPr>
        <w:rPr>
          <w:rFonts w:ascii="Times New Roman" w:hAnsi="Times New Roman"/>
        </w:rPr>
      </w:pPr>
    </w:p>
    <w:p w14:paraId="7AFC4BC7" w14:textId="77777777" w:rsidR="00331868" w:rsidRDefault="00331868" w:rsidP="00331868">
      <w:pPr>
        <w:rPr>
          <w:rFonts w:ascii="Times New Roman" w:hAnsi="Times New Roman"/>
        </w:rPr>
      </w:pPr>
    </w:p>
    <w:p w14:paraId="3BF401B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23246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F182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18C5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63B0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66F2D8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B5D254" w14:textId="77777777" w:rsidTr="00AE3867">
        <w:tc>
          <w:tcPr>
            <w:tcW w:w="2250" w:type="dxa"/>
            <w:tcBorders>
              <w:top w:val="single" w:sz="2" w:space="0" w:color="auto"/>
              <w:left w:val="single" w:sz="2" w:space="0" w:color="auto"/>
              <w:bottom w:val="single" w:sz="2" w:space="0" w:color="auto"/>
              <w:right w:val="single" w:sz="2" w:space="0" w:color="auto"/>
            </w:tcBorders>
          </w:tcPr>
          <w:p w14:paraId="2DC0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F0470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E285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39BF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A8B4"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3FA7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9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063445"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1002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3BB9C4" w14:textId="77777777" w:rsidR="00331868" w:rsidRDefault="00331868" w:rsidP="00AE3867">
            <w:pPr>
              <w:rPr>
                <w:rFonts w:ascii="Times New Roman" w:hAnsi="Times New Roman"/>
                <w:color w:val="000000"/>
              </w:rPr>
            </w:pPr>
          </w:p>
          <w:p w14:paraId="6C527D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57BD87" w14:textId="77777777" w:rsidTr="00AE3867">
        <w:tc>
          <w:tcPr>
            <w:tcW w:w="2250" w:type="dxa"/>
            <w:tcBorders>
              <w:top w:val="single" w:sz="2" w:space="0" w:color="auto"/>
              <w:left w:val="single" w:sz="2" w:space="0" w:color="auto"/>
              <w:bottom w:val="single" w:sz="2" w:space="0" w:color="auto"/>
              <w:right w:val="single" w:sz="2" w:space="0" w:color="auto"/>
            </w:tcBorders>
          </w:tcPr>
          <w:p w14:paraId="6152A34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4EAE9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78BA6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278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5F257"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619ED0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A0FB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DF7F8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6F2D4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E058AF" w14:textId="77777777" w:rsidR="00331868" w:rsidRDefault="00331868" w:rsidP="00AE3867">
            <w:pPr>
              <w:rPr>
                <w:rFonts w:ascii="Times New Roman" w:hAnsi="Times New Roman"/>
                <w:color w:val="000000"/>
              </w:rPr>
            </w:pPr>
          </w:p>
          <w:p w14:paraId="57B705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C27131" w14:textId="77777777" w:rsidTr="00AE3867">
        <w:tc>
          <w:tcPr>
            <w:tcW w:w="2250" w:type="dxa"/>
            <w:tcBorders>
              <w:top w:val="single" w:sz="2" w:space="0" w:color="auto"/>
              <w:left w:val="single" w:sz="2" w:space="0" w:color="auto"/>
              <w:bottom w:val="single" w:sz="2" w:space="0" w:color="auto"/>
              <w:right w:val="single" w:sz="2" w:space="0" w:color="auto"/>
            </w:tcBorders>
          </w:tcPr>
          <w:p w14:paraId="780EAD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034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8F8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A4A75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8F393D"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4293C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9C92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A3F167"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70C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884E49" w14:textId="77777777" w:rsidR="00331868" w:rsidRDefault="00331868" w:rsidP="00AE3867">
            <w:pPr>
              <w:rPr>
                <w:rFonts w:ascii="Times New Roman" w:hAnsi="Times New Roman"/>
                <w:color w:val="000000"/>
              </w:rPr>
            </w:pPr>
          </w:p>
          <w:p w14:paraId="20304B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71"/>
    </w:tbl>
    <w:p w14:paraId="797D5A6F" w14:textId="77777777" w:rsidR="00331868" w:rsidRDefault="00331868" w:rsidP="00331868">
      <w:pPr>
        <w:rPr>
          <w:rFonts w:ascii="Times New Roman" w:hAnsi="Times New Roman"/>
          <w:color w:val="000000"/>
        </w:rPr>
      </w:pPr>
    </w:p>
    <w:p w14:paraId="59035B6B" w14:textId="77777777" w:rsidR="00331868" w:rsidRDefault="00331868" w:rsidP="00331868">
      <w:pPr>
        <w:pStyle w:val="Heading2"/>
        <w:rPr>
          <w:bCs/>
          <w:szCs w:val="24"/>
          <w:lang w:val="en-US"/>
        </w:rPr>
      </w:pPr>
      <w:bookmarkStart w:id="2272" w:name="_Toc383183270"/>
      <w:bookmarkStart w:id="2273" w:name="BKM_C6751CD9_1A39_4E60_9DA8_AF2E220F1849"/>
      <w:r>
        <w:rPr>
          <w:bCs/>
          <w:szCs w:val="24"/>
          <w:lang w:val="en-US"/>
        </w:rPr>
        <w:t>DietOrder</w:t>
      </w:r>
      <w:bookmarkEnd w:id="2272"/>
    </w:p>
    <w:p w14:paraId="70D704E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3E383B0" w14:textId="77777777" w:rsidR="00331868" w:rsidRDefault="00331868" w:rsidP="00331868">
      <w:pPr>
        <w:rPr>
          <w:rFonts w:ascii="Times New Roman" w:hAnsi="Times New Roman"/>
          <w:color w:val="000000"/>
        </w:rPr>
      </w:pPr>
    </w:p>
    <w:p w14:paraId="4A3F96EE" w14:textId="77777777" w:rsidR="00331868" w:rsidRDefault="00331868" w:rsidP="00331868">
      <w:r>
        <w:rPr>
          <w:rFonts w:ascii="Times New Roman" w:hAnsi="Times New Roman"/>
          <w:color w:val="000000"/>
        </w:rPr>
        <w:t>An order to administer the specified type of nutrition to the patient</w:t>
      </w:r>
    </w:p>
    <w:p w14:paraId="048E17CF" w14:textId="77777777" w:rsidR="00331868" w:rsidRDefault="00331868" w:rsidP="00331868">
      <w:pPr>
        <w:rPr>
          <w:rFonts w:ascii="Times New Roman" w:hAnsi="Times New Roman"/>
        </w:rPr>
      </w:pPr>
    </w:p>
    <w:p w14:paraId="5A341087" w14:textId="77777777" w:rsidR="00331868" w:rsidRDefault="00331868" w:rsidP="00331868">
      <w:pPr>
        <w:rPr>
          <w:rFonts w:ascii="Times New Roman" w:hAnsi="Times New Roman"/>
        </w:rPr>
      </w:pPr>
    </w:p>
    <w:p w14:paraId="1A6AEAF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5EFDA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4594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A29D7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7FA47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D43E1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019A73" w14:textId="77777777" w:rsidTr="00AE3867">
        <w:tc>
          <w:tcPr>
            <w:tcW w:w="2250" w:type="dxa"/>
            <w:tcBorders>
              <w:top w:val="single" w:sz="2" w:space="0" w:color="auto"/>
              <w:left w:val="single" w:sz="2" w:space="0" w:color="auto"/>
              <w:bottom w:val="single" w:sz="2" w:space="0" w:color="auto"/>
              <w:right w:val="single" w:sz="2" w:space="0" w:color="auto"/>
            </w:tcBorders>
          </w:tcPr>
          <w:p w14:paraId="0D35CE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4C68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5A1C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F7F9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2CDB09" w14:textId="77777777" w:rsidR="00331868" w:rsidRDefault="00331868" w:rsidP="00AE3867">
            <w:pPr>
              <w:rPr>
                <w:rFonts w:ascii="Times New Roman" w:hAnsi="Times New Roman"/>
                <w:color w:val="000000"/>
              </w:rPr>
            </w:pPr>
            <w:r>
              <w:rPr>
                <w:rFonts w:ascii="Times New Roman" w:hAnsi="Times New Roman"/>
                <w:color w:val="000000"/>
              </w:rPr>
              <w:t>DietOrder</w:t>
            </w:r>
          </w:p>
          <w:p w14:paraId="24DB8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8A0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E1C89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CD9EAD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F129F0F" w14:textId="77777777" w:rsidR="00331868" w:rsidRDefault="00331868" w:rsidP="00AE3867">
            <w:pPr>
              <w:rPr>
                <w:rFonts w:ascii="Times New Roman" w:hAnsi="Times New Roman"/>
                <w:color w:val="000000"/>
              </w:rPr>
            </w:pPr>
          </w:p>
          <w:p w14:paraId="486CC6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A610DC" w14:textId="77777777" w:rsidTr="00AE3867">
        <w:tc>
          <w:tcPr>
            <w:tcW w:w="2250" w:type="dxa"/>
            <w:tcBorders>
              <w:top w:val="single" w:sz="2" w:space="0" w:color="auto"/>
              <w:left w:val="single" w:sz="2" w:space="0" w:color="auto"/>
              <w:bottom w:val="single" w:sz="2" w:space="0" w:color="auto"/>
              <w:right w:val="single" w:sz="2" w:space="0" w:color="auto"/>
            </w:tcBorders>
          </w:tcPr>
          <w:p w14:paraId="288EF30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0D8DA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FF6E0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2BA9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2BE37" w14:textId="77777777" w:rsidR="00331868" w:rsidRDefault="00331868" w:rsidP="00AE3867">
            <w:pPr>
              <w:rPr>
                <w:rFonts w:ascii="Times New Roman" w:hAnsi="Times New Roman"/>
                <w:color w:val="000000"/>
              </w:rPr>
            </w:pPr>
            <w:r>
              <w:rPr>
                <w:rFonts w:ascii="Times New Roman" w:hAnsi="Times New Roman"/>
                <w:color w:val="000000"/>
              </w:rPr>
              <w:t>DietOrder</w:t>
            </w:r>
          </w:p>
          <w:p w14:paraId="78E82B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C6D3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A145E2"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902E0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75AE18" w14:textId="77777777" w:rsidR="00331868" w:rsidRDefault="00331868" w:rsidP="00AE3867">
            <w:pPr>
              <w:rPr>
                <w:rFonts w:ascii="Times New Roman" w:hAnsi="Times New Roman"/>
                <w:color w:val="000000"/>
              </w:rPr>
            </w:pPr>
          </w:p>
          <w:p w14:paraId="03A4C8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569A0E4" w14:textId="77777777" w:rsidTr="00AE3867">
        <w:tc>
          <w:tcPr>
            <w:tcW w:w="2250" w:type="dxa"/>
            <w:tcBorders>
              <w:top w:val="single" w:sz="2" w:space="0" w:color="auto"/>
              <w:left w:val="single" w:sz="2" w:space="0" w:color="auto"/>
              <w:bottom w:val="single" w:sz="2" w:space="0" w:color="auto"/>
              <w:right w:val="single" w:sz="2" w:space="0" w:color="auto"/>
            </w:tcBorders>
          </w:tcPr>
          <w:p w14:paraId="74E1B9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9C7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47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C98C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319C7F" w14:textId="77777777" w:rsidR="00331868" w:rsidRDefault="00331868" w:rsidP="00AE3867">
            <w:pPr>
              <w:rPr>
                <w:rFonts w:ascii="Times New Roman" w:hAnsi="Times New Roman"/>
                <w:color w:val="000000"/>
              </w:rPr>
            </w:pPr>
            <w:r>
              <w:rPr>
                <w:rFonts w:ascii="Times New Roman" w:hAnsi="Times New Roman"/>
                <w:color w:val="000000"/>
              </w:rPr>
              <w:t>DietOrder</w:t>
            </w:r>
          </w:p>
          <w:p w14:paraId="754D99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186C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12C6D1" w14:textId="77777777" w:rsidR="00331868" w:rsidRDefault="00331868" w:rsidP="00AE3867">
            <w:pPr>
              <w:rPr>
                <w:rFonts w:ascii="Times New Roman" w:hAnsi="Times New Roman"/>
                <w:color w:val="000000"/>
              </w:rPr>
            </w:pPr>
            <w:r>
              <w:rPr>
                <w:rFonts w:ascii="Times New Roman" w:hAnsi="Times New Roman"/>
                <w:color w:val="000000"/>
              </w:rPr>
              <w:t>Order</w:t>
            </w:r>
          </w:p>
          <w:p w14:paraId="046231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183CC5" w14:textId="77777777" w:rsidR="00331868" w:rsidRDefault="00331868" w:rsidP="00AE3867">
            <w:pPr>
              <w:rPr>
                <w:rFonts w:ascii="Times New Roman" w:hAnsi="Times New Roman"/>
                <w:color w:val="000000"/>
              </w:rPr>
            </w:pPr>
          </w:p>
          <w:p w14:paraId="2AE02E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73"/>
    </w:tbl>
    <w:p w14:paraId="704E32D3" w14:textId="77777777" w:rsidR="00331868" w:rsidRDefault="00331868" w:rsidP="00331868">
      <w:pPr>
        <w:rPr>
          <w:rFonts w:ascii="Times New Roman" w:hAnsi="Times New Roman"/>
          <w:color w:val="000000"/>
        </w:rPr>
      </w:pPr>
    </w:p>
    <w:p w14:paraId="0300CD5B" w14:textId="77777777" w:rsidR="00331868" w:rsidRDefault="00331868" w:rsidP="00331868">
      <w:pPr>
        <w:pStyle w:val="Heading2"/>
        <w:rPr>
          <w:bCs/>
          <w:szCs w:val="24"/>
          <w:lang w:val="en-US"/>
        </w:rPr>
      </w:pPr>
      <w:bookmarkStart w:id="2274" w:name="_Toc383183271"/>
      <w:bookmarkStart w:id="2275" w:name="BKM_E0DDE558_4D04_408C_99CC_0CBDE3D861B7"/>
      <w:r>
        <w:rPr>
          <w:bCs/>
          <w:szCs w:val="24"/>
          <w:lang w:val="en-US"/>
        </w:rPr>
        <w:t>DietProposal</w:t>
      </w:r>
      <w:bookmarkEnd w:id="2274"/>
    </w:p>
    <w:p w14:paraId="50D2C3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0A4A123" w14:textId="77777777" w:rsidR="00331868" w:rsidRDefault="00331868" w:rsidP="00331868">
      <w:pPr>
        <w:rPr>
          <w:rFonts w:ascii="Times New Roman" w:hAnsi="Times New Roman"/>
          <w:color w:val="000000"/>
        </w:rPr>
      </w:pPr>
    </w:p>
    <w:p w14:paraId="06C68CF1" w14:textId="77777777" w:rsidR="00331868" w:rsidRDefault="00331868" w:rsidP="00331868">
      <w:r>
        <w:rPr>
          <w:rFonts w:ascii="Times New Roman" w:hAnsi="Times New Roman"/>
          <w:color w:val="000000"/>
        </w:rPr>
        <w:t>Proposal or recommendation to administer the specified type of nutrition to the patient</w:t>
      </w:r>
    </w:p>
    <w:p w14:paraId="0A19A922" w14:textId="77777777" w:rsidR="00331868" w:rsidRDefault="00331868" w:rsidP="00331868">
      <w:pPr>
        <w:rPr>
          <w:rFonts w:ascii="Times New Roman" w:hAnsi="Times New Roman"/>
        </w:rPr>
      </w:pPr>
    </w:p>
    <w:p w14:paraId="157A3DF1" w14:textId="77777777" w:rsidR="00331868" w:rsidRDefault="00331868" w:rsidP="00331868">
      <w:pPr>
        <w:rPr>
          <w:rFonts w:ascii="Times New Roman" w:hAnsi="Times New Roman"/>
        </w:rPr>
      </w:pPr>
    </w:p>
    <w:p w14:paraId="0DA710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C167F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1FCA31"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9CA33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2EB15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D5695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8C85ED9" w14:textId="77777777" w:rsidTr="00AE3867">
        <w:tc>
          <w:tcPr>
            <w:tcW w:w="2250" w:type="dxa"/>
            <w:tcBorders>
              <w:top w:val="single" w:sz="2" w:space="0" w:color="auto"/>
              <w:left w:val="single" w:sz="2" w:space="0" w:color="auto"/>
              <w:bottom w:val="single" w:sz="2" w:space="0" w:color="auto"/>
              <w:right w:val="single" w:sz="2" w:space="0" w:color="auto"/>
            </w:tcBorders>
          </w:tcPr>
          <w:p w14:paraId="7FBED05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64B70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25B3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5DA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1276E9B" w14:textId="77777777" w:rsidR="00331868" w:rsidRDefault="00331868" w:rsidP="00AE3867">
            <w:pPr>
              <w:rPr>
                <w:rFonts w:ascii="Times New Roman" w:hAnsi="Times New Roman"/>
                <w:color w:val="000000"/>
              </w:rPr>
            </w:pPr>
            <w:r>
              <w:rPr>
                <w:rFonts w:ascii="Times New Roman" w:hAnsi="Times New Roman"/>
                <w:color w:val="000000"/>
              </w:rPr>
              <w:t>DietProposal</w:t>
            </w:r>
          </w:p>
          <w:p w14:paraId="40CB16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22D0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A695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5AEDF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0B52B7F" w14:textId="77777777" w:rsidR="00331868" w:rsidRDefault="00331868" w:rsidP="00AE3867">
            <w:pPr>
              <w:rPr>
                <w:rFonts w:ascii="Times New Roman" w:hAnsi="Times New Roman"/>
                <w:color w:val="000000"/>
              </w:rPr>
            </w:pPr>
          </w:p>
          <w:p w14:paraId="515299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DD9007" w14:textId="77777777" w:rsidTr="00AE3867">
        <w:tc>
          <w:tcPr>
            <w:tcW w:w="2250" w:type="dxa"/>
            <w:tcBorders>
              <w:top w:val="single" w:sz="2" w:space="0" w:color="auto"/>
              <w:left w:val="single" w:sz="2" w:space="0" w:color="auto"/>
              <w:bottom w:val="single" w:sz="2" w:space="0" w:color="auto"/>
              <w:right w:val="single" w:sz="2" w:space="0" w:color="auto"/>
            </w:tcBorders>
          </w:tcPr>
          <w:p w14:paraId="69EB93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97F1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23159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011C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A87265" w14:textId="77777777" w:rsidR="00331868" w:rsidRDefault="00331868" w:rsidP="00AE3867">
            <w:pPr>
              <w:rPr>
                <w:rFonts w:ascii="Times New Roman" w:hAnsi="Times New Roman"/>
                <w:color w:val="000000"/>
              </w:rPr>
            </w:pPr>
            <w:r>
              <w:rPr>
                <w:rFonts w:ascii="Times New Roman" w:hAnsi="Times New Roman"/>
                <w:color w:val="000000"/>
              </w:rPr>
              <w:t>DietProposal</w:t>
            </w:r>
          </w:p>
          <w:p w14:paraId="6C3969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86BC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F759DE" w14:textId="77777777" w:rsidR="00331868" w:rsidRDefault="00331868" w:rsidP="00AE3867">
            <w:pPr>
              <w:rPr>
                <w:rFonts w:ascii="Times New Roman" w:hAnsi="Times New Roman"/>
                <w:color w:val="000000"/>
              </w:rPr>
            </w:pPr>
            <w:r>
              <w:rPr>
                <w:rFonts w:ascii="Times New Roman" w:hAnsi="Times New Roman"/>
                <w:color w:val="000000"/>
              </w:rPr>
              <w:t>ProposalFor</w:t>
            </w:r>
          </w:p>
          <w:p w14:paraId="243F83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9FB8AA" w14:textId="77777777" w:rsidR="00331868" w:rsidRDefault="00331868" w:rsidP="00AE3867">
            <w:pPr>
              <w:rPr>
                <w:rFonts w:ascii="Times New Roman" w:hAnsi="Times New Roman"/>
                <w:color w:val="000000"/>
              </w:rPr>
            </w:pPr>
          </w:p>
          <w:p w14:paraId="117C33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3B41333" w14:textId="77777777" w:rsidTr="00AE3867">
        <w:tc>
          <w:tcPr>
            <w:tcW w:w="2250" w:type="dxa"/>
            <w:tcBorders>
              <w:top w:val="single" w:sz="2" w:space="0" w:color="auto"/>
              <w:left w:val="single" w:sz="2" w:space="0" w:color="auto"/>
              <w:bottom w:val="single" w:sz="2" w:space="0" w:color="auto"/>
              <w:right w:val="single" w:sz="2" w:space="0" w:color="auto"/>
            </w:tcBorders>
          </w:tcPr>
          <w:p w14:paraId="22EB3C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58F13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FB003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436D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C72B2E" w14:textId="77777777" w:rsidR="00331868" w:rsidRDefault="00331868" w:rsidP="00AE3867">
            <w:pPr>
              <w:rPr>
                <w:rFonts w:ascii="Times New Roman" w:hAnsi="Times New Roman"/>
                <w:color w:val="000000"/>
              </w:rPr>
            </w:pPr>
            <w:r>
              <w:rPr>
                <w:rFonts w:ascii="Times New Roman" w:hAnsi="Times New Roman"/>
                <w:color w:val="000000"/>
              </w:rPr>
              <w:t>DietProposal</w:t>
            </w:r>
          </w:p>
          <w:p w14:paraId="28D045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0705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752AD"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FDBA6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865C71" w14:textId="77777777" w:rsidR="00331868" w:rsidRDefault="00331868" w:rsidP="00AE3867">
            <w:pPr>
              <w:rPr>
                <w:rFonts w:ascii="Times New Roman" w:hAnsi="Times New Roman"/>
                <w:color w:val="000000"/>
              </w:rPr>
            </w:pPr>
          </w:p>
          <w:p w14:paraId="45951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75"/>
    </w:tbl>
    <w:p w14:paraId="2E5142C0" w14:textId="77777777" w:rsidR="00331868" w:rsidRDefault="00331868" w:rsidP="00331868">
      <w:pPr>
        <w:rPr>
          <w:rFonts w:ascii="Times New Roman" w:hAnsi="Times New Roman"/>
          <w:color w:val="000000"/>
        </w:rPr>
      </w:pPr>
    </w:p>
    <w:p w14:paraId="7E7A9491" w14:textId="77777777" w:rsidR="00331868" w:rsidRDefault="00331868" w:rsidP="00331868">
      <w:pPr>
        <w:pStyle w:val="Heading2"/>
        <w:rPr>
          <w:bCs/>
          <w:szCs w:val="24"/>
          <w:lang w:val="en-US"/>
        </w:rPr>
      </w:pPr>
      <w:bookmarkStart w:id="2276" w:name="_Toc383183272"/>
      <w:bookmarkStart w:id="2277" w:name="BKM_2759A5BC_8108_4AFE_B8DB_9A8CE1FD0ED3"/>
      <w:r>
        <w:rPr>
          <w:bCs/>
          <w:szCs w:val="24"/>
          <w:lang w:val="en-US"/>
        </w:rPr>
        <w:t>EncounterCondition</w:t>
      </w:r>
      <w:bookmarkEnd w:id="2276"/>
    </w:p>
    <w:p w14:paraId="3FA2703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5B6E8D5" w14:textId="77777777" w:rsidR="00331868" w:rsidRDefault="00331868" w:rsidP="00331868">
      <w:pPr>
        <w:rPr>
          <w:rFonts w:ascii="Times New Roman" w:hAnsi="Times New Roman"/>
          <w:color w:val="000000"/>
        </w:rPr>
      </w:pPr>
    </w:p>
    <w:p w14:paraId="650F15D5" w14:textId="77777777" w:rsidR="00331868" w:rsidRDefault="00331868" w:rsidP="00331868">
      <w:r>
        <w:rPr>
          <w:rFonts w:ascii="Times New Roman" w:hAnsi="Times New Roman"/>
          <w:color w:val="000000"/>
        </w:rPr>
        <w:t>A condition that is considered within the encounter and the role that the condition played within the encounter, e.g., diagnosis at discharge</w:t>
      </w:r>
    </w:p>
    <w:p w14:paraId="0EC58025" w14:textId="77777777" w:rsidR="00331868" w:rsidRDefault="00331868" w:rsidP="00331868">
      <w:pPr>
        <w:rPr>
          <w:rFonts w:ascii="Times New Roman" w:hAnsi="Times New Roman"/>
        </w:rPr>
      </w:pPr>
    </w:p>
    <w:p w14:paraId="49D1D745" w14:textId="77777777" w:rsidR="00331868" w:rsidRDefault="00331868" w:rsidP="00331868">
      <w:pPr>
        <w:rPr>
          <w:rFonts w:ascii="Times New Roman" w:hAnsi="Times New Roman"/>
        </w:rPr>
      </w:pPr>
    </w:p>
    <w:p w14:paraId="123C4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DC8F6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3060D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0060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73247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54B392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517092" w14:textId="77777777" w:rsidTr="00AE3867">
        <w:tc>
          <w:tcPr>
            <w:tcW w:w="2250" w:type="dxa"/>
            <w:tcBorders>
              <w:top w:val="single" w:sz="2" w:space="0" w:color="auto"/>
              <w:left w:val="single" w:sz="2" w:space="0" w:color="auto"/>
              <w:bottom w:val="single" w:sz="2" w:space="0" w:color="auto"/>
              <w:right w:val="single" w:sz="2" w:space="0" w:color="auto"/>
            </w:tcBorders>
          </w:tcPr>
          <w:p w14:paraId="0575E3B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6ACDA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47C2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DC58A"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1760339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60A8C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66D80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F0D69B"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3F65F3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3AF3ED"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01ACA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866D8D" w14:textId="77777777" w:rsidTr="00AE3867">
        <w:tc>
          <w:tcPr>
            <w:tcW w:w="2250" w:type="dxa"/>
            <w:tcBorders>
              <w:top w:val="single" w:sz="2" w:space="0" w:color="auto"/>
              <w:left w:val="single" w:sz="2" w:space="0" w:color="auto"/>
              <w:bottom w:val="single" w:sz="2" w:space="0" w:color="auto"/>
              <w:right w:val="single" w:sz="2" w:space="0" w:color="auto"/>
            </w:tcBorders>
          </w:tcPr>
          <w:p w14:paraId="475888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89CE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C5EA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D4B7BC"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 </w:t>
            </w:r>
          </w:p>
          <w:p w14:paraId="2D99A09B"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9B3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5482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1CAE86"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7B6008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744E0" w14:textId="77777777" w:rsidR="00331868" w:rsidRDefault="00331868" w:rsidP="00AE3867">
            <w:pPr>
              <w:rPr>
                <w:rFonts w:ascii="Times New Roman" w:hAnsi="Times New Roman"/>
                <w:color w:val="000000"/>
              </w:rPr>
            </w:pPr>
            <w:r>
              <w:rPr>
                <w:rFonts w:ascii="Times New Roman" w:hAnsi="Times New Roman"/>
                <w:color w:val="000000"/>
              </w:rPr>
              <w:t>The link to the condition such as a problem</w:t>
            </w:r>
          </w:p>
          <w:p w14:paraId="338A0F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A25A0CE" w14:textId="77777777" w:rsidR="00331868" w:rsidRDefault="00331868" w:rsidP="00331868">
      <w:pPr>
        <w:rPr>
          <w:rFonts w:ascii="Times New Roman" w:hAnsi="Times New Roman"/>
          <w:color w:val="000000"/>
        </w:rPr>
      </w:pPr>
    </w:p>
    <w:p w14:paraId="6096A57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1AA35E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E57EED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E72E2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863A47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537D8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E31812" w14:textId="77777777" w:rsidR="00331868" w:rsidRDefault="00331868" w:rsidP="00AE3867">
            <w:pPr>
              <w:rPr>
                <w:rFonts w:ascii="Times New Roman" w:hAnsi="Times New Roman"/>
                <w:color w:val="000000"/>
              </w:rPr>
            </w:pPr>
            <w:r>
              <w:rPr>
                <w:rFonts w:ascii="Times New Roman" w:hAnsi="Times New Roman"/>
                <w:b/>
                <w:color w:val="000000"/>
              </w:rPr>
              <w:t>conditionRole</w:t>
            </w:r>
            <w:r>
              <w:rPr>
                <w:rFonts w:ascii="Times New Roman" w:hAnsi="Times New Roman"/>
                <w:color w:val="000000"/>
              </w:rPr>
              <w:t xml:space="preserve"> Code</w:t>
            </w:r>
          </w:p>
          <w:p w14:paraId="381F17A6" w14:textId="77777777" w:rsidR="00331868" w:rsidRDefault="00331868" w:rsidP="00AE3867">
            <w:pPr>
              <w:rPr>
                <w:rFonts w:ascii="Times New Roman" w:hAnsi="Times New Roman"/>
                <w:color w:val="000000"/>
              </w:rPr>
            </w:pPr>
            <w:r>
              <w:rPr>
                <w:rFonts w:ascii="Times New Roman" w:hAnsi="Times New Roman"/>
                <w:color w:val="000000"/>
              </w:rPr>
              <w:t>Public</w:t>
            </w:r>
          </w:p>
          <w:p w14:paraId="1BDAFC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06E94F" w14:textId="77777777" w:rsidR="00331868" w:rsidRDefault="00331868" w:rsidP="00AE3867">
            <w:pPr>
              <w:rPr>
                <w:rFonts w:ascii="Times New Roman" w:hAnsi="Times New Roman"/>
                <w:color w:val="000000"/>
              </w:rPr>
            </w:pPr>
          </w:p>
          <w:p w14:paraId="13315072" w14:textId="77777777" w:rsidR="00331868" w:rsidRDefault="00331868" w:rsidP="00AE3867">
            <w:pPr>
              <w:rPr>
                <w:rFonts w:ascii="Times New Roman" w:hAnsi="Times New Roman"/>
                <w:color w:val="000000"/>
              </w:rPr>
            </w:pPr>
          </w:p>
          <w:p w14:paraId="65E7E999" w14:textId="77777777" w:rsidR="00331868" w:rsidRDefault="00331868" w:rsidP="00AE3867">
            <w:pPr>
              <w:rPr>
                <w:rFonts w:ascii="Times New Roman" w:hAnsi="Times New Roman"/>
                <w:color w:val="000000"/>
              </w:rPr>
            </w:pPr>
          </w:p>
          <w:p w14:paraId="0CF977A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9706982" w14:textId="77777777" w:rsidR="00331868" w:rsidRDefault="00331868" w:rsidP="00AE3867">
            <w:pPr>
              <w:rPr>
                <w:rFonts w:ascii="Times New Roman" w:hAnsi="Times New Roman"/>
                <w:color w:val="000000"/>
              </w:rPr>
            </w:pPr>
            <w:r>
              <w:rPr>
                <w:rFonts w:ascii="Times New Roman" w:hAnsi="Times New Roman"/>
                <w:color w:val="000000"/>
              </w:rPr>
              <w:t>The role of the condition within this encounter, e.g., chief complaint, admission diagnosis, discharge diagnosis, comorbidity</w:t>
            </w:r>
          </w:p>
        </w:tc>
        <w:tc>
          <w:tcPr>
            <w:tcW w:w="3060" w:type="dxa"/>
            <w:tcBorders>
              <w:top w:val="single" w:sz="2" w:space="0" w:color="auto"/>
              <w:left w:val="single" w:sz="2" w:space="0" w:color="auto"/>
              <w:bottom w:val="single" w:sz="2" w:space="0" w:color="auto"/>
              <w:right w:val="single" w:sz="2" w:space="0" w:color="auto"/>
            </w:tcBorders>
          </w:tcPr>
          <w:p w14:paraId="488C754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7BB8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537838" w14:textId="77777777" w:rsidR="00331868" w:rsidRDefault="00331868" w:rsidP="00AE3867">
            <w:pPr>
              <w:rPr>
                <w:rFonts w:ascii="Times New Roman" w:hAnsi="Times New Roman"/>
                <w:color w:val="000000"/>
              </w:rPr>
            </w:pPr>
          </w:p>
        </w:tc>
      </w:tr>
      <w:bookmarkEnd w:id="2277"/>
    </w:tbl>
    <w:p w14:paraId="1A8AF5F7" w14:textId="77777777" w:rsidR="00331868" w:rsidRDefault="00331868" w:rsidP="00331868">
      <w:pPr>
        <w:rPr>
          <w:rFonts w:ascii="Times New Roman" w:hAnsi="Times New Roman"/>
          <w:color w:val="000000"/>
        </w:rPr>
      </w:pPr>
    </w:p>
    <w:p w14:paraId="600AB8BB" w14:textId="77777777" w:rsidR="00331868" w:rsidRDefault="00331868" w:rsidP="00331868">
      <w:pPr>
        <w:pStyle w:val="Heading2"/>
        <w:rPr>
          <w:bCs/>
          <w:szCs w:val="24"/>
          <w:lang w:val="en-US"/>
        </w:rPr>
      </w:pPr>
      <w:bookmarkStart w:id="2278" w:name="_Toc383183273"/>
      <w:r>
        <w:rPr>
          <w:bCs/>
          <w:szCs w:val="24"/>
          <w:lang w:val="en-US"/>
        </w:rPr>
        <w:lastRenderedPageBreak/>
        <w:t>EncounterEvent</w:t>
      </w:r>
      <w:bookmarkEnd w:id="2278"/>
    </w:p>
    <w:p w14:paraId="165DBA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4B634B9" w14:textId="77777777" w:rsidR="00331868" w:rsidRDefault="00331868" w:rsidP="00331868">
      <w:pPr>
        <w:rPr>
          <w:rFonts w:ascii="Times New Roman" w:hAnsi="Times New Roman"/>
          <w:color w:val="000000"/>
        </w:rPr>
      </w:pPr>
    </w:p>
    <w:p w14:paraId="7D116E0D" w14:textId="77777777" w:rsidR="00331868" w:rsidRDefault="00331868" w:rsidP="00331868">
      <w:r>
        <w:rPr>
          <w:rFonts w:ascii="Times New Roman" w:hAnsi="Times New Roman"/>
          <w:color w:val="000000"/>
        </w:rPr>
        <w:t>EncounterEvent is the record of an interaction between a subject and the healthcare system.</w:t>
      </w:r>
    </w:p>
    <w:p w14:paraId="20B7E88D" w14:textId="77777777" w:rsidR="00331868" w:rsidRDefault="00331868" w:rsidP="00331868">
      <w:pPr>
        <w:rPr>
          <w:rFonts w:ascii="Times New Roman" w:hAnsi="Times New Roman"/>
        </w:rPr>
      </w:pPr>
    </w:p>
    <w:p w14:paraId="4A613E91" w14:textId="77777777" w:rsidR="00331868" w:rsidRDefault="00331868" w:rsidP="00331868">
      <w:pPr>
        <w:rPr>
          <w:rFonts w:ascii="Times New Roman" w:hAnsi="Times New Roman"/>
        </w:rPr>
      </w:pPr>
    </w:p>
    <w:p w14:paraId="0FAA163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4428B8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4330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C53EC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05049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8F1C6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BEADB" w14:textId="77777777" w:rsidTr="00AE3867">
        <w:tc>
          <w:tcPr>
            <w:tcW w:w="2250" w:type="dxa"/>
            <w:tcBorders>
              <w:top w:val="single" w:sz="2" w:space="0" w:color="auto"/>
              <w:left w:val="single" w:sz="2" w:space="0" w:color="auto"/>
              <w:bottom w:val="single" w:sz="2" w:space="0" w:color="auto"/>
              <w:right w:val="single" w:sz="2" w:space="0" w:color="auto"/>
            </w:tcBorders>
          </w:tcPr>
          <w:p w14:paraId="77F01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9595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99A7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A9FFE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B0F85"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1F1F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9BD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3B52F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2EB03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CFAFEA4" w14:textId="77777777" w:rsidR="00331868" w:rsidRDefault="00331868" w:rsidP="00AE3867">
            <w:pPr>
              <w:rPr>
                <w:rFonts w:ascii="Times New Roman" w:hAnsi="Times New Roman"/>
                <w:color w:val="000000"/>
              </w:rPr>
            </w:pPr>
          </w:p>
          <w:p w14:paraId="0407AE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526403" w14:textId="77777777" w:rsidTr="00AE3867">
        <w:tc>
          <w:tcPr>
            <w:tcW w:w="2250" w:type="dxa"/>
            <w:tcBorders>
              <w:top w:val="single" w:sz="2" w:space="0" w:color="auto"/>
              <w:left w:val="single" w:sz="2" w:space="0" w:color="auto"/>
              <w:bottom w:val="single" w:sz="2" w:space="0" w:color="auto"/>
              <w:right w:val="single" w:sz="2" w:space="0" w:color="auto"/>
            </w:tcBorders>
          </w:tcPr>
          <w:p w14:paraId="1F5DA2C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39C6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1437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36D1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1B7293"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4B074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74C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2931E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06B5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322FC8" w14:textId="77777777" w:rsidR="00331868" w:rsidRDefault="00331868" w:rsidP="00AE3867">
            <w:pPr>
              <w:rPr>
                <w:rFonts w:ascii="Times New Roman" w:hAnsi="Times New Roman"/>
                <w:color w:val="000000"/>
              </w:rPr>
            </w:pPr>
          </w:p>
          <w:p w14:paraId="5D5FFB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1F08F0" w14:textId="77777777" w:rsidTr="00AE3867">
        <w:tc>
          <w:tcPr>
            <w:tcW w:w="2250" w:type="dxa"/>
            <w:tcBorders>
              <w:top w:val="single" w:sz="2" w:space="0" w:color="auto"/>
              <w:left w:val="single" w:sz="2" w:space="0" w:color="auto"/>
              <w:bottom w:val="single" w:sz="2" w:space="0" w:color="auto"/>
              <w:right w:val="single" w:sz="2" w:space="0" w:color="auto"/>
            </w:tcBorders>
          </w:tcPr>
          <w:p w14:paraId="61D397C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72EBE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D127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D517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3CFFC"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77ED6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018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7D6A4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6446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FBC6F7" w14:textId="77777777" w:rsidR="00331868" w:rsidRDefault="00331868" w:rsidP="00AE3867">
            <w:pPr>
              <w:rPr>
                <w:rFonts w:ascii="Times New Roman" w:hAnsi="Times New Roman"/>
                <w:color w:val="000000"/>
              </w:rPr>
            </w:pPr>
          </w:p>
          <w:p w14:paraId="5F0CAB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751411" w14:textId="77777777" w:rsidTr="00AE3867">
        <w:tc>
          <w:tcPr>
            <w:tcW w:w="2250" w:type="dxa"/>
            <w:tcBorders>
              <w:top w:val="single" w:sz="2" w:space="0" w:color="auto"/>
              <w:left w:val="single" w:sz="2" w:space="0" w:color="auto"/>
              <w:bottom w:val="single" w:sz="2" w:space="0" w:color="auto"/>
              <w:right w:val="single" w:sz="2" w:space="0" w:color="auto"/>
            </w:tcBorders>
          </w:tcPr>
          <w:p w14:paraId="35A68D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1837E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A7045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5E0A1E" w14:textId="77777777" w:rsidR="00331868" w:rsidRDefault="00331868" w:rsidP="00AE3867">
            <w:pPr>
              <w:rPr>
                <w:rFonts w:ascii="Times New Roman" w:hAnsi="Times New Roman"/>
                <w:color w:val="000000"/>
              </w:rPr>
            </w:pPr>
            <w:r>
              <w:rPr>
                <w:rFonts w:ascii="Times New Roman" w:hAnsi="Times New Roman"/>
                <w:color w:val="000000"/>
              </w:rPr>
              <w:t xml:space="preserve"> Public relatedCondition </w:t>
            </w:r>
          </w:p>
          <w:p w14:paraId="28B7078D" w14:textId="77777777" w:rsidR="00331868" w:rsidRDefault="00331868" w:rsidP="00AE3867">
            <w:pPr>
              <w:rPr>
                <w:rFonts w:ascii="Times New Roman" w:hAnsi="Times New Roman"/>
                <w:color w:val="000000"/>
              </w:rPr>
            </w:pPr>
            <w:r>
              <w:rPr>
                <w:rFonts w:ascii="Times New Roman" w:hAnsi="Times New Roman"/>
                <w:color w:val="000000"/>
              </w:rPr>
              <w:t>EncounterCondition</w:t>
            </w:r>
          </w:p>
          <w:p w14:paraId="10A98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AE6F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F12FBF"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5EC18A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1EB41B8" w14:textId="77777777" w:rsidR="00331868" w:rsidRDefault="00331868" w:rsidP="00AE3867">
            <w:pPr>
              <w:rPr>
                <w:rFonts w:ascii="Times New Roman" w:hAnsi="Times New Roman"/>
                <w:color w:val="000000"/>
              </w:rPr>
            </w:pPr>
            <w:r>
              <w:rPr>
                <w:rFonts w:ascii="Times New Roman" w:hAnsi="Times New Roman"/>
                <w:color w:val="000000"/>
              </w:rPr>
              <w:t>The conditions considered and cared for within this encounter.</w:t>
            </w:r>
          </w:p>
          <w:p w14:paraId="7944F4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8FC6A3" w14:textId="77777777" w:rsidR="00331868" w:rsidRDefault="00331868" w:rsidP="00331868">
      <w:pPr>
        <w:rPr>
          <w:rFonts w:ascii="Times New Roman" w:hAnsi="Times New Roman"/>
          <w:color w:val="000000"/>
        </w:rPr>
      </w:pPr>
    </w:p>
    <w:p w14:paraId="41C43BB9" w14:textId="77777777" w:rsidR="00331868" w:rsidRDefault="00331868" w:rsidP="00331868">
      <w:pPr>
        <w:pStyle w:val="Heading2"/>
        <w:rPr>
          <w:bCs/>
          <w:szCs w:val="24"/>
          <w:lang w:val="en-US"/>
        </w:rPr>
      </w:pPr>
      <w:bookmarkStart w:id="2279" w:name="_Toc383183274"/>
      <w:r>
        <w:rPr>
          <w:bCs/>
          <w:szCs w:val="24"/>
          <w:lang w:val="en-US"/>
        </w:rPr>
        <w:t>EncounterProposal</w:t>
      </w:r>
      <w:bookmarkEnd w:id="2279"/>
    </w:p>
    <w:p w14:paraId="203400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5FA5B24" w14:textId="77777777" w:rsidR="00331868" w:rsidRDefault="00331868" w:rsidP="00331868">
      <w:pPr>
        <w:rPr>
          <w:rFonts w:ascii="Times New Roman" w:hAnsi="Times New Roman"/>
          <w:color w:val="000000"/>
        </w:rPr>
      </w:pPr>
    </w:p>
    <w:p w14:paraId="708716EB" w14:textId="77777777" w:rsidR="00331868" w:rsidRDefault="00331868" w:rsidP="00331868">
      <w:r>
        <w:rPr>
          <w:rFonts w:ascii="Times New Roman" w:hAnsi="Times New Roman"/>
          <w:color w:val="000000"/>
        </w:rPr>
        <w:t>A proposal for an encounter to take place between a patient and a provider, e.g., a proposed referral, a proposed hospitalization.</w:t>
      </w:r>
    </w:p>
    <w:p w14:paraId="098720F9" w14:textId="77777777" w:rsidR="00331868" w:rsidRDefault="00331868" w:rsidP="00331868">
      <w:pPr>
        <w:rPr>
          <w:rFonts w:ascii="Times New Roman" w:hAnsi="Times New Roman"/>
        </w:rPr>
      </w:pPr>
    </w:p>
    <w:p w14:paraId="20089DA4" w14:textId="77777777" w:rsidR="00331868" w:rsidRDefault="00331868" w:rsidP="00331868">
      <w:pPr>
        <w:rPr>
          <w:rFonts w:ascii="Times New Roman" w:hAnsi="Times New Roman"/>
        </w:rPr>
      </w:pPr>
    </w:p>
    <w:p w14:paraId="059464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3C0D8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8DAF7B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DD63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1F0A2D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A349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8A6937A" w14:textId="77777777" w:rsidTr="00AE3867">
        <w:tc>
          <w:tcPr>
            <w:tcW w:w="2250" w:type="dxa"/>
            <w:tcBorders>
              <w:top w:val="single" w:sz="2" w:space="0" w:color="auto"/>
              <w:left w:val="single" w:sz="2" w:space="0" w:color="auto"/>
              <w:bottom w:val="single" w:sz="2" w:space="0" w:color="auto"/>
              <w:right w:val="single" w:sz="2" w:space="0" w:color="auto"/>
            </w:tcBorders>
          </w:tcPr>
          <w:p w14:paraId="30E0ED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FF9D8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EFF58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E04A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BA661"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5D4AB1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80BD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F4974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05B41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F07221" w14:textId="77777777" w:rsidR="00331868" w:rsidRDefault="00331868" w:rsidP="00AE3867">
            <w:pPr>
              <w:rPr>
                <w:rFonts w:ascii="Times New Roman" w:hAnsi="Times New Roman"/>
                <w:color w:val="000000"/>
              </w:rPr>
            </w:pPr>
          </w:p>
          <w:p w14:paraId="5E575D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59CFEB3" w14:textId="77777777" w:rsidTr="00AE3867">
        <w:tc>
          <w:tcPr>
            <w:tcW w:w="2250" w:type="dxa"/>
            <w:tcBorders>
              <w:top w:val="single" w:sz="2" w:space="0" w:color="auto"/>
              <w:left w:val="single" w:sz="2" w:space="0" w:color="auto"/>
              <w:bottom w:val="single" w:sz="2" w:space="0" w:color="auto"/>
              <w:right w:val="single" w:sz="2" w:space="0" w:color="auto"/>
            </w:tcBorders>
          </w:tcPr>
          <w:p w14:paraId="09749A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56BD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B80F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43503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6A1E7C"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A204B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2A1D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36E681"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B35CE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3898D1" w14:textId="77777777" w:rsidR="00331868" w:rsidRDefault="00331868" w:rsidP="00AE3867">
            <w:pPr>
              <w:rPr>
                <w:rFonts w:ascii="Times New Roman" w:hAnsi="Times New Roman"/>
                <w:color w:val="000000"/>
              </w:rPr>
            </w:pPr>
          </w:p>
          <w:p w14:paraId="684B8E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6C003" w14:textId="77777777" w:rsidTr="00AE3867">
        <w:tc>
          <w:tcPr>
            <w:tcW w:w="2250" w:type="dxa"/>
            <w:tcBorders>
              <w:top w:val="single" w:sz="2" w:space="0" w:color="auto"/>
              <w:left w:val="single" w:sz="2" w:space="0" w:color="auto"/>
              <w:bottom w:val="single" w:sz="2" w:space="0" w:color="auto"/>
              <w:right w:val="single" w:sz="2" w:space="0" w:color="auto"/>
            </w:tcBorders>
          </w:tcPr>
          <w:p w14:paraId="62E3DD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B5C5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5A4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6320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D523C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7CA58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A633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21888"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13FD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F71795" w14:textId="77777777" w:rsidR="00331868" w:rsidRDefault="00331868" w:rsidP="00AE3867">
            <w:pPr>
              <w:rPr>
                <w:rFonts w:ascii="Times New Roman" w:hAnsi="Times New Roman"/>
                <w:color w:val="000000"/>
              </w:rPr>
            </w:pPr>
          </w:p>
          <w:p w14:paraId="0D508B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6312E6C" w14:textId="77777777" w:rsidR="00331868" w:rsidRDefault="00331868" w:rsidP="00331868">
      <w:pPr>
        <w:rPr>
          <w:rFonts w:ascii="Times New Roman" w:hAnsi="Times New Roman"/>
          <w:color w:val="000000"/>
        </w:rPr>
      </w:pPr>
    </w:p>
    <w:p w14:paraId="67CEBE52" w14:textId="77777777" w:rsidR="00331868" w:rsidRDefault="00331868" w:rsidP="00331868">
      <w:pPr>
        <w:pStyle w:val="Heading2"/>
        <w:rPr>
          <w:bCs/>
          <w:szCs w:val="24"/>
          <w:lang w:val="en-US"/>
        </w:rPr>
      </w:pPr>
      <w:bookmarkStart w:id="2280" w:name="_Toc383183275"/>
      <w:r>
        <w:rPr>
          <w:bCs/>
          <w:szCs w:val="24"/>
          <w:lang w:val="en-US"/>
        </w:rPr>
        <w:t>EncounterRequest</w:t>
      </w:r>
      <w:bookmarkEnd w:id="2280"/>
    </w:p>
    <w:p w14:paraId="01684ED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9A676E3" w14:textId="77777777" w:rsidR="00331868" w:rsidRDefault="00331868" w:rsidP="00331868">
      <w:pPr>
        <w:rPr>
          <w:rFonts w:ascii="Times New Roman" w:hAnsi="Times New Roman"/>
          <w:color w:val="000000"/>
        </w:rPr>
      </w:pPr>
    </w:p>
    <w:p w14:paraId="222BACF2" w14:textId="77777777" w:rsidR="00331868" w:rsidRDefault="00331868" w:rsidP="00331868">
      <w:r>
        <w:rPr>
          <w:rFonts w:ascii="Times New Roman" w:hAnsi="Times New Roman"/>
          <w:color w:val="000000"/>
        </w:rPr>
        <w:t>A request or order by a provider for an encounter, e.g., an admission order, a referral request.</w:t>
      </w:r>
    </w:p>
    <w:p w14:paraId="00969406" w14:textId="77777777" w:rsidR="00331868" w:rsidRDefault="00331868" w:rsidP="00331868">
      <w:pPr>
        <w:rPr>
          <w:rFonts w:ascii="Times New Roman" w:hAnsi="Times New Roman"/>
        </w:rPr>
      </w:pPr>
    </w:p>
    <w:p w14:paraId="2BB96CAE" w14:textId="77777777" w:rsidR="00331868" w:rsidRDefault="00331868" w:rsidP="00331868">
      <w:pPr>
        <w:rPr>
          <w:rFonts w:ascii="Times New Roman" w:hAnsi="Times New Roman"/>
        </w:rPr>
      </w:pPr>
    </w:p>
    <w:p w14:paraId="038B1D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47F4FC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02185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6D5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8988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748876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03D46F7" w14:textId="77777777" w:rsidTr="00AE3867">
        <w:tc>
          <w:tcPr>
            <w:tcW w:w="2250" w:type="dxa"/>
            <w:tcBorders>
              <w:top w:val="single" w:sz="2" w:space="0" w:color="auto"/>
              <w:left w:val="single" w:sz="2" w:space="0" w:color="auto"/>
              <w:bottom w:val="single" w:sz="2" w:space="0" w:color="auto"/>
              <w:right w:val="single" w:sz="2" w:space="0" w:color="auto"/>
            </w:tcBorders>
          </w:tcPr>
          <w:p w14:paraId="5323CCD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7769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18CDD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9E855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6EC761"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1E3A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8307F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D5AF7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B8C0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B8BE14" w14:textId="77777777" w:rsidR="00331868" w:rsidRDefault="00331868" w:rsidP="00AE3867">
            <w:pPr>
              <w:rPr>
                <w:rFonts w:ascii="Times New Roman" w:hAnsi="Times New Roman"/>
                <w:color w:val="000000"/>
              </w:rPr>
            </w:pPr>
          </w:p>
          <w:p w14:paraId="0360B6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49CA9F" w14:textId="77777777" w:rsidTr="00AE3867">
        <w:tc>
          <w:tcPr>
            <w:tcW w:w="2250" w:type="dxa"/>
            <w:tcBorders>
              <w:top w:val="single" w:sz="2" w:space="0" w:color="auto"/>
              <w:left w:val="single" w:sz="2" w:space="0" w:color="auto"/>
              <w:bottom w:val="single" w:sz="2" w:space="0" w:color="auto"/>
              <w:right w:val="single" w:sz="2" w:space="0" w:color="auto"/>
            </w:tcBorders>
          </w:tcPr>
          <w:p w14:paraId="39D83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28F0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A3D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87E4F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68ADB5"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19DCAC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D3A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DFDC2"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03DCF1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2C0557" w14:textId="77777777" w:rsidR="00331868" w:rsidRDefault="00331868" w:rsidP="00AE3867">
            <w:pPr>
              <w:rPr>
                <w:rFonts w:ascii="Times New Roman" w:hAnsi="Times New Roman"/>
                <w:color w:val="000000"/>
              </w:rPr>
            </w:pPr>
          </w:p>
          <w:p w14:paraId="09D5C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CADE62C" w14:textId="77777777" w:rsidTr="00AE3867">
        <w:tc>
          <w:tcPr>
            <w:tcW w:w="2250" w:type="dxa"/>
            <w:tcBorders>
              <w:top w:val="single" w:sz="2" w:space="0" w:color="auto"/>
              <w:left w:val="single" w:sz="2" w:space="0" w:color="auto"/>
              <w:bottom w:val="single" w:sz="2" w:space="0" w:color="auto"/>
              <w:right w:val="single" w:sz="2" w:space="0" w:color="auto"/>
            </w:tcBorders>
          </w:tcPr>
          <w:p w14:paraId="4EEF36F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1B74B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59A7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7754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E0AE27"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2E85B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68BF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829BAA" w14:textId="77777777" w:rsidR="00331868" w:rsidRDefault="00331868" w:rsidP="00AE3867">
            <w:pPr>
              <w:rPr>
                <w:rFonts w:ascii="Times New Roman" w:hAnsi="Times New Roman"/>
                <w:color w:val="000000"/>
              </w:rPr>
            </w:pPr>
            <w:r>
              <w:rPr>
                <w:rFonts w:ascii="Times New Roman" w:hAnsi="Times New Roman"/>
                <w:color w:val="000000"/>
              </w:rPr>
              <w:t>Order</w:t>
            </w:r>
          </w:p>
          <w:p w14:paraId="509AC8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CB876" w14:textId="77777777" w:rsidR="00331868" w:rsidRDefault="00331868" w:rsidP="00AE3867">
            <w:pPr>
              <w:rPr>
                <w:rFonts w:ascii="Times New Roman" w:hAnsi="Times New Roman"/>
                <w:color w:val="000000"/>
              </w:rPr>
            </w:pPr>
          </w:p>
          <w:p w14:paraId="663D67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664187A" w14:textId="77777777" w:rsidR="00331868" w:rsidRDefault="00331868" w:rsidP="00331868">
      <w:pPr>
        <w:rPr>
          <w:rFonts w:ascii="Times New Roman" w:hAnsi="Times New Roman"/>
          <w:color w:val="000000"/>
        </w:rPr>
      </w:pPr>
    </w:p>
    <w:p w14:paraId="190BC8C7" w14:textId="77777777" w:rsidR="00331868" w:rsidRDefault="00331868" w:rsidP="00331868">
      <w:pPr>
        <w:pStyle w:val="Heading2"/>
        <w:rPr>
          <w:bCs/>
          <w:szCs w:val="24"/>
          <w:lang w:val="en-US"/>
        </w:rPr>
      </w:pPr>
      <w:bookmarkStart w:id="2281" w:name="_Toc383183276"/>
      <w:bookmarkStart w:id="2282" w:name="BKM_2AAB3486_C27B_4BB0_B4B6_E9FD558BCD6A"/>
      <w:r>
        <w:rPr>
          <w:bCs/>
          <w:szCs w:val="24"/>
          <w:lang w:val="en-US"/>
        </w:rPr>
        <w:t>EntityCharacteristic</w:t>
      </w:r>
      <w:bookmarkEnd w:id="2281"/>
    </w:p>
    <w:p w14:paraId="7422469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1FA256E" w14:textId="77777777" w:rsidR="00331868" w:rsidRDefault="00331868" w:rsidP="00331868">
      <w:pPr>
        <w:rPr>
          <w:rFonts w:ascii="Times New Roman" w:hAnsi="Times New Roman"/>
          <w:color w:val="000000"/>
        </w:rPr>
      </w:pPr>
    </w:p>
    <w:p w14:paraId="547AD76F" w14:textId="77777777" w:rsidR="00331868" w:rsidRDefault="00331868" w:rsidP="00331868">
      <w:r>
        <w:rPr>
          <w:rFonts w:ascii="Times New Roman" w:hAnsi="Times New Roman"/>
          <w:color w:val="000000"/>
        </w:rPr>
        <w:t>Specific factors about a patient, clinician, provider, or facility. Included are demographics, behavioral factors, social or cultural factors, available resources, and preferences. Behaviors reference responses or actions that affect (either positively or negatively) health or healthcare. Included in this category are mental- health issues, adherence issues unrelated to other factors or resources, coping ability, grief issues, and substance use/abuse. Social/cultural factors are characteristics of an individual related to family/caregiver support, education and literacy (including health literacy), primary language, cultural beliefs (including health beliefs), persistent life stressors, spiritual and religious beliefs, immigration status, and history of abuse or neglect. Resources are means available to a patient to meet health and healthcare needs, which would include caregiver support, insurance coverage, financial resources, and community resources to which the patient is already connected and receiving benefit. Preferences are choices made by patients and their caregivers relative to options for care or treatment (including scheduling, care experience, and meeting of personal health goals) and the sharing and disclosure of their health information. In the quality data element the attribute source is used to indicate whether it relates to the patient or the provider</w:t>
      </w:r>
    </w:p>
    <w:p w14:paraId="07A79B70" w14:textId="77777777" w:rsidR="00331868" w:rsidRDefault="00331868" w:rsidP="00331868">
      <w:pPr>
        <w:rPr>
          <w:rFonts w:ascii="Times New Roman" w:hAnsi="Times New Roman"/>
        </w:rPr>
      </w:pPr>
    </w:p>
    <w:p w14:paraId="4402D08F" w14:textId="77777777" w:rsidR="00331868" w:rsidRDefault="00331868" w:rsidP="00331868">
      <w:pPr>
        <w:rPr>
          <w:rFonts w:ascii="Times New Roman" w:hAnsi="Times New Roman"/>
        </w:rPr>
      </w:pPr>
    </w:p>
    <w:p w14:paraId="3B07D2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7D30A7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627DAF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208920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D6A48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E73B42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C5F8E6B" w14:textId="77777777" w:rsidTr="00AE3867">
        <w:tc>
          <w:tcPr>
            <w:tcW w:w="2250" w:type="dxa"/>
            <w:tcBorders>
              <w:top w:val="single" w:sz="2" w:space="0" w:color="auto"/>
              <w:left w:val="single" w:sz="2" w:space="0" w:color="auto"/>
              <w:bottom w:val="single" w:sz="2" w:space="0" w:color="auto"/>
              <w:right w:val="single" w:sz="2" w:space="0" w:color="auto"/>
            </w:tcBorders>
          </w:tcPr>
          <w:p w14:paraId="364570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F57B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264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4ED5B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characteristic </w:t>
            </w:r>
          </w:p>
          <w:p w14:paraId="006964A3"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6646798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8B2539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3CCA21" w14:textId="77777777" w:rsidR="00331868" w:rsidRDefault="00331868" w:rsidP="00AE3867">
            <w:pPr>
              <w:rPr>
                <w:rFonts w:ascii="Times New Roman" w:hAnsi="Times New Roman"/>
                <w:color w:val="000000"/>
              </w:rPr>
            </w:pPr>
            <w:r>
              <w:rPr>
                <w:rFonts w:ascii="Times New Roman" w:hAnsi="Times New Roman"/>
                <w:color w:val="000000"/>
              </w:rPr>
              <w:t>Entity</w:t>
            </w:r>
          </w:p>
          <w:p w14:paraId="33230F6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6312E431" w14:textId="77777777" w:rsidR="00331868" w:rsidRDefault="00331868" w:rsidP="00AE3867">
            <w:pPr>
              <w:rPr>
                <w:rFonts w:ascii="Times New Roman" w:hAnsi="Times New Roman"/>
                <w:color w:val="000000"/>
              </w:rPr>
            </w:pPr>
            <w:r>
              <w:rPr>
                <w:rFonts w:ascii="Times New Roman" w:hAnsi="Times New Roman"/>
                <w:color w:val="000000"/>
              </w:rPr>
              <w:lastRenderedPageBreak/>
              <w:t>The characteristics of this entity.</w:t>
            </w:r>
          </w:p>
          <w:p w14:paraId="66C91C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E774F8" w14:textId="77777777" w:rsidR="00331868" w:rsidRDefault="00331868" w:rsidP="00331868">
      <w:pPr>
        <w:rPr>
          <w:rFonts w:ascii="Times New Roman" w:hAnsi="Times New Roman"/>
          <w:color w:val="000000"/>
        </w:rPr>
      </w:pPr>
    </w:p>
    <w:p w14:paraId="327EF64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6074C2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BBA033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A1B1D0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3504D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28A00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022A4C"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5B1D782E" w14:textId="77777777" w:rsidR="00331868" w:rsidRDefault="00331868" w:rsidP="00AE3867">
            <w:pPr>
              <w:rPr>
                <w:rFonts w:ascii="Times New Roman" w:hAnsi="Times New Roman"/>
                <w:color w:val="000000"/>
              </w:rPr>
            </w:pPr>
            <w:r>
              <w:rPr>
                <w:rFonts w:ascii="Times New Roman" w:hAnsi="Times New Roman"/>
                <w:color w:val="000000"/>
              </w:rPr>
              <w:t>Public</w:t>
            </w:r>
          </w:p>
          <w:p w14:paraId="14985C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465C6" w14:textId="77777777" w:rsidR="00331868" w:rsidRDefault="00331868" w:rsidP="00AE3867">
            <w:pPr>
              <w:rPr>
                <w:rFonts w:ascii="Times New Roman" w:hAnsi="Times New Roman"/>
                <w:color w:val="000000"/>
              </w:rPr>
            </w:pPr>
          </w:p>
          <w:p w14:paraId="59312D2D" w14:textId="77777777" w:rsidR="00331868" w:rsidRDefault="00331868" w:rsidP="00AE3867">
            <w:pPr>
              <w:rPr>
                <w:rFonts w:ascii="Times New Roman" w:hAnsi="Times New Roman"/>
                <w:color w:val="000000"/>
              </w:rPr>
            </w:pPr>
          </w:p>
          <w:p w14:paraId="4E9F05CB" w14:textId="77777777" w:rsidR="00331868" w:rsidRDefault="00331868" w:rsidP="00AE3867">
            <w:pPr>
              <w:rPr>
                <w:rFonts w:ascii="Times New Roman" w:hAnsi="Times New Roman"/>
                <w:color w:val="000000"/>
              </w:rPr>
            </w:pPr>
          </w:p>
          <w:p w14:paraId="45AE0C8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241B7E" w14:textId="77777777" w:rsidR="00331868" w:rsidRDefault="00331868" w:rsidP="00AE3867">
            <w:pPr>
              <w:rPr>
                <w:rFonts w:ascii="Times New Roman" w:hAnsi="Times New Roman"/>
                <w:color w:val="000000"/>
              </w:rPr>
            </w:pPr>
            <w:r>
              <w:rPr>
                <w:rFonts w:ascii="Times New Roman" w:hAnsi="Times New Roman"/>
                <w:color w:val="000000"/>
              </w:rPr>
              <w:t>A code specifying the characteristic or feature</w:t>
            </w:r>
          </w:p>
        </w:tc>
        <w:tc>
          <w:tcPr>
            <w:tcW w:w="3060" w:type="dxa"/>
            <w:tcBorders>
              <w:top w:val="single" w:sz="2" w:space="0" w:color="auto"/>
              <w:left w:val="single" w:sz="2" w:space="0" w:color="auto"/>
              <w:bottom w:val="single" w:sz="2" w:space="0" w:color="auto"/>
              <w:right w:val="single" w:sz="2" w:space="0" w:color="auto"/>
            </w:tcBorders>
          </w:tcPr>
          <w:p w14:paraId="213F99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E8E1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1A5DB7" w14:textId="77777777" w:rsidR="00331868" w:rsidRDefault="00331868" w:rsidP="00AE3867">
            <w:pPr>
              <w:rPr>
                <w:rFonts w:ascii="Times New Roman" w:hAnsi="Times New Roman"/>
                <w:color w:val="000000"/>
              </w:rPr>
            </w:pPr>
          </w:p>
        </w:tc>
      </w:tr>
      <w:tr w:rsidR="00331868" w14:paraId="6BE0D9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3E8832" w14:textId="77777777" w:rsidR="00331868" w:rsidRDefault="00331868" w:rsidP="00AE3867">
            <w:pPr>
              <w:rPr>
                <w:rFonts w:ascii="Times New Roman" w:hAnsi="Times New Roman"/>
                <w:color w:val="000000"/>
              </w:rPr>
            </w:pPr>
            <w:bookmarkStart w:id="2283" w:name="BKM_187F04AC_DA31_40D4_B65E_B8277CF3E76F"/>
            <w:r>
              <w:rPr>
                <w:rFonts w:ascii="Times New Roman" w:hAnsi="Times New Roman"/>
                <w:b/>
                <w:color w:val="000000"/>
              </w:rPr>
              <w:t>presence</w:t>
            </w:r>
            <w:r>
              <w:rPr>
                <w:rFonts w:ascii="Times New Roman" w:hAnsi="Times New Roman"/>
                <w:color w:val="000000"/>
              </w:rPr>
              <w:t xml:space="preserve"> YesNo</w:t>
            </w:r>
          </w:p>
          <w:p w14:paraId="50FBCE04" w14:textId="77777777" w:rsidR="00331868" w:rsidRDefault="00331868" w:rsidP="00AE3867">
            <w:pPr>
              <w:rPr>
                <w:rFonts w:ascii="Times New Roman" w:hAnsi="Times New Roman"/>
                <w:color w:val="000000"/>
              </w:rPr>
            </w:pPr>
            <w:r>
              <w:rPr>
                <w:rFonts w:ascii="Times New Roman" w:hAnsi="Times New Roman"/>
                <w:color w:val="000000"/>
              </w:rPr>
              <w:t>Public</w:t>
            </w:r>
          </w:p>
          <w:p w14:paraId="671B3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6D6437" w14:textId="77777777" w:rsidR="00331868" w:rsidRDefault="00331868" w:rsidP="00AE3867">
            <w:pPr>
              <w:rPr>
                <w:rFonts w:ascii="Times New Roman" w:hAnsi="Times New Roman"/>
                <w:color w:val="000000"/>
              </w:rPr>
            </w:pPr>
          </w:p>
          <w:p w14:paraId="4EAA5989" w14:textId="77777777" w:rsidR="00331868" w:rsidRDefault="00331868" w:rsidP="00AE3867">
            <w:pPr>
              <w:rPr>
                <w:rFonts w:ascii="Times New Roman" w:hAnsi="Times New Roman"/>
                <w:color w:val="000000"/>
              </w:rPr>
            </w:pPr>
          </w:p>
          <w:p w14:paraId="7839C883" w14:textId="77777777" w:rsidR="00331868" w:rsidRDefault="00331868" w:rsidP="00AE3867">
            <w:pPr>
              <w:rPr>
                <w:rFonts w:ascii="Times New Roman" w:hAnsi="Times New Roman"/>
                <w:color w:val="000000"/>
              </w:rPr>
            </w:pPr>
          </w:p>
          <w:p w14:paraId="5BCE51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516F54E" w14:textId="77777777" w:rsidR="00331868" w:rsidRDefault="00331868" w:rsidP="00AE3867">
            <w:pPr>
              <w:rPr>
                <w:rFonts w:ascii="Times New Roman" w:hAnsi="Times New Roman"/>
                <w:color w:val="000000"/>
              </w:rPr>
            </w:pPr>
            <w:r>
              <w:rPr>
                <w:rFonts w:ascii="Times New Roman" w:hAnsi="Times New Roman"/>
                <w:color w:val="000000"/>
              </w:rPr>
              <w:t>Whether the characteristic is present or absent</w:t>
            </w:r>
          </w:p>
        </w:tc>
        <w:tc>
          <w:tcPr>
            <w:tcW w:w="3060" w:type="dxa"/>
            <w:tcBorders>
              <w:top w:val="single" w:sz="2" w:space="0" w:color="auto"/>
              <w:left w:val="single" w:sz="2" w:space="0" w:color="auto"/>
              <w:bottom w:val="single" w:sz="2" w:space="0" w:color="auto"/>
              <w:right w:val="single" w:sz="2" w:space="0" w:color="auto"/>
            </w:tcBorders>
          </w:tcPr>
          <w:p w14:paraId="2CCD6CF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DAA32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15A44" w14:textId="77777777" w:rsidR="00331868" w:rsidRDefault="00331868" w:rsidP="00AE3867">
            <w:pPr>
              <w:rPr>
                <w:rFonts w:ascii="Times New Roman" w:hAnsi="Times New Roman"/>
                <w:color w:val="000000"/>
              </w:rPr>
            </w:pPr>
          </w:p>
        </w:tc>
        <w:bookmarkEnd w:id="2283"/>
      </w:tr>
      <w:bookmarkEnd w:id="2282"/>
    </w:tbl>
    <w:p w14:paraId="2C0EFFBB" w14:textId="77777777" w:rsidR="00331868" w:rsidRDefault="00331868" w:rsidP="00331868">
      <w:pPr>
        <w:rPr>
          <w:rFonts w:ascii="Times New Roman" w:hAnsi="Times New Roman"/>
          <w:color w:val="000000"/>
        </w:rPr>
      </w:pPr>
    </w:p>
    <w:p w14:paraId="5675865E" w14:textId="77777777" w:rsidR="00331868" w:rsidRDefault="00331868" w:rsidP="00331868">
      <w:pPr>
        <w:pStyle w:val="Heading2"/>
        <w:rPr>
          <w:bCs/>
          <w:szCs w:val="24"/>
          <w:lang w:val="en-US"/>
        </w:rPr>
      </w:pPr>
      <w:bookmarkStart w:id="2284" w:name="_Toc383183277"/>
      <w:bookmarkStart w:id="2285" w:name="BKM_971D4E0A_35F4_49D6_AE7C_36F3C918DEBE"/>
      <w:r>
        <w:rPr>
          <w:bCs/>
          <w:szCs w:val="24"/>
          <w:lang w:val="en-US"/>
        </w:rPr>
        <w:t>FamilyHistoryConditionAbsent</w:t>
      </w:r>
      <w:bookmarkEnd w:id="2284"/>
    </w:p>
    <w:p w14:paraId="75B0B16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16924317" w14:textId="77777777" w:rsidR="00331868" w:rsidRDefault="00331868" w:rsidP="00331868">
      <w:pPr>
        <w:rPr>
          <w:rFonts w:ascii="Times New Roman" w:hAnsi="Times New Roman"/>
          <w:color w:val="000000"/>
        </w:rPr>
      </w:pPr>
    </w:p>
    <w:p w14:paraId="04248347" w14:textId="77777777" w:rsidR="00331868" w:rsidRDefault="00331868" w:rsidP="00331868">
      <w:r>
        <w:rPr>
          <w:rFonts w:ascii="Times New Roman" w:hAnsi="Times New Roman"/>
          <w:color w:val="000000"/>
        </w:rPr>
        <w:t>A statement asserting that the condition is not present in a family member</w:t>
      </w:r>
    </w:p>
    <w:p w14:paraId="07CCFDEF" w14:textId="77777777" w:rsidR="00331868" w:rsidRDefault="00331868" w:rsidP="00331868">
      <w:pPr>
        <w:rPr>
          <w:rFonts w:ascii="Times New Roman" w:hAnsi="Times New Roman"/>
        </w:rPr>
      </w:pPr>
    </w:p>
    <w:p w14:paraId="5E3663B5" w14:textId="77777777" w:rsidR="00331868" w:rsidRDefault="00331868" w:rsidP="00331868">
      <w:pPr>
        <w:rPr>
          <w:rFonts w:ascii="Times New Roman" w:hAnsi="Times New Roman"/>
        </w:rPr>
      </w:pPr>
    </w:p>
    <w:p w14:paraId="679C053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29330F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8045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EF06C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71D6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2383D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E68303" w14:textId="77777777" w:rsidTr="00AE3867">
        <w:tc>
          <w:tcPr>
            <w:tcW w:w="2250" w:type="dxa"/>
            <w:tcBorders>
              <w:top w:val="single" w:sz="2" w:space="0" w:color="auto"/>
              <w:left w:val="single" w:sz="2" w:space="0" w:color="auto"/>
              <w:bottom w:val="single" w:sz="2" w:space="0" w:color="auto"/>
              <w:right w:val="single" w:sz="2" w:space="0" w:color="auto"/>
            </w:tcBorders>
          </w:tcPr>
          <w:p w14:paraId="53CB71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D093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C02E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C1B5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61DDDE"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68897B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566C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8A6A03"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1411DB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ABBF8" w14:textId="77777777" w:rsidR="00331868" w:rsidRDefault="00331868" w:rsidP="00AE3867">
            <w:pPr>
              <w:rPr>
                <w:rFonts w:ascii="Times New Roman" w:hAnsi="Times New Roman"/>
                <w:color w:val="000000"/>
              </w:rPr>
            </w:pPr>
          </w:p>
          <w:p w14:paraId="5E79C0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4E0BD4" w14:textId="77777777" w:rsidTr="00AE3867">
        <w:tc>
          <w:tcPr>
            <w:tcW w:w="2250" w:type="dxa"/>
            <w:tcBorders>
              <w:top w:val="single" w:sz="2" w:space="0" w:color="auto"/>
              <w:left w:val="single" w:sz="2" w:space="0" w:color="auto"/>
              <w:bottom w:val="single" w:sz="2" w:space="0" w:color="auto"/>
              <w:right w:val="single" w:sz="2" w:space="0" w:color="auto"/>
            </w:tcBorders>
          </w:tcPr>
          <w:p w14:paraId="493D04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E91A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AEFA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DE87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0ECA42"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5271F6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08AD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078EF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06045B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2F239C" w14:textId="77777777" w:rsidR="00331868" w:rsidRDefault="00331868" w:rsidP="00AE3867">
            <w:pPr>
              <w:rPr>
                <w:rFonts w:ascii="Times New Roman" w:hAnsi="Times New Roman"/>
                <w:color w:val="000000"/>
              </w:rPr>
            </w:pPr>
          </w:p>
          <w:p w14:paraId="5B760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85"/>
    </w:tbl>
    <w:p w14:paraId="5C28B335" w14:textId="77777777" w:rsidR="00331868" w:rsidRDefault="00331868" w:rsidP="00331868">
      <w:pPr>
        <w:rPr>
          <w:rFonts w:ascii="Times New Roman" w:hAnsi="Times New Roman"/>
          <w:color w:val="000000"/>
        </w:rPr>
      </w:pPr>
    </w:p>
    <w:p w14:paraId="206FE760" w14:textId="77777777" w:rsidR="00331868" w:rsidRDefault="00331868" w:rsidP="00331868">
      <w:pPr>
        <w:pStyle w:val="Heading2"/>
        <w:rPr>
          <w:bCs/>
          <w:szCs w:val="24"/>
          <w:lang w:val="en-US"/>
        </w:rPr>
      </w:pPr>
      <w:bookmarkStart w:id="2286" w:name="_Toc383183278"/>
      <w:r>
        <w:rPr>
          <w:bCs/>
          <w:szCs w:val="24"/>
          <w:lang w:val="en-US"/>
        </w:rPr>
        <w:t>FamilyHistoryConditionPresent</w:t>
      </w:r>
      <w:bookmarkEnd w:id="2286"/>
    </w:p>
    <w:p w14:paraId="000C0F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69C1B2AA" w14:textId="77777777" w:rsidR="00331868" w:rsidRDefault="00331868" w:rsidP="00331868">
      <w:pPr>
        <w:rPr>
          <w:rFonts w:ascii="Times New Roman" w:hAnsi="Times New Roman"/>
          <w:color w:val="000000"/>
        </w:rPr>
      </w:pPr>
    </w:p>
    <w:p w14:paraId="46F00FA8" w14:textId="77777777" w:rsidR="00331868" w:rsidRDefault="00331868" w:rsidP="00331868">
      <w:r>
        <w:rPr>
          <w:rFonts w:ascii="Times New Roman" w:hAnsi="Times New Roman"/>
          <w:color w:val="000000"/>
        </w:rPr>
        <w:t>A statement asserting the presence of a condition in a family member</w:t>
      </w:r>
    </w:p>
    <w:p w14:paraId="029576BA" w14:textId="77777777" w:rsidR="00331868" w:rsidRDefault="00331868" w:rsidP="00331868">
      <w:pPr>
        <w:rPr>
          <w:rFonts w:ascii="Times New Roman" w:hAnsi="Times New Roman"/>
        </w:rPr>
      </w:pPr>
    </w:p>
    <w:p w14:paraId="3AF8771E" w14:textId="77777777" w:rsidR="00331868" w:rsidRDefault="00331868" w:rsidP="00331868">
      <w:pPr>
        <w:rPr>
          <w:rFonts w:ascii="Times New Roman" w:hAnsi="Times New Roman"/>
        </w:rPr>
      </w:pPr>
    </w:p>
    <w:p w14:paraId="68FE808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99EE53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696C37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D4A98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798E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68C6C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F21704F" w14:textId="77777777" w:rsidTr="00AE3867">
        <w:tc>
          <w:tcPr>
            <w:tcW w:w="2250" w:type="dxa"/>
            <w:tcBorders>
              <w:top w:val="single" w:sz="2" w:space="0" w:color="auto"/>
              <w:left w:val="single" w:sz="2" w:space="0" w:color="auto"/>
              <w:bottom w:val="single" w:sz="2" w:space="0" w:color="auto"/>
              <w:right w:val="single" w:sz="2" w:space="0" w:color="auto"/>
            </w:tcBorders>
          </w:tcPr>
          <w:p w14:paraId="5FCC1A7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41F22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968B9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9ECA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BF7EB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546DD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DE252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43D53B"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1581B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2928F0" w14:textId="77777777" w:rsidR="00331868" w:rsidRDefault="00331868" w:rsidP="00AE3867">
            <w:pPr>
              <w:rPr>
                <w:rFonts w:ascii="Times New Roman" w:hAnsi="Times New Roman"/>
                <w:color w:val="000000"/>
              </w:rPr>
            </w:pPr>
          </w:p>
          <w:p w14:paraId="221448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3F20270" w14:textId="77777777" w:rsidTr="00AE3867">
        <w:tc>
          <w:tcPr>
            <w:tcW w:w="2250" w:type="dxa"/>
            <w:tcBorders>
              <w:top w:val="single" w:sz="2" w:space="0" w:color="auto"/>
              <w:left w:val="single" w:sz="2" w:space="0" w:color="auto"/>
              <w:bottom w:val="single" w:sz="2" w:space="0" w:color="auto"/>
              <w:right w:val="single" w:sz="2" w:space="0" w:color="auto"/>
            </w:tcBorders>
          </w:tcPr>
          <w:p w14:paraId="40DE8C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4D2F3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C584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74B68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8B872D"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6CDA8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ABDB15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483E21"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08439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80DFA" w14:textId="77777777" w:rsidR="00331868" w:rsidRDefault="00331868" w:rsidP="00AE3867">
            <w:pPr>
              <w:rPr>
                <w:rFonts w:ascii="Times New Roman" w:hAnsi="Times New Roman"/>
                <w:color w:val="000000"/>
              </w:rPr>
            </w:pPr>
          </w:p>
          <w:p w14:paraId="535D0E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6544F1D" w14:textId="77777777" w:rsidR="00331868" w:rsidRDefault="00331868" w:rsidP="00331868">
      <w:pPr>
        <w:rPr>
          <w:rFonts w:ascii="Times New Roman" w:hAnsi="Times New Roman"/>
          <w:color w:val="000000"/>
        </w:rPr>
      </w:pPr>
    </w:p>
    <w:p w14:paraId="4B6BEFDD" w14:textId="77777777" w:rsidR="00331868" w:rsidRDefault="00331868" w:rsidP="00331868">
      <w:pPr>
        <w:pStyle w:val="Heading2"/>
        <w:rPr>
          <w:bCs/>
          <w:szCs w:val="24"/>
          <w:lang w:val="en-US"/>
        </w:rPr>
      </w:pPr>
      <w:bookmarkStart w:id="2287" w:name="_Toc383183279"/>
      <w:bookmarkStart w:id="2288" w:name="BKM_AF771D6D_CB5B_4A5F_BBC4_E7CA873DE7FE"/>
      <w:r>
        <w:rPr>
          <w:bCs/>
          <w:szCs w:val="24"/>
          <w:lang w:val="en-US"/>
        </w:rPr>
        <w:t>FamilyHistoryConditionUnknown</w:t>
      </w:r>
      <w:bookmarkEnd w:id="2287"/>
    </w:p>
    <w:p w14:paraId="06DDD3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PhenomenonPresenceUnknown</w:t>
      </w:r>
    </w:p>
    <w:p w14:paraId="07056DF2" w14:textId="77777777" w:rsidR="00331868" w:rsidRDefault="00331868" w:rsidP="00331868">
      <w:pPr>
        <w:rPr>
          <w:rFonts w:ascii="Times New Roman" w:hAnsi="Times New Roman"/>
          <w:color w:val="000000"/>
        </w:rPr>
      </w:pPr>
    </w:p>
    <w:p w14:paraId="765792DC" w14:textId="77777777" w:rsidR="00331868" w:rsidRDefault="00331868" w:rsidP="00331868">
      <w:r>
        <w:rPr>
          <w:rFonts w:ascii="Times New Roman" w:hAnsi="Times New Roman"/>
          <w:color w:val="000000"/>
        </w:rPr>
        <w:t>A statement asserting that it is unknown if a condition is present in a family member.</w:t>
      </w:r>
    </w:p>
    <w:p w14:paraId="18A9F9BC" w14:textId="77777777" w:rsidR="00331868" w:rsidRDefault="00331868" w:rsidP="00331868">
      <w:pPr>
        <w:rPr>
          <w:rFonts w:ascii="Times New Roman" w:hAnsi="Times New Roman"/>
        </w:rPr>
      </w:pPr>
    </w:p>
    <w:p w14:paraId="4BDE65DB" w14:textId="77777777" w:rsidR="00331868" w:rsidRDefault="00331868" w:rsidP="00331868">
      <w:pPr>
        <w:rPr>
          <w:rFonts w:ascii="Times New Roman" w:hAnsi="Times New Roman"/>
        </w:rPr>
      </w:pPr>
    </w:p>
    <w:p w14:paraId="2DF6641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C352F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06B99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901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F2FE7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0196EF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F3E17A" w14:textId="77777777" w:rsidTr="00AE3867">
        <w:tc>
          <w:tcPr>
            <w:tcW w:w="2250" w:type="dxa"/>
            <w:tcBorders>
              <w:top w:val="single" w:sz="2" w:space="0" w:color="auto"/>
              <w:left w:val="single" w:sz="2" w:space="0" w:color="auto"/>
              <w:bottom w:val="single" w:sz="2" w:space="0" w:color="auto"/>
              <w:right w:val="single" w:sz="2" w:space="0" w:color="auto"/>
            </w:tcBorders>
          </w:tcPr>
          <w:p w14:paraId="2251FDD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E84A2A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60062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8F6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9581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D6663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05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24CD4"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BDA1A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2B6D9F" w14:textId="77777777" w:rsidR="00331868" w:rsidRDefault="00331868" w:rsidP="00AE3867">
            <w:pPr>
              <w:rPr>
                <w:rFonts w:ascii="Times New Roman" w:hAnsi="Times New Roman"/>
                <w:color w:val="000000"/>
              </w:rPr>
            </w:pPr>
          </w:p>
          <w:p w14:paraId="321919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750500" w14:textId="77777777" w:rsidTr="00AE3867">
        <w:tc>
          <w:tcPr>
            <w:tcW w:w="2250" w:type="dxa"/>
            <w:tcBorders>
              <w:top w:val="single" w:sz="2" w:space="0" w:color="auto"/>
              <w:left w:val="single" w:sz="2" w:space="0" w:color="auto"/>
              <w:bottom w:val="single" w:sz="2" w:space="0" w:color="auto"/>
              <w:right w:val="single" w:sz="2" w:space="0" w:color="auto"/>
            </w:tcBorders>
          </w:tcPr>
          <w:p w14:paraId="321DAB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74D528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6474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4CE13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E304E"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36EFDA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97B8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067A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9B620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021C9E" w14:textId="77777777" w:rsidR="00331868" w:rsidRDefault="00331868" w:rsidP="00AE3867">
            <w:pPr>
              <w:rPr>
                <w:rFonts w:ascii="Times New Roman" w:hAnsi="Times New Roman"/>
                <w:color w:val="000000"/>
              </w:rPr>
            </w:pPr>
          </w:p>
          <w:p w14:paraId="3B1089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88"/>
    </w:tbl>
    <w:p w14:paraId="184D81C8" w14:textId="77777777" w:rsidR="00331868" w:rsidRDefault="00331868" w:rsidP="00331868">
      <w:pPr>
        <w:rPr>
          <w:rFonts w:ascii="Times New Roman" w:hAnsi="Times New Roman"/>
          <w:color w:val="000000"/>
        </w:rPr>
      </w:pPr>
    </w:p>
    <w:p w14:paraId="707892A5" w14:textId="77777777" w:rsidR="00331868" w:rsidRDefault="00331868" w:rsidP="00331868">
      <w:pPr>
        <w:pStyle w:val="Heading2"/>
        <w:rPr>
          <w:bCs/>
          <w:szCs w:val="24"/>
          <w:lang w:val="en-US"/>
        </w:rPr>
      </w:pPr>
      <w:bookmarkStart w:id="2289" w:name="_Toc383183280"/>
      <w:bookmarkStart w:id="2290" w:name="BKM_55ACEFBE_9C65_420B_84EB_AF422701C822"/>
      <w:r>
        <w:rPr>
          <w:bCs/>
          <w:szCs w:val="24"/>
          <w:lang w:val="en-US"/>
        </w:rPr>
        <w:t>GoalPerformance</w:t>
      </w:r>
      <w:bookmarkEnd w:id="2289"/>
    </w:p>
    <w:p w14:paraId="5C9EBE9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102DAC2" w14:textId="77777777" w:rsidR="00331868" w:rsidRDefault="00331868" w:rsidP="00331868">
      <w:pPr>
        <w:rPr>
          <w:rFonts w:ascii="Times New Roman" w:hAnsi="Times New Roman"/>
          <w:color w:val="000000"/>
        </w:rPr>
      </w:pPr>
    </w:p>
    <w:p w14:paraId="758F22E2" w14:textId="77777777" w:rsidR="00331868" w:rsidRDefault="00331868" w:rsidP="00331868">
      <w:r>
        <w:rPr>
          <w:rFonts w:ascii="Times New Roman" w:hAnsi="Times New Roman"/>
          <w:color w:val="000000"/>
        </w:rPr>
        <w:t>The pursuit of a goal established for the patient. E.g., achieve and maintain LDL &lt; 100</w:t>
      </w:r>
    </w:p>
    <w:p w14:paraId="0F3A3336" w14:textId="77777777" w:rsidR="00331868" w:rsidRDefault="00331868" w:rsidP="00331868">
      <w:pPr>
        <w:rPr>
          <w:rFonts w:ascii="Times New Roman" w:hAnsi="Times New Roman"/>
        </w:rPr>
      </w:pPr>
    </w:p>
    <w:p w14:paraId="46CB62E0" w14:textId="77777777" w:rsidR="00331868" w:rsidRDefault="00331868" w:rsidP="00331868">
      <w:pPr>
        <w:rPr>
          <w:rFonts w:ascii="Times New Roman" w:hAnsi="Times New Roman"/>
        </w:rPr>
      </w:pPr>
    </w:p>
    <w:p w14:paraId="039D17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01AF3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98613A"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CD6C3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166EF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5AB20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DD4ADD" w14:textId="77777777" w:rsidTr="00AE3867">
        <w:tc>
          <w:tcPr>
            <w:tcW w:w="2250" w:type="dxa"/>
            <w:tcBorders>
              <w:top w:val="single" w:sz="2" w:space="0" w:color="auto"/>
              <w:left w:val="single" w:sz="2" w:space="0" w:color="auto"/>
              <w:bottom w:val="single" w:sz="2" w:space="0" w:color="auto"/>
              <w:right w:val="single" w:sz="2" w:space="0" w:color="auto"/>
            </w:tcBorders>
          </w:tcPr>
          <w:p w14:paraId="78AAA0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D198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4FE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6EF0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03F743"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5316C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14B1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EA23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60028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0789B4" w14:textId="77777777" w:rsidR="00331868" w:rsidRDefault="00331868" w:rsidP="00AE3867">
            <w:pPr>
              <w:rPr>
                <w:rFonts w:ascii="Times New Roman" w:hAnsi="Times New Roman"/>
                <w:color w:val="000000"/>
              </w:rPr>
            </w:pPr>
          </w:p>
          <w:p w14:paraId="053AA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B03A8D" w14:textId="77777777" w:rsidTr="00AE3867">
        <w:tc>
          <w:tcPr>
            <w:tcW w:w="2250" w:type="dxa"/>
            <w:tcBorders>
              <w:top w:val="single" w:sz="2" w:space="0" w:color="auto"/>
              <w:left w:val="single" w:sz="2" w:space="0" w:color="auto"/>
              <w:bottom w:val="single" w:sz="2" w:space="0" w:color="auto"/>
              <w:right w:val="single" w:sz="2" w:space="0" w:color="auto"/>
            </w:tcBorders>
          </w:tcPr>
          <w:p w14:paraId="058DC76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272FA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B07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52B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D3F094"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5BC10E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43AE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9413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06B389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9F2786" w14:textId="77777777" w:rsidR="00331868" w:rsidRDefault="00331868" w:rsidP="00AE3867">
            <w:pPr>
              <w:rPr>
                <w:rFonts w:ascii="Times New Roman" w:hAnsi="Times New Roman"/>
                <w:color w:val="000000"/>
              </w:rPr>
            </w:pPr>
          </w:p>
          <w:p w14:paraId="64BC1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FBCDE5" w14:textId="77777777" w:rsidTr="00AE3867">
        <w:tc>
          <w:tcPr>
            <w:tcW w:w="2250" w:type="dxa"/>
            <w:tcBorders>
              <w:top w:val="single" w:sz="2" w:space="0" w:color="auto"/>
              <w:left w:val="single" w:sz="2" w:space="0" w:color="auto"/>
              <w:bottom w:val="single" w:sz="2" w:space="0" w:color="auto"/>
              <w:right w:val="single" w:sz="2" w:space="0" w:color="auto"/>
            </w:tcBorders>
          </w:tcPr>
          <w:p w14:paraId="69C2FE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8972A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57A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7604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8A4F97"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1D1C4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16F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96A2C"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E5B0E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39A9EE" w14:textId="77777777" w:rsidR="00331868" w:rsidRDefault="00331868" w:rsidP="00AE3867">
            <w:pPr>
              <w:rPr>
                <w:rFonts w:ascii="Times New Roman" w:hAnsi="Times New Roman"/>
                <w:color w:val="000000"/>
              </w:rPr>
            </w:pPr>
          </w:p>
          <w:p w14:paraId="4D38F4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90"/>
    </w:tbl>
    <w:p w14:paraId="03168D7B" w14:textId="77777777" w:rsidR="00331868" w:rsidRDefault="00331868" w:rsidP="00331868">
      <w:pPr>
        <w:rPr>
          <w:rFonts w:ascii="Times New Roman" w:hAnsi="Times New Roman"/>
          <w:color w:val="000000"/>
        </w:rPr>
      </w:pPr>
    </w:p>
    <w:p w14:paraId="133E5F82" w14:textId="77777777" w:rsidR="00331868" w:rsidRDefault="00331868" w:rsidP="00331868">
      <w:pPr>
        <w:pStyle w:val="Heading2"/>
        <w:rPr>
          <w:bCs/>
          <w:szCs w:val="24"/>
          <w:lang w:val="en-US"/>
        </w:rPr>
      </w:pPr>
      <w:bookmarkStart w:id="2291" w:name="_Toc383183281"/>
      <w:bookmarkStart w:id="2292" w:name="BKM_2F8B80DE_B507_421E_A782_5377D55DCEDE"/>
      <w:r>
        <w:rPr>
          <w:bCs/>
          <w:szCs w:val="24"/>
          <w:lang w:val="en-US"/>
        </w:rPr>
        <w:t>GoalProposal</w:t>
      </w:r>
      <w:bookmarkEnd w:id="2291"/>
    </w:p>
    <w:p w14:paraId="5AE2BE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7A279BA" w14:textId="77777777" w:rsidR="00331868" w:rsidRDefault="00331868" w:rsidP="00331868">
      <w:pPr>
        <w:rPr>
          <w:rFonts w:ascii="Times New Roman" w:hAnsi="Times New Roman"/>
          <w:color w:val="000000"/>
        </w:rPr>
      </w:pPr>
    </w:p>
    <w:p w14:paraId="3F24AF75" w14:textId="77777777" w:rsidR="00331868" w:rsidRDefault="00331868" w:rsidP="00331868">
      <w:r>
        <w:rPr>
          <w:rFonts w:ascii="Times New Roman" w:hAnsi="Times New Roman"/>
          <w:color w:val="000000"/>
        </w:rPr>
        <w:t>Proposal, e.g., by a CDS system, for establishing the goal specified.</w:t>
      </w:r>
    </w:p>
    <w:p w14:paraId="7D6C0201" w14:textId="77777777" w:rsidR="00331868" w:rsidRDefault="00331868" w:rsidP="00331868">
      <w:pPr>
        <w:rPr>
          <w:rFonts w:ascii="Times New Roman" w:hAnsi="Times New Roman"/>
        </w:rPr>
      </w:pPr>
    </w:p>
    <w:p w14:paraId="3395CCC9" w14:textId="77777777" w:rsidR="00331868" w:rsidRDefault="00331868" w:rsidP="00331868">
      <w:pPr>
        <w:rPr>
          <w:rFonts w:ascii="Times New Roman" w:hAnsi="Times New Roman"/>
        </w:rPr>
      </w:pPr>
    </w:p>
    <w:p w14:paraId="14DE0E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E40E08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E198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29AC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1932D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C12F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A03726D" w14:textId="77777777" w:rsidTr="00AE3867">
        <w:tc>
          <w:tcPr>
            <w:tcW w:w="2250" w:type="dxa"/>
            <w:tcBorders>
              <w:top w:val="single" w:sz="2" w:space="0" w:color="auto"/>
              <w:left w:val="single" w:sz="2" w:space="0" w:color="auto"/>
              <w:bottom w:val="single" w:sz="2" w:space="0" w:color="auto"/>
              <w:right w:val="single" w:sz="2" w:space="0" w:color="auto"/>
            </w:tcBorders>
          </w:tcPr>
          <w:p w14:paraId="69F2C4C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73156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957E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C7D1A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6C5ABD" w14:textId="77777777" w:rsidR="00331868" w:rsidRDefault="00331868" w:rsidP="00AE3867">
            <w:pPr>
              <w:rPr>
                <w:rFonts w:ascii="Times New Roman" w:hAnsi="Times New Roman"/>
                <w:color w:val="000000"/>
              </w:rPr>
            </w:pPr>
            <w:r>
              <w:rPr>
                <w:rFonts w:ascii="Times New Roman" w:hAnsi="Times New Roman"/>
                <w:color w:val="000000"/>
              </w:rPr>
              <w:t>GoalProposal</w:t>
            </w:r>
          </w:p>
          <w:p w14:paraId="05E1B7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F4AE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E9A83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9E7AA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8AFD51" w14:textId="77777777" w:rsidR="00331868" w:rsidRDefault="00331868" w:rsidP="00AE3867">
            <w:pPr>
              <w:rPr>
                <w:rFonts w:ascii="Times New Roman" w:hAnsi="Times New Roman"/>
                <w:color w:val="000000"/>
              </w:rPr>
            </w:pPr>
          </w:p>
          <w:p w14:paraId="5A250A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2484D" w14:textId="77777777" w:rsidTr="00AE3867">
        <w:tc>
          <w:tcPr>
            <w:tcW w:w="2250" w:type="dxa"/>
            <w:tcBorders>
              <w:top w:val="single" w:sz="2" w:space="0" w:color="auto"/>
              <w:left w:val="single" w:sz="2" w:space="0" w:color="auto"/>
              <w:bottom w:val="single" w:sz="2" w:space="0" w:color="auto"/>
              <w:right w:val="single" w:sz="2" w:space="0" w:color="auto"/>
            </w:tcBorders>
          </w:tcPr>
          <w:p w14:paraId="5149AD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A0EC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CA1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2E42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AC4EE0" w14:textId="77777777" w:rsidR="00331868" w:rsidRDefault="00331868" w:rsidP="00AE3867">
            <w:pPr>
              <w:rPr>
                <w:rFonts w:ascii="Times New Roman" w:hAnsi="Times New Roman"/>
                <w:color w:val="000000"/>
              </w:rPr>
            </w:pPr>
            <w:r>
              <w:rPr>
                <w:rFonts w:ascii="Times New Roman" w:hAnsi="Times New Roman"/>
                <w:color w:val="000000"/>
              </w:rPr>
              <w:t>GoalProposal</w:t>
            </w:r>
          </w:p>
          <w:p w14:paraId="1A5A9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EEE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0ABB99" w14:textId="77777777" w:rsidR="00331868" w:rsidRDefault="00331868" w:rsidP="00AE3867">
            <w:pPr>
              <w:rPr>
                <w:rFonts w:ascii="Times New Roman" w:hAnsi="Times New Roman"/>
                <w:color w:val="000000"/>
              </w:rPr>
            </w:pPr>
            <w:r>
              <w:rPr>
                <w:rFonts w:ascii="Times New Roman" w:hAnsi="Times New Roman"/>
                <w:color w:val="000000"/>
              </w:rPr>
              <w:t>ProposalFor</w:t>
            </w:r>
          </w:p>
          <w:p w14:paraId="09CBD2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5DCE26" w14:textId="77777777" w:rsidR="00331868" w:rsidRDefault="00331868" w:rsidP="00AE3867">
            <w:pPr>
              <w:rPr>
                <w:rFonts w:ascii="Times New Roman" w:hAnsi="Times New Roman"/>
                <w:color w:val="000000"/>
              </w:rPr>
            </w:pPr>
          </w:p>
          <w:p w14:paraId="08BA74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73534C" w14:textId="77777777" w:rsidTr="00AE3867">
        <w:tc>
          <w:tcPr>
            <w:tcW w:w="2250" w:type="dxa"/>
            <w:tcBorders>
              <w:top w:val="single" w:sz="2" w:space="0" w:color="auto"/>
              <w:left w:val="single" w:sz="2" w:space="0" w:color="auto"/>
              <w:bottom w:val="single" w:sz="2" w:space="0" w:color="auto"/>
              <w:right w:val="single" w:sz="2" w:space="0" w:color="auto"/>
            </w:tcBorders>
          </w:tcPr>
          <w:p w14:paraId="7C6C9AB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7882A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38F3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D882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1C781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62388F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F67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9AF8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FFFD1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0DF341" w14:textId="77777777" w:rsidR="00331868" w:rsidRDefault="00331868" w:rsidP="00AE3867">
            <w:pPr>
              <w:rPr>
                <w:rFonts w:ascii="Times New Roman" w:hAnsi="Times New Roman"/>
                <w:color w:val="000000"/>
              </w:rPr>
            </w:pPr>
          </w:p>
          <w:p w14:paraId="5639F4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92"/>
    </w:tbl>
    <w:p w14:paraId="4B4F4700" w14:textId="77777777" w:rsidR="00331868" w:rsidRDefault="00331868" w:rsidP="00331868">
      <w:pPr>
        <w:rPr>
          <w:rFonts w:ascii="Times New Roman" w:hAnsi="Times New Roman"/>
          <w:color w:val="000000"/>
        </w:rPr>
      </w:pPr>
    </w:p>
    <w:p w14:paraId="3B63B446" w14:textId="77777777" w:rsidR="00331868" w:rsidRDefault="00331868" w:rsidP="00331868">
      <w:pPr>
        <w:pStyle w:val="Heading2"/>
        <w:rPr>
          <w:bCs/>
          <w:szCs w:val="24"/>
          <w:lang w:val="en-US"/>
        </w:rPr>
      </w:pPr>
      <w:bookmarkStart w:id="2293" w:name="_Toc383183282"/>
      <w:bookmarkStart w:id="2294" w:name="BKM_BE2CB8D1_47D8_4BB1_B72C_D2261486F541"/>
      <w:r>
        <w:rPr>
          <w:bCs/>
          <w:szCs w:val="24"/>
          <w:lang w:val="en-US"/>
        </w:rPr>
        <w:t>ImmunizationDoseAdministration</w:t>
      </w:r>
      <w:bookmarkEnd w:id="2293"/>
    </w:p>
    <w:p w14:paraId="7B07C32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3D5EA28" w14:textId="77777777" w:rsidR="00331868" w:rsidRDefault="00331868" w:rsidP="00331868">
      <w:pPr>
        <w:rPr>
          <w:rFonts w:ascii="Times New Roman" w:hAnsi="Times New Roman"/>
          <w:color w:val="000000"/>
        </w:rPr>
      </w:pPr>
    </w:p>
    <w:p w14:paraId="7084F5A4" w14:textId="77777777" w:rsidR="00331868" w:rsidRDefault="00331868" w:rsidP="00331868">
      <w:r>
        <w:rPr>
          <w:rFonts w:ascii="Times New Roman" w:hAnsi="Times New Roman"/>
          <w:color w:val="000000"/>
        </w:rPr>
        <w:t>The administration of a dose of a vaccine.</w:t>
      </w:r>
    </w:p>
    <w:p w14:paraId="37D0912F" w14:textId="77777777" w:rsidR="00331868" w:rsidRDefault="00331868" w:rsidP="00331868">
      <w:pPr>
        <w:rPr>
          <w:rFonts w:ascii="Times New Roman" w:hAnsi="Times New Roman"/>
        </w:rPr>
      </w:pPr>
    </w:p>
    <w:p w14:paraId="575E949C" w14:textId="77777777" w:rsidR="00331868" w:rsidRDefault="00331868" w:rsidP="00331868">
      <w:pPr>
        <w:rPr>
          <w:rFonts w:ascii="Times New Roman" w:hAnsi="Times New Roman"/>
        </w:rPr>
      </w:pPr>
    </w:p>
    <w:p w14:paraId="62780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01A6DA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4BC3A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E2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1CDE0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87E4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287E744" w14:textId="77777777" w:rsidTr="00AE3867">
        <w:tc>
          <w:tcPr>
            <w:tcW w:w="2250" w:type="dxa"/>
            <w:tcBorders>
              <w:top w:val="single" w:sz="2" w:space="0" w:color="auto"/>
              <w:left w:val="single" w:sz="2" w:space="0" w:color="auto"/>
              <w:bottom w:val="single" w:sz="2" w:space="0" w:color="auto"/>
              <w:right w:val="single" w:sz="2" w:space="0" w:color="auto"/>
            </w:tcBorders>
          </w:tcPr>
          <w:p w14:paraId="30EDACE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90F29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ABAEF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63163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258EEF7"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ImmunizationDoseAdministration</w:t>
            </w:r>
          </w:p>
          <w:p w14:paraId="28D434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E26FE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CEBBB52" w14:textId="77777777" w:rsidR="00331868" w:rsidRDefault="00331868" w:rsidP="00AE3867">
            <w:pPr>
              <w:rPr>
                <w:rFonts w:ascii="Times New Roman" w:hAnsi="Times New Roman"/>
                <w:color w:val="000000"/>
              </w:rPr>
            </w:pPr>
            <w:r>
              <w:rPr>
                <w:rFonts w:ascii="Times New Roman" w:hAnsi="Times New Roman"/>
                <w:color w:val="000000"/>
              </w:rPr>
              <w:lastRenderedPageBreak/>
              <w:t>ImmunizationDescriptor</w:t>
            </w:r>
          </w:p>
          <w:p w14:paraId="5A7E20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BFA397" w14:textId="77777777" w:rsidR="00331868" w:rsidRDefault="00331868" w:rsidP="00AE3867">
            <w:pPr>
              <w:rPr>
                <w:rFonts w:ascii="Times New Roman" w:hAnsi="Times New Roman"/>
                <w:color w:val="000000"/>
              </w:rPr>
            </w:pPr>
          </w:p>
          <w:p w14:paraId="59F3A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4E2CB8" w14:textId="77777777" w:rsidTr="00AE3867">
        <w:tc>
          <w:tcPr>
            <w:tcW w:w="2250" w:type="dxa"/>
            <w:tcBorders>
              <w:top w:val="single" w:sz="2" w:space="0" w:color="auto"/>
              <w:left w:val="single" w:sz="2" w:space="0" w:color="auto"/>
              <w:bottom w:val="single" w:sz="2" w:space="0" w:color="auto"/>
              <w:right w:val="single" w:sz="2" w:space="0" w:color="auto"/>
            </w:tcBorders>
          </w:tcPr>
          <w:p w14:paraId="62C023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01518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5427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702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443F1B"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7D35C7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315C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A5071B" w14:textId="77777777" w:rsidR="00331868" w:rsidRDefault="00331868" w:rsidP="00AE3867">
            <w:pPr>
              <w:rPr>
                <w:rFonts w:ascii="Times New Roman" w:hAnsi="Times New Roman"/>
                <w:color w:val="000000"/>
              </w:rPr>
            </w:pPr>
            <w:r>
              <w:rPr>
                <w:rFonts w:ascii="Times New Roman" w:hAnsi="Times New Roman"/>
                <w:color w:val="000000"/>
              </w:rPr>
              <w:t>Performance</w:t>
            </w:r>
          </w:p>
          <w:p w14:paraId="410E93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374619" w14:textId="77777777" w:rsidR="00331868" w:rsidRDefault="00331868" w:rsidP="00AE3867">
            <w:pPr>
              <w:rPr>
                <w:rFonts w:ascii="Times New Roman" w:hAnsi="Times New Roman"/>
                <w:color w:val="000000"/>
              </w:rPr>
            </w:pPr>
          </w:p>
          <w:p w14:paraId="4E8910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BB56C" w14:textId="77777777" w:rsidTr="00AE3867">
        <w:tc>
          <w:tcPr>
            <w:tcW w:w="2250" w:type="dxa"/>
            <w:tcBorders>
              <w:top w:val="single" w:sz="2" w:space="0" w:color="auto"/>
              <w:left w:val="single" w:sz="2" w:space="0" w:color="auto"/>
              <w:bottom w:val="single" w:sz="2" w:space="0" w:color="auto"/>
              <w:right w:val="single" w:sz="2" w:space="0" w:color="auto"/>
            </w:tcBorders>
          </w:tcPr>
          <w:p w14:paraId="011694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A3B28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8E2F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C943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35B5D6"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E8DAD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C537F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0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0A655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83C749D" w14:textId="77777777" w:rsidR="00331868" w:rsidRDefault="00331868" w:rsidP="00AE3867">
            <w:pPr>
              <w:rPr>
                <w:rFonts w:ascii="Times New Roman" w:hAnsi="Times New Roman"/>
                <w:color w:val="000000"/>
              </w:rPr>
            </w:pPr>
          </w:p>
          <w:p w14:paraId="225298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75BCC52" w14:textId="77777777" w:rsidR="00331868" w:rsidRDefault="00331868" w:rsidP="00331868">
      <w:pPr>
        <w:rPr>
          <w:rFonts w:ascii="Times New Roman" w:hAnsi="Times New Roman"/>
          <w:color w:val="000000"/>
        </w:rPr>
      </w:pPr>
    </w:p>
    <w:p w14:paraId="57BA48B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DA1D3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083A58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5716C0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4B2A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33C20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49989B" w14:textId="77777777" w:rsidR="00331868" w:rsidRDefault="00331868" w:rsidP="00AE3867">
            <w:pPr>
              <w:rPr>
                <w:rFonts w:ascii="Times New Roman" w:hAnsi="Times New Roman"/>
                <w:color w:val="000000"/>
              </w:rPr>
            </w:pPr>
            <w:r>
              <w:rPr>
                <w:rFonts w:ascii="Times New Roman" w:hAnsi="Times New Roman"/>
                <w:b/>
                <w:color w:val="000000"/>
              </w:rPr>
              <w:t>reported</w:t>
            </w:r>
            <w:r>
              <w:rPr>
                <w:rFonts w:ascii="Times New Roman" w:hAnsi="Times New Roman"/>
                <w:color w:val="000000"/>
              </w:rPr>
              <w:t xml:space="preserve"> Code</w:t>
            </w:r>
          </w:p>
          <w:p w14:paraId="06704B8D" w14:textId="77777777" w:rsidR="00331868" w:rsidRDefault="00331868" w:rsidP="00AE3867">
            <w:pPr>
              <w:rPr>
                <w:rFonts w:ascii="Times New Roman" w:hAnsi="Times New Roman"/>
                <w:color w:val="000000"/>
              </w:rPr>
            </w:pPr>
            <w:r>
              <w:rPr>
                <w:rFonts w:ascii="Times New Roman" w:hAnsi="Times New Roman"/>
                <w:color w:val="000000"/>
              </w:rPr>
              <w:t>Public</w:t>
            </w:r>
          </w:p>
          <w:p w14:paraId="1D0F20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5F1595" w14:textId="77777777" w:rsidR="00331868" w:rsidRDefault="00331868" w:rsidP="00AE3867">
            <w:pPr>
              <w:rPr>
                <w:rFonts w:ascii="Times New Roman" w:hAnsi="Times New Roman"/>
                <w:color w:val="000000"/>
              </w:rPr>
            </w:pPr>
          </w:p>
          <w:p w14:paraId="22CBE6B9" w14:textId="77777777" w:rsidR="00331868" w:rsidRDefault="00331868" w:rsidP="00AE3867">
            <w:pPr>
              <w:rPr>
                <w:rFonts w:ascii="Times New Roman" w:hAnsi="Times New Roman"/>
                <w:color w:val="000000"/>
              </w:rPr>
            </w:pPr>
          </w:p>
          <w:p w14:paraId="035F08C6" w14:textId="77777777" w:rsidR="00331868" w:rsidRDefault="00331868" w:rsidP="00AE3867">
            <w:pPr>
              <w:rPr>
                <w:rFonts w:ascii="Times New Roman" w:hAnsi="Times New Roman"/>
                <w:color w:val="000000"/>
              </w:rPr>
            </w:pPr>
          </w:p>
          <w:p w14:paraId="6FE044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156B9" w14:textId="77777777" w:rsidR="00331868" w:rsidRDefault="00331868" w:rsidP="00AE3867">
            <w:pPr>
              <w:rPr>
                <w:rFonts w:ascii="Times New Roman" w:hAnsi="Times New Roman"/>
                <w:color w:val="000000"/>
              </w:rPr>
            </w:pPr>
            <w:r>
              <w:rPr>
                <w:rFonts w:ascii="Times New Roman" w:hAnsi="Times New Roman"/>
                <w:color w:val="000000"/>
              </w:rPr>
              <w:t>True if this statement describes the reported prior administration of a dose of vaccine rather than directly administered</w:t>
            </w:r>
          </w:p>
        </w:tc>
        <w:tc>
          <w:tcPr>
            <w:tcW w:w="3060" w:type="dxa"/>
            <w:tcBorders>
              <w:top w:val="single" w:sz="2" w:space="0" w:color="auto"/>
              <w:left w:val="single" w:sz="2" w:space="0" w:color="auto"/>
              <w:bottom w:val="single" w:sz="2" w:space="0" w:color="auto"/>
              <w:right w:val="single" w:sz="2" w:space="0" w:color="auto"/>
            </w:tcBorders>
          </w:tcPr>
          <w:p w14:paraId="5928BF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3C69D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B41952" w14:textId="77777777" w:rsidR="00331868" w:rsidRDefault="00331868" w:rsidP="00AE3867">
            <w:pPr>
              <w:rPr>
                <w:rFonts w:ascii="Times New Roman" w:hAnsi="Times New Roman"/>
                <w:color w:val="000000"/>
              </w:rPr>
            </w:pPr>
          </w:p>
        </w:tc>
      </w:tr>
      <w:bookmarkEnd w:id="2294"/>
    </w:tbl>
    <w:p w14:paraId="74BA93AC" w14:textId="77777777" w:rsidR="00331868" w:rsidRDefault="00331868" w:rsidP="00331868">
      <w:pPr>
        <w:rPr>
          <w:rFonts w:ascii="Times New Roman" w:hAnsi="Times New Roman"/>
          <w:color w:val="000000"/>
        </w:rPr>
      </w:pPr>
    </w:p>
    <w:p w14:paraId="34C01962" w14:textId="77777777" w:rsidR="00331868" w:rsidRDefault="00331868" w:rsidP="00331868">
      <w:pPr>
        <w:pStyle w:val="Heading2"/>
        <w:rPr>
          <w:bCs/>
          <w:szCs w:val="24"/>
          <w:lang w:val="en-US"/>
        </w:rPr>
      </w:pPr>
      <w:bookmarkStart w:id="2295" w:name="_Toc383183283"/>
      <w:bookmarkStart w:id="2296" w:name="BKM_013CDFD2_0575_478E_B63D_EF0C44E5FBDF"/>
      <w:r>
        <w:rPr>
          <w:bCs/>
          <w:szCs w:val="24"/>
          <w:lang w:val="en-US"/>
        </w:rPr>
        <w:t>ImmunizationOrder</w:t>
      </w:r>
      <w:bookmarkEnd w:id="2295"/>
    </w:p>
    <w:p w14:paraId="489A8DA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C3943B0" w14:textId="77777777" w:rsidR="00331868" w:rsidRDefault="00331868" w:rsidP="00331868">
      <w:pPr>
        <w:rPr>
          <w:rFonts w:ascii="Times New Roman" w:hAnsi="Times New Roman"/>
          <w:color w:val="000000"/>
        </w:rPr>
      </w:pPr>
    </w:p>
    <w:p w14:paraId="6BE6B916" w14:textId="77777777" w:rsidR="00331868" w:rsidRDefault="00331868" w:rsidP="00331868">
      <w:r>
        <w:rPr>
          <w:rFonts w:ascii="Times New Roman" w:hAnsi="Times New Roman"/>
          <w:color w:val="000000"/>
        </w:rPr>
        <w:t>Order to administer a vaccine dose</w:t>
      </w:r>
    </w:p>
    <w:p w14:paraId="0D576E77" w14:textId="77777777" w:rsidR="00331868" w:rsidRDefault="00331868" w:rsidP="00331868">
      <w:pPr>
        <w:rPr>
          <w:rFonts w:ascii="Times New Roman" w:hAnsi="Times New Roman"/>
        </w:rPr>
      </w:pPr>
    </w:p>
    <w:p w14:paraId="6E358D3D" w14:textId="77777777" w:rsidR="00331868" w:rsidRDefault="00331868" w:rsidP="00331868">
      <w:pPr>
        <w:rPr>
          <w:rFonts w:ascii="Times New Roman" w:hAnsi="Times New Roman"/>
        </w:rPr>
      </w:pPr>
    </w:p>
    <w:p w14:paraId="17785E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4EE9A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C7E8C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39E4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EFEC93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F79A22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44161C7" w14:textId="77777777" w:rsidTr="00AE3867">
        <w:tc>
          <w:tcPr>
            <w:tcW w:w="2250" w:type="dxa"/>
            <w:tcBorders>
              <w:top w:val="single" w:sz="2" w:space="0" w:color="auto"/>
              <w:left w:val="single" w:sz="2" w:space="0" w:color="auto"/>
              <w:bottom w:val="single" w:sz="2" w:space="0" w:color="auto"/>
              <w:right w:val="single" w:sz="2" w:space="0" w:color="auto"/>
            </w:tcBorders>
          </w:tcPr>
          <w:p w14:paraId="26671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C2CFF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5D25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650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3BBE8"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2D9C9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20A1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DDE90F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E6C4B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AC1734" w14:textId="77777777" w:rsidR="00331868" w:rsidRDefault="00331868" w:rsidP="00AE3867">
            <w:pPr>
              <w:rPr>
                <w:rFonts w:ascii="Times New Roman" w:hAnsi="Times New Roman"/>
                <w:color w:val="000000"/>
              </w:rPr>
            </w:pPr>
          </w:p>
          <w:p w14:paraId="74030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7CE645" w14:textId="77777777" w:rsidTr="00AE3867">
        <w:tc>
          <w:tcPr>
            <w:tcW w:w="2250" w:type="dxa"/>
            <w:tcBorders>
              <w:top w:val="single" w:sz="2" w:space="0" w:color="auto"/>
              <w:left w:val="single" w:sz="2" w:space="0" w:color="auto"/>
              <w:bottom w:val="single" w:sz="2" w:space="0" w:color="auto"/>
              <w:right w:val="single" w:sz="2" w:space="0" w:color="auto"/>
            </w:tcBorders>
          </w:tcPr>
          <w:p w14:paraId="4B50D0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6938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DB9AD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54D7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E19DC6"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66E7DA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7D88A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EC77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2E477F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E85067" w14:textId="77777777" w:rsidR="00331868" w:rsidRDefault="00331868" w:rsidP="00AE3867">
            <w:pPr>
              <w:rPr>
                <w:rFonts w:ascii="Times New Roman" w:hAnsi="Times New Roman"/>
                <w:color w:val="000000"/>
              </w:rPr>
            </w:pPr>
          </w:p>
          <w:p w14:paraId="76613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045BB8" w14:textId="77777777" w:rsidTr="00AE3867">
        <w:tc>
          <w:tcPr>
            <w:tcW w:w="2250" w:type="dxa"/>
            <w:tcBorders>
              <w:top w:val="single" w:sz="2" w:space="0" w:color="auto"/>
              <w:left w:val="single" w:sz="2" w:space="0" w:color="auto"/>
              <w:bottom w:val="single" w:sz="2" w:space="0" w:color="auto"/>
              <w:right w:val="single" w:sz="2" w:space="0" w:color="auto"/>
            </w:tcBorders>
          </w:tcPr>
          <w:p w14:paraId="749AAC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CBFC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9A505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309E3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6A0FBA"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58EA25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9CED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4FDF55" w14:textId="77777777" w:rsidR="00331868" w:rsidRDefault="00331868" w:rsidP="00AE3867">
            <w:pPr>
              <w:rPr>
                <w:rFonts w:ascii="Times New Roman" w:hAnsi="Times New Roman"/>
                <w:color w:val="000000"/>
              </w:rPr>
            </w:pPr>
            <w:r>
              <w:rPr>
                <w:rFonts w:ascii="Times New Roman" w:hAnsi="Times New Roman"/>
                <w:color w:val="000000"/>
              </w:rPr>
              <w:t>Order</w:t>
            </w:r>
          </w:p>
          <w:p w14:paraId="07376A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F28B81" w14:textId="77777777" w:rsidR="00331868" w:rsidRDefault="00331868" w:rsidP="00AE3867">
            <w:pPr>
              <w:rPr>
                <w:rFonts w:ascii="Times New Roman" w:hAnsi="Times New Roman"/>
                <w:color w:val="000000"/>
              </w:rPr>
            </w:pPr>
          </w:p>
          <w:p w14:paraId="3ADED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96"/>
    </w:tbl>
    <w:p w14:paraId="4C3F55D8" w14:textId="77777777" w:rsidR="00331868" w:rsidRDefault="00331868" w:rsidP="00331868">
      <w:pPr>
        <w:rPr>
          <w:rFonts w:ascii="Times New Roman" w:hAnsi="Times New Roman"/>
          <w:color w:val="000000"/>
        </w:rPr>
      </w:pPr>
    </w:p>
    <w:p w14:paraId="34CD1B8E" w14:textId="77777777" w:rsidR="00331868" w:rsidRDefault="00331868" w:rsidP="00331868">
      <w:pPr>
        <w:pStyle w:val="Heading2"/>
        <w:rPr>
          <w:bCs/>
          <w:szCs w:val="24"/>
          <w:lang w:val="en-US"/>
        </w:rPr>
      </w:pPr>
      <w:bookmarkStart w:id="2297" w:name="_Toc383183284"/>
      <w:bookmarkStart w:id="2298" w:name="BKM_AA008C7A_1E1E_4F54_86BC_C8F9E02C4E02"/>
      <w:r>
        <w:rPr>
          <w:bCs/>
          <w:szCs w:val="24"/>
          <w:lang w:val="en-US"/>
        </w:rPr>
        <w:t>ImmunizationProposal</w:t>
      </w:r>
      <w:bookmarkEnd w:id="2297"/>
    </w:p>
    <w:p w14:paraId="3BA6F97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0FBE27A0" w14:textId="77777777" w:rsidR="00331868" w:rsidRDefault="00331868" w:rsidP="00331868">
      <w:pPr>
        <w:rPr>
          <w:rFonts w:ascii="Times New Roman" w:hAnsi="Times New Roman"/>
          <w:color w:val="000000"/>
        </w:rPr>
      </w:pPr>
    </w:p>
    <w:p w14:paraId="0D02D83B" w14:textId="77777777" w:rsidR="00331868" w:rsidRDefault="00331868" w:rsidP="00331868">
      <w:r>
        <w:rPr>
          <w:rFonts w:ascii="Times New Roman" w:hAnsi="Times New Roman"/>
          <w:color w:val="000000"/>
        </w:rPr>
        <w:t>Proposal or recommendation to administer a vaccine dose, e.g., dose 2 of DTaP</w:t>
      </w:r>
    </w:p>
    <w:p w14:paraId="412DFE44" w14:textId="77777777" w:rsidR="00331868" w:rsidRDefault="00331868" w:rsidP="00331868">
      <w:pPr>
        <w:rPr>
          <w:rFonts w:ascii="Times New Roman" w:hAnsi="Times New Roman"/>
        </w:rPr>
      </w:pPr>
    </w:p>
    <w:p w14:paraId="1C803E56" w14:textId="77777777" w:rsidR="00331868" w:rsidRDefault="00331868" w:rsidP="00331868">
      <w:pPr>
        <w:rPr>
          <w:rFonts w:ascii="Times New Roman" w:hAnsi="Times New Roman"/>
        </w:rPr>
      </w:pPr>
    </w:p>
    <w:p w14:paraId="7EE4359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E910B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3E8E5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BC453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B74E4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41EB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B51B112" w14:textId="77777777" w:rsidTr="00AE3867">
        <w:tc>
          <w:tcPr>
            <w:tcW w:w="2250" w:type="dxa"/>
            <w:tcBorders>
              <w:top w:val="single" w:sz="2" w:space="0" w:color="auto"/>
              <w:left w:val="single" w:sz="2" w:space="0" w:color="auto"/>
              <w:bottom w:val="single" w:sz="2" w:space="0" w:color="auto"/>
              <w:right w:val="single" w:sz="2" w:space="0" w:color="auto"/>
            </w:tcBorders>
          </w:tcPr>
          <w:p w14:paraId="1F32383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A418C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57995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A22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C06F3F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01C930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4C0C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86300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4EE74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EDF1E6" w14:textId="77777777" w:rsidR="00331868" w:rsidRDefault="00331868" w:rsidP="00AE3867">
            <w:pPr>
              <w:rPr>
                <w:rFonts w:ascii="Times New Roman" w:hAnsi="Times New Roman"/>
                <w:color w:val="000000"/>
              </w:rPr>
            </w:pPr>
          </w:p>
          <w:p w14:paraId="6565B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9E79E4" w14:textId="77777777" w:rsidTr="00AE3867">
        <w:tc>
          <w:tcPr>
            <w:tcW w:w="2250" w:type="dxa"/>
            <w:tcBorders>
              <w:top w:val="single" w:sz="2" w:space="0" w:color="auto"/>
              <w:left w:val="single" w:sz="2" w:space="0" w:color="auto"/>
              <w:bottom w:val="single" w:sz="2" w:space="0" w:color="auto"/>
              <w:right w:val="single" w:sz="2" w:space="0" w:color="auto"/>
            </w:tcBorders>
          </w:tcPr>
          <w:p w14:paraId="5802C3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0FF5C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5A5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AA77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A74EC5"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7385DC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5E25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D2E6D7" w14:textId="77777777" w:rsidR="00331868" w:rsidRDefault="00331868" w:rsidP="00AE3867">
            <w:pPr>
              <w:rPr>
                <w:rFonts w:ascii="Times New Roman" w:hAnsi="Times New Roman"/>
                <w:color w:val="000000"/>
              </w:rPr>
            </w:pPr>
            <w:r>
              <w:rPr>
                <w:rFonts w:ascii="Times New Roman" w:hAnsi="Times New Roman"/>
                <w:color w:val="000000"/>
              </w:rPr>
              <w:t>ProposalFor</w:t>
            </w:r>
          </w:p>
          <w:p w14:paraId="0CEE998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83A3B5" w14:textId="77777777" w:rsidR="00331868" w:rsidRDefault="00331868" w:rsidP="00AE3867">
            <w:pPr>
              <w:rPr>
                <w:rFonts w:ascii="Times New Roman" w:hAnsi="Times New Roman"/>
                <w:color w:val="000000"/>
              </w:rPr>
            </w:pPr>
          </w:p>
          <w:p w14:paraId="2D2C39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CE52BC5" w14:textId="77777777" w:rsidTr="00AE3867">
        <w:tc>
          <w:tcPr>
            <w:tcW w:w="2250" w:type="dxa"/>
            <w:tcBorders>
              <w:top w:val="single" w:sz="2" w:space="0" w:color="auto"/>
              <w:left w:val="single" w:sz="2" w:space="0" w:color="auto"/>
              <w:bottom w:val="single" w:sz="2" w:space="0" w:color="auto"/>
              <w:right w:val="single" w:sz="2" w:space="0" w:color="auto"/>
            </w:tcBorders>
          </w:tcPr>
          <w:p w14:paraId="1EB6E7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DD461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D6B99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9AE2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E5902"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58A96C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C5B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ACF60B"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B67D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8B39DC" w14:textId="77777777" w:rsidR="00331868" w:rsidRDefault="00331868" w:rsidP="00AE3867">
            <w:pPr>
              <w:rPr>
                <w:rFonts w:ascii="Times New Roman" w:hAnsi="Times New Roman"/>
                <w:color w:val="000000"/>
              </w:rPr>
            </w:pPr>
          </w:p>
          <w:p w14:paraId="6D37B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298"/>
    </w:tbl>
    <w:p w14:paraId="4ECCE5FA" w14:textId="77777777" w:rsidR="00331868" w:rsidRDefault="00331868" w:rsidP="00331868">
      <w:pPr>
        <w:rPr>
          <w:rFonts w:ascii="Times New Roman" w:hAnsi="Times New Roman"/>
          <w:color w:val="000000"/>
        </w:rPr>
      </w:pPr>
    </w:p>
    <w:p w14:paraId="259F979E" w14:textId="77777777" w:rsidR="00331868" w:rsidRDefault="00331868" w:rsidP="00331868">
      <w:pPr>
        <w:pStyle w:val="Heading2"/>
        <w:rPr>
          <w:bCs/>
          <w:szCs w:val="24"/>
          <w:lang w:val="en-US"/>
        </w:rPr>
      </w:pPr>
      <w:bookmarkStart w:id="2299" w:name="_Toc383183285"/>
      <w:r>
        <w:rPr>
          <w:bCs/>
          <w:szCs w:val="24"/>
          <w:lang w:val="en-US"/>
        </w:rPr>
        <w:t>Location</w:t>
      </w:r>
      <w:bookmarkEnd w:id="2299"/>
    </w:p>
    <w:p w14:paraId="76883C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63795187" w14:textId="77777777" w:rsidR="00331868" w:rsidRDefault="00331868" w:rsidP="00331868">
      <w:pPr>
        <w:rPr>
          <w:rFonts w:ascii="Times New Roman" w:hAnsi="Times New Roman"/>
          <w:color w:val="000000"/>
        </w:rPr>
      </w:pPr>
    </w:p>
    <w:p w14:paraId="40399776" w14:textId="77777777" w:rsidR="00331868" w:rsidRDefault="00331868" w:rsidP="00331868">
      <w:pPr>
        <w:rPr>
          <w:rFonts w:ascii="Times New Roman" w:hAnsi="Times New Roman"/>
          <w:color w:val="000000"/>
        </w:rPr>
      </w:pPr>
      <w:r>
        <w:rPr>
          <w:rFonts w:ascii="Times New Roman" w:hAnsi="Times New Roman"/>
          <w:color w:val="000000"/>
        </w:rPr>
        <w:t>Details for a physical place where services are provided and resources and participants may be stored, found, contained or accommodated.</w:t>
      </w:r>
    </w:p>
    <w:p w14:paraId="7C746786" w14:textId="77777777" w:rsidR="00331868" w:rsidRDefault="00331868" w:rsidP="00331868">
      <w:pPr>
        <w:rPr>
          <w:rFonts w:ascii="Times New Roman" w:hAnsi="Times New Roman"/>
          <w:color w:val="000000"/>
        </w:rPr>
      </w:pPr>
    </w:p>
    <w:p w14:paraId="18B481D5" w14:textId="77777777" w:rsidR="00331868" w:rsidRDefault="00331868" w:rsidP="00331868">
      <w:pPr>
        <w:rPr>
          <w:rFonts w:ascii="Times New Roman" w:hAnsi="Times New Roman"/>
          <w:color w:val="000000"/>
        </w:rPr>
      </w:pPr>
      <w:r>
        <w:rPr>
          <w:rFonts w:ascii="Times New Roman" w:hAnsi="Times New Roman"/>
          <w:color w:val="000000"/>
        </w:rPr>
        <w:t>A Location includes both incidental locations (a place which is used for healthcare without prior designation or authorization) and dedicated, formally appointed locations. Locations may be private, public, mobile or fixed and scale from small freezers to full hospital buildings or parking garages.</w:t>
      </w:r>
    </w:p>
    <w:p w14:paraId="5FE58F7C" w14:textId="77777777" w:rsidR="00331868" w:rsidRDefault="00331868" w:rsidP="00331868">
      <w:pPr>
        <w:rPr>
          <w:rFonts w:ascii="Times New Roman" w:hAnsi="Times New Roman"/>
          <w:color w:val="000000"/>
        </w:rPr>
      </w:pPr>
    </w:p>
    <w:p w14:paraId="04BE705A" w14:textId="77777777" w:rsidR="00331868" w:rsidRDefault="00331868" w:rsidP="00331868">
      <w:pPr>
        <w:rPr>
          <w:rFonts w:ascii="Times New Roman" w:hAnsi="Times New Roman"/>
          <w:color w:val="000000"/>
        </w:rPr>
      </w:pPr>
      <w:r>
        <w:rPr>
          <w:rFonts w:ascii="Times New Roman" w:hAnsi="Times New Roman"/>
          <w:color w:val="000000"/>
        </w:rPr>
        <w:t>Examples of Locations are:</w:t>
      </w:r>
    </w:p>
    <w:p w14:paraId="18E8DA2E" w14:textId="77777777" w:rsidR="00331868" w:rsidRDefault="00331868" w:rsidP="00331868">
      <w:pPr>
        <w:rPr>
          <w:rFonts w:ascii="Times New Roman" w:hAnsi="Times New Roman"/>
          <w:color w:val="000000"/>
        </w:rPr>
      </w:pPr>
    </w:p>
    <w:p w14:paraId="3806D401" w14:textId="77777777" w:rsidR="00331868" w:rsidRDefault="00331868" w:rsidP="00331868">
      <w:pPr>
        <w:rPr>
          <w:rFonts w:ascii="Times New Roman" w:hAnsi="Times New Roman"/>
          <w:color w:val="000000"/>
        </w:rPr>
      </w:pPr>
      <w:r>
        <w:rPr>
          <w:rFonts w:ascii="Times New Roman" w:hAnsi="Times New Roman"/>
          <w:color w:val="000000"/>
        </w:rPr>
        <w:t>Building, ward, corridor or room</w:t>
      </w:r>
    </w:p>
    <w:p w14:paraId="78FFF42A" w14:textId="77777777" w:rsidR="00331868" w:rsidRDefault="00331868" w:rsidP="00331868">
      <w:pPr>
        <w:rPr>
          <w:rFonts w:ascii="Times New Roman" w:hAnsi="Times New Roman"/>
          <w:color w:val="000000"/>
        </w:rPr>
      </w:pPr>
      <w:r>
        <w:rPr>
          <w:rFonts w:ascii="Times New Roman" w:hAnsi="Times New Roman"/>
          <w:color w:val="000000"/>
        </w:rPr>
        <w:t>Freezer, incubator</w:t>
      </w:r>
    </w:p>
    <w:p w14:paraId="0E46EC3E" w14:textId="77777777" w:rsidR="00331868" w:rsidRDefault="00331868" w:rsidP="00331868">
      <w:pPr>
        <w:rPr>
          <w:rFonts w:ascii="Times New Roman" w:hAnsi="Times New Roman"/>
          <w:color w:val="000000"/>
        </w:rPr>
      </w:pPr>
      <w:r>
        <w:rPr>
          <w:rFonts w:ascii="Times New Roman" w:hAnsi="Times New Roman"/>
          <w:color w:val="000000"/>
        </w:rPr>
        <w:t>Vehicle or lift</w:t>
      </w:r>
    </w:p>
    <w:p w14:paraId="51E1B919" w14:textId="77777777" w:rsidR="00331868" w:rsidRDefault="00331868" w:rsidP="00331868">
      <w:pPr>
        <w:rPr>
          <w:rFonts w:ascii="Times New Roman" w:hAnsi="Times New Roman"/>
          <w:color w:val="000000"/>
        </w:rPr>
      </w:pPr>
      <w:r>
        <w:rPr>
          <w:rFonts w:ascii="Times New Roman" w:hAnsi="Times New Roman"/>
          <w:color w:val="000000"/>
        </w:rPr>
        <w:t>Home, shed, or a garage</w:t>
      </w:r>
    </w:p>
    <w:p w14:paraId="5B86E539" w14:textId="77777777" w:rsidR="00331868" w:rsidRDefault="00331868" w:rsidP="00331868">
      <w:r>
        <w:rPr>
          <w:rFonts w:ascii="Times New Roman" w:hAnsi="Times New Roman"/>
          <w:color w:val="000000"/>
        </w:rPr>
        <w:t>Road, parking place, a park</w:t>
      </w:r>
    </w:p>
    <w:p w14:paraId="6114A02F" w14:textId="77777777" w:rsidR="00331868" w:rsidRDefault="00331868" w:rsidP="00331868">
      <w:pPr>
        <w:rPr>
          <w:rFonts w:ascii="Times New Roman" w:hAnsi="Times New Roman"/>
        </w:rPr>
      </w:pPr>
    </w:p>
    <w:p w14:paraId="6F521B2A" w14:textId="77777777" w:rsidR="00331868" w:rsidRDefault="00331868" w:rsidP="00331868">
      <w:pPr>
        <w:rPr>
          <w:rFonts w:ascii="Times New Roman" w:hAnsi="Times New Roman"/>
        </w:rPr>
      </w:pPr>
    </w:p>
    <w:p w14:paraId="3BE9104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AE808D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220433"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F08104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64BE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208ED4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2A91BFD"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0CA3B61E" w14:textId="77777777" w:rsidR="00331868" w:rsidRDefault="00331868" w:rsidP="00AE3867">
            <w:pPr>
              <w:rPr>
                <w:rFonts w:ascii="Times New Roman" w:hAnsi="Times New Roman"/>
                <w:color w:val="000000"/>
              </w:rPr>
            </w:pPr>
            <w:r>
              <w:rPr>
                <w:rFonts w:ascii="Times New Roman" w:hAnsi="Times New Roman"/>
                <w:color w:val="000000"/>
              </w:rPr>
              <w:t>Public</w:t>
            </w:r>
          </w:p>
          <w:p w14:paraId="7F8E64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ADC205" w14:textId="77777777" w:rsidR="00331868" w:rsidRDefault="00331868" w:rsidP="00AE3867">
            <w:pPr>
              <w:rPr>
                <w:rFonts w:ascii="Times New Roman" w:hAnsi="Times New Roman"/>
                <w:color w:val="000000"/>
              </w:rPr>
            </w:pPr>
          </w:p>
          <w:p w14:paraId="68F8F921" w14:textId="77777777" w:rsidR="00331868" w:rsidRDefault="00331868" w:rsidP="00AE3867">
            <w:pPr>
              <w:rPr>
                <w:rFonts w:ascii="Times New Roman" w:hAnsi="Times New Roman"/>
                <w:color w:val="000000"/>
              </w:rPr>
            </w:pPr>
          </w:p>
          <w:p w14:paraId="327A537C" w14:textId="77777777" w:rsidR="00331868" w:rsidRDefault="00331868" w:rsidP="00AE3867">
            <w:pPr>
              <w:rPr>
                <w:rFonts w:ascii="Times New Roman" w:hAnsi="Times New Roman"/>
                <w:color w:val="000000"/>
              </w:rPr>
            </w:pPr>
          </w:p>
          <w:p w14:paraId="19E1967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56F619" w14:textId="77777777" w:rsidR="00331868" w:rsidRDefault="00331868" w:rsidP="00AE3867">
            <w:pPr>
              <w:rPr>
                <w:rFonts w:ascii="Times New Roman" w:hAnsi="Times New Roman"/>
                <w:color w:val="000000"/>
              </w:rPr>
            </w:pPr>
            <w:r>
              <w:rPr>
                <w:rFonts w:ascii="Times New Roman" w:hAnsi="Times New Roman"/>
                <w:color w:val="000000"/>
              </w:rPr>
              <w:t>An address for the location.</w:t>
            </w:r>
          </w:p>
        </w:tc>
        <w:tc>
          <w:tcPr>
            <w:tcW w:w="3060" w:type="dxa"/>
            <w:tcBorders>
              <w:top w:val="single" w:sz="2" w:space="0" w:color="auto"/>
              <w:left w:val="single" w:sz="2" w:space="0" w:color="auto"/>
              <w:bottom w:val="single" w:sz="2" w:space="0" w:color="auto"/>
              <w:right w:val="single" w:sz="2" w:space="0" w:color="auto"/>
            </w:tcBorders>
          </w:tcPr>
          <w:p w14:paraId="692C223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2A02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B79CD9" w14:textId="77777777" w:rsidR="00331868" w:rsidRDefault="00331868" w:rsidP="00AE3867">
            <w:pPr>
              <w:rPr>
                <w:rFonts w:ascii="Times New Roman" w:hAnsi="Times New Roman"/>
                <w:color w:val="000000"/>
              </w:rPr>
            </w:pPr>
          </w:p>
        </w:tc>
      </w:tr>
      <w:tr w:rsidR="00331868" w14:paraId="6B5D64D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846CDB" w14:textId="77777777" w:rsidR="00331868" w:rsidRDefault="00331868" w:rsidP="00AE3867">
            <w:pPr>
              <w:rPr>
                <w:rFonts w:ascii="Times New Roman" w:hAnsi="Times New Roman"/>
                <w:color w:val="000000"/>
              </w:rPr>
            </w:pPr>
            <w:bookmarkStart w:id="2300" w:name="BKM_10629A90_17B9_4A13_AA8D_3A7876AFC2F9"/>
            <w:r>
              <w:rPr>
                <w:rFonts w:ascii="Times New Roman" w:hAnsi="Times New Roman"/>
                <w:b/>
                <w:color w:val="000000"/>
              </w:rPr>
              <w:t>function</w:t>
            </w:r>
            <w:r>
              <w:rPr>
                <w:rFonts w:ascii="Times New Roman" w:hAnsi="Times New Roman"/>
                <w:color w:val="000000"/>
              </w:rPr>
              <w:t xml:space="preserve"> Code</w:t>
            </w:r>
          </w:p>
          <w:p w14:paraId="4250C4C8" w14:textId="77777777" w:rsidR="00331868" w:rsidRDefault="00331868" w:rsidP="00AE3867">
            <w:pPr>
              <w:rPr>
                <w:rFonts w:ascii="Times New Roman" w:hAnsi="Times New Roman"/>
                <w:color w:val="000000"/>
              </w:rPr>
            </w:pPr>
            <w:r>
              <w:rPr>
                <w:rFonts w:ascii="Times New Roman" w:hAnsi="Times New Roman"/>
                <w:color w:val="000000"/>
              </w:rPr>
              <w:t>Public</w:t>
            </w:r>
          </w:p>
          <w:p w14:paraId="2F9A01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77079" w14:textId="77777777" w:rsidR="00331868" w:rsidRDefault="00331868" w:rsidP="00AE3867">
            <w:pPr>
              <w:rPr>
                <w:rFonts w:ascii="Times New Roman" w:hAnsi="Times New Roman"/>
                <w:color w:val="000000"/>
              </w:rPr>
            </w:pPr>
          </w:p>
          <w:p w14:paraId="63E2B2EA" w14:textId="77777777" w:rsidR="00331868" w:rsidRDefault="00331868" w:rsidP="00AE3867">
            <w:pPr>
              <w:rPr>
                <w:rFonts w:ascii="Times New Roman" w:hAnsi="Times New Roman"/>
                <w:color w:val="000000"/>
              </w:rPr>
            </w:pPr>
          </w:p>
          <w:p w14:paraId="0AF69680" w14:textId="77777777" w:rsidR="00331868" w:rsidRDefault="00331868" w:rsidP="00AE3867">
            <w:pPr>
              <w:rPr>
                <w:rFonts w:ascii="Times New Roman" w:hAnsi="Times New Roman"/>
                <w:color w:val="000000"/>
              </w:rPr>
            </w:pPr>
          </w:p>
          <w:p w14:paraId="30F857A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47B9D9" w14:textId="77777777" w:rsidR="00331868" w:rsidRDefault="00331868" w:rsidP="00AE3867">
            <w:pPr>
              <w:rPr>
                <w:rFonts w:ascii="Times New Roman" w:hAnsi="Times New Roman"/>
                <w:color w:val="000000"/>
              </w:rPr>
            </w:pPr>
            <w:r>
              <w:rPr>
                <w:rFonts w:ascii="Times New Roman" w:hAnsi="Times New Roman"/>
                <w:color w:val="000000"/>
              </w:rPr>
              <w:t>Indicates the type of function performed at the location.</w:t>
            </w:r>
          </w:p>
        </w:tc>
        <w:tc>
          <w:tcPr>
            <w:tcW w:w="3060" w:type="dxa"/>
            <w:tcBorders>
              <w:top w:val="single" w:sz="2" w:space="0" w:color="auto"/>
              <w:left w:val="single" w:sz="2" w:space="0" w:color="auto"/>
              <w:bottom w:val="single" w:sz="2" w:space="0" w:color="auto"/>
              <w:right w:val="single" w:sz="2" w:space="0" w:color="auto"/>
            </w:tcBorders>
          </w:tcPr>
          <w:p w14:paraId="54B190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AF9A4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3ADDD8" w14:textId="77777777" w:rsidR="00331868" w:rsidRDefault="00331868" w:rsidP="00AE3867">
            <w:pPr>
              <w:rPr>
                <w:rFonts w:ascii="Times New Roman" w:hAnsi="Times New Roman"/>
                <w:color w:val="000000"/>
              </w:rPr>
            </w:pPr>
          </w:p>
        </w:tc>
        <w:bookmarkEnd w:id="2300"/>
      </w:tr>
      <w:tr w:rsidR="00331868" w14:paraId="61182AF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F23683" w14:textId="77777777" w:rsidR="00331868" w:rsidRDefault="00331868" w:rsidP="00AE3867">
            <w:pPr>
              <w:rPr>
                <w:rFonts w:ascii="Times New Roman" w:hAnsi="Times New Roman"/>
                <w:color w:val="000000"/>
              </w:rPr>
            </w:pPr>
            <w:bookmarkStart w:id="2301" w:name="BKM_01AF4E3C_6A2C_4F2C_AB55_8D6D452826B5"/>
            <w:r>
              <w:rPr>
                <w:rFonts w:ascii="Times New Roman" w:hAnsi="Times New Roman"/>
                <w:b/>
                <w:color w:val="000000"/>
              </w:rPr>
              <w:t>name</w:t>
            </w:r>
            <w:r>
              <w:rPr>
                <w:rFonts w:ascii="Times New Roman" w:hAnsi="Times New Roman"/>
                <w:color w:val="000000"/>
              </w:rPr>
              <w:t xml:space="preserve"> Text</w:t>
            </w:r>
          </w:p>
          <w:p w14:paraId="7F223898" w14:textId="77777777" w:rsidR="00331868" w:rsidRDefault="00331868" w:rsidP="00AE3867">
            <w:pPr>
              <w:rPr>
                <w:rFonts w:ascii="Times New Roman" w:hAnsi="Times New Roman"/>
                <w:color w:val="000000"/>
              </w:rPr>
            </w:pPr>
            <w:r>
              <w:rPr>
                <w:rFonts w:ascii="Times New Roman" w:hAnsi="Times New Roman"/>
                <w:color w:val="000000"/>
              </w:rPr>
              <w:t>Public</w:t>
            </w:r>
          </w:p>
          <w:p w14:paraId="5EE22C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5E1ACB4" w14:textId="77777777" w:rsidR="00331868" w:rsidRDefault="00331868" w:rsidP="00AE3867">
            <w:pPr>
              <w:rPr>
                <w:rFonts w:ascii="Times New Roman" w:hAnsi="Times New Roman"/>
                <w:color w:val="000000"/>
              </w:rPr>
            </w:pPr>
          </w:p>
          <w:p w14:paraId="5DAB48DC" w14:textId="77777777" w:rsidR="00331868" w:rsidRDefault="00331868" w:rsidP="00AE3867">
            <w:pPr>
              <w:rPr>
                <w:rFonts w:ascii="Times New Roman" w:hAnsi="Times New Roman"/>
                <w:color w:val="000000"/>
              </w:rPr>
            </w:pPr>
          </w:p>
          <w:p w14:paraId="0F17071A" w14:textId="77777777" w:rsidR="00331868" w:rsidRDefault="00331868" w:rsidP="00AE3867">
            <w:pPr>
              <w:rPr>
                <w:rFonts w:ascii="Times New Roman" w:hAnsi="Times New Roman"/>
                <w:color w:val="000000"/>
              </w:rPr>
            </w:pPr>
          </w:p>
          <w:p w14:paraId="0178287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9B63E84" w14:textId="77777777" w:rsidR="00331868" w:rsidRDefault="00331868" w:rsidP="00AE3867">
            <w:pPr>
              <w:rPr>
                <w:rFonts w:ascii="Times New Roman" w:hAnsi="Times New Roman"/>
                <w:color w:val="000000"/>
              </w:rPr>
            </w:pPr>
            <w:r>
              <w:rPr>
                <w:rFonts w:ascii="Times New Roman" w:hAnsi="Times New Roman"/>
                <w:color w:val="000000"/>
              </w:rPr>
              <w:t>A name for the location. Does not need to be unique.</w:t>
            </w:r>
          </w:p>
        </w:tc>
        <w:tc>
          <w:tcPr>
            <w:tcW w:w="3060" w:type="dxa"/>
            <w:tcBorders>
              <w:top w:val="single" w:sz="2" w:space="0" w:color="auto"/>
              <w:left w:val="single" w:sz="2" w:space="0" w:color="auto"/>
              <w:bottom w:val="single" w:sz="2" w:space="0" w:color="auto"/>
              <w:right w:val="single" w:sz="2" w:space="0" w:color="auto"/>
            </w:tcBorders>
          </w:tcPr>
          <w:p w14:paraId="5F8938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4977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6B93F6" w14:textId="77777777" w:rsidR="00331868" w:rsidRDefault="00331868" w:rsidP="00AE3867">
            <w:pPr>
              <w:rPr>
                <w:rFonts w:ascii="Times New Roman" w:hAnsi="Times New Roman"/>
                <w:color w:val="000000"/>
              </w:rPr>
            </w:pPr>
          </w:p>
        </w:tc>
        <w:bookmarkEnd w:id="2301"/>
      </w:tr>
      <w:tr w:rsidR="00331868" w14:paraId="73DD5FB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3452F0" w14:textId="77777777" w:rsidR="00331868" w:rsidRDefault="00331868" w:rsidP="00AE3867">
            <w:pPr>
              <w:rPr>
                <w:rFonts w:ascii="Times New Roman" w:hAnsi="Times New Roman"/>
                <w:color w:val="000000"/>
              </w:rPr>
            </w:pPr>
            <w:bookmarkStart w:id="2302" w:name="BKM_AC592CB9_7947_447E_88C9_C102769BE7A5"/>
            <w:r>
              <w:rPr>
                <w:rFonts w:ascii="Times New Roman" w:hAnsi="Times New Roman"/>
                <w:b/>
                <w:color w:val="000000"/>
              </w:rPr>
              <w:t>partOf</w:t>
            </w:r>
            <w:r>
              <w:rPr>
                <w:rFonts w:ascii="Times New Roman" w:hAnsi="Times New Roman"/>
                <w:color w:val="000000"/>
              </w:rPr>
              <w:t xml:space="preserve"> Location</w:t>
            </w:r>
          </w:p>
          <w:p w14:paraId="2D5EB6E7" w14:textId="77777777" w:rsidR="00331868" w:rsidRDefault="00331868" w:rsidP="00AE3867">
            <w:pPr>
              <w:rPr>
                <w:rFonts w:ascii="Times New Roman" w:hAnsi="Times New Roman"/>
                <w:color w:val="000000"/>
              </w:rPr>
            </w:pPr>
            <w:r>
              <w:rPr>
                <w:rFonts w:ascii="Times New Roman" w:hAnsi="Times New Roman"/>
                <w:color w:val="000000"/>
              </w:rPr>
              <w:t>Public</w:t>
            </w:r>
          </w:p>
          <w:p w14:paraId="259B7D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1E2F91" w14:textId="77777777" w:rsidR="00331868" w:rsidRDefault="00331868" w:rsidP="00AE3867">
            <w:pPr>
              <w:rPr>
                <w:rFonts w:ascii="Times New Roman" w:hAnsi="Times New Roman"/>
                <w:color w:val="000000"/>
              </w:rPr>
            </w:pPr>
          </w:p>
          <w:p w14:paraId="7613B00E" w14:textId="77777777" w:rsidR="00331868" w:rsidRDefault="00331868" w:rsidP="00AE3867">
            <w:pPr>
              <w:rPr>
                <w:rFonts w:ascii="Times New Roman" w:hAnsi="Times New Roman"/>
                <w:color w:val="000000"/>
              </w:rPr>
            </w:pPr>
          </w:p>
          <w:p w14:paraId="6C55F5E1" w14:textId="77777777" w:rsidR="00331868" w:rsidRDefault="00331868" w:rsidP="00AE3867">
            <w:pPr>
              <w:rPr>
                <w:rFonts w:ascii="Times New Roman" w:hAnsi="Times New Roman"/>
                <w:color w:val="000000"/>
              </w:rPr>
            </w:pPr>
          </w:p>
          <w:p w14:paraId="38C6AF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36585F" w14:textId="77777777" w:rsidR="00331868" w:rsidRDefault="00331868" w:rsidP="00AE3867">
            <w:pPr>
              <w:rPr>
                <w:rFonts w:ascii="Times New Roman" w:hAnsi="Times New Roman"/>
                <w:color w:val="000000"/>
              </w:rPr>
            </w:pPr>
            <w:r>
              <w:rPr>
                <w:rFonts w:ascii="Times New Roman" w:hAnsi="Times New Roman"/>
                <w:color w:val="000000"/>
              </w:rPr>
              <w:t>Another Location which this Location is physically part of.</w:t>
            </w:r>
          </w:p>
        </w:tc>
        <w:tc>
          <w:tcPr>
            <w:tcW w:w="3060" w:type="dxa"/>
            <w:tcBorders>
              <w:top w:val="single" w:sz="2" w:space="0" w:color="auto"/>
              <w:left w:val="single" w:sz="2" w:space="0" w:color="auto"/>
              <w:bottom w:val="single" w:sz="2" w:space="0" w:color="auto"/>
              <w:right w:val="single" w:sz="2" w:space="0" w:color="auto"/>
            </w:tcBorders>
          </w:tcPr>
          <w:p w14:paraId="74E8F56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81B2F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78606" w14:textId="77777777" w:rsidR="00331868" w:rsidRDefault="00331868" w:rsidP="00AE3867">
            <w:pPr>
              <w:rPr>
                <w:rFonts w:ascii="Times New Roman" w:hAnsi="Times New Roman"/>
                <w:color w:val="000000"/>
              </w:rPr>
            </w:pPr>
          </w:p>
        </w:tc>
        <w:bookmarkEnd w:id="2302"/>
      </w:tr>
      <w:tr w:rsidR="00331868" w14:paraId="697235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AD8031" w14:textId="77777777" w:rsidR="00331868" w:rsidRDefault="00331868" w:rsidP="00AE3867">
            <w:pPr>
              <w:rPr>
                <w:rFonts w:ascii="Times New Roman" w:hAnsi="Times New Roman"/>
                <w:color w:val="000000"/>
              </w:rPr>
            </w:pPr>
            <w:bookmarkStart w:id="2303" w:name="BKM_93A45041_4195_46D5_A058_9E06764EEBB0"/>
            <w:r>
              <w:rPr>
                <w:rFonts w:ascii="Times New Roman" w:hAnsi="Times New Roman"/>
                <w:b/>
                <w:color w:val="000000"/>
              </w:rPr>
              <w:t>telecom</w:t>
            </w:r>
            <w:r>
              <w:rPr>
                <w:rFonts w:ascii="Times New Roman" w:hAnsi="Times New Roman"/>
                <w:color w:val="000000"/>
              </w:rPr>
              <w:t xml:space="preserve"> TelecomAddress</w:t>
            </w:r>
          </w:p>
          <w:p w14:paraId="311B9EC2" w14:textId="77777777" w:rsidR="00331868" w:rsidRDefault="00331868" w:rsidP="00AE3867">
            <w:pPr>
              <w:rPr>
                <w:rFonts w:ascii="Times New Roman" w:hAnsi="Times New Roman"/>
                <w:color w:val="000000"/>
              </w:rPr>
            </w:pPr>
            <w:r>
              <w:rPr>
                <w:rFonts w:ascii="Times New Roman" w:hAnsi="Times New Roman"/>
                <w:color w:val="000000"/>
              </w:rPr>
              <w:t>Public</w:t>
            </w:r>
          </w:p>
          <w:p w14:paraId="0BA652D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DE32" w14:textId="77777777" w:rsidR="00331868" w:rsidRDefault="00331868" w:rsidP="00AE3867">
            <w:pPr>
              <w:rPr>
                <w:rFonts w:ascii="Times New Roman" w:hAnsi="Times New Roman"/>
                <w:color w:val="000000"/>
              </w:rPr>
            </w:pPr>
          </w:p>
          <w:p w14:paraId="498CE0B5" w14:textId="77777777" w:rsidR="00331868" w:rsidRDefault="00331868" w:rsidP="00AE3867">
            <w:pPr>
              <w:rPr>
                <w:rFonts w:ascii="Times New Roman" w:hAnsi="Times New Roman"/>
                <w:color w:val="000000"/>
              </w:rPr>
            </w:pPr>
          </w:p>
          <w:p w14:paraId="3C95509A" w14:textId="77777777" w:rsidR="00331868" w:rsidRDefault="00331868" w:rsidP="00AE3867">
            <w:pPr>
              <w:rPr>
                <w:rFonts w:ascii="Times New Roman" w:hAnsi="Times New Roman"/>
                <w:color w:val="000000"/>
              </w:rPr>
            </w:pPr>
          </w:p>
          <w:p w14:paraId="4741FD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A37A56" w14:textId="77777777" w:rsidR="00331868" w:rsidRDefault="00331868" w:rsidP="00AE3867">
            <w:pPr>
              <w:rPr>
                <w:rFonts w:ascii="Times New Roman" w:hAnsi="Times New Roman"/>
                <w:color w:val="000000"/>
              </w:rPr>
            </w:pPr>
            <w:r>
              <w:rPr>
                <w:rFonts w:ascii="Times New Roman" w:hAnsi="Times New Roman"/>
                <w:color w:val="000000"/>
              </w:rPr>
              <w:t>The contact details of communication devices available at the location. This can include phone numbers, fax numbers, mobile numbers, email addresses and web sites.</w:t>
            </w:r>
          </w:p>
        </w:tc>
        <w:tc>
          <w:tcPr>
            <w:tcW w:w="3060" w:type="dxa"/>
            <w:tcBorders>
              <w:top w:val="single" w:sz="2" w:space="0" w:color="auto"/>
              <w:left w:val="single" w:sz="2" w:space="0" w:color="auto"/>
              <w:bottom w:val="single" w:sz="2" w:space="0" w:color="auto"/>
              <w:right w:val="single" w:sz="2" w:space="0" w:color="auto"/>
            </w:tcBorders>
          </w:tcPr>
          <w:p w14:paraId="1F9923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E9A7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C29F4" w14:textId="77777777" w:rsidR="00331868" w:rsidRDefault="00331868" w:rsidP="00AE3867">
            <w:pPr>
              <w:rPr>
                <w:rFonts w:ascii="Times New Roman" w:hAnsi="Times New Roman"/>
                <w:color w:val="000000"/>
              </w:rPr>
            </w:pPr>
          </w:p>
        </w:tc>
        <w:bookmarkEnd w:id="2303"/>
      </w:tr>
    </w:tbl>
    <w:p w14:paraId="5D7D601A" w14:textId="77777777" w:rsidR="00331868" w:rsidRDefault="00331868" w:rsidP="00331868">
      <w:pPr>
        <w:rPr>
          <w:rFonts w:ascii="Times New Roman" w:hAnsi="Times New Roman"/>
          <w:color w:val="000000"/>
        </w:rPr>
      </w:pPr>
    </w:p>
    <w:p w14:paraId="2DDCA548" w14:textId="77777777" w:rsidR="00331868" w:rsidRDefault="00331868" w:rsidP="00331868">
      <w:pPr>
        <w:pStyle w:val="Heading2"/>
        <w:rPr>
          <w:bCs/>
          <w:szCs w:val="24"/>
          <w:lang w:val="en-US"/>
        </w:rPr>
      </w:pPr>
      <w:bookmarkStart w:id="2304" w:name="_Toc383183286"/>
      <w:bookmarkStart w:id="2305" w:name="BKM_B11DBFE6_624C_4B94_8BFD_B9A99C77E904"/>
      <w:r>
        <w:rPr>
          <w:bCs/>
          <w:szCs w:val="24"/>
          <w:lang w:val="en-US"/>
        </w:rPr>
        <w:t>ManufacturedProduct</w:t>
      </w:r>
      <w:bookmarkEnd w:id="2304"/>
    </w:p>
    <w:p w14:paraId="04BD7A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741E9971" w14:textId="77777777" w:rsidR="00331868" w:rsidRDefault="00331868" w:rsidP="00331868">
      <w:pPr>
        <w:rPr>
          <w:rFonts w:ascii="Times New Roman" w:hAnsi="Times New Roman"/>
          <w:color w:val="000000"/>
        </w:rPr>
      </w:pPr>
    </w:p>
    <w:p w14:paraId="54F1703F" w14:textId="77777777" w:rsidR="00331868" w:rsidRDefault="00331868" w:rsidP="00331868">
      <w:r>
        <w:rPr>
          <w:rFonts w:ascii="Times New Roman" w:hAnsi="Times New Roman"/>
          <w:color w:val="000000"/>
        </w:rPr>
        <w:lastRenderedPageBreak/>
        <w:t>Description of a product used in the care of a patient.</w:t>
      </w:r>
    </w:p>
    <w:p w14:paraId="4D6C05D1" w14:textId="77777777" w:rsidR="00331868" w:rsidRDefault="00331868" w:rsidP="00331868">
      <w:pPr>
        <w:rPr>
          <w:rFonts w:ascii="Times New Roman" w:hAnsi="Times New Roman"/>
        </w:rPr>
      </w:pPr>
    </w:p>
    <w:p w14:paraId="4427F01A" w14:textId="77777777" w:rsidR="00331868" w:rsidRDefault="00331868" w:rsidP="00331868">
      <w:pPr>
        <w:rPr>
          <w:rFonts w:ascii="Times New Roman" w:hAnsi="Times New Roman"/>
        </w:rPr>
      </w:pPr>
    </w:p>
    <w:p w14:paraId="4B32F2B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081872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96CF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99592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FE596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9B99B2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2042707" w14:textId="77777777" w:rsidTr="00AE3867">
        <w:tc>
          <w:tcPr>
            <w:tcW w:w="2250" w:type="dxa"/>
            <w:tcBorders>
              <w:top w:val="single" w:sz="2" w:space="0" w:color="auto"/>
              <w:left w:val="single" w:sz="2" w:space="0" w:color="auto"/>
              <w:bottom w:val="single" w:sz="2" w:space="0" w:color="auto"/>
              <w:right w:val="single" w:sz="2" w:space="0" w:color="auto"/>
            </w:tcBorders>
          </w:tcPr>
          <w:p w14:paraId="042B8D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5E73F3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717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400F8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FAB98" w14:textId="77777777" w:rsidR="00331868" w:rsidRDefault="00331868" w:rsidP="00AE3867">
            <w:pPr>
              <w:rPr>
                <w:rFonts w:ascii="Times New Roman" w:hAnsi="Times New Roman"/>
                <w:color w:val="000000"/>
              </w:rPr>
            </w:pPr>
            <w:r>
              <w:rPr>
                <w:rFonts w:ascii="Times New Roman" w:hAnsi="Times New Roman"/>
                <w:color w:val="000000"/>
              </w:rPr>
              <w:t>Medication</w:t>
            </w:r>
          </w:p>
          <w:p w14:paraId="0E86B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2700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55EE2"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625CB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F7584D" w14:textId="77777777" w:rsidR="00331868" w:rsidRDefault="00331868" w:rsidP="00AE3867">
            <w:pPr>
              <w:rPr>
                <w:rFonts w:ascii="Times New Roman" w:hAnsi="Times New Roman"/>
                <w:color w:val="000000"/>
              </w:rPr>
            </w:pPr>
          </w:p>
          <w:p w14:paraId="660327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D748C3" w14:textId="77777777" w:rsidTr="00AE3867">
        <w:tc>
          <w:tcPr>
            <w:tcW w:w="2250" w:type="dxa"/>
            <w:tcBorders>
              <w:top w:val="single" w:sz="2" w:space="0" w:color="auto"/>
              <w:left w:val="single" w:sz="2" w:space="0" w:color="auto"/>
              <w:bottom w:val="single" w:sz="2" w:space="0" w:color="auto"/>
              <w:right w:val="single" w:sz="2" w:space="0" w:color="auto"/>
            </w:tcBorders>
          </w:tcPr>
          <w:p w14:paraId="1459EA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8971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655AE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5D6A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CB5969"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7731F1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134B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4752E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5043E4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C41A4" w14:textId="77777777" w:rsidR="00331868" w:rsidRDefault="00331868" w:rsidP="00AE3867">
            <w:pPr>
              <w:rPr>
                <w:rFonts w:ascii="Times New Roman" w:hAnsi="Times New Roman"/>
                <w:color w:val="000000"/>
              </w:rPr>
            </w:pPr>
          </w:p>
          <w:p w14:paraId="065F15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04B868" w14:textId="77777777" w:rsidTr="00AE3867">
        <w:tc>
          <w:tcPr>
            <w:tcW w:w="2250" w:type="dxa"/>
            <w:tcBorders>
              <w:top w:val="single" w:sz="2" w:space="0" w:color="auto"/>
              <w:left w:val="single" w:sz="2" w:space="0" w:color="auto"/>
              <w:bottom w:val="single" w:sz="2" w:space="0" w:color="auto"/>
              <w:right w:val="single" w:sz="2" w:space="0" w:color="auto"/>
            </w:tcBorders>
          </w:tcPr>
          <w:p w14:paraId="460F032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F8F6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1D948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D72A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8FD454" w14:textId="77777777" w:rsidR="00331868" w:rsidRDefault="00331868" w:rsidP="00AE3867">
            <w:pPr>
              <w:rPr>
                <w:rFonts w:ascii="Times New Roman" w:hAnsi="Times New Roman"/>
                <w:color w:val="000000"/>
              </w:rPr>
            </w:pPr>
            <w:r>
              <w:rPr>
                <w:rFonts w:ascii="Times New Roman" w:hAnsi="Times New Roman"/>
                <w:color w:val="000000"/>
              </w:rPr>
              <w:t>Device</w:t>
            </w:r>
          </w:p>
          <w:p w14:paraId="68D166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52F0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EC27A9"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4ABA53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286F5B" w14:textId="77777777" w:rsidR="00331868" w:rsidRDefault="00331868" w:rsidP="00AE3867">
            <w:pPr>
              <w:rPr>
                <w:rFonts w:ascii="Times New Roman" w:hAnsi="Times New Roman"/>
                <w:color w:val="000000"/>
              </w:rPr>
            </w:pPr>
          </w:p>
          <w:p w14:paraId="4F44E4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D7D498" w14:textId="77777777" w:rsidTr="00AE3867">
        <w:tc>
          <w:tcPr>
            <w:tcW w:w="2250" w:type="dxa"/>
            <w:tcBorders>
              <w:top w:val="single" w:sz="2" w:space="0" w:color="auto"/>
              <w:left w:val="single" w:sz="2" w:space="0" w:color="auto"/>
              <w:bottom w:val="single" w:sz="2" w:space="0" w:color="auto"/>
              <w:right w:val="single" w:sz="2" w:space="0" w:color="auto"/>
            </w:tcBorders>
          </w:tcPr>
          <w:p w14:paraId="4D232A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15C3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F09CA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B7BA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68207E" w14:textId="77777777" w:rsidR="00331868" w:rsidRDefault="00331868" w:rsidP="00AE3867">
            <w:pPr>
              <w:rPr>
                <w:rFonts w:ascii="Times New Roman" w:hAnsi="Times New Roman"/>
                <w:color w:val="000000"/>
              </w:rPr>
            </w:pPr>
            <w:r>
              <w:rPr>
                <w:rFonts w:ascii="Times New Roman" w:hAnsi="Times New Roman"/>
                <w:color w:val="000000"/>
              </w:rPr>
              <w:t>Vaccine</w:t>
            </w:r>
          </w:p>
          <w:p w14:paraId="17B35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5363A1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5EA7AC"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65330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86CE79" w14:textId="77777777" w:rsidR="00331868" w:rsidRDefault="00331868" w:rsidP="00AE3867">
            <w:pPr>
              <w:rPr>
                <w:rFonts w:ascii="Times New Roman" w:hAnsi="Times New Roman"/>
                <w:color w:val="000000"/>
              </w:rPr>
            </w:pPr>
          </w:p>
          <w:p w14:paraId="7EABF4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03830A" w14:textId="77777777" w:rsidR="00331868" w:rsidRDefault="00331868" w:rsidP="00331868">
      <w:pPr>
        <w:rPr>
          <w:rFonts w:ascii="Times New Roman" w:hAnsi="Times New Roman"/>
          <w:color w:val="000000"/>
        </w:rPr>
      </w:pPr>
    </w:p>
    <w:p w14:paraId="75C6FC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136A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DE6E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939F0E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EDC07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C58F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DB4AAE" w14:textId="77777777" w:rsidR="00331868" w:rsidRDefault="00331868" w:rsidP="00AE3867">
            <w:pPr>
              <w:rPr>
                <w:rFonts w:ascii="Times New Roman" w:hAnsi="Times New Roman"/>
                <w:color w:val="000000"/>
              </w:rPr>
            </w:pPr>
            <w:r>
              <w:rPr>
                <w:rFonts w:ascii="Times New Roman" w:hAnsi="Times New Roman"/>
                <w:b/>
                <w:color w:val="000000"/>
              </w:rPr>
              <w:t>expiry</w:t>
            </w:r>
            <w:r>
              <w:rPr>
                <w:rFonts w:ascii="Times New Roman" w:hAnsi="Times New Roman"/>
                <w:color w:val="000000"/>
              </w:rPr>
              <w:t xml:space="preserve"> TimePoint</w:t>
            </w:r>
          </w:p>
          <w:p w14:paraId="08CCD51F" w14:textId="77777777" w:rsidR="00331868" w:rsidRDefault="00331868" w:rsidP="00AE3867">
            <w:pPr>
              <w:rPr>
                <w:rFonts w:ascii="Times New Roman" w:hAnsi="Times New Roman"/>
                <w:color w:val="000000"/>
              </w:rPr>
            </w:pPr>
            <w:r>
              <w:rPr>
                <w:rFonts w:ascii="Times New Roman" w:hAnsi="Times New Roman"/>
                <w:color w:val="000000"/>
              </w:rPr>
              <w:t>Public</w:t>
            </w:r>
          </w:p>
          <w:p w14:paraId="3518CC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7A383A" w14:textId="77777777" w:rsidR="00331868" w:rsidRDefault="00331868" w:rsidP="00AE3867">
            <w:pPr>
              <w:rPr>
                <w:rFonts w:ascii="Times New Roman" w:hAnsi="Times New Roman"/>
                <w:color w:val="000000"/>
              </w:rPr>
            </w:pPr>
          </w:p>
          <w:p w14:paraId="52CBCF47" w14:textId="77777777" w:rsidR="00331868" w:rsidRDefault="00331868" w:rsidP="00AE3867">
            <w:pPr>
              <w:rPr>
                <w:rFonts w:ascii="Times New Roman" w:hAnsi="Times New Roman"/>
                <w:color w:val="000000"/>
              </w:rPr>
            </w:pPr>
          </w:p>
          <w:p w14:paraId="6FDBB832" w14:textId="77777777" w:rsidR="00331868" w:rsidRDefault="00331868" w:rsidP="00AE3867">
            <w:pPr>
              <w:rPr>
                <w:rFonts w:ascii="Times New Roman" w:hAnsi="Times New Roman"/>
                <w:color w:val="000000"/>
              </w:rPr>
            </w:pPr>
          </w:p>
          <w:p w14:paraId="5B365B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5F9D1A" w14:textId="77777777" w:rsidR="00331868" w:rsidRDefault="00331868" w:rsidP="00AE3867">
            <w:pPr>
              <w:rPr>
                <w:rFonts w:ascii="Times New Roman" w:hAnsi="Times New Roman"/>
                <w:color w:val="000000"/>
              </w:rPr>
            </w:pPr>
            <w:r>
              <w:rPr>
                <w:rFonts w:ascii="Times New Roman" w:hAnsi="Times New Roman"/>
                <w:color w:val="000000"/>
              </w:rPr>
              <w:t>Date of expiry of this product (if applicable).</w:t>
            </w:r>
          </w:p>
        </w:tc>
        <w:tc>
          <w:tcPr>
            <w:tcW w:w="3060" w:type="dxa"/>
            <w:tcBorders>
              <w:top w:val="single" w:sz="2" w:space="0" w:color="auto"/>
              <w:left w:val="single" w:sz="2" w:space="0" w:color="auto"/>
              <w:bottom w:val="single" w:sz="2" w:space="0" w:color="auto"/>
              <w:right w:val="single" w:sz="2" w:space="0" w:color="auto"/>
            </w:tcBorders>
          </w:tcPr>
          <w:p w14:paraId="221AC3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BC13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3628BD" w14:textId="77777777" w:rsidR="00331868" w:rsidRDefault="00331868" w:rsidP="00AE3867">
            <w:pPr>
              <w:rPr>
                <w:rFonts w:ascii="Times New Roman" w:hAnsi="Times New Roman"/>
                <w:color w:val="000000"/>
              </w:rPr>
            </w:pPr>
          </w:p>
        </w:tc>
      </w:tr>
      <w:tr w:rsidR="00331868" w14:paraId="1070CF8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0D24D5" w14:textId="77777777" w:rsidR="00331868" w:rsidRDefault="00331868" w:rsidP="00AE3867">
            <w:pPr>
              <w:rPr>
                <w:rFonts w:ascii="Times New Roman" w:hAnsi="Times New Roman"/>
                <w:color w:val="000000"/>
              </w:rPr>
            </w:pPr>
            <w:bookmarkStart w:id="2306" w:name="BKM_6924702A_E23F_4D70_8DF4_BE7273C7BAC0"/>
            <w:r>
              <w:rPr>
                <w:rFonts w:ascii="Times New Roman" w:hAnsi="Times New Roman"/>
                <w:b/>
                <w:color w:val="000000"/>
              </w:rPr>
              <w:t>lotNumber</w:t>
            </w:r>
            <w:r>
              <w:rPr>
                <w:rFonts w:ascii="Times New Roman" w:hAnsi="Times New Roman"/>
                <w:color w:val="000000"/>
              </w:rPr>
              <w:t xml:space="preserve"> Text</w:t>
            </w:r>
          </w:p>
          <w:p w14:paraId="424AF40B" w14:textId="77777777" w:rsidR="00331868" w:rsidRDefault="00331868" w:rsidP="00AE3867">
            <w:pPr>
              <w:rPr>
                <w:rFonts w:ascii="Times New Roman" w:hAnsi="Times New Roman"/>
                <w:color w:val="000000"/>
              </w:rPr>
            </w:pPr>
            <w:r>
              <w:rPr>
                <w:rFonts w:ascii="Times New Roman" w:hAnsi="Times New Roman"/>
                <w:color w:val="000000"/>
              </w:rPr>
              <w:t>Public</w:t>
            </w:r>
          </w:p>
          <w:p w14:paraId="50811C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3A6693" w14:textId="77777777" w:rsidR="00331868" w:rsidRDefault="00331868" w:rsidP="00AE3867">
            <w:pPr>
              <w:rPr>
                <w:rFonts w:ascii="Times New Roman" w:hAnsi="Times New Roman"/>
                <w:color w:val="000000"/>
              </w:rPr>
            </w:pPr>
          </w:p>
          <w:p w14:paraId="4F7DCC2D" w14:textId="77777777" w:rsidR="00331868" w:rsidRDefault="00331868" w:rsidP="00AE3867">
            <w:pPr>
              <w:rPr>
                <w:rFonts w:ascii="Times New Roman" w:hAnsi="Times New Roman"/>
                <w:color w:val="000000"/>
              </w:rPr>
            </w:pPr>
          </w:p>
          <w:p w14:paraId="280EABB9" w14:textId="77777777" w:rsidR="00331868" w:rsidRDefault="00331868" w:rsidP="00AE3867">
            <w:pPr>
              <w:rPr>
                <w:rFonts w:ascii="Times New Roman" w:hAnsi="Times New Roman"/>
                <w:color w:val="000000"/>
              </w:rPr>
            </w:pPr>
          </w:p>
          <w:p w14:paraId="55DE95B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722B8EA" w14:textId="77777777" w:rsidR="00331868" w:rsidRDefault="00331868" w:rsidP="00AE3867">
            <w:pPr>
              <w:rPr>
                <w:rFonts w:ascii="Times New Roman" w:hAnsi="Times New Roman"/>
                <w:color w:val="000000"/>
              </w:rPr>
            </w:pPr>
            <w:r>
              <w:rPr>
                <w:rFonts w:ascii="Times New Roman" w:hAnsi="Times New Roman"/>
                <w:color w:val="000000"/>
              </w:rPr>
              <w:t>Lot number assigned by the manufacturer.</w:t>
            </w:r>
          </w:p>
        </w:tc>
        <w:tc>
          <w:tcPr>
            <w:tcW w:w="3060" w:type="dxa"/>
            <w:tcBorders>
              <w:top w:val="single" w:sz="2" w:space="0" w:color="auto"/>
              <w:left w:val="single" w:sz="2" w:space="0" w:color="auto"/>
              <w:bottom w:val="single" w:sz="2" w:space="0" w:color="auto"/>
              <w:right w:val="single" w:sz="2" w:space="0" w:color="auto"/>
            </w:tcBorders>
          </w:tcPr>
          <w:p w14:paraId="6A1CD9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FD5A9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C87D03" w14:textId="77777777" w:rsidR="00331868" w:rsidRDefault="00331868" w:rsidP="00AE3867">
            <w:pPr>
              <w:rPr>
                <w:rFonts w:ascii="Times New Roman" w:hAnsi="Times New Roman"/>
                <w:color w:val="000000"/>
              </w:rPr>
            </w:pPr>
          </w:p>
        </w:tc>
        <w:bookmarkEnd w:id="2306"/>
      </w:tr>
      <w:tr w:rsidR="00331868" w14:paraId="709131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D750FA" w14:textId="77777777" w:rsidR="00331868" w:rsidRDefault="00331868" w:rsidP="00AE3867">
            <w:pPr>
              <w:rPr>
                <w:rFonts w:ascii="Times New Roman" w:hAnsi="Times New Roman"/>
                <w:color w:val="000000"/>
              </w:rPr>
            </w:pPr>
            <w:bookmarkStart w:id="2307" w:name="BKM_8AA5595D_0209_4D42_876F_9F7313C99D7E"/>
            <w:r>
              <w:rPr>
                <w:rFonts w:ascii="Times New Roman" w:hAnsi="Times New Roman"/>
                <w:b/>
                <w:color w:val="000000"/>
              </w:rPr>
              <w:t>manufacturerName</w:t>
            </w:r>
            <w:r>
              <w:rPr>
                <w:rFonts w:ascii="Times New Roman" w:hAnsi="Times New Roman"/>
                <w:color w:val="000000"/>
              </w:rPr>
              <w:t xml:space="preserve"> Text</w:t>
            </w:r>
          </w:p>
          <w:p w14:paraId="294A7138" w14:textId="77777777" w:rsidR="00331868" w:rsidRDefault="00331868" w:rsidP="00AE3867">
            <w:pPr>
              <w:rPr>
                <w:rFonts w:ascii="Times New Roman" w:hAnsi="Times New Roman"/>
                <w:color w:val="000000"/>
              </w:rPr>
            </w:pPr>
            <w:r>
              <w:rPr>
                <w:rFonts w:ascii="Times New Roman" w:hAnsi="Times New Roman"/>
                <w:color w:val="000000"/>
              </w:rPr>
              <w:t>Public</w:t>
            </w:r>
          </w:p>
          <w:p w14:paraId="27E648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77A067" w14:textId="77777777" w:rsidR="00331868" w:rsidRDefault="00331868" w:rsidP="00AE3867">
            <w:pPr>
              <w:rPr>
                <w:rFonts w:ascii="Times New Roman" w:hAnsi="Times New Roman"/>
                <w:color w:val="000000"/>
              </w:rPr>
            </w:pPr>
          </w:p>
          <w:p w14:paraId="305163B7" w14:textId="77777777" w:rsidR="00331868" w:rsidRDefault="00331868" w:rsidP="00AE3867">
            <w:pPr>
              <w:rPr>
                <w:rFonts w:ascii="Times New Roman" w:hAnsi="Times New Roman"/>
                <w:color w:val="000000"/>
              </w:rPr>
            </w:pPr>
          </w:p>
          <w:p w14:paraId="3D6B2438" w14:textId="77777777" w:rsidR="00331868" w:rsidRDefault="00331868" w:rsidP="00AE3867">
            <w:pPr>
              <w:rPr>
                <w:rFonts w:ascii="Times New Roman" w:hAnsi="Times New Roman"/>
                <w:color w:val="000000"/>
              </w:rPr>
            </w:pPr>
          </w:p>
          <w:p w14:paraId="52594FC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56AAE2" w14:textId="77777777" w:rsidR="00331868" w:rsidRDefault="00331868" w:rsidP="00AE3867">
            <w:pPr>
              <w:rPr>
                <w:rFonts w:ascii="Times New Roman" w:hAnsi="Times New Roman"/>
                <w:color w:val="000000"/>
              </w:rPr>
            </w:pPr>
            <w:r>
              <w:rPr>
                <w:rFonts w:ascii="Times New Roman" w:hAnsi="Times New Roman"/>
                <w:color w:val="000000"/>
              </w:rPr>
              <w:t>Name of the manufacturer of the product</w:t>
            </w:r>
          </w:p>
        </w:tc>
        <w:tc>
          <w:tcPr>
            <w:tcW w:w="3060" w:type="dxa"/>
            <w:tcBorders>
              <w:top w:val="single" w:sz="2" w:space="0" w:color="auto"/>
              <w:left w:val="single" w:sz="2" w:space="0" w:color="auto"/>
              <w:bottom w:val="single" w:sz="2" w:space="0" w:color="auto"/>
              <w:right w:val="single" w:sz="2" w:space="0" w:color="auto"/>
            </w:tcBorders>
          </w:tcPr>
          <w:p w14:paraId="62E68A4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5388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966443" w14:textId="77777777" w:rsidR="00331868" w:rsidRDefault="00331868" w:rsidP="00AE3867">
            <w:pPr>
              <w:rPr>
                <w:rFonts w:ascii="Times New Roman" w:hAnsi="Times New Roman"/>
                <w:color w:val="000000"/>
              </w:rPr>
            </w:pPr>
          </w:p>
        </w:tc>
        <w:bookmarkEnd w:id="2307"/>
      </w:tr>
      <w:bookmarkEnd w:id="2305"/>
    </w:tbl>
    <w:p w14:paraId="0D2539E5" w14:textId="77777777" w:rsidR="00331868" w:rsidRDefault="00331868" w:rsidP="00331868">
      <w:pPr>
        <w:rPr>
          <w:rFonts w:ascii="Times New Roman" w:hAnsi="Times New Roman"/>
          <w:color w:val="000000"/>
        </w:rPr>
      </w:pPr>
    </w:p>
    <w:p w14:paraId="682ACECB" w14:textId="77777777" w:rsidR="00331868" w:rsidRDefault="00331868" w:rsidP="00331868">
      <w:pPr>
        <w:pStyle w:val="Heading2"/>
        <w:rPr>
          <w:bCs/>
          <w:szCs w:val="24"/>
          <w:lang w:val="en-US"/>
        </w:rPr>
      </w:pPr>
      <w:bookmarkStart w:id="2308" w:name="_Toc383183287"/>
      <w:r>
        <w:rPr>
          <w:bCs/>
          <w:szCs w:val="24"/>
          <w:lang w:val="en-US"/>
        </w:rPr>
        <w:lastRenderedPageBreak/>
        <w:t>Medication</w:t>
      </w:r>
      <w:bookmarkEnd w:id="2308"/>
    </w:p>
    <w:p w14:paraId="4D4C425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0199384F" w14:textId="77777777" w:rsidR="00331868" w:rsidRDefault="00331868" w:rsidP="00331868">
      <w:pPr>
        <w:rPr>
          <w:rFonts w:ascii="Times New Roman" w:hAnsi="Times New Roman"/>
          <w:color w:val="000000"/>
        </w:rPr>
      </w:pPr>
    </w:p>
    <w:p w14:paraId="6E11CD1E" w14:textId="77777777" w:rsidR="00331868" w:rsidRDefault="00331868" w:rsidP="00331868">
      <w:r>
        <w:rPr>
          <w:rFonts w:ascii="Times New Roman" w:hAnsi="Times New Roman"/>
          <w:color w:val="000000"/>
        </w:rPr>
        <w:t>Primarily used for identification and definition of Medication, but also covers ingredients and packaging.</w:t>
      </w:r>
    </w:p>
    <w:p w14:paraId="3BF6EE5D" w14:textId="77777777" w:rsidR="00331868" w:rsidRDefault="00331868" w:rsidP="00331868">
      <w:pPr>
        <w:rPr>
          <w:rFonts w:ascii="Times New Roman" w:hAnsi="Times New Roman"/>
        </w:rPr>
      </w:pPr>
    </w:p>
    <w:p w14:paraId="0B232B8C" w14:textId="77777777" w:rsidR="00331868" w:rsidRDefault="00331868" w:rsidP="00331868">
      <w:pPr>
        <w:rPr>
          <w:rFonts w:ascii="Times New Roman" w:hAnsi="Times New Roman"/>
        </w:rPr>
      </w:pPr>
    </w:p>
    <w:p w14:paraId="5F4A51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A5D157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123C6C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48E836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A53296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369513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6FD6E8" w14:textId="77777777" w:rsidTr="00AE3867">
        <w:tc>
          <w:tcPr>
            <w:tcW w:w="2250" w:type="dxa"/>
            <w:tcBorders>
              <w:top w:val="single" w:sz="2" w:space="0" w:color="auto"/>
              <w:left w:val="single" w:sz="2" w:space="0" w:color="auto"/>
              <w:bottom w:val="single" w:sz="2" w:space="0" w:color="auto"/>
              <w:right w:val="single" w:sz="2" w:space="0" w:color="auto"/>
            </w:tcBorders>
          </w:tcPr>
          <w:p w14:paraId="000DBE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4436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E156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BC23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A8ECE9" w14:textId="77777777" w:rsidR="00331868" w:rsidRDefault="00331868" w:rsidP="00AE3867">
            <w:pPr>
              <w:rPr>
                <w:rFonts w:ascii="Times New Roman" w:hAnsi="Times New Roman"/>
                <w:color w:val="000000"/>
              </w:rPr>
            </w:pPr>
            <w:r>
              <w:rPr>
                <w:rFonts w:ascii="Times New Roman" w:hAnsi="Times New Roman"/>
                <w:color w:val="000000"/>
              </w:rPr>
              <w:t>Medication</w:t>
            </w:r>
          </w:p>
          <w:p w14:paraId="079583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DC2D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C17E4A"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6416CE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0FFEFA" w14:textId="77777777" w:rsidR="00331868" w:rsidRDefault="00331868" w:rsidP="00AE3867">
            <w:pPr>
              <w:rPr>
                <w:rFonts w:ascii="Times New Roman" w:hAnsi="Times New Roman"/>
                <w:color w:val="000000"/>
              </w:rPr>
            </w:pPr>
          </w:p>
          <w:p w14:paraId="32B59D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DD4248" w14:textId="77777777" w:rsidTr="00AE3867">
        <w:tc>
          <w:tcPr>
            <w:tcW w:w="2250" w:type="dxa"/>
            <w:tcBorders>
              <w:top w:val="single" w:sz="2" w:space="0" w:color="auto"/>
              <w:left w:val="single" w:sz="2" w:space="0" w:color="auto"/>
              <w:bottom w:val="single" w:sz="2" w:space="0" w:color="auto"/>
              <w:right w:val="single" w:sz="2" w:space="0" w:color="auto"/>
            </w:tcBorders>
          </w:tcPr>
          <w:p w14:paraId="69947E4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BDA80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E4423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CD868E"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50AFF8F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09EF42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DAAE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6F5E1B" w14:textId="77777777" w:rsidR="00331868" w:rsidRDefault="00331868" w:rsidP="00AE3867">
            <w:pPr>
              <w:rPr>
                <w:rFonts w:ascii="Times New Roman" w:hAnsi="Times New Roman"/>
                <w:color w:val="000000"/>
              </w:rPr>
            </w:pPr>
            <w:r>
              <w:rPr>
                <w:rFonts w:ascii="Times New Roman" w:hAnsi="Times New Roman"/>
                <w:color w:val="000000"/>
              </w:rPr>
              <w:t>Medication</w:t>
            </w:r>
          </w:p>
          <w:p w14:paraId="357A2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596039"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41CD30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44C554" w14:textId="77777777" w:rsidR="00331868" w:rsidRDefault="00331868" w:rsidP="00331868">
      <w:pPr>
        <w:rPr>
          <w:rFonts w:ascii="Times New Roman" w:hAnsi="Times New Roman"/>
          <w:color w:val="000000"/>
        </w:rPr>
      </w:pPr>
    </w:p>
    <w:p w14:paraId="2F532D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63F042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50205C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9A3E3E7"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6AFB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EC3029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8F8E9B" w14:textId="77777777" w:rsidR="00331868" w:rsidRDefault="00331868" w:rsidP="00AE3867">
            <w:pPr>
              <w:rPr>
                <w:rFonts w:ascii="Times New Roman" w:hAnsi="Times New Roman"/>
                <w:color w:val="000000"/>
              </w:rPr>
            </w:pPr>
            <w:r>
              <w:rPr>
                <w:rFonts w:ascii="Times New Roman" w:hAnsi="Times New Roman"/>
                <w:b/>
                <w:color w:val="000000"/>
              </w:rPr>
              <w:t>code</w:t>
            </w:r>
            <w:r>
              <w:rPr>
                <w:rFonts w:ascii="Times New Roman" w:hAnsi="Times New Roman"/>
                <w:color w:val="000000"/>
              </w:rPr>
              <w:t xml:space="preserve"> Code</w:t>
            </w:r>
          </w:p>
          <w:p w14:paraId="705EB7DB" w14:textId="77777777" w:rsidR="00331868" w:rsidRDefault="00331868" w:rsidP="00AE3867">
            <w:pPr>
              <w:rPr>
                <w:rFonts w:ascii="Times New Roman" w:hAnsi="Times New Roman"/>
                <w:color w:val="000000"/>
              </w:rPr>
            </w:pPr>
            <w:r>
              <w:rPr>
                <w:rFonts w:ascii="Times New Roman" w:hAnsi="Times New Roman"/>
                <w:color w:val="000000"/>
              </w:rPr>
              <w:t>Public</w:t>
            </w:r>
          </w:p>
          <w:p w14:paraId="7CC04D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7BA484" w14:textId="77777777" w:rsidR="00331868" w:rsidRDefault="00331868" w:rsidP="00AE3867">
            <w:pPr>
              <w:rPr>
                <w:rFonts w:ascii="Times New Roman" w:hAnsi="Times New Roman"/>
                <w:color w:val="000000"/>
              </w:rPr>
            </w:pPr>
          </w:p>
          <w:p w14:paraId="3A63472D" w14:textId="77777777" w:rsidR="00331868" w:rsidRDefault="00331868" w:rsidP="00AE3867">
            <w:pPr>
              <w:rPr>
                <w:rFonts w:ascii="Times New Roman" w:hAnsi="Times New Roman"/>
                <w:color w:val="000000"/>
              </w:rPr>
            </w:pPr>
          </w:p>
          <w:p w14:paraId="0DAE607E" w14:textId="77777777" w:rsidR="00331868" w:rsidRDefault="00331868" w:rsidP="00AE3867">
            <w:pPr>
              <w:rPr>
                <w:rFonts w:ascii="Times New Roman" w:hAnsi="Times New Roman"/>
                <w:color w:val="000000"/>
              </w:rPr>
            </w:pPr>
          </w:p>
          <w:p w14:paraId="75B87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1E3F97F" w14:textId="77777777" w:rsidR="00331868" w:rsidRDefault="00331868" w:rsidP="00AE3867">
            <w:pPr>
              <w:rPr>
                <w:rFonts w:ascii="Times New Roman" w:hAnsi="Times New Roman"/>
                <w:color w:val="000000"/>
              </w:rPr>
            </w:pPr>
            <w:r>
              <w:rPr>
                <w:rFonts w:ascii="Times New Roman" w:hAnsi="Times New Roman"/>
                <w:color w:val="000000"/>
              </w:rPr>
              <w:t>A code (or set of codes) that identify this medication. Usage note: This could be a standard drug code such as a drug regulator code, RxNorm code, SNOMED CT code, etc. It could also be a local formulary code, optionally with translations to the standard drug codes.</w:t>
            </w:r>
          </w:p>
        </w:tc>
        <w:tc>
          <w:tcPr>
            <w:tcW w:w="3060" w:type="dxa"/>
            <w:tcBorders>
              <w:top w:val="single" w:sz="2" w:space="0" w:color="auto"/>
              <w:left w:val="single" w:sz="2" w:space="0" w:color="auto"/>
              <w:bottom w:val="single" w:sz="2" w:space="0" w:color="auto"/>
              <w:right w:val="single" w:sz="2" w:space="0" w:color="auto"/>
            </w:tcBorders>
          </w:tcPr>
          <w:p w14:paraId="61E764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5002F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2A09B3" w14:textId="77777777" w:rsidR="00331868" w:rsidRDefault="00331868" w:rsidP="00AE3867">
            <w:pPr>
              <w:rPr>
                <w:rFonts w:ascii="Times New Roman" w:hAnsi="Times New Roman"/>
                <w:color w:val="000000"/>
              </w:rPr>
            </w:pPr>
          </w:p>
        </w:tc>
      </w:tr>
      <w:tr w:rsidR="00331868" w14:paraId="1ECC1CE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6A6A2" w14:textId="77777777" w:rsidR="00331868" w:rsidRDefault="00331868" w:rsidP="00AE3867">
            <w:pPr>
              <w:rPr>
                <w:rFonts w:ascii="Times New Roman" w:hAnsi="Times New Roman"/>
                <w:color w:val="000000"/>
              </w:rPr>
            </w:pPr>
            <w:bookmarkStart w:id="2309" w:name="BKM_7B9B5814_135C_43C8_8A72_3126581B5093"/>
            <w:r>
              <w:rPr>
                <w:rFonts w:ascii="Times New Roman" w:hAnsi="Times New Roman"/>
                <w:b/>
                <w:color w:val="000000"/>
              </w:rPr>
              <w:t>form</w:t>
            </w:r>
            <w:r>
              <w:rPr>
                <w:rFonts w:ascii="Times New Roman" w:hAnsi="Times New Roman"/>
                <w:color w:val="000000"/>
              </w:rPr>
              <w:t xml:space="preserve"> Code</w:t>
            </w:r>
          </w:p>
          <w:p w14:paraId="53735789" w14:textId="77777777" w:rsidR="00331868" w:rsidRDefault="00331868" w:rsidP="00AE3867">
            <w:pPr>
              <w:rPr>
                <w:rFonts w:ascii="Times New Roman" w:hAnsi="Times New Roman"/>
                <w:color w:val="000000"/>
              </w:rPr>
            </w:pPr>
            <w:r>
              <w:rPr>
                <w:rFonts w:ascii="Times New Roman" w:hAnsi="Times New Roman"/>
                <w:color w:val="000000"/>
              </w:rPr>
              <w:t>Public</w:t>
            </w:r>
          </w:p>
          <w:p w14:paraId="0AF215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4052A3" w14:textId="77777777" w:rsidR="00331868" w:rsidRDefault="00331868" w:rsidP="00AE3867">
            <w:pPr>
              <w:rPr>
                <w:rFonts w:ascii="Times New Roman" w:hAnsi="Times New Roman"/>
                <w:color w:val="000000"/>
              </w:rPr>
            </w:pPr>
          </w:p>
          <w:p w14:paraId="32AEDE67" w14:textId="77777777" w:rsidR="00331868" w:rsidRDefault="00331868" w:rsidP="00AE3867">
            <w:pPr>
              <w:rPr>
                <w:rFonts w:ascii="Times New Roman" w:hAnsi="Times New Roman"/>
                <w:color w:val="000000"/>
              </w:rPr>
            </w:pPr>
          </w:p>
          <w:p w14:paraId="7996EF2E" w14:textId="77777777" w:rsidR="00331868" w:rsidRDefault="00331868" w:rsidP="00AE3867">
            <w:pPr>
              <w:rPr>
                <w:rFonts w:ascii="Times New Roman" w:hAnsi="Times New Roman"/>
                <w:color w:val="000000"/>
              </w:rPr>
            </w:pPr>
          </w:p>
          <w:p w14:paraId="2E62A8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F1B7E2" w14:textId="77777777" w:rsidR="00331868" w:rsidRDefault="00331868" w:rsidP="00AE3867">
            <w:pPr>
              <w:rPr>
                <w:rFonts w:ascii="Times New Roman" w:hAnsi="Times New Roman"/>
                <w:color w:val="000000"/>
              </w:rPr>
            </w:pPr>
            <w:r>
              <w:rPr>
                <w:rFonts w:ascii="Times New Roman" w:hAnsi="Times New Roman"/>
                <w:color w:val="000000"/>
              </w:rPr>
              <w:t>Describes the form of the item. Powder; tables; carton.</w:t>
            </w:r>
          </w:p>
        </w:tc>
        <w:tc>
          <w:tcPr>
            <w:tcW w:w="3060" w:type="dxa"/>
            <w:tcBorders>
              <w:top w:val="single" w:sz="2" w:space="0" w:color="auto"/>
              <w:left w:val="single" w:sz="2" w:space="0" w:color="auto"/>
              <w:bottom w:val="single" w:sz="2" w:space="0" w:color="auto"/>
              <w:right w:val="single" w:sz="2" w:space="0" w:color="auto"/>
            </w:tcBorders>
          </w:tcPr>
          <w:p w14:paraId="692807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B6C4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8DFA67" w14:textId="77777777" w:rsidR="00331868" w:rsidRDefault="00331868" w:rsidP="00AE3867">
            <w:pPr>
              <w:rPr>
                <w:rFonts w:ascii="Times New Roman" w:hAnsi="Times New Roman"/>
                <w:color w:val="000000"/>
              </w:rPr>
            </w:pPr>
          </w:p>
        </w:tc>
        <w:bookmarkEnd w:id="2309"/>
      </w:tr>
      <w:tr w:rsidR="00331868" w14:paraId="7D8364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7DC1CE" w14:textId="77777777" w:rsidR="00331868" w:rsidRDefault="00331868" w:rsidP="00AE3867">
            <w:pPr>
              <w:rPr>
                <w:rFonts w:ascii="Times New Roman" w:hAnsi="Times New Roman"/>
                <w:color w:val="000000"/>
              </w:rPr>
            </w:pPr>
            <w:bookmarkStart w:id="2310" w:name="BKM_18879062_6F85_4ABF_82ED_1B4CE450D634"/>
            <w:r>
              <w:rPr>
                <w:rFonts w:ascii="Times New Roman" w:hAnsi="Times New Roman"/>
                <w:b/>
                <w:color w:val="000000"/>
              </w:rPr>
              <w:t>isBrand</w:t>
            </w:r>
            <w:r>
              <w:rPr>
                <w:rFonts w:ascii="Times New Roman" w:hAnsi="Times New Roman"/>
                <w:color w:val="000000"/>
              </w:rPr>
              <w:t xml:space="preserve"> YesNo</w:t>
            </w:r>
          </w:p>
          <w:p w14:paraId="4E80C74A" w14:textId="77777777" w:rsidR="00331868" w:rsidRDefault="00331868" w:rsidP="00AE3867">
            <w:pPr>
              <w:rPr>
                <w:rFonts w:ascii="Times New Roman" w:hAnsi="Times New Roman"/>
                <w:color w:val="000000"/>
              </w:rPr>
            </w:pPr>
            <w:r>
              <w:rPr>
                <w:rFonts w:ascii="Times New Roman" w:hAnsi="Times New Roman"/>
                <w:color w:val="000000"/>
              </w:rPr>
              <w:t>Public</w:t>
            </w:r>
          </w:p>
          <w:p w14:paraId="3D6A385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009FB3" w14:textId="77777777" w:rsidR="00331868" w:rsidRDefault="00331868" w:rsidP="00AE3867">
            <w:pPr>
              <w:rPr>
                <w:rFonts w:ascii="Times New Roman" w:hAnsi="Times New Roman"/>
                <w:color w:val="000000"/>
              </w:rPr>
            </w:pPr>
          </w:p>
          <w:p w14:paraId="45FB690C" w14:textId="77777777" w:rsidR="00331868" w:rsidRDefault="00331868" w:rsidP="00AE3867">
            <w:pPr>
              <w:rPr>
                <w:rFonts w:ascii="Times New Roman" w:hAnsi="Times New Roman"/>
                <w:color w:val="000000"/>
              </w:rPr>
            </w:pPr>
          </w:p>
          <w:p w14:paraId="58F9D516" w14:textId="77777777" w:rsidR="00331868" w:rsidRDefault="00331868" w:rsidP="00AE3867">
            <w:pPr>
              <w:rPr>
                <w:rFonts w:ascii="Times New Roman" w:hAnsi="Times New Roman"/>
                <w:color w:val="000000"/>
              </w:rPr>
            </w:pPr>
          </w:p>
          <w:p w14:paraId="0370A42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55587D" w14:textId="77777777" w:rsidR="00331868" w:rsidRDefault="00331868" w:rsidP="00AE3867">
            <w:pPr>
              <w:rPr>
                <w:rFonts w:ascii="Times New Roman" w:hAnsi="Times New Roman"/>
                <w:color w:val="000000"/>
              </w:rPr>
            </w:pPr>
            <w:r>
              <w:rPr>
                <w:rFonts w:ascii="Times New Roman" w:hAnsi="Times New Roman"/>
                <w:color w:val="000000"/>
              </w:rPr>
              <w:t>Set to true if the item is attributable to a specific manufacturer</w:t>
            </w:r>
          </w:p>
        </w:tc>
        <w:tc>
          <w:tcPr>
            <w:tcW w:w="3060" w:type="dxa"/>
            <w:tcBorders>
              <w:top w:val="single" w:sz="2" w:space="0" w:color="auto"/>
              <w:left w:val="single" w:sz="2" w:space="0" w:color="auto"/>
              <w:bottom w:val="single" w:sz="2" w:space="0" w:color="auto"/>
              <w:right w:val="single" w:sz="2" w:space="0" w:color="auto"/>
            </w:tcBorders>
          </w:tcPr>
          <w:p w14:paraId="4C3066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7D3C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3B06DF" w14:textId="77777777" w:rsidR="00331868" w:rsidRDefault="00331868" w:rsidP="00AE3867">
            <w:pPr>
              <w:rPr>
                <w:rFonts w:ascii="Times New Roman" w:hAnsi="Times New Roman"/>
                <w:color w:val="000000"/>
              </w:rPr>
            </w:pPr>
          </w:p>
        </w:tc>
        <w:bookmarkEnd w:id="2310"/>
      </w:tr>
    </w:tbl>
    <w:p w14:paraId="34BD7F2E" w14:textId="77777777" w:rsidR="00331868" w:rsidRDefault="00331868" w:rsidP="00331868">
      <w:pPr>
        <w:rPr>
          <w:rFonts w:ascii="Times New Roman" w:hAnsi="Times New Roman"/>
          <w:color w:val="000000"/>
        </w:rPr>
      </w:pPr>
    </w:p>
    <w:p w14:paraId="64C4E8BE" w14:textId="77777777" w:rsidR="00331868" w:rsidRDefault="00331868" w:rsidP="00331868">
      <w:pPr>
        <w:pStyle w:val="Heading2"/>
        <w:rPr>
          <w:bCs/>
          <w:szCs w:val="24"/>
          <w:lang w:val="en-US"/>
        </w:rPr>
      </w:pPr>
      <w:bookmarkStart w:id="2311" w:name="_Toc383183288"/>
      <w:r>
        <w:rPr>
          <w:bCs/>
          <w:szCs w:val="24"/>
          <w:lang w:val="en-US"/>
        </w:rPr>
        <w:lastRenderedPageBreak/>
        <w:t>MedicationAdministrationProposal</w:t>
      </w:r>
      <w:bookmarkEnd w:id="2311"/>
    </w:p>
    <w:p w14:paraId="7121A3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2897316" w14:textId="77777777" w:rsidR="00331868" w:rsidRDefault="00331868" w:rsidP="00331868">
      <w:pPr>
        <w:rPr>
          <w:rFonts w:ascii="Times New Roman" w:hAnsi="Times New Roman"/>
          <w:color w:val="000000"/>
        </w:rPr>
      </w:pPr>
    </w:p>
    <w:p w14:paraId="5E10DEE5" w14:textId="77777777" w:rsidR="00331868" w:rsidRDefault="00331868" w:rsidP="00331868">
      <w:r>
        <w:rPr>
          <w:rFonts w:ascii="Times New Roman" w:hAnsi="Times New Roman"/>
          <w:color w:val="000000"/>
        </w:rPr>
        <w:t>An proposal to supply and/or administer a medication to a patient.</w:t>
      </w:r>
    </w:p>
    <w:p w14:paraId="4843D11B" w14:textId="77777777" w:rsidR="00331868" w:rsidRDefault="00331868" w:rsidP="00331868">
      <w:pPr>
        <w:rPr>
          <w:rFonts w:ascii="Times New Roman" w:hAnsi="Times New Roman"/>
        </w:rPr>
      </w:pPr>
    </w:p>
    <w:p w14:paraId="6CB9D172" w14:textId="77777777" w:rsidR="00331868" w:rsidRDefault="00331868" w:rsidP="00331868">
      <w:pPr>
        <w:rPr>
          <w:rFonts w:ascii="Times New Roman" w:hAnsi="Times New Roman"/>
        </w:rPr>
      </w:pPr>
    </w:p>
    <w:p w14:paraId="2FA4FE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5326B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2E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72C5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701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1E529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E023914" w14:textId="77777777" w:rsidTr="00AE3867">
        <w:tc>
          <w:tcPr>
            <w:tcW w:w="2250" w:type="dxa"/>
            <w:tcBorders>
              <w:top w:val="single" w:sz="2" w:space="0" w:color="auto"/>
              <w:left w:val="single" w:sz="2" w:space="0" w:color="auto"/>
              <w:bottom w:val="single" w:sz="2" w:space="0" w:color="auto"/>
              <w:right w:val="single" w:sz="2" w:space="0" w:color="auto"/>
            </w:tcBorders>
          </w:tcPr>
          <w:p w14:paraId="660166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EB572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F151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1E27E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18BB4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44D5F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BFF6C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6C292F" w14:textId="77777777" w:rsidR="00331868" w:rsidRDefault="00331868" w:rsidP="00AE3867">
            <w:pPr>
              <w:rPr>
                <w:rFonts w:ascii="Times New Roman" w:hAnsi="Times New Roman"/>
                <w:color w:val="000000"/>
              </w:rPr>
            </w:pPr>
            <w:r>
              <w:rPr>
                <w:rFonts w:ascii="Times New Roman" w:hAnsi="Times New Roman"/>
                <w:color w:val="000000"/>
              </w:rPr>
              <w:t>ProposalFor</w:t>
            </w:r>
          </w:p>
          <w:p w14:paraId="3374BC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733EB4" w14:textId="77777777" w:rsidR="00331868" w:rsidRDefault="00331868" w:rsidP="00AE3867">
            <w:pPr>
              <w:rPr>
                <w:rFonts w:ascii="Times New Roman" w:hAnsi="Times New Roman"/>
                <w:color w:val="000000"/>
              </w:rPr>
            </w:pPr>
          </w:p>
          <w:p w14:paraId="003937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887CFD" w14:textId="77777777" w:rsidTr="00AE3867">
        <w:tc>
          <w:tcPr>
            <w:tcW w:w="2250" w:type="dxa"/>
            <w:tcBorders>
              <w:top w:val="single" w:sz="2" w:space="0" w:color="auto"/>
              <w:left w:val="single" w:sz="2" w:space="0" w:color="auto"/>
              <w:bottom w:val="single" w:sz="2" w:space="0" w:color="auto"/>
              <w:right w:val="single" w:sz="2" w:space="0" w:color="auto"/>
            </w:tcBorders>
          </w:tcPr>
          <w:p w14:paraId="26548D0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B443A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2952B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BD224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D98F81"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6663362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2184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EED35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042F0B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D7EA64" w14:textId="77777777" w:rsidR="00331868" w:rsidRDefault="00331868" w:rsidP="00AE3867">
            <w:pPr>
              <w:rPr>
                <w:rFonts w:ascii="Times New Roman" w:hAnsi="Times New Roman"/>
                <w:color w:val="000000"/>
              </w:rPr>
            </w:pPr>
          </w:p>
          <w:p w14:paraId="4547B21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61D8F2" w14:textId="77777777" w:rsidTr="00AE3867">
        <w:tc>
          <w:tcPr>
            <w:tcW w:w="2250" w:type="dxa"/>
            <w:tcBorders>
              <w:top w:val="single" w:sz="2" w:space="0" w:color="auto"/>
              <w:left w:val="single" w:sz="2" w:space="0" w:color="auto"/>
              <w:bottom w:val="single" w:sz="2" w:space="0" w:color="auto"/>
              <w:right w:val="single" w:sz="2" w:space="0" w:color="auto"/>
            </w:tcBorders>
          </w:tcPr>
          <w:p w14:paraId="112FE5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77E5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A9B75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EBE4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A6A5DA"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83573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8B0E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A9535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4EE09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5A44A" w14:textId="77777777" w:rsidR="00331868" w:rsidRDefault="00331868" w:rsidP="00AE3867">
            <w:pPr>
              <w:rPr>
                <w:rFonts w:ascii="Times New Roman" w:hAnsi="Times New Roman"/>
                <w:color w:val="000000"/>
              </w:rPr>
            </w:pPr>
          </w:p>
          <w:p w14:paraId="0CAC63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0CC9E38" w14:textId="77777777" w:rsidR="00331868" w:rsidRDefault="00331868" w:rsidP="00331868">
      <w:pPr>
        <w:rPr>
          <w:rFonts w:ascii="Times New Roman" w:hAnsi="Times New Roman"/>
          <w:color w:val="000000"/>
        </w:rPr>
      </w:pPr>
    </w:p>
    <w:p w14:paraId="24DEB02C" w14:textId="77777777" w:rsidR="00331868" w:rsidRDefault="00331868" w:rsidP="00331868">
      <w:pPr>
        <w:pStyle w:val="Heading2"/>
        <w:rPr>
          <w:bCs/>
          <w:szCs w:val="24"/>
          <w:lang w:val="en-US"/>
        </w:rPr>
      </w:pPr>
      <w:bookmarkStart w:id="2312" w:name="_Toc383183289"/>
      <w:r>
        <w:rPr>
          <w:bCs/>
          <w:szCs w:val="24"/>
          <w:lang w:val="en-US"/>
        </w:rPr>
        <w:t>MedicationDispense</w:t>
      </w:r>
      <w:bookmarkEnd w:id="2312"/>
    </w:p>
    <w:p w14:paraId="0E195C0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DED5747" w14:textId="77777777" w:rsidR="00331868" w:rsidRDefault="00331868" w:rsidP="00331868">
      <w:pPr>
        <w:rPr>
          <w:rFonts w:ascii="Times New Roman" w:hAnsi="Times New Roman"/>
          <w:color w:val="000000"/>
        </w:rPr>
      </w:pPr>
    </w:p>
    <w:p w14:paraId="153A48F7" w14:textId="77777777" w:rsidR="00331868" w:rsidRDefault="00331868" w:rsidP="00331868">
      <w:r>
        <w:rPr>
          <w:rFonts w:ascii="Times New Roman" w:hAnsi="Times New Roman"/>
          <w:color w:val="000000"/>
        </w:rPr>
        <w:t>Dispensing a medication to a patient. This includes a description of the supply provided and the instructions for administering the medication.</w:t>
      </w:r>
    </w:p>
    <w:p w14:paraId="780DDD1B" w14:textId="77777777" w:rsidR="00331868" w:rsidRDefault="00331868" w:rsidP="00331868">
      <w:pPr>
        <w:rPr>
          <w:rFonts w:ascii="Times New Roman" w:hAnsi="Times New Roman"/>
        </w:rPr>
      </w:pPr>
    </w:p>
    <w:p w14:paraId="46E8498C" w14:textId="77777777" w:rsidR="00331868" w:rsidRDefault="00331868" w:rsidP="00331868">
      <w:pPr>
        <w:rPr>
          <w:rFonts w:ascii="Times New Roman" w:hAnsi="Times New Roman"/>
        </w:rPr>
      </w:pPr>
    </w:p>
    <w:p w14:paraId="585A59B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8A73C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D2FF9B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48B216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88DD4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40E8ED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E07AA43" w14:textId="77777777" w:rsidTr="00AE3867">
        <w:tc>
          <w:tcPr>
            <w:tcW w:w="2250" w:type="dxa"/>
            <w:tcBorders>
              <w:top w:val="single" w:sz="2" w:space="0" w:color="auto"/>
              <w:left w:val="single" w:sz="2" w:space="0" w:color="auto"/>
              <w:bottom w:val="single" w:sz="2" w:space="0" w:color="auto"/>
              <w:right w:val="single" w:sz="2" w:space="0" w:color="auto"/>
            </w:tcBorders>
          </w:tcPr>
          <w:p w14:paraId="73891A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DD10F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5CD00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A5DA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BBB27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3FBB77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F36A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3C2B77"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D5C51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9A1B4E9" w14:textId="77777777" w:rsidR="00331868" w:rsidRDefault="00331868" w:rsidP="00AE3867">
            <w:pPr>
              <w:rPr>
                <w:rFonts w:ascii="Times New Roman" w:hAnsi="Times New Roman"/>
                <w:color w:val="000000"/>
              </w:rPr>
            </w:pPr>
          </w:p>
          <w:p w14:paraId="6BA618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6B8D93" w14:textId="77777777" w:rsidTr="00AE3867">
        <w:tc>
          <w:tcPr>
            <w:tcW w:w="2250" w:type="dxa"/>
            <w:tcBorders>
              <w:top w:val="single" w:sz="2" w:space="0" w:color="auto"/>
              <w:left w:val="single" w:sz="2" w:space="0" w:color="auto"/>
              <w:bottom w:val="single" w:sz="2" w:space="0" w:color="auto"/>
              <w:right w:val="single" w:sz="2" w:space="0" w:color="auto"/>
            </w:tcBorders>
          </w:tcPr>
          <w:p w14:paraId="671BC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C50A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3878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6924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AB2D4"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36B25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9867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CC44E3"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47B71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2052B" w14:textId="77777777" w:rsidR="00331868" w:rsidRDefault="00331868" w:rsidP="00AE3867">
            <w:pPr>
              <w:rPr>
                <w:rFonts w:ascii="Times New Roman" w:hAnsi="Times New Roman"/>
                <w:color w:val="000000"/>
              </w:rPr>
            </w:pPr>
          </w:p>
          <w:p w14:paraId="3E7D2E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1344E74" w14:textId="77777777" w:rsidTr="00AE3867">
        <w:tc>
          <w:tcPr>
            <w:tcW w:w="2250" w:type="dxa"/>
            <w:tcBorders>
              <w:top w:val="single" w:sz="2" w:space="0" w:color="auto"/>
              <w:left w:val="single" w:sz="2" w:space="0" w:color="auto"/>
              <w:bottom w:val="single" w:sz="2" w:space="0" w:color="auto"/>
              <w:right w:val="single" w:sz="2" w:space="0" w:color="auto"/>
            </w:tcBorders>
          </w:tcPr>
          <w:p w14:paraId="30232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FEE94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C23D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C9872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5317BE"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10C2CA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EA57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E231" w14:textId="77777777" w:rsidR="00331868" w:rsidRDefault="00331868" w:rsidP="00AE3867">
            <w:pPr>
              <w:rPr>
                <w:rFonts w:ascii="Times New Roman" w:hAnsi="Times New Roman"/>
                <w:color w:val="000000"/>
              </w:rPr>
            </w:pPr>
            <w:r>
              <w:rPr>
                <w:rFonts w:ascii="Times New Roman" w:hAnsi="Times New Roman"/>
                <w:color w:val="000000"/>
              </w:rPr>
              <w:t>Performance</w:t>
            </w:r>
          </w:p>
          <w:p w14:paraId="640737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DCE78F" w14:textId="77777777" w:rsidR="00331868" w:rsidRDefault="00331868" w:rsidP="00AE3867">
            <w:pPr>
              <w:rPr>
                <w:rFonts w:ascii="Times New Roman" w:hAnsi="Times New Roman"/>
                <w:color w:val="000000"/>
              </w:rPr>
            </w:pPr>
          </w:p>
          <w:p w14:paraId="4CAC187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B25FDA" w14:textId="77777777" w:rsidR="00331868" w:rsidRDefault="00331868" w:rsidP="00331868">
      <w:pPr>
        <w:rPr>
          <w:rFonts w:ascii="Times New Roman" w:hAnsi="Times New Roman"/>
          <w:color w:val="000000"/>
        </w:rPr>
      </w:pPr>
    </w:p>
    <w:p w14:paraId="2C141261" w14:textId="77777777" w:rsidR="00331868" w:rsidRDefault="00331868" w:rsidP="00331868">
      <w:pPr>
        <w:pStyle w:val="Heading2"/>
        <w:rPr>
          <w:bCs/>
          <w:szCs w:val="24"/>
          <w:lang w:val="en-US"/>
        </w:rPr>
      </w:pPr>
      <w:bookmarkStart w:id="2313" w:name="_Toc383183290"/>
      <w:r>
        <w:rPr>
          <w:bCs/>
          <w:szCs w:val="24"/>
          <w:lang w:val="en-US"/>
        </w:rPr>
        <w:lastRenderedPageBreak/>
        <w:t>MedicationDoseAdministration</w:t>
      </w:r>
      <w:bookmarkEnd w:id="2313"/>
    </w:p>
    <w:p w14:paraId="1911CC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AE16210" w14:textId="77777777" w:rsidR="00331868" w:rsidRDefault="00331868" w:rsidP="00331868">
      <w:pPr>
        <w:rPr>
          <w:rFonts w:ascii="Times New Roman" w:hAnsi="Times New Roman"/>
          <w:color w:val="000000"/>
        </w:rPr>
      </w:pPr>
    </w:p>
    <w:p w14:paraId="137BF108" w14:textId="77777777" w:rsidR="00331868" w:rsidRDefault="00331868" w:rsidP="00331868">
      <w:r>
        <w:rPr>
          <w:rFonts w:ascii="Times New Roman" w:hAnsi="Times New Roman"/>
          <w:color w:val="000000"/>
        </w:rPr>
        <w:t>Describes the event of a patient being given a dose of a medication. This may be as simple as swallowing a tablet or it may be a long running infusion. Related resources tie this event to the authorizing prescription, and the specific encounter between patient and health care practitioner.</w:t>
      </w:r>
    </w:p>
    <w:p w14:paraId="14DA84FE" w14:textId="77777777" w:rsidR="00331868" w:rsidRDefault="00331868" w:rsidP="00331868">
      <w:pPr>
        <w:rPr>
          <w:rFonts w:ascii="Times New Roman" w:hAnsi="Times New Roman"/>
        </w:rPr>
      </w:pPr>
    </w:p>
    <w:p w14:paraId="1E2CC9E2" w14:textId="77777777" w:rsidR="00331868" w:rsidRDefault="00331868" w:rsidP="00331868">
      <w:pPr>
        <w:rPr>
          <w:rFonts w:ascii="Times New Roman" w:hAnsi="Times New Roman"/>
        </w:rPr>
      </w:pPr>
    </w:p>
    <w:p w14:paraId="3749B32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3DD7F3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169AC2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DFEA36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D029B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DE51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D19C534" w14:textId="77777777" w:rsidTr="00AE3867">
        <w:tc>
          <w:tcPr>
            <w:tcW w:w="2250" w:type="dxa"/>
            <w:tcBorders>
              <w:top w:val="single" w:sz="2" w:space="0" w:color="auto"/>
              <w:left w:val="single" w:sz="2" w:space="0" w:color="auto"/>
              <w:bottom w:val="single" w:sz="2" w:space="0" w:color="auto"/>
              <w:right w:val="single" w:sz="2" w:space="0" w:color="auto"/>
            </w:tcBorders>
          </w:tcPr>
          <w:p w14:paraId="236761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011DF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B62F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564E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20C10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59A45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A6AC6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3DCC46"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6D27F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745A87" w14:textId="77777777" w:rsidR="00331868" w:rsidRDefault="00331868" w:rsidP="00AE3867">
            <w:pPr>
              <w:rPr>
                <w:rFonts w:ascii="Times New Roman" w:hAnsi="Times New Roman"/>
                <w:color w:val="000000"/>
              </w:rPr>
            </w:pPr>
          </w:p>
          <w:p w14:paraId="0EC1D5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1DF11A5" w14:textId="77777777" w:rsidTr="00AE3867">
        <w:tc>
          <w:tcPr>
            <w:tcW w:w="2250" w:type="dxa"/>
            <w:tcBorders>
              <w:top w:val="single" w:sz="2" w:space="0" w:color="auto"/>
              <w:left w:val="single" w:sz="2" w:space="0" w:color="auto"/>
              <w:bottom w:val="single" w:sz="2" w:space="0" w:color="auto"/>
              <w:right w:val="single" w:sz="2" w:space="0" w:color="auto"/>
            </w:tcBorders>
          </w:tcPr>
          <w:p w14:paraId="20AF25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A4034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2C7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50B4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2A9188"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231DFD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8866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CB3ABA"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98B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7BD274" w14:textId="77777777" w:rsidR="00331868" w:rsidRDefault="00331868" w:rsidP="00AE3867">
            <w:pPr>
              <w:rPr>
                <w:rFonts w:ascii="Times New Roman" w:hAnsi="Times New Roman"/>
                <w:color w:val="000000"/>
              </w:rPr>
            </w:pPr>
          </w:p>
          <w:p w14:paraId="604569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C71CBD" w14:textId="77777777" w:rsidTr="00AE3867">
        <w:tc>
          <w:tcPr>
            <w:tcW w:w="2250" w:type="dxa"/>
            <w:tcBorders>
              <w:top w:val="single" w:sz="2" w:space="0" w:color="auto"/>
              <w:left w:val="single" w:sz="2" w:space="0" w:color="auto"/>
              <w:bottom w:val="single" w:sz="2" w:space="0" w:color="auto"/>
              <w:right w:val="single" w:sz="2" w:space="0" w:color="auto"/>
            </w:tcBorders>
          </w:tcPr>
          <w:p w14:paraId="45B4CE0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153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EFAC8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ECB3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B125F"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01EC70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680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AAFF4D"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10E2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E1290E" w14:textId="77777777" w:rsidR="00331868" w:rsidRDefault="00331868" w:rsidP="00AE3867">
            <w:pPr>
              <w:rPr>
                <w:rFonts w:ascii="Times New Roman" w:hAnsi="Times New Roman"/>
                <w:color w:val="000000"/>
              </w:rPr>
            </w:pPr>
          </w:p>
          <w:p w14:paraId="11F0BE7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A66C22" w14:textId="77777777" w:rsidR="00331868" w:rsidRDefault="00331868" w:rsidP="00331868">
      <w:pPr>
        <w:rPr>
          <w:rFonts w:ascii="Times New Roman" w:hAnsi="Times New Roman"/>
          <w:color w:val="000000"/>
        </w:rPr>
      </w:pPr>
    </w:p>
    <w:p w14:paraId="0B8F164B" w14:textId="77777777" w:rsidR="00331868" w:rsidRDefault="00331868" w:rsidP="00331868">
      <w:pPr>
        <w:pStyle w:val="Heading2"/>
        <w:rPr>
          <w:bCs/>
          <w:szCs w:val="24"/>
          <w:lang w:val="en-US"/>
        </w:rPr>
      </w:pPr>
      <w:bookmarkStart w:id="2314" w:name="_Toc383183291"/>
      <w:bookmarkStart w:id="2315" w:name="BKM_CBFC4F60_5D6C_4BB5_8336_736A64F19C5B"/>
      <w:r>
        <w:rPr>
          <w:bCs/>
          <w:szCs w:val="24"/>
          <w:lang w:val="en-US"/>
        </w:rPr>
        <w:t>MedicationIngredient</w:t>
      </w:r>
      <w:bookmarkEnd w:id="2314"/>
    </w:p>
    <w:p w14:paraId="0B56E8B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02B16BB" w14:textId="77777777" w:rsidR="00331868" w:rsidRDefault="00331868" w:rsidP="00331868">
      <w:pPr>
        <w:rPr>
          <w:rFonts w:ascii="Times New Roman" w:hAnsi="Times New Roman"/>
          <w:color w:val="000000"/>
        </w:rPr>
      </w:pPr>
    </w:p>
    <w:p w14:paraId="3013B606" w14:textId="77777777" w:rsidR="00331868" w:rsidRDefault="00331868" w:rsidP="00331868">
      <w:r>
        <w:rPr>
          <w:rFonts w:ascii="Times New Roman" w:hAnsi="Times New Roman"/>
          <w:color w:val="000000"/>
        </w:rPr>
        <w:t>The composition of the medication.</w:t>
      </w:r>
    </w:p>
    <w:p w14:paraId="7F3ADB35" w14:textId="77777777" w:rsidR="00331868" w:rsidRDefault="00331868" w:rsidP="00331868">
      <w:pPr>
        <w:rPr>
          <w:rFonts w:ascii="Times New Roman" w:hAnsi="Times New Roman"/>
        </w:rPr>
      </w:pPr>
    </w:p>
    <w:p w14:paraId="0FF86C57" w14:textId="77777777" w:rsidR="00331868" w:rsidRDefault="00331868" w:rsidP="00331868">
      <w:pPr>
        <w:rPr>
          <w:rFonts w:ascii="Times New Roman" w:hAnsi="Times New Roman"/>
        </w:rPr>
      </w:pPr>
    </w:p>
    <w:p w14:paraId="48610D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1957E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E3D09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B1A64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844D6F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F6E3F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81CCCAD" w14:textId="77777777" w:rsidTr="00AE3867">
        <w:tc>
          <w:tcPr>
            <w:tcW w:w="2250" w:type="dxa"/>
            <w:tcBorders>
              <w:top w:val="single" w:sz="2" w:space="0" w:color="auto"/>
              <w:left w:val="single" w:sz="2" w:space="0" w:color="auto"/>
              <w:bottom w:val="single" w:sz="2" w:space="0" w:color="auto"/>
              <w:right w:val="single" w:sz="2" w:space="0" w:color="auto"/>
            </w:tcBorders>
          </w:tcPr>
          <w:p w14:paraId="0F25146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C8BC4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07C8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AC4C47" w14:textId="77777777" w:rsidR="00331868" w:rsidRDefault="00331868" w:rsidP="00AE3867">
            <w:pPr>
              <w:rPr>
                <w:rFonts w:ascii="Times New Roman" w:hAnsi="Times New Roman"/>
                <w:color w:val="000000"/>
              </w:rPr>
            </w:pPr>
            <w:r>
              <w:rPr>
                <w:rFonts w:ascii="Times New Roman" w:hAnsi="Times New Roman"/>
                <w:color w:val="000000"/>
              </w:rPr>
              <w:t xml:space="preserve"> Public ingredient </w:t>
            </w:r>
          </w:p>
          <w:p w14:paraId="3EF72F49" w14:textId="77777777" w:rsidR="00331868" w:rsidRDefault="00331868" w:rsidP="00AE3867">
            <w:pPr>
              <w:rPr>
                <w:rFonts w:ascii="Times New Roman" w:hAnsi="Times New Roman"/>
                <w:color w:val="000000"/>
              </w:rPr>
            </w:pPr>
            <w:r>
              <w:rPr>
                <w:rFonts w:ascii="Times New Roman" w:hAnsi="Times New Roman"/>
                <w:color w:val="000000"/>
              </w:rPr>
              <w:t>MedicationIngredient</w:t>
            </w:r>
          </w:p>
          <w:p w14:paraId="2BDDE82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1FD1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B3D65E" w14:textId="77777777" w:rsidR="00331868" w:rsidRDefault="00331868" w:rsidP="00AE3867">
            <w:pPr>
              <w:rPr>
                <w:rFonts w:ascii="Times New Roman" w:hAnsi="Times New Roman"/>
                <w:color w:val="000000"/>
              </w:rPr>
            </w:pPr>
            <w:r>
              <w:rPr>
                <w:rFonts w:ascii="Times New Roman" w:hAnsi="Times New Roman"/>
                <w:color w:val="000000"/>
              </w:rPr>
              <w:t>Medication</w:t>
            </w:r>
          </w:p>
          <w:p w14:paraId="24338B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820FD0" w14:textId="77777777" w:rsidR="00331868" w:rsidRDefault="00331868" w:rsidP="00AE3867">
            <w:pPr>
              <w:rPr>
                <w:rFonts w:ascii="Times New Roman" w:hAnsi="Times New Roman"/>
                <w:color w:val="000000"/>
              </w:rPr>
            </w:pPr>
            <w:r>
              <w:rPr>
                <w:rFonts w:ascii="Times New Roman" w:hAnsi="Times New Roman"/>
                <w:color w:val="000000"/>
              </w:rPr>
              <w:t>A constituent of interest in the medication product (e.g., sulfamethoxazole 800 mg)</w:t>
            </w:r>
          </w:p>
          <w:p w14:paraId="60A57F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3E4D640" w14:textId="77777777" w:rsidR="00331868" w:rsidRDefault="00331868" w:rsidP="00331868">
      <w:pPr>
        <w:rPr>
          <w:rFonts w:ascii="Times New Roman" w:hAnsi="Times New Roman"/>
          <w:color w:val="000000"/>
        </w:rPr>
      </w:pPr>
    </w:p>
    <w:p w14:paraId="4CFC211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0116F4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F8DCF3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53276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71A894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94C834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E74572"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6E5FFEE7" w14:textId="77777777" w:rsidR="00331868" w:rsidRDefault="00331868" w:rsidP="00AE3867">
            <w:pPr>
              <w:rPr>
                <w:rFonts w:ascii="Times New Roman" w:hAnsi="Times New Roman"/>
                <w:color w:val="000000"/>
              </w:rPr>
            </w:pPr>
            <w:r>
              <w:rPr>
                <w:rFonts w:ascii="Times New Roman" w:hAnsi="Times New Roman"/>
                <w:color w:val="000000"/>
              </w:rPr>
              <w:t>Public</w:t>
            </w:r>
          </w:p>
          <w:p w14:paraId="73C2D19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3F04AE1" w14:textId="77777777" w:rsidR="00331868" w:rsidRDefault="00331868" w:rsidP="00AE3867">
            <w:pPr>
              <w:rPr>
                <w:rFonts w:ascii="Times New Roman" w:hAnsi="Times New Roman"/>
                <w:color w:val="000000"/>
              </w:rPr>
            </w:pPr>
          </w:p>
          <w:p w14:paraId="0475614C" w14:textId="77777777" w:rsidR="00331868" w:rsidRDefault="00331868" w:rsidP="00AE3867">
            <w:pPr>
              <w:rPr>
                <w:rFonts w:ascii="Times New Roman" w:hAnsi="Times New Roman"/>
                <w:color w:val="000000"/>
              </w:rPr>
            </w:pPr>
          </w:p>
          <w:p w14:paraId="262265FF" w14:textId="77777777" w:rsidR="00331868" w:rsidRDefault="00331868" w:rsidP="00AE3867">
            <w:pPr>
              <w:rPr>
                <w:rFonts w:ascii="Times New Roman" w:hAnsi="Times New Roman"/>
                <w:color w:val="000000"/>
              </w:rPr>
            </w:pPr>
          </w:p>
          <w:p w14:paraId="10AFA2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03AC04" w14:textId="77777777" w:rsidR="00331868" w:rsidRDefault="00331868" w:rsidP="00AE3867">
            <w:pPr>
              <w:rPr>
                <w:rFonts w:ascii="Times New Roman" w:hAnsi="Times New Roman"/>
                <w:color w:val="000000"/>
              </w:rPr>
            </w:pPr>
            <w:r>
              <w:rPr>
                <w:rFonts w:ascii="Times New Roman" w:hAnsi="Times New Roman"/>
                <w:color w:val="000000"/>
              </w:rPr>
              <w:t>How many (or how much) of the items there are in this Medication. E.g. 250 mg per tablet.</w:t>
            </w:r>
          </w:p>
        </w:tc>
        <w:tc>
          <w:tcPr>
            <w:tcW w:w="3060" w:type="dxa"/>
            <w:tcBorders>
              <w:top w:val="single" w:sz="2" w:space="0" w:color="auto"/>
              <w:left w:val="single" w:sz="2" w:space="0" w:color="auto"/>
              <w:bottom w:val="single" w:sz="2" w:space="0" w:color="auto"/>
              <w:right w:val="single" w:sz="2" w:space="0" w:color="auto"/>
            </w:tcBorders>
          </w:tcPr>
          <w:p w14:paraId="50EAF0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18DF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06C03" w14:textId="77777777" w:rsidR="00331868" w:rsidRDefault="00331868" w:rsidP="00AE3867">
            <w:pPr>
              <w:rPr>
                <w:rFonts w:ascii="Times New Roman" w:hAnsi="Times New Roman"/>
                <w:color w:val="000000"/>
              </w:rPr>
            </w:pPr>
          </w:p>
        </w:tc>
      </w:tr>
      <w:tr w:rsidR="00331868" w14:paraId="347176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64DD5" w14:textId="77777777" w:rsidR="00331868" w:rsidRDefault="00331868" w:rsidP="00AE3867">
            <w:pPr>
              <w:rPr>
                <w:rFonts w:ascii="Times New Roman" w:hAnsi="Times New Roman"/>
                <w:color w:val="000000"/>
              </w:rPr>
            </w:pPr>
            <w:bookmarkStart w:id="2316" w:name="BKM_C74B15FB_F244_48EE_8CCD_96BE93B78163"/>
            <w:r>
              <w:rPr>
                <w:rFonts w:ascii="Times New Roman" w:hAnsi="Times New Roman"/>
                <w:b/>
                <w:color w:val="000000"/>
              </w:rPr>
              <w:t>item</w:t>
            </w:r>
            <w:r>
              <w:rPr>
                <w:rFonts w:ascii="Times New Roman" w:hAnsi="Times New Roman"/>
                <w:color w:val="000000"/>
              </w:rPr>
              <w:t xml:space="preserve"> Code</w:t>
            </w:r>
          </w:p>
          <w:p w14:paraId="04F4BFF2" w14:textId="77777777" w:rsidR="00331868" w:rsidRDefault="00331868" w:rsidP="00AE3867">
            <w:pPr>
              <w:rPr>
                <w:rFonts w:ascii="Times New Roman" w:hAnsi="Times New Roman"/>
                <w:color w:val="000000"/>
              </w:rPr>
            </w:pPr>
            <w:r>
              <w:rPr>
                <w:rFonts w:ascii="Times New Roman" w:hAnsi="Times New Roman"/>
                <w:color w:val="000000"/>
              </w:rPr>
              <w:t>Public</w:t>
            </w:r>
          </w:p>
          <w:p w14:paraId="3C74590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88C254" w14:textId="77777777" w:rsidR="00331868" w:rsidRDefault="00331868" w:rsidP="00AE3867">
            <w:pPr>
              <w:rPr>
                <w:rFonts w:ascii="Times New Roman" w:hAnsi="Times New Roman"/>
                <w:color w:val="000000"/>
              </w:rPr>
            </w:pPr>
          </w:p>
          <w:p w14:paraId="5793E75B" w14:textId="77777777" w:rsidR="00331868" w:rsidRDefault="00331868" w:rsidP="00AE3867">
            <w:pPr>
              <w:rPr>
                <w:rFonts w:ascii="Times New Roman" w:hAnsi="Times New Roman"/>
                <w:color w:val="000000"/>
              </w:rPr>
            </w:pPr>
          </w:p>
          <w:p w14:paraId="601F7BE7" w14:textId="77777777" w:rsidR="00331868" w:rsidRDefault="00331868" w:rsidP="00AE3867">
            <w:pPr>
              <w:rPr>
                <w:rFonts w:ascii="Times New Roman" w:hAnsi="Times New Roman"/>
                <w:color w:val="000000"/>
              </w:rPr>
            </w:pPr>
          </w:p>
          <w:p w14:paraId="32E131B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3C5F45" w14:textId="77777777" w:rsidR="00331868" w:rsidRDefault="00331868" w:rsidP="00AE3867">
            <w:pPr>
              <w:rPr>
                <w:rFonts w:ascii="Times New Roman" w:hAnsi="Times New Roman"/>
                <w:color w:val="000000"/>
              </w:rPr>
            </w:pPr>
            <w:r>
              <w:rPr>
                <w:rFonts w:ascii="Times New Roman" w:hAnsi="Times New Roman"/>
                <w:color w:val="000000"/>
              </w:rPr>
              <w:t>The actual ingredient item that makes up this medication.</w:t>
            </w:r>
          </w:p>
        </w:tc>
        <w:tc>
          <w:tcPr>
            <w:tcW w:w="3060" w:type="dxa"/>
            <w:tcBorders>
              <w:top w:val="single" w:sz="2" w:space="0" w:color="auto"/>
              <w:left w:val="single" w:sz="2" w:space="0" w:color="auto"/>
              <w:bottom w:val="single" w:sz="2" w:space="0" w:color="auto"/>
              <w:right w:val="single" w:sz="2" w:space="0" w:color="auto"/>
            </w:tcBorders>
          </w:tcPr>
          <w:p w14:paraId="1B1F993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64A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B7D4F4" w14:textId="77777777" w:rsidR="00331868" w:rsidRDefault="00331868" w:rsidP="00AE3867">
            <w:pPr>
              <w:rPr>
                <w:rFonts w:ascii="Times New Roman" w:hAnsi="Times New Roman"/>
                <w:color w:val="000000"/>
              </w:rPr>
            </w:pPr>
          </w:p>
        </w:tc>
        <w:bookmarkEnd w:id="2316"/>
      </w:tr>
      <w:bookmarkEnd w:id="2315"/>
    </w:tbl>
    <w:p w14:paraId="7FED07BD" w14:textId="77777777" w:rsidR="00331868" w:rsidRDefault="00331868" w:rsidP="00331868">
      <w:pPr>
        <w:rPr>
          <w:rFonts w:ascii="Times New Roman" w:hAnsi="Times New Roman"/>
          <w:color w:val="000000"/>
        </w:rPr>
      </w:pPr>
    </w:p>
    <w:p w14:paraId="434ED818" w14:textId="77777777" w:rsidR="00331868" w:rsidRDefault="00331868" w:rsidP="00331868">
      <w:pPr>
        <w:pStyle w:val="Heading2"/>
        <w:rPr>
          <w:bCs/>
          <w:szCs w:val="24"/>
          <w:lang w:val="en-US"/>
        </w:rPr>
      </w:pPr>
      <w:bookmarkStart w:id="2317" w:name="_Toc383183292"/>
      <w:r>
        <w:rPr>
          <w:bCs/>
          <w:szCs w:val="24"/>
          <w:lang w:val="en-US"/>
        </w:rPr>
        <w:t>MedicationPrescription</w:t>
      </w:r>
      <w:bookmarkEnd w:id="2317"/>
    </w:p>
    <w:p w14:paraId="42C4E31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1647CE8E" w14:textId="77777777" w:rsidR="00331868" w:rsidRDefault="00331868" w:rsidP="00331868">
      <w:pPr>
        <w:rPr>
          <w:rFonts w:ascii="Times New Roman" w:hAnsi="Times New Roman"/>
          <w:color w:val="000000"/>
        </w:rPr>
      </w:pPr>
    </w:p>
    <w:p w14:paraId="5BCBED15" w14:textId="77777777" w:rsidR="00331868" w:rsidRDefault="00331868" w:rsidP="00331868">
      <w:r>
        <w:rPr>
          <w:rFonts w:ascii="Times New Roman" w:hAnsi="Times New Roman"/>
          <w:color w:val="000000"/>
        </w:rPr>
        <w:t>An order for both supply of the medication and the instructions for administration of the medicine to a patient.</w:t>
      </w:r>
    </w:p>
    <w:p w14:paraId="3953341E" w14:textId="77777777" w:rsidR="00331868" w:rsidRDefault="00331868" w:rsidP="00331868">
      <w:pPr>
        <w:rPr>
          <w:rFonts w:ascii="Times New Roman" w:hAnsi="Times New Roman"/>
        </w:rPr>
      </w:pPr>
    </w:p>
    <w:p w14:paraId="4803358B" w14:textId="77777777" w:rsidR="00331868" w:rsidRDefault="00331868" w:rsidP="00331868">
      <w:pPr>
        <w:rPr>
          <w:rFonts w:ascii="Times New Roman" w:hAnsi="Times New Roman"/>
        </w:rPr>
      </w:pPr>
    </w:p>
    <w:p w14:paraId="3E29FCB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7E957B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BD210C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4D9F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A382C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812E50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AEB11E9" w14:textId="77777777" w:rsidTr="00AE3867">
        <w:tc>
          <w:tcPr>
            <w:tcW w:w="2250" w:type="dxa"/>
            <w:tcBorders>
              <w:top w:val="single" w:sz="2" w:space="0" w:color="auto"/>
              <w:left w:val="single" w:sz="2" w:space="0" w:color="auto"/>
              <w:bottom w:val="single" w:sz="2" w:space="0" w:color="auto"/>
              <w:right w:val="single" w:sz="2" w:space="0" w:color="auto"/>
            </w:tcBorders>
          </w:tcPr>
          <w:p w14:paraId="2DD80D2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47E92E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6D65EB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FB7D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11135E"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6120B5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DF9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263D65"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300E0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EB904F" w14:textId="77777777" w:rsidR="00331868" w:rsidRDefault="00331868" w:rsidP="00AE3867">
            <w:pPr>
              <w:rPr>
                <w:rFonts w:ascii="Times New Roman" w:hAnsi="Times New Roman"/>
                <w:color w:val="000000"/>
              </w:rPr>
            </w:pPr>
          </w:p>
          <w:p w14:paraId="590BF6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9EE0DF" w14:textId="77777777" w:rsidTr="00AE3867">
        <w:tc>
          <w:tcPr>
            <w:tcW w:w="2250" w:type="dxa"/>
            <w:tcBorders>
              <w:top w:val="single" w:sz="2" w:space="0" w:color="auto"/>
              <w:left w:val="single" w:sz="2" w:space="0" w:color="auto"/>
              <w:bottom w:val="single" w:sz="2" w:space="0" w:color="auto"/>
              <w:right w:val="single" w:sz="2" w:space="0" w:color="auto"/>
            </w:tcBorders>
          </w:tcPr>
          <w:p w14:paraId="671AF2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D731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DA27DB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BD35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C8201A"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2E843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23ABF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D1F64"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23A24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A1E440" w14:textId="77777777" w:rsidR="00331868" w:rsidRDefault="00331868" w:rsidP="00AE3867">
            <w:pPr>
              <w:rPr>
                <w:rFonts w:ascii="Times New Roman" w:hAnsi="Times New Roman"/>
                <w:color w:val="000000"/>
              </w:rPr>
            </w:pPr>
          </w:p>
          <w:p w14:paraId="2CBE2B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9D938D" w14:textId="77777777" w:rsidTr="00AE3867">
        <w:tc>
          <w:tcPr>
            <w:tcW w:w="2250" w:type="dxa"/>
            <w:tcBorders>
              <w:top w:val="single" w:sz="2" w:space="0" w:color="auto"/>
              <w:left w:val="single" w:sz="2" w:space="0" w:color="auto"/>
              <w:bottom w:val="single" w:sz="2" w:space="0" w:color="auto"/>
              <w:right w:val="single" w:sz="2" w:space="0" w:color="auto"/>
            </w:tcBorders>
          </w:tcPr>
          <w:p w14:paraId="68258D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3C5585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D9C56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6360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030321"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119BF4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0012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C5C786" w14:textId="77777777" w:rsidR="00331868" w:rsidRDefault="00331868" w:rsidP="00AE3867">
            <w:pPr>
              <w:rPr>
                <w:rFonts w:ascii="Times New Roman" w:hAnsi="Times New Roman"/>
                <w:color w:val="000000"/>
              </w:rPr>
            </w:pPr>
            <w:r>
              <w:rPr>
                <w:rFonts w:ascii="Times New Roman" w:hAnsi="Times New Roman"/>
                <w:color w:val="000000"/>
              </w:rPr>
              <w:t>Order</w:t>
            </w:r>
          </w:p>
          <w:p w14:paraId="668439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A254DB" w14:textId="77777777" w:rsidR="00331868" w:rsidRDefault="00331868" w:rsidP="00AE3867">
            <w:pPr>
              <w:rPr>
                <w:rFonts w:ascii="Times New Roman" w:hAnsi="Times New Roman"/>
                <w:color w:val="000000"/>
              </w:rPr>
            </w:pPr>
          </w:p>
          <w:p w14:paraId="639E513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7325E63" w14:textId="77777777" w:rsidR="00331868" w:rsidRDefault="00331868" w:rsidP="00331868">
      <w:pPr>
        <w:rPr>
          <w:rFonts w:ascii="Times New Roman" w:hAnsi="Times New Roman"/>
          <w:color w:val="000000"/>
        </w:rPr>
      </w:pPr>
    </w:p>
    <w:p w14:paraId="625BF7D2" w14:textId="77777777" w:rsidR="00331868" w:rsidRDefault="00331868" w:rsidP="00331868">
      <w:pPr>
        <w:pStyle w:val="Heading2"/>
        <w:rPr>
          <w:bCs/>
          <w:szCs w:val="24"/>
          <w:lang w:val="en-US"/>
        </w:rPr>
      </w:pPr>
      <w:bookmarkStart w:id="2318" w:name="_Toc383183293"/>
      <w:r>
        <w:rPr>
          <w:bCs/>
          <w:szCs w:val="24"/>
          <w:lang w:val="en-US"/>
        </w:rPr>
        <w:t>MedicationStatement</w:t>
      </w:r>
      <w:bookmarkEnd w:id="2318"/>
    </w:p>
    <w:p w14:paraId="7D3F16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85D2BD8" w14:textId="77777777" w:rsidR="00331868" w:rsidRDefault="00331868" w:rsidP="00331868">
      <w:pPr>
        <w:rPr>
          <w:rFonts w:ascii="Times New Roman" w:hAnsi="Times New Roman"/>
          <w:color w:val="000000"/>
        </w:rPr>
      </w:pPr>
    </w:p>
    <w:p w14:paraId="2967FE92" w14:textId="77777777" w:rsidR="00331868" w:rsidRDefault="00331868" w:rsidP="00331868">
      <w:r>
        <w:rPr>
          <w:rFonts w:ascii="Times New Roman" w:hAnsi="Times New Roman"/>
          <w:color w:val="000000"/>
        </w:rPr>
        <w:lastRenderedPageBreak/>
        <w:t>This is a record of medication being taken by a patient, or that the medication has been given to a patient where the record is the result of a report from the patient, or a clinician. A medication statement is not a part of the prescribe-&gt;dispense-&gt;administer sequence but is a report that such a sequence (or at least a part of it) did take place resulting in a belief that the patient has received a particular medication.</w:t>
      </w:r>
    </w:p>
    <w:p w14:paraId="159DFFAF" w14:textId="77777777" w:rsidR="00331868" w:rsidRDefault="00331868" w:rsidP="00331868">
      <w:pPr>
        <w:rPr>
          <w:rFonts w:ascii="Times New Roman" w:hAnsi="Times New Roman"/>
        </w:rPr>
      </w:pPr>
    </w:p>
    <w:p w14:paraId="69668B7A" w14:textId="77777777" w:rsidR="00331868" w:rsidRDefault="00331868" w:rsidP="00331868">
      <w:pPr>
        <w:rPr>
          <w:rFonts w:ascii="Times New Roman" w:hAnsi="Times New Roman"/>
        </w:rPr>
      </w:pPr>
    </w:p>
    <w:p w14:paraId="1E01BC4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B0E01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3A104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40177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D1D2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890EBB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37D055" w14:textId="77777777" w:rsidTr="00AE3867">
        <w:tc>
          <w:tcPr>
            <w:tcW w:w="2250" w:type="dxa"/>
            <w:tcBorders>
              <w:top w:val="single" w:sz="2" w:space="0" w:color="auto"/>
              <w:left w:val="single" w:sz="2" w:space="0" w:color="auto"/>
              <w:bottom w:val="single" w:sz="2" w:space="0" w:color="auto"/>
              <w:right w:val="single" w:sz="2" w:space="0" w:color="auto"/>
            </w:tcBorders>
          </w:tcPr>
          <w:p w14:paraId="5E91CD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7892E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A9AA0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EC81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C2BE1"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106C16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C9C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3E5B91"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F4B87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8B61A4" w14:textId="77777777" w:rsidR="00331868" w:rsidRDefault="00331868" w:rsidP="00AE3867">
            <w:pPr>
              <w:rPr>
                <w:rFonts w:ascii="Times New Roman" w:hAnsi="Times New Roman"/>
                <w:color w:val="000000"/>
              </w:rPr>
            </w:pPr>
          </w:p>
          <w:p w14:paraId="112D9E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D4FF39" w14:textId="77777777" w:rsidTr="00AE3867">
        <w:tc>
          <w:tcPr>
            <w:tcW w:w="2250" w:type="dxa"/>
            <w:tcBorders>
              <w:top w:val="single" w:sz="2" w:space="0" w:color="auto"/>
              <w:left w:val="single" w:sz="2" w:space="0" w:color="auto"/>
              <w:bottom w:val="single" w:sz="2" w:space="0" w:color="auto"/>
              <w:right w:val="single" w:sz="2" w:space="0" w:color="auto"/>
            </w:tcBorders>
          </w:tcPr>
          <w:p w14:paraId="5E4010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ACA38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ECC5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6551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FC510"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5667D3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3AE2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5DE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F98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0DDC47" w14:textId="77777777" w:rsidR="00331868" w:rsidRDefault="00331868" w:rsidP="00AE3867">
            <w:pPr>
              <w:rPr>
                <w:rFonts w:ascii="Times New Roman" w:hAnsi="Times New Roman"/>
                <w:color w:val="000000"/>
              </w:rPr>
            </w:pPr>
          </w:p>
          <w:p w14:paraId="42C843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0DF008" w14:textId="77777777" w:rsidTr="00AE3867">
        <w:tc>
          <w:tcPr>
            <w:tcW w:w="2250" w:type="dxa"/>
            <w:tcBorders>
              <w:top w:val="single" w:sz="2" w:space="0" w:color="auto"/>
              <w:left w:val="single" w:sz="2" w:space="0" w:color="auto"/>
              <w:bottom w:val="single" w:sz="2" w:space="0" w:color="auto"/>
              <w:right w:val="single" w:sz="2" w:space="0" w:color="auto"/>
            </w:tcBorders>
          </w:tcPr>
          <w:p w14:paraId="614FF69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3B4B4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6875A8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A7F38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5AA9A"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7CDEB0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2FE2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E575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969A5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4ED0AA3" w14:textId="77777777" w:rsidR="00331868" w:rsidRDefault="00331868" w:rsidP="00AE3867">
            <w:pPr>
              <w:rPr>
                <w:rFonts w:ascii="Times New Roman" w:hAnsi="Times New Roman"/>
                <w:color w:val="000000"/>
              </w:rPr>
            </w:pPr>
          </w:p>
          <w:p w14:paraId="34BDC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4BE4B36" w14:textId="77777777" w:rsidR="00331868" w:rsidRDefault="00331868" w:rsidP="00331868">
      <w:pPr>
        <w:rPr>
          <w:rFonts w:ascii="Times New Roman" w:hAnsi="Times New Roman"/>
          <w:color w:val="000000"/>
        </w:rPr>
      </w:pPr>
    </w:p>
    <w:p w14:paraId="1358041A" w14:textId="77777777" w:rsidR="00331868" w:rsidRDefault="00331868" w:rsidP="00331868">
      <w:pPr>
        <w:pStyle w:val="Heading2"/>
        <w:rPr>
          <w:bCs/>
          <w:szCs w:val="24"/>
          <w:lang w:val="en-US"/>
        </w:rPr>
      </w:pPr>
      <w:bookmarkStart w:id="2319" w:name="_Toc383183294"/>
      <w:r>
        <w:rPr>
          <w:bCs/>
          <w:szCs w:val="24"/>
          <w:lang w:val="en-US"/>
        </w:rPr>
        <w:t>NoAdverseEvent</w:t>
      </w:r>
      <w:bookmarkEnd w:id="2319"/>
    </w:p>
    <w:p w14:paraId="32A216B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F4F1A78" w14:textId="77777777" w:rsidR="00331868" w:rsidRDefault="00331868" w:rsidP="00331868">
      <w:pPr>
        <w:rPr>
          <w:rFonts w:ascii="Times New Roman" w:hAnsi="Times New Roman"/>
          <w:color w:val="000000"/>
        </w:rPr>
      </w:pPr>
    </w:p>
    <w:p w14:paraId="68B71DD8" w14:textId="77777777" w:rsidR="00331868" w:rsidRDefault="00331868" w:rsidP="00331868">
      <w:r>
        <w:rPr>
          <w:rFonts w:ascii="Times New Roman" w:hAnsi="Times New Roman"/>
          <w:color w:val="000000"/>
        </w:rPr>
        <w:t>Although the patient was exposed to the action, no adverse event was observed.</w:t>
      </w:r>
    </w:p>
    <w:p w14:paraId="5400E6C5" w14:textId="77777777" w:rsidR="00331868" w:rsidRDefault="00331868" w:rsidP="00331868">
      <w:pPr>
        <w:rPr>
          <w:rFonts w:ascii="Times New Roman" w:hAnsi="Times New Roman"/>
        </w:rPr>
      </w:pPr>
    </w:p>
    <w:p w14:paraId="41A204B5" w14:textId="77777777" w:rsidR="00331868" w:rsidRDefault="00331868" w:rsidP="00331868">
      <w:pPr>
        <w:rPr>
          <w:rFonts w:ascii="Times New Roman" w:hAnsi="Times New Roman"/>
        </w:rPr>
      </w:pPr>
    </w:p>
    <w:p w14:paraId="7F9B78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C5277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A605F8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3D8D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19C5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88663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2B2BE6" w14:textId="77777777" w:rsidTr="00AE3867">
        <w:tc>
          <w:tcPr>
            <w:tcW w:w="2250" w:type="dxa"/>
            <w:tcBorders>
              <w:top w:val="single" w:sz="2" w:space="0" w:color="auto"/>
              <w:left w:val="single" w:sz="2" w:space="0" w:color="auto"/>
              <w:bottom w:val="single" w:sz="2" w:space="0" w:color="auto"/>
              <w:right w:val="single" w:sz="2" w:space="0" w:color="auto"/>
            </w:tcBorders>
          </w:tcPr>
          <w:p w14:paraId="4086D20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33FDF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A2684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88836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25E50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09D1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FAD3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9839DE"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42F0C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89C41F" w14:textId="77777777" w:rsidR="00331868" w:rsidRDefault="00331868" w:rsidP="00AE3867">
            <w:pPr>
              <w:rPr>
                <w:rFonts w:ascii="Times New Roman" w:hAnsi="Times New Roman"/>
                <w:color w:val="000000"/>
              </w:rPr>
            </w:pPr>
          </w:p>
          <w:p w14:paraId="023598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3BC06" w14:textId="77777777" w:rsidTr="00AE3867">
        <w:tc>
          <w:tcPr>
            <w:tcW w:w="2250" w:type="dxa"/>
            <w:tcBorders>
              <w:top w:val="single" w:sz="2" w:space="0" w:color="auto"/>
              <w:left w:val="single" w:sz="2" w:space="0" w:color="auto"/>
              <w:bottom w:val="single" w:sz="2" w:space="0" w:color="auto"/>
              <w:right w:val="single" w:sz="2" w:space="0" w:color="auto"/>
            </w:tcBorders>
          </w:tcPr>
          <w:p w14:paraId="5C3FF0F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0D3A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3A49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E53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EB1D5C"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78D20C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4CF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3DE77E"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E6B9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36FA5E1" w14:textId="77777777" w:rsidR="00331868" w:rsidRDefault="00331868" w:rsidP="00AE3867">
            <w:pPr>
              <w:rPr>
                <w:rFonts w:ascii="Times New Roman" w:hAnsi="Times New Roman"/>
                <w:color w:val="000000"/>
              </w:rPr>
            </w:pPr>
          </w:p>
          <w:p w14:paraId="0D3B81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BE11143" w14:textId="77777777" w:rsidR="00331868" w:rsidRDefault="00331868" w:rsidP="00331868">
      <w:pPr>
        <w:rPr>
          <w:rFonts w:ascii="Times New Roman" w:hAnsi="Times New Roman"/>
          <w:color w:val="000000"/>
        </w:rPr>
      </w:pPr>
    </w:p>
    <w:p w14:paraId="6460246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E40D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62A22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F34D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A0005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68101E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0D9AF7D" w14:textId="77777777" w:rsidR="00331868" w:rsidRDefault="00331868" w:rsidP="00AE3867">
            <w:pPr>
              <w:rPr>
                <w:rFonts w:ascii="Times New Roman" w:hAnsi="Times New Roman"/>
                <w:color w:val="000000"/>
              </w:rPr>
            </w:pPr>
            <w:r>
              <w:rPr>
                <w:rFonts w:ascii="Times New Roman" w:hAnsi="Times New Roman"/>
                <w:b/>
                <w:color w:val="000000"/>
              </w:rPr>
              <w:t>agent</w:t>
            </w:r>
            <w:r>
              <w:rPr>
                <w:rFonts w:ascii="Times New Roman" w:hAnsi="Times New Roman"/>
                <w:color w:val="000000"/>
              </w:rPr>
              <w:t xml:space="preserve"> Code</w:t>
            </w:r>
          </w:p>
          <w:p w14:paraId="1A2E4746" w14:textId="77777777" w:rsidR="00331868" w:rsidRDefault="00331868" w:rsidP="00AE3867">
            <w:pPr>
              <w:rPr>
                <w:rFonts w:ascii="Times New Roman" w:hAnsi="Times New Roman"/>
                <w:color w:val="000000"/>
              </w:rPr>
            </w:pPr>
            <w:r>
              <w:rPr>
                <w:rFonts w:ascii="Times New Roman" w:hAnsi="Times New Roman"/>
                <w:color w:val="000000"/>
              </w:rPr>
              <w:t>Public</w:t>
            </w:r>
          </w:p>
          <w:p w14:paraId="7C70FB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568A5DC" w14:textId="77777777" w:rsidR="00331868" w:rsidRDefault="00331868" w:rsidP="00AE3867">
            <w:pPr>
              <w:rPr>
                <w:rFonts w:ascii="Times New Roman" w:hAnsi="Times New Roman"/>
                <w:color w:val="000000"/>
              </w:rPr>
            </w:pPr>
          </w:p>
          <w:p w14:paraId="6AAFB8DE" w14:textId="77777777" w:rsidR="00331868" w:rsidRDefault="00331868" w:rsidP="00AE3867">
            <w:pPr>
              <w:rPr>
                <w:rFonts w:ascii="Times New Roman" w:hAnsi="Times New Roman"/>
                <w:color w:val="000000"/>
              </w:rPr>
            </w:pPr>
          </w:p>
          <w:p w14:paraId="72541594" w14:textId="77777777" w:rsidR="00331868" w:rsidRDefault="00331868" w:rsidP="00AE3867">
            <w:pPr>
              <w:rPr>
                <w:rFonts w:ascii="Times New Roman" w:hAnsi="Times New Roman"/>
                <w:color w:val="000000"/>
              </w:rPr>
            </w:pPr>
          </w:p>
          <w:p w14:paraId="1ECCD56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2406B8" w14:textId="77777777" w:rsidR="00331868" w:rsidRDefault="00331868" w:rsidP="00AE3867">
            <w:pPr>
              <w:rPr>
                <w:rFonts w:ascii="Times New Roman" w:hAnsi="Times New Roman"/>
                <w:color w:val="000000"/>
              </w:rPr>
            </w:pPr>
            <w:r>
              <w:rPr>
                <w:rFonts w:ascii="Times New Roman" w:hAnsi="Times New Roman"/>
                <w:color w:val="000000"/>
              </w:rPr>
              <w:t>An agent that causes or contributes to the allergy or intolerance, identified with as much specificity as available.  Used for allergies, intolerances, and other reactions to a known agent.  E.g., penicillin, peanuts, latex.</w:t>
            </w:r>
          </w:p>
        </w:tc>
        <w:tc>
          <w:tcPr>
            <w:tcW w:w="3060" w:type="dxa"/>
            <w:tcBorders>
              <w:top w:val="single" w:sz="2" w:space="0" w:color="auto"/>
              <w:left w:val="single" w:sz="2" w:space="0" w:color="auto"/>
              <w:bottom w:val="single" w:sz="2" w:space="0" w:color="auto"/>
              <w:right w:val="single" w:sz="2" w:space="0" w:color="auto"/>
            </w:tcBorders>
          </w:tcPr>
          <w:p w14:paraId="0822981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3061C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3B91B" w14:textId="77777777" w:rsidR="00331868" w:rsidRDefault="00331868" w:rsidP="00AE3867">
            <w:pPr>
              <w:rPr>
                <w:rFonts w:ascii="Times New Roman" w:hAnsi="Times New Roman"/>
                <w:color w:val="000000"/>
              </w:rPr>
            </w:pPr>
          </w:p>
        </w:tc>
      </w:tr>
      <w:tr w:rsidR="00331868" w14:paraId="203CF92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338EA7" w14:textId="77777777" w:rsidR="00331868" w:rsidRDefault="00331868" w:rsidP="00AE3867">
            <w:pPr>
              <w:rPr>
                <w:rFonts w:ascii="Times New Roman" w:hAnsi="Times New Roman"/>
                <w:color w:val="000000"/>
              </w:rPr>
            </w:pPr>
            <w:r>
              <w:rPr>
                <w:rFonts w:ascii="Times New Roman" w:hAnsi="Times New Roman"/>
                <w:b/>
                <w:color w:val="000000"/>
              </w:rPr>
              <w:t>precedingExposure</w:t>
            </w:r>
            <w:r>
              <w:rPr>
                <w:rFonts w:ascii="Times New Roman" w:hAnsi="Times New Roman"/>
                <w:color w:val="000000"/>
              </w:rPr>
              <w:t xml:space="preserve"> ActionPerformance</w:t>
            </w:r>
          </w:p>
          <w:p w14:paraId="7AF4874A" w14:textId="77777777" w:rsidR="00331868" w:rsidRDefault="00331868" w:rsidP="00AE3867">
            <w:pPr>
              <w:rPr>
                <w:rFonts w:ascii="Times New Roman" w:hAnsi="Times New Roman"/>
                <w:color w:val="000000"/>
              </w:rPr>
            </w:pPr>
            <w:r>
              <w:rPr>
                <w:rFonts w:ascii="Times New Roman" w:hAnsi="Times New Roman"/>
                <w:color w:val="000000"/>
              </w:rPr>
              <w:t>Public</w:t>
            </w:r>
          </w:p>
          <w:p w14:paraId="11F70D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DE3A9A" w14:textId="77777777" w:rsidR="00331868" w:rsidRDefault="00331868" w:rsidP="00AE3867">
            <w:pPr>
              <w:rPr>
                <w:rFonts w:ascii="Times New Roman" w:hAnsi="Times New Roman"/>
                <w:color w:val="000000"/>
              </w:rPr>
            </w:pPr>
          </w:p>
          <w:p w14:paraId="617B094C" w14:textId="77777777" w:rsidR="00331868" w:rsidRDefault="00331868" w:rsidP="00AE3867">
            <w:pPr>
              <w:rPr>
                <w:rFonts w:ascii="Times New Roman" w:hAnsi="Times New Roman"/>
                <w:color w:val="000000"/>
              </w:rPr>
            </w:pPr>
          </w:p>
          <w:p w14:paraId="4820A344" w14:textId="77777777" w:rsidR="00331868" w:rsidRDefault="00331868" w:rsidP="00AE3867">
            <w:pPr>
              <w:rPr>
                <w:rFonts w:ascii="Times New Roman" w:hAnsi="Times New Roman"/>
                <w:color w:val="000000"/>
              </w:rPr>
            </w:pPr>
          </w:p>
          <w:p w14:paraId="27244EC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6F00C47" w14:textId="77777777" w:rsidR="00331868" w:rsidRDefault="00331868" w:rsidP="00AE3867">
            <w:pPr>
              <w:rPr>
                <w:rFonts w:ascii="Times New Roman" w:hAnsi="Times New Roman"/>
                <w:color w:val="000000"/>
              </w:rPr>
            </w:pPr>
            <w:r>
              <w:rPr>
                <w:rFonts w:ascii="Times New Roman" w:hAnsi="Times New Roman"/>
                <w:color w:val="000000"/>
              </w:rPr>
              <w:t>An action that led to the adverse event. Examples: administration of a substance, procedure.</w:t>
            </w:r>
          </w:p>
        </w:tc>
        <w:tc>
          <w:tcPr>
            <w:tcW w:w="3060" w:type="dxa"/>
            <w:tcBorders>
              <w:top w:val="single" w:sz="2" w:space="0" w:color="auto"/>
              <w:left w:val="single" w:sz="2" w:space="0" w:color="auto"/>
              <w:bottom w:val="single" w:sz="2" w:space="0" w:color="auto"/>
              <w:right w:val="single" w:sz="2" w:space="0" w:color="auto"/>
            </w:tcBorders>
          </w:tcPr>
          <w:p w14:paraId="3213D8A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E6B8F3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61A67E" w14:textId="77777777" w:rsidR="00331868" w:rsidRDefault="00331868" w:rsidP="00AE3867">
            <w:pPr>
              <w:rPr>
                <w:rFonts w:ascii="Times New Roman" w:hAnsi="Times New Roman"/>
                <w:color w:val="000000"/>
              </w:rPr>
            </w:pPr>
          </w:p>
        </w:tc>
      </w:tr>
    </w:tbl>
    <w:p w14:paraId="5E2E3A28" w14:textId="77777777" w:rsidR="00331868" w:rsidRDefault="00331868" w:rsidP="00331868">
      <w:pPr>
        <w:rPr>
          <w:rFonts w:ascii="Times New Roman" w:hAnsi="Times New Roman"/>
          <w:color w:val="000000"/>
        </w:rPr>
      </w:pPr>
    </w:p>
    <w:p w14:paraId="2E7A0233" w14:textId="77777777" w:rsidR="00331868" w:rsidRDefault="00331868" w:rsidP="00331868">
      <w:pPr>
        <w:pStyle w:val="Heading2"/>
        <w:rPr>
          <w:bCs/>
          <w:szCs w:val="24"/>
          <w:lang w:val="en-US"/>
        </w:rPr>
      </w:pPr>
      <w:bookmarkStart w:id="2320" w:name="_Toc383183295"/>
      <w:r>
        <w:rPr>
          <w:bCs/>
          <w:szCs w:val="24"/>
          <w:lang w:val="en-US"/>
        </w:rPr>
        <w:t>NoAllergyIntolerance</w:t>
      </w:r>
      <w:bookmarkEnd w:id="2320"/>
    </w:p>
    <w:p w14:paraId="19B327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PhenomenonAbsence</w:t>
      </w:r>
    </w:p>
    <w:p w14:paraId="08EE3DB3" w14:textId="77777777" w:rsidR="00331868" w:rsidRDefault="00331868" w:rsidP="00331868">
      <w:pPr>
        <w:rPr>
          <w:rFonts w:ascii="Times New Roman" w:hAnsi="Times New Roman"/>
          <w:color w:val="000000"/>
        </w:rPr>
      </w:pPr>
    </w:p>
    <w:p w14:paraId="36C1A7F0" w14:textId="77777777" w:rsidR="00331868" w:rsidRDefault="00331868" w:rsidP="00331868">
      <w:pPr>
        <w:rPr>
          <w:rFonts w:ascii="Times New Roman" w:hAnsi="Times New Roman"/>
          <w:color w:val="000000"/>
        </w:rPr>
      </w:pPr>
      <w:r>
        <w:rPr>
          <w:rFonts w:ascii="Times New Roman" w:hAnsi="Times New Roman"/>
          <w:color w:val="000000"/>
        </w:rPr>
        <w:t>A statement asserting that the subject is not known to have an allergy or intolerance to the specified substance or group of substances.</w:t>
      </w:r>
    </w:p>
    <w:p w14:paraId="3E546699" w14:textId="77777777" w:rsidR="00331868" w:rsidRDefault="00331868" w:rsidP="00331868">
      <w:pPr>
        <w:rPr>
          <w:rFonts w:ascii="Times New Roman" w:hAnsi="Times New Roman"/>
          <w:color w:val="000000"/>
        </w:rPr>
      </w:pPr>
    </w:p>
    <w:p w14:paraId="46F0CF34" w14:textId="77777777" w:rsidR="00331868" w:rsidRDefault="00331868" w:rsidP="00331868">
      <w:pPr>
        <w:rPr>
          <w:rFonts w:ascii="Times New Roman" w:hAnsi="Times New Roman"/>
          <w:color w:val="000000"/>
        </w:rPr>
      </w:pPr>
      <w:r>
        <w:rPr>
          <w:rFonts w:ascii="Times New Roman" w:hAnsi="Times New Roman"/>
          <w:color w:val="000000"/>
        </w:rPr>
        <w:t>Example. no allergy to penicillin, no known drug allergy.</w:t>
      </w:r>
    </w:p>
    <w:p w14:paraId="1F49CCA5" w14:textId="77777777" w:rsidR="00331868" w:rsidRDefault="00331868" w:rsidP="00331868">
      <w:pPr>
        <w:rPr>
          <w:rFonts w:ascii="Times New Roman" w:hAnsi="Times New Roman"/>
          <w:color w:val="000000"/>
        </w:rPr>
      </w:pPr>
    </w:p>
    <w:p w14:paraId="6D3C85BE" w14:textId="77777777" w:rsidR="00331868" w:rsidRDefault="00331868" w:rsidP="00331868">
      <w:r>
        <w:rPr>
          <w:rFonts w:ascii="Times New Roman" w:hAnsi="Times New Roman"/>
          <w:color w:val="000000"/>
        </w:rPr>
        <w:t xml:space="preserve">When the statement asserts an allergy to a broad group such as "no known drug allergy",  or more generally "no known to a class of substance", the stimulus attribute's value will indicate this broad group. </w:t>
      </w:r>
    </w:p>
    <w:p w14:paraId="45E3C5E1" w14:textId="77777777" w:rsidR="00331868" w:rsidRDefault="00331868" w:rsidP="00331868">
      <w:pPr>
        <w:rPr>
          <w:rFonts w:ascii="Times New Roman" w:hAnsi="Times New Roman"/>
        </w:rPr>
      </w:pPr>
    </w:p>
    <w:p w14:paraId="4E2B2C51" w14:textId="77777777" w:rsidR="00331868" w:rsidRDefault="00331868" w:rsidP="00331868">
      <w:pPr>
        <w:rPr>
          <w:rFonts w:ascii="Times New Roman" w:hAnsi="Times New Roman"/>
        </w:rPr>
      </w:pPr>
    </w:p>
    <w:p w14:paraId="695008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18F3C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E67BC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C542D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6A2737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35A1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D38C2D1" w14:textId="77777777" w:rsidTr="00AE3867">
        <w:tc>
          <w:tcPr>
            <w:tcW w:w="2250" w:type="dxa"/>
            <w:tcBorders>
              <w:top w:val="single" w:sz="2" w:space="0" w:color="auto"/>
              <w:left w:val="single" w:sz="2" w:space="0" w:color="auto"/>
              <w:bottom w:val="single" w:sz="2" w:space="0" w:color="auto"/>
              <w:right w:val="single" w:sz="2" w:space="0" w:color="auto"/>
            </w:tcBorders>
          </w:tcPr>
          <w:p w14:paraId="2F1B7F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CF915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AAFECC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1A28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8A59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6EAB04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CDB2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564587"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77B629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64FA70" w14:textId="77777777" w:rsidR="00331868" w:rsidRDefault="00331868" w:rsidP="00AE3867">
            <w:pPr>
              <w:rPr>
                <w:rFonts w:ascii="Times New Roman" w:hAnsi="Times New Roman"/>
                <w:color w:val="000000"/>
              </w:rPr>
            </w:pPr>
          </w:p>
          <w:p w14:paraId="16E86A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2F0E270" w14:textId="77777777" w:rsidTr="00AE3867">
        <w:tc>
          <w:tcPr>
            <w:tcW w:w="2250" w:type="dxa"/>
            <w:tcBorders>
              <w:top w:val="single" w:sz="2" w:space="0" w:color="auto"/>
              <w:left w:val="single" w:sz="2" w:space="0" w:color="auto"/>
              <w:bottom w:val="single" w:sz="2" w:space="0" w:color="auto"/>
              <w:right w:val="single" w:sz="2" w:space="0" w:color="auto"/>
            </w:tcBorders>
          </w:tcPr>
          <w:p w14:paraId="3596C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4A1D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6ADA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3ECC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4A5403"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5385AB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158C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BD5031"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4BA3B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80AD3F" w14:textId="77777777" w:rsidR="00331868" w:rsidRDefault="00331868" w:rsidP="00AE3867">
            <w:pPr>
              <w:rPr>
                <w:rFonts w:ascii="Times New Roman" w:hAnsi="Times New Roman"/>
                <w:color w:val="000000"/>
              </w:rPr>
            </w:pPr>
          </w:p>
          <w:p w14:paraId="0E830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2BC91C" w14:textId="77777777" w:rsidR="00331868" w:rsidRDefault="00331868" w:rsidP="00331868">
      <w:pPr>
        <w:rPr>
          <w:rFonts w:ascii="Times New Roman" w:hAnsi="Times New Roman"/>
          <w:color w:val="000000"/>
        </w:rPr>
      </w:pPr>
    </w:p>
    <w:p w14:paraId="70CF42FC" w14:textId="77777777" w:rsidR="00331868" w:rsidRDefault="00331868" w:rsidP="00331868">
      <w:pPr>
        <w:pStyle w:val="Heading2"/>
        <w:rPr>
          <w:bCs/>
          <w:szCs w:val="24"/>
          <w:lang w:val="en-US"/>
        </w:rPr>
      </w:pPr>
      <w:bookmarkStart w:id="2321" w:name="_Toc383183296"/>
      <w:bookmarkStart w:id="2322" w:name="BKM_421E3492_9274_4CF5_83DB_46D246D7D346"/>
      <w:r>
        <w:rPr>
          <w:bCs/>
          <w:szCs w:val="24"/>
          <w:lang w:val="en-US"/>
        </w:rPr>
        <w:lastRenderedPageBreak/>
        <w:t>NutritionProduct</w:t>
      </w:r>
      <w:bookmarkEnd w:id="2321"/>
    </w:p>
    <w:p w14:paraId="5A49BB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59B0C41E" w14:textId="77777777" w:rsidR="00331868" w:rsidRDefault="00331868" w:rsidP="00331868">
      <w:pPr>
        <w:rPr>
          <w:rFonts w:ascii="Times New Roman" w:hAnsi="Times New Roman"/>
          <w:color w:val="000000"/>
        </w:rPr>
      </w:pPr>
    </w:p>
    <w:p w14:paraId="6D60938E" w14:textId="77777777" w:rsidR="00331868" w:rsidRDefault="00331868" w:rsidP="00331868">
      <w:r>
        <w:rPr>
          <w:rFonts w:ascii="Times New Roman" w:hAnsi="Times New Roman"/>
          <w:color w:val="000000"/>
        </w:rPr>
        <w:t>A manufactured item that is administered for a patient's nutrition</w:t>
      </w:r>
    </w:p>
    <w:p w14:paraId="2D099491" w14:textId="77777777" w:rsidR="00331868" w:rsidRDefault="00331868" w:rsidP="00331868">
      <w:pPr>
        <w:rPr>
          <w:rFonts w:ascii="Times New Roman" w:hAnsi="Times New Roman"/>
        </w:rPr>
      </w:pPr>
    </w:p>
    <w:p w14:paraId="63953A64" w14:textId="77777777" w:rsidR="00331868" w:rsidRDefault="00331868" w:rsidP="00331868">
      <w:pPr>
        <w:rPr>
          <w:rFonts w:ascii="Times New Roman" w:hAnsi="Times New Roman"/>
        </w:rPr>
      </w:pPr>
    </w:p>
    <w:p w14:paraId="6EEE05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A43E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5A38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C3524B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DCF5B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70930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6F39F60" w14:textId="77777777" w:rsidTr="00AE3867">
        <w:tc>
          <w:tcPr>
            <w:tcW w:w="2250" w:type="dxa"/>
            <w:tcBorders>
              <w:top w:val="single" w:sz="2" w:space="0" w:color="auto"/>
              <w:left w:val="single" w:sz="2" w:space="0" w:color="auto"/>
              <w:bottom w:val="single" w:sz="2" w:space="0" w:color="auto"/>
              <w:right w:val="single" w:sz="2" w:space="0" w:color="auto"/>
            </w:tcBorders>
          </w:tcPr>
          <w:p w14:paraId="06114C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0A8D8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7444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845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7A5EFF" w14:textId="77777777" w:rsidR="00331868" w:rsidRDefault="00331868" w:rsidP="00AE3867">
            <w:pPr>
              <w:rPr>
                <w:rFonts w:ascii="Times New Roman" w:hAnsi="Times New Roman"/>
                <w:color w:val="000000"/>
              </w:rPr>
            </w:pPr>
            <w:r>
              <w:rPr>
                <w:rFonts w:ascii="Times New Roman" w:hAnsi="Times New Roman"/>
                <w:color w:val="000000"/>
              </w:rPr>
              <w:t>NutritionProduct</w:t>
            </w:r>
          </w:p>
          <w:p w14:paraId="2B9B1E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F0C1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32888B"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78AD23A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3E5BE5" w14:textId="77777777" w:rsidR="00331868" w:rsidRDefault="00331868" w:rsidP="00AE3867">
            <w:pPr>
              <w:rPr>
                <w:rFonts w:ascii="Times New Roman" w:hAnsi="Times New Roman"/>
                <w:color w:val="000000"/>
              </w:rPr>
            </w:pPr>
          </w:p>
          <w:p w14:paraId="645834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B35E496" w14:textId="77777777" w:rsidR="00331868" w:rsidRDefault="00331868" w:rsidP="00331868">
      <w:pPr>
        <w:rPr>
          <w:rFonts w:ascii="Times New Roman" w:hAnsi="Times New Roman"/>
          <w:color w:val="000000"/>
        </w:rPr>
      </w:pPr>
    </w:p>
    <w:p w14:paraId="0D8F4FF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EB79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DFBB22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BEDC8C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C3C2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35327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98F934" w14:textId="77777777" w:rsidR="00331868" w:rsidRDefault="00331868" w:rsidP="00AE3867">
            <w:pPr>
              <w:rPr>
                <w:rFonts w:ascii="Times New Roman" w:hAnsi="Times New Roman"/>
                <w:color w:val="000000"/>
              </w:rPr>
            </w:pPr>
            <w:r>
              <w:rPr>
                <w:rFonts w:ascii="Times New Roman" w:hAnsi="Times New Roman"/>
                <w:b/>
                <w:color w:val="000000"/>
              </w:rPr>
              <w:t>attribute</w:t>
            </w:r>
            <w:r>
              <w:rPr>
                <w:rFonts w:ascii="Times New Roman" w:hAnsi="Times New Roman"/>
                <w:color w:val="000000"/>
              </w:rPr>
              <w:t xml:space="preserve"> Code</w:t>
            </w:r>
          </w:p>
          <w:p w14:paraId="559D1A41" w14:textId="77777777" w:rsidR="00331868" w:rsidRDefault="00331868" w:rsidP="00AE3867">
            <w:pPr>
              <w:rPr>
                <w:rFonts w:ascii="Times New Roman" w:hAnsi="Times New Roman"/>
                <w:color w:val="000000"/>
              </w:rPr>
            </w:pPr>
            <w:r>
              <w:rPr>
                <w:rFonts w:ascii="Times New Roman" w:hAnsi="Times New Roman"/>
                <w:color w:val="000000"/>
              </w:rPr>
              <w:t>Public</w:t>
            </w:r>
          </w:p>
          <w:p w14:paraId="07050B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EB4EE" w14:textId="77777777" w:rsidR="00331868" w:rsidRDefault="00331868" w:rsidP="00AE3867">
            <w:pPr>
              <w:rPr>
                <w:rFonts w:ascii="Times New Roman" w:hAnsi="Times New Roman"/>
                <w:color w:val="000000"/>
              </w:rPr>
            </w:pPr>
          </w:p>
          <w:p w14:paraId="4E9005A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63670F4" w14:textId="77777777" w:rsidR="00331868" w:rsidRDefault="00331868" w:rsidP="00AE3867">
            <w:pPr>
              <w:rPr>
                <w:rFonts w:ascii="Times New Roman" w:hAnsi="Times New Roman"/>
                <w:color w:val="000000"/>
              </w:rPr>
            </w:pPr>
          </w:p>
          <w:p w14:paraId="7197EF7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CCABC96" w14:textId="77777777" w:rsidR="00331868" w:rsidRDefault="00331868" w:rsidP="00AE3867">
            <w:pPr>
              <w:rPr>
                <w:rFonts w:ascii="Times New Roman" w:hAnsi="Times New Roman"/>
                <w:color w:val="000000"/>
              </w:rPr>
            </w:pPr>
            <w:r>
              <w:rPr>
                <w:rFonts w:ascii="Times New Roman" w:hAnsi="Times New Roman"/>
                <w:color w:val="000000"/>
              </w:rPr>
              <w:t>A set of codes that define traits of the product, e.g., spicy food</w:t>
            </w:r>
          </w:p>
        </w:tc>
        <w:tc>
          <w:tcPr>
            <w:tcW w:w="3060" w:type="dxa"/>
            <w:tcBorders>
              <w:top w:val="single" w:sz="2" w:space="0" w:color="auto"/>
              <w:left w:val="single" w:sz="2" w:space="0" w:color="auto"/>
              <w:bottom w:val="single" w:sz="2" w:space="0" w:color="auto"/>
              <w:right w:val="single" w:sz="2" w:space="0" w:color="auto"/>
            </w:tcBorders>
          </w:tcPr>
          <w:p w14:paraId="38B1B93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1B0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69642F" w14:textId="77777777" w:rsidR="00331868" w:rsidRDefault="00331868" w:rsidP="00AE3867">
            <w:pPr>
              <w:rPr>
                <w:rFonts w:ascii="Times New Roman" w:hAnsi="Times New Roman"/>
                <w:color w:val="000000"/>
              </w:rPr>
            </w:pPr>
          </w:p>
        </w:tc>
      </w:tr>
      <w:tr w:rsidR="00331868" w14:paraId="177598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E05CE" w14:textId="77777777" w:rsidR="00331868" w:rsidRDefault="00331868" w:rsidP="00AE3867">
            <w:pPr>
              <w:rPr>
                <w:rFonts w:ascii="Times New Roman" w:hAnsi="Times New Roman"/>
                <w:color w:val="000000"/>
              </w:rPr>
            </w:pPr>
            <w:bookmarkStart w:id="2323" w:name="BKM_CB9662F3_2909_4FCE_8CD0_4EDEC0FC9EEC"/>
            <w:r>
              <w:rPr>
                <w:rFonts w:ascii="Times New Roman" w:hAnsi="Times New Roman"/>
                <w:b/>
                <w:color w:val="000000"/>
              </w:rPr>
              <w:t>type</w:t>
            </w:r>
            <w:r>
              <w:rPr>
                <w:rFonts w:ascii="Times New Roman" w:hAnsi="Times New Roman"/>
                <w:color w:val="000000"/>
              </w:rPr>
              <w:t xml:space="preserve"> Code</w:t>
            </w:r>
          </w:p>
          <w:p w14:paraId="45916C01" w14:textId="77777777" w:rsidR="00331868" w:rsidRDefault="00331868" w:rsidP="00AE3867">
            <w:pPr>
              <w:rPr>
                <w:rFonts w:ascii="Times New Roman" w:hAnsi="Times New Roman"/>
                <w:color w:val="000000"/>
              </w:rPr>
            </w:pPr>
            <w:r>
              <w:rPr>
                <w:rFonts w:ascii="Times New Roman" w:hAnsi="Times New Roman"/>
                <w:color w:val="000000"/>
              </w:rPr>
              <w:t>Public</w:t>
            </w:r>
          </w:p>
          <w:p w14:paraId="76E936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E59200" w14:textId="77777777" w:rsidR="00331868" w:rsidRDefault="00331868" w:rsidP="00AE3867">
            <w:pPr>
              <w:rPr>
                <w:rFonts w:ascii="Times New Roman" w:hAnsi="Times New Roman"/>
                <w:color w:val="000000"/>
              </w:rPr>
            </w:pPr>
          </w:p>
          <w:p w14:paraId="611F03C2" w14:textId="77777777" w:rsidR="00331868" w:rsidRDefault="00331868" w:rsidP="00AE3867">
            <w:pPr>
              <w:rPr>
                <w:rFonts w:ascii="Times New Roman" w:hAnsi="Times New Roman"/>
                <w:color w:val="000000"/>
              </w:rPr>
            </w:pPr>
          </w:p>
          <w:p w14:paraId="7DE009C2" w14:textId="77777777" w:rsidR="00331868" w:rsidRDefault="00331868" w:rsidP="00AE3867">
            <w:pPr>
              <w:rPr>
                <w:rFonts w:ascii="Times New Roman" w:hAnsi="Times New Roman"/>
                <w:color w:val="000000"/>
              </w:rPr>
            </w:pPr>
          </w:p>
          <w:p w14:paraId="16E340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08712" w14:textId="77777777" w:rsidR="00331868" w:rsidRDefault="00331868" w:rsidP="00AE3867">
            <w:pPr>
              <w:rPr>
                <w:rFonts w:ascii="Times New Roman" w:hAnsi="Times New Roman"/>
                <w:color w:val="000000"/>
              </w:rPr>
            </w:pPr>
            <w:r>
              <w:rPr>
                <w:rFonts w:ascii="Times New Roman" w:hAnsi="Times New Roman"/>
                <w:color w:val="000000"/>
              </w:rPr>
              <w:t>A code that indicates the general classification of the product. This can be a class of products (e.g. Vegetables), a specific product (e.g. Broccoli).</w:t>
            </w:r>
          </w:p>
        </w:tc>
        <w:tc>
          <w:tcPr>
            <w:tcW w:w="3060" w:type="dxa"/>
            <w:tcBorders>
              <w:top w:val="single" w:sz="2" w:space="0" w:color="auto"/>
              <w:left w:val="single" w:sz="2" w:space="0" w:color="auto"/>
              <w:bottom w:val="single" w:sz="2" w:space="0" w:color="auto"/>
              <w:right w:val="single" w:sz="2" w:space="0" w:color="auto"/>
            </w:tcBorders>
          </w:tcPr>
          <w:p w14:paraId="718A859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34F4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96FD06" w14:textId="77777777" w:rsidR="00331868" w:rsidRDefault="00331868" w:rsidP="00AE3867">
            <w:pPr>
              <w:rPr>
                <w:rFonts w:ascii="Times New Roman" w:hAnsi="Times New Roman"/>
                <w:color w:val="000000"/>
              </w:rPr>
            </w:pPr>
          </w:p>
        </w:tc>
        <w:bookmarkEnd w:id="2323"/>
      </w:tr>
      <w:bookmarkEnd w:id="2322"/>
    </w:tbl>
    <w:p w14:paraId="1560F355" w14:textId="77777777" w:rsidR="00331868" w:rsidRDefault="00331868" w:rsidP="00331868">
      <w:pPr>
        <w:rPr>
          <w:rFonts w:ascii="Times New Roman" w:hAnsi="Times New Roman"/>
          <w:color w:val="000000"/>
        </w:rPr>
      </w:pPr>
    </w:p>
    <w:p w14:paraId="4363B52F" w14:textId="77777777" w:rsidR="00331868" w:rsidRDefault="00331868" w:rsidP="00331868">
      <w:pPr>
        <w:pStyle w:val="Heading2"/>
        <w:rPr>
          <w:bCs/>
          <w:szCs w:val="24"/>
          <w:lang w:val="en-US"/>
        </w:rPr>
      </w:pPr>
      <w:bookmarkStart w:id="2324" w:name="_Toc383183297"/>
      <w:r>
        <w:rPr>
          <w:bCs/>
          <w:szCs w:val="24"/>
          <w:lang w:val="en-US"/>
        </w:rPr>
        <w:t>ObservationResult</w:t>
      </w:r>
      <w:bookmarkEnd w:id="2324"/>
    </w:p>
    <w:p w14:paraId="632A937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368B37E" w14:textId="77777777" w:rsidR="00331868" w:rsidRDefault="00331868" w:rsidP="00331868">
      <w:pPr>
        <w:rPr>
          <w:rFonts w:ascii="Times New Roman" w:hAnsi="Times New Roman"/>
          <w:color w:val="000000"/>
        </w:rPr>
      </w:pPr>
    </w:p>
    <w:p w14:paraId="12BAD280" w14:textId="77777777" w:rsidR="00331868" w:rsidRDefault="00331868" w:rsidP="00331868">
      <w:r>
        <w:rPr>
          <w:rFonts w:ascii="Times New Roman" w:hAnsi="Times New Roman"/>
          <w:color w:val="000000"/>
        </w:rPr>
        <w:t xml:space="preserve">A statement containing an observation result. </w:t>
      </w:r>
    </w:p>
    <w:p w14:paraId="242A375E" w14:textId="77777777" w:rsidR="00331868" w:rsidRDefault="00331868" w:rsidP="00331868">
      <w:pPr>
        <w:rPr>
          <w:rFonts w:ascii="Times New Roman" w:hAnsi="Times New Roman"/>
        </w:rPr>
      </w:pPr>
    </w:p>
    <w:p w14:paraId="029AD3D7" w14:textId="77777777" w:rsidR="00331868" w:rsidRDefault="00331868" w:rsidP="00331868">
      <w:pPr>
        <w:rPr>
          <w:rFonts w:ascii="Times New Roman" w:hAnsi="Times New Roman"/>
        </w:rPr>
      </w:pPr>
    </w:p>
    <w:p w14:paraId="08BD85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09B79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B9064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33C2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C8198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87A67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115AD56" w14:textId="77777777" w:rsidTr="00AE3867">
        <w:tc>
          <w:tcPr>
            <w:tcW w:w="2250" w:type="dxa"/>
            <w:tcBorders>
              <w:top w:val="single" w:sz="2" w:space="0" w:color="auto"/>
              <w:left w:val="single" w:sz="2" w:space="0" w:color="auto"/>
              <w:bottom w:val="single" w:sz="2" w:space="0" w:color="auto"/>
              <w:right w:val="single" w:sz="2" w:space="0" w:color="auto"/>
            </w:tcBorders>
          </w:tcPr>
          <w:p w14:paraId="57D5C5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EF7195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94D0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02249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643065"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4A18F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1A32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147EC"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130E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BA20819" w14:textId="77777777" w:rsidR="00331868" w:rsidRDefault="00331868" w:rsidP="00AE3867">
            <w:pPr>
              <w:rPr>
                <w:rFonts w:ascii="Times New Roman" w:hAnsi="Times New Roman"/>
                <w:color w:val="000000"/>
              </w:rPr>
            </w:pPr>
          </w:p>
          <w:p w14:paraId="521D82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80192C" w14:textId="77777777" w:rsidTr="00AE3867">
        <w:tc>
          <w:tcPr>
            <w:tcW w:w="2250" w:type="dxa"/>
            <w:tcBorders>
              <w:top w:val="single" w:sz="2" w:space="0" w:color="auto"/>
              <w:left w:val="single" w:sz="2" w:space="0" w:color="auto"/>
              <w:bottom w:val="single" w:sz="2" w:space="0" w:color="auto"/>
              <w:right w:val="single" w:sz="2" w:space="0" w:color="auto"/>
            </w:tcBorders>
          </w:tcPr>
          <w:p w14:paraId="47A7A06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04C2237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6D6F9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5CD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5C61C3"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241F63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33A55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F32F84"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F72B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324E8A" w14:textId="77777777" w:rsidR="00331868" w:rsidRDefault="00331868" w:rsidP="00AE3867">
            <w:pPr>
              <w:rPr>
                <w:rFonts w:ascii="Times New Roman" w:hAnsi="Times New Roman"/>
                <w:color w:val="000000"/>
              </w:rPr>
            </w:pPr>
          </w:p>
          <w:p w14:paraId="14FB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52694D" w14:textId="77777777" w:rsidR="00331868" w:rsidRDefault="00331868" w:rsidP="00331868">
      <w:pPr>
        <w:rPr>
          <w:rFonts w:ascii="Times New Roman" w:hAnsi="Times New Roman"/>
          <w:color w:val="000000"/>
        </w:rPr>
      </w:pPr>
    </w:p>
    <w:p w14:paraId="0E9E9148" w14:textId="77777777" w:rsidR="00331868" w:rsidRDefault="00331868" w:rsidP="00331868">
      <w:pPr>
        <w:pStyle w:val="Heading2"/>
        <w:rPr>
          <w:bCs/>
          <w:szCs w:val="24"/>
          <w:lang w:val="en-US"/>
        </w:rPr>
      </w:pPr>
      <w:bookmarkStart w:id="2325" w:name="_Toc383183298"/>
      <w:r>
        <w:rPr>
          <w:bCs/>
          <w:szCs w:val="24"/>
          <w:lang w:val="en-US"/>
        </w:rPr>
        <w:t>Organization</w:t>
      </w:r>
      <w:bookmarkEnd w:id="2325"/>
    </w:p>
    <w:p w14:paraId="7438369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2B9445D5" w14:textId="77777777" w:rsidR="00331868" w:rsidRDefault="00331868" w:rsidP="00331868">
      <w:pPr>
        <w:rPr>
          <w:rFonts w:ascii="Times New Roman" w:hAnsi="Times New Roman"/>
          <w:color w:val="000000"/>
        </w:rPr>
      </w:pPr>
    </w:p>
    <w:p w14:paraId="7247CEB9" w14:textId="77777777" w:rsidR="00331868" w:rsidRDefault="00331868" w:rsidP="00331868">
      <w:r>
        <w:rPr>
          <w:rFonts w:ascii="Times New Roman" w:hAnsi="Times New Roman"/>
          <w:color w:val="000000"/>
        </w:rPr>
        <w:t>A formally or informally recognized grouping of people or organizations formed for the purpose of achieving some form of collective action. Includes companies, institutions, corporations, departments, community groups, healthcare practice groups, etc.</w:t>
      </w:r>
    </w:p>
    <w:p w14:paraId="47D280F3" w14:textId="77777777" w:rsidR="00331868" w:rsidRDefault="00331868" w:rsidP="00331868">
      <w:pPr>
        <w:rPr>
          <w:rFonts w:ascii="Times New Roman" w:hAnsi="Times New Roman"/>
        </w:rPr>
      </w:pPr>
    </w:p>
    <w:p w14:paraId="71A9B9EC" w14:textId="77777777" w:rsidR="00331868" w:rsidRDefault="00331868" w:rsidP="00331868">
      <w:pPr>
        <w:rPr>
          <w:rFonts w:ascii="Times New Roman" w:hAnsi="Times New Roman"/>
        </w:rPr>
      </w:pPr>
    </w:p>
    <w:p w14:paraId="174E96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A9408D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E36D7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BEAA45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AFE6C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35A1F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580A97" w14:textId="77777777" w:rsidTr="00AE3867">
        <w:tc>
          <w:tcPr>
            <w:tcW w:w="2250" w:type="dxa"/>
            <w:tcBorders>
              <w:top w:val="single" w:sz="2" w:space="0" w:color="auto"/>
              <w:left w:val="single" w:sz="2" w:space="0" w:color="auto"/>
              <w:bottom w:val="single" w:sz="2" w:space="0" w:color="auto"/>
              <w:right w:val="single" w:sz="2" w:space="0" w:color="auto"/>
            </w:tcBorders>
          </w:tcPr>
          <w:p w14:paraId="0C2477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E1891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86C8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B6D2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AFAE4A"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EBE3B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2FF75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38669B" w14:textId="77777777" w:rsidR="00331868" w:rsidRDefault="00331868" w:rsidP="00AE3867">
            <w:pPr>
              <w:rPr>
                <w:rFonts w:ascii="Times New Roman" w:hAnsi="Times New Roman"/>
                <w:color w:val="000000"/>
              </w:rPr>
            </w:pPr>
            <w:r>
              <w:rPr>
                <w:rFonts w:ascii="Times New Roman" w:hAnsi="Times New Roman"/>
                <w:color w:val="000000"/>
              </w:rPr>
              <w:t>Entity</w:t>
            </w:r>
          </w:p>
          <w:p w14:paraId="17C507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BCA284" w14:textId="77777777" w:rsidR="00331868" w:rsidRDefault="00331868" w:rsidP="00AE3867">
            <w:pPr>
              <w:rPr>
                <w:rFonts w:ascii="Times New Roman" w:hAnsi="Times New Roman"/>
                <w:color w:val="000000"/>
              </w:rPr>
            </w:pPr>
          </w:p>
          <w:p w14:paraId="6BB3A1E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D9B28AE" w14:textId="77777777" w:rsidR="00331868" w:rsidRDefault="00331868" w:rsidP="00331868">
      <w:pPr>
        <w:rPr>
          <w:rFonts w:ascii="Times New Roman" w:hAnsi="Times New Roman"/>
          <w:color w:val="000000"/>
        </w:rPr>
      </w:pPr>
    </w:p>
    <w:p w14:paraId="447495A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886AF3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9DAD4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0DBB4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4D5C8D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8D915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FD3D15"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5B1D0F84" w14:textId="77777777" w:rsidR="00331868" w:rsidRDefault="00331868" w:rsidP="00AE3867">
            <w:pPr>
              <w:rPr>
                <w:rFonts w:ascii="Times New Roman" w:hAnsi="Times New Roman"/>
                <w:color w:val="000000"/>
              </w:rPr>
            </w:pPr>
            <w:r>
              <w:rPr>
                <w:rFonts w:ascii="Times New Roman" w:hAnsi="Times New Roman"/>
                <w:color w:val="000000"/>
              </w:rPr>
              <w:t>Public</w:t>
            </w:r>
          </w:p>
          <w:p w14:paraId="04E920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8A2D80" w14:textId="77777777" w:rsidR="00331868" w:rsidRDefault="00331868" w:rsidP="00AE3867">
            <w:pPr>
              <w:rPr>
                <w:rFonts w:ascii="Times New Roman" w:hAnsi="Times New Roman"/>
                <w:color w:val="000000"/>
              </w:rPr>
            </w:pPr>
          </w:p>
          <w:p w14:paraId="1600726D" w14:textId="77777777" w:rsidR="00331868" w:rsidRDefault="00331868" w:rsidP="00AE3867">
            <w:pPr>
              <w:rPr>
                <w:rFonts w:ascii="Times New Roman" w:hAnsi="Times New Roman"/>
                <w:color w:val="000000"/>
              </w:rPr>
            </w:pPr>
          </w:p>
          <w:p w14:paraId="2A327ADE" w14:textId="77777777" w:rsidR="00331868" w:rsidRDefault="00331868" w:rsidP="00AE3867">
            <w:pPr>
              <w:rPr>
                <w:rFonts w:ascii="Times New Roman" w:hAnsi="Times New Roman"/>
                <w:color w:val="000000"/>
              </w:rPr>
            </w:pPr>
          </w:p>
          <w:p w14:paraId="6DA064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2DF26C" w14:textId="77777777" w:rsidR="00331868" w:rsidRDefault="00331868" w:rsidP="00AE3867">
            <w:pPr>
              <w:rPr>
                <w:rFonts w:ascii="Times New Roman" w:hAnsi="Times New Roman"/>
                <w:color w:val="000000"/>
              </w:rPr>
            </w:pPr>
            <w:r>
              <w:rPr>
                <w:rFonts w:ascii="Times New Roman" w:hAnsi="Times New Roman"/>
                <w:color w:val="000000"/>
              </w:rPr>
              <w:t>The place or the name of the place where a organization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6B9E82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50B447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4E09C1" w14:textId="77777777" w:rsidR="00331868" w:rsidRDefault="00331868" w:rsidP="00AE3867">
            <w:pPr>
              <w:rPr>
                <w:rFonts w:ascii="Times New Roman" w:hAnsi="Times New Roman"/>
                <w:color w:val="000000"/>
              </w:rPr>
            </w:pPr>
          </w:p>
        </w:tc>
      </w:tr>
      <w:tr w:rsidR="00331868" w14:paraId="2FC9F6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159255" w14:textId="77777777" w:rsidR="00331868" w:rsidRDefault="00331868" w:rsidP="00AE3867">
            <w:pPr>
              <w:rPr>
                <w:rFonts w:ascii="Times New Roman" w:hAnsi="Times New Roman"/>
                <w:color w:val="000000"/>
              </w:rPr>
            </w:pPr>
            <w:bookmarkStart w:id="2326" w:name="BKM_D96D96D6_161C_4EDA_B04F_CAFEB317193E"/>
            <w:r>
              <w:rPr>
                <w:rFonts w:ascii="Times New Roman" w:hAnsi="Times New Roman"/>
                <w:b/>
                <w:color w:val="000000"/>
              </w:rPr>
              <w:t>name</w:t>
            </w:r>
            <w:r>
              <w:rPr>
                <w:rFonts w:ascii="Times New Roman" w:hAnsi="Times New Roman"/>
                <w:color w:val="000000"/>
              </w:rPr>
              <w:t xml:space="preserve"> Text</w:t>
            </w:r>
          </w:p>
          <w:p w14:paraId="059BC942" w14:textId="77777777" w:rsidR="00331868" w:rsidRDefault="00331868" w:rsidP="00AE3867">
            <w:pPr>
              <w:rPr>
                <w:rFonts w:ascii="Times New Roman" w:hAnsi="Times New Roman"/>
                <w:color w:val="000000"/>
              </w:rPr>
            </w:pPr>
            <w:r>
              <w:rPr>
                <w:rFonts w:ascii="Times New Roman" w:hAnsi="Times New Roman"/>
                <w:color w:val="000000"/>
              </w:rPr>
              <w:t>Public</w:t>
            </w:r>
          </w:p>
          <w:p w14:paraId="44849E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C35C31" w14:textId="77777777" w:rsidR="00331868" w:rsidRDefault="00331868" w:rsidP="00AE3867">
            <w:pPr>
              <w:rPr>
                <w:rFonts w:ascii="Times New Roman" w:hAnsi="Times New Roman"/>
                <w:color w:val="000000"/>
              </w:rPr>
            </w:pPr>
          </w:p>
          <w:p w14:paraId="17B49CE5" w14:textId="77777777" w:rsidR="00331868" w:rsidRDefault="00331868" w:rsidP="00AE3867">
            <w:pPr>
              <w:rPr>
                <w:rFonts w:ascii="Times New Roman" w:hAnsi="Times New Roman"/>
                <w:color w:val="000000"/>
              </w:rPr>
            </w:pPr>
          </w:p>
          <w:p w14:paraId="06F3AF8C" w14:textId="77777777" w:rsidR="00331868" w:rsidRDefault="00331868" w:rsidP="00AE3867">
            <w:pPr>
              <w:rPr>
                <w:rFonts w:ascii="Times New Roman" w:hAnsi="Times New Roman"/>
                <w:color w:val="000000"/>
              </w:rPr>
            </w:pPr>
          </w:p>
          <w:p w14:paraId="4DA243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0D4DC6" w14:textId="77777777" w:rsidR="00331868" w:rsidRDefault="00331868" w:rsidP="00AE3867">
            <w:pPr>
              <w:rPr>
                <w:rFonts w:ascii="Times New Roman" w:hAnsi="Times New Roman"/>
                <w:color w:val="000000"/>
              </w:rPr>
            </w:pPr>
            <w:r>
              <w:rPr>
                <w:rFonts w:ascii="Times New Roman" w:hAnsi="Times New Roman"/>
                <w:color w:val="000000"/>
              </w:rPr>
              <w:t>A name by which the organization is known.</w:t>
            </w:r>
          </w:p>
        </w:tc>
        <w:tc>
          <w:tcPr>
            <w:tcW w:w="3060" w:type="dxa"/>
            <w:tcBorders>
              <w:top w:val="single" w:sz="2" w:space="0" w:color="auto"/>
              <w:left w:val="single" w:sz="2" w:space="0" w:color="auto"/>
              <w:bottom w:val="single" w:sz="2" w:space="0" w:color="auto"/>
              <w:right w:val="single" w:sz="2" w:space="0" w:color="auto"/>
            </w:tcBorders>
          </w:tcPr>
          <w:p w14:paraId="4A6D93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8CFB8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F02BB8" w14:textId="77777777" w:rsidR="00331868" w:rsidRDefault="00331868" w:rsidP="00AE3867">
            <w:pPr>
              <w:rPr>
                <w:rFonts w:ascii="Times New Roman" w:hAnsi="Times New Roman"/>
                <w:color w:val="000000"/>
              </w:rPr>
            </w:pPr>
          </w:p>
        </w:tc>
        <w:bookmarkEnd w:id="2326"/>
      </w:tr>
      <w:tr w:rsidR="00331868" w14:paraId="2DA5736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2074E95" w14:textId="77777777" w:rsidR="00331868" w:rsidRDefault="00331868" w:rsidP="00AE3867">
            <w:pPr>
              <w:rPr>
                <w:rFonts w:ascii="Times New Roman" w:hAnsi="Times New Roman"/>
                <w:color w:val="000000"/>
              </w:rPr>
            </w:pPr>
            <w:bookmarkStart w:id="2327" w:name="BKM_9CD22C6D_4E0D_41B7_82DB_70171DD8D4EB"/>
            <w:r>
              <w:rPr>
                <w:rFonts w:ascii="Times New Roman" w:hAnsi="Times New Roman"/>
                <w:b/>
                <w:color w:val="000000"/>
              </w:rPr>
              <w:lastRenderedPageBreak/>
              <w:t>telecom</w:t>
            </w:r>
            <w:r>
              <w:rPr>
                <w:rFonts w:ascii="Times New Roman" w:hAnsi="Times New Roman"/>
                <w:color w:val="000000"/>
              </w:rPr>
              <w:t xml:space="preserve"> TelecomAddress</w:t>
            </w:r>
          </w:p>
          <w:p w14:paraId="1D5EB101" w14:textId="77777777" w:rsidR="00331868" w:rsidRDefault="00331868" w:rsidP="00AE3867">
            <w:pPr>
              <w:rPr>
                <w:rFonts w:ascii="Times New Roman" w:hAnsi="Times New Roman"/>
                <w:color w:val="000000"/>
              </w:rPr>
            </w:pPr>
            <w:r>
              <w:rPr>
                <w:rFonts w:ascii="Times New Roman" w:hAnsi="Times New Roman"/>
                <w:color w:val="000000"/>
              </w:rPr>
              <w:t>Public</w:t>
            </w:r>
          </w:p>
          <w:p w14:paraId="54B925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EDAE1" w14:textId="77777777" w:rsidR="00331868" w:rsidRDefault="00331868" w:rsidP="00AE3867">
            <w:pPr>
              <w:rPr>
                <w:rFonts w:ascii="Times New Roman" w:hAnsi="Times New Roman"/>
                <w:color w:val="000000"/>
              </w:rPr>
            </w:pPr>
          </w:p>
          <w:p w14:paraId="63AFD94E" w14:textId="77777777" w:rsidR="00331868" w:rsidRDefault="00331868" w:rsidP="00AE3867">
            <w:pPr>
              <w:rPr>
                <w:rFonts w:ascii="Times New Roman" w:hAnsi="Times New Roman"/>
                <w:color w:val="000000"/>
              </w:rPr>
            </w:pPr>
          </w:p>
          <w:p w14:paraId="6C3070EE" w14:textId="77777777" w:rsidR="00331868" w:rsidRDefault="00331868" w:rsidP="00AE3867">
            <w:pPr>
              <w:rPr>
                <w:rFonts w:ascii="Times New Roman" w:hAnsi="Times New Roman"/>
                <w:color w:val="000000"/>
              </w:rPr>
            </w:pPr>
          </w:p>
          <w:p w14:paraId="1969545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D6885D" w14:textId="77777777" w:rsidR="00331868" w:rsidRDefault="00331868" w:rsidP="00AE3867">
            <w:pPr>
              <w:rPr>
                <w:rFonts w:ascii="Times New Roman" w:hAnsi="Times New Roman"/>
                <w:color w:val="000000"/>
              </w:rPr>
            </w:pPr>
            <w:r>
              <w:rPr>
                <w:rFonts w:ascii="Times New Roman" w:hAnsi="Times New Roman"/>
                <w:color w:val="000000"/>
              </w:rPr>
              <w:t>A locatable resource of the organization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593A5F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6AE9E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9D1E70" w14:textId="77777777" w:rsidR="00331868" w:rsidRDefault="00331868" w:rsidP="00AE3867">
            <w:pPr>
              <w:rPr>
                <w:rFonts w:ascii="Times New Roman" w:hAnsi="Times New Roman"/>
                <w:color w:val="000000"/>
              </w:rPr>
            </w:pPr>
          </w:p>
        </w:tc>
        <w:bookmarkEnd w:id="2327"/>
      </w:tr>
      <w:tr w:rsidR="00331868" w14:paraId="1ACC47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48D92F" w14:textId="77777777" w:rsidR="00331868" w:rsidRDefault="00331868" w:rsidP="00AE3867">
            <w:pPr>
              <w:rPr>
                <w:rFonts w:ascii="Times New Roman" w:hAnsi="Times New Roman"/>
                <w:color w:val="000000"/>
              </w:rPr>
            </w:pPr>
            <w:bookmarkStart w:id="2328" w:name="BKM_4D736B8B_EE48_4C42_BFFF_DF3D27BE7CD9"/>
            <w:r>
              <w:rPr>
                <w:rFonts w:ascii="Times New Roman" w:hAnsi="Times New Roman"/>
                <w:b/>
                <w:color w:val="000000"/>
              </w:rPr>
              <w:t>type</w:t>
            </w:r>
            <w:r>
              <w:rPr>
                <w:rFonts w:ascii="Times New Roman" w:hAnsi="Times New Roman"/>
                <w:color w:val="000000"/>
              </w:rPr>
              <w:t xml:space="preserve"> Code</w:t>
            </w:r>
          </w:p>
          <w:p w14:paraId="68C0C4B3" w14:textId="77777777" w:rsidR="00331868" w:rsidRDefault="00331868" w:rsidP="00AE3867">
            <w:pPr>
              <w:rPr>
                <w:rFonts w:ascii="Times New Roman" w:hAnsi="Times New Roman"/>
                <w:color w:val="000000"/>
              </w:rPr>
            </w:pPr>
            <w:r>
              <w:rPr>
                <w:rFonts w:ascii="Times New Roman" w:hAnsi="Times New Roman"/>
                <w:color w:val="000000"/>
              </w:rPr>
              <w:t>Public</w:t>
            </w:r>
          </w:p>
          <w:p w14:paraId="4647050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99D7DB" w14:textId="77777777" w:rsidR="00331868" w:rsidRDefault="00331868" w:rsidP="00AE3867">
            <w:pPr>
              <w:rPr>
                <w:rFonts w:ascii="Times New Roman" w:hAnsi="Times New Roman"/>
                <w:color w:val="000000"/>
              </w:rPr>
            </w:pPr>
          </w:p>
          <w:p w14:paraId="01FACA5F" w14:textId="77777777" w:rsidR="00331868" w:rsidRDefault="00331868" w:rsidP="00AE3867">
            <w:pPr>
              <w:rPr>
                <w:rFonts w:ascii="Times New Roman" w:hAnsi="Times New Roman"/>
                <w:color w:val="000000"/>
              </w:rPr>
            </w:pPr>
          </w:p>
          <w:p w14:paraId="0D3261E0" w14:textId="77777777" w:rsidR="00331868" w:rsidRDefault="00331868" w:rsidP="00AE3867">
            <w:pPr>
              <w:rPr>
                <w:rFonts w:ascii="Times New Roman" w:hAnsi="Times New Roman"/>
                <w:color w:val="000000"/>
              </w:rPr>
            </w:pPr>
          </w:p>
          <w:p w14:paraId="60E18D2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7F17D55" w14:textId="77777777" w:rsidR="00331868" w:rsidRDefault="00331868" w:rsidP="00AE3867">
            <w:pPr>
              <w:rPr>
                <w:rFonts w:ascii="Times New Roman" w:hAnsi="Times New Roman"/>
                <w:color w:val="000000"/>
              </w:rPr>
            </w:pPr>
            <w:r>
              <w:rPr>
                <w:rFonts w:ascii="Times New Roman" w:hAnsi="Times New Roman"/>
                <w:color w:val="000000"/>
              </w:rPr>
              <w:t>The kind of organization that this is., e.g., hospital, long-term care facility, hospital department, government agency, educational institution.</w:t>
            </w:r>
          </w:p>
        </w:tc>
        <w:tc>
          <w:tcPr>
            <w:tcW w:w="3060" w:type="dxa"/>
            <w:tcBorders>
              <w:top w:val="single" w:sz="2" w:space="0" w:color="auto"/>
              <w:left w:val="single" w:sz="2" w:space="0" w:color="auto"/>
              <w:bottom w:val="single" w:sz="2" w:space="0" w:color="auto"/>
              <w:right w:val="single" w:sz="2" w:space="0" w:color="auto"/>
            </w:tcBorders>
          </w:tcPr>
          <w:p w14:paraId="166204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F7E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8D4CE8" w14:textId="77777777" w:rsidR="00331868" w:rsidRDefault="00331868" w:rsidP="00AE3867">
            <w:pPr>
              <w:rPr>
                <w:rFonts w:ascii="Times New Roman" w:hAnsi="Times New Roman"/>
                <w:color w:val="000000"/>
              </w:rPr>
            </w:pPr>
          </w:p>
        </w:tc>
        <w:bookmarkEnd w:id="2328"/>
      </w:tr>
    </w:tbl>
    <w:p w14:paraId="29F25103" w14:textId="77777777" w:rsidR="00331868" w:rsidRDefault="00331868" w:rsidP="00331868">
      <w:pPr>
        <w:rPr>
          <w:rFonts w:ascii="Times New Roman" w:hAnsi="Times New Roman"/>
          <w:color w:val="000000"/>
        </w:rPr>
      </w:pPr>
    </w:p>
    <w:p w14:paraId="501A97FC" w14:textId="77777777" w:rsidR="00331868" w:rsidRDefault="00331868" w:rsidP="00331868">
      <w:pPr>
        <w:pStyle w:val="Heading2"/>
        <w:rPr>
          <w:bCs/>
          <w:szCs w:val="24"/>
          <w:lang w:val="en-US"/>
        </w:rPr>
      </w:pPr>
      <w:bookmarkStart w:id="2329" w:name="_Toc383183299"/>
      <w:r>
        <w:rPr>
          <w:bCs/>
          <w:szCs w:val="24"/>
          <w:lang w:val="en-US"/>
        </w:rPr>
        <w:t>Participant</w:t>
      </w:r>
      <w:bookmarkEnd w:id="2329"/>
    </w:p>
    <w:p w14:paraId="27458BB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320DDE46" w14:textId="77777777" w:rsidR="00331868" w:rsidRDefault="00331868" w:rsidP="00331868">
      <w:pPr>
        <w:rPr>
          <w:rFonts w:ascii="Times New Roman" w:hAnsi="Times New Roman"/>
          <w:color w:val="000000"/>
        </w:rPr>
      </w:pPr>
    </w:p>
    <w:p w14:paraId="5914E165" w14:textId="77777777" w:rsidR="00331868" w:rsidRDefault="00331868" w:rsidP="00331868">
      <w:r>
        <w:rPr>
          <w:rFonts w:ascii="Times New Roman" w:hAnsi="Times New Roman"/>
          <w:color w:val="000000"/>
        </w:rPr>
        <w:t>Person playing a specified role in an action.</w:t>
      </w:r>
    </w:p>
    <w:p w14:paraId="1117C1DA" w14:textId="77777777" w:rsidR="00331868" w:rsidRDefault="00331868" w:rsidP="00331868">
      <w:pPr>
        <w:rPr>
          <w:rFonts w:ascii="Times New Roman" w:hAnsi="Times New Roman"/>
        </w:rPr>
      </w:pPr>
    </w:p>
    <w:p w14:paraId="577479B9" w14:textId="77777777" w:rsidR="00331868" w:rsidRDefault="00331868" w:rsidP="00331868">
      <w:pPr>
        <w:rPr>
          <w:rFonts w:ascii="Times New Roman" w:hAnsi="Times New Roman"/>
        </w:rPr>
      </w:pPr>
    </w:p>
    <w:p w14:paraId="2A6E8A8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F8FB76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DC4E1C3"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515E0B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3599AA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44613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7C2BD0" w14:textId="77777777" w:rsidR="00331868" w:rsidRDefault="00331868" w:rsidP="00AE3867">
            <w:pPr>
              <w:rPr>
                <w:rFonts w:ascii="Times New Roman" w:hAnsi="Times New Roman"/>
                <w:color w:val="000000"/>
              </w:rPr>
            </w:pPr>
            <w:r>
              <w:rPr>
                <w:rFonts w:ascii="Times New Roman" w:hAnsi="Times New Roman"/>
                <w:b/>
                <w:color w:val="000000"/>
              </w:rPr>
              <w:t>individual</w:t>
            </w:r>
            <w:r>
              <w:rPr>
                <w:rFonts w:ascii="Times New Roman" w:hAnsi="Times New Roman"/>
                <w:color w:val="000000"/>
              </w:rPr>
              <w:t xml:space="preserve"> Person</w:t>
            </w:r>
          </w:p>
          <w:p w14:paraId="41A976EC" w14:textId="77777777" w:rsidR="00331868" w:rsidRDefault="00331868" w:rsidP="00AE3867">
            <w:pPr>
              <w:rPr>
                <w:rFonts w:ascii="Times New Roman" w:hAnsi="Times New Roman"/>
                <w:color w:val="000000"/>
              </w:rPr>
            </w:pPr>
            <w:r>
              <w:rPr>
                <w:rFonts w:ascii="Times New Roman" w:hAnsi="Times New Roman"/>
                <w:color w:val="000000"/>
              </w:rPr>
              <w:t>Public</w:t>
            </w:r>
          </w:p>
          <w:p w14:paraId="1D4403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4A991D" w14:textId="77777777" w:rsidR="00331868" w:rsidRDefault="00331868" w:rsidP="00AE3867">
            <w:pPr>
              <w:rPr>
                <w:rFonts w:ascii="Times New Roman" w:hAnsi="Times New Roman"/>
                <w:color w:val="000000"/>
              </w:rPr>
            </w:pPr>
          </w:p>
          <w:p w14:paraId="29E0BE89" w14:textId="77777777" w:rsidR="00331868" w:rsidRDefault="00331868" w:rsidP="00AE3867">
            <w:pPr>
              <w:rPr>
                <w:rFonts w:ascii="Times New Roman" w:hAnsi="Times New Roman"/>
                <w:color w:val="000000"/>
              </w:rPr>
            </w:pPr>
          </w:p>
          <w:p w14:paraId="2DFA4ECF" w14:textId="77777777" w:rsidR="00331868" w:rsidRDefault="00331868" w:rsidP="00AE3867">
            <w:pPr>
              <w:rPr>
                <w:rFonts w:ascii="Times New Roman" w:hAnsi="Times New Roman"/>
                <w:color w:val="000000"/>
              </w:rPr>
            </w:pPr>
          </w:p>
          <w:p w14:paraId="76AE282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247288D" w14:textId="77777777" w:rsidR="00331868" w:rsidRDefault="00331868" w:rsidP="00AE3867">
            <w:pPr>
              <w:rPr>
                <w:rFonts w:ascii="Times New Roman" w:hAnsi="Times New Roman"/>
                <w:color w:val="000000"/>
              </w:rPr>
            </w:pPr>
            <w:r>
              <w:rPr>
                <w:rFonts w:ascii="Times New Roman" w:hAnsi="Times New Roman"/>
                <w:color w:val="000000"/>
              </w:rPr>
              <w:t>The healthcare professional or related person participating in the encounter.</w:t>
            </w:r>
          </w:p>
        </w:tc>
        <w:tc>
          <w:tcPr>
            <w:tcW w:w="3060" w:type="dxa"/>
            <w:tcBorders>
              <w:top w:val="single" w:sz="2" w:space="0" w:color="auto"/>
              <w:left w:val="single" w:sz="2" w:space="0" w:color="auto"/>
              <w:bottom w:val="single" w:sz="2" w:space="0" w:color="auto"/>
              <w:right w:val="single" w:sz="2" w:space="0" w:color="auto"/>
            </w:tcBorders>
          </w:tcPr>
          <w:p w14:paraId="4EEB6E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01F1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A0C22E" w14:textId="77777777" w:rsidR="00331868" w:rsidRDefault="00331868" w:rsidP="00AE3867">
            <w:pPr>
              <w:rPr>
                <w:rFonts w:ascii="Times New Roman" w:hAnsi="Times New Roman"/>
                <w:color w:val="000000"/>
              </w:rPr>
            </w:pPr>
          </w:p>
        </w:tc>
      </w:tr>
      <w:tr w:rsidR="00331868" w14:paraId="22C8FE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0EA65" w14:textId="77777777" w:rsidR="00331868" w:rsidRDefault="00331868" w:rsidP="00AE3867">
            <w:pPr>
              <w:rPr>
                <w:rFonts w:ascii="Times New Roman" w:hAnsi="Times New Roman"/>
                <w:color w:val="000000"/>
              </w:rPr>
            </w:pPr>
            <w:r>
              <w:rPr>
                <w:rFonts w:ascii="Times New Roman" w:hAnsi="Times New Roman"/>
                <w:b/>
                <w:color w:val="000000"/>
              </w:rPr>
              <w:t>participantRole</w:t>
            </w:r>
            <w:r>
              <w:rPr>
                <w:rFonts w:ascii="Times New Roman" w:hAnsi="Times New Roman"/>
                <w:color w:val="000000"/>
              </w:rPr>
              <w:t xml:space="preserve"> Code</w:t>
            </w:r>
          </w:p>
          <w:p w14:paraId="19DCF445" w14:textId="77777777" w:rsidR="00331868" w:rsidRDefault="00331868" w:rsidP="00AE3867">
            <w:pPr>
              <w:rPr>
                <w:rFonts w:ascii="Times New Roman" w:hAnsi="Times New Roman"/>
                <w:color w:val="000000"/>
              </w:rPr>
            </w:pPr>
            <w:r>
              <w:rPr>
                <w:rFonts w:ascii="Times New Roman" w:hAnsi="Times New Roman"/>
                <w:color w:val="000000"/>
              </w:rPr>
              <w:t>Public</w:t>
            </w:r>
          </w:p>
          <w:p w14:paraId="4C93AA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0C22A2" w14:textId="77777777" w:rsidR="00331868" w:rsidRDefault="00331868" w:rsidP="00AE3867">
            <w:pPr>
              <w:rPr>
                <w:rFonts w:ascii="Times New Roman" w:hAnsi="Times New Roman"/>
                <w:color w:val="000000"/>
              </w:rPr>
            </w:pPr>
          </w:p>
          <w:p w14:paraId="6499887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115922D" w14:textId="77777777" w:rsidR="00331868" w:rsidRDefault="00331868" w:rsidP="00AE3867">
            <w:pPr>
              <w:rPr>
                <w:rFonts w:ascii="Times New Roman" w:hAnsi="Times New Roman"/>
                <w:color w:val="000000"/>
              </w:rPr>
            </w:pPr>
          </w:p>
          <w:p w14:paraId="6395AAB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C38E70" w14:textId="77777777" w:rsidR="00331868" w:rsidRDefault="00331868" w:rsidP="00AE3867">
            <w:pPr>
              <w:rPr>
                <w:rFonts w:ascii="Times New Roman" w:hAnsi="Times New Roman"/>
                <w:color w:val="000000"/>
              </w:rPr>
            </w:pPr>
            <w:r>
              <w:rPr>
                <w:rFonts w:ascii="Times New Roman" w:hAnsi="Times New Roman"/>
                <w:color w:val="000000"/>
              </w:rPr>
              <w:t>Role of participant in encounter, e.g., admitter, attending, primary care physician</w:t>
            </w:r>
          </w:p>
        </w:tc>
        <w:tc>
          <w:tcPr>
            <w:tcW w:w="3060" w:type="dxa"/>
            <w:tcBorders>
              <w:top w:val="single" w:sz="2" w:space="0" w:color="auto"/>
              <w:left w:val="single" w:sz="2" w:space="0" w:color="auto"/>
              <w:bottom w:val="single" w:sz="2" w:space="0" w:color="auto"/>
              <w:right w:val="single" w:sz="2" w:space="0" w:color="auto"/>
            </w:tcBorders>
          </w:tcPr>
          <w:p w14:paraId="0C3C5B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2A107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AB4027" w14:textId="77777777" w:rsidR="00331868" w:rsidRDefault="00331868" w:rsidP="00AE3867">
            <w:pPr>
              <w:rPr>
                <w:rFonts w:ascii="Times New Roman" w:hAnsi="Times New Roman"/>
                <w:color w:val="000000"/>
              </w:rPr>
            </w:pPr>
          </w:p>
        </w:tc>
      </w:tr>
    </w:tbl>
    <w:p w14:paraId="13CACA74" w14:textId="77777777" w:rsidR="00331868" w:rsidRDefault="00331868" w:rsidP="00331868">
      <w:pPr>
        <w:rPr>
          <w:rFonts w:ascii="Times New Roman" w:hAnsi="Times New Roman"/>
          <w:color w:val="000000"/>
        </w:rPr>
      </w:pPr>
    </w:p>
    <w:p w14:paraId="65C58507" w14:textId="77777777" w:rsidR="00331868" w:rsidRDefault="00331868" w:rsidP="00331868">
      <w:pPr>
        <w:pStyle w:val="Heading2"/>
        <w:rPr>
          <w:bCs/>
          <w:szCs w:val="24"/>
          <w:lang w:val="en-US"/>
        </w:rPr>
      </w:pPr>
      <w:bookmarkStart w:id="2330" w:name="_Toc383183300"/>
      <w:bookmarkStart w:id="2331" w:name="BKM_96EE148F_0B86_4B47_A143_65D7B7506B38"/>
      <w:r>
        <w:rPr>
          <w:bCs/>
          <w:szCs w:val="24"/>
          <w:lang w:val="en-US"/>
        </w:rPr>
        <w:lastRenderedPageBreak/>
        <w:t>ParticipationInProgram</w:t>
      </w:r>
      <w:bookmarkEnd w:id="2330"/>
    </w:p>
    <w:p w14:paraId="658D42E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774D285B" w14:textId="77777777" w:rsidR="00331868" w:rsidRDefault="00331868" w:rsidP="00331868">
      <w:pPr>
        <w:rPr>
          <w:rFonts w:ascii="Times New Roman" w:hAnsi="Times New Roman"/>
          <w:color w:val="000000"/>
        </w:rPr>
      </w:pPr>
    </w:p>
    <w:p w14:paraId="661215FB" w14:textId="77777777" w:rsidR="00331868" w:rsidRDefault="00331868" w:rsidP="00331868">
      <w:r>
        <w:rPr>
          <w:rFonts w:ascii="Times New Roman" w:hAnsi="Times New Roman"/>
          <w:color w:val="000000"/>
        </w:rPr>
        <w:t xml:space="preserve">The actual participation of the patient in a care program. The performedAtTime attribute specifies the </w:t>
      </w:r>
    </w:p>
    <w:p w14:paraId="5EE21FD0" w14:textId="77777777" w:rsidR="00331868" w:rsidRDefault="00331868" w:rsidP="00331868">
      <w:pPr>
        <w:rPr>
          <w:rFonts w:ascii="Times New Roman" w:hAnsi="Times New Roman"/>
        </w:rPr>
      </w:pPr>
    </w:p>
    <w:p w14:paraId="23EB6267" w14:textId="77777777" w:rsidR="00331868" w:rsidRDefault="00331868" w:rsidP="00331868">
      <w:pPr>
        <w:rPr>
          <w:rFonts w:ascii="Times New Roman" w:hAnsi="Times New Roman"/>
        </w:rPr>
      </w:pPr>
    </w:p>
    <w:p w14:paraId="182ADC3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F443FE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F4EF8C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BD3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EFC8D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F850E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4F69CD" w14:textId="77777777" w:rsidTr="00AE3867">
        <w:tc>
          <w:tcPr>
            <w:tcW w:w="2250" w:type="dxa"/>
            <w:tcBorders>
              <w:top w:val="single" w:sz="2" w:space="0" w:color="auto"/>
              <w:left w:val="single" w:sz="2" w:space="0" w:color="auto"/>
              <w:bottom w:val="single" w:sz="2" w:space="0" w:color="auto"/>
              <w:right w:val="single" w:sz="2" w:space="0" w:color="auto"/>
            </w:tcBorders>
          </w:tcPr>
          <w:p w14:paraId="5854622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47295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09FC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2395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29BE9D"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078252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9DD4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ED5CB6"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F0A66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07E877" w14:textId="77777777" w:rsidR="00331868" w:rsidRDefault="00331868" w:rsidP="00AE3867">
            <w:pPr>
              <w:rPr>
                <w:rFonts w:ascii="Times New Roman" w:hAnsi="Times New Roman"/>
                <w:color w:val="000000"/>
              </w:rPr>
            </w:pPr>
          </w:p>
          <w:p w14:paraId="636E16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C34E44" w14:textId="77777777" w:rsidTr="00AE3867">
        <w:tc>
          <w:tcPr>
            <w:tcW w:w="2250" w:type="dxa"/>
            <w:tcBorders>
              <w:top w:val="single" w:sz="2" w:space="0" w:color="auto"/>
              <w:left w:val="single" w:sz="2" w:space="0" w:color="auto"/>
              <w:bottom w:val="single" w:sz="2" w:space="0" w:color="auto"/>
              <w:right w:val="single" w:sz="2" w:space="0" w:color="auto"/>
            </w:tcBorders>
          </w:tcPr>
          <w:p w14:paraId="2E9AA8D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E4C82B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3EB5C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D0D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22C8CA"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747DF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D0D1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F13C8A" w14:textId="77777777" w:rsidR="00331868" w:rsidRDefault="00331868" w:rsidP="00AE3867">
            <w:pPr>
              <w:rPr>
                <w:rFonts w:ascii="Times New Roman" w:hAnsi="Times New Roman"/>
                <w:color w:val="000000"/>
              </w:rPr>
            </w:pPr>
            <w:r>
              <w:rPr>
                <w:rFonts w:ascii="Times New Roman" w:hAnsi="Times New Roman"/>
                <w:color w:val="000000"/>
              </w:rPr>
              <w:t>Performance</w:t>
            </w:r>
          </w:p>
          <w:p w14:paraId="49AC38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1097D0" w14:textId="77777777" w:rsidR="00331868" w:rsidRDefault="00331868" w:rsidP="00AE3867">
            <w:pPr>
              <w:rPr>
                <w:rFonts w:ascii="Times New Roman" w:hAnsi="Times New Roman"/>
                <w:color w:val="000000"/>
              </w:rPr>
            </w:pPr>
          </w:p>
          <w:p w14:paraId="6A9CFD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E2FE52" w14:textId="77777777" w:rsidTr="00AE3867">
        <w:tc>
          <w:tcPr>
            <w:tcW w:w="2250" w:type="dxa"/>
            <w:tcBorders>
              <w:top w:val="single" w:sz="2" w:space="0" w:color="auto"/>
              <w:left w:val="single" w:sz="2" w:space="0" w:color="auto"/>
              <w:bottom w:val="single" w:sz="2" w:space="0" w:color="auto"/>
              <w:right w:val="single" w:sz="2" w:space="0" w:color="auto"/>
            </w:tcBorders>
          </w:tcPr>
          <w:p w14:paraId="169E57C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9A35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B93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620E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D69F02"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6F9ED5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7693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0EF5CE"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BF8B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8A8CEC" w14:textId="77777777" w:rsidR="00331868" w:rsidRDefault="00331868" w:rsidP="00AE3867">
            <w:pPr>
              <w:rPr>
                <w:rFonts w:ascii="Times New Roman" w:hAnsi="Times New Roman"/>
                <w:color w:val="000000"/>
              </w:rPr>
            </w:pPr>
          </w:p>
          <w:p w14:paraId="3E4D27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31"/>
    </w:tbl>
    <w:p w14:paraId="0F4367C2" w14:textId="77777777" w:rsidR="00331868" w:rsidRDefault="00331868" w:rsidP="00331868">
      <w:pPr>
        <w:rPr>
          <w:rFonts w:ascii="Times New Roman" w:hAnsi="Times New Roman"/>
          <w:color w:val="000000"/>
        </w:rPr>
      </w:pPr>
    </w:p>
    <w:p w14:paraId="27F03A65" w14:textId="77777777" w:rsidR="00331868" w:rsidRDefault="00331868" w:rsidP="00331868">
      <w:pPr>
        <w:pStyle w:val="Heading2"/>
        <w:rPr>
          <w:bCs/>
          <w:szCs w:val="24"/>
          <w:lang w:val="en-US"/>
        </w:rPr>
      </w:pPr>
      <w:bookmarkStart w:id="2332" w:name="_Toc383183301"/>
      <w:r>
        <w:rPr>
          <w:bCs/>
          <w:szCs w:val="24"/>
          <w:lang w:val="en-US"/>
        </w:rPr>
        <w:t>Patient</w:t>
      </w:r>
      <w:bookmarkEnd w:id="2332"/>
    </w:p>
    <w:p w14:paraId="45FD02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6433EAE" w14:textId="77777777" w:rsidR="00331868" w:rsidRDefault="00331868" w:rsidP="00331868">
      <w:pPr>
        <w:rPr>
          <w:rFonts w:ascii="Times New Roman" w:hAnsi="Times New Roman"/>
          <w:color w:val="000000"/>
        </w:rPr>
      </w:pPr>
    </w:p>
    <w:p w14:paraId="2CC849EA" w14:textId="77777777" w:rsidR="00331868" w:rsidRDefault="00331868" w:rsidP="00331868">
      <w:pPr>
        <w:rPr>
          <w:rFonts w:ascii="Times New Roman" w:hAnsi="Times New Roman"/>
          <w:color w:val="000000"/>
        </w:rPr>
      </w:pPr>
      <w:r>
        <w:rPr>
          <w:rFonts w:ascii="Times New Roman" w:hAnsi="Times New Roman"/>
          <w:color w:val="000000"/>
        </w:rPr>
        <w:t>Demographics and other administrative information about a person receiving care or other health-related services.</w:t>
      </w:r>
    </w:p>
    <w:p w14:paraId="1AC87266" w14:textId="77777777" w:rsidR="00331868" w:rsidRDefault="00331868" w:rsidP="00331868">
      <w:pPr>
        <w:rPr>
          <w:rFonts w:ascii="Times New Roman" w:hAnsi="Times New Roman"/>
          <w:color w:val="000000"/>
        </w:rPr>
      </w:pPr>
    </w:p>
    <w:p w14:paraId="16D9651C" w14:textId="77777777" w:rsidR="00331868" w:rsidRDefault="00331868" w:rsidP="00331868">
      <w:r>
        <w:rPr>
          <w:rFonts w:ascii="Times New Roman" w:hAnsi="Times New Roman"/>
          <w:color w:val="000000"/>
        </w:rPr>
        <w:t>The data in the element covers the "who" information about the patient: it's attributes are focused on the demographic information necessary to support the administrative, financial and logistic procedures.</w:t>
      </w:r>
    </w:p>
    <w:p w14:paraId="2D08A389" w14:textId="77777777" w:rsidR="00331868" w:rsidRDefault="00331868" w:rsidP="00331868">
      <w:pPr>
        <w:rPr>
          <w:rFonts w:ascii="Times New Roman" w:hAnsi="Times New Roman"/>
        </w:rPr>
      </w:pPr>
    </w:p>
    <w:p w14:paraId="3F7699BC" w14:textId="77777777" w:rsidR="00331868" w:rsidRDefault="00331868" w:rsidP="00331868">
      <w:pPr>
        <w:rPr>
          <w:rFonts w:ascii="Times New Roman" w:hAnsi="Times New Roman"/>
        </w:rPr>
      </w:pPr>
    </w:p>
    <w:p w14:paraId="43F4886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A9F1C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21BFB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C4C9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C7A489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A3FB90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61DD7AA" w14:textId="77777777" w:rsidTr="00AE3867">
        <w:tc>
          <w:tcPr>
            <w:tcW w:w="2250" w:type="dxa"/>
            <w:tcBorders>
              <w:top w:val="single" w:sz="2" w:space="0" w:color="auto"/>
              <w:left w:val="single" w:sz="2" w:space="0" w:color="auto"/>
              <w:bottom w:val="single" w:sz="2" w:space="0" w:color="auto"/>
              <w:right w:val="single" w:sz="2" w:space="0" w:color="auto"/>
            </w:tcBorders>
          </w:tcPr>
          <w:p w14:paraId="57ADF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11D5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3873F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C62D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C39A8" w14:textId="77777777" w:rsidR="00331868" w:rsidRDefault="00331868" w:rsidP="00AE3867">
            <w:pPr>
              <w:rPr>
                <w:rFonts w:ascii="Times New Roman" w:hAnsi="Times New Roman"/>
                <w:color w:val="000000"/>
              </w:rPr>
            </w:pPr>
            <w:r>
              <w:rPr>
                <w:rFonts w:ascii="Times New Roman" w:hAnsi="Times New Roman"/>
                <w:color w:val="000000"/>
              </w:rPr>
              <w:t>Patient</w:t>
            </w:r>
          </w:p>
          <w:p w14:paraId="4F9CBF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5BC6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C7B44" w14:textId="77777777" w:rsidR="00331868" w:rsidRDefault="00331868" w:rsidP="00AE3867">
            <w:pPr>
              <w:rPr>
                <w:rFonts w:ascii="Times New Roman" w:hAnsi="Times New Roman"/>
                <w:color w:val="000000"/>
              </w:rPr>
            </w:pPr>
            <w:r>
              <w:rPr>
                <w:rFonts w:ascii="Times New Roman" w:hAnsi="Times New Roman"/>
                <w:color w:val="000000"/>
              </w:rPr>
              <w:t>Person</w:t>
            </w:r>
          </w:p>
          <w:p w14:paraId="31A197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4495A0" w14:textId="77777777" w:rsidR="00331868" w:rsidRDefault="00331868" w:rsidP="00AE3867">
            <w:pPr>
              <w:rPr>
                <w:rFonts w:ascii="Times New Roman" w:hAnsi="Times New Roman"/>
                <w:color w:val="000000"/>
              </w:rPr>
            </w:pPr>
          </w:p>
          <w:p w14:paraId="252CE3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1E77365" w14:textId="77777777" w:rsidR="00331868" w:rsidRDefault="00331868" w:rsidP="00331868">
      <w:pPr>
        <w:rPr>
          <w:rFonts w:ascii="Times New Roman" w:hAnsi="Times New Roman"/>
          <w:color w:val="000000"/>
        </w:rPr>
      </w:pPr>
    </w:p>
    <w:p w14:paraId="2742ACF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D56B1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F2D102"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54910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F0D788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CA51EA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A5D67" w14:textId="77777777" w:rsidR="00331868" w:rsidRDefault="00331868" w:rsidP="00AE3867">
            <w:pPr>
              <w:rPr>
                <w:rFonts w:ascii="Times New Roman" w:hAnsi="Times New Roman"/>
                <w:color w:val="000000"/>
              </w:rPr>
            </w:pPr>
            <w:r>
              <w:rPr>
                <w:rFonts w:ascii="Times New Roman" w:hAnsi="Times New Roman"/>
                <w:b/>
                <w:color w:val="000000"/>
              </w:rPr>
              <w:t>ethnicity</w:t>
            </w:r>
            <w:r>
              <w:rPr>
                <w:rFonts w:ascii="Times New Roman" w:hAnsi="Times New Roman"/>
                <w:color w:val="000000"/>
              </w:rPr>
              <w:t xml:space="preserve"> Code</w:t>
            </w:r>
          </w:p>
          <w:p w14:paraId="715DD843" w14:textId="77777777" w:rsidR="00331868" w:rsidRDefault="00331868" w:rsidP="00AE3867">
            <w:pPr>
              <w:rPr>
                <w:rFonts w:ascii="Times New Roman" w:hAnsi="Times New Roman"/>
                <w:color w:val="000000"/>
              </w:rPr>
            </w:pPr>
            <w:r>
              <w:rPr>
                <w:rFonts w:ascii="Times New Roman" w:hAnsi="Times New Roman"/>
                <w:color w:val="000000"/>
              </w:rPr>
              <w:t>Public</w:t>
            </w:r>
          </w:p>
          <w:p w14:paraId="383E63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580DC" w14:textId="77777777" w:rsidR="00331868" w:rsidRDefault="00331868" w:rsidP="00AE3867">
            <w:pPr>
              <w:rPr>
                <w:rFonts w:ascii="Times New Roman" w:hAnsi="Times New Roman"/>
                <w:color w:val="000000"/>
              </w:rPr>
            </w:pPr>
          </w:p>
          <w:p w14:paraId="38AD5608" w14:textId="77777777" w:rsidR="00331868" w:rsidRDefault="00331868" w:rsidP="00AE3867">
            <w:pPr>
              <w:rPr>
                <w:rFonts w:ascii="Times New Roman" w:hAnsi="Times New Roman"/>
                <w:color w:val="000000"/>
              </w:rPr>
            </w:pPr>
          </w:p>
          <w:p w14:paraId="6CCA5023" w14:textId="77777777" w:rsidR="00331868" w:rsidRDefault="00331868" w:rsidP="00AE3867">
            <w:pPr>
              <w:rPr>
                <w:rFonts w:ascii="Times New Roman" w:hAnsi="Times New Roman"/>
                <w:color w:val="000000"/>
              </w:rPr>
            </w:pPr>
          </w:p>
          <w:p w14:paraId="287149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27081E" w14:textId="77777777" w:rsidR="00331868" w:rsidRDefault="00331868" w:rsidP="00AE3867">
            <w:pPr>
              <w:rPr>
                <w:rFonts w:ascii="Times New Roman" w:hAnsi="Times New Roman"/>
                <w:color w:val="000000"/>
              </w:rPr>
            </w:pPr>
            <w:r>
              <w:rPr>
                <w:rFonts w:ascii="Times New Roman" w:hAnsi="Times New Roman"/>
                <w:color w:val="000000"/>
              </w:rPr>
              <w:t>The person's ethnicity.  An ethnicity or ethnic group is a group of people whose members identify with each other through a common heritage.  E.g., Hispanic.</w:t>
            </w:r>
          </w:p>
        </w:tc>
        <w:tc>
          <w:tcPr>
            <w:tcW w:w="3060" w:type="dxa"/>
            <w:tcBorders>
              <w:top w:val="single" w:sz="2" w:space="0" w:color="auto"/>
              <w:left w:val="single" w:sz="2" w:space="0" w:color="auto"/>
              <w:bottom w:val="single" w:sz="2" w:space="0" w:color="auto"/>
              <w:right w:val="single" w:sz="2" w:space="0" w:color="auto"/>
            </w:tcBorders>
          </w:tcPr>
          <w:p w14:paraId="7D6F37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EB79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B4DD92" w14:textId="77777777" w:rsidR="00331868" w:rsidRDefault="00331868" w:rsidP="00AE3867">
            <w:pPr>
              <w:rPr>
                <w:rFonts w:ascii="Times New Roman" w:hAnsi="Times New Roman"/>
                <w:color w:val="000000"/>
              </w:rPr>
            </w:pPr>
          </w:p>
        </w:tc>
      </w:tr>
      <w:tr w:rsidR="00331868" w14:paraId="24AE69A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594D23E" w14:textId="77777777" w:rsidR="00331868" w:rsidRDefault="00331868" w:rsidP="00AE3867">
            <w:pPr>
              <w:rPr>
                <w:rFonts w:ascii="Times New Roman" w:hAnsi="Times New Roman"/>
                <w:color w:val="000000"/>
              </w:rPr>
            </w:pPr>
            <w:bookmarkStart w:id="2333" w:name="BKM_F82A72C2_75C7_42F4_B369_E52D079188B1"/>
            <w:r>
              <w:rPr>
                <w:rFonts w:ascii="Times New Roman" w:hAnsi="Times New Roman"/>
                <w:b/>
                <w:color w:val="000000"/>
              </w:rPr>
              <w:t>isDeceased</w:t>
            </w:r>
            <w:r>
              <w:rPr>
                <w:rFonts w:ascii="Times New Roman" w:hAnsi="Times New Roman"/>
                <w:color w:val="000000"/>
              </w:rPr>
              <w:t xml:space="preserve"> YesNo</w:t>
            </w:r>
          </w:p>
          <w:p w14:paraId="7952607F" w14:textId="77777777" w:rsidR="00331868" w:rsidRDefault="00331868" w:rsidP="00AE3867">
            <w:pPr>
              <w:rPr>
                <w:rFonts w:ascii="Times New Roman" w:hAnsi="Times New Roman"/>
                <w:color w:val="000000"/>
              </w:rPr>
            </w:pPr>
            <w:r>
              <w:rPr>
                <w:rFonts w:ascii="Times New Roman" w:hAnsi="Times New Roman"/>
                <w:color w:val="000000"/>
              </w:rPr>
              <w:t>Public</w:t>
            </w:r>
          </w:p>
          <w:p w14:paraId="684CEF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885731" w14:textId="77777777" w:rsidR="00331868" w:rsidRDefault="00331868" w:rsidP="00AE3867">
            <w:pPr>
              <w:rPr>
                <w:rFonts w:ascii="Times New Roman" w:hAnsi="Times New Roman"/>
                <w:color w:val="000000"/>
              </w:rPr>
            </w:pPr>
          </w:p>
          <w:p w14:paraId="0B85F5C7" w14:textId="77777777" w:rsidR="00331868" w:rsidRDefault="00331868" w:rsidP="00AE3867">
            <w:pPr>
              <w:rPr>
                <w:rFonts w:ascii="Times New Roman" w:hAnsi="Times New Roman"/>
                <w:color w:val="000000"/>
              </w:rPr>
            </w:pPr>
          </w:p>
          <w:p w14:paraId="2D329A40" w14:textId="77777777" w:rsidR="00331868" w:rsidRDefault="00331868" w:rsidP="00AE3867">
            <w:pPr>
              <w:rPr>
                <w:rFonts w:ascii="Times New Roman" w:hAnsi="Times New Roman"/>
                <w:color w:val="000000"/>
              </w:rPr>
            </w:pPr>
          </w:p>
          <w:p w14:paraId="0954639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7E5A20" w14:textId="77777777" w:rsidR="00331868" w:rsidRDefault="00331868" w:rsidP="00AE3867">
            <w:pPr>
              <w:rPr>
                <w:rFonts w:ascii="Times New Roman" w:hAnsi="Times New Roman"/>
                <w:color w:val="000000"/>
              </w:rPr>
            </w:pPr>
            <w:r>
              <w:rPr>
                <w:rFonts w:ascii="Times New Roman" w:hAnsi="Times New Roman"/>
                <w:color w:val="000000"/>
              </w:rPr>
              <w:t>Whether the patient is deceased.</w:t>
            </w:r>
          </w:p>
        </w:tc>
        <w:tc>
          <w:tcPr>
            <w:tcW w:w="3060" w:type="dxa"/>
            <w:tcBorders>
              <w:top w:val="single" w:sz="2" w:space="0" w:color="auto"/>
              <w:left w:val="single" w:sz="2" w:space="0" w:color="auto"/>
              <w:bottom w:val="single" w:sz="2" w:space="0" w:color="auto"/>
              <w:right w:val="single" w:sz="2" w:space="0" w:color="auto"/>
            </w:tcBorders>
          </w:tcPr>
          <w:p w14:paraId="5B543A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4854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DD590E" w14:textId="77777777" w:rsidR="00331868" w:rsidRDefault="00331868" w:rsidP="00AE3867">
            <w:pPr>
              <w:rPr>
                <w:rFonts w:ascii="Times New Roman" w:hAnsi="Times New Roman"/>
                <w:color w:val="000000"/>
              </w:rPr>
            </w:pPr>
          </w:p>
        </w:tc>
        <w:bookmarkEnd w:id="2333"/>
      </w:tr>
      <w:tr w:rsidR="00331868" w14:paraId="2158B7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17A6A6" w14:textId="77777777" w:rsidR="00331868" w:rsidRDefault="00331868" w:rsidP="00AE3867">
            <w:pPr>
              <w:rPr>
                <w:rFonts w:ascii="Times New Roman" w:hAnsi="Times New Roman"/>
                <w:color w:val="000000"/>
              </w:rPr>
            </w:pPr>
            <w:bookmarkStart w:id="2334" w:name="BKM_17C9C5E5_8E16_499C_8517_ADE2F5CC489C"/>
            <w:r>
              <w:rPr>
                <w:rFonts w:ascii="Times New Roman" w:hAnsi="Times New Roman"/>
                <w:b/>
                <w:color w:val="000000"/>
              </w:rPr>
              <w:t>maritalStatus</w:t>
            </w:r>
            <w:r>
              <w:rPr>
                <w:rFonts w:ascii="Times New Roman" w:hAnsi="Times New Roman"/>
                <w:color w:val="000000"/>
              </w:rPr>
              <w:t xml:space="preserve"> Code</w:t>
            </w:r>
          </w:p>
          <w:p w14:paraId="7061019F" w14:textId="77777777" w:rsidR="00331868" w:rsidRDefault="00331868" w:rsidP="00AE3867">
            <w:pPr>
              <w:rPr>
                <w:rFonts w:ascii="Times New Roman" w:hAnsi="Times New Roman"/>
                <w:color w:val="000000"/>
              </w:rPr>
            </w:pPr>
            <w:r>
              <w:rPr>
                <w:rFonts w:ascii="Times New Roman" w:hAnsi="Times New Roman"/>
                <w:color w:val="000000"/>
              </w:rPr>
              <w:t>Public</w:t>
            </w:r>
          </w:p>
          <w:p w14:paraId="548830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B44684" w14:textId="77777777" w:rsidR="00331868" w:rsidRDefault="00331868" w:rsidP="00AE3867">
            <w:pPr>
              <w:rPr>
                <w:rFonts w:ascii="Times New Roman" w:hAnsi="Times New Roman"/>
                <w:color w:val="000000"/>
              </w:rPr>
            </w:pPr>
          </w:p>
          <w:p w14:paraId="2A01EA8E" w14:textId="77777777" w:rsidR="00331868" w:rsidRDefault="00331868" w:rsidP="00AE3867">
            <w:pPr>
              <w:rPr>
                <w:rFonts w:ascii="Times New Roman" w:hAnsi="Times New Roman"/>
                <w:color w:val="000000"/>
              </w:rPr>
            </w:pPr>
          </w:p>
          <w:p w14:paraId="269010B2" w14:textId="77777777" w:rsidR="00331868" w:rsidRDefault="00331868" w:rsidP="00AE3867">
            <w:pPr>
              <w:rPr>
                <w:rFonts w:ascii="Times New Roman" w:hAnsi="Times New Roman"/>
                <w:color w:val="000000"/>
              </w:rPr>
            </w:pPr>
          </w:p>
          <w:p w14:paraId="7FDD3E9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5B76DCA" w14:textId="77777777" w:rsidR="00331868" w:rsidRDefault="00331868" w:rsidP="00AE3867">
            <w:pPr>
              <w:rPr>
                <w:rFonts w:ascii="Times New Roman" w:hAnsi="Times New Roman"/>
                <w:color w:val="000000"/>
              </w:rPr>
            </w:pPr>
            <w:r>
              <w:rPr>
                <w:rFonts w:ascii="Times New Roman" w:hAnsi="Times New Roman"/>
                <w:color w:val="000000"/>
              </w:rPr>
              <w:t>The patient's most recent marital (civil) status.</w:t>
            </w:r>
          </w:p>
        </w:tc>
        <w:tc>
          <w:tcPr>
            <w:tcW w:w="3060" w:type="dxa"/>
            <w:tcBorders>
              <w:top w:val="single" w:sz="2" w:space="0" w:color="auto"/>
              <w:left w:val="single" w:sz="2" w:space="0" w:color="auto"/>
              <w:bottom w:val="single" w:sz="2" w:space="0" w:color="auto"/>
              <w:right w:val="single" w:sz="2" w:space="0" w:color="auto"/>
            </w:tcBorders>
          </w:tcPr>
          <w:p w14:paraId="48FBC21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D52A34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4FE031" w14:textId="77777777" w:rsidR="00331868" w:rsidRDefault="00331868" w:rsidP="00AE3867">
            <w:pPr>
              <w:rPr>
                <w:rFonts w:ascii="Times New Roman" w:hAnsi="Times New Roman"/>
                <w:color w:val="000000"/>
              </w:rPr>
            </w:pPr>
          </w:p>
        </w:tc>
        <w:bookmarkEnd w:id="2334"/>
      </w:tr>
      <w:tr w:rsidR="00331868" w14:paraId="545DB44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8690CF" w14:textId="77777777" w:rsidR="00331868" w:rsidRDefault="00331868" w:rsidP="00AE3867">
            <w:pPr>
              <w:rPr>
                <w:rFonts w:ascii="Times New Roman" w:hAnsi="Times New Roman"/>
                <w:color w:val="000000"/>
              </w:rPr>
            </w:pPr>
            <w:bookmarkStart w:id="2335" w:name="BKM_B973E127_97BA_4E12_AFE6_C5D866E7B14B"/>
            <w:r>
              <w:rPr>
                <w:rFonts w:ascii="Times New Roman" w:hAnsi="Times New Roman"/>
                <w:b/>
                <w:color w:val="000000"/>
              </w:rPr>
              <w:t>race</w:t>
            </w:r>
            <w:r>
              <w:rPr>
                <w:rFonts w:ascii="Times New Roman" w:hAnsi="Times New Roman"/>
                <w:color w:val="000000"/>
              </w:rPr>
              <w:t xml:space="preserve"> Code</w:t>
            </w:r>
          </w:p>
          <w:p w14:paraId="3C6E4751" w14:textId="77777777" w:rsidR="00331868" w:rsidRDefault="00331868" w:rsidP="00AE3867">
            <w:pPr>
              <w:rPr>
                <w:rFonts w:ascii="Times New Roman" w:hAnsi="Times New Roman"/>
                <w:color w:val="000000"/>
              </w:rPr>
            </w:pPr>
            <w:r>
              <w:rPr>
                <w:rFonts w:ascii="Times New Roman" w:hAnsi="Times New Roman"/>
                <w:color w:val="000000"/>
              </w:rPr>
              <w:t>Public</w:t>
            </w:r>
          </w:p>
          <w:p w14:paraId="6DB2BA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A5E24C" w14:textId="77777777" w:rsidR="00331868" w:rsidRDefault="00331868" w:rsidP="00AE3867">
            <w:pPr>
              <w:rPr>
                <w:rFonts w:ascii="Times New Roman" w:hAnsi="Times New Roman"/>
                <w:color w:val="000000"/>
              </w:rPr>
            </w:pPr>
          </w:p>
          <w:p w14:paraId="02E77892" w14:textId="77777777" w:rsidR="00331868" w:rsidRDefault="00331868" w:rsidP="00AE3867">
            <w:pPr>
              <w:rPr>
                <w:rFonts w:ascii="Times New Roman" w:hAnsi="Times New Roman"/>
                <w:color w:val="000000"/>
              </w:rPr>
            </w:pPr>
          </w:p>
          <w:p w14:paraId="05092F5E" w14:textId="77777777" w:rsidR="00331868" w:rsidRDefault="00331868" w:rsidP="00AE3867">
            <w:pPr>
              <w:rPr>
                <w:rFonts w:ascii="Times New Roman" w:hAnsi="Times New Roman"/>
                <w:color w:val="000000"/>
              </w:rPr>
            </w:pPr>
          </w:p>
          <w:p w14:paraId="4C6AD0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D5C35B" w14:textId="77777777" w:rsidR="00331868" w:rsidRDefault="00331868" w:rsidP="00AE3867">
            <w:pPr>
              <w:rPr>
                <w:rFonts w:ascii="Times New Roman" w:hAnsi="Times New Roman"/>
                <w:color w:val="000000"/>
              </w:rPr>
            </w:pPr>
            <w:r>
              <w:rPr>
                <w:rFonts w:ascii="Times New Roman" w:hAnsi="Times New Roman"/>
                <w:color w:val="000000"/>
              </w:rPr>
              <w:t>The person's race.  Race is a classification of humans into large groups by various factors, such as heritable phenotypic characteristics or geographic ancestry.  E.g., White, Asian.</w:t>
            </w:r>
          </w:p>
        </w:tc>
        <w:tc>
          <w:tcPr>
            <w:tcW w:w="3060" w:type="dxa"/>
            <w:tcBorders>
              <w:top w:val="single" w:sz="2" w:space="0" w:color="auto"/>
              <w:left w:val="single" w:sz="2" w:space="0" w:color="auto"/>
              <w:bottom w:val="single" w:sz="2" w:space="0" w:color="auto"/>
              <w:right w:val="single" w:sz="2" w:space="0" w:color="auto"/>
            </w:tcBorders>
          </w:tcPr>
          <w:p w14:paraId="7BB43E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C1D5B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1462B" w14:textId="77777777" w:rsidR="00331868" w:rsidRDefault="00331868" w:rsidP="00AE3867">
            <w:pPr>
              <w:rPr>
                <w:rFonts w:ascii="Times New Roman" w:hAnsi="Times New Roman"/>
                <w:color w:val="000000"/>
              </w:rPr>
            </w:pPr>
          </w:p>
        </w:tc>
        <w:bookmarkEnd w:id="2335"/>
      </w:tr>
      <w:tr w:rsidR="00331868" w14:paraId="622D085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DA5E77" w14:textId="77777777" w:rsidR="00331868" w:rsidRDefault="00331868" w:rsidP="00AE3867">
            <w:pPr>
              <w:rPr>
                <w:rFonts w:ascii="Times New Roman" w:hAnsi="Times New Roman"/>
                <w:color w:val="000000"/>
              </w:rPr>
            </w:pPr>
            <w:bookmarkStart w:id="2336" w:name="BKM_5DD91B95_37BF_4096_A370_5E9F33005CF4"/>
            <w:r>
              <w:rPr>
                <w:rFonts w:ascii="Times New Roman" w:hAnsi="Times New Roman"/>
                <w:b/>
                <w:color w:val="000000"/>
              </w:rPr>
              <w:t>timeOfDeath</w:t>
            </w:r>
            <w:r>
              <w:rPr>
                <w:rFonts w:ascii="Times New Roman" w:hAnsi="Times New Roman"/>
                <w:color w:val="000000"/>
              </w:rPr>
              <w:t xml:space="preserve"> TimePoint</w:t>
            </w:r>
          </w:p>
          <w:p w14:paraId="3966BE11" w14:textId="77777777" w:rsidR="00331868" w:rsidRDefault="00331868" w:rsidP="00AE3867">
            <w:pPr>
              <w:rPr>
                <w:rFonts w:ascii="Times New Roman" w:hAnsi="Times New Roman"/>
                <w:color w:val="000000"/>
              </w:rPr>
            </w:pPr>
            <w:r>
              <w:rPr>
                <w:rFonts w:ascii="Times New Roman" w:hAnsi="Times New Roman"/>
                <w:color w:val="000000"/>
              </w:rPr>
              <w:t>Public</w:t>
            </w:r>
          </w:p>
          <w:p w14:paraId="35966C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D2592" w14:textId="77777777" w:rsidR="00331868" w:rsidRDefault="00331868" w:rsidP="00AE3867">
            <w:pPr>
              <w:rPr>
                <w:rFonts w:ascii="Times New Roman" w:hAnsi="Times New Roman"/>
                <w:color w:val="000000"/>
              </w:rPr>
            </w:pPr>
          </w:p>
          <w:p w14:paraId="4CF746B4" w14:textId="77777777" w:rsidR="00331868" w:rsidRDefault="00331868" w:rsidP="00AE3867">
            <w:pPr>
              <w:rPr>
                <w:rFonts w:ascii="Times New Roman" w:hAnsi="Times New Roman"/>
                <w:color w:val="000000"/>
              </w:rPr>
            </w:pPr>
          </w:p>
          <w:p w14:paraId="45603A1D" w14:textId="77777777" w:rsidR="00331868" w:rsidRDefault="00331868" w:rsidP="00AE3867">
            <w:pPr>
              <w:rPr>
                <w:rFonts w:ascii="Times New Roman" w:hAnsi="Times New Roman"/>
                <w:color w:val="000000"/>
              </w:rPr>
            </w:pPr>
          </w:p>
          <w:p w14:paraId="17A232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740796" w14:textId="77777777" w:rsidR="00331868" w:rsidRDefault="00331868" w:rsidP="00AE3867">
            <w:pPr>
              <w:rPr>
                <w:rFonts w:ascii="Times New Roman" w:hAnsi="Times New Roman"/>
                <w:color w:val="000000"/>
              </w:rPr>
            </w:pPr>
            <w:r>
              <w:rPr>
                <w:rFonts w:ascii="Times New Roman" w:hAnsi="Times New Roman"/>
                <w:color w:val="000000"/>
              </w:rPr>
              <w:t>The time when the patient died.</w:t>
            </w:r>
          </w:p>
        </w:tc>
        <w:tc>
          <w:tcPr>
            <w:tcW w:w="3060" w:type="dxa"/>
            <w:tcBorders>
              <w:top w:val="single" w:sz="2" w:space="0" w:color="auto"/>
              <w:left w:val="single" w:sz="2" w:space="0" w:color="auto"/>
              <w:bottom w:val="single" w:sz="2" w:space="0" w:color="auto"/>
              <w:right w:val="single" w:sz="2" w:space="0" w:color="auto"/>
            </w:tcBorders>
          </w:tcPr>
          <w:p w14:paraId="3253D67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55860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86D884" w14:textId="77777777" w:rsidR="00331868" w:rsidRDefault="00331868" w:rsidP="00AE3867">
            <w:pPr>
              <w:rPr>
                <w:rFonts w:ascii="Times New Roman" w:hAnsi="Times New Roman"/>
                <w:color w:val="000000"/>
              </w:rPr>
            </w:pPr>
          </w:p>
        </w:tc>
        <w:bookmarkEnd w:id="2336"/>
      </w:tr>
    </w:tbl>
    <w:p w14:paraId="74A5908C" w14:textId="77777777" w:rsidR="00331868" w:rsidRDefault="00331868" w:rsidP="00331868">
      <w:pPr>
        <w:rPr>
          <w:rFonts w:ascii="Times New Roman" w:hAnsi="Times New Roman"/>
          <w:color w:val="000000"/>
        </w:rPr>
      </w:pPr>
    </w:p>
    <w:p w14:paraId="0EA74BBD" w14:textId="77777777" w:rsidR="00331868" w:rsidRDefault="00331868" w:rsidP="00331868">
      <w:pPr>
        <w:pStyle w:val="Heading2"/>
        <w:rPr>
          <w:bCs/>
          <w:szCs w:val="24"/>
          <w:lang w:val="en-US"/>
        </w:rPr>
      </w:pPr>
      <w:bookmarkStart w:id="2337" w:name="_Toc383183302"/>
      <w:r>
        <w:rPr>
          <w:bCs/>
          <w:szCs w:val="24"/>
          <w:lang w:val="en-US"/>
        </w:rPr>
        <w:t>Person</w:t>
      </w:r>
      <w:bookmarkEnd w:id="2337"/>
    </w:p>
    <w:p w14:paraId="4311555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0B030575" w14:textId="77777777" w:rsidR="00331868" w:rsidRDefault="00331868" w:rsidP="00331868">
      <w:pPr>
        <w:rPr>
          <w:rFonts w:ascii="Times New Roman" w:hAnsi="Times New Roman"/>
          <w:color w:val="000000"/>
        </w:rPr>
      </w:pPr>
    </w:p>
    <w:p w14:paraId="0DF504BE" w14:textId="77777777" w:rsidR="00331868" w:rsidRDefault="00331868" w:rsidP="00331868">
      <w:pPr>
        <w:rPr>
          <w:rFonts w:ascii="Times New Roman" w:hAnsi="Times New Roman"/>
          <w:color w:val="000000"/>
        </w:rPr>
      </w:pPr>
      <w:r>
        <w:rPr>
          <w:rFonts w:ascii="Times New Roman" w:hAnsi="Times New Roman"/>
          <w:color w:val="000000"/>
        </w:rPr>
        <w:lastRenderedPageBreak/>
        <w:t>Demographic and identification information for an individual.</w:t>
      </w:r>
    </w:p>
    <w:p w14:paraId="0BC39916" w14:textId="77777777" w:rsidR="00331868" w:rsidRDefault="00331868" w:rsidP="00331868">
      <w:pPr>
        <w:rPr>
          <w:rFonts w:ascii="Times New Roman" w:hAnsi="Times New Roman"/>
          <w:color w:val="000000"/>
        </w:rPr>
      </w:pPr>
    </w:p>
    <w:p w14:paraId="69D48CF9" w14:textId="77777777" w:rsidR="00331868" w:rsidRDefault="00331868" w:rsidP="00331868">
      <w:r>
        <w:rPr>
          <w:rFonts w:ascii="Times New Roman" w:hAnsi="Times New Roman"/>
          <w:color w:val="000000"/>
        </w:rPr>
        <w:t>Additional attributes to be added in future versions.</w:t>
      </w:r>
    </w:p>
    <w:p w14:paraId="1A311E33" w14:textId="77777777" w:rsidR="00331868" w:rsidRDefault="00331868" w:rsidP="00331868">
      <w:pPr>
        <w:rPr>
          <w:rFonts w:ascii="Times New Roman" w:hAnsi="Times New Roman"/>
        </w:rPr>
      </w:pPr>
    </w:p>
    <w:p w14:paraId="69605A06" w14:textId="77777777" w:rsidR="00331868" w:rsidRDefault="00331868" w:rsidP="00331868">
      <w:pPr>
        <w:rPr>
          <w:rFonts w:ascii="Times New Roman" w:hAnsi="Times New Roman"/>
        </w:rPr>
      </w:pPr>
    </w:p>
    <w:p w14:paraId="306A8DA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EE2186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9ABC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F657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873F88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11EDF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7CA114C" w14:textId="77777777" w:rsidTr="00AE3867">
        <w:tc>
          <w:tcPr>
            <w:tcW w:w="2250" w:type="dxa"/>
            <w:tcBorders>
              <w:top w:val="single" w:sz="2" w:space="0" w:color="auto"/>
              <w:left w:val="single" w:sz="2" w:space="0" w:color="auto"/>
              <w:bottom w:val="single" w:sz="2" w:space="0" w:color="auto"/>
              <w:right w:val="single" w:sz="2" w:space="0" w:color="auto"/>
            </w:tcBorders>
          </w:tcPr>
          <w:p w14:paraId="42CF30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7781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BA13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7C5A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B0D8C7" w14:textId="77777777" w:rsidR="00331868" w:rsidRDefault="00331868" w:rsidP="00AE3867">
            <w:pPr>
              <w:rPr>
                <w:rFonts w:ascii="Times New Roman" w:hAnsi="Times New Roman"/>
                <w:color w:val="000000"/>
              </w:rPr>
            </w:pPr>
            <w:r>
              <w:rPr>
                <w:rFonts w:ascii="Times New Roman" w:hAnsi="Times New Roman"/>
                <w:color w:val="000000"/>
              </w:rPr>
              <w:t>Person</w:t>
            </w:r>
          </w:p>
          <w:p w14:paraId="697915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389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3F300" w14:textId="77777777" w:rsidR="00331868" w:rsidRDefault="00331868" w:rsidP="00AE3867">
            <w:pPr>
              <w:rPr>
                <w:rFonts w:ascii="Times New Roman" w:hAnsi="Times New Roman"/>
                <w:color w:val="000000"/>
              </w:rPr>
            </w:pPr>
            <w:r>
              <w:rPr>
                <w:rFonts w:ascii="Times New Roman" w:hAnsi="Times New Roman"/>
                <w:color w:val="000000"/>
              </w:rPr>
              <w:t>Entity</w:t>
            </w:r>
          </w:p>
          <w:p w14:paraId="635E18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BDF9822" w14:textId="77777777" w:rsidR="00331868" w:rsidRDefault="00331868" w:rsidP="00AE3867">
            <w:pPr>
              <w:rPr>
                <w:rFonts w:ascii="Times New Roman" w:hAnsi="Times New Roman"/>
                <w:color w:val="000000"/>
              </w:rPr>
            </w:pPr>
          </w:p>
          <w:p w14:paraId="3BDC26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836D85" w14:textId="77777777" w:rsidTr="00AE3867">
        <w:tc>
          <w:tcPr>
            <w:tcW w:w="2250" w:type="dxa"/>
            <w:tcBorders>
              <w:top w:val="single" w:sz="2" w:space="0" w:color="auto"/>
              <w:left w:val="single" w:sz="2" w:space="0" w:color="auto"/>
              <w:bottom w:val="single" w:sz="2" w:space="0" w:color="auto"/>
              <w:right w:val="single" w:sz="2" w:space="0" w:color="auto"/>
            </w:tcBorders>
          </w:tcPr>
          <w:p w14:paraId="6E063D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93D7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669C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21D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B0A85C" w14:textId="77777777" w:rsidR="00331868" w:rsidRDefault="00331868" w:rsidP="00AE3867">
            <w:pPr>
              <w:rPr>
                <w:rFonts w:ascii="Times New Roman" w:hAnsi="Times New Roman"/>
                <w:color w:val="000000"/>
              </w:rPr>
            </w:pPr>
            <w:r>
              <w:rPr>
                <w:rFonts w:ascii="Times New Roman" w:hAnsi="Times New Roman"/>
                <w:color w:val="000000"/>
              </w:rPr>
              <w:t>Practitioner</w:t>
            </w:r>
          </w:p>
          <w:p w14:paraId="793794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F82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867F1E" w14:textId="77777777" w:rsidR="00331868" w:rsidRDefault="00331868" w:rsidP="00AE3867">
            <w:pPr>
              <w:rPr>
                <w:rFonts w:ascii="Times New Roman" w:hAnsi="Times New Roman"/>
                <w:color w:val="000000"/>
              </w:rPr>
            </w:pPr>
            <w:r>
              <w:rPr>
                <w:rFonts w:ascii="Times New Roman" w:hAnsi="Times New Roman"/>
                <w:color w:val="000000"/>
              </w:rPr>
              <w:t>Person</w:t>
            </w:r>
          </w:p>
          <w:p w14:paraId="09C79D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3928" w14:textId="77777777" w:rsidR="00331868" w:rsidRDefault="00331868" w:rsidP="00AE3867">
            <w:pPr>
              <w:rPr>
                <w:rFonts w:ascii="Times New Roman" w:hAnsi="Times New Roman"/>
                <w:color w:val="000000"/>
              </w:rPr>
            </w:pPr>
          </w:p>
          <w:p w14:paraId="12E489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6B58" w14:textId="77777777" w:rsidTr="00AE3867">
        <w:tc>
          <w:tcPr>
            <w:tcW w:w="2250" w:type="dxa"/>
            <w:tcBorders>
              <w:top w:val="single" w:sz="2" w:space="0" w:color="auto"/>
              <w:left w:val="single" w:sz="2" w:space="0" w:color="auto"/>
              <w:bottom w:val="single" w:sz="2" w:space="0" w:color="auto"/>
              <w:right w:val="single" w:sz="2" w:space="0" w:color="auto"/>
            </w:tcBorders>
          </w:tcPr>
          <w:p w14:paraId="210D6AD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C7DC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63B92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C3CB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43EF5"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76D00C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664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F02ABD" w14:textId="77777777" w:rsidR="00331868" w:rsidRDefault="00331868" w:rsidP="00AE3867">
            <w:pPr>
              <w:rPr>
                <w:rFonts w:ascii="Times New Roman" w:hAnsi="Times New Roman"/>
                <w:color w:val="000000"/>
              </w:rPr>
            </w:pPr>
            <w:r>
              <w:rPr>
                <w:rFonts w:ascii="Times New Roman" w:hAnsi="Times New Roman"/>
                <w:color w:val="000000"/>
              </w:rPr>
              <w:t>Person</w:t>
            </w:r>
          </w:p>
          <w:p w14:paraId="66A45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EE302A" w14:textId="77777777" w:rsidR="00331868" w:rsidRDefault="00331868" w:rsidP="00AE3867">
            <w:pPr>
              <w:rPr>
                <w:rFonts w:ascii="Times New Roman" w:hAnsi="Times New Roman"/>
                <w:color w:val="000000"/>
              </w:rPr>
            </w:pPr>
          </w:p>
          <w:p w14:paraId="2EBAAB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E10B18" w14:textId="77777777" w:rsidTr="00AE3867">
        <w:tc>
          <w:tcPr>
            <w:tcW w:w="2250" w:type="dxa"/>
            <w:tcBorders>
              <w:top w:val="single" w:sz="2" w:space="0" w:color="auto"/>
              <w:left w:val="single" w:sz="2" w:space="0" w:color="auto"/>
              <w:bottom w:val="single" w:sz="2" w:space="0" w:color="auto"/>
              <w:right w:val="single" w:sz="2" w:space="0" w:color="auto"/>
            </w:tcBorders>
          </w:tcPr>
          <w:p w14:paraId="70BEEC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771B9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0DEF3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3AD8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863F73" w14:textId="77777777" w:rsidR="00331868" w:rsidRDefault="00331868" w:rsidP="00AE3867">
            <w:pPr>
              <w:rPr>
                <w:rFonts w:ascii="Times New Roman" w:hAnsi="Times New Roman"/>
                <w:color w:val="000000"/>
              </w:rPr>
            </w:pPr>
            <w:r>
              <w:rPr>
                <w:rFonts w:ascii="Times New Roman" w:hAnsi="Times New Roman"/>
                <w:color w:val="000000"/>
              </w:rPr>
              <w:t>Patient</w:t>
            </w:r>
          </w:p>
          <w:p w14:paraId="693D0D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4812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FF35B9" w14:textId="77777777" w:rsidR="00331868" w:rsidRDefault="00331868" w:rsidP="00AE3867">
            <w:pPr>
              <w:rPr>
                <w:rFonts w:ascii="Times New Roman" w:hAnsi="Times New Roman"/>
                <w:color w:val="000000"/>
              </w:rPr>
            </w:pPr>
            <w:r>
              <w:rPr>
                <w:rFonts w:ascii="Times New Roman" w:hAnsi="Times New Roman"/>
                <w:color w:val="000000"/>
              </w:rPr>
              <w:t>Person</w:t>
            </w:r>
          </w:p>
          <w:p w14:paraId="5ABD03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498F99" w14:textId="77777777" w:rsidR="00331868" w:rsidRDefault="00331868" w:rsidP="00AE3867">
            <w:pPr>
              <w:rPr>
                <w:rFonts w:ascii="Times New Roman" w:hAnsi="Times New Roman"/>
                <w:color w:val="000000"/>
              </w:rPr>
            </w:pPr>
          </w:p>
          <w:p w14:paraId="4116AC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734E1D" w14:textId="77777777" w:rsidR="00331868" w:rsidRDefault="00331868" w:rsidP="00331868">
      <w:pPr>
        <w:rPr>
          <w:rFonts w:ascii="Times New Roman" w:hAnsi="Times New Roman"/>
          <w:color w:val="000000"/>
        </w:rPr>
      </w:pPr>
    </w:p>
    <w:p w14:paraId="2B88A9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1E17BA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E6A2D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F02FB7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0769F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6FAF95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514628" w14:textId="77777777" w:rsidR="00331868" w:rsidRDefault="00331868" w:rsidP="00AE3867">
            <w:pPr>
              <w:rPr>
                <w:rFonts w:ascii="Times New Roman" w:hAnsi="Times New Roman"/>
                <w:color w:val="000000"/>
              </w:rPr>
            </w:pPr>
            <w:r>
              <w:rPr>
                <w:rFonts w:ascii="Times New Roman" w:hAnsi="Times New Roman"/>
                <w:b/>
                <w:color w:val="000000"/>
              </w:rPr>
              <w:t>address</w:t>
            </w:r>
            <w:r>
              <w:rPr>
                <w:rFonts w:ascii="Times New Roman" w:hAnsi="Times New Roman"/>
                <w:color w:val="000000"/>
              </w:rPr>
              <w:t xml:space="preserve"> Address</w:t>
            </w:r>
          </w:p>
          <w:p w14:paraId="22FD29F9" w14:textId="77777777" w:rsidR="00331868" w:rsidRDefault="00331868" w:rsidP="00AE3867">
            <w:pPr>
              <w:rPr>
                <w:rFonts w:ascii="Times New Roman" w:hAnsi="Times New Roman"/>
                <w:color w:val="000000"/>
              </w:rPr>
            </w:pPr>
            <w:r>
              <w:rPr>
                <w:rFonts w:ascii="Times New Roman" w:hAnsi="Times New Roman"/>
                <w:color w:val="000000"/>
              </w:rPr>
              <w:t>Public</w:t>
            </w:r>
          </w:p>
          <w:p w14:paraId="65400D3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472BE6" w14:textId="77777777" w:rsidR="00331868" w:rsidRDefault="00331868" w:rsidP="00AE3867">
            <w:pPr>
              <w:rPr>
                <w:rFonts w:ascii="Times New Roman" w:hAnsi="Times New Roman"/>
                <w:color w:val="000000"/>
              </w:rPr>
            </w:pPr>
          </w:p>
          <w:p w14:paraId="766C169B" w14:textId="77777777" w:rsidR="00331868" w:rsidRDefault="00331868" w:rsidP="00AE3867">
            <w:pPr>
              <w:rPr>
                <w:rFonts w:ascii="Times New Roman" w:hAnsi="Times New Roman"/>
                <w:color w:val="000000"/>
              </w:rPr>
            </w:pPr>
          </w:p>
          <w:p w14:paraId="2BAC2269" w14:textId="77777777" w:rsidR="00331868" w:rsidRDefault="00331868" w:rsidP="00AE3867">
            <w:pPr>
              <w:rPr>
                <w:rFonts w:ascii="Times New Roman" w:hAnsi="Times New Roman"/>
                <w:color w:val="000000"/>
              </w:rPr>
            </w:pPr>
          </w:p>
          <w:p w14:paraId="05B0D16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5E9CFB" w14:textId="77777777" w:rsidR="00331868" w:rsidRDefault="00331868" w:rsidP="00AE3867">
            <w:pPr>
              <w:rPr>
                <w:rFonts w:ascii="Times New Roman" w:hAnsi="Times New Roman"/>
                <w:color w:val="000000"/>
              </w:rPr>
            </w:pPr>
            <w:r>
              <w:rPr>
                <w:rFonts w:ascii="Times New Roman" w:hAnsi="Times New Roman"/>
                <w:color w:val="000000"/>
              </w:rPr>
              <w:t>The place or the name of the place where a person is located or may be reached.</w:t>
            </w:r>
          </w:p>
        </w:tc>
        <w:tc>
          <w:tcPr>
            <w:tcW w:w="3060" w:type="dxa"/>
            <w:tcBorders>
              <w:top w:val="single" w:sz="2" w:space="0" w:color="auto"/>
              <w:left w:val="single" w:sz="2" w:space="0" w:color="auto"/>
              <w:bottom w:val="single" w:sz="2" w:space="0" w:color="auto"/>
              <w:right w:val="single" w:sz="2" w:space="0" w:color="auto"/>
            </w:tcBorders>
          </w:tcPr>
          <w:p w14:paraId="27B9425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32F8D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8240C2" w14:textId="77777777" w:rsidR="00331868" w:rsidRDefault="00331868" w:rsidP="00AE3867">
            <w:pPr>
              <w:rPr>
                <w:rFonts w:ascii="Times New Roman" w:hAnsi="Times New Roman"/>
                <w:color w:val="000000"/>
              </w:rPr>
            </w:pPr>
          </w:p>
        </w:tc>
      </w:tr>
      <w:tr w:rsidR="00331868" w14:paraId="1D2B7B8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3D490A" w14:textId="77777777" w:rsidR="00331868" w:rsidRDefault="00331868" w:rsidP="00AE3867">
            <w:pPr>
              <w:rPr>
                <w:rFonts w:ascii="Times New Roman" w:hAnsi="Times New Roman"/>
                <w:color w:val="000000"/>
              </w:rPr>
            </w:pPr>
            <w:r>
              <w:rPr>
                <w:rFonts w:ascii="Times New Roman" w:hAnsi="Times New Roman"/>
                <w:b/>
                <w:color w:val="000000"/>
              </w:rPr>
              <w:t>birthTime</w:t>
            </w:r>
            <w:r>
              <w:rPr>
                <w:rFonts w:ascii="Times New Roman" w:hAnsi="Times New Roman"/>
                <w:color w:val="000000"/>
              </w:rPr>
              <w:t xml:space="preserve"> TimePoint</w:t>
            </w:r>
          </w:p>
          <w:p w14:paraId="2B27DFD2" w14:textId="77777777" w:rsidR="00331868" w:rsidRDefault="00331868" w:rsidP="00AE3867">
            <w:pPr>
              <w:rPr>
                <w:rFonts w:ascii="Times New Roman" w:hAnsi="Times New Roman"/>
                <w:color w:val="000000"/>
              </w:rPr>
            </w:pPr>
            <w:r>
              <w:rPr>
                <w:rFonts w:ascii="Times New Roman" w:hAnsi="Times New Roman"/>
                <w:color w:val="000000"/>
              </w:rPr>
              <w:t>Public</w:t>
            </w:r>
          </w:p>
          <w:p w14:paraId="33C25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9C00E9" w14:textId="77777777" w:rsidR="00331868" w:rsidRDefault="00331868" w:rsidP="00AE3867">
            <w:pPr>
              <w:rPr>
                <w:rFonts w:ascii="Times New Roman" w:hAnsi="Times New Roman"/>
                <w:color w:val="000000"/>
              </w:rPr>
            </w:pPr>
          </w:p>
          <w:p w14:paraId="18DBBF9E" w14:textId="77777777" w:rsidR="00331868" w:rsidRDefault="00331868" w:rsidP="00AE3867">
            <w:pPr>
              <w:rPr>
                <w:rFonts w:ascii="Times New Roman" w:hAnsi="Times New Roman"/>
                <w:color w:val="000000"/>
              </w:rPr>
            </w:pPr>
          </w:p>
          <w:p w14:paraId="4152C320" w14:textId="77777777" w:rsidR="00331868" w:rsidRDefault="00331868" w:rsidP="00AE3867">
            <w:pPr>
              <w:rPr>
                <w:rFonts w:ascii="Times New Roman" w:hAnsi="Times New Roman"/>
                <w:color w:val="000000"/>
              </w:rPr>
            </w:pPr>
          </w:p>
          <w:p w14:paraId="1F147B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FCC94D7" w14:textId="77777777" w:rsidR="00331868" w:rsidRDefault="00331868" w:rsidP="00AE3867">
            <w:pPr>
              <w:rPr>
                <w:rFonts w:ascii="Times New Roman" w:hAnsi="Times New Roman"/>
                <w:color w:val="000000"/>
              </w:rPr>
            </w:pPr>
            <w:r>
              <w:rPr>
                <w:rFonts w:ascii="Times New Roman" w:hAnsi="Times New Roman"/>
                <w:color w:val="000000"/>
              </w:rPr>
              <w:t>The date and time of birth for the individual.</w:t>
            </w:r>
          </w:p>
        </w:tc>
        <w:tc>
          <w:tcPr>
            <w:tcW w:w="3060" w:type="dxa"/>
            <w:tcBorders>
              <w:top w:val="single" w:sz="2" w:space="0" w:color="auto"/>
              <w:left w:val="single" w:sz="2" w:space="0" w:color="auto"/>
              <w:bottom w:val="single" w:sz="2" w:space="0" w:color="auto"/>
              <w:right w:val="single" w:sz="2" w:space="0" w:color="auto"/>
            </w:tcBorders>
          </w:tcPr>
          <w:p w14:paraId="1676ECF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B6CEF0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AEE0E" w14:textId="77777777" w:rsidR="00331868" w:rsidRDefault="00331868" w:rsidP="00AE3867">
            <w:pPr>
              <w:rPr>
                <w:rFonts w:ascii="Times New Roman" w:hAnsi="Times New Roman"/>
                <w:color w:val="000000"/>
              </w:rPr>
            </w:pPr>
          </w:p>
        </w:tc>
      </w:tr>
      <w:tr w:rsidR="00331868" w14:paraId="1C6E5C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2DFDB3" w14:textId="77777777" w:rsidR="00331868" w:rsidRDefault="00331868" w:rsidP="00AE3867">
            <w:pPr>
              <w:rPr>
                <w:rFonts w:ascii="Times New Roman" w:hAnsi="Times New Roman"/>
                <w:color w:val="000000"/>
              </w:rPr>
            </w:pPr>
            <w:r>
              <w:rPr>
                <w:rFonts w:ascii="Times New Roman" w:hAnsi="Times New Roman"/>
                <w:b/>
                <w:color w:val="000000"/>
              </w:rPr>
              <w:t>gender</w:t>
            </w:r>
            <w:r>
              <w:rPr>
                <w:rFonts w:ascii="Times New Roman" w:hAnsi="Times New Roman"/>
                <w:color w:val="000000"/>
              </w:rPr>
              <w:t xml:space="preserve"> Code</w:t>
            </w:r>
          </w:p>
          <w:p w14:paraId="076A7CD8" w14:textId="77777777" w:rsidR="00331868" w:rsidRDefault="00331868" w:rsidP="00AE3867">
            <w:pPr>
              <w:rPr>
                <w:rFonts w:ascii="Times New Roman" w:hAnsi="Times New Roman"/>
                <w:color w:val="000000"/>
              </w:rPr>
            </w:pPr>
            <w:r>
              <w:rPr>
                <w:rFonts w:ascii="Times New Roman" w:hAnsi="Times New Roman"/>
                <w:color w:val="000000"/>
              </w:rPr>
              <w:t>Public</w:t>
            </w:r>
          </w:p>
          <w:p w14:paraId="1B4422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ECF6B3" w14:textId="77777777" w:rsidR="00331868" w:rsidRDefault="00331868" w:rsidP="00AE3867">
            <w:pPr>
              <w:rPr>
                <w:rFonts w:ascii="Times New Roman" w:hAnsi="Times New Roman"/>
                <w:color w:val="000000"/>
              </w:rPr>
            </w:pPr>
          </w:p>
          <w:p w14:paraId="60C0F536" w14:textId="77777777" w:rsidR="00331868" w:rsidRDefault="00331868" w:rsidP="00AE3867">
            <w:pPr>
              <w:rPr>
                <w:rFonts w:ascii="Times New Roman" w:hAnsi="Times New Roman"/>
                <w:color w:val="000000"/>
              </w:rPr>
            </w:pPr>
          </w:p>
          <w:p w14:paraId="658BFDB2" w14:textId="77777777" w:rsidR="00331868" w:rsidRDefault="00331868" w:rsidP="00AE3867">
            <w:pPr>
              <w:rPr>
                <w:rFonts w:ascii="Times New Roman" w:hAnsi="Times New Roman"/>
                <w:color w:val="000000"/>
              </w:rPr>
            </w:pPr>
          </w:p>
          <w:p w14:paraId="469070C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35757" w14:textId="77777777" w:rsidR="00331868" w:rsidRDefault="00331868" w:rsidP="00AE3867">
            <w:pPr>
              <w:rPr>
                <w:rFonts w:ascii="Times New Roman" w:hAnsi="Times New Roman"/>
                <w:color w:val="000000"/>
              </w:rPr>
            </w:pPr>
            <w:r>
              <w:rPr>
                <w:rFonts w:ascii="Times New Roman" w:hAnsi="Times New Roman"/>
                <w:color w:val="000000"/>
              </w:rPr>
              <w:lastRenderedPageBreak/>
              <w:t>Administrative Gender - the gender that the patient is considered to have for administration and record keeping purposes.</w:t>
            </w:r>
          </w:p>
        </w:tc>
        <w:tc>
          <w:tcPr>
            <w:tcW w:w="3060" w:type="dxa"/>
            <w:tcBorders>
              <w:top w:val="single" w:sz="2" w:space="0" w:color="auto"/>
              <w:left w:val="single" w:sz="2" w:space="0" w:color="auto"/>
              <w:bottom w:val="single" w:sz="2" w:space="0" w:color="auto"/>
              <w:right w:val="single" w:sz="2" w:space="0" w:color="auto"/>
            </w:tcBorders>
          </w:tcPr>
          <w:p w14:paraId="687A5E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98084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6A8B4A" w14:textId="77777777" w:rsidR="00331868" w:rsidRDefault="00331868" w:rsidP="00AE3867">
            <w:pPr>
              <w:rPr>
                <w:rFonts w:ascii="Times New Roman" w:hAnsi="Times New Roman"/>
                <w:color w:val="000000"/>
              </w:rPr>
            </w:pPr>
          </w:p>
        </w:tc>
      </w:tr>
      <w:tr w:rsidR="00331868" w14:paraId="4E7CF0D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EC7E78" w14:textId="77777777" w:rsidR="00331868" w:rsidRDefault="00331868" w:rsidP="00AE3867">
            <w:pPr>
              <w:rPr>
                <w:rFonts w:ascii="Times New Roman" w:hAnsi="Times New Roman"/>
                <w:color w:val="000000"/>
              </w:rPr>
            </w:pPr>
            <w:bookmarkStart w:id="2338" w:name="BKM_19FDF06D_A314_4681_9F1B_E949A5C007F4"/>
            <w:r>
              <w:rPr>
                <w:rFonts w:ascii="Times New Roman" w:hAnsi="Times New Roman"/>
                <w:b/>
                <w:color w:val="000000"/>
              </w:rPr>
              <w:lastRenderedPageBreak/>
              <w:t>name</w:t>
            </w:r>
            <w:r>
              <w:rPr>
                <w:rFonts w:ascii="Times New Roman" w:hAnsi="Times New Roman"/>
                <w:color w:val="000000"/>
              </w:rPr>
              <w:t xml:space="preserve"> Text</w:t>
            </w:r>
          </w:p>
          <w:p w14:paraId="1BBC9DAF" w14:textId="77777777" w:rsidR="00331868" w:rsidRDefault="00331868" w:rsidP="00AE3867">
            <w:pPr>
              <w:rPr>
                <w:rFonts w:ascii="Times New Roman" w:hAnsi="Times New Roman"/>
                <w:color w:val="000000"/>
              </w:rPr>
            </w:pPr>
            <w:r>
              <w:rPr>
                <w:rFonts w:ascii="Times New Roman" w:hAnsi="Times New Roman"/>
                <w:color w:val="000000"/>
              </w:rPr>
              <w:t>Public</w:t>
            </w:r>
          </w:p>
          <w:p w14:paraId="2DF9F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BCF2BE" w14:textId="77777777" w:rsidR="00331868" w:rsidRDefault="00331868" w:rsidP="00AE3867">
            <w:pPr>
              <w:rPr>
                <w:rFonts w:ascii="Times New Roman" w:hAnsi="Times New Roman"/>
                <w:color w:val="000000"/>
              </w:rPr>
            </w:pPr>
          </w:p>
          <w:p w14:paraId="6DB962D9" w14:textId="77777777" w:rsidR="00331868" w:rsidRDefault="00331868" w:rsidP="00AE3867">
            <w:pPr>
              <w:rPr>
                <w:rFonts w:ascii="Times New Roman" w:hAnsi="Times New Roman"/>
                <w:color w:val="000000"/>
              </w:rPr>
            </w:pPr>
          </w:p>
          <w:p w14:paraId="7C121A63" w14:textId="77777777" w:rsidR="00331868" w:rsidRDefault="00331868" w:rsidP="00AE3867">
            <w:pPr>
              <w:rPr>
                <w:rFonts w:ascii="Times New Roman" w:hAnsi="Times New Roman"/>
                <w:color w:val="000000"/>
              </w:rPr>
            </w:pPr>
          </w:p>
          <w:p w14:paraId="5D8B36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A4CAAA" w14:textId="77777777" w:rsidR="00331868" w:rsidRDefault="00331868" w:rsidP="00AE3867">
            <w:pPr>
              <w:rPr>
                <w:rFonts w:ascii="Times New Roman" w:hAnsi="Times New Roman"/>
                <w:color w:val="000000"/>
              </w:rPr>
            </w:pPr>
            <w:r>
              <w:rPr>
                <w:rFonts w:ascii="Times New Roman" w:hAnsi="Times New Roman"/>
                <w:color w:val="000000"/>
              </w:rPr>
              <w:t>A name by which the patient is known.</w:t>
            </w:r>
          </w:p>
        </w:tc>
        <w:tc>
          <w:tcPr>
            <w:tcW w:w="3060" w:type="dxa"/>
            <w:tcBorders>
              <w:top w:val="single" w:sz="2" w:space="0" w:color="auto"/>
              <w:left w:val="single" w:sz="2" w:space="0" w:color="auto"/>
              <w:bottom w:val="single" w:sz="2" w:space="0" w:color="auto"/>
              <w:right w:val="single" w:sz="2" w:space="0" w:color="auto"/>
            </w:tcBorders>
          </w:tcPr>
          <w:p w14:paraId="0CFFBB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AD5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343FB5" w14:textId="77777777" w:rsidR="00331868" w:rsidRDefault="00331868" w:rsidP="00AE3867">
            <w:pPr>
              <w:rPr>
                <w:rFonts w:ascii="Times New Roman" w:hAnsi="Times New Roman"/>
                <w:color w:val="000000"/>
              </w:rPr>
            </w:pPr>
          </w:p>
        </w:tc>
        <w:bookmarkEnd w:id="2338"/>
      </w:tr>
      <w:tr w:rsidR="00331868" w14:paraId="1C46879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2FA20D" w14:textId="77777777" w:rsidR="00331868" w:rsidRDefault="00331868" w:rsidP="00AE3867">
            <w:pPr>
              <w:rPr>
                <w:rFonts w:ascii="Times New Roman" w:hAnsi="Times New Roman"/>
                <w:color w:val="000000"/>
              </w:rPr>
            </w:pPr>
            <w:bookmarkStart w:id="2339" w:name="BKM_F534BC97_ED39_444A_BE56_BC40917D7B49"/>
            <w:r>
              <w:rPr>
                <w:rFonts w:ascii="Times New Roman" w:hAnsi="Times New Roman"/>
                <w:b/>
                <w:color w:val="000000"/>
              </w:rPr>
              <w:t>telecom</w:t>
            </w:r>
            <w:r>
              <w:rPr>
                <w:rFonts w:ascii="Times New Roman" w:hAnsi="Times New Roman"/>
                <w:color w:val="000000"/>
              </w:rPr>
              <w:t xml:space="preserve"> TelecomAddress</w:t>
            </w:r>
          </w:p>
          <w:p w14:paraId="00688692" w14:textId="77777777" w:rsidR="00331868" w:rsidRDefault="00331868" w:rsidP="00AE3867">
            <w:pPr>
              <w:rPr>
                <w:rFonts w:ascii="Times New Roman" w:hAnsi="Times New Roman"/>
                <w:color w:val="000000"/>
              </w:rPr>
            </w:pPr>
            <w:r>
              <w:rPr>
                <w:rFonts w:ascii="Times New Roman" w:hAnsi="Times New Roman"/>
                <w:color w:val="000000"/>
              </w:rPr>
              <w:t>Public</w:t>
            </w:r>
          </w:p>
          <w:p w14:paraId="44FF4B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F504A1" w14:textId="77777777" w:rsidR="00331868" w:rsidRDefault="00331868" w:rsidP="00AE3867">
            <w:pPr>
              <w:rPr>
                <w:rFonts w:ascii="Times New Roman" w:hAnsi="Times New Roman"/>
                <w:color w:val="000000"/>
              </w:rPr>
            </w:pPr>
          </w:p>
          <w:p w14:paraId="22BF4438" w14:textId="77777777" w:rsidR="00331868" w:rsidRDefault="00331868" w:rsidP="00AE3867">
            <w:pPr>
              <w:rPr>
                <w:rFonts w:ascii="Times New Roman" w:hAnsi="Times New Roman"/>
                <w:color w:val="000000"/>
              </w:rPr>
            </w:pPr>
          </w:p>
          <w:p w14:paraId="1EA8E6DF" w14:textId="77777777" w:rsidR="00331868" w:rsidRDefault="00331868" w:rsidP="00AE3867">
            <w:pPr>
              <w:rPr>
                <w:rFonts w:ascii="Times New Roman" w:hAnsi="Times New Roman"/>
                <w:color w:val="000000"/>
              </w:rPr>
            </w:pPr>
          </w:p>
          <w:p w14:paraId="50ADBA4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CFF149" w14:textId="77777777" w:rsidR="00331868" w:rsidRDefault="00331868" w:rsidP="00AE3867">
            <w:pPr>
              <w:rPr>
                <w:rFonts w:ascii="Times New Roman" w:hAnsi="Times New Roman"/>
                <w:color w:val="000000"/>
              </w:rPr>
            </w:pPr>
            <w:r>
              <w:rPr>
                <w:rFonts w:ascii="Times New Roman" w:hAnsi="Times New Roman"/>
                <w:color w:val="000000"/>
              </w:rPr>
              <w:t>A locatable resource of a person such as a web page, a telephone number (voice, fax or some other resource mediated by telecommunication equipment), an e-mail address, or any other locatable resource.</w:t>
            </w:r>
          </w:p>
        </w:tc>
        <w:tc>
          <w:tcPr>
            <w:tcW w:w="3060" w:type="dxa"/>
            <w:tcBorders>
              <w:top w:val="single" w:sz="2" w:space="0" w:color="auto"/>
              <w:left w:val="single" w:sz="2" w:space="0" w:color="auto"/>
              <w:bottom w:val="single" w:sz="2" w:space="0" w:color="auto"/>
              <w:right w:val="single" w:sz="2" w:space="0" w:color="auto"/>
            </w:tcBorders>
          </w:tcPr>
          <w:p w14:paraId="4B685F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33E7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3F37A5" w14:textId="77777777" w:rsidR="00331868" w:rsidRDefault="00331868" w:rsidP="00AE3867">
            <w:pPr>
              <w:rPr>
                <w:rFonts w:ascii="Times New Roman" w:hAnsi="Times New Roman"/>
                <w:color w:val="000000"/>
              </w:rPr>
            </w:pPr>
          </w:p>
        </w:tc>
        <w:bookmarkEnd w:id="2339"/>
      </w:tr>
    </w:tbl>
    <w:p w14:paraId="58CC6CBE" w14:textId="77777777" w:rsidR="00331868" w:rsidRDefault="00331868" w:rsidP="00331868">
      <w:pPr>
        <w:rPr>
          <w:rFonts w:ascii="Times New Roman" w:hAnsi="Times New Roman"/>
          <w:color w:val="000000"/>
        </w:rPr>
      </w:pPr>
    </w:p>
    <w:p w14:paraId="35749A67" w14:textId="77777777" w:rsidR="00331868" w:rsidRDefault="00331868" w:rsidP="00331868">
      <w:pPr>
        <w:pStyle w:val="Heading2"/>
        <w:rPr>
          <w:bCs/>
          <w:szCs w:val="24"/>
          <w:lang w:val="en-US"/>
        </w:rPr>
      </w:pPr>
      <w:bookmarkStart w:id="2340" w:name="_Toc383183303"/>
      <w:r>
        <w:rPr>
          <w:bCs/>
          <w:szCs w:val="24"/>
          <w:lang w:val="en-US"/>
        </w:rPr>
        <w:t>PhenomenonAbsence</w:t>
      </w:r>
      <w:bookmarkEnd w:id="2340"/>
    </w:p>
    <w:p w14:paraId="5554320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1A10948F" w14:textId="77777777" w:rsidR="00331868" w:rsidRDefault="00331868" w:rsidP="00331868">
      <w:pPr>
        <w:rPr>
          <w:rFonts w:ascii="Times New Roman" w:hAnsi="Times New Roman"/>
          <w:color w:val="000000"/>
        </w:rPr>
      </w:pPr>
    </w:p>
    <w:p w14:paraId="091FED25" w14:textId="77777777" w:rsidR="00331868" w:rsidRDefault="00331868" w:rsidP="00331868">
      <w:pPr>
        <w:rPr>
          <w:rFonts w:ascii="Times New Roman" w:hAnsi="Times New Roman"/>
          <w:color w:val="000000"/>
        </w:rPr>
      </w:pPr>
      <w:r>
        <w:rPr>
          <w:rFonts w:ascii="Times New Roman" w:hAnsi="Times New Roman"/>
          <w:color w:val="000000"/>
        </w:rPr>
        <w:t>An observation asserting that a phenomenon is not present, e.g., no headache.</w:t>
      </w:r>
    </w:p>
    <w:p w14:paraId="28D96AF3" w14:textId="77777777" w:rsidR="00331868" w:rsidRDefault="00331868" w:rsidP="00331868">
      <w:pPr>
        <w:rPr>
          <w:rFonts w:ascii="Times New Roman" w:hAnsi="Times New Roman"/>
          <w:color w:val="000000"/>
        </w:rPr>
      </w:pPr>
    </w:p>
    <w:p w14:paraId="37E8C332" w14:textId="77777777" w:rsidR="00331868" w:rsidRDefault="00331868" w:rsidP="00331868">
      <w:r>
        <w:rPr>
          <w:rFonts w:ascii="Times New Roman" w:hAnsi="Times New Roman"/>
          <w:color w:val="000000"/>
        </w:rPr>
        <w:t>Note that this is different than stating that an action was not conducted to assess the value or presence of a phenomenon. Such a statement would be specified as a subtype of an ActionNonPerformance.</w:t>
      </w:r>
    </w:p>
    <w:p w14:paraId="7795239C" w14:textId="77777777" w:rsidR="00331868" w:rsidRDefault="00331868" w:rsidP="00331868">
      <w:pPr>
        <w:rPr>
          <w:rFonts w:ascii="Times New Roman" w:hAnsi="Times New Roman"/>
        </w:rPr>
      </w:pPr>
    </w:p>
    <w:p w14:paraId="2F841EB2" w14:textId="77777777" w:rsidR="00331868" w:rsidRDefault="00331868" w:rsidP="00331868">
      <w:pPr>
        <w:rPr>
          <w:rFonts w:ascii="Times New Roman" w:hAnsi="Times New Roman"/>
        </w:rPr>
      </w:pPr>
    </w:p>
    <w:p w14:paraId="7A9A52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244D1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590F8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CB6095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1DB4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C96DA6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49C8" w14:textId="77777777" w:rsidTr="00AE3867">
        <w:tc>
          <w:tcPr>
            <w:tcW w:w="2250" w:type="dxa"/>
            <w:tcBorders>
              <w:top w:val="single" w:sz="2" w:space="0" w:color="auto"/>
              <w:left w:val="single" w:sz="2" w:space="0" w:color="auto"/>
              <w:bottom w:val="single" w:sz="2" w:space="0" w:color="auto"/>
              <w:right w:val="single" w:sz="2" w:space="0" w:color="auto"/>
            </w:tcBorders>
          </w:tcPr>
          <w:p w14:paraId="0521E9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14579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6FF83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6924C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7D17B4"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6B0321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3154B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8B5488"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2136C8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C39501" w14:textId="77777777" w:rsidR="00331868" w:rsidRDefault="00331868" w:rsidP="00AE3867">
            <w:pPr>
              <w:rPr>
                <w:rFonts w:ascii="Times New Roman" w:hAnsi="Times New Roman"/>
                <w:color w:val="000000"/>
              </w:rPr>
            </w:pPr>
          </w:p>
          <w:p w14:paraId="63382A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C5BFF3D" w14:textId="77777777" w:rsidTr="00AE3867">
        <w:tc>
          <w:tcPr>
            <w:tcW w:w="2250" w:type="dxa"/>
            <w:tcBorders>
              <w:top w:val="single" w:sz="2" w:space="0" w:color="auto"/>
              <w:left w:val="single" w:sz="2" w:space="0" w:color="auto"/>
              <w:bottom w:val="single" w:sz="2" w:space="0" w:color="auto"/>
              <w:right w:val="single" w:sz="2" w:space="0" w:color="auto"/>
            </w:tcBorders>
          </w:tcPr>
          <w:p w14:paraId="04C4795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70BA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ACD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0F2E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7C74FC"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0BA0BE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BD69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822CA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7C3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01E4F1" w14:textId="77777777" w:rsidR="00331868" w:rsidRDefault="00331868" w:rsidP="00AE3867">
            <w:pPr>
              <w:rPr>
                <w:rFonts w:ascii="Times New Roman" w:hAnsi="Times New Roman"/>
                <w:color w:val="000000"/>
              </w:rPr>
            </w:pPr>
          </w:p>
          <w:p w14:paraId="4CB8E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4DB15" w14:textId="77777777" w:rsidTr="00AE3867">
        <w:tc>
          <w:tcPr>
            <w:tcW w:w="2250" w:type="dxa"/>
            <w:tcBorders>
              <w:top w:val="single" w:sz="2" w:space="0" w:color="auto"/>
              <w:left w:val="single" w:sz="2" w:space="0" w:color="auto"/>
              <w:bottom w:val="single" w:sz="2" w:space="0" w:color="auto"/>
              <w:right w:val="single" w:sz="2" w:space="0" w:color="auto"/>
            </w:tcBorders>
          </w:tcPr>
          <w:p w14:paraId="205BA95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777B60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309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2FB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4581CD"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89187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FA38A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5D6BC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5FCF2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1368E" w14:textId="77777777" w:rsidR="00331868" w:rsidRDefault="00331868" w:rsidP="00AE3867">
            <w:pPr>
              <w:rPr>
                <w:rFonts w:ascii="Times New Roman" w:hAnsi="Times New Roman"/>
                <w:color w:val="000000"/>
              </w:rPr>
            </w:pPr>
          </w:p>
          <w:p w14:paraId="17C6B5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63F2D2" w14:textId="77777777" w:rsidTr="00AE3867">
        <w:tc>
          <w:tcPr>
            <w:tcW w:w="2250" w:type="dxa"/>
            <w:tcBorders>
              <w:top w:val="single" w:sz="2" w:space="0" w:color="auto"/>
              <w:left w:val="single" w:sz="2" w:space="0" w:color="auto"/>
              <w:bottom w:val="single" w:sz="2" w:space="0" w:color="auto"/>
              <w:right w:val="single" w:sz="2" w:space="0" w:color="auto"/>
            </w:tcBorders>
          </w:tcPr>
          <w:p w14:paraId="2FC58C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B2665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0E13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173F1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8DBB5CF"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2FDAB4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4456E4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3AF19"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708112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B8F9DD" w14:textId="77777777" w:rsidR="00331868" w:rsidRDefault="00331868" w:rsidP="00AE3867">
            <w:pPr>
              <w:rPr>
                <w:rFonts w:ascii="Times New Roman" w:hAnsi="Times New Roman"/>
                <w:color w:val="000000"/>
              </w:rPr>
            </w:pPr>
          </w:p>
          <w:p w14:paraId="2D564A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43AAAF" w14:textId="77777777" w:rsidTr="00AE3867">
        <w:tc>
          <w:tcPr>
            <w:tcW w:w="2250" w:type="dxa"/>
            <w:tcBorders>
              <w:top w:val="single" w:sz="2" w:space="0" w:color="auto"/>
              <w:left w:val="single" w:sz="2" w:space="0" w:color="auto"/>
              <w:bottom w:val="single" w:sz="2" w:space="0" w:color="auto"/>
              <w:right w:val="single" w:sz="2" w:space="0" w:color="auto"/>
            </w:tcBorders>
          </w:tcPr>
          <w:p w14:paraId="2F67462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FBBE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C18D2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502B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9E683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511A0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511F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37AB7"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0EC7A0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7762E0" w14:textId="77777777" w:rsidR="00331868" w:rsidRDefault="00331868" w:rsidP="00AE3867">
            <w:pPr>
              <w:rPr>
                <w:rFonts w:ascii="Times New Roman" w:hAnsi="Times New Roman"/>
                <w:color w:val="000000"/>
              </w:rPr>
            </w:pPr>
          </w:p>
          <w:p w14:paraId="4E18EC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F7D198" w14:textId="77777777" w:rsidR="00331868" w:rsidRDefault="00331868" w:rsidP="00331868">
      <w:pPr>
        <w:rPr>
          <w:rFonts w:ascii="Times New Roman" w:hAnsi="Times New Roman"/>
          <w:color w:val="000000"/>
        </w:rPr>
      </w:pPr>
    </w:p>
    <w:p w14:paraId="19307BC7" w14:textId="77777777" w:rsidR="00331868" w:rsidRDefault="00331868" w:rsidP="00331868">
      <w:pPr>
        <w:pStyle w:val="Heading2"/>
        <w:rPr>
          <w:bCs/>
          <w:szCs w:val="24"/>
          <w:lang w:val="en-US"/>
        </w:rPr>
      </w:pPr>
      <w:bookmarkStart w:id="2341" w:name="_Toc383183304"/>
      <w:r>
        <w:rPr>
          <w:bCs/>
          <w:szCs w:val="24"/>
          <w:lang w:val="en-US"/>
        </w:rPr>
        <w:t>PhenomenonPresence</w:t>
      </w:r>
      <w:bookmarkEnd w:id="2341"/>
    </w:p>
    <w:p w14:paraId="740946A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22E93C55" w14:textId="77777777" w:rsidR="00331868" w:rsidRDefault="00331868" w:rsidP="00331868">
      <w:pPr>
        <w:rPr>
          <w:rFonts w:ascii="Times New Roman" w:hAnsi="Times New Roman"/>
          <w:color w:val="000000"/>
        </w:rPr>
      </w:pPr>
    </w:p>
    <w:p w14:paraId="68BC487E" w14:textId="77777777" w:rsidR="00331868" w:rsidRDefault="00331868" w:rsidP="00331868">
      <w:r>
        <w:rPr>
          <w:rFonts w:ascii="Times New Roman" w:hAnsi="Times New Roman"/>
          <w:color w:val="000000"/>
        </w:rPr>
        <w:t>An observation asserting the presence or value of a phenomenon.</w:t>
      </w:r>
    </w:p>
    <w:p w14:paraId="1A35EBC8" w14:textId="77777777" w:rsidR="00331868" w:rsidRDefault="00331868" w:rsidP="00331868">
      <w:pPr>
        <w:rPr>
          <w:rFonts w:ascii="Times New Roman" w:hAnsi="Times New Roman"/>
        </w:rPr>
      </w:pPr>
    </w:p>
    <w:p w14:paraId="21A3219D" w14:textId="77777777" w:rsidR="00331868" w:rsidRDefault="00331868" w:rsidP="00331868">
      <w:pPr>
        <w:rPr>
          <w:rFonts w:ascii="Times New Roman" w:hAnsi="Times New Roman"/>
        </w:rPr>
      </w:pPr>
    </w:p>
    <w:p w14:paraId="0A4D423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AC5F86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0F27BC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83001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A7762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86CA36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5B4C5D1" w14:textId="77777777" w:rsidTr="00AE3867">
        <w:tc>
          <w:tcPr>
            <w:tcW w:w="2250" w:type="dxa"/>
            <w:tcBorders>
              <w:top w:val="single" w:sz="2" w:space="0" w:color="auto"/>
              <w:left w:val="single" w:sz="2" w:space="0" w:color="auto"/>
              <w:bottom w:val="single" w:sz="2" w:space="0" w:color="auto"/>
              <w:right w:val="single" w:sz="2" w:space="0" w:color="auto"/>
            </w:tcBorders>
          </w:tcPr>
          <w:p w14:paraId="67D776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FE2AE4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645DEF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87BA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18AA4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048E7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F21E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8B216D"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6A8E33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C64EDBF" w14:textId="77777777" w:rsidR="00331868" w:rsidRDefault="00331868" w:rsidP="00AE3867">
            <w:pPr>
              <w:rPr>
                <w:rFonts w:ascii="Times New Roman" w:hAnsi="Times New Roman"/>
                <w:color w:val="000000"/>
              </w:rPr>
            </w:pPr>
          </w:p>
          <w:p w14:paraId="7701A8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66F91B" w14:textId="77777777" w:rsidTr="00AE3867">
        <w:tc>
          <w:tcPr>
            <w:tcW w:w="2250" w:type="dxa"/>
            <w:tcBorders>
              <w:top w:val="single" w:sz="2" w:space="0" w:color="auto"/>
              <w:left w:val="single" w:sz="2" w:space="0" w:color="auto"/>
              <w:bottom w:val="single" w:sz="2" w:space="0" w:color="auto"/>
              <w:right w:val="single" w:sz="2" w:space="0" w:color="auto"/>
            </w:tcBorders>
          </w:tcPr>
          <w:p w14:paraId="5315AF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FD93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15AA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27E7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F24CD8"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0D7AFF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9BE2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4C0B3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D57B7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14F389" w14:textId="77777777" w:rsidR="00331868" w:rsidRDefault="00331868" w:rsidP="00AE3867">
            <w:pPr>
              <w:rPr>
                <w:rFonts w:ascii="Times New Roman" w:hAnsi="Times New Roman"/>
                <w:color w:val="000000"/>
              </w:rPr>
            </w:pPr>
          </w:p>
          <w:p w14:paraId="33CFBB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3AD31D" w14:textId="77777777" w:rsidTr="00AE3867">
        <w:tc>
          <w:tcPr>
            <w:tcW w:w="2250" w:type="dxa"/>
            <w:tcBorders>
              <w:top w:val="single" w:sz="2" w:space="0" w:color="auto"/>
              <w:left w:val="single" w:sz="2" w:space="0" w:color="auto"/>
              <w:bottom w:val="single" w:sz="2" w:space="0" w:color="auto"/>
              <w:right w:val="single" w:sz="2" w:space="0" w:color="auto"/>
            </w:tcBorders>
          </w:tcPr>
          <w:p w14:paraId="606F69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D25EAC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ABEFE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1EC86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A272C"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53BDBF7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6620A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FF6EE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234E4B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AB38A4" w14:textId="77777777" w:rsidR="00331868" w:rsidRDefault="00331868" w:rsidP="00AE3867">
            <w:pPr>
              <w:rPr>
                <w:rFonts w:ascii="Times New Roman" w:hAnsi="Times New Roman"/>
                <w:color w:val="000000"/>
              </w:rPr>
            </w:pPr>
          </w:p>
          <w:p w14:paraId="7CA8A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1CCB1C" w14:textId="77777777" w:rsidTr="00AE3867">
        <w:tc>
          <w:tcPr>
            <w:tcW w:w="2250" w:type="dxa"/>
            <w:tcBorders>
              <w:top w:val="single" w:sz="2" w:space="0" w:color="auto"/>
              <w:left w:val="single" w:sz="2" w:space="0" w:color="auto"/>
              <w:bottom w:val="single" w:sz="2" w:space="0" w:color="auto"/>
              <w:right w:val="single" w:sz="2" w:space="0" w:color="auto"/>
            </w:tcBorders>
          </w:tcPr>
          <w:p w14:paraId="61C1FA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ADD0B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2CF90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59BD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CAE0A3"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4F188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4FC97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F1989A"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55781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C1DAF66" w14:textId="77777777" w:rsidR="00331868" w:rsidRDefault="00331868" w:rsidP="00AE3867">
            <w:pPr>
              <w:rPr>
                <w:rFonts w:ascii="Times New Roman" w:hAnsi="Times New Roman"/>
                <w:color w:val="000000"/>
              </w:rPr>
            </w:pPr>
          </w:p>
          <w:p w14:paraId="19DEC4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E9E7D7D" w14:textId="77777777" w:rsidTr="00AE3867">
        <w:tc>
          <w:tcPr>
            <w:tcW w:w="2250" w:type="dxa"/>
            <w:tcBorders>
              <w:top w:val="single" w:sz="2" w:space="0" w:color="auto"/>
              <w:left w:val="single" w:sz="2" w:space="0" w:color="auto"/>
              <w:bottom w:val="single" w:sz="2" w:space="0" w:color="auto"/>
              <w:right w:val="single" w:sz="2" w:space="0" w:color="auto"/>
            </w:tcBorders>
          </w:tcPr>
          <w:p w14:paraId="75A8B9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4E34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63C8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81A6B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2A610"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1CF985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911E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570B5D"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1B5BE2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7A6AA" w14:textId="77777777" w:rsidR="00331868" w:rsidRDefault="00331868" w:rsidP="00AE3867">
            <w:pPr>
              <w:rPr>
                <w:rFonts w:ascii="Times New Roman" w:hAnsi="Times New Roman"/>
                <w:color w:val="000000"/>
              </w:rPr>
            </w:pPr>
          </w:p>
          <w:p w14:paraId="39618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864214B" w14:textId="77777777" w:rsidTr="00AE3867">
        <w:tc>
          <w:tcPr>
            <w:tcW w:w="2250" w:type="dxa"/>
            <w:tcBorders>
              <w:top w:val="single" w:sz="2" w:space="0" w:color="auto"/>
              <w:left w:val="single" w:sz="2" w:space="0" w:color="auto"/>
              <w:bottom w:val="single" w:sz="2" w:space="0" w:color="auto"/>
              <w:right w:val="single" w:sz="2" w:space="0" w:color="auto"/>
            </w:tcBorders>
          </w:tcPr>
          <w:p w14:paraId="5141151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8D367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3595C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BFC0B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A503890" w14:textId="77777777" w:rsidR="00331868" w:rsidRDefault="00331868" w:rsidP="00AE3867">
            <w:pPr>
              <w:rPr>
                <w:rFonts w:ascii="Times New Roman" w:hAnsi="Times New Roman"/>
                <w:color w:val="000000"/>
              </w:rPr>
            </w:pPr>
            <w:r>
              <w:rPr>
                <w:rFonts w:ascii="Times New Roman" w:hAnsi="Times New Roman"/>
                <w:color w:val="000000"/>
              </w:rPr>
              <w:t>Prognosis</w:t>
            </w:r>
          </w:p>
          <w:p w14:paraId="2296EC9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12FF358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3B41E67"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FFF4A6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FD559D5" w14:textId="77777777" w:rsidR="00331868" w:rsidRDefault="00331868" w:rsidP="00AE3867">
            <w:pPr>
              <w:rPr>
                <w:rFonts w:ascii="Times New Roman" w:hAnsi="Times New Roman"/>
                <w:color w:val="000000"/>
              </w:rPr>
            </w:pPr>
          </w:p>
          <w:p w14:paraId="46E41E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5C44973" w14:textId="77777777" w:rsidTr="00AE3867">
        <w:tc>
          <w:tcPr>
            <w:tcW w:w="2250" w:type="dxa"/>
            <w:tcBorders>
              <w:top w:val="single" w:sz="2" w:space="0" w:color="auto"/>
              <w:left w:val="single" w:sz="2" w:space="0" w:color="auto"/>
              <w:bottom w:val="single" w:sz="2" w:space="0" w:color="auto"/>
              <w:right w:val="single" w:sz="2" w:space="0" w:color="auto"/>
            </w:tcBorders>
          </w:tcPr>
          <w:p w14:paraId="745DF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54C5C9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C5F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9EF1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B61FBF" w14:textId="77777777" w:rsidR="00331868" w:rsidRDefault="00331868" w:rsidP="00AE3867">
            <w:pPr>
              <w:rPr>
                <w:rFonts w:ascii="Times New Roman" w:hAnsi="Times New Roman"/>
                <w:color w:val="000000"/>
              </w:rPr>
            </w:pPr>
            <w:r>
              <w:rPr>
                <w:rFonts w:ascii="Times New Roman" w:hAnsi="Times New Roman"/>
                <w:color w:val="000000"/>
              </w:rPr>
              <w:t>AdverseEvent</w:t>
            </w:r>
          </w:p>
          <w:p w14:paraId="61ECBC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1F52F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1DEABE"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04C348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2C9F1" w14:textId="77777777" w:rsidR="00331868" w:rsidRDefault="00331868" w:rsidP="00AE3867">
            <w:pPr>
              <w:rPr>
                <w:rFonts w:ascii="Times New Roman" w:hAnsi="Times New Roman"/>
                <w:color w:val="000000"/>
              </w:rPr>
            </w:pPr>
          </w:p>
          <w:p w14:paraId="2FFA05F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04AB849" w14:textId="77777777" w:rsidTr="00AE3867">
        <w:tc>
          <w:tcPr>
            <w:tcW w:w="2250" w:type="dxa"/>
            <w:tcBorders>
              <w:top w:val="single" w:sz="2" w:space="0" w:color="auto"/>
              <w:left w:val="single" w:sz="2" w:space="0" w:color="auto"/>
              <w:bottom w:val="single" w:sz="2" w:space="0" w:color="auto"/>
              <w:right w:val="single" w:sz="2" w:space="0" w:color="auto"/>
            </w:tcBorders>
          </w:tcPr>
          <w:p w14:paraId="76427D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FD1638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EE347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D81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4E1A7"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A719D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BA24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4ECE5"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00EA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330981" w14:textId="77777777" w:rsidR="00331868" w:rsidRDefault="00331868" w:rsidP="00AE3867">
            <w:pPr>
              <w:rPr>
                <w:rFonts w:ascii="Times New Roman" w:hAnsi="Times New Roman"/>
                <w:color w:val="000000"/>
              </w:rPr>
            </w:pPr>
          </w:p>
          <w:p w14:paraId="62004B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7169A8" w14:textId="77777777" w:rsidTr="00AE3867">
        <w:tc>
          <w:tcPr>
            <w:tcW w:w="2250" w:type="dxa"/>
            <w:tcBorders>
              <w:top w:val="single" w:sz="2" w:space="0" w:color="auto"/>
              <w:left w:val="single" w:sz="2" w:space="0" w:color="auto"/>
              <w:bottom w:val="single" w:sz="2" w:space="0" w:color="auto"/>
              <w:right w:val="single" w:sz="2" w:space="0" w:color="auto"/>
            </w:tcBorders>
          </w:tcPr>
          <w:p w14:paraId="0D8CAE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1200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975F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F58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610108"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7F714D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266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DB4DB3"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3C4088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2C419E4" w14:textId="77777777" w:rsidR="00331868" w:rsidRDefault="00331868" w:rsidP="00AE3867">
            <w:pPr>
              <w:rPr>
                <w:rFonts w:ascii="Times New Roman" w:hAnsi="Times New Roman"/>
                <w:color w:val="000000"/>
              </w:rPr>
            </w:pPr>
          </w:p>
          <w:p w14:paraId="0821F2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4CD77D" w14:textId="77777777" w:rsidTr="00AE3867">
        <w:tc>
          <w:tcPr>
            <w:tcW w:w="2250" w:type="dxa"/>
            <w:tcBorders>
              <w:top w:val="single" w:sz="2" w:space="0" w:color="auto"/>
              <w:left w:val="single" w:sz="2" w:space="0" w:color="auto"/>
              <w:bottom w:val="single" w:sz="2" w:space="0" w:color="auto"/>
              <w:right w:val="single" w:sz="2" w:space="0" w:color="auto"/>
            </w:tcBorders>
          </w:tcPr>
          <w:p w14:paraId="2EEF19A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5B85B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C8C1E8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7C2D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F16A17"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2C7FD4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FC1B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B77362"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60D262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25110B" w14:textId="77777777" w:rsidR="00331868" w:rsidRDefault="00331868" w:rsidP="00AE3867">
            <w:pPr>
              <w:rPr>
                <w:rFonts w:ascii="Times New Roman" w:hAnsi="Times New Roman"/>
                <w:color w:val="000000"/>
              </w:rPr>
            </w:pPr>
          </w:p>
          <w:p w14:paraId="630B79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0F3A65D" w14:textId="77777777" w:rsidR="00331868" w:rsidRDefault="00331868" w:rsidP="00331868">
      <w:pPr>
        <w:rPr>
          <w:rFonts w:ascii="Times New Roman" w:hAnsi="Times New Roman"/>
          <w:color w:val="000000"/>
        </w:rPr>
      </w:pPr>
    </w:p>
    <w:p w14:paraId="1E41E9FF" w14:textId="77777777" w:rsidR="00331868" w:rsidRDefault="00331868" w:rsidP="00331868">
      <w:pPr>
        <w:pStyle w:val="Heading2"/>
        <w:rPr>
          <w:bCs/>
          <w:szCs w:val="24"/>
          <w:lang w:val="en-US"/>
        </w:rPr>
      </w:pPr>
      <w:bookmarkStart w:id="2342" w:name="_Toc383183305"/>
      <w:bookmarkStart w:id="2343" w:name="BKM_31289B96_E63F_4E1E_BF1A_24236F0B3431"/>
      <w:r>
        <w:rPr>
          <w:bCs/>
          <w:szCs w:val="24"/>
          <w:lang w:val="en-US"/>
        </w:rPr>
        <w:t>PhenomenonPresenceUnknown</w:t>
      </w:r>
      <w:bookmarkEnd w:id="2342"/>
    </w:p>
    <w:p w14:paraId="61BA958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StatementAboutObservation</w:t>
      </w:r>
    </w:p>
    <w:p w14:paraId="4E085D96" w14:textId="77777777" w:rsidR="00331868" w:rsidRDefault="00331868" w:rsidP="00331868">
      <w:pPr>
        <w:rPr>
          <w:rFonts w:ascii="Times New Roman" w:hAnsi="Times New Roman"/>
          <w:color w:val="000000"/>
        </w:rPr>
      </w:pPr>
    </w:p>
    <w:p w14:paraId="31FB225A" w14:textId="77777777" w:rsidR="00331868" w:rsidRDefault="00331868" w:rsidP="00331868">
      <w:r>
        <w:rPr>
          <w:rFonts w:ascii="Times New Roman" w:hAnsi="Times New Roman"/>
          <w:color w:val="000000"/>
        </w:rPr>
        <w:t>An observation asserting that the presence or absence of phenomenon is unknown, e.g., unknown if patient has diabetes.</w:t>
      </w:r>
    </w:p>
    <w:p w14:paraId="0A61AEE4" w14:textId="77777777" w:rsidR="00331868" w:rsidRDefault="00331868" w:rsidP="00331868">
      <w:pPr>
        <w:rPr>
          <w:rFonts w:ascii="Times New Roman" w:hAnsi="Times New Roman"/>
        </w:rPr>
      </w:pPr>
    </w:p>
    <w:p w14:paraId="607F0C49" w14:textId="77777777" w:rsidR="00331868" w:rsidRDefault="00331868" w:rsidP="00331868">
      <w:pPr>
        <w:rPr>
          <w:rFonts w:ascii="Times New Roman" w:hAnsi="Times New Roman"/>
        </w:rPr>
      </w:pPr>
    </w:p>
    <w:p w14:paraId="050733D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DBC70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5CD1D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3EA0B6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C53F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31209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29BFD6C" w14:textId="77777777" w:rsidTr="00AE3867">
        <w:tc>
          <w:tcPr>
            <w:tcW w:w="2250" w:type="dxa"/>
            <w:tcBorders>
              <w:top w:val="single" w:sz="2" w:space="0" w:color="auto"/>
              <w:left w:val="single" w:sz="2" w:space="0" w:color="auto"/>
              <w:bottom w:val="single" w:sz="2" w:space="0" w:color="auto"/>
              <w:right w:val="single" w:sz="2" w:space="0" w:color="auto"/>
            </w:tcBorders>
          </w:tcPr>
          <w:p w14:paraId="61371C2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A3EF3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09D9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D4E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DEE6A6"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1A4354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0DCF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E8C2E2"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C893D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813E7C9" w14:textId="77777777" w:rsidR="00331868" w:rsidRDefault="00331868" w:rsidP="00AE3867">
            <w:pPr>
              <w:rPr>
                <w:rFonts w:ascii="Times New Roman" w:hAnsi="Times New Roman"/>
                <w:color w:val="000000"/>
              </w:rPr>
            </w:pPr>
          </w:p>
          <w:p w14:paraId="2EB00A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A81A" w14:textId="77777777" w:rsidTr="00AE3867">
        <w:tc>
          <w:tcPr>
            <w:tcW w:w="2250" w:type="dxa"/>
            <w:tcBorders>
              <w:top w:val="single" w:sz="2" w:space="0" w:color="auto"/>
              <w:left w:val="single" w:sz="2" w:space="0" w:color="auto"/>
              <w:bottom w:val="single" w:sz="2" w:space="0" w:color="auto"/>
              <w:right w:val="single" w:sz="2" w:space="0" w:color="auto"/>
            </w:tcBorders>
          </w:tcPr>
          <w:p w14:paraId="2555D7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3DE23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CA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6836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FB9BF5"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129AC2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629259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3741D"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4ADA2B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CCDC22" w14:textId="77777777" w:rsidR="00331868" w:rsidRDefault="00331868" w:rsidP="00AE3867">
            <w:pPr>
              <w:rPr>
                <w:rFonts w:ascii="Times New Roman" w:hAnsi="Times New Roman"/>
                <w:color w:val="000000"/>
              </w:rPr>
            </w:pPr>
          </w:p>
          <w:p w14:paraId="0425E2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E55103" w14:textId="77777777" w:rsidTr="00AE3867">
        <w:tc>
          <w:tcPr>
            <w:tcW w:w="2250" w:type="dxa"/>
            <w:tcBorders>
              <w:top w:val="single" w:sz="2" w:space="0" w:color="auto"/>
              <w:left w:val="single" w:sz="2" w:space="0" w:color="auto"/>
              <w:bottom w:val="single" w:sz="2" w:space="0" w:color="auto"/>
              <w:right w:val="single" w:sz="2" w:space="0" w:color="auto"/>
            </w:tcBorders>
          </w:tcPr>
          <w:p w14:paraId="55D6C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E1B6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45FB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8A98A0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2153D6"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89A07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D03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5471B3"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09AC1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F5DE85" w14:textId="77777777" w:rsidR="00331868" w:rsidRDefault="00331868" w:rsidP="00AE3867">
            <w:pPr>
              <w:rPr>
                <w:rFonts w:ascii="Times New Roman" w:hAnsi="Times New Roman"/>
                <w:color w:val="000000"/>
              </w:rPr>
            </w:pPr>
          </w:p>
          <w:p w14:paraId="6266555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A2541A" w14:textId="77777777" w:rsidTr="00AE3867">
        <w:tc>
          <w:tcPr>
            <w:tcW w:w="2250" w:type="dxa"/>
            <w:tcBorders>
              <w:top w:val="single" w:sz="2" w:space="0" w:color="auto"/>
              <w:left w:val="single" w:sz="2" w:space="0" w:color="auto"/>
              <w:bottom w:val="single" w:sz="2" w:space="0" w:color="auto"/>
              <w:right w:val="single" w:sz="2" w:space="0" w:color="auto"/>
            </w:tcBorders>
          </w:tcPr>
          <w:p w14:paraId="1A61A8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F88EF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4FDE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0CCE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7D706"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7710F9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32AC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135CCA" w14:textId="77777777" w:rsidR="00331868" w:rsidRDefault="00331868" w:rsidP="00AE3867">
            <w:pPr>
              <w:rPr>
                <w:rFonts w:ascii="Times New Roman" w:hAnsi="Times New Roman"/>
                <w:color w:val="000000"/>
              </w:rPr>
            </w:pPr>
            <w:r>
              <w:rPr>
                <w:rFonts w:ascii="Times New Roman" w:hAnsi="Times New Roman"/>
                <w:color w:val="000000"/>
              </w:rPr>
              <w:t>PhenomenonPresenceUnknown</w:t>
            </w:r>
          </w:p>
          <w:p w14:paraId="31DBA5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7B0D35" w14:textId="77777777" w:rsidR="00331868" w:rsidRDefault="00331868" w:rsidP="00AE3867">
            <w:pPr>
              <w:rPr>
                <w:rFonts w:ascii="Times New Roman" w:hAnsi="Times New Roman"/>
                <w:color w:val="000000"/>
              </w:rPr>
            </w:pPr>
          </w:p>
          <w:p w14:paraId="55B69C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43"/>
    </w:tbl>
    <w:p w14:paraId="43813DF7" w14:textId="77777777" w:rsidR="00331868" w:rsidRDefault="00331868" w:rsidP="00331868">
      <w:pPr>
        <w:rPr>
          <w:rFonts w:ascii="Times New Roman" w:hAnsi="Times New Roman"/>
          <w:color w:val="000000"/>
        </w:rPr>
      </w:pPr>
    </w:p>
    <w:p w14:paraId="5033025F" w14:textId="77777777" w:rsidR="00331868" w:rsidRDefault="00331868" w:rsidP="00331868">
      <w:pPr>
        <w:pStyle w:val="Heading2"/>
        <w:rPr>
          <w:bCs/>
          <w:szCs w:val="24"/>
          <w:lang w:val="en-US"/>
        </w:rPr>
      </w:pPr>
      <w:bookmarkStart w:id="2344" w:name="_Toc383183306"/>
      <w:r>
        <w:rPr>
          <w:bCs/>
          <w:szCs w:val="24"/>
          <w:lang w:val="en-US"/>
        </w:rPr>
        <w:lastRenderedPageBreak/>
        <w:t>Practitioner</w:t>
      </w:r>
      <w:bookmarkEnd w:id="2344"/>
    </w:p>
    <w:p w14:paraId="4FEEE7F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B4555A2" w14:textId="77777777" w:rsidR="00331868" w:rsidRDefault="00331868" w:rsidP="00331868">
      <w:pPr>
        <w:rPr>
          <w:rFonts w:ascii="Times New Roman" w:hAnsi="Times New Roman"/>
          <w:color w:val="000000"/>
        </w:rPr>
      </w:pPr>
    </w:p>
    <w:p w14:paraId="4DF2E119" w14:textId="77777777" w:rsidR="00331868" w:rsidRDefault="00331868" w:rsidP="00331868">
      <w:pPr>
        <w:rPr>
          <w:rFonts w:ascii="Times New Roman" w:hAnsi="Times New Roman"/>
          <w:color w:val="000000"/>
        </w:rPr>
      </w:pPr>
      <w:r>
        <w:rPr>
          <w:rFonts w:ascii="Times New Roman" w:hAnsi="Times New Roman"/>
          <w:color w:val="000000"/>
        </w:rPr>
        <w:t>Demographics and qualification information for an individual who is directly or indirectly involved in the provisioning of healthcare.</w:t>
      </w:r>
    </w:p>
    <w:p w14:paraId="79B24D3A" w14:textId="77777777" w:rsidR="00331868" w:rsidRDefault="00331868" w:rsidP="00331868">
      <w:pPr>
        <w:rPr>
          <w:rFonts w:ascii="Times New Roman" w:hAnsi="Times New Roman"/>
          <w:color w:val="000000"/>
        </w:rPr>
      </w:pPr>
    </w:p>
    <w:p w14:paraId="48499F68" w14:textId="77777777" w:rsidR="00331868" w:rsidRDefault="00331868" w:rsidP="00331868">
      <w:pPr>
        <w:rPr>
          <w:rFonts w:ascii="Times New Roman" w:hAnsi="Times New Roman"/>
          <w:color w:val="000000"/>
        </w:rPr>
      </w:pPr>
      <w:r>
        <w:rPr>
          <w:rFonts w:ascii="Times New Roman" w:hAnsi="Times New Roman"/>
          <w:color w:val="000000"/>
        </w:rPr>
        <w:t>Practitioner covers all individuals who are engaged in the healthcare process and healthcare-related services as part of their professional responsibilities. This class is used for attribution of activities and responsibilities to these individuals. Practitioners include (but are not limited to):</w:t>
      </w:r>
    </w:p>
    <w:p w14:paraId="4B754401" w14:textId="77777777" w:rsidR="00331868" w:rsidRDefault="00331868" w:rsidP="00331868">
      <w:pPr>
        <w:rPr>
          <w:rFonts w:ascii="Times New Roman" w:hAnsi="Times New Roman"/>
          <w:color w:val="000000"/>
        </w:rPr>
      </w:pPr>
    </w:p>
    <w:p w14:paraId="6CBEB16D"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physicians, dentists, pharmacists</w:t>
      </w:r>
    </w:p>
    <w:p w14:paraId="6AA9A558"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physician assistants, nurses, scribes</w:t>
      </w:r>
    </w:p>
    <w:p w14:paraId="09391FD3"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midwives, dietitians, therapists, optometrists, paramedics</w:t>
      </w:r>
    </w:p>
    <w:p w14:paraId="6F86A8FB"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medical technicians, laboratory scientists, prosthetic technicians, radiographers</w:t>
      </w:r>
    </w:p>
    <w:p w14:paraId="1C0DA264"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social workers, professional home carers, official volunteers</w:t>
      </w:r>
    </w:p>
    <w:p w14:paraId="521B9DE2"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receptionists handling patient registration</w:t>
      </w:r>
    </w:p>
    <w:p w14:paraId="0884D2DA" w14:textId="77777777" w:rsidR="00331868" w:rsidRDefault="00331868" w:rsidP="00331868">
      <w:pPr>
        <w:widowControl w:val="0"/>
        <w:numPr>
          <w:ilvl w:val="0"/>
          <w:numId w:val="41"/>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IT personnel merging or unmerging patient records</w:t>
      </w:r>
    </w:p>
    <w:p w14:paraId="6A99B050" w14:textId="77777777" w:rsidR="00331868" w:rsidRDefault="00331868" w:rsidP="00331868"/>
    <w:p w14:paraId="250DD2F8" w14:textId="77777777" w:rsidR="00331868" w:rsidRDefault="00331868" w:rsidP="00331868">
      <w:pPr>
        <w:rPr>
          <w:rFonts w:ascii="Times New Roman" w:hAnsi="Times New Roman"/>
        </w:rPr>
      </w:pPr>
    </w:p>
    <w:p w14:paraId="1E6328C5" w14:textId="77777777" w:rsidR="00331868" w:rsidRDefault="00331868" w:rsidP="00331868">
      <w:pPr>
        <w:rPr>
          <w:rFonts w:ascii="Times New Roman" w:hAnsi="Times New Roman"/>
        </w:rPr>
      </w:pPr>
    </w:p>
    <w:p w14:paraId="5D1FDB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BCE87F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A3A06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F2214B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980D0C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DD6FDA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979281" w14:textId="77777777" w:rsidTr="00AE3867">
        <w:tc>
          <w:tcPr>
            <w:tcW w:w="2250" w:type="dxa"/>
            <w:tcBorders>
              <w:top w:val="single" w:sz="2" w:space="0" w:color="auto"/>
              <w:left w:val="single" w:sz="2" w:space="0" w:color="auto"/>
              <w:bottom w:val="single" w:sz="2" w:space="0" w:color="auto"/>
              <w:right w:val="single" w:sz="2" w:space="0" w:color="auto"/>
            </w:tcBorders>
          </w:tcPr>
          <w:p w14:paraId="4D4349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95A34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48A1E9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C3AB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35688" w14:textId="77777777" w:rsidR="00331868" w:rsidRDefault="00331868" w:rsidP="00AE3867">
            <w:pPr>
              <w:rPr>
                <w:rFonts w:ascii="Times New Roman" w:hAnsi="Times New Roman"/>
                <w:color w:val="000000"/>
              </w:rPr>
            </w:pPr>
            <w:r>
              <w:rPr>
                <w:rFonts w:ascii="Times New Roman" w:hAnsi="Times New Roman"/>
                <w:color w:val="000000"/>
              </w:rPr>
              <w:t>Practitioner</w:t>
            </w:r>
          </w:p>
          <w:p w14:paraId="373B5E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BA7E5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200143" w14:textId="77777777" w:rsidR="00331868" w:rsidRDefault="00331868" w:rsidP="00AE3867">
            <w:pPr>
              <w:rPr>
                <w:rFonts w:ascii="Times New Roman" w:hAnsi="Times New Roman"/>
                <w:color w:val="000000"/>
              </w:rPr>
            </w:pPr>
            <w:r>
              <w:rPr>
                <w:rFonts w:ascii="Times New Roman" w:hAnsi="Times New Roman"/>
                <w:color w:val="000000"/>
              </w:rPr>
              <w:t>Person</w:t>
            </w:r>
          </w:p>
          <w:p w14:paraId="2DDD4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6204B8" w14:textId="77777777" w:rsidR="00331868" w:rsidRDefault="00331868" w:rsidP="00AE3867">
            <w:pPr>
              <w:rPr>
                <w:rFonts w:ascii="Times New Roman" w:hAnsi="Times New Roman"/>
                <w:color w:val="000000"/>
              </w:rPr>
            </w:pPr>
          </w:p>
          <w:p w14:paraId="545BB7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ADC3F86" w14:textId="77777777" w:rsidR="00331868" w:rsidRDefault="00331868" w:rsidP="00331868">
      <w:pPr>
        <w:rPr>
          <w:rFonts w:ascii="Times New Roman" w:hAnsi="Times New Roman"/>
          <w:color w:val="000000"/>
        </w:rPr>
      </w:pPr>
    </w:p>
    <w:p w14:paraId="0E7DB74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F926C2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D9A4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143799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49B943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1A5A7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4B1FE1" w14:textId="77777777" w:rsidR="00331868" w:rsidRDefault="00331868" w:rsidP="00AE3867">
            <w:pPr>
              <w:rPr>
                <w:rFonts w:ascii="Times New Roman" w:hAnsi="Times New Roman"/>
                <w:color w:val="000000"/>
              </w:rPr>
            </w:pPr>
            <w:r>
              <w:rPr>
                <w:rFonts w:ascii="Times New Roman" w:hAnsi="Times New Roman"/>
                <w:b/>
                <w:color w:val="000000"/>
              </w:rPr>
              <w:t>organization</w:t>
            </w:r>
            <w:r>
              <w:rPr>
                <w:rFonts w:ascii="Times New Roman" w:hAnsi="Times New Roman"/>
                <w:color w:val="000000"/>
              </w:rPr>
              <w:t xml:space="preserve"> Organization</w:t>
            </w:r>
          </w:p>
          <w:p w14:paraId="6012D82C" w14:textId="77777777" w:rsidR="00331868" w:rsidRDefault="00331868" w:rsidP="00AE3867">
            <w:pPr>
              <w:rPr>
                <w:rFonts w:ascii="Times New Roman" w:hAnsi="Times New Roman"/>
                <w:color w:val="000000"/>
              </w:rPr>
            </w:pPr>
            <w:r>
              <w:rPr>
                <w:rFonts w:ascii="Times New Roman" w:hAnsi="Times New Roman"/>
                <w:color w:val="000000"/>
              </w:rPr>
              <w:t>Public</w:t>
            </w:r>
          </w:p>
          <w:p w14:paraId="4DFBFD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2E93D4" w14:textId="77777777" w:rsidR="00331868" w:rsidRDefault="00331868" w:rsidP="00AE3867">
            <w:pPr>
              <w:rPr>
                <w:rFonts w:ascii="Times New Roman" w:hAnsi="Times New Roman"/>
                <w:color w:val="000000"/>
              </w:rPr>
            </w:pPr>
          </w:p>
          <w:p w14:paraId="30EA0C3A" w14:textId="77777777" w:rsidR="00331868" w:rsidRDefault="00331868" w:rsidP="00AE3867">
            <w:pPr>
              <w:rPr>
                <w:rFonts w:ascii="Times New Roman" w:hAnsi="Times New Roman"/>
                <w:color w:val="000000"/>
              </w:rPr>
            </w:pPr>
          </w:p>
          <w:p w14:paraId="1DE3C93D" w14:textId="77777777" w:rsidR="00331868" w:rsidRDefault="00331868" w:rsidP="00AE3867">
            <w:pPr>
              <w:rPr>
                <w:rFonts w:ascii="Times New Roman" w:hAnsi="Times New Roman"/>
                <w:color w:val="000000"/>
              </w:rPr>
            </w:pPr>
          </w:p>
          <w:p w14:paraId="46ABFD8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F2A121D" w14:textId="77777777" w:rsidR="00331868" w:rsidRDefault="00331868" w:rsidP="00AE3867">
            <w:pPr>
              <w:rPr>
                <w:rFonts w:ascii="Times New Roman" w:hAnsi="Times New Roman"/>
                <w:color w:val="000000"/>
              </w:rPr>
            </w:pPr>
            <w:r>
              <w:rPr>
                <w:rFonts w:ascii="Times New Roman" w:hAnsi="Times New Roman"/>
                <w:color w:val="000000"/>
              </w:rPr>
              <w:t>The organization that the practitioner represents.</w:t>
            </w:r>
          </w:p>
        </w:tc>
        <w:tc>
          <w:tcPr>
            <w:tcW w:w="3060" w:type="dxa"/>
            <w:tcBorders>
              <w:top w:val="single" w:sz="2" w:space="0" w:color="auto"/>
              <w:left w:val="single" w:sz="2" w:space="0" w:color="auto"/>
              <w:bottom w:val="single" w:sz="2" w:space="0" w:color="auto"/>
              <w:right w:val="single" w:sz="2" w:space="0" w:color="auto"/>
            </w:tcBorders>
          </w:tcPr>
          <w:p w14:paraId="1C05B5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21E6BC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1A57C4" w14:textId="77777777" w:rsidR="00331868" w:rsidRDefault="00331868" w:rsidP="00AE3867">
            <w:pPr>
              <w:rPr>
                <w:rFonts w:ascii="Times New Roman" w:hAnsi="Times New Roman"/>
                <w:color w:val="000000"/>
              </w:rPr>
            </w:pPr>
          </w:p>
        </w:tc>
      </w:tr>
      <w:tr w:rsidR="00331868" w14:paraId="645E4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B2487F8" w14:textId="77777777" w:rsidR="00331868" w:rsidRDefault="00331868" w:rsidP="00AE3867">
            <w:pPr>
              <w:rPr>
                <w:rFonts w:ascii="Times New Roman" w:hAnsi="Times New Roman"/>
                <w:color w:val="000000"/>
              </w:rPr>
            </w:pPr>
            <w:r>
              <w:rPr>
                <w:rFonts w:ascii="Times New Roman" w:hAnsi="Times New Roman"/>
                <w:b/>
                <w:color w:val="000000"/>
              </w:rPr>
              <w:t>role</w:t>
            </w:r>
            <w:r>
              <w:rPr>
                <w:rFonts w:ascii="Times New Roman" w:hAnsi="Times New Roman"/>
                <w:color w:val="000000"/>
              </w:rPr>
              <w:t xml:space="preserve"> Code</w:t>
            </w:r>
          </w:p>
          <w:p w14:paraId="53811D05" w14:textId="77777777" w:rsidR="00331868" w:rsidRDefault="00331868" w:rsidP="00AE3867">
            <w:pPr>
              <w:rPr>
                <w:rFonts w:ascii="Times New Roman" w:hAnsi="Times New Roman"/>
                <w:color w:val="000000"/>
              </w:rPr>
            </w:pPr>
            <w:r>
              <w:rPr>
                <w:rFonts w:ascii="Times New Roman" w:hAnsi="Times New Roman"/>
                <w:color w:val="000000"/>
              </w:rPr>
              <w:t>Public</w:t>
            </w:r>
          </w:p>
          <w:p w14:paraId="1B432B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AEE492E" w14:textId="77777777" w:rsidR="00331868" w:rsidRDefault="00331868" w:rsidP="00AE3867">
            <w:pPr>
              <w:rPr>
                <w:rFonts w:ascii="Times New Roman" w:hAnsi="Times New Roman"/>
                <w:color w:val="000000"/>
              </w:rPr>
            </w:pPr>
          </w:p>
          <w:p w14:paraId="227A6DA9"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CDC14A" w14:textId="77777777" w:rsidR="00331868" w:rsidRDefault="00331868" w:rsidP="00AE3867">
            <w:pPr>
              <w:rPr>
                <w:rFonts w:ascii="Times New Roman" w:hAnsi="Times New Roman"/>
                <w:color w:val="000000"/>
              </w:rPr>
            </w:pPr>
          </w:p>
          <w:p w14:paraId="697D06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5C3132" w14:textId="77777777" w:rsidR="00331868" w:rsidRDefault="00331868" w:rsidP="00AE3867">
            <w:pPr>
              <w:rPr>
                <w:rFonts w:ascii="Times New Roman" w:hAnsi="Times New Roman"/>
                <w:color w:val="000000"/>
              </w:rPr>
            </w:pPr>
            <w:r>
              <w:rPr>
                <w:rFonts w:ascii="Times New Roman" w:hAnsi="Times New Roman"/>
                <w:color w:val="000000"/>
              </w:rPr>
              <w:t>Roles which this practitioner is authorized perform for the organization.</w:t>
            </w:r>
          </w:p>
        </w:tc>
        <w:tc>
          <w:tcPr>
            <w:tcW w:w="3060" w:type="dxa"/>
            <w:tcBorders>
              <w:top w:val="single" w:sz="2" w:space="0" w:color="auto"/>
              <w:left w:val="single" w:sz="2" w:space="0" w:color="auto"/>
              <w:bottom w:val="single" w:sz="2" w:space="0" w:color="auto"/>
              <w:right w:val="single" w:sz="2" w:space="0" w:color="auto"/>
            </w:tcBorders>
          </w:tcPr>
          <w:p w14:paraId="77D84D6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1DC3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E10A8B" w14:textId="77777777" w:rsidR="00331868" w:rsidRDefault="00331868" w:rsidP="00AE3867">
            <w:pPr>
              <w:rPr>
                <w:rFonts w:ascii="Times New Roman" w:hAnsi="Times New Roman"/>
                <w:color w:val="000000"/>
              </w:rPr>
            </w:pPr>
          </w:p>
        </w:tc>
      </w:tr>
      <w:tr w:rsidR="00331868" w14:paraId="78CBFB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D269B4" w14:textId="77777777" w:rsidR="00331868" w:rsidRDefault="00331868" w:rsidP="00AE3867">
            <w:pPr>
              <w:rPr>
                <w:rFonts w:ascii="Times New Roman" w:hAnsi="Times New Roman"/>
                <w:color w:val="000000"/>
              </w:rPr>
            </w:pPr>
            <w:bookmarkStart w:id="2345" w:name="BKM_21DEAEA0_4E62_457B_A50B_BE975975A2FE"/>
            <w:r>
              <w:rPr>
                <w:rFonts w:ascii="Times New Roman" w:hAnsi="Times New Roman"/>
                <w:b/>
                <w:color w:val="000000"/>
              </w:rPr>
              <w:lastRenderedPageBreak/>
              <w:t>speciality</w:t>
            </w:r>
            <w:r>
              <w:rPr>
                <w:rFonts w:ascii="Times New Roman" w:hAnsi="Times New Roman"/>
                <w:color w:val="000000"/>
              </w:rPr>
              <w:t xml:space="preserve"> Code</w:t>
            </w:r>
          </w:p>
          <w:p w14:paraId="732DD071" w14:textId="77777777" w:rsidR="00331868" w:rsidRDefault="00331868" w:rsidP="00AE3867">
            <w:pPr>
              <w:rPr>
                <w:rFonts w:ascii="Times New Roman" w:hAnsi="Times New Roman"/>
                <w:color w:val="000000"/>
              </w:rPr>
            </w:pPr>
            <w:r>
              <w:rPr>
                <w:rFonts w:ascii="Times New Roman" w:hAnsi="Times New Roman"/>
                <w:color w:val="000000"/>
              </w:rPr>
              <w:t>Public</w:t>
            </w:r>
          </w:p>
          <w:p w14:paraId="3FA265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275E54" w14:textId="77777777" w:rsidR="00331868" w:rsidRDefault="00331868" w:rsidP="00AE3867">
            <w:pPr>
              <w:rPr>
                <w:rFonts w:ascii="Times New Roman" w:hAnsi="Times New Roman"/>
                <w:color w:val="000000"/>
              </w:rPr>
            </w:pPr>
          </w:p>
          <w:p w14:paraId="055AB0F5"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034364D3" w14:textId="77777777" w:rsidR="00331868" w:rsidRDefault="00331868" w:rsidP="00AE3867">
            <w:pPr>
              <w:rPr>
                <w:rFonts w:ascii="Times New Roman" w:hAnsi="Times New Roman"/>
                <w:color w:val="000000"/>
              </w:rPr>
            </w:pPr>
          </w:p>
          <w:p w14:paraId="4B7FA08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A3D7B5C" w14:textId="77777777" w:rsidR="00331868" w:rsidRDefault="00331868" w:rsidP="00AE3867">
            <w:pPr>
              <w:rPr>
                <w:rFonts w:ascii="Times New Roman" w:hAnsi="Times New Roman"/>
                <w:color w:val="000000"/>
              </w:rPr>
            </w:pPr>
            <w:r>
              <w:rPr>
                <w:rFonts w:ascii="Times New Roman" w:hAnsi="Times New Roman"/>
                <w:color w:val="000000"/>
              </w:rPr>
              <w:t>The professional specialty of the practitioner, e..g, cardiologist, midwife</w:t>
            </w:r>
          </w:p>
        </w:tc>
        <w:tc>
          <w:tcPr>
            <w:tcW w:w="3060" w:type="dxa"/>
            <w:tcBorders>
              <w:top w:val="single" w:sz="2" w:space="0" w:color="auto"/>
              <w:left w:val="single" w:sz="2" w:space="0" w:color="auto"/>
              <w:bottom w:val="single" w:sz="2" w:space="0" w:color="auto"/>
              <w:right w:val="single" w:sz="2" w:space="0" w:color="auto"/>
            </w:tcBorders>
          </w:tcPr>
          <w:p w14:paraId="23B26A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EBF3B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56FA45" w14:textId="77777777" w:rsidR="00331868" w:rsidRDefault="00331868" w:rsidP="00AE3867">
            <w:pPr>
              <w:rPr>
                <w:rFonts w:ascii="Times New Roman" w:hAnsi="Times New Roman"/>
                <w:color w:val="000000"/>
              </w:rPr>
            </w:pPr>
          </w:p>
        </w:tc>
        <w:bookmarkEnd w:id="2345"/>
      </w:tr>
    </w:tbl>
    <w:p w14:paraId="44845C5E" w14:textId="77777777" w:rsidR="00331868" w:rsidRDefault="00331868" w:rsidP="00331868">
      <w:pPr>
        <w:rPr>
          <w:rFonts w:ascii="Times New Roman" w:hAnsi="Times New Roman"/>
          <w:color w:val="000000"/>
        </w:rPr>
      </w:pPr>
    </w:p>
    <w:p w14:paraId="24D867AE" w14:textId="77777777" w:rsidR="00331868" w:rsidRDefault="00331868" w:rsidP="00331868">
      <w:pPr>
        <w:pStyle w:val="Heading2"/>
        <w:rPr>
          <w:bCs/>
          <w:szCs w:val="24"/>
          <w:lang w:val="en-US"/>
        </w:rPr>
      </w:pPr>
      <w:bookmarkStart w:id="2346" w:name="_Toc383183307"/>
      <w:r>
        <w:rPr>
          <w:bCs/>
          <w:szCs w:val="24"/>
          <w:lang w:val="en-US"/>
        </w:rPr>
        <w:t>ProcedureEvent</w:t>
      </w:r>
      <w:bookmarkEnd w:id="2346"/>
    </w:p>
    <w:p w14:paraId="1D0E366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454A1676" w14:textId="77777777" w:rsidR="00331868" w:rsidRDefault="00331868" w:rsidP="00331868">
      <w:pPr>
        <w:rPr>
          <w:rFonts w:ascii="Times New Roman" w:hAnsi="Times New Roman"/>
          <w:color w:val="000000"/>
        </w:rPr>
      </w:pPr>
    </w:p>
    <w:p w14:paraId="464C8F2C" w14:textId="77777777" w:rsidR="00331868" w:rsidRDefault="00331868" w:rsidP="00331868">
      <w:r>
        <w:rPr>
          <w:rFonts w:ascii="Times New Roman" w:hAnsi="Times New Roman"/>
          <w:color w:val="000000"/>
        </w:rPr>
        <w:t>The actual event of performing a procedure.</w:t>
      </w:r>
    </w:p>
    <w:p w14:paraId="021D70D1" w14:textId="77777777" w:rsidR="00331868" w:rsidRDefault="00331868" w:rsidP="00331868">
      <w:pPr>
        <w:rPr>
          <w:rFonts w:ascii="Times New Roman" w:hAnsi="Times New Roman"/>
        </w:rPr>
      </w:pPr>
    </w:p>
    <w:p w14:paraId="3E7DAFA2" w14:textId="77777777" w:rsidR="00331868" w:rsidRDefault="00331868" w:rsidP="00331868">
      <w:pPr>
        <w:rPr>
          <w:rFonts w:ascii="Times New Roman" w:hAnsi="Times New Roman"/>
        </w:rPr>
      </w:pPr>
    </w:p>
    <w:p w14:paraId="76C7AC0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CF139E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20432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BD97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164EDA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7FF01B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D54901" w14:textId="77777777" w:rsidTr="00AE3867">
        <w:tc>
          <w:tcPr>
            <w:tcW w:w="2250" w:type="dxa"/>
            <w:tcBorders>
              <w:top w:val="single" w:sz="2" w:space="0" w:color="auto"/>
              <w:left w:val="single" w:sz="2" w:space="0" w:color="auto"/>
              <w:bottom w:val="single" w:sz="2" w:space="0" w:color="auto"/>
              <w:right w:val="single" w:sz="2" w:space="0" w:color="auto"/>
            </w:tcBorders>
          </w:tcPr>
          <w:p w14:paraId="3D46F3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608923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DF2D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D199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0094D4"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465A57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E8B0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BE0BE6" w14:textId="77777777" w:rsidR="00331868" w:rsidRDefault="00331868" w:rsidP="00AE3867">
            <w:pPr>
              <w:rPr>
                <w:rFonts w:ascii="Times New Roman" w:hAnsi="Times New Roman"/>
                <w:color w:val="000000"/>
              </w:rPr>
            </w:pPr>
            <w:r>
              <w:rPr>
                <w:rFonts w:ascii="Times New Roman" w:hAnsi="Times New Roman"/>
                <w:color w:val="000000"/>
              </w:rPr>
              <w:t>Performance</w:t>
            </w:r>
          </w:p>
          <w:p w14:paraId="2CDB3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69753F" w14:textId="77777777" w:rsidR="00331868" w:rsidRDefault="00331868" w:rsidP="00AE3867">
            <w:pPr>
              <w:rPr>
                <w:rFonts w:ascii="Times New Roman" w:hAnsi="Times New Roman"/>
                <w:color w:val="000000"/>
              </w:rPr>
            </w:pPr>
          </w:p>
          <w:p w14:paraId="18C3E2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5C37BC" w14:textId="77777777" w:rsidTr="00AE3867">
        <w:tc>
          <w:tcPr>
            <w:tcW w:w="2250" w:type="dxa"/>
            <w:tcBorders>
              <w:top w:val="single" w:sz="2" w:space="0" w:color="auto"/>
              <w:left w:val="single" w:sz="2" w:space="0" w:color="auto"/>
              <w:bottom w:val="single" w:sz="2" w:space="0" w:color="auto"/>
              <w:right w:val="single" w:sz="2" w:space="0" w:color="auto"/>
            </w:tcBorders>
          </w:tcPr>
          <w:p w14:paraId="6A5E728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45D2DC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B18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B873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D257F46"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1290627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1D63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8CF4D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C98E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CE5CB1" w14:textId="77777777" w:rsidR="00331868" w:rsidRDefault="00331868" w:rsidP="00AE3867">
            <w:pPr>
              <w:rPr>
                <w:rFonts w:ascii="Times New Roman" w:hAnsi="Times New Roman"/>
                <w:color w:val="000000"/>
              </w:rPr>
            </w:pPr>
          </w:p>
          <w:p w14:paraId="57C6B6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9175E7" w14:textId="77777777" w:rsidTr="00AE3867">
        <w:tc>
          <w:tcPr>
            <w:tcW w:w="2250" w:type="dxa"/>
            <w:tcBorders>
              <w:top w:val="single" w:sz="2" w:space="0" w:color="auto"/>
              <w:left w:val="single" w:sz="2" w:space="0" w:color="auto"/>
              <w:bottom w:val="single" w:sz="2" w:space="0" w:color="auto"/>
              <w:right w:val="single" w:sz="2" w:space="0" w:color="auto"/>
            </w:tcBorders>
          </w:tcPr>
          <w:p w14:paraId="55D31C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EF5BE6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95B8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ED10C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EBDBCB"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675BAF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3710FC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77B270"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02056E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774D9D" w14:textId="77777777" w:rsidR="00331868" w:rsidRDefault="00331868" w:rsidP="00AE3867">
            <w:pPr>
              <w:rPr>
                <w:rFonts w:ascii="Times New Roman" w:hAnsi="Times New Roman"/>
                <w:color w:val="000000"/>
              </w:rPr>
            </w:pPr>
          </w:p>
          <w:p w14:paraId="6CE955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D6509D7" w14:textId="77777777" w:rsidR="00331868" w:rsidRDefault="00331868" w:rsidP="00331868">
      <w:pPr>
        <w:rPr>
          <w:rFonts w:ascii="Times New Roman" w:hAnsi="Times New Roman"/>
          <w:color w:val="000000"/>
        </w:rPr>
      </w:pPr>
    </w:p>
    <w:p w14:paraId="68375EA9" w14:textId="77777777" w:rsidR="00331868" w:rsidRDefault="00331868" w:rsidP="00331868">
      <w:pPr>
        <w:pStyle w:val="Heading2"/>
        <w:rPr>
          <w:bCs/>
          <w:szCs w:val="24"/>
          <w:lang w:val="en-US"/>
        </w:rPr>
      </w:pPr>
      <w:bookmarkStart w:id="2347" w:name="_Toc383183308"/>
      <w:bookmarkStart w:id="2348" w:name="BKM_7A111D75_AC37_49E0_89F7_D22F24017494"/>
      <w:r>
        <w:rPr>
          <w:bCs/>
          <w:szCs w:val="24"/>
          <w:lang w:val="en-US"/>
        </w:rPr>
        <w:t>ProcedureNotPerformed</w:t>
      </w:r>
      <w:bookmarkEnd w:id="2347"/>
    </w:p>
    <w:p w14:paraId="2F37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7B5B159E" w14:textId="77777777" w:rsidR="00331868" w:rsidRDefault="00331868" w:rsidP="00331868">
      <w:pPr>
        <w:rPr>
          <w:rFonts w:ascii="Times New Roman" w:hAnsi="Times New Roman"/>
          <w:color w:val="000000"/>
        </w:rPr>
      </w:pPr>
    </w:p>
    <w:p w14:paraId="70594336" w14:textId="77777777" w:rsidR="00331868" w:rsidRDefault="00331868" w:rsidP="00331868">
      <w:r>
        <w:rPr>
          <w:rFonts w:ascii="Times New Roman" w:hAnsi="Times New Roman"/>
          <w:color w:val="000000"/>
        </w:rPr>
        <w:t>The statement asserts that the procedure specified in procedureCode was not performed during the expectedPerformanceTime.</w:t>
      </w:r>
    </w:p>
    <w:p w14:paraId="2B744F5A" w14:textId="77777777" w:rsidR="00331868" w:rsidRDefault="00331868" w:rsidP="00331868">
      <w:pPr>
        <w:rPr>
          <w:rFonts w:ascii="Times New Roman" w:hAnsi="Times New Roman"/>
        </w:rPr>
      </w:pPr>
    </w:p>
    <w:p w14:paraId="2814F65B" w14:textId="77777777" w:rsidR="00331868" w:rsidRDefault="00331868" w:rsidP="00331868">
      <w:pPr>
        <w:rPr>
          <w:rFonts w:ascii="Times New Roman" w:hAnsi="Times New Roman"/>
        </w:rPr>
      </w:pPr>
    </w:p>
    <w:p w14:paraId="473BBF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D1F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A304A6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A43F5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1FD81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9B17CC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BBBEFC" w14:textId="77777777" w:rsidTr="00AE3867">
        <w:tc>
          <w:tcPr>
            <w:tcW w:w="2250" w:type="dxa"/>
            <w:tcBorders>
              <w:top w:val="single" w:sz="2" w:space="0" w:color="auto"/>
              <w:left w:val="single" w:sz="2" w:space="0" w:color="auto"/>
              <w:bottom w:val="single" w:sz="2" w:space="0" w:color="auto"/>
              <w:right w:val="single" w:sz="2" w:space="0" w:color="auto"/>
            </w:tcBorders>
          </w:tcPr>
          <w:p w14:paraId="477410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A99631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7C7B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91EC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F03D1"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64E257F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5A55A66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2DE7B91"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C372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AD0628B" w14:textId="77777777" w:rsidR="00331868" w:rsidRDefault="00331868" w:rsidP="00AE3867">
            <w:pPr>
              <w:rPr>
                <w:rFonts w:ascii="Times New Roman" w:hAnsi="Times New Roman"/>
                <w:color w:val="000000"/>
              </w:rPr>
            </w:pPr>
          </w:p>
          <w:p w14:paraId="276159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E5F3DC" w14:textId="77777777" w:rsidTr="00AE3867">
        <w:tc>
          <w:tcPr>
            <w:tcW w:w="2250" w:type="dxa"/>
            <w:tcBorders>
              <w:top w:val="single" w:sz="2" w:space="0" w:color="auto"/>
              <w:left w:val="single" w:sz="2" w:space="0" w:color="auto"/>
              <w:bottom w:val="single" w:sz="2" w:space="0" w:color="auto"/>
              <w:right w:val="single" w:sz="2" w:space="0" w:color="auto"/>
            </w:tcBorders>
          </w:tcPr>
          <w:p w14:paraId="299AACE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DE7EE3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AA74B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C8E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EFB5F62"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C871C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667C0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54CAA2" w14:textId="77777777" w:rsidR="00331868" w:rsidRDefault="00331868" w:rsidP="00AE3867">
            <w:pPr>
              <w:rPr>
                <w:rFonts w:ascii="Times New Roman" w:hAnsi="Times New Roman"/>
                <w:color w:val="000000"/>
              </w:rPr>
            </w:pPr>
            <w:r>
              <w:rPr>
                <w:rFonts w:ascii="Times New Roman" w:hAnsi="Times New Roman"/>
                <w:color w:val="000000"/>
              </w:rPr>
              <w:t>Performance</w:t>
            </w:r>
          </w:p>
          <w:p w14:paraId="60EE77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77AA499" w14:textId="77777777" w:rsidR="00331868" w:rsidRDefault="00331868" w:rsidP="00AE3867">
            <w:pPr>
              <w:rPr>
                <w:rFonts w:ascii="Times New Roman" w:hAnsi="Times New Roman"/>
                <w:color w:val="000000"/>
              </w:rPr>
            </w:pPr>
          </w:p>
          <w:p w14:paraId="770946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F4843BC" w14:textId="77777777" w:rsidTr="00AE3867">
        <w:tc>
          <w:tcPr>
            <w:tcW w:w="2250" w:type="dxa"/>
            <w:tcBorders>
              <w:top w:val="single" w:sz="2" w:space="0" w:color="auto"/>
              <w:left w:val="single" w:sz="2" w:space="0" w:color="auto"/>
              <w:bottom w:val="single" w:sz="2" w:space="0" w:color="auto"/>
              <w:right w:val="single" w:sz="2" w:space="0" w:color="auto"/>
            </w:tcBorders>
          </w:tcPr>
          <w:p w14:paraId="45C9131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ED4C5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39685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843F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980ADA"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7FE538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BAD7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EC0C51"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7BA186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A9E9A6" w14:textId="77777777" w:rsidR="00331868" w:rsidRDefault="00331868" w:rsidP="00AE3867">
            <w:pPr>
              <w:rPr>
                <w:rFonts w:ascii="Times New Roman" w:hAnsi="Times New Roman"/>
                <w:color w:val="000000"/>
              </w:rPr>
            </w:pPr>
          </w:p>
          <w:p w14:paraId="57756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48"/>
    </w:tbl>
    <w:p w14:paraId="225B71BE" w14:textId="77777777" w:rsidR="00331868" w:rsidRDefault="00331868" w:rsidP="00331868">
      <w:pPr>
        <w:rPr>
          <w:rFonts w:ascii="Times New Roman" w:hAnsi="Times New Roman"/>
          <w:color w:val="000000"/>
        </w:rPr>
      </w:pPr>
    </w:p>
    <w:p w14:paraId="292755D3" w14:textId="77777777" w:rsidR="00331868" w:rsidRDefault="00331868" w:rsidP="00331868">
      <w:pPr>
        <w:pStyle w:val="Heading2"/>
        <w:rPr>
          <w:bCs/>
          <w:szCs w:val="24"/>
          <w:lang w:val="en-US"/>
        </w:rPr>
      </w:pPr>
      <w:bookmarkStart w:id="2349" w:name="_Toc383183309"/>
      <w:r>
        <w:rPr>
          <w:bCs/>
          <w:szCs w:val="24"/>
          <w:lang w:val="en-US"/>
        </w:rPr>
        <w:t>ProcedureOrder</w:t>
      </w:r>
      <w:bookmarkEnd w:id="2349"/>
    </w:p>
    <w:p w14:paraId="6514444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558C8D0B" w14:textId="77777777" w:rsidR="00331868" w:rsidRDefault="00331868" w:rsidP="00331868">
      <w:pPr>
        <w:rPr>
          <w:rFonts w:ascii="Times New Roman" w:hAnsi="Times New Roman"/>
          <w:color w:val="000000"/>
        </w:rPr>
      </w:pPr>
    </w:p>
    <w:p w14:paraId="0C0BC7C0" w14:textId="77777777" w:rsidR="00331868" w:rsidRDefault="00331868" w:rsidP="00331868">
      <w:r>
        <w:rPr>
          <w:rFonts w:ascii="Times New Roman" w:hAnsi="Times New Roman"/>
          <w:color w:val="000000"/>
        </w:rPr>
        <w:t>An order for procedure to be performed.</w:t>
      </w:r>
    </w:p>
    <w:p w14:paraId="3AFAC1AE" w14:textId="77777777" w:rsidR="00331868" w:rsidRDefault="00331868" w:rsidP="00331868">
      <w:pPr>
        <w:rPr>
          <w:rFonts w:ascii="Times New Roman" w:hAnsi="Times New Roman"/>
        </w:rPr>
      </w:pPr>
    </w:p>
    <w:p w14:paraId="40E4FB24" w14:textId="77777777" w:rsidR="00331868" w:rsidRDefault="00331868" w:rsidP="00331868">
      <w:pPr>
        <w:rPr>
          <w:rFonts w:ascii="Times New Roman" w:hAnsi="Times New Roman"/>
        </w:rPr>
      </w:pPr>
    </w:p>
    <w:p w14:paraId="2B83602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1FB34C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A0BB9D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E53D8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B7553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F1FCCA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1B14D37" w14:textId="77777777" w:rsidTr="00AE3867">
        <w:tc>
          <w:tcPr>
            <w:tcW w:w="2250" w:type="dxa"/>
            <w:tcBorders>
              <w:top w:val="single" w:sz="2" w:space="0" w:color="auto"/>
              <w:left w:val="single" w:sz="2" w:space="0" w:color="auto"/>
              <w:bottom w:val="single" w:sz="2" w:space="0" w:color="auto"/>
              <w:right w:val="single" w:sz="2" w:space="0" w:color="auto"/>
            </w:tcBorders>
          </w:tcPr>
          <w:p w14:paraId="1D2497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E52C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EBED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7A9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4234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939B9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7B11E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6AFA79"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517E43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09A561E" w14:textId="77777777" w:rsidR="00331868" w:rsidRDefault="00331868" w:rsidP="00AE3867">
            <w:pPr>
              <w:rPr>
                <w:rFonts w:ascii="Times New Roman" w:hAnsi="Times New Roman"/>
                <w:color w:val="000000"/>
              </w:rPr>
            </w:pPr>
          </w:p>
          <w:p w14:paraId="0BE66B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E60266" w14:textId="77777777" w:rsidTr="00AE3867">
        <w:tc>
          <w:tcPr>
            <w:tcW w:w="2250" w:type="dxa"/>
            <w:tcBorders>
              <w:top w:val="single" w:sz="2" w:space="0" w:color="auto"/>
              <w:left w:val="single" w:sz="2" w:space="0" w:color="auto"/>
              <w:bottom w:val="single" w:sz="2" w:space="0" w:color="auto"/>
              <w:right w:val="single" w:sz="2" w:space="0" w:color="auto"/>
            </w:tcBorders>
          </w:tcPr>
          <w:p w14:paraId="29EBF19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B9F6F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944F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AB4FB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13B746"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5B6AC3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84C5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F5AFB2"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16236C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DD28F7" w14:textId="77777777" w:rsidR="00331868" w:rsidRDefault="00331868" w:rsidP="00AE3867">
            <w:pPr>
              <w:rPr>
                <w:rFonts w:ascii="Times New Roman" w:hAnsi="Times New Roman"/>
                <w:color w:val="000000"/>
              </w:rPr>
            </w:pPr>
          </w:p>
          <w:p w14:paraId="62798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EA3218A" w14:textId="77777777" w:rsidTr="00AE3867">
        <w:tc>
          <w:tcPr>
            <w:tcW w:w="2250" w:type="dxa"/>
            <w:tcBorders>
              <w:top w:val="single" w:sz="2" w:space="0" w:color="auto"/>
              <w:left w:val="single" w:sz="2" w:space="0" w:color="auto"/>
              <w:bottom w:val="single" w:sz="2" w:space="0" w:color="auto"/>
              <w:right w:val="single" w:sz="2" w:space="0" w:color="auto"/>
            </w:tcBorders>
          </w:tcPr>
          <w:p w14:paraId="71F6F94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7E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DC920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7DBE4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DCABCD"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31B7AD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8A62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62627" w14:textId="77777777" w:rsidR="00331868" w:rsidRDefault="00331868" w:rsidP="00AE3867">
            <w:pPr>
              <w:rPr>
                <w:rFonts w:ascii="Times New Roman" w:hAnsi="Times New Roman"/>
                <w:color w:val="000000"/>
              </w:rPr>
            </w:pPr>
            <w:r>
              <w:rPr>
                <w:rFonts w:ascii="Times New Roman" w:hAnsi="Times New Roman"/>
                <w:color w:val="000000"/>
              </w:rPr>
              <w:t>Order</w:t>
            </w:r>
          </w:p>
          <w:p w14:paraId="115288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3C106F" w14:textId="77777777" w:rsidR="00331868" w:rsidRDefault="00331868" w:rsidP="00AE3867">
            <w:pPr>
              <w:rPr>
                <w:rFonts w:ascii="Times New Roman" w:hAnsi="Times New Roman"/>
                <w:color w:val="000000"/>
              </w:rPr>
            </w:pPr>
          </w:p>
          <w:p w14:paraId="694F34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34A7A2E" w14:textId="77777777" w:rsidR="00331868" w:rsidRDefault="00331868" w:rsidP="00331868">
      <w:pPr>
        <w:rPr>
          <w:rFonts w:ascii="Times New Roman" w:hAnsi="Times New Roman"/>
          <w:color w:val="000000"/>
        </w:rPr>
      </w:pPr>
    </w:p>
    <w:p w14:paraId="0B3E28C1" w14:textId="77777777" w:rsidR="00331868" w:rsidRDefault="00331868" w:rsidP="00331868">
      <w:pPr>
        <w:pStyle w:val="Heading2"/>
        <w:rPr>
          <w:bCs/>
          <w:szCs w:val="24"/>
          <w:lang w:val="en-US"/>
        </w:rPr>
      </w:pPr>
      <w:bookmarkStart w:id="2350" w:name="_Toc383183310"/>
      <w:r>
        <w:rPr>
          <w:bCs/>
          <w:szCs w:val="24"/>
          <w:lang w:val="en-US"/>
        </w:rPr>
        <w:t>ProcedureProposal</w:t>
      </w:r>
      <w:bookmarkEnd w:id="2350"/>
    </w:p>
    <w:p w14:paraId="6AAE394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D7FF02" w14:textId="77777777" w:rsidR="00331868" w:rsidRDefault="00331868" w:rsidP="00331868">
      <w:pPr>
        <w:rPr>
          <w:rFonts w:ascii="Times New Roman" w:hAnsi="Times New Roman"/>
          <w:color w:val="000000"/>
        </w:rPr>
      </w:pPr>
    </w:p>
    <w:p w14:paraId="515EBBA1" w14:textId="77777777" w:rsidR="00331868" w:rsidRDefault="00331868" w:rsidP="00331868">
      <w:r>
        <w:rPr>
          <w:rFonts w:ascii="Times New Roman" w:hAnsi="Times New Roman"/>
          <w:color w:val="000000"/>
        </w:rPr>
        <w:t>Proposals for a procedure to take place, e.g., generated by a CDS system or by a consulting clinician.</w:t>
      </w:r>
    </w:p>
    <w:p w14:paraId="3A50E967" w14:textId="77777777" w:rsidR="00331868" w:rsidRDefault="00331868" w:rsidP="00331868">
      <w:pPr>
        <w:rPr>
          <w:rFonts w:ascii="Times New Roman" w:hAnsi="Times New Roman"/>
        </w:rPr>
      </w:pPr>
    </w:p>
    <w:p w14:paraId="4D16ED0F" w14:textId="77777777" w:rsidR="00331868" w:rsidRDefault="00331868" w:rsidP="00331868">
      <w:pPr>
        <w:rPr>
          <w:rFonts w:ascii="Times New Roman" w:hAnsi="Times New Roman"/>
        </w:rPr>
      </w:pPr>
    </w:p>
    <w:p w14:paraId="03912D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3A3EA6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393BA7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5646FA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91BEAA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F06D19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3CF224A" w14:textId="77777777" w:rsidTr="00AE3867">
        <w:tc>
          <w:tcPr>
            <w:tcW w:w="2250" w:type="dxa"/>
            <w:tcBorders>
              <w:top w:val="single" w:sz="2" w:space="0" w:color="auto"/>
              <w:left w:val="single" w:sz="2" w:space="0" w:color="auto"/>
              <w:bottom w:val="single" w:sz="2" w:space="0" w:color="auto"/>
              <w:right w:val="single" w:sz="2" w:space="0" w:color="auto"/>
            </w:tcBorders>
          </w:tcPr>
          <w:p w14:paraId="42630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C2EC2F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F9B3B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6FC88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16D79A1"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7FDFD62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492766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997EB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9F03D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3D63A613" w14:textId="77777777" w:rsidR="00331868" w:rsidRDefault="00331868" w:rsidP="00AE3867">
            <w:pPr>
              <w:rPr>
                <w:rFonts w:ascii="Times New Roman" w:hAnsi="Times New Roman"/>
                <w:color w:val="000000"/>
              </w:rPr>
            </w:pPr>
          </w:p>
          <w:p w14:paraId="32E705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EF7F0B" w14:textId="77777777" w:rsidTr="00AE3867">
        <w:tc>
          <w:tcPr>
            <w:tcW w:w="2250" w:type="dxa"/>
            <w:tcBorders>
              <w:top w:val="single" w:sz="2" w:space="0" w:color="auto"/>
              <w:left w:val="single" w:sz="2" w:space="0" w:color="auto"/>
              <w:bottom w:val="single" w:sz="2" w:space="0" w:color="auto"/>
              <w:right w:val="single" w:sz="2" w:space="0" w:color="auto"/>
            </w:tcBorders>
          </w:tcPr>
          <w:p w14:paraId="1C634AF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83F0C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F0A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DE29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F744D7"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2C18C6F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96E4C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D36C5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9F08C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3E0E6F" w14:textId="77777777" w:rsidR="00331868" w:rsidRDefault="00331868" w:rsidP="00AE3867">
            <w:pPr>
              <w:rPr>
                <w:rFonts w:ascii="Times New Roman" w:hAnsi="Times New Roman"/>
                <w:color w:val="000000"/>
              </w:rPr>
            </w:pPr>
          </w:p>
          <w:p w14:paraId="53BC96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AE9E11" w14:textId="77777777" w:rsidTr="00AE3867">
        <w:tc>
          <w:tcPr>
            <w:tcW w:w="2250" w:type="dxa"/>
            <w:tcBorders>
              <w:top w:val="single" w:sz="2" w:space="0" w:color="auto"/>
              <w:left w:val="single" w:sz="2" w:space="0" w:color="auto"/>
              <w:bottom w:val="single" w:sz="2" w:space="0" w:color="auto"/>
              <w:right w:val="single" w:sz="2" w:space="0" w:color="auto"/>
            </w:tcBorders>
          </w:tcPr>
          <w:p w14:paraId="72E98D2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A02C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A9DA9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32EF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09A1A9"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1E8BA5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53B9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0E9F18" w14:textId="77777777" w:rsidR="00331868" w:rsidRDefault="00331868" w:rsidP="00AE3867">
            <w:pPr>
              <w:rPr>
                <w:rFonts w:ascii="Times New Roman" w:hAnsi="Times New Roman"/>
                <w:color w:val="000000"/>
              </w:rPr>
            </w:pPr>
            <w:r>
              <w:rPr>
                <w:rFonts w:ascii="Times New Roman" w:hAnsi="Times New Roman"/>
                <w:color w:val="000000"/>
              </w:rPr>
              <w:t>ProposalFor</w:t>
            </w:r>
          </w:p>
          <w:p w14:paraId="54FA11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81BEB3" w14:textId="77777777" w:rsidR="00331868" w:rsidRDefault="00331868" w:rsidP="00AE3867">
            <w:pPr>
              <w:rPr>
                <w:rFonts w:ascii="Times New Roman" w:hAnsi="Times New Roman"/>
                <w:color w:val="000000"/>
              </w:rPr>
            </w:pPr>
          </w:p>
          <w:p w14:paraId="447DA1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FF2C054" w14:textId="77777777" w:rsidR="00331868" w:rsidRDefault="00331868" w:rsidP="00331868">
      <w:pPr>
        <w:rPr>
          <w:rFonts w:ascii="Times New Roman" w:hAnsi="Times New Roman"/>
          <w:color w:val="000000"/>
        </w:rPr>
      </w:pPr>
    </w:p>
    <w:p w14:paraId="3EC91B4D" w14:textId="77777777" w:rsidR="00331868" w:rsidRDefault="00331868" w:rsidP="00331868">
      <w:pPr>
        <w:pStyle w:val="Heading2"/>
        <w:rPr>
          <w:bCs/>
          <w:szCs w:val="24"/>
          <w:lang w:val="en-US"/>
        </w:rPr>
      </w:pPr>
      <w:bookmarkStart w:id="2351" w:name="_Toc383183311"/>
      <w:r>
        <w:rPr>
          <w:bCs/>
          <w:szCs w:val="24"/>
          <w:lang w:val="en-US"/>
        </w:rPr>
        <w:t>Prognosis</w:t>
      </w:r>
      <w:bookmarkEnd w:id="2351"/>
    </w:p>
    <w:p w14:paraId="4429291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PhenomenonPresence</w:t>
      </w:r>
    </w:p>
    <w:p w14:paraId="7A19780B" w14:textId="77777777" w:rsidR="00331868" w:rsidRDefault="00331868" w:rsidP="00331868">
      <w:pPr>
        <w:rPr>
          <w:rFonts w:ascii="Times New Roman" w:hAnsi="Times New Roman"/>
          <w:color w:val="000000"/>
        </w:rPr>
      </w:pPr>
    </w:p>
    <w:p w14:paraId="3E1F3C67" w14:textId="77777777" w:rsidR="00331868" w:rsidRDefault="00331868" w:rsidP="00331868">
      <w:r>
        <w:rPr>
          <w:rFonts w:ascii="Times New Roman" w:hAnsi="Times New Roman"/>
          <w:color w:val="000000"/>
        </w:rPr>
        <w:t>A statement forecasting the course or probable outcome of a condition in a specified time period, e.g., recovery of function after a spinal cord injury, risk of heart disease in the next 10 years, survival from cancer</w:t>
      </w:r>
    </w:p>
    <w:p w14:paraId="4F5CFF61" w14:textId="77777777" w:rsidR="00331868" w:rsidRDefault="00331868" w:rsidP="00331868">
      <w:pPr>
        <w:rPr>
          <w:rFonts w:ascii="Times New Roman" w:hAnsi="Times New Roman"/>
        </w:rPr>
      </w:pPr>
    </w:p>
    <w:p w14:paraId="3DBDFC69" w14:textId="77777777" w:rsidR="00331868" w:rsidRDefault="00331868" w:rsidP="00331868">
      <w:pPr>
        <w:rPr>
          <w:rFonts w:ascii="Times New Roman" w:hAnsi="Times New Roman"/>
        </w:rPr>
      </w:pPr>
    </w:p>
    <w:p w14:paraId="3C892F9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987762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5F4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AA8F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5CCA8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D16E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0DFA373" w14:textId="77777777" w:rsidTr="00AE3867">
        <w:tc>
          <w:tcPr>
            <w:tcW w:w="2250" w:type="dxa"/>
            <w:tcBorders>
              <w:top w:val="single" w:sz="2" w:space="0" w:color="auto"/>
              <w:left w:val="single" w:sz="2" w:space="0" w:color="auto"/>
              <w:bottom w:val="single" w:sz="2" w:space="0" w:color="auto"/>
              <w:right w:val="single" w:sz="2" w:space="0" w:color="auto"/>
            </w:tcBorders>
          </w:tcPr>
          <w:p w14:paraId="7CCD062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07282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03661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708B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9BCD21" w14:textId="77777777" w:rsidR="00331868" w:rsidRDefault="00331868" w:rsidP="00AE3867">
            <w:pPr>
              <w:rPr>
                <w:rFonts w:ascii="Times New Roman" w:hAnsi="Times New Roman"/>
                <w:color w:val="000000"/>
              </w:rPr>
            </w:pPr>
            <w:r>
              <w:rPr>
                <w:rFonts w:ascii="Times New Roman" w:hAnsi="Times New Roman"/>
                <w:color w:val="000000"/>
              </w:rPr>
              <w:t>Prognosis</w:t>
            </w:r>
          </w:p>
          <w:p w14:paraId="05193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4D4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1F1A3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623D5D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7261C4C" w14:textId="77777777" w:rsidR="00331868" w:rsidRDefault="00331868" w:rsidP="00AE3867">
            <w:pPr>
              <w:rPr>
                <w:rFonts w:ascii="Times New Roman" w:hAnsi="Times New Roman"/>
                <w:color w:val="000000"/>
              </w:rPr>
            </w:pPr>
          </w:p>
          <w:p w14:paraId="3C187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8DF2E0" w14:textId="77777777" w:rsidTr="00AE3867">
        <w:tc>
          <w:tcPr>
            <w:tcW w:w="2250" w:type="dxa"/>
            <w:tcBorders>
              <w:top w:val="single" w:sz="2" w:space="0" w:color="auto"/>
              <w:left w:val="single" w:sz="2" w:space="0" w:color="auto"/>
              <w:bottom w:val="single" w:sz="2" w:space="0" w:color="auto"/>
              <w:right w:val="single" w:sz="2" w:space="0" w:color="auto"/>
            </w:tcBorders>
          </w:tcPr>
          <w:p w14:paraId="6E8E3A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1667A5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7141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AE6599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08D665" w14:textId="77777777" w:rsidR="00331868" w:rsidRDefault="00331868" w:rsidP="00AE3867">
            <w:pPr>
              <w:rPr>
                <w:rFonts w:ascii="Times New Roman" w:hAnsi="Times New Roman"/>
                <w:color w:val="000000"/>
              </w:rPr>
            </w:pPr>
            <w:r>
              <w:rPr>
                <w:rFonts w:ascii="Times New Roman" w:hAnsi="Times New Roman"/>
                <w:color w:val="000000"/>
              </w:rPr>
              <w:t>Prognosis</w:t>
            </w:r>
          </w:p>
          <w:p w14:paraId="7815AB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713E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6FC10C"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434DE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EE38C9D" w14:textId="77777777" w:rsidR="00331868" w:rsidRDefault="00331868" w:rsidP="00AE3867">
            <w:pPr>
              <w:rPr>
                <w:rFonts w:ascii="Times New Roman" w:hAnsi="Times New Roman"/>
                <w:color w:val="000000"/>
              </w:rPr>
            </w:pPr>
          </w:p>
          <w:p w14:paraId="1A9628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AB250A" w14:textId="77777777" w:rsidR="00331868" w:rsidRDefault="00331868" w:rsidP="00331868">
      <w:pPr>
        <w:rPr>
          <w:rFonts w:ascii="Times New Roman" w:hAnsi="Times New Roman"/>
          <w:color w:val="000000"/>
        </w:rPr>
      </w:pPr>
    </w:p>
    <w:p w14:paraId="55B8A3CF" w14:textId="77777777" w:rsidR="00331868" w:rsidRDefault="00331868" w:rsidP="00331868">
      <w:pPr>
        <w:pStyle w:val="Heading2"/>
        <w:rPr>
          <w:bCs/>
          <w:szCs w:val="24"/>
          <w:lang w:val="en-US"/>
        </w:rPr>
      </w:pPr>
      <w:bookmarkStart w:id="2352" w:name="_Toc383183312"/>
      <w:bookmarkStart w:id="2353" w:name="BKM_B39B5C7F_85E9_4849_9EB3_5063D4B83E2D"/>
      <w:r>
        <w:rPr>
          <w:bCs/>
          <w:szCs w:val="24"/>
          <w:lang w:val="en-US"/>
        </w:rPr>
        <w:t>ProgramParticipationOrder</w:t>
      </w:r>
      <w:bookmarkEnd w:id="2352"/>
    </w:p>
    <w:p w14:paraId="2771185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38C06B4C" w14:textId="77777777" w:rsidR="00331868" w:rsidRDefault="00331868" w:rsidP="00331868">
      <w:pPr>
        <w:rPr>
          <w:rFonts w:ascii="Times New Roman" w:hAnsi="Times New Roman"/>
          <w:color w:val="000000"/>
        </w:rPr>
      </w:pPr>
    </w:p>
    <w:p w14:paraId="48E10F56" w14:textId="77777777" w:rsidR="00331868" w:rsidRDefault="00331868" w:rsidP="00331868">
      <w:r>
        <w:rPr>
          <w:rFonts w:ascii="Times New Roman" w:hAnsi="Times New Roman"/>
          <w:color w:val="000000"/>
        </w:rPr>
        <w:t>An order to enroll a patient in a care program</w:t>
      </w:r>
    </w:p>
    <w:p w14:paraId="7D163014" w14:textId="77777777" w:rsidR="00331868" w:rsidRDefault="00331868" w:rsidP="00331868">
      <w:pPr>
        <w:rPr>
          <w:rFonts w:ascii="Times New Roman" w:hAnsi="Times New Roman"/>
        </w:rPr>
      </w:pPr>
    </w:p>
    <w:p w14:paraId="573F674D" w14:textId="77777777" w:rsidR="00331868" w:rsidRDefault="00331868" w:rsidP="00331868">
      <w:pPr>
        <w:rPr>
          <w:rFonts w:ascii="Times New Roman" w:hAnsi="Times New Roman"/>
        </w:rPr>
      </w:pPr>
    </w:p>
    <w:p w14:paraId="366ACE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DE51F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A8153C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76D6A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01484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39790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9100D9" w14:textId="77777777" w:rsidTr="00AE3867">
        <w:tc>
          <w:tcPr>
            <w:tcW w:w="2250" w:type="dxa"/>
            <w:tcBorders>
              <w:top w:val="single" w:sz="2" w:space="0" w:color="auto"/>
              <w:left w:val="single" w:sz="2" w:space="0" w:color="auto"/>
              <w:bottom w:val="single" w:sz="2" w:space="0" w:color="auto"/>
              <w:right w:val="single" w:sz="2" w:space="0" w:color="auto"/>
            </w:tcBorders>
          </w:tcPr>
          <w:p w14:paraId="0A0747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451C95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A4E60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1190D2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19977C"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55D54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975A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68763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498C8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F1990D9" w14:textId="77777777" w:rsidR="00331868" w:rsidRDefault="00331868" w:rsidP="00AE3867">
            <w:pPr>
              <w:rPr>
                <w:rFonts w:ascii="Times New Roman" w:hAnsi="Times New Roman"/>
                <w:color w:val="000000"/>
              </w:rPr>
            </w:pPr>
          </w:p>
          <w:p w14:paraId="02D6914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26F6822" w14:textId="77777777" w:rsidTr="00AE3867">
        <w:tc>
          <w:tcPr>
            <w:tcW w:w="2250" w:type="dxa"/>
            <w:tcBorders>
              <w:top w:val="single" w:sz="2" w:space="0" w:color="auto"/>
              <w:left w:val="single" w:sz="2" w:space="0" w:color="auto"/>
              <w:bottom w:val="single" w:sz="2" w:space="0" w:color="auto"/>
              <w:right w:val="single" w:sz="2" w:space="0" w:color="auto"/>
            </w:tcBorders>
          </w:tcPr>
          <w:p w14:paraId="61DA88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7BE4C7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A88CC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24835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CCFC8D2" w14:textId="77777777" w:rsidR="00331868" w:rsidRDefault="00331868" w:rsidP="00AE3867">
            <w:pPr>
              <w:rPr>
                <w:rFonts w:ascii="Times New Roman" w:hAnsi="Times New Roman"/>
                <w:color w:val="000000"/>
              </w:rPr>
            </w:pPr>
            <w:r>
              <w:rPr>
                <w:rFonts w:ascii="Times New Roman" w:hAnsi="Times New Roman"/>
                <w:color w:val="000000"/>
              </w:rPr>
              <w:lastRenderedPageBreak/>
              <w:t>ProgramParticipationOrder</w:t>
            </w:r>
          </w:p>
          <w:p w14:paraId="3A57F1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E763E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9EFCDCF"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7FB76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4E4033" w14:textId="77777777" w:rsidR="00331868" w:rsidRDefault="00331868" w:rsidP="00AE3867">
            <w:pPr>
              <w:rPr>
                <w:rFonts w:ascii="Times New Roman" w:hAnsi="Times New Roman"/>
                <w:color w:val="000000"/>
              </w:rPr>
            </w:pPr>
          </w:p>
          <w:p w14:paraId="4401C1A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3AEC7CD" w14:textId="77777777" w:rsidTr="00AE3867">
        <w:tc>
          <w:tcPr>
            <w:tcW w:w="2250" w:type="dxa"/>
            <w:tcBorders>
              <w:top w:val="single" w:sz="2" w:space="0" w:color="auto"/>
              <w:left w:val="single" w:sz="2" w:space="0" w:color="auto"/>
              <w:bottom w:val="single" w:sz="2" w:space="0" w:color="auto"/>
              <w:right w:val="single" w:sz="2" w:space="0" w:color="auto"/>
            </w:tcBorders>
          </w:tcPr>
          <w:p w14:paraId="56FA9D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67872C5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D8F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3DB9E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120639"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1B858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684C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513D7D"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FB0E5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6D2AB7" w14:textId="77777777" w:rsidR="00331868" w:rsidRDefault="00331868" w:rsidP="00AE3867">
            <w:pPr>
              <w:rPr>
                <w:rFonts w:ascii="Times New Roman" w:hAnsi="Times New Roman"/>
                <w:color w:val="000000"/>
              </w:rPr>
            </w:pPr>
          </w:p>
          <w:p w14:paraId="170C73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53"/>
    </w:tbl>
    <w:p w14:paraId="7333E3FA" w14:textId="77777777" w:rsidR="00331868" w:rsidRDefault="00331868" w:rsidP="00331868">
      <w:pPr>
        <w:rPr>
          <w:rFonts w:ascii="Times New Roman" w:hAnsi="Times New Roman"/>
          <w:color w:val="000000"/>
        </w:rPr>
      </w:pPr>
    </w:p>
    <w:p w14:paraId="28BDEC3A" w14:textId="77777777" w:rsidR="00331868" w:rsidRDefault="00331868" w:rsidP="00331868">
      <w:pPr>
        <w:pStyle w:val="Heading2"/>
        <w:rPr>
          <w:bCs/>
          <w:szCs w:val="24"/>
          <w:lang w:val="en-US"/>
        </w:rPr>
      </w:pPr>
      <w:bookmarkStart w:id="2354" w:name="_Toc383183313"/>
      <w:bookmarkStart w:id="2355" w:name="BKM_054DA056_52ED_404B_B98D_43354A5E46BF"/>
      <w:r>
        <w:rPr>
          <w:bCs/>
          <w:szCs w:val="24"/>
          <w:lang w:val="en-US"/>
        </w:rPr>
        <w:t>ProgramParticipationProposal</w:t>
      </w:r>
      <w:bookmarkEnd w:id="2354"/>
    </w:p>
    <w:p w14:paraId="191C3108"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991D014" w14:textId="77777777" w:rsidR="00331868" w:rsidRDefault="00331868" w:rsidP="00331868">
      <w:pPr>
        <w:rPr>
          <w:rFonts w:ascii="Times New Roman" w:hAnsi="Times New Roman"/>
          <w:color w:val="000000"/>
        </w:rPr>
      </w:pPr>
    </w:p>
    <w:p w14:paraId="19E876BF" w14:textId="77777777" w:rsidR="00331868" w:rsidRDefault="00331868" w:rsidP="00331868">
      <w:r>
        <w:rPr>
          <w:rFonts w:ascii="Times New Roman" w:hAnsi="Times New Roman"/>
          <w:color w:val="000000"/>
        </w:rPr>
        <w:t>A proposal to enroll a patient in a care program.</w:t>
      </w:r>
    </w:p>
    <w:p w14:paraId="06202AF2" w14:textId="77777777" w:rsidR="00331868" w:rsidRDefault="00331868" w:rsidP="00331868">
      <w:pPr>
        <w:rPr>
          <w:rFonts w:ascii="Times New Roman" w:hAnsi="Times New Roman"/>
        </w:rPr>
      </w:pPr>
    </w:p>
    <w:p w14:paraId="1B1C4A2D" w14:textId="77777777" w:rsidR="00331868" w:rsidRDefault="00331868" w:rsidP="00331868">
      <w:pPr>
        <w:rPr>
          <w:rFonts w:ascii="Times New Roman" w:hAnsi="Times New Roman"/>
        </w:rPr>
      </w:pPr>
    </w:p>
    <w:p w14:paraId="2756660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352059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89517E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C2A7F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B2D7F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01511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1366CB" w14:textId="77777777" w:rsidTr="00AE3867">
        <w:tc>
          <w:tcPr>
            <w:tcW w:w="2250" w:type="dxa"/>
            <w:tcBorders>
              <w:top w:val="single" w:sz="2" w:space="0" w:color="auto"/>
              <w:left w:val="single" w:sz="2" w:space="0" w:color="auto"/>
              <w:bottom w:val="single" w:sz="2" w:space="0" w:color="auto"/>
              <w:right w:val="single" w:sz="2" w:space="0" w:color="auto"/>
            </w:tcBorders>
          </w:tcPr>
          <w:p w14:paraId="2CAE0D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C472E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E1EE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915C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8F9972"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01FE74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9BD5EF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F0DC50"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0340A4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1F2DE18" w14:textId="77777777" w:rsidR="00331868" w:rsidRDefault="00331868" w:rsidP="00AE3867">
            <w:pPr>
              <w:rPr>
                <w:rFonts w:ascii="Times New Roman" w:hAnsi="Times New Roman"/>
                <w:color w:val="000000"/>
              </w:rPr>
            </w:pPr>
          </w:p>
          <w:p w14:paraId="3D3F2F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DAC48E" w14:textId="77777777" w:rsidTr="00AE3867">
        <w:tc>
          <w:tcPr>
            <w:tcW w:w="2250" w:type="dxa"/>
            <w:tcBorders>
              <w:top w:val="single" w:sz="2" w:space="0" w:color="auto"/>
              <w:left w:val="single" w:sz="2" w:space="0" w:color="auto"/>
              <w:bottom w:val="single" w:sz="2" w:space="0" w:color="auto"/>
              <w:right w:val="single" w:sz="2" w:space="0" w:color="auto"/>
            </w:tcBorders>
          </w:tcPr>
          <w:p w14:paraId="4F5B46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B6E94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20305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EB7B0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DAC9CE"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4C7CA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5817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8F5362" w14:textId="77777777" w:rsidR="00331868" w:rsidRDefault="00331868" w:rsidP="00AE3867">
            <w:pPr>
              <w:rPr>
                <w:rFonts w:ascii="Times New Roman" w:hAnsi="Times New Roman"/>
                <w:color w:val="000000"/>
              </w:rPr>
            </w:pPr>
            <w:r>
              <w:rPr>
                <w:rFonts w:ascii="Times New Roman" w:hAnsi="Times New Roman"/>
                <w:color w:val="000000"/>
              </w:rPr>
              <w:t>ProposalFor</w:t>
            </w:r>
          </w:p>
          <w:p w14:paraId="6F7E8C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4E2CEAB" w14:textId="77777777" w:rsidR="00331868" w:rsidRDefault="00331868" w:rsidP="00AE3867">
            <w:pPr>
              <w:rPr>
                <w:rFonts w:ascii="Times New Roman" w:hAnsi="Times New Roman"/>
                <w:color w:val="000000"/>
              </w:rPr>
            </w:pPr>
          </w:p>
          <w:p w14:paraId="6C1F61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9F21E2" w14:textId="77777777" w:rsidTr="00AE3867">
        <w:tc>
          <w:tcPr>
            <w:tcW w:w="2250" w:type="dxa"/>
            <w:tcBorders>
              <w:top w:val="single" w:sz="2" w:space="0" w:color="auto"/>
              <w:left w:val="single" w:sz="2" w:space="0" w:color="auto"/>
              <w:bottom w:val="single" w:sz="2" w:space="0" w:color="auto"/>
              <w:right w:val="single" w:sz="2" w:space="0" w:color="auto"/>
            </w:tcBorders>
          </w:tcPr>
          <w:p w14:paraId="05B3423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1296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9D34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5F1DA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48939"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DF12E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9FC8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D5E608"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5CE6A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0A4932" w14:textId="77777777" w:rsidR="00331868" w:rsidRDefault="00331868" w:rsidP="00AE3867">
            <w:pPr>
              <w:rPr>
                <w:rFonts w:ascii="Times New Roman" w:hAnsi="Times New Roman"/>
                <w:color w:val="000000"/>
              </w:rPr>
            </w:pPr>
          </w:p>
          <w:p w14:paraId="5DA6C9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55"/>
    </w:tbl>
    <w:p w14:paraId="0DE3BF6F" w14:textId="77777777" w:rsidR="00331868" w:rsidRDefault="00331868" w:rsidP="00331868">
      <w:pPr>
        <w:rPr>
          <w:rFonts w:ascii="Times New Roman" w:hAnsi="Times New Roman"/>
          <w:color w:val="000000"/>
        </w:rPr>
      </w:pPr>
    </w:p>
    <w:p w14:paraId="7533C11D" w14:textId="77777777" w:rsidR="00331868" w:rsidRDefault="00331868" w:rsidP="00331868">
      <w:pPr>
        <w:pStyle w:val="Heading2"/>
        <w:rPr>
          <w:bCs/>
          <w:szCs w:val="24"/>
          <w:lang w:val="en-US"/>
        </w:rPr>
      </w:pPr>
      <w:bookmarkStart w:id="2356" w:name="_Toc383183314"/>
      <w:bookmarkStart w:id="2357" w:name="BKM_6ECA0278_E844_42CC_B3F3_AC9624AE6109"/>
      <w:r>
        <w:rPr>
          <w:bCs/>
          <w:szCs w:val="24"/>
          <w:lang w:val="en-US"/>
        </w:rPr>
        <w:t>ProposalToNotPerformProcedure</w:t>
      </w:r>
      <w:bookmarkEnd w:id="2356"/>
    </w:p>
    <w:p w14:paraId="5D8473C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ActionNonPerformance</w:t>
      </w:r>
    </w:p>
    <w:p w14:paraId="3D5AE8C5" w14:textId="77777777" w:rsidR="00331868" w:rsidRDefault="00331868" w:rsidP="00331868">
      <w:pPr>
        <w:rPr>
          <w:rFonts w:ascii="Times New Roman" w:hAnsi="Times New Roman"/>
          <w:color w:val="000000"/>
        </w:rPr>
      </w:pPr>
    </w:p>
    <w:p w14:paraId="63A0A5FB" w14:textId="77777777" w:rsidR="00331868" w:rsidRDefault="00331868" w:rsidP="00331868">
      <w:r>
        <w:rPr>
          <w:rFonts w:ascii="Times New Roman" w:hAnsi="Times New Roman"/>
          <w:color w:val="000000"/>
        </w:rPr>
        <w:t>A proposal or a recommendation that a procedure NOT be performed.</w:t>
      </w:r>
    </w:p>
    <w:p w14:paraId="250C74EA" w14:textId="77777777" w:rsidR="00331868" w:rsidRDefault="00331868" w:rsidP="00331868">
      <w:pPr>
        <w:rPr>
          <w:rFonts w:ascii="Times New Roman" w:hAnsi="Times New Roman"/>
        </w:rPr>
      </w:pPr>
    </w:p>
    <w:p w14:paraId="69EDE99B" w14:textId="77777777" w:rsidR="00331868" w:rsidRDefault="00331868" w:rsidP="00331868">
      <w:pPr>
        <w:rPr>
          <w:rFonts w:ascii="Times New Roman" w:hAnsi="Times New Roman"/>
        </w:rPr>
      </w:pPr>
    </w:p>
    <w:p w14:paraId="6727CC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DD289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CE7D69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20591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5059E8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A00B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97B1EAA" w14:textId="77777777" w:rsidTr="00AE3867">
        <w:tc>
          <w:tcPr>
            <w:tcW w:w="2250" w:type="dxa"/>
            <w:tcBorders>
              <w:top w:val="single" w:sz="2" w:space="0" w:color="auto"/>
              <w:left w:val="single" w:sz="2" w:space="0" w:color="auto"/>
              <w:bottom w:val="single" w:sz="2" w:space="0" w:color="auto"/>
              <w:right w:val="single" w:sz="2" w:space="0" w:color="auto"/>
            </w:tcBorders>
          </w:tcPr>
          <w:p w14:paraId="7869F5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400E8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1EDB7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9F30D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51207BD9" w14:textId="77777777" w:rsidR="00331868" w:rsidRDefault="00331868" w:rsidP="00AE3867">
            <w:pPr>
              <w:rPr>
                <w:rFonts w:ascii="Times New Roman" w:hAnsi="Times New Roman"/>
                <w:color w:val="000000"/>
              </w:rPr>
            </w:pPr>
            <w:r>
              <w:rPr>
                <w:rFonts w:ascii="Times New Roman" w:hAnsi="Times New Roman"/>
                <w:color w:val="000000"/>
              </w:rPr>
              <w:lastRenderedPageBreak/>
              <w:t>ProposalToNotPerformProcedure</w:t>
            </w:r>
          </w:p>
          <w:p w14:paraId="663C0D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F0D0A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80EC7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1FD20C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06DF0999" w14:textId="77777777" w:rsidR="00331868" w:rsidRDefault="00331868" w:rsidP="00AE3867">
            <w:pPr>
              <w:rPr>
                <w:rFonts w:ascii="Times New Roman" w:hAnsi="Times New Roman"/>
                <w:color w:val="000000"/>
              </w:rPr>
            </w:pPr>
          </w:p>
          <w:p w14:paraId="357FF8D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641FE0" w14:textId="77777777" w:rsidTr="00AE3867">
        <w:tc>
          <w:tcPr>
            <w:tcW w:w="2250" w:type="dxa"/>
            <w:tcBorders>
              <w:top w:val="single" w:sz="2" w:space="0" w:color="auto"/>
              <w:left w:val="single" w:sz="2" w:space="0" w:color="auto"/>
              <w:bottom w:val="single" w:sz="2" w:space="0" w:color="auto"/>
              <w:right w:val="single" w:sz="2" w:space="0" w:color="auto"/>
            </w:tcBorders>
          </w:tcPr>
          <w:p w14:paraId="535414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5B9814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462538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B2C8E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60168D"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C4E19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B2CB4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26A74B"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6EECB9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A825A3" w14:textId="77777777" w:rsidR="00331868" w:rsidRDefault="00331868" w:rsidP="00AE3867">
            <w:pPr>
              <w:rPr>
                <w:rFonts w:ascii="Times New Roman" w:hAnsi="Times New Roman"/>
                <w:color w:val="000000"/>
              </w:rPr>
            </w:pPr>
          </w:p>
          <w:p w14:paraId="6FB882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758A343" w14:textId="77777777" w:rsidTr="00AE3867">
        <w:tc>
          <w:tcPr>
            <w:tcW w:w="2250" w:type="dxa"/>
            <w:tcBorders>
              <w:top w:val="single" w:sz="2" w:space="0" w:color="auto"/>
              <w:left w:val="single" w:sz="2" w:space="0" w:color="auto"/>
              <w:bottom w:val="single" w:sz="2" w:space="0" w:color="auto"/>
              <w:right w:val="single" w:sz="2" w:space="0" w:color="auto"/>
            </w:tcBorders>
          </w:tcPr>
          <w:p w14:paraId="602794B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981F1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1F4E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0915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93A124"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3E99C5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C4392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5A9347"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28D0D3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3C6AEA" w14:textId="77777777" w:rsidR="00331868" w:rsidRDefault="00331868" w:rsidP="00AE3867">
            <w:pPr>
              <w:rPr>
                <w:rFonts w:ascii="Times New Roman" w:hAnsi="Times New Roman"/>
                <w:color w:val="000000"/>
              </w:rPr>
            </w:pPr>
          </w:p>
          <w:p w14:paraId="1EDE75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357"/>
    </w:tbl>
    <w:p w14:paraId="7E7C30FB" w14:textId="77777777" w:rsidR="00331868" w:rsidRDefault="00331868" w:rsidP="00331868">
      <w:pPr>
        <w:rPr>
          <w:rFonts w:ascii="Times New Roman" w:hAnsi="Times New Roman"/>
          <w:color w:val="000000"/>
        </w:rPr>
      </w:pPr>
    </w:p>
    <w:p w14:paraId="7D6FFFBF" w14:textId="77777777" w:rsidR="00331868" w:rsidRDefault="00331868" w:rsidP="00331868">
      <w:pPr>
        <w:pStyle w:val="Heading2"/>
        <w:rPr>
          <w:bCs/>
          <w:szCs w:val="24"/>
          <w:lang w:val="en-US"/>
        </w:rPr>
      </w:pPr>
      <w:bookmarkStart w:id="2358" w:name="_Toc383183315"/>
      <w:r>
        <w:rPr>
          <w:bCs/>
          <w:szCs w:val="24"/>
          <w:lang w:val="en-US"/>
        </w:rPr>
        <w:t>RelatedPerson</w:t>
      </w:r>
      <w:bookmarkEnd w:id="2358"/>
    </w:p>
    <w:p w14:paraId="4CB3384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Person</w:t>
      </w:r>
    </w:p>
    <w:p w14:paraId="1281BE74" w14:textId="77777777" w:rsidR="00331868" w:rsidRDefault="00331868" w:rsidP="00331868">
      <w:pPr>
        <w:rPr>
          <w:rFonts w:ascii="Times New Roman" w:hAnsi="Times New Roman"/>
          <w:color w:val="000000"/>
        </w:rPr>
      </w:pPr>
    </w:p>
    <w:p w14:paraId="16741B65" w14:textId="77777777" w:rsidR="00331868" w:rsidRDefault="00331868" w:rsidP="00331868">
      <w:pPr>
        <w:rPr>
          <w:rFonts w:ascii="Times New Roman" w:hAnsi="Times New Roman"/>
          <w:color w:val="000000"/>
        </w:rPr>
      </w:pPr>
      <w:r>
        <w:rPr>
          <w:rFonts w:ascii="Times New Roman" w:hAnsi="Times New Roman"/>
          <w:color w:val="000000"/>
        </w:rPr>
        <w:t>Information about a person that is involved in the care for a patient, but who is not the target of healthcare, nor has a professional responsibility in the care process.</w:t>
      </w:r>
    </w:p>
    <w:p w14:paraId="7F4BAE74" w14:textId="77777777" w:rsidR="00331868" w:rsidRDefault="00331868" w:rsidP="00331868">
      <w:pPr>
        <w:rPr>
          <w:rFonts w:ascii="Times New Roman" w:hAnsi="Times New Roman"/>
          <w:color w:val="000000"/>
        </w:rPr>
      </w:pPr>
    </w:p>
    <w:p w14:paraId="1570A442" w14:textId="77777777" w:rsidR="00331868" w:rsidRDefault="00331868" w:rsidP="00331868">
      <w:pPr>
        <w:rPr>
          <w:rFonts w:ascii="Times New Roman" w:hAnsi="Times New Roman"/>
          <w:color w:val="000000"/>
        </w:rPr>
      </w:pPr>
      <w:r>
        <w:rPr>
          <w:rFonts w:ascii="Times New Roman" w:hAnsi="Times New Roman"/>
          <w:color w:val="000000"/>
        </w:rPr>
        <w:t>RelatedPersons typically have a personal or non-healthcare-specific professional relationship to the patient. A RelatedPerson element is primarily used for attribution of information, since RelatedPersons are often a source of information about the patient. Example RelatedPersons are:</w:t>
      </w:r>
    </w:p>
    <w:p w14:paraId="1D5A453B" w14:textId="77777777" w:rsidR="00331868" w:rsidRDefault="00331868" w:rsidP="00331868">
      <w:pPr>
        <w:rPr>
          <w:rFonts w:ascii="Times New Roman" w:hAnsi="Times New Roman"/>
          <w:color w:val="000000"/>
        </w:rPr>
      </w:pPr>
    </w:p>
    <w:p w14:paraId="2B1EA653"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wife or husband</w:t>
      </w:r>
    </w:p>
    <w:p w14:paraId="51DF9957"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relatives or friends</w:t>
      </w:r>
    </w:p>
    <w:p w14:paraId="0A0A7A9F"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neighbour bringing a patient to the hospital</w:t>
      </w:r>
    </w:p>
    <w:p w14:paraId="4F0EDB56" w14:textId="77777777" w:rsidR="00331868" w:rsidRDefault="00331868" w:rsidP="00331868">
      <w:pPr>
        <w:widowControl w:val="0"/>
        <w:numPr>
          <w:ilvl w:val="0"/>
          <w:numId w:val="42"/>
        </w:numPr>
        <w:autoSpaceDE w:val="0"/>
        <w:autoSpaceDN w:val="0"/>
        <w:adjustRightInd w:val="0"/>
        <w:spacing w:after="0" w:line="240" w:lineRule="auto"/>
        <w:ind w:left="360" w:hanging="360"/>
        <w:rPr>
          <w:rFonts w:ascii="Times New Roman" w:hAnsi="Times New Roman"/>
          <w:color w:val="000000"/>
        </w:rPr>
      </w:pPr>
      <w:r>
        <w:rPr>
          <w:rFonts w:ascii="Times New Roman" w:hAnsi="Times New Roman"/>
          <w:color w:val="000000"/>
        </w:rPr>
        <w:t>A patient's attorney or guardian</w:t>
      </w:r>
    </w:p>
    <w:p w14:paraId="08014737" w14:textId="77777777" w:rsidR="00331868" w:rsidRDefault="00331868" w:rsidP="00331868"/>
    <w:p w14:paraId="3415BBB5" w14:textId="77777777" w:rsidR="00331868" w:rsidRDefault="00331868" w:rsidP="00331868">
      <w:pPr>
        <w:rPr>
          <w:rFonts w:ascii="Times New Roman" w:hAnsi="Times New Roman"/>
        </w:rPr>
      </w:pPr>
    </w:p>
    <w:p w14:paraId="40CEE778" w14:textId="77777777" w:rsidR="00331868" w:rsidRDefault="00331868" w:rsidP="00331868">
      <w:pPr>
        <w:rPr>
          <w:rFonts w:ascii="Times New Roman" w:hAnsi="Times New Roman"/>
        </w:rPr>
      </w:pPr>
    </w:p>
    <w:p w14:paraId="5C92C2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DC3FCC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5492FD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BDD38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68BC4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0AFE2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3E85279" w14:textId="77777777" w:rsidTr="00AE3867">
        <w:tc>
          <w:tcPr>
            <w:tcW w:w="2250" w:type="dxa"/>
            <w:tcBorders>
              <w:top w:val="single" w:sz="2" w:space="0" w:color="auto"/>
              <w:left w:val="single" w:sz="2" w:space="0" w:color="auto"/>
              <w:bottom w:val="single" w:sz="2" w:space="0" w:color="auto"/>
              <w:right w:val="single" w:sz="2" w:space="0" w:color="auto"/>
            </w:tcBorders>
          </w:tcPr>
          <w:p w14:paraId="42C5080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D1D5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E72BC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6C2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D0B590" w14:textId="77777777" w:rsidR="00331868" w:rsidRDefault="00331868" w:rsidP="00AE3867">
            <w:pPr>
              <w:rPr>
                <w:rFonts w:ascii="Times New Roman" w:hAnsi="Times New Roman"/>
                <w:color w:val="000000"/>
              </w:rPr>
            </w:pPr>
            <w:r>
              <w:rPr>
                <w:rFonts w:ascii="Times New Roman" w:hAnsi="Times New Roman"/>
                <w:color w:val="000000"/>
              </w:rPr>
              <w:t>RelatedPerson</w:t>
            </w:r>
          </w:p>
          <w:p w14:paraId="3BD21A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1406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209D8F" w14:textId="77777777" w:rsidR="00331868" w:rsidRDefault="00331868" w:rsidP="00AE3867">
            <w:pPr>
              <w:rPr>
                <w:rFonts w:ascii="Times New Roman" w:hAnsi="Times New Roman"/>
                <w:color w:val="000000"/>
              </w:rPr>
            </w:pPr>
            <w:r>
              <w:rPr>
                <w:rFonts w:ascii="Times New Roman" w:hAnsi="Times New Roman"/>
                <w:color w:val="000000"/>
              </w:rPr>
              <w:t>Person</w:t>
            </w:r>
          </w:p>
          <w:p w14:paraId="5C4977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7E2424" w14:textId="77777777" w:rsidR="00331868" w:rsidRDefault="00331868" w:rsidP="00AE3867">
            <w:pPr>
              <w:rPr>
                <w:rFonts w:ascii="Times New Roman" w:hAnsi="Times New Roman"/>
                <w:color w:val="000000"/>
              </w:rPr>
            </w:pPr>
          </w:p>
          <w:p w14:paraId="473D40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2B0A2F4" w14:textId="77777777" w:rsidR="00331868" w:rsidRDefault="00331868" w:rsidP="00331868">
      <w:pPr>
        <w:rPr>
          <w:rFonts w:ascii="Times New Roman" w:hAnsi="Times New Roman"/>
          <w:color w:val="000000"/>
        </w:rPr>
      </w:pPr>
    </w:p>
    <w:p w14:paraId="5D6850E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2D5B5E"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51EE4"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7AECA4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793ABA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FD1A1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17116C"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6A0421D7" w14:textId="77777777" w:rsidR="00331868" w:rsidRDefault="00331868" w:rsidP="00AE3867">
            <w:pPr>
              <w:rPr>
                <w:rFonts w:ascii="Times New Roman" w:hAnsi="Times New Roman"/>
                <w:color w:val="000000"/>
              </w:rPr>
            </w:pPr>
            <w:r>
              <w:rPr>
                <w:rFonts w:ascii="Times New Roman" w:hAnsi="Times New Roman"/>
                <w:color w:val="000000"/>
              </w:rPr>
              <w:t>Public</w:t>
            </w:r>
          </w:p>
          <w:p w14:paraId="3B932B7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F85A51" w14:textId="77777777" w:rsidR="00331868" w:rsidRDefault="00331868" w:rsidP="00AE3867">
            <w:pPr>
              <w:rPr>
                <w:rFonts w:ascii="Times New Roman" w:hAnsi="Times New Roman"/>
                <w:color w:val="000000"/>
              </w:rPr>
            </w:pPr>
          </w:p>
          <w:p w14:paraId="2DAD8B3A" w14:textId="77777777" w:rsidR="00331868" w:rsidRDefault="00331868" w:rsidP="00AE3867">
            <w:pPr>
              <w:rPr>
                <w:rFonts w:ascii="Times New Roman" w:hAnsi="Times New Roman"/>
                <w:color w:val="000000"/>
              </w:rPr>
            </w:pPr>
          </w:p>
          <w:p w14:paraId="75C2F394" w14:textId="77777777" w:rsidR="00331868" w:rsidRDefault="00331868" w:rsidP="00AE3867">
            <w:pPr>
              <w:rPr>
                <w:rFonts w:ascii="Times New Roman" w:hAnsi="Times New Roman"/>
                <w:color w:val="000000"/>
              </w:rPr>
            </w:pPr>
          </w:p>
          <w:p w14:paraId="530767D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E281665" w14:textId="77777777" w:rsidR="00331868" w:rsidRDefault="00331868" w:rsidP="00AE3867">
            <w:pPr>
              <w:rPr>
                <w:rFonts w:ascii="Times New Roman" w:hAnsi="Times New Roman"/>
                <w:color w:val="000000"/>
              </w:rPr>
            </w:pPr>
            <w:r>
              <w:rPr>
                <w:rFonts w:ascii="Times New Roman" w:hAnsi="Times New Roman"/>
                <w:color w:val="000000"/>
              </w:rPr>
              <w:t>The nature of the relationship between a patient and the related person.</w:t>
            </w:r>
          </w:p>
        </w:tc>
        <w:tc>
          <w:tcPr>
            <w:tcW w:w="3060" w:type="dxa"/>
            <w:tcBorders>
              <w:top w:val="single" w:sz="2" w:space="0" w:color="auto"/>
              <w:left w:val="single" w:sz="2" w:space="0" w:color="auto"/>
              <w:bottom w:val="single" w:sz="2" w:space="0" w:color="auto"/>
              <w:right w:val="single" w:sz="2" w:space="0" w:color="auto"/>
            </w:tcBorders>
          </w:tcPr>
          <w:p w14:paraId="42F018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F170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75B98" w14:textId="77777777" w:rsidR="00331868" w:rsidRDefault="00331868" w:rsidP="00AE3867">
            <w:pPr>
              <w:rPr>
                <w:rFonts w:ascii="Times New Roman" w:hAnsi="Times New Roman"/>
                <w:color w:val="000000"/>
              </w:rPr>
            </w:pPr>
          </w:p>
        </w:tc>
      </w:tr>
    </w:tbl>
    <w:p w14:paraId="183F9970" w14:textId="77777777" w:rsidR="00331868" w:rsidRDefault="00331868" w:rsidP="00331868">
      <w:pPr>
        <w:rPr>
          <w:rFonts w:ascii="Times New Roman" w:hAnsi="Times New Roman"/>
          <w:color w:val="000000"/>
        </w:rPr>
      </w:pPr>
    </w:p>
    <w:p w14:paraId="5AEE1835" w14:textId="77777777" w:rsidR="00331868" w:rsidRDefault="00331868" w:rsidP="00331868">
      <w:pPr>
        <w:pStyle w:val="Heading2"/>
        <w:rPr>
          <w:bCs/>
          <w:szCs w:val="24"/>
          <w:lang w:val="en-US"/>
        </w:rPr>
      </w:pPr>
      <w:bookmarkStart w:id="2359" w:name="_Toc383183316"/>
      <w:r>
        <w:rPr>
          <w:bCs/>
          <w:szCs w:val="24"/>
          <w:lang w:val="en-US"/>
        </w:rPr>
        <w:t>Schedule</w:t>
      </w:r>
      <w:bookmarkEnd w:id="2359"/>
    </w:p>
    <w:p w14:paraId="7B237D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1B9CEA93" w14:textId="77777777" w:rsidR="00331868" w:rsidRDefault="00331868" w:rsidP="00331868">
      <w:pPr>
        <w:rPr>
          <w:rFonts w:ascii="Times New Roman" w:hAnsi="Times New Roman"/>
          <w:color w:val="000000"/>
        </w:rPr>
      </w:pPr>
    </w:p>
    <w:p w14:paraId="6DDFD48E" w14:textId="77777777" w:rsidR="00331868" w:rsidRDefault="00331868" w:rsidP="00331868">
      <w:pPr>
        <w:rPr>
          <w:rFonts w:ascii="Times New Roman" w:hAnsi="Times New Roman"/>
          <w:color w:val="000000"/>
        </w:rPr>
      </w:pPr>
      <w:r>
        <w:rPr>
          <w:rFonts w:ascii="Times New Roman" w:hAnsi="Times New Roman"/>
          <w:color w:val="000000"/>
        </w:rPr>
        <w:t xml:space="preserve">The recurrence pattern of events, e.g., three times a day after meals. </w:t>
      </w:r>
    </w:p>
    <w:p w14:paraId="3EEA2C8B" w14:textId="77777777" w:rsidR="00331868" w:rsidRDefault="00331868" w:rsidP="00331868">
      <w:pPr>
        <w:rPr>
          <w:rFonts w:ascii="Times New Roman" w:hAnsi="Times New Roman"/>
          <w:color w:val="000000"/>
        </w:rPr>
      </w:pPr>
    </w:p>
    <w:p w14:paraId="38BBAC22" w14:textId="77777777" w:rsidR="00331868" w:rsidRDefault="00331868" w:rsidP="00331868">
      <w:pPr>
        <w:rPr>
          <w:rFonts w:ascii="Times New Roman" w:hAnsi="Times New Roman"/>
          <w:color w:val="000000"/>
        </w:rPr>
      </w:pPr>
      <w:r>
        <w:rPr>
          <w:rFonts w:ascii="Times New Roman" w:hAnsi="Times New Roman"/>
          <w:color w:val="000000"/>
        </w:rPr>
        <w:t xml:space="preserve">A schedule that specifies an event that may occur multiple times. Schedules should not be used to record when events did happen but rather when actions or events are expected or requested to occur. </w:t>
      </w:r>
    </w:p>
    <w:p w14:paraId="12C773D0" w14:textId="77777777" w:rsidR="00331868" w:rsidRDefault="00331868" w:rsidP="00331868">
      <w:pPr>
        <w:rPr>
          <w:rFonts w:ascii="Times New Roman" w:hAnsi="Times New Roman"/>
          <w:color w:val="000000"/>
        </w:rPr>
      </w:pPr>
    </w:p>
    <w:p w14:paraId="08B2B5C7" w14:textId="77777777" w:rsidR="00331868" w:rsidRDefault="00331868" w:rsidP="00331868">
      <w:r>
        <w:rPr>
          <w:rFonts w:ascii="Times New Roman" w:hAnsi="Times New Roman"/>
          <w:color w:val="000000"/>
        </w:rPr>
        <w:t>A schedule can be either a list of 'calendar time' events - periods on which the event ought to occur, or a single event with repeating criteria, or just repeating criteria with no actual event as represented by the 'cycle' concept and attribute.</w:t>
      </w:r>
    </w:p>
    <w:p w14:paraId="4AF44425" w14:textId="77777777" w:rsidR="00331868" w:rsidRDefault="00331868" w:rsidP="00331868">
      <w:pPr>
        <w:rPr>
          <w:rFonts w:ascii="Times New Roman" w:hAnsi="Times New Roman"/>
        </w:rPr>
      </w:pPr>
    </w:p>
    <w:p w14:paraId="17E729C4" w14:textId="77777777" w:rsidR="00331868" w:rsidRDefault="00331868" w:rsidP="00331868">
      <w:pPr>
        <w:rPr>
          <w:rFonts w:ascii="Times New Roman" w:hAnsi="Times New Roman"/>
        </w:rPr>
      </w:pPr>
    </w:p>
    <w:p w14:paraId="1A3A146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3B0BC1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12C8E5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5DE69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64FFA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C47500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E2C2243" w14:textId="77777777" w:rsidR="00331868" w:rsidRDefault="00331868" w:rsidP="00AE3867">
            <w:pPr>
              <w:rPr>
                <w:rFonts w:ascii="Times New Roman" w:hAnsi="Times New Roman"/>
                <w:color w:val="000000"/>
              </w:rPr>
            </w:pPr>
            <w:r>
              <w:rPr>
                <w:rFonts w:ascii="Times New Roman" w:hAnsi="Times New Roman"/>
                <w:b/>
                <w:color w:val="000000"/>
              </w:rPr>
              <w:t>cycle</w:t>
            </w:r>
            <w:r>
              <w:rPr>
                <w:rFonts w:ascii="Times New Roman" w:hAnsi="Times New Roman"/>
                <w:color w:val="000000"/>
              </w:rPr>
              <w:t xml:space="preserve"> Cycle</w:t>
            </w:r>
          </w:p>
          <w:p w14:paraId="4E2B1365" w14:textId="77777777" w:rsidR="00331868" w:rsidRDefault="00331868" w:rsidP="00AE3867">
            <w:pPr>
              <w:rPr>
                <w:rFonts w:ascii="Times New Roman" w:hAnsi="Times New Roman"/>
                <w:color w:val="000000"/>
              </w:rPr>
            </w:pPr>
            <w:r>
              <w:rPr>
                <w:rFonts w:ascii="Times New Roman" w:hAnsi="Times New Roman"/>
                <w:color w:val="000000"/>
              </w:rPr>
              <w:t>Public</w:t>
            </w:r>
          </w:p>
          <w:p w14:paraId="6593E63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F4256B" w14:textId="77777777" w:rsidR="00331868" w:rsidRDefault="00331868" w:rsidP="00AE3867">
            <w:pPr>
              <w:rPr>
                <w:rFonts w:ascii="Times New Roman" w:hAnsi="Times New Roman"/>
                <w:color w:val="000000"/>
              </w:rPr>
            </w:pPr>
          </w:p>
          <w:p w14:paraId="324C7EB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BA634A2" w14:textId="77777777" w:rsidR="00331868" w:rsidRDefault="00331868" w:rsidP="00AE3867">
            <w:pPr>
              <w:rPr>
                <w:rFonts w:ascii="Times New Roman" w:hAnsi="Times New Roman"/>
                <w:color w:val="000000"/>
              </w:rPr>
            </w:pPr>
          </w:p>
          <w:p w14:paraId="723DF1E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754C6F" w14:textId="77777777" w:rsidR="00331868" w:rsidRDefault="00331868" w:rsidP="00AE3867">
            <w:pPr>
              <w:rPr>
                <w:rFonts w:ascii="Times New Roman" w:hAnsi="Times New Roman"/>
                <w:color w:val="000000"/>
              </w:rPr>
            </w:pPr>
            <w:r>
              <w:rPr>
                <w:rFonts w:ascii="Times New Roman" w:hAnsi="Times New Roman"/>
                <w:color w:val="000000"/>
              </w:rPr>
              <w:t>Identifies a repeating pattern to the intended time periods.</w:t>
            </w:r>
          </w:p>
          <w:p w14:paraId="2802165E" w14:textId="77777777" w:rsidR="00331868" w:rsidRDefault="00331868" w:rsidP="00AE3867">
            <w:pPr>
              <w:rPr>
                <w:rFonts w:ascii="Times New Roman" w:hAnsi="Times New Roman"/>
                <w:color w:val="000000"/>
              </w:rPr>
            </w:pPr>
          </w:p>
          <w:p w14:paraId="7320D808" w14:textId="77777777" w:rsidR="00331868" w:rsidRDefault="00331868" w:rsidP="00AE3867">
            <w:pPr>
              <w:rPr>
                <w:rFonts w:ascii="Times New Roman" w:hAnsi="Times New Roman"/>
                <w:color w:val="000000"/>
              </w:rPr>
            </w:pPr>
            <w:r>
              <w:rPr>
                <w:rFonts w:ascii="Times New Roman" w:hAnsi="Times New Roman"/>
                <w:color w:val="000000"/>
              </w:rPr>
              <w:t>If present, the Schedule.event indicates the time of the first occurrence.</w:t>
            </w:r>
          </w:p>
        </w:tc>
        <w:tc>
          <w:tcPr>
            <w:tcW w:w="3060" w:type="dxa"/>
            <w:tcBorders>
              <w:top w:val="single" w:sz="2" w:space="0" w:color="auto"/>
              <w:left w:val="single" w:sz="2" w:space="0" w:color="auto"/>
              <w:bottom w:val="single" w:sz="2" w:space="0" w:color="auto"/>
              <w:right w:val="single" w:sz="2" w:space="0" w:color="auto"/>
            </w:tcBorders>
          </w:tcPr>
          <w:p w14:paraId="4E0C9A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8EFFA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CF19E01" w14:textId="77777777" w:rsidR="00331868" w:rsidRDefault="00331868" w:rsidP="00AE3867">
            <w:pPr>
              <w:rPr>
                <w:rFonts w:ascii="Times New Roman" w:hAnsi="Times New Roman"/>
                <w:color w:val="000000"/>
              </w:rPr>
            </w:pPr>
          </w:p>
        </w:tc>
      </w:tr>
      <w:tr w:rsidR="00331868" w14:paraId="747D2B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6D5D0D8" w14:textId="77777777" w:rsidR="00331868" w:rsidRDefault="00331868" w:rsidP="00AE3867">
            <w:pPr>
              <w:rPr>
                <w:rFonts w:ascii="Times New Roman" w:hAnsi="Times New Roman"/>
                <w:color w:val="000000"/>
              </w:rPr>
            </w:pPr>
            <w:bookmarkStart w:id="2360" w:name="BKM_8A62F0A6_76E8_41B5_B954_422D79B2C085"/>
            <w:r>
              <w:rPr>
                <w:rFonts w:ascii="Times New Roman" w:hAnsi="Times New Roman"/>
                <w:b/>
                <w:color w:val="000000"/>
              </w:rPr>
              <w:t>event</w:t>
            </w:r>
            <w:r>
              <w:rPr>
                <w:rFonts w:ascii="Times New Roman" w:hAnsi="Times New Roman"/>
                <w:color w:val="000000"/>
              </w:rPr>
              <w:t xml:space="preserve"> TimePeriod</w:t>
            </w:r>
          </w:p>
          <w:p w14:paraId="13B9C012" w14:textId="77777777" w:rsidR="00331868" w:rsidRDefault="00331868" w:rsidP="00AE3867">
            <w:pPr>
              <w:rPr>
                <w:rFonts w:ascii="Times New Roman" w:hAnsi="Times New Roman"/>
                <w:color w:val="000000"/>
              </w:rPr>
            </w:pPr>
            <w:r>
              <w:rPr>
                <w:rFonts w:ascii="Times New Roman" w:hAnsi="Times New Roman"/>
                <w:color w:val="000000"/>
              </w:rPr>
              <w:t>Public</w:t>
            </w:r>
          </w:p>
          <w:p w14:paraId="580A1E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44A5EE" w14:textId="77777777" w:rsidR="00331868" w:rsidRDefault="00331868" w:rsidP="00AE3867">
            <w:pPr>
              <w:rPr>
                <w:rFonts w:ascii="Times New Roman" w:hAnsi="Times New Roman"/>
                <w:color w:val="000000"/>
              </w:rPr>
            </w:pPr>
          </w:p>
          <w:p w14:paraId="3F9E66D7" w14:textId="77777777" w:rsidR="00331868" w:rsidRDefault="00331868" w:rsidP="00AE3867">
            <w:pPr>
              <w:rPr>
                <w:rFonts w:ascii="Times New Roman" w:hAnsi="Times New Roman"/>
                <w:color w:val="000000"/>
              </w:rPr>
            </w:pPr>
          </w:p>
          <w:p w14:paraId="3ADC159B" w14:textId="77777777" w:rsidR="00331868" w:rsidRDefault="00331868" w:rsidP="00AE3867">
            <w:pPr>
              <w:rPr>
                <w:rFonts w:ascii="Times New Roman" w:hAnsi="Times New Roman"/>
                <w:color w:val="000000"/>
              </w:rPr>
            </w:pPr>
          </w:p>
          <w:p w14:paraId="2835AA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DD836F9" w14:textId="77777777" w:rsidR="00331868" w:rsidRDefault="00331868" w:rsidP="00AE3867">
            <w:pPr>
              <w:rPr>
                <w:rFonts w:ascii="Times New Roman" w:hAnsi="Times New Roman"/>
                <w:color w:val="000000"/>
              </w:rPr>
            </w:pPr>
            <w:r>
              <w:rPr>
                <w:rFonts w:ascii="Times New Roman" w:hAnsi="Times New Roman"/>
                <w:color w:val="000000"/>
              </w:rPr>
              <w:t>Identifies specific time periods when the event should occur.</w:t>
            </w:r>
          </w:p>
          <w:p w14:paraId="5AC1AF58" w14:textId="77777777" w:rsidR="00331868" w:rsidRDefault="00331868" w:rsidP="00AE3867">
            <w:pPr>
              <w:rPr>
                <w:rFonts w:ascii="Times New Roman" w:hAnsi="Times New Roman"/>
                <w:color w:val="000000"/>
              </w:rPr>
            </w:pPr>
          </w:p>
          <w:p w14:paraId="5370A859" w14:textId="77777777" w:rsidR="00331868" w:rsidRDefault="00331868" w:rsidP="00AE3867">
            <w:pPr>
              <w:rPr>
                <w:rFonts w:ascii="Times New Roman" w:hAnsi="Times New Roman"/>
                <w:color w:val="000000"/>
              </w:rPr>
            </w:pPr>
            <w:r>
              <w:rPr>
                <w:rFonts w:ascii="Times New Roman" w:hAnsi="Times New Roman"/>
                <w:color w:val="000000"/>
              </w:rPr>
              <w:t>Some schedules are just explicit lists of times.</w:t>
            </w:r>
          </w:p>
        </w:tc>
        <w:tc>
          <w:tcPr>
            <w:tcW w:w="3060" w:type="dxa"/>
            <w:tcBorders>
              <w:top w:val="single" w:sz="2" w:space="0" w:color="auto"/>
              <w:left w:val="single" w:sz="2" w:space="0" w:color="auto"/>
              <w:bottom w:val="single" w:sz="2" w:space="0" w:color="auto"/>
              <w:right w:val="single" w:sz="2" w:space="0" w:color="auto"/>
            </w:tcBorders>
          </w:tcPr>
          <w:p w14:paraId="23F72EF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CD131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6742DE" w14:textId="77777777" w:rsidR="00331868" w:rsidRDefault="00331868" w:rsidP="00AE3867">
            <w:pPr>
              <w:rPr>
                <w:rFonts w:ascii="Times New Roman" w:hAnsi="Times New Roman"/>
                <w:color w:val="000000"/>
              </w:rPr>
            </w:pPr>
          </w:p>
        </w:tc>
        <w:bookmarkEnd w:id="2360"/>
      </w:tr>
    </w:tbl>
    <w:p w14:paraId="00FB643D" w14:textId="77777777" w:rsidR="00331868" w:rsidRDefault="00331868" w:rsidP="00331868">
      <w:pPr>
        <w:rPr>
          <w:rFonts w:ascii="Times New Roman" w:hAnsi="Times New Roman"/>
          <w:color w:val="000000"/>
        </w:rPr>
      </w:pPr>
    </w:p>
    <w:p w14:paraId="4741203F" w14:textId="77777777" w:rsidR="00331868" w:rsidRDefault="00331868" w:rsidP="00331868">
      <w:pPr>
        <w:pStyle w:val="Heading2"/>
        <w:rPr>
          <w:bCs/>
          <w:szCs w:val="24"/>
          <w:lang w:val="en-US"/>
        </w:rPr>
      </w:pPr>
      <w:bookmarkStart w:id="2361" w:name="_Toc383183317"/>
      <w:r>
        <w:rPr>
          <w:bCs/>
          <w:szCs w:val="24"/>
          <w:lang w:val="en-US"/>
        </w:rPr>
        <w:lastRenderedPageBreak/>
        <w:t>ScheduledEncounter</w:t>
      </w:r>
      <w:bookmarkEnd w:id="2361"/>
    </w:p>
    <w:p w14:paraId="287EF18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290552F0" w14:textId="77777777" w:rsidR="00331868" w:rsidRDefault="00331868" w:rsidP="00331868">
      <w:pPr>
        <w:rPr>
          <w:rFonts w:ascii="Times New Roman" w:hAnsi="Times New Roman"/>
          <w:color w:val="000000"/>
        </w:rPr>
      </w:pPr>
    </w:p>
    <w:p w14:paraId="4C4B9B2D" w14:textId="77777777" w:rsidR="00331868" w:rsidRDefault="00331868" w:rsidP="00331868">
      <w:r>
        <w:rPr>
          <w:rFonts w:ascii="Times New Roman" w:hAnsi="Times New Roman"/>
          <w:color w:val="000000"/>
        </w:rPr>
        <w:t>An encounter that has been scheduled (e.g., an outpatient visit). Status can be used to represent a planned, in-progress, canceled or rescheduled encounter as well as an encounter that was (i) scheduled, (ii) not rescheduled or canceled, and (iii) for which the Patient did not show up (i.e. missed appointment).</w:t>
      </w:r>
    </w:p>
    <w:p w14:paraId="0B8CECF6" w14:textId="77777777" w:rsidR="00331868" w:rsidRDefault="00331868" w:rsidP="00331868">
      <w:pPr>
        <w:rPr>
          <w:rFonts w:ascii="Times New Roman" w:hAnsi="Times New Roman"/>
        </w:rPr>
      </w:pPr>
    </w:p>
    <w:p w14:paraId="386B4427" w14:textId="77777777" w:rsidR="00331868" w:rsidRDefault="00331868" w:rsidP="00331868">
      <w:pPr>
        <w:rPr>
          <w:rFonts w:ascii="Times New Roman" w:hAnsi="Times New Roman"/>
        </w:rPr>
      </w:pPr>
    </w:p>
    <w:p w14:paraId="06225B2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8DF7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F0F5F2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BC2244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F75C3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99A67D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621C91E" w14:textId="77777777" w:rsidTr="00AE3867">
        <w:tc>
          <w:tcPr>
            <w:tcW w:w="2250" w:type="dxa"/>
            <w:tcBorders>
              <w:top w:val="single" w:sz="2" w:space="0" w:color="auto"/>
              <w:left w:val="single" w:sz="2" w:space="0" w:color="auto"/>
              <w:bottom w:val="single" w:sz="2" w:space="0" w:color="auto"/>
              <w:right w:val="single" w:sz="2" w:space="0" w:color="auto"/>
            </w:tcBorders>
          </w:tcPr>
          <w:p w14:paraId="1859C8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75C37B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D272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9282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AD9DC4"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698A48A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911664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8DECE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7EC5AF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38F06" w14:textId="77777777" w:rsidR="00331868" w:rsidRDefault="00331868" w:rsidP="00AE3867">
            <w:pPr>
              <w:rPr>
                <w:rFonts w:ascii="Times New Roman" w:hAnsi="Times New Roman"/>
                <w:color w:val="000000"/>
              </w:rPr>
            </w:pPr>
          </w:p>
          <w:p w14:paraId="1AC296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C6627B" w14:textId="77777777" w:rsidTr="00AE3867">
        <w:tc>
          <w:tcPr>
            <w:tcW w:w="2250" w:type="dxa"/>
            <w:tcBorders>
              <w:top w:val="single" w:sz="2" w:space="0" w:color="auto"/>
              <w:left w:val="single" w:sz="2" w:space="0" w:color="auto"/>
              <w:bottom w:val="single" w:sz="2" w:space="0" w:color="auto"/>
              <w:right w:val="single" w:sz="2" w:space="0" w:color="auto"/>
            </w:tcBorders>
          </w:tcPr>
          <w:p w14:paraId="492D51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9912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D143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AC63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80A4E6"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1E42F6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F967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0DF323"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2355D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43DE0A9" w14:textId="77777777" w:rsidR="00331868" w:rsidRDefault="00331868" w:rsidP="00AE3867">
            <w:pPr>
              <w:rPr>
                <w:rFonts w:ascii="Times New Roman" w:hAnsi="Times New Roman"/>
                <w:color w:val="000000"/>
              </w:rPr>
            </w:pPr>
          </w:p>
          <w:p w14:paraId="54E059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8D9CBE" w14:textId="77777777" w:rsidTr="00AE3867">
        <w:tc>
          <w:tcPr>
            <w:tcW w:w="2250" w:type="dxa"/>
            <w:tcBorders>
              <w:top w:val="single" w:sz="2" w:space="0" w:color="auto"/>
              <w:left w:val="single" w:sz="2" w:space="0" w:color="auto"/>
              <w:bottom w:val="single" w:sz="2" w:space="0" w:color="auto"/>
              <w:right w:val="single" w:sz="2" w:space="0" w:color="auto"/>
            </w:tcBorders>
          </w:tcPr>
          <w:p w14:paraId="7EBCD9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DE0D0A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4B137D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DB8DE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43279A"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4353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B973D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9F0016" w14:textId="77777777" w:rsidR="00331868" w:rsidRDefault="00331868" w:rsidP="00AE3867">
            <w:pPr>
              <w:rPr>
                <w:rFonts w:ascii="Times New Roman" w:hAnsi="Times New Roman"/>
                <w:color w:val="000000"/>
              </w:rPr>
            </w:pPr>
            <w:r>
              <w:rPr>
                <w:rFonts w:ascii="Times New Roman" w:hAnsi="Times New Roman"/>
                <w:color w:val="000000"/>
              </w:rPr>
              <w:t>Plan</w:t>
            </w:r>
          </w:p>
          <w:p w14:paraId="7ED330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EBDC35" w14:textId="77777777" w:rsidR="00331868" w:rsidRDefault="00331868" w:rsidP="00AE3867">
            <w:pPr>
              <w:rPr>
                <w:rFonts w:ascii="Times New Roman" w:hAnsi="Times New Roman"/>
                <w:color w:val="000000"/>
              </w:rPr>
            </w:pPr>
          </w:p>
          <w:p w14:paraId="216B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EC2FD83" w14:textId="77777777" w:rsidR="00331868" w:rsidRDefault="00331868" w:rsidP="00331868">
      <w:pPr>
        <w:rPr>
          <w:rFonts w:ascii="Times New Roman" w:hAnsi="Times New Roman"/>
          <w:color w:val="000000"/>
        </w:rPr>
      </w:pPr>
    </w:p>
    <w:p w14:paraId="29847849" w14:textId="77777777" w:rsidR="00331868" w:rsidRDefault="00331868" w:rsidP="00331868">
      <w:pPr>
        <w:pStyle w:val="Heading2"/>
        <w:rPr>
          <w:bCs/>
          <w:szCs w:val="24"/>
          <w:lang w:val="en-US"/>
        </w:rPr>
      </w:pPr>
      <w:bookmarkStart w:id="2362" w:name="_Toc383183318"/>
      <w:r>
        <w:rPr>
          <w:bCs/>
          <w:szCs w:val="24"/>
          <w:lang w:val="en-US"/>
        </w:rPr>
        <w:t>ScheduledProcedure</w:t>
      </w:r>
      <w:bookmarkEnd w:id="2362"/>
    </w:p>
    <w:p w14:paraId="5A075F5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ActionPerformance</w:t>
      </w:r>
    </w:p>
    <w:p w14:paraId="67E23A44" w14:textId="77777777" w:rsidR="00331868" w:rsidRDefault="00331868" w:rsidP="00331868">
      <w:pPr>
        <w:rPr>
          <w:rFonts w:ascii="Times New Roman" w:hAnsi="Times New Roman"/>
          <w:color w:val="000000"/>
        </w:rPr>
      </w:pPr>
    </w:p>
    <w:p w14:paraId="6CE2277B" w14:textId="77777777" w:rsidR="00331868" w:rsidRDefault="00331868" w:rsidP="00331868">
      <w:r>
        <w:rPr>
          <w:rFonts w:ascii="Times New Roman" w:hAnsi="Times New Roman"/>
          <w:color w:val="000000"/>
        </w:rPr>
        <w:t>A procedure that has been scheduled to take place.</w:t>
      </w:r>
    </w:p>
    <w:p w14:paraId="3B117F49" w14:textId="77777777" w:rsidR="00331868" w:rsidRDefault="00331868" w:rsidP="00331868">
      <w:pPr>
        <w:rPr>
          <w:rFonts w:ascii="Times New Roman" w:hAnsi="Times New Roman"/>
        </w:rPr>
      </w:pPr>
    </w:p>
    <w:p w14:paraId="294CF90D" w14:textId="77777777" w:rsidR="00331868" w:rsidRDefault="00331868" w:rsidP="00331868">
      <w:pPr>
        <w:rPr>
          <w:rFonts w:ascii="Times New Roman" w:hAnsi="Times New Roman"/>
        </w:rPr>
      </w:pPr>
    </w:p>
    <w:p w14:paraId="08FB1FE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6A20E5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5045D0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3729E0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25585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BC089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21D2C69" w14:textId="77777777" w:rsidTr="00AE3867">
        <w:tc>
          <w:tcPr>
            <w:tcW w:w="2250" w:type="dxa"/>
            <w:tcBorders>
              <w:top w:val="single" w:sz="2" w:space="0" w:color="auto"/>
              <w:left w:val="single" w:sz="2" w:space="0" w:color="auto"/>
              <w:bottom w:val="single" w:sz="2" w:space="0" w:color="auto"/>
              <w:right w:val="single" w:sz="2" w:space="0" w:color="auto"/>
            </w:tcBorders>
          </w:tcPr>
          <w:p w14:paraId="220C69F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49B3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38174C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69368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5DC325"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3141D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C49C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B84604"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1262D64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4C33EED" w14:textId="77777777" w:rsidR="00331868" w:rsidRDefault="00331868" w:rsidP="00AE3867">
            <w:pPr>
              <w:rPr>
                <w:rFonts w:ascii="Times New Roman" w:hAnsi="Times New Roman"/>
                <w:color w:val="000000"/>
              </w:rPr>
            </w:pPr>
          </w:p>
          <w:p w14:paraId="015201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2655CD" w14:textId="77777777" w:rsidTr="00AE3867">
        <w:tc>
          <w:tcPr>
            <w:tcW w:w="2250" w:type="dxa"/>
            <w:tcBorders>
              <w:top w:val="single" w:sz="2" w:space="0" w:color="auto"/>
              <w:left w:val="single" w:sz="2" w:space="0" w:color="auto"/>
              <w:bottom w:val="single" w:sz="2" w:space="0" w:color="auto"/>
              <w:right w:val="single" w:sz="2" w:space="0" w:color="auto"/>
            </w:tcBorders>
          </w:tcPr>
          <w:p w14:paraId="743D7E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280F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E50E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36F39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4F0E0"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019996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C2987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2F232A"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B64EA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7324B3" w14:textId="77777777" w:rsidR="00331868" w:rsidRDefault="00331868" w:rsidP="00AE3867">
            <w:pPr>
              <w:rPr>
                <w:rFonts w:ascii="Times New Roman" w:hAnsi="Times New Roman"/>
                <w:color w:val="000000"/>
              </w:rPr>
            </w:pPr>
          </w:p>
          <w:p w14:paraId="1153C1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C7BD2C" w14:textId="77777777" w:rsidTr="00AE3867">
        <w:tc>
          <w:tcPr>
            <w:tcW w:w="2250" w:type="dxa"/>
            <w:tcBorders>
              <w:top w:val="single" w:sz="2" w:space="0" w:color="auto"/>
              <w:left w:val="single" w:sz="2" w:space="0" w:color="auto"/>
              <w:bottom w:val="single" w:sz="2" w:space="0" w:color="auto"/>
              <w:right w:val="single" w:sz="2" w:space="0" w:color="auto"/>
            </w:tcBorders>
          </w:tcPr>
          <w:p w14:paraId="3AB688B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7A8B0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D9173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0596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5E3EB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4797F50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BA0D8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AFCB53" w14:textId="77777777" w:rsidR="00331868" w:rsidRDefault="00331868" w:rsidP="00AE3867">
            <w:pPr>
              <w:rPr>
                <w:rFonts w:ascii="Times New Roman" w:hAnsi="Times New Roman"/>
                <w:color w:val="000000"/>
              </w:rPr>
            </w:pPr>
            <w:r>
              <w:rPr>
                <w:rFonts w:ascii="Times New Roman" w:hAnsi="Times New Roman"/>
                <w:color w:val="000000"/>
              </w:rPr>
              <w:t>Plan</w:t>
            </w:r>
          </w:p>
          <w:p w14:paraId="771822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E95E3B" w14:textId="77777777" w:rsidR="00331868" w:rsidRDefault="00331868" w:rsidP="00AE3867">
            <w:pPr>
              <w:rPr>
                <w:rFonts w:ascii="Times New Roman" w:hAnsi="Times New Roman"/>
                <w:color w:val="000000"/>
              </w:rPr>
            </w:pPr>
          </w:p>
          <w:p w14:paraId="5AD0F1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5B112A8" w14:textId="77777777" w:rsidR="00331868" w:rsidRDefault="00331868" w:rsidP="00331868">
      <w:pPr>
        <w:rPr>
          <w:rFonts w:ascii="Times New Roman" w:hAnsi="Times New Roman"/>
          <w:color w:val="000000"/>
        </w:rPr>
      </w:pPr>
    </w:p>
    <w:p w14:paraId="6525906B" w14:textId="77777777" w:rsidR="00331868" w:rsidRDefault="00331868" w:rsidP="00331868">
      <w:pPr>
        <w:pStyle w:val="Heading2"/>
        <w:rPr>
          <w:bCs/>
          <w:szCs w:val="24"/>
          <w:lang w:val="en-US"/>
        </w:rPr>
      </w:pPr>
      <w:bookmarkStart w:id="2363" w:name="_Toc383183319"/>
      <w:bookmarkStart w:id="2364" w:name="BKM_BE6743FE_7E50_48EA_9F90_EAA5130156A0"/>
      <w:r>
        <w:rPr>
          <w:bCs/>
          <w:szCs w:val="24"/>
          <w:lang w:val="en-US"/>
        </w:rPr>
        <w:lastRenderedPageBreak/>
        <w:t>Specimen</w:t>
      </w:r>
      <w:bookmarkEnd w:id="2363"/>
    </w:p>
    <w:p w14:paraId="6D224D7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w:t>
      </w:r>
    </w:p>
    <w:p w14:paraId="5802739E" w14:textId="77777777" w:rsidR="00331868" w:rsidRDefault="00331868" w:rsidP="00331868">
      <w:pPr>
        <w:rPr>
          <w:rFonts w:ascii="Times New Roman" w:hAnsi="Times New Roman"/>
          <w:color w:val="000000"/>
        </w:rPr>
      </w:pPr>
    </w:p>
    <w:p w14:paraId="711A66D0" w14:textId="77777777" w:rsidR="00331868" w:rsidRDefault="00331868" w:rsidP="00331868">
      <w:r>
        <w:rPr>
          <w:rFonts w:ascii="Times New Roman" w:hAnsi="Times New Roman"/>
          <w:color w:val="000000"/>
        </w:rPr>
        <w:t>A sample of tissue, blood, urine, water, air, etc., taken for the purposes of diagnostic examination or evaluation.</w:t>
      </w:r>
    </w:p>
    <w:p w14:paraId="1CE7216A" w14:textId="77777777" w:rsidR="00331868" w:rsidRDefault="00331868" w:rsidP="00331868">
      <w:pPr>
        <w:rPr>
          <w:rFonts w:ascii="Times New Roman" w:hAnsi="Times New Roman"/>
        </w:rPr>
      </w:pPr>
    </w:p>
    <w:p w14:paraId="69F9B00E" w14:textId="77777777" w:rsidR="00331868" w:rsidRDefault="00331868" w:rsidP="00331868">
      <w:pPr>
        <w:rPr>
          <w:rFonts w:ascii="Times New Roman" w:hAnsi="Times New Roman"/>
        </w:rPr>
      </w:pPr>
    </w:p>
    <w:p w14:paraId="2AE3ED0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9F800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097E5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83F89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87F1D9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42F354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4FE5ECA"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D87163E" w14:textId="77777777" w:rsidR="00331868" w:rsidRDefault="00331868" w:rsidP="00AE3867">
            <w:pPr>
              <w:rPr>
                <w:rFonts w:ascii="Times New Roman" w:hAnsi="Times New Roman"/>
                <w:color w:val="000000"/>
              </w:rPr>
            </w:pPr>
            <w:r>
              <w:rPr>
                <w:rFonts w:ascii="Times New Roman" w:hAnsi="Times New Roman"/>
                <w:color w:val="000000"/>
              </w:rPr>
              <w:t>Public</w:t>
            </w:r>
          </w:p>
          <w:p w14:paraId="326D1E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36A22F" w14:textId="77777777" w:rsidR="00331868" w:rsidRDefault="00331868" w:rsidP="00AE3867">
            <w:pPr>
              <w:rPr>
                <w:rFonts w:ascii="Times New Roman" w:hAnsi="Times New Roman"/>
                <w:color w:val="000000"/>
              </w:rPr>
            </w:pPr>
          </w:p>
          <w:p w14:paraId="0DF8AE95" w14:textId="77777777" w:rsidR="00331868" w:rsidRDefault="00331868" w:rsidP="00AE3867">
            <w:pPr>
              <w:rPr>
                <w:rFonts w:ascii="Times New Roman" w:hAnsi="Times New Roman"/>
                <w:color w:val="000000"/>
              </w:rPr>
            </w:pPr>
          </w:p>
          <w:p w14:paraId="184E44E0" w14:textId="77777777" w:rsidR="00331868" w:rsidRDefault="00331868" w:rsidP="00AE3867">
            <w:pPr>
              <w:rPr>
                <w:rFonts w:ascii="Times New Roman" w:hAnsi="Times New Roman"/>
                <w:color w:val="000000"/>
              </w:rPr>
            </w:pPr>
          </w:p>
          <w:p w14:paraId="0DB508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1179F7" w14:textId="77777777" w:rsidR="00331868" w:rsidRDefault="00331868" w:rsidP="00AE3867">
            <w:pPr>
              <w:rPr>
                <w:rFonts w:ascii="Times New Roman" w:hAnsi="Times New Roman"/>
                <w:color w:val="000000"/>
              </w:rPr>
            </w:pPr>
            <w:r>
              <w:rPr>
                <w:rFonts w:ascii="Times New Roman" w:hAnsi="Times New Roman"/>
                <w:color w:val="000000"/>
              </w:rPr>
              <w:t>The technique used to collect the specimen, e.g., aspiration, scraping</w:t>
            </w:r>
          </w:p>
        </w:tc>
        <w:tc>
          <w:tcPr>
            <w:tcW w:w="3060" w:type="dxa"/>
            <w:tcBorders>
              <w:top w:val="single" w:sz="2" w:space="0" w:color="auto"/>
              <w:left w:val="single" w:sz="2" w:space="0" w:color="auto"/>
              <w:bottom w:val="single" w:sz="2" w:space="0" w:color="auto"/>
              <w:right w:val="single" w:sz="2" w:space="0" w:color="auto"/>
            </w:tcBorders>
          </w:tcPr>
          <w:p w14:paraId="3A80EB4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CF921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250B4B" w14:textId="77777777" w:rsidR="00331868" w:rsidRDefault="00331868" w:rsidP="00AE3867">
            <w:pPr>
              <w:rPr>
                <w:rFonts w:ascii="Times New Roman" w:hAnsi="Times New Roman"/>
                <w:color w:val="000000"/>
              </w:rPr>
            </w:pPr>
          </w:p>
        </w:tc>
      </w:tr>
      <w:tr w:rsidR="00331868" w14:paraId="7257A53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1AE5F1" w14:textId="77777777" w:rsidR="00331868" w:rsidRDefault="00331868" w:rsidP="00AE3867">
            <w:pPr>
              <w:rPr>
                <w:rFonts w:ascii="Times New Roman" w:hAnsi="Times New Roman"/>
                <w:color w:val="000000"/>
              </w:rPr>
            </w:pPr>
            <w:bookmarkStart w:id="2365" w:name="BKM_5994D4AB_2D74_4585_9802_7D0168EBCDFE"/>
            <w:r>
              <w:rPr>
                <w:rFonts w:ascii="Times New Roman" w:hAnsi="Times New Roman"/>
                <w:b/>
                <w:color w:val="000000"/>
              </w:rPr>
              <w:t>collectionSite</w:t>
            </w:r>
            <w:r>
              <w:rPr>
                <w:rFonts w:ascii="Times New Roman" w:hAnsi="Times New Roman"/>
                <w:color w:val="000000"/>
              </w:rPr>
              <w:t xml:space="preserve"> BodySite</w:t>
            </w:r>
          </w:p>
          <w:p w14:paraId="2CF41489" w14:textId="77777777" w:rsidR="00331868" w:rsidRDefault="00331868" w:rsidP="00AE3867">
            <w:pPr>
              <w:rPr>
                <w:rFonts w:ascii="Times New Roman" w:hAnsi="Times New Roman"/>
                <w:color w:val="000000"/>
              </w:rPr>
            </w:pPr>
            <w:r>
              <w:rPr>
                <w:rFonts w:ascii="Times New Roman" w:hAnsi="Times New Roman"/>
                <w:color w:val="000000"/>
              </w:rPr>
              <w:t>Public</w:t>
            </w:r>
          </w:p>
          <w:p w14:paraId="2AC4984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3127A5D" w14:textId="77777777" w:rsidR="00331868" w:rsidRDefault="00331868" w:rsidP="00AE3867">
            <w:pPr>
              <w:rPr>
                <w:rFonts w:ascii="Times New Roman" w:hAnsi="Times New Roman"/>
                <w:color w:val="000000"/>
              </w:rPr>
            </w:pPr>
          </w:p>
          <w:p w14:paraId="06ED1FD3" w14:textId="77777777" w:rsidR="00331868" w:rsidRDefault="00331868" w:rsidP="00AE3867">
            <w:pPr>
              <w:rPr>
                <w:rFonts w:ascii="Times New Roman" w:hAnsi="Times New Roman"/>
                <w:color w:val="000000"/>
              </w:rPr>
            </w:pPr>
          </w:p>
          <w:p w14:paraId="51EA938E" w14:textId="77777777" w:rsidR="00331868" w:rsidRDefault="00331868" w:rsidP="00AE3867">
            <w:pPr>
              <w:rPr>
                <w:rFonts w:ascii="Times New Roman" w:hAnsi="Times New Roman"/>
                <w:color w:val="000000"/>
              </w:rPr>
            </w:pPr>
          </w:p>
          <w:p w14:paraId="2F2B876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F55115" w14:textId="77777777" w:rsidR="00331868" w:rsidRDefault="00331868" w:rsidP="00AE3867">
            <w:pPr>
              <w:rPr>
                <w:rFonts w:ascii="Times New Roman" w:hAnsi="Times New Roman"/>
                <w:color w:val="000000"/>
              </w:rPr>
            </w:pPr>
            <w:r>
              <w:rPr>
                <w:rFonts w:ascii="Times New Roman" w:hAnsi="Times New Roman"/>
                <w:color w:val="000000"/>
              </w:rPr>
              <w:t>Site from which the specimen was collected.</w:t>
            </w:r>
          </w:p>
        </w:tc>
        <w:tc>
          <w:tcPr>
            <w:tcW w:w="3060" w:type="dxa"/>
            <w:tcBorders>
              <w:top w:val="single" w:sz="2" w:space="0" w:color="auto"/>
              <w:left w:val="single" w:sz="2" w:space="0" w:color="auto"/>
              <w:bottom w:val="single" w:sz="2" w:space="0" w:color="auto"/>
              <w:right w:val="single" w:sz="2" w:space="0" w:color="auto"/>
            </w:tcBorders>
          </w:tcPr>
          <w:p w14:paraId="653458F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446AAE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6C385" w14:textId="77777777" w:rsidR="00331868" w:rsidRDefault="00331868" w:rsidP="00AE3867">
            <w:pPr>
              <w:rPr>
                <w:rFonts w:ascii="Times New Roman" w:hAnsi="Times New Roman"/>
                <w:color w:val="000000"/>
              </w:rPr>
            </w:pPr>
          </w:p>
        </w:tc>
        <w:bookmarkEnd w:id="2365"/>
      </w:tr>
      <w:tr w:rsidR="00331868" w14:paraId="38F67E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A68BB" w14:textId="77777777" w:rsidR="00331868" w:rsidRDefault="00331868" w:rsidP="00AE3867">
            <w:pPr>
              <w:rPr>
                <w:rFonts w:ascii="Times New Roman" w:hAnsi="Times New Roman"/>
                <w:color w:val="000000"/>
              </w:rPr>
            </w:pPr>
            <w:bookmarkStart w:id="2366" w:name="BKM_1E70C6C8_ADF5_4EF0_AAEE_40E7F27F0DA1"/>
            <w:r>
              <w:rPr>
                <w:rFonts w:ascii="Times New Roman" w:hAnsi="Times New Roman"/>
                <w:b/>
                <w:color w:val="000000"/>
              </w:rPr>
              <w:t>subject</w:t>
            </w:r>
            <w:r>
              <w:rPr>
                <w:rFonts w:ascii="Times New Roman" w:hAnsi="Times New Roman"/>
                <w:color w:val="000000"/>
              </w:rPr>
              <w:t xml:space="preserve"> Patient</w:t>
            </w:r>
          </w:p>
          <w:p w14:paraId="38408C80" w14:textId="77777777" w:rsidR="00331868" w:rsidRDefault="00331868" w:rsidP="00AE3867">
            <w:pPr>
              <w:rPr>
                <w:rFonts w:ascii="Times New Roman" w:hAnsi="Times New Roman"/>
                <w:color w:val="000000"/>
              </w:rPr>
            </w:pPr>
            <w:r>
              <w:rPr>
                <w:rFonts w:ascii="Times New Roman" w:hAnsi="Times New Roman"/>
                <w:color w:val="000000"/>
              </w:rPr>
              <w:t>Public</w:t>
            </w:r>
          </w:p>
          <w:p w14:paraId="1F5AD7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10E521" w14:textId="77777777" w:rsidR="00331868" w:rsidRDefault="00331868" w:rsidP="00AE3867">
            <w:pPr>
              <w:rPr>
                <w:rFonts w:ascii="Times New Roman" w:hAnsi="Times New Roman"/>
                <w:color w:val="000000"/>
              </w:rPr>
            </w:pPr>
          </w:p>
          <w:p w14:paraId="523328A9" w14:textId="77777777" w:rsidR="00331868" w:rsidRDefault="00331868" w:rsidP="00AE3867">
            <w:pPr>
              <w:rPr>
                <w:rFonts w:ascii="Times New Roman" w:hAnsi="Times New Roman"/>
                <w:color w:val="000000"/>
              </w:rPr>
            </w:pPr>
          </w:p>
          <w:p w14:paraId="0FABB709" w14:textId="77777777" w:rsidR="00331868" w:rsidRDefault="00331868" w:rsidP="00AE3867">
            <w:pPr>
              <w:rPr>
                <w:rFonts w:ascii="Times New Roman" w:hAnsi="Times New Roman"/>
                <w:color w:val="000000"/>
              </w:rPr>
            </w:pPr>
          </w:p>
          <w:p w14:paraId="49998D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2D1125C" w14:textId="77777777" w:rsidR="00331868" w:rsidRDefault="00331868" w:rsidP="00AE3867">
            <w:pPr>
              <w:rPr>
                <w:rFonts w:ascii="Times New Roman" w:hAnsi="Times New Roman"/>
                <w:color w:val="000000"/>
              </w:rPr>
            </w:pPr>
            <w:r>
              <w:rPr>
                <w:rFonts w:ascii="Times New Roman" w:hAnsi="Times New Roman"/>
                <w:color w:val="000000"/>
              </w:rPr>
              <w:t>The patient from whom the specimen was obtained.</w:t>
            </w:r>
          </w:p>
        </w:tc>
        <w:tc>
          <w:tcPr>
            <w:tcW w:w="3060" w:type="dxa"/>
            <w:tcBorders>
              <w:top w:val="single" w:sz="2" w:space="0" w:color="auto"/>
              <w:left w:val="single" w:sz="2" w:space="0" w:color="auto"/>
              <w:bottom w:val="single" w:sz="2" w:space="0" w:color="auto"/>
              <w:right w:val="single" w:sz="2" w:space="0" w:color="auto"/>
            </w:tcBorders>
          </w:tcPr>
          <w:p w14:paraId="49BA2AA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0299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C9134F" w14:textId="77777777" w:rsidR="00331868" w:rsidRDefault="00331868" w:rsidP="00AE3867">
            <w:pPr>
              <w:rPr>
                <w:rFonts w:ascii="Times New Roman" w:hAnsi="Times New Roman"/>
                <w:color w:val="000000"/>
              </w:rPr>
            </w:pPr>
          </w:p>
        </w:tc>
        <w:bookmarkEnd w:id="2366"/>
      </w:tr>
      <w:tr w:rsidR="00331868" w14:paraId="70AF96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36BC57B" w14:textId="77777777" w:rsidR="00331868" w:rsidRDefault="00331868" w:rsidP="00AE3867">
            <w:pPr>
              <w:rPr>
                <w:rFonts w:ascii="Times New Roman" w:hAnsi="Times New Roman"/>
                <w:color w:val="000000"/>
              </w:rPr>
            </w:pPr>
            <w:bookmarkStart w:id="2367" w:name="BKM_8CA68CE3_51B3_4A03_81CD_EDBA9586FFCF"/>
            <w:r>
              <w:rPr>
                <w:rFonts w:ascii="Times New Roman" w:hAnsi="Times New Roman"/>
                <w:b/>
                <w:color w:val="000000"/>
              </w:rPr>
              <w:t>type</w:t>
            </w:r>
            <w:r>
              <w:rPr>
                <w:rFonts w:ascii="Times New Roman" w:hAnsi="Times New Roman"/>
                <w:color w:val="000000"/>
              </w:rPr>
              <w:t xml:space="preserve"> Code</w:t>
            </w:r>
          </w:p>
          <w:p w14:paraId="3883EA4F" w14:textId="77777777" w:rsidR="00331868" w:rsidRDefault="00331868" w:rsidP="00AE3867">
            <w:pPr>
              <w:rPr>
                <w:rFonts w:ascii="Times New Roman" w:hAnsi="Times New Roman"/>
                <w:color w:val="000000"/>
              </w:rPr>
            </w:pPr>
            <w:r>
              <w:rPr>
                <w:rFonts w:ascii="Times New Roman" w:hAnsi="Times New Roman"/>
                <w:color w:val="000000"/>
              </w:rPr>
              <w:t>Public</w:t>
            </w:r>
          </w:p>
          <w:p w14:paraId="37C09E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88EC97" w14:textId="77777777" w:rsidR="00331868" w:rsidRDefault="00331868" w:rsidP="00AE3867">
            <w:pPr>
              <w:rPr>
                <w:rFonts w:ascii="Times New Roman" w:hAnsi="Times New Roman"/>
                <w:color w:val="000000"/>
              </w:rPr>
            </w:pPr>
          </w:p>
          <w:p w14:paraId="66E958A3" w14:textId="77777777" w:rsidR="00331868" w:rsidRDefault="00331868" w:rsidP="00AE3867">
            <w:pPr>
              <w:rPr>
                <w:rFonts w:ascii="Times New Roman" w:hAnsi="Times New Roman"/>
                <w:color w:val="000000"/>
              </w:rPr>
            </w:pPr>
          </w:p>
          <w:p w14:paraId="20FA41C1" w14:textId="77777777" w:rsidR="00331868" w:rsidRDefault="00331868" w:rsidP="00AE3867">
            <w:pPr>
              <w:rPr>
                <w:rFonts w:ascii="Times New Roman" w:hAnsi="Times New Roman"/>
                <w:color w:val="000000"/>
              </w:rPr>
            </w:pPr>
          </w:p>
          <w:p w14:paraId="3BB9491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3648EE" w14:textId="77777777" w:rsidR="00331868" w:rsidRDefault="00331868" w:rsidP="00AE3867">
            <w:pPr>
              <w:rPr>
                <w:rFonts w:ascii="Times New Roman" w:hAnsi="Times New Roman"/>
                <w:color w:val="000000"/>
              </w:rPr>
            </w:pPr>
            <w:r>
              <w:rPr>
                <w:rFonts w:ascii="Times New Roman" w:hAnsi="Times New Roman"/>
                <w:color w:val="000000"/>
              </w:rPr>
              <w:t>The kind of material, e.g., blood, urine, tissue</w:t>
            </w:r>
          </w:p>
        </w:tc>
        <w:tc>
          <w:tcPr>
            <w:tcW w:w="3060" w:type="dxa"/>
            <w:tcBorders>
              <w:top w:val="single" w:sz="2" w:space="0" w:color="auto"/>
              <w:left w:val="single" w:sz="2" w:space="0" w:color="auto"/>
              <w:bottom w:val="single" w:sz="2" w:space="0" w:color="auto"/>
              <w:right w:val="single" w:sz="2" w:space="0" w:color="auto"/>
            </w:tcBorders>
          </w:tcPr>
          <w:p w14:paraId="1398AE2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5EB4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3C0599" w14:textId="77777777" w:rsidR="00331868" w:rsidRDefault="00331868" w:rsidP="00AE3867">
            <w:pPr>
              <w:rPr>
                <w:rFonts w:ascii="Times New Roman" w:hAnsi="Times New Roman"/>
                <w:color w:val="000000"/>
              </w:rPr>
            </w:pPr>
          </w:p>
        </w:tc>
        <w:bookmarkEnd w:id="2367"/>
      </w:tr>
      <w:bookmarkEnd w:id="2364"/>
    </w:tbl>
    <w:p w14:paraId="1B20FCCA" w14:textId="77777777" w:rsidR="00331868" w:rsidRDefault="00331868" w:rsidP="00331868">
      <w:pPr>
        <w:rPr>
          <w:rFonts w:ascii="Times New Roman" w:hAnsi="Times New Roman"/>
          <w:color w:val="000000"/>
        </w:rPr>
      </w:pPr>
    </w:p>
    <w:p w14:paraId="5B8E8CF3" w14:textId="77777777" w:rsidR="00331868" w:rsidRDefault="00331868" w:rsidP="00331868">
      <w:pPr>
        <w:pStyle w:val="Heading2"/>
        <w:rPr>
          <w:bCs/>
          <w:szCs w:val="24"/>
          <w:lang w:val="en-US"/>
        </w:rPr>
      </w:pPr>
      <w:bookmarkStart w:id="2368" w:name="_Toc383183320"/>
      <w:r>
        <w:rPr>
          <w:bCs/>
          <w:szCs w:val="24"/>
          <w:lang w:val="en-US"/>
        </w:rPr>
        <w:t>StatementAboutAction</w:t>
      </w:r>
      <w:bookmarkEnd w:id="2368"/>
    </w:p>
    <w:p w14:paraId="06C22F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62A9F5CC" w14:textId="77777777" w:rsidR="00331868" w:rsidRDefault="00331868" w:rsidP="00331868">
      <w:pPr>
        <w:rPr>
          <w:rFonts w:ascii="Times New Roman" w:hAnsi="Times New Roman"/>
          <w:color w:val="000000"/>
        </w:rPr>
      </w:pPr>
    </w:p>
    <w:p w14:paraId="2D4789CC" w14:textId="77777777" w:rsidR="00331868" w:rsidRDefault="00331868" w:rsidP="00331868">
      <w:r>
        <w:rPr>
          <w:rFonts w:ascii="Times New Roman" w:hAnsi="Times New Roman"/>
          <w:color w:val="000000"/>
        </w:rPr>
        <w:lastRenderedPageBreak/>
        <w:t>Actions are healthcare related activities performed on patients by patients, caregivers, and healthcare professionals. A statement about action is a statement recording such an action.</w:t>
      </w:r>
    </w:p>
    <w:p w14:paraId="2C7E2629" w14:textId="77777777" w:rsidR="00331868" w:rsidRDefault="00331868" w:rsidP="00331868">
      <w:pPr>
        <w:rPr>
          <w:rFonts w:ascii="Times New Roman" w:hAnsi="Times New Roman"/>
        </w:rPr>
      </w:pPr>
    </w:p>
    <w:p w14:paraId="7E8ABE92" w14:textId="77777777" w:rsidR="00331868" w:rsidRDefault="00331868" w:rsidP="00331868">
      <w:pPr>
        <w:rPr>
          <w:rFonts w:ascii="Times New Roman" w:hAnsi="Times New Roman"/>
        </w:rPr>
      </w:pPr>
    </w:p>
    <w:p w14:paraId="2BBDD2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4C0C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C3DEB3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75C4D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0C815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5CA79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BF7D98" w14:textId="77777777" w:rsidTr="00AE3867">
        <w:tc>
          <w:tcPr>
            <w:tcW w:w="2250" w:type="dxa"/>
            <w:tcBorders>
              <w:top w:val="single" w:sz="2" w:space="0" w:color="auto"/>
              <w:left w:val="single" w:sz="2" w:space="0" w:color="auto"/>
              <w:bottom w:val="single" w:sz="2" w:space="0" w:color="auto"/>
              <w:right w:val="single" w:sz="2" w:space="0" w:color="auto"/>
            </w:tcBorders>
          </w:tcPr>
          <w:p w14:paraId="685495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EF3F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51A3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EFBE79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F02209"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575684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174C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960FA"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3B6A44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ED246" w14:textId="77777777" w:rsidR="00331868" w:rsidRDefault="00331868" w:rsidP="00AE3867">
            <w:pPr>
              <w:rPr>
                <w:rFonts w:ascii="Times New Roman" w:hAnsi="Times New Roman"/>
                <w:color w:val="000000"/>
              </w:rPr>
            </w:pPr>
          </w:p>
          <w:p w14:paraId="5D35CB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C86659C" w14:textId="77777777" w:rsidTr="00AE3867">
        <w:tc>
          <w:tcPr>
            <w:tcW w:w="2250" w:type="dxa"/>
            <w:tcBorders>
              <w:top w:val="single" w:sz="2" w:space="0" w:color="auto"/>
              <w:left w:val="single" w:sz="2" w:space="0" w:color="auto"/>
              <w:bottom w:val="single" w:sz="2" w:space="0" w:color="auto"/>
              <w:right w:val="single" w:sz="2" w:space="0" w:color="auto"/>
            </w:tcBorders>
          </w:tcPr>
          <w:p w14:paraId="144215A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463F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F46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D7189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A5948A" w14:textId="77777777" w:rsidR="00331868" w:rsidRDefault="00331868" w:rsidP="00AE3867">
            <w:pPr>
              <w:rPr>
                <w:rFonts w:ascii="Times New Roman" w:hAnsi="Times New Roman"/>
                <w:color w:val="000000"/>
              </w:rPr>
            </w:pPr>
            <w:r>
              <w:rPr>
                <w:rFonts w:ascii="Times New Roman" w:hAnsi="Times New Roman"/>
                <w:color w:val="000000"/>
              </w:rPr>
              <w:t>ActionPerformance</w:t>
            </w:r>
          </w:p>
          <w:p w14:paraId="26407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9A11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9FB4E6"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8EBA6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560F7E" w14:textId="77777777" w:rsidR="00331868" w:rsidRDefault="00331868" w:rsidP="00AE3867">
            <w:pPr>
              <w:rPr>
                <w:rFonts w:ascii="Times New Roman" w:hAnsi="Times New Roman"/>
                <w:color w:val="000000"/>
              </w:rPr>
            </w:pPr>
          </w:p>
          <w:p w14:paraId="179CFC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7607AEE" w14:textId="77777777" w:rsidTr="00AE3867">
        <w:tc>
          <w:tcPr>
            <w:tcW w:w="2250" w:type="dxa"/>
            <w:tcBorders>
              <w:top w:val="single" w:sz="2" w:space="0" w:color="auto"/>
              <w:left w:val="single" w:sz="2" w:space="0" w:color="auto"/>
              <w:bottom w:val="single" w:sz="2" w:space="0" w:color="auto"/>
              <w:right w:val="single" w:sz="2" w:space="0" w:color="auto"/>
            </w:tcBorders>
          </w:tcPr>
          <w:p w14:paraId="4AF518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BE447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560F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A831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0710DFC" w14:textId="77777777" w:rsidR="00331868" w:rsidRDefault="00331868" w:rsidP="00AE3867">
            <w:pPr>
              <w:rPr>
                <w:rFonts w:ascii="Times New Roman" w:hAnsi="Times New Roman"/>
                <w:color w:val="000000"/>
              </w:rPr>
            </w:pPr>
            <w:r>
              <w:rPr>
                <w:rFonts w:ascii="Times New Roman" w:hAnsi="Times New Roman"/>
                <w:color w:val="000000"/>
              </w:rPr>
              <w:t>ActionNonPerformance</w:t>
            </w:r>
          </w:p>
          <w:p w14:paraId="3C325E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35998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292FE2" w14:textId="77777777" w:rsidR="00331868" w:rsidRDefault="00331868" w:rsidP="00AE3867">
            <w:pPr>
              <w:rPr>
                <w:rFonts w:ascii="Times New Roman" w:hAnsi="Times New Roman"/>
                <w:color w:val="000000"/>
              </w:rPr>
            </w:pPr>
            <w:r>
              <w:rPr>
                <w:rFonts w:ascii="Times New Roman" w:hAnsi="Times New Roman"/>
                <w:color w:val="000000"/>
              </w:rPr>
              <w:t>StatementAboutAction</w:t>
            </w:r>
          </w:p>
          <w:p w14:paraId="7A1EE2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DF427D7" w14:textId="77777777" w:rsidR="00331868" w:rsidRDefault="00331868" w:rsidP="00AE3867">
            <w:pPr>
              <w:rPr>
                <w:rFonts w:ascii="Times New Roman" w:hAnsi="Times New Roman"/>
                <w:color w:val="000000"/>
              </w:rPr>
            </w:pPr>
          </w:p>
          <w:p w14:paraId="6AA92E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58FE50" w14:textId="77777777" w:rsidR="00331868" w:rsidRDefault="00331868" w:rsidP="00331868">
      <w:pPr>
        <w:rPr>
          <w:rFonts w:ascii="Times New Roman" w:hAnsi="Times New Roman"/>
          <w:color w:val="000000"/>
        </w:rPr>
      </w:pPr>
    </w:p>
    <w:p w14:paraId="302114A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D415C1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269D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342494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101CDC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020B1F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68252" w14:textId="77777777" w:rsidR="00331868" w:rsidRDefault="00331868" w:rsidP="00AE3867">
            <w:pPr>
              <w:rPr>
                <w:rFonts w:ascii="Times New Roman" w:hAnsi="Times New Roman"/>
                <w:color w:val="000000"/>
              </w:rPr>
            </w:pPr>
            <w:r>
              <w:rPr>
                <w:rFonts w:ascii="Times New Roman" w:hAnsi="Times New Roman"/>
                <w:b/>
                <w:color w:val="000000"/>
              </w:rPr>
              <w:t>actionParticipant</w:t>
            </w:r>
            <w:r>
              <w:rPr>
                <w:rFonts w:ascii="Times New Roman" w:hAnsi="Times New Roman"/>
                <w:color w:val="000000"/>
              </w:rPr>
              <w:t xml:space="preserve"> Participant</w:t>
            </w:r>
          </w:p>
          <w:p w14:paraId="307264D3" w14:textId="77777777" w:rsidR="00331868" w:rsidRDefault="00331868" w:rsidP="00AE3867">
            <w:pPr>
              <w:rPr>
                <w:rFonts w:ascii="Times New Roman" w:hAnsi="Times New Roman"/>
                <w:color w:val="000000"/>
              </w:rPr>
            </w:pPr>
            <w:r>
              <w:rPr>
                <w:rFonts w:ascii="Times New Roman" w:hAnsi="Times New Roman"/>
                <w:color w:val="000000"/>
              </w:rPr>
              <w:t>Public</w:t>
            </w:r>
          </w:p>
          <w:p w14:paraId="2F92AE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4982A9" w14:textId="77777777" w:rsidR="00331868" w:rsidRDefault="00331868" w:rsidP="00AE3867">
            <w:pPr>
              <w:rPr>
                <w:rFonts w:ascii="Times New Roman" w:hAnsi="Times New Roman"/>
                <w:color w:val="000000"/>
              </w:rPr>
            </w:pPr>
          </w:p>
          <w:p w14:paraId="0426551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D9B99C4" w14:textId="77777777" w:rsidR="00331868" w:rsidRDefault="00331868" w:rsidP="00AE3867">
            <w:pPr>
              <w:rPr>
                <w:rFonts w:ascii="Times New Roman" w:hAnsi="Times New Roman"/>
                <w:color w:val="000000"/>
              </w:rPr>
            </w:pPr>
          </w:p>
          <w:p w14:paraId="6566CD7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44EB4" w14:textId="77777777" w:rsidR="00331868" w:rsidRDefault="00331868" w:rsidP="00AE3867">
            <w:pPr>
              <w:rPr>
                <w:rFonts w:ascii="Times New Roman" w:hAnsi="Times New Roman"/>
                <w:color w:val="000000"/>
              </w:rPr>
            </w:pPr>
            <w:r>
              <w:rPr>
                <w:rFonts w:ascii="Times New Roman" w:hAnsi="Times New Roman"/>
                <w:color w:val="000000"/>
              </w:rPr>
              <w:t>A participant in the action,e.g., the attending physician, the performer of a procedure, etc.</w:t>
            </w:r>
          </w:p>
        </w:tc>
        <w:tc>
          <w:tcPr>
            <w:tcW w:w="3060" w:type="dxa"/>
            <w:tcBorders>
              <w:top w:val="single" w:sz="2" w:space="0" w:color="auto"/>
              <w:left w:val="single" w:sz="2" w:space="0" w:color="auto"/>
              <w:bottom w:val="single" w:sz="2" w:space="0" w:color="auto"/>
              <w:right w:val="single" w:sz="2" w:space="0" w:color="auto"/>
            </w:tcBorders>
          </w:tcPr>
          <w:p w14:paraId="58AC236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ED658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237BA" w14:textId="77777777" w:rsidR="00331868" w:rsidRDefault="00331868" w:rsidP="00AE3867">
            <w:pPr>
              <w:rPr>
                <w:rFonts w:ascii="Times New Roman" w:hAnsi="Times New Roman"/>
                <w:color w:val="000000"/>
              </w:rPr>
            </w:pPr>
          </w:p>
        </w:tc>
      </w:tr>
      <w:tr w:rsidR="00331868" w14:paraId="2B831A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1571616" w14:textId="77777777" w:rsidR="00331868" w:rsidRDefault="00331868" w:rsidP="00AE3867">
            <w:pPr>
              <w:rPr>
                <w:rFonts w:ascii="Times New Roman" w:hAnsi="Times New Roman"/>
                <w:color w:val="000000"/>
              </w:rPr>
            </w:pPr>
            <w:r>
              <w:rPr>
                <w:rFonts w:ascii="Times New Roman" w:hAnsi="Times New Roman"/>
                <w:b/>
                <w:color w:val="000000"/>
              </w:rPr>
              <w:t>occurredDuring</w:t>
            </w:r>
            <w:r>
              <w:rPr>
                <w:rFonts w:ascii="Times New Roman" w:hAnsi="Times New Roman"/>
                <w:color w:val="000000"/>
              </w:rPr>
              <w:t xml:space="preserve"> EncounterEvent</w:t>
            </w:r>
          </w:p>
          <w:p w14:paraId="54F711EC" w14:textId="77777777" w:rsidR="00331868" w:rsidRDefault="00331868" w:rsidP="00AE3867">
            <w:pPr>
              <w:rPr>
                <w:rFonts w:ascii="Times New Roman" w:hAnsi="Times New Roman"/>
                <w:color w:val="000000"/>
              </w:rPr>
            </w:pPr>
            <w:r>
              <w:rPr>
                <w:rFonts w:ascii="Times New Roman" w:hAnsi="Times New Roman"/>
                <w:color w:val="000000"/>
              </w:rPr>
              <w:t>Public</w:t>
            </w:r>
          </w:p>
          <w:p w14:paraId="257772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82143E" w14:textId="77777777" w:rsidR="00331868" w:rsidRDefault="00331868" w:rsidP="00AE3867">
            <w:pPr>
              <w:rPr>
                <w:rFonts w:ascii="Times New Roman" w:hAnsi="Times New Roman"/>
                <w:color w:val="000000"/>
              </w:rPr>
            </w:pPr>
          </w:p>
          <w:p w14:paraId="034F764E" w14:textId="77777777" w:rsidR="00331868" w:rsidRDefault="00331868" w:rsidP="00AE3867">
            <w:pPr>
              <w:rPr>
                <w:rFonts w:ascii="Times New Roman" w:hAnsi="Times New Roman"/>
                <w:color w:val="000000"/>
              </w:rPr>
            </w:pPr>
          </w:p>
          <w:p w14:paraId="1A7A317B" w14:textId="77777777" w:rsidR="00331868" w:rsidRDefault="00331868" w:rsidP="00AE3867">
            <w:pPr>
              <w:rPr>
                <w:rFonts w:ascii="Times New Roman" w:hAnsi="Times New Roman"/>
                <w:color w:val="000000"/>
              </w:rPr>
            </w:pPr>
          </w:p>
          <w:p w14:paraId="5CC8F6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A2B407" w14:textId="77777777" w:rsidR="00331868" w:rsidRDefault="00331868" w:rsidP="00AE3867">
            <w:pPr>
              <w:rPr>
                <w:rFonts w:ascii="Times New Roman" w:hAnsi="Times New Roman"/>
                <w:color w:val="000000"/>
              </w:rPr>
            </w:pPr>
            <w:r>
              <w:rPr>
                <w:rFonts w:ascii="Times New Roman" w:hAnsi="Times New Roman"/>
                <w:color w:val="000000"/>
              </w:rPr>
              <w:t>The encounter within which the action occurs.</w:t>
            </w:r>
          </w:p>
        </w:tc>
        <w:tc>
          <w:tcPr>
            <w:tcW w:w="3060" w:type="dxa"/>
            <w:tcBorders>
              <w:top w:val="single" w:sz="2" w:space="0" w:color="auto"/>
              <w:left w:val="single" w:sz="2" w:space="0" w:color="auto"/>
              <w:bottom w:val="single" w:sz="2" w:space="0" w:color="auto"/>
              <w:right w:val="single" w:sz="2" w:space="0" w:color="auto"/>
            </w:tcBorders>
          </w:tcPr>
          <w:p w14:paraId="10E130C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A184F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AED737" w14:textId="77777777" w:rsidR="00331868" w:rsidRDefault="00331868" w:rsidP="00AE3867">
            <w:pPr>
              <w:rPr>
                <w:rFonts w:ascii="Times New Roman" w:hAnsi="Times New Roman"/>
                <w:color w:val="000000"/>
              </w:rPr>
            </w:pPr>
          </w:p>
        </w:tc>
      </w:tr>
      <w:tr w:rsidR="00331868" w14:paraId="553746B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8FBE83" w14:textId="77777777" w:rsidR="00331868" w:rsidRDefault="00331868" w:rsidP="00AE3867">
            <w:pPr>
              <w:rPr>
                <w:rFonts w:ascii="Times New Roman" w:hAnsi="Times New Roman"/>
                <w:color w:val="000000"/>
              </w:rPr>
            </w:pPr>
            <w:bookmarkStart w:id="2369" w:name="BKM_B9F48B4E_B619_44EC_A0C9_CE1A8A28A3C2"/>
            <w:r>
              <w:rPr>
                <w:rFonts w:ascii="Times New Roman" w:hAnsi="Times New Roman"/>
                <w:b/>
                <w:color w:val="000000"/>
              </w:rPr>
              <w:t>patientPreference</w:t>
            </w:r>
            <w:r>
              <w:rPr>
                <w:rFonts w:ascii="Times New Roman" w:hAnsi="Times New Roman"/>
                <w:color w:val="000000"/>
              </w:rPr>
              <w:t xml:space="preserve"> Code</w:t>
            </w:r>
          </w:p>
          <w:p w14:paraId="288C7EBC" w14:textId="77777777" w:rsidR="00331868" w:rsidRDefault="00331868" w:rsidP="00AE3867">
            <w:pPr>
              <w:rPr>
                <w:rFonts w:ascii="Times New Roman" w:hAnsi="Times New Roman"/>
                <w:color w:val="000000"/>
              </w:rPr>
            </w:pPr>
            <w:r>
              <w:rPr>
                <w:rFonts w:ascii="Times New Roman" w:hAnsi="Times New Roman"/>
                <w:color w:val="000000"/>
              </w:rPr>
              <w:t>Public</w:t>
            </w:r>
          </w:p>
          <w:p w14:paraId="30E6AF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DF7E2E" w14:textId="77777777" w:rsidR="00331868" w:rsidRDefault="00331868" w:rsidP="00AE3867">
            <w:pPr>
              <w:rPr>
                <w:rFonts w:ascii="Times New Roman" w:hAnsi="Times New Roman"/>
                <w:color w:val="000000"/>
              </w:rPr>
            </w:pPr>
          </w:p>
          <w:p w14:paraId="44F86B73" w14:textId="77777777" w:rsidR="00331868" w:rsidRDefault="00331868" w:rsidP="00AE3867">
            <w:pPr>
              <w:rPr>
                <w:rFonts w:ascii="Times New Roman" w:hAnsi="Times New Roman"/>
                <w:color w:val="000000"/>
              </w:rPr>
            </w:pPr>
          </w:p>
          <w:p w14:paraId="093EF239" w14:textId="77777777" w:rsidR="00331868" w:rsidRDefault="00331868" w:rsidP="00AE3867">
            <w:pPr>
              <w:rPr>
                <w:rFonts w:ascii="Times New Roman" w:hAnsi="Times New Roman"/>
                <w:color w:val="000000"/>
              </w:rPr>
            </w:pPr>
          </w:p>
          <w:p w14:paraId="4EDF273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F0066D" w14:textId="77777777" w:rsidR="00331868" w:rsidRDefault="00331868" w:rsidP="00AE3867">
            <w:pPr>
              <w:rPr>
                <w:rFonts w:ascii="Times New Roman" w:hAnsi="Times New Roman"/>
                <w:color w:val="000000"/>
              </w:rPr>
            </w:pPr>
            <w:r>
              <w:rPr>
                <w:rFonts w:ascii="Times New Roman" w:hAnsi="Times New Roman"/>
                <w:color w:val="000000"/>
              </w:rPr>
              <w:t>Preferences are choices made by patients about options for care or treatment (including scheduling, care experience, and meeting of personal health goals) and the sharing and disclosure of their health information.</w:t>
            </w:r>
          </w:p>
        </w:tc>
        <w:tc>
          <w:tcPr>
            <w:tcW w:w="3060" w:type="dxa"/>
            <w:tcBorders>
              <w:top w:val="single" w:sz="2" w:space="0" w:color="auto"/>
              <w:left w:val="single" w:sz="2" w:space="0" w:color="auto"/>
              <w:bottom w:val="single" w:sz="2" w:space="0" w:color="auto"/>
              <w:right w:val="single" w:sz="2" w:space="0" w:color="auto"/>
            </w:tcBorders>
          </w:tcPr>
          <w:p w14:paraId="50336C3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CAA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E41645" w14:textId="77777777" w:rsidR="00331868" w:rsidRDefault="00331868" w:rsidP="00AE3867">
            <w:pPr>
              <w:rPr>
                <w:rFonts w:ascii="Times New Roman" w:hAnsi="Times New Roman"/>
                <w:color w:val="000000"/>
              </w:rPr>
            </w:pPr>
          </w:p>
        </w:tc>
        <w:bookmarkEnd w:id="2369"/>
      </w:tr>
      <w:tr w:rsidR="00331868" w14:paraId="2ACF5C3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A162E7" w14:textId="77777777" w:rsidR="00331868" w:rsidRDefault="00331868" w:rsidP="00AE3867">
            <w:pPr>
              <w:rPr>
                <w:rFonts w:ascii="Times New Roman" w:hAnsi="Times New Roman"/>
                <w:color w:val="000000"/>
              </w:rPr>
            </w:pPr>
            <w:bookmarkStart w:id="2370" w:name="BKM_C36CA303_9987_4E86_A87A_CF5392A0E312"/>
            <w:r>
              <w:rPr>
                <w:rFonts w:ascii="Times New Roman" w:hAnsi="Times New Roman"/>
                <w:b/>
                <w:color w:val="000000"/>
              </w:rPr>
              <w:lastRenderedPageBreak/>
              <w:t>providerPreference</w:t>
            </w:r>
            <w:r>
              <w:rPr>
                <w:rFonts w:ascii="Times New Roman" w:hAnsi="Times New Roman"/>
                <w:color w:val="000000"/>
              </w:rPr>
              <w:t xml:space="preserve"> Code</w:t>
            </w:r>
          </w:p>
          <w:p w14:paraId="7E5C1221" w14:textId="77777777" w:rsidR="00331868" w:rsidRDefault="00331868" w:rsidP="00AE3867">
            <w:pPr>
              <w:rPr>
                <w:rFonts w:ascii="Times New Roman" w:hAnsi="Times New Roman"/>
                <w:color w:val="000000"/>
              </w:rPr>
            </w:pPr>
            <w:r>
              <w:rPr>
                <w:rFonts w:ascii="Times New Roman" w:hAnsi="Times New Roman"/>
                <w:color w:val="000000"/>
              </w:rPr>
              <w:t>Public</w:t>
            </w:r>
          </w:p>
          <w:p w14:paraId="2D3070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58C9B9" w14:textId="77777777" w:rsidR="00331868" w:rsidRDefault="00331868" w:rsidP="00AE3867">
            <w:pPr>
              <w:rPr>
                <w:rFonts w:ascii="Times New Roman" w:hAnsi="Times New Roman"/>
                <w:color w:val="000000"/>
              </w:rPr>
            </w:pPr>
          </w:p>
          <w:p w14:paraId="073F9547" w14:textId="77777777" w:rsidR="00331868" w:rsidRDefault="00331868" w:rsidP="00AE3867">
            <w:pPr>
              <w:rPr>
                <w:rFonts w:ascii="Times New Roman" w:hAnsi="Times New Roman"/>
                <w:color w:val="000000"/>
              </w:rPr>
            </w:pPr>
          </w:p>
          <w:p w14:paraId="2D4E7AD1" w14:textId="77777777" w:rsidR="00331868" w:rsidRDefault="00331868" w:rsidP="00AE3867">
            <w:pPr>
              <w:rPr>
                <w:rFonts w:ascii="Times New Roman" w:hAnsi="Times New Roman"/>
                <w:color w:val="000000"/>
              </w:rPr>
            </w:pPr>
          </w:p>
          <w:p w14:paraId="36CA7C5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10FC56" w14:textId="77777777" w:rsidR="00331868" w:rsidRDefault="00331868" w:rsidP="00AE3867">
            <w:pPr>
              <w:rPr>
                <w:rFonts w:ascii="Times New Roman" w:hAnsi="Times New Roman"/>
                <w:color w:val="000000"/>
              </w:rPr>
            </w:pPr>
            <w:r>
              <w:rPr>
                <w:rFonts w:ascii="Times New Roman" w:hAnsi="Times New Roman"/>
                <w:color w:val="000000"/>
              </w:rPr>
              <w:t>Provider preferences are choices made by care providers relative to options for care or treatment (including scheduling, care experience, and meeting of personal health goals).</w:t>
            </w:r>
          </w:p>
        </w:tc>
        <w:tc>
          <w:tcPr>
            <w:tcW w:w="3060" w:type="dxa"/>
            <w:tcBorders>
              <w:top w:val="single" w:sz="2" w:space="0" w:color="auto"/>
              <w:left w:val="single" w:sz="2" w:space="0" w:color="auto"/>
              <w:bottom w:val="single" w:sz="2" w:space="0" w:color="auto"/>
              <w:right w:val="single" w:sz="2" w:space="0" w:color="auto"/>
            </w:tcBorders>
          </w:tcPr>
          <w:p w14:paraId="53AD23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44DC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EDBB4" w14:textId="77777777" w:rsidR="00331868" w:rsidRDefault="00331868" w:rsidP="00AE3867">
            <w:pPr>
              <w:rPr>
                <w:rFonts w:ascii="Times New Roman" w:hAnsi="Times New Roman"/>
                <w:color w:val="000000"/>
              </w:rPr>
            </w:pPr>
          </w:p>
        </w:tc>
        <w:bookmarkEnd w:id="2370"/>
      </w:tr>
      <w:tr w:rsidR="00331868" w14:paraId="1569D38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0124D73"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093224F3" w14:textId="77777777" w:rsidR="00331868" w:rsidRDefault="00331868" w:rsidP="00AE3867">
            <w:pPr>
              <w:rPr>
                <w:rFonts w:ascii="Times New Roman" w:hAnsi="Times New Roman"/>
                <w:color w:val="000000"/>
              </w:rPr>
            </w:pPr>
            <w:r>
              <w:rPr>
                <w:rFonts w:ascii="Times New Roman" w:hAnsi="Times New Roman"/>
                <w:color w:val="000000"/>
              </w:rPr>
              <w:t>Public</w:t>
            </w:r>
          </w:p>
          <w:p w14:paraId="63C02E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8D037" w14:textId="77777777" w:rsidR="00331868" w:rsidRDefault="00331868" w:rsidP="00AE3867">
            <w:pPr>
              <w:rPr>
                <w:rFonts w:ascii="Times New Roman" w:hAnsi="Times New Roman"/>
                <w:color w:val="000000"/>
              </w:rPr>
            </w:pPr>
          </w:p>
          <w:p w14:paraId="58E8BB00" w14:textId="77777777" w:rsidR="00331868" w:rsidRDefault="00331868" w:rsidP="00AE3867">
            <w:pPr>
              <w:rPr>
                <w:rFonts w:ascii="Times New Roman" w:hAnsi="Times New Roman"/>
                <w:color w:val="000000"/>
              </w:rPr>
            </w:pPr>
          </w:p>
          <w:p w14:paraId="735AD3DA" w14:textId="77777777" w:rsidR="00331868" w:rsidRDefault="00331868" w:rsidP="00AE3867">
            <w:pPr>
              <w:rPr>
                <w:rFonts w:ascii="Times New Roman" w:hAnsi="Times New Roman"/>
                <w:color w:val="000000"/>
              </w:rPr>
            </w:pPr>
          </w:p>
          <w:p w14:paraId="7E7E3E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C3AC6AF" w14:textId="77777777" w:rsidR="00331868" w:rsidRDefault="00331868" w:rsidP="00AE3867">
            <w:pPr>
              <w:rPr>
                <w:rFonts w:ascii="Times New Roman" w:hAnsi="Times New Roman"/>
                <w:color w:val="000000"/>
              </w:rPr>
            </w:pPr>
            <w:r>
              <w:rPr>
                <w:rFonts w:ascii="Times New Roman" w:hAnsi="Times New Roman"/>
                <w:color w:val="000000"/>
              </w:rPr>
              <w:t>The thought process or justification for proposing performance of an action or for not proposing the performance of an action. In some scenarios, specific actions require a reason to justify them. Reasons may also be specified for not performing an action. Examples include patient, system, or medical-related reasons for declining to perform specific actions.</w:t>
            </w:r>
          </w:p>
        </w:tc>
        <w:tc>
          <w:tcPr>
            <w:tcW w:w="3060" w:type="dxa"/>
            <w:tcBorders>
              <w:top w:val="single" w:sz="2" w:space="0" w:color="auto"/>
              <w:left w:val="single" w:sz="2" w:space="0" w:color="auto"/>
              <w:bottom w:val="single" w:sz="2" w:space="0" w:color="auto"/>
              <w:right w:val="single" w:sz="2" w:space="0" w:color="auto"/>
            </w:tcBorders>
          </w:tcPr>
          <w:p w14:paraId="05E50D8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F45BC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52ED63" w14:textId="77777777" w:rsidR="00331868" w:rsidRDefault="00331868" w:rsidP="00AE3867">
            <w:pPr>
              <w:rPr>
                <w:rFonts w:ascii="Times New Roman" w:hAnsi="Times New Roman"/>
                <w:color w:val="000000"/>
              </w:rPr>
            </w:pPr>
          </w:p>
        </w:tc>
      </w:tr>
    </w:tbl>
    <w:p w14:paraId="17E4662B" w14:textId="77777777" w:rsidR="00331868" w:rsidRDefault="00331868" w:rsidP="00331868">
      <w:pPr>
        <w:rPr>
          <w:rFonts w:ascii="Times New Roman" w:hAnsi="Times New Roman"/>
          <w:color w:val="000000"/>
        </w:rPr>
      </w:pPr>
    </w:p>
    <w:p w14:paraId="303032B9" w14:textId="77777777" w:rsidR="00331868" w:rsidRDefault="00331868" w:rsidP="00331868">
      <w:pPr>
        <w:pStyle w:val="Heading2"/>
        <w:rPr>
          <w:bCs/>
          <w:szCs w:val="24"/>
          <w:lang w:val="en-US"/>
        </w:rPr>
      </w:pPr>
      <w:bookmarkStart w:id="2371" w:name="_Toc383183321"/>
      <w:r>
        <w:rPr>
          <w:bCs/>
          <w:szCs w:val="24"/>
          <w:lang w:val="en-US"/>
        </w:rPr>
        <w:t>StatementAboutObservation</w:t>
      </w:r>
      <w:bookmarkEnd w:id="2371"/>
    </w:p>
    <w:p w14:paraId="4416B86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ClinicalStatement</w:t>
      </w:r>
    </w:p>
    <w:p w14:paraId="36AD0F0D" w14:textId="77777777" w:rsidR="00331868" w:rsidRDefault="00331868" w:rsidP="00331868">
      <w:pPr>
        <w:rPr>
          <w:rFonts w:ascii="Times New Roman" w:hAnsi="Times New Roman"/>
          <w:color w:val="000000"/>
        </w:rPr>
      </w:pPr>
    </w:p>
    <w:p w14:paraId="28273214" w14:textId="77777777" w:rsidR="00331868" w:rsidRDefault="00331868" w:rsidP="00331868">
      <w:pPr>
        <w:rPr>
          <w:rFonts w:ascii="Times New Roman" w:hAnsi="Times New Roman"/>
          <w:color w:val="000000"/>
        </w:rPr>
      </w:pPr>
      <w:r>
        <w:rPr>
          <w:rFonts w:ascii="Times New Roman" w:hAnsi="Times New Roman"/>
          <w:color w:val="000000"/>
        </w:rPr>
        <w:t>An observation is a phenomenon about a patient's health including physiological and pathological ones. It also includes an inferred phenomenon such as a contraindication.</w:t>
      </w:r>
    </w:p>
    <w:p w14:paraId="02B8E044" w14:textId="77777777" w:rsidR="00331868" w:rsidRDefault="00331868" w:rsidP="00331868">
      <w:pPr>
        <w:rPr>
          <w:rFonts w:ascii="Times New Roman" w:hAnsi="Times New Roman"/>
          <w:color w:val="000000"/>
        </w:rPr>
      </w:pPr>
    </w:p>
    <w:p w14:paraId="0980509F" w14:textId="77777777" w:rsidR="00331868" w:rsidRDefault="00331868" w:rsidP="00331868">
      <w:r>
        <w:rPr>
          <w:rFonts w:ascii="Times New Roman" w:hAnsi="Times New Roman"/>
          <w:color w:val="000000"/>
        </w:rPr>
        <w:t>A statement about an observation records such a phenomenon.</w:t>
      </w:r>
    </w:p>
    <w:p w14:paraId="1AA194EB" w14:textId="77777777" w:rsidR="00331868" w:rsidRDefault="00331868" w:rsidP="00331868">
      <w:pPr>
        <w:rPr>
          <w:rFonts w:ascii="Times New Roman" w:hAnsi="Times New Roman"/>
        </w:rPr>
      </w:pPr>
    </w:p>
    <w:p w14:paraId="43DACBD6" w14:textId="77777777" w:rsidR="00331868" w:rsidRDefault="00331868" w:rsidP="00331868">
      <w:pPr>
        <w:rPr>
          <w:rFonts w:ascii="Times New Roman" w:hAnsi="Times New Roman"/>
        </w:rPr>
      </w:pPr>
    </w:p>
    <w:p w14:paraId="3BCA9E7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3B3ABE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2EACA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23F9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F6E2A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D7F2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EECFDA" w14:textId="77777777" w:rsidTr="00AE3867">
        <w:tc>
          <w:tcPr>
            <w:tcW w:w="2250" w:type="dxa"/>
            <w:tcBorders>
              <w:top w:val="single" w:sz="2" w:space="0" w:color="auto"/>
              <w:left w:val="single" w:sz="2" w:space="0" w:color="auto"/>
              <w:bottom w:val="single" w:sz="2" w:space="0" w:color="auto"/>
              <w:right w:val="single" w:sz="2" w:space="0" w:color="auto"/>
            </w:tcBorders>
          </w:tcPr>
          <w:p w14:paraId="3ED5666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BC62F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7F5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2B25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542439"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13FE60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CE6D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56A72D" w14:textId="77777777" w:rsidR="00331868" w:rsidRDefault="00331868" w:rsidP="00AE3867">
            <w:pPr>
              <w:rPr>
                <w:rFonts w:ascii="Times New Roman" w:hAnsi="Times New Roman"/>
                <w:color w:val="000000"/>
              </w:rPr>
            </w:pPr>
            <w:r>
              <w:rPr>
                <w:rFonts w:ascii="Times New Roman" w:hAnsi="Times New Roman"/>
                <w:color w:val="000000"/>
              </w:rPr>
              <w:t>ClinicalStatement</w:t>
            </w:r>
          </w:p>
          <w:p w14:paraId="595841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E12C81" w14:textId="77777777" w:rsidR="00331868" w:rsidRDefault="00331868" w:rsidP="00AE3867">
            <w:pPr>
              <w:rPr>
                <w:rFonts w:ascii="Times New Roman" w:hAnsi="Times New Roman"/>
                <w:color w:val="000000"/>
              </w:rPr>
            </w:pPr>
          </w:p>
          <w:p w14:paraId="3E751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631F4D2" w14:textId="77777777" w:rsidTr="00AE3867">
        <w:tc>
          <w:tcPr>
            <w:tcW w:w="2250" w:type="dxa"/>
            <w:tcBorders>
              <w:top w:val="single" w:sz="2" w:space="0" w:color="auto"/>
              <w:left w:val="single" w:sz="2" w:space="0" w:color="auto"/>
              <w:bottom w:val="single" w:sz="2" w:space="0" w:color="auto"/>
              <w:right w:val="single" w:sz="2" w:space="0" w:color="auto"/>
            </w:tcBorders>
          </w:tcPr>
          <w:p w14:paraId="60A8B3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2FF6A9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A849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145FD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AC8A46" w14:textId="77777777" w:rsidR="00331868" w:rsidRDefault="00331868" w:rsidP="00AE3867">
            <w:pPr>
              <w:rPr>
                <w:rFonts w:ascii="Times New Roman" w:hAnsi="Times New Roman"/>
                <w:color w:val="000000"/>
              </w:rPr>
            </w:pPr>
            <w:r>
              <w:rPr>
                <w:rFonts w:ascii="Times New Roman" w:hAnsi="Times New Roman"/>
                <w:color w:val="000000"/>
              </w:rPr>
              <w:t>PhenomenonPresence</w:t>
            </w:r>
          </w:p>
          <w:p w14:paraId="704185D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B908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7532D6"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082BE3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D3CCE" w14:textId="77777777" w:rsidR="00331868" w:rsidRDefault="00331868" w:rsidP="00AE3867">
            <w:pPr>
              <w:rPr>
                <w:rFonts w:ascii="Times New Roman" w:hAnsi="Times New Roman"/>
                <w:color w:val="000000"/>
              </w:rPr>
            </w:pPr>
          </w:p>
          <w:p w14:paraId="5AA27A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FD223DC" w14:textId="77777777" w:rsidTr="00AE3867">
        <w:tc>
          <w:tcPr>
            <w:tcW w:w="2250" w:type="dxa"/>
            <w:tcBorders>
              <w:top w:val="single" w:sz="2" w:space="0" w:color="auto"/>
              <w:left w:val="single" w:sz="2" w:space="0" w:color="auto"/>
              <w:bottom w:val="single" w:sz="2" w:space="0" w:color="auto"/>
              <w:right w:val="single" w:sz="2" w:space="0" w:color="auto"/>
            </w:tcBorders>
          </w:tcPr>
          <w:p w14:paraId="6589EA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EB163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C065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F602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BD82B6" w14:textId="77777777" w:rsidR="00331868" w:rsidRDefault="00331868" w:rsidP="00AE3867">
            <w:pPr>
              <w:rPr>
                <w:rFonts w:ascii="Times New Roman" w:hAnsi="Times New Roman"/>
                <w:color w:val="000000"/>
              </w:rPr>
            </w:pPr>
            <w:r>
              <w:rPr>
                <w:rFonts w:ascii="Times New Roman" w:hAnsi="Times New Roman"/>
                <w:color w:val="000000"/>
              </w:rPr>
              <w:t>PhenomenonAbsence</w:t>
            </w:r>
          </w:p>
          <w:p w14:paraId="3F4C53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26E90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C7A8DB" w14:textId="77777777" w:rsidR="00331868" w:rsidRDefault="00331868" w:rsidP="00AE3867">
            <w:pPr>
              <w:rPr>
                <w:rFonts w:ascii="Times New Roman" w:hAnsi="Times New Roman"/>
                <w:color w:val="000000"/>
              </w:rPr>
            </w:pPr>
            <w:r>
              <w:rPr>
                <w:rFonts w:ascii="Times New Roman" w:hAnsi="Times New Roman"/>
                <w:color w:val="000000"/>
              </w:rPr>
              <w:t>StatementAboutObservation</w:t>
            </w:r>
          </w:p>
          <w:p w14:paraId="37A5D3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B42A1D" w14:textId="77777777" w:rsidR="00331868" w:rsidRDefault="00331868" w:rsidP="00AE3867">
            <w:pPr>
              <w:rPr>
                <w:rFonts w:ascii="Times New Roman" w:hAnsi="Times New Roman"/>
                <w:color w:val="000000"/>
              </w:rPr>
            </w:pPr>
          </w:p>
          <w:p w14:paraId="6DC092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9B0BBB" w14:textId="77777777" w:rsidTr="00AE3867">
        <w:tc>
          <w:tcPr>
            <w:tcW w:w="2250" w:type="dxa"/>
            <w:tcBorders>
              <w:top w:val="single" w:sz="2" w:space="0" w:color="auto"/>
              <w:left w:val="single" w:sz="2" w:space="0" w:color="auto"/>
              <w:bottom w:val="single" w:sz="2" w:space="0" w:color="auto"/>
              <w:right w:val="single" w:sz="2" w:space="0" w:color="auto"/>
            </w:tcBorders>
          </w:tcPr>
          <w:p w14:paraId="0BB66F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0E39DF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72FE9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25FB5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0289EC9" w14:textId="77777777" w:rsidR="00331868" w:rsidRDefault="00331868" w:rsidP="00AE3867">
            <w:pPr>
              <w:rPr>
                <w:rFonts w:ascii="Times New Roman" w:hAnsi="Times New Roman"/>
                <w:color w:val="000000"/>
              </w:rPr>
            </w:pPr>
            <w:r>
              <w:rPr>
                <w:rFonts w:ascii="Times New Roman" w:hAnsi="Times New Roman"/>
                <w:color w:val="000000"/>
              </w:rPr>
              <w:lastRenderedPageBreak/>
              <w:t>PhenomenonPresenceUnknown</w:t>
            </w:r>
          </w:p>
          <w:p w14:paraId="21605E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23EF9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AB739C" w14:textId="77777777" w:rsidR="00331868" w:rsidRDefault="00331868" w:rsidP="00AE3867">
            <w:pPr>
              <w:rPr>
                <w:rFonts w:ascii="Times New Roman" w:hAnsi="Times New Roman"/>
                <w:color w:val="000000"/>
              </w:rPr>
            </w:pPr>
            <w:r>
              <w:rPr>
                <w:rFonts w:ascii="Times New Roman" w:hAnsi="Times New Roman"/>
                <w:color w:val="000000"/>
              </w:rPr>
              <w:lastRenderedPageBreak/>
              <w:t>StatementAboutObservation</w:t>
            </w:r>
          </w:p>
          <w:p w14:paraId="467EF5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AC444F" w14:textId="77777777" w:rsidR="00331868" w:rsidRDefault="00331868" w:rsidP="00AE3867">
            <w:pPr>
              <w:rPr>
                <w:rFonts w:ascii="Times New Roman" w:hAnsi="Times New Roman"/>
                <w:color w:val="000000"/>
              </w:rPr>
            </w:pPr>
          </w:p>
          <w:p w14:paraId="5EC556A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E1DD973" w14:textId="77777777" w:rsidR="00331868" w:rsidRDefault="00331868" w:rsidP="00331868">
      <w:pPr>
        <w:rPr>
          <w:rFonts w:ascii="Times New Roman" w:hAnsi="Times New Roman"/>
          <w:color w:val="000000"/>
        </w:rPr>
      </w:pPr>
    </w:p>
    <w:p w14:paraId="5A2C0CC8" w14:textId="77777777" w:rsidR="00331868" w:rsidRDefault="00331868" w:rsidP="00331868">
      <w:pPr>
        <w:pStyle w:val="Heading2"/>
        <w:rPr>
          <w:bCs/>
          <w:szCs w:val="24"/>
          <w:lang w:val="en-US"/>
        </w:rPr>
      </w:pPr>
      <w:bookmarkStart w:id="2372" w:name="_Toc383183322"/>
      <w:bookmarkStart w:id="2373" w:name="BKM_5F7B2D5F_23B3_4807_94AA_CACDAD78038C"/>
      <w:r>
        <w:rPr>
          <w:bCs/>
          <w:szCs w:val="24"/>
          <w:lang w:val="en-US"/>
        </w:rPr>
        <w:t>Vaccine</w:t>
      </w:r>
      <w:bookmarkEnd w:id="2372"/>
    </w:p>
    <w:p w14:paraId="66F3462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Class</w:t>
      </w:r>
      <w:r>
        <w:rPr>
          <w:rStyle w:val="Objecttype"/>
          <w:rFonts w:ascii="Times New Roman" w:hAnsi="Times New Roman"/>
          <w:bCs w:val="0"/>
          <w:color w:val="000000"/>
        </w:rPr>
        <w:t xml:space="preserve">    ManufacturedProduct</w:t>
      </w:r>
    </w:p>
    <w:p w14:paraId="1DD7E6F2" w14:textId="77777777" w:rsidR="00331868" w:rsidRDefault="00331868" w:rsidP="00331868">
      <w:pPr>
        <w:rPr>
          <w:rFonts w:ascii="Times New Roman" w:hAnsi="Times New Roman"/>
          <w:color w:val="000000"/>
        </w:rPr>
      </w:pPr>
    </w:p>
    <w:p w14:paraId="7EC38709" w14:textId="77777777" w:rsidR="00331868" w:rsidRDefault="00331868" w:rsidP="00331868">
      <w:r>
        <w:rPr>
          <w:rFonts w:ascii="Times New Roman" w:hAnsi="Times New Roman"/>
          <w:color w:val="000000"/>
        </w:rPr>
        <w:t>Details about the vaccine product administered to the patient</w:t>
      </w:r>
    </w:p>
    <w:p w14:paraId="2E205C28" w14:textId="77777777" w:rsidR="00331868" w:rsidRDefault="00331868" w:rsidP="00331868">
      <w:pPr>
        <w:rPr>
          <w:rFonts w:ascii="Times New Roman" w:hAnsi="Times New Roman"/>
        </w:rPr>
      </w:pPr>
    </w:p>
    <w:p w14:paraId="2A7C35FC" w14:textId="77777777" w:rsidR="00331868" w:rsidRDefault="00331868" w:rsidP="00331868">
      <w:pPr>
        <w:rPr>
          <w:rFonts w:ascii="Times New Roman" w:hAnsi="Times New Roman"/>
        </w:rPr>
      </w:pPr>
    </w:p>
    <w:p w14:paraId="7A2FDB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9A182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8F1F37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515A2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0BB24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DC340C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F590A22" w14:textId="77777777" w:rsidTr="00AE3867">
        <w:tc>
          <w:tcPr>
            <w:tcW w:w="2250" w:type="dxa"/>
            <w:tcBorders>
              <w:top w:val="single" w:sz="2" w:space="0" w:color="auto"/>
              <w:left w:val="single" w:sz="2" w:space="0" w:color="auto"/>
              <w:bottom w:val="single" w:sz="2" w:space="0" w:color="auto"/>
              <w:right w:val="single" w:sz="2" w:space="0" w:color="auto"/>
            </w:tcBorders>
          </w:tcPr>
          <w:p w14:paraId="509D20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6E93F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40D4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B1745EA"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36E1FDDF" w14:textId="77777777" w:rsidR="00331868" w:rsidRDefault="00331868" w:rsidP="00AE3867">
            <w:pPr>
              <w:rPr>
                <w:rFonts w:ascii="Times New Roman" w:hAnsi="Times New Roman"/>
                <w:color w:val="000000"/>
              </w:rPr>
            </w:pPr>
            <w:r>
              <w:rPr>
                <w:rFonts w:ascii="Times New Roman" w:hAnsi="Times New Roman"/>
                <w:color w:val="000000"/>
              </w:rPr>
              <w:t>Vaccine</w:t>
            </w:r>
          </w:p>
          <w:p w14:paraId="16D522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86AA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40245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4DBDF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CC8760"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637234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5696BAC" w14:textId="77777777" w:rsidTr="00AE3867">
        <w:tc>
          <w:tcPr>
            <w:tcW w:w="2250" w:type="dxa"/>
            <w:tcBorders>
              <w:top w:val="single" w:sz="2" w:space="0" w:color="auto"/>
              <w:left w:val="single" w:sz="2" w:space="0" w:color="auto"/>
              <w:bottom w:val="single" w:sz="2" w:space="0" w:color="auto"/>
              <w:right w:val="single" w:sz="2" w:space="0" w:color="auto"/>
            </w:tcBorders>
          </w:tcPr>
          <w:p w14:paraId="05E67C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40B6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A4F5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581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A851BB" w14:textId="77777777" w:rsidR="00331868" w:rsidRDefault="00331868" w:rsidP="00AE3867">
            <w:pPr>
              <w:rPr>
                <w:rFonts w:ascii="Times New Roman" w:hAnsi="Times New Roman"/>
                <w:color w:val="000000"/>
              </w:rPr>
            </w:pPr>
            <w:r>
              <w:rPr>
                <w:rFonts w:ascii="Times New Roman" w:hAnsi="Times New Roman"/>
                <w:color w:val="000000"/>
              </w:rPr>
              <w:t>Vaccine</w:t>
            </w:r>
          </w:p>
          <w:p w14:paraId="2C5449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881FC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9392795" w14:textId="77777777" w:rsidR="00331868" w:rsidRDefault="00331868" w:rsidP="00AE3867">
            <w:pPr>
              <w:rPr>
                <w:rFonts w:ascii="Times New Roman" w:hAnsi="Times New Roman"/>
                <w:color w:val="000000"/>
              </w:rPr>
            </w:pPr>
            <w:r>
              <w:rPr>
                <w:rFonts w:ascii="Times New Roman" w:hAnsi="Times New Roman"/>
                <w:color w:val="000000"/>
              </w:rPr>
              <w:t>ManufacturedProduct</w:t>
            </w:r>
          </w:p>
          <w:p w14:paraId="00B061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A244A3" w14:textId="77777777" w:rsidR="00331868" w:rsidRDefault="00331868" w:rsidP="00AE3867">
            <w:pPr>
              <w:rPr>
                <w:rFonts w:ascii="Times New Roman" w:hAnsi="Times New Roman"/>
                <w:color w:val="000000"/>
              </w:rPr>
            </w:pPr>
          </w:p>
          <w:p w14:paraId="312FE4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54637E" w14:textId="77777777" w:rsidR="00331868" w:rsidRDefault="00331868" w:rsidP="00331868">
      <w:pPr>
        <w:rPr>
          <w:rFonts w:ascii="Times New Roman" w:hAnsi="Times New Roman"/>
          <w:color w:val="000000"/>
        </w:rPr>
      </w:pPr>
    </w:p>
    <w:p w14:paraId="287984D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1C210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8EB21A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F772CE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A021CE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63342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2C42EB" w14:textId="77777777" w:rsidR="00331868" w:rsidRDefault="00331868" w:rsidP="00AE3867">
            <w:pPr>
              <w:rPr>
                <w:rFonts w:ascii="Times New Roman" w:hAnsi="Times New Roman"/>
                <w:color w:val="000000"/>
              </w:rPr>
            </w:pPr>
            <w:r>
              <w:rPr>
                <w:rFonts w:ascii="Times New Roman" w:hAnsi="Times New Roman"/>
                <w:b/>
                <w:color w:val="000000"/>
              </w:rPr>
              <w:t>vaccineType</w:t>
            </w:r>
            <w:r>
              <w:rPr>
                <w:rFonts w:ascii="Times New Roman" w:hAnsi="Times New Roman"/>
                <w:color w:val="000000"/>
              </w:rPr>
              <w:t xml:space="preserve"> Code</w:t>
            </w:r>
          </w:p>
          <w:p w14:paraId="250FF363" w14:textId="77777777" w:rsidR="00331868" w:rsidRDefault="00331868" w:rsidP="00AE3867">
            <w:pPr>
              <w:rPr>
                <w:rFonts w:ascii="Times New Roman" w:hAnsi="Times New Roman"/>
                <w:color w:val="000000"/>
              </w:rPr>
            </w:pPr>
            <w:r>
              <w:rPr>
                <w:rFonts w:ascii="Times New Roman" w:hAnsi="Times New Roman"/>
                <w:color w:val="000000"/>
              </w:rPr>
              <w:t>Public</w:t>
            </w:r>
          </w:p>
          <w:p w14:paraId="6FF8D16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86AF0B" w14:textId="77777777" w:rsidR="00331868" w:rsidRDefault="00331868" w:rsidP="00AE3867">
            <w:pPr>
              <w:rPr>
                <w:rFonts w:ascii="Times New Roman" w:hAnsi="Times New Roman"/>
                <w:color w:val="000000"/>
              </w:rPr>
            </w:pPr>
          </w:p>
          <w:p w14:paraId="44F60340" w14:textId="77777777" w:rsidR="00331868" w:rsidRDefault="00331868" w:rsidP="00AE3867">
            <w:pPr>
              <w:rPr>
                <w:rFonts w:ascii="Times New Roman" w:hAnsi="Times New Roman"/>
                <w:color w:val="000000"/>
              </w:rPr>
            </w:pPr>
          </w:p>
          <w:p w14:paraId="2CE78851" w14:textId="77777777" w:rsidR="00331868" w:rsidRDefault="00331868" w:rsidP="00AE3867">
            <w:pPr>
              <w:rPr>
                <w:rFonts w:ascii="Times New Roman" w:hAnsi="Times New Roman"/>
                <w:color w:val="000000"/>
              </w:rPr>
            </w:pPr>
          </w:p>
          <w:p w14:paraId="49654BA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E139F9B" w14:textId="77777777" w:rsidR="00331868" w:rsidRDefault="00331868" w:rsidP="00AE3867">
            <w:pPr>
              <w:rPr>
                <w:rFonts w:ascii="Times New Roman" w:hAnsi="Times New Roman"/>
                <w:color w:val="000000"/>
              </w:rPr>
            </w:pPr>
            <w:r>
              <w:rPr>
                <w:rFonts w:ascii="Times New Roman" w:hAnsi="Times New Roman"/>
                <w:color w:val="000000"/>
              </w:rPr>
              <w:t>The kind of vaccine that is or was or was not administered, e.g., DTaP, pertussis, influenze whole</w:t>
            </w:r>
          </w:p>
        </w:tc>
        <w:tc>
          <w:tcPr>
            <w:tcW w:w="3060" w:type="dxa"/>
            <w:tcBorders>
              <w:top w:val="single" w:sz="2" w:space="0" w:color="auto"/>
              <w:left w:val="single" w:sz="2" w:space="0" w:color="auto"/>
              <w:bottom w:val="single" w:sz="2" w:space="0" w:color="auto"/>
              <w:right w:val="single" w:sz="2" w:space="0" w:color="auto"/>
            </w:tcBorders>
          </w:tcPr>
          <w:p w14:paraId="61DECC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5E30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A9F05" w14:textId="77777777" w:rsidR="00331868" w:rsidRDefault="00331868" w:rsidP="00AE3867">
            <w:pPr>
              <w:rPr>
                <w:rFonts w:ascii="Times New Roman" w:hAnsi="Times New Roman"/>
                <w:color w:val="000000"/>
              </w:rPr>
            </w:pPr>
          </w:p>
        </w:tc>
      </w:tr>
      <w:bookmarkEnd w:id="2373"/>
    </w:tbl>
    <w:p w14:paraId="179C7711" w14:textId="77777777" w:rsidR="00331868" w:rsidRDefault="00331868" w:rsidP="00331868">
      <w:pPr>
        <w:rPr>
          <w:rFonts w:ascii="Times New Roman" w:hAnsi="Times New Roman"/>
          <w:color w:val="000000"/>
        </w:rPr>
      </w:pPr>
    </w:p>
    <w:p w14:paraId="68907448" w14:textId="77777777" w:rsidR="00331868" w:rsidRDefault="00331868" w:rsidP="00331868">
      <w:pPr>
        <w:pStyle w:val="Heading2"/>
        <w:rPr>
          <w:bCs/>
          <w:szCs w:val="24"/>
          <w:lang w:val="en-US"/>
        </w:rPr>
      </w:pPr>
      <w:bookmarkStart w:id="2374" w:name="_Toc383183323"/>
      <w:r>
        <w:rPr>
          <w:bCs/>
          <w:szCs w:val="24"/>
          <w:lang w:val="en-US"/>
        </w:rPr>
        <w:t>ActionDescriptor</w:t>
      </w:r>
      <w:bookmarkEnd w:id="2374"/>
    </w:p>
    <w:p w14:paraId="08C9D5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209FC4A" w14:textId="77777777" w:rsidR="00331868" w:rsidRDefault="00331868" w:rsidP="00331868">
      <w:pPr>
        <w:rPr>
          <w:rFonts w:ascii="Times New Roman" w:hAnsi="Times New Roman"/>
          <w:color w:val="000000"/>
        </w:rPr>
      </w:pPr>
    </w:p>
    <w:p w14:paraId="142077A1" w14:textId="77777777" w:rsidR="00331868" w:rsidRDefault="00331868" w:rsidP="00331868">
      <w:r>
        <w:rPr>
          <w:rFonts w:ascii="Times New Roman" w:hAnsi="Times New Roman"/>
          <w:color w:val="000000"/>
        </w:rPr>
        <w:t>Description of a healthcare action, independent of the performance of the action.</w:t>
      </w:r>
    </w:p>
    <w:p w14:paraId="3C9A1FAC" w14:textId="77777777" w:rsidR="00331868" w:rsidRDefault="00331868" w:rsidP="00331868">
      <w:pPr>
        <w:rPr>
          <w:rFonts w:ascii="Times New Roman" w:hAnsi="Times New Roman"/>
        </w:rPr>
      </w:pPr>
    </w:p>
    <w:p w14:paraId="7FBDEE8F" w14:textId="77777777" w:rsidR="00331868" w:rsidRDefault="00331868" w:rsidP="00331868">
      <w:pPr>
        <w:rPr>
          <w:rFonts w:ascii="Times New Roman" w:hAnsi="Times New Roman"/>
        </w:rPr>
      </w:pPr>
    </w:p>
    <w:p w14:paraId="3475E56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A59428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9EF5BA5"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9B82A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EF7BD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46D90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499545B" w14:textId="77777777" w:rsidTr="00AE3867">
        <w:tc>
          <w:tcPr>
            <w:tcW w:w="2250" w:type="dxa"/>
            <w:tcBorders>
              <w:top w:val="single" w:sz="2" w:space="0" w:color="auto"/>
              <w:left w:val="single" w:sz="2" w:space="0" w:color="auto"/>
              <w:bottom w:val="single" w:sz="2" w:space="0" w:color="auto"/>
              <w:right w:val="single" w:sz="2" w:space="0" w:color="auto"/>
            </w:tcBorders>
          </w:tcPr>
          <w:p w14:paraId="5D59C2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8E69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6A6B8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AB77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1FCCF0"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E05E8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F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52D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1C1E8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F47988" w14:textId="77777777" w:rsidR="00331868" w:rsidRDefault="00331868" w:rsidP="00AE3867">
            <w:pPr>
              <w:rPr>
                <w:rFonts w:ascii="Times New Roman" w:hAnsi="Times New Roman"/>
                <w:color w:val="000000"/>
              </w:rPr>
            </w:pPr>
          </w:p>
          <w:p w14:paraId="4BE754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ADECDC6" w14:textId="77777777" w:rsidTr="00AE3867">
        <w:tc>
          <w:tcPr>
            <w:tcW w:w="2250" w:type="dxa"/>
            <w:tcBorders>
              <w:top w:val="single" w:sz="2" w:space="0" w:color="auto"/>
              <w:left w:val="single" w:sz="2" w:space="0" w:color="auto"/>
              <w:bottom w:val="single" w:sz="2" w:space="0" w:color="auto"/>
              <w:right w:val="single" w:sz="2" w:space="0" w:color="auto"/>
            </w:tcBorders>
          </w:tcPr>
          <w:p w14:paraId="0945E6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B2165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010B3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C799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51F8B0"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ABE7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9808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95BF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6A87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DDE344" w14:textId="77777777" w:rsidR="00331868" w:rsidRDefault="00331868" w:rsidP="00AE3867">
            <w:pPr>
              <w:rPr>
                <w:rFonts w:ascii="Times New Roman" w:hAnsi="Times New Roman"/>
                <w:color w:val="000000"/>
              </w:rPr>
            </w:pPr>
          </w:p>
          <w:p w14:paraId="25647B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2DB90D" w14:textId="77777777" w:rsidTr="00AE3867">
        <w:tc>
          <w:tcPr>
            <w:tcW w:w="2250" w:type="dxa"/>
            <w:tcBorders>
              <w:top w:val="single" w:sz="2" w:space="0" w:color="auto"/>
              <w:left w:val="single" w:sz="2" w:space="0" w:color="auto"/>
              <w:bottom w:val="single" w:sz="2" w:space="0" w:color="auto"/>
              <w:right w:val="single" w:sz="2" w:space="0" w:color="auto"/>
            </w:tcBorders>
          </w:tcPr>
          <w:p w14:paraId="7088F6F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177AA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DC021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48481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D02E61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341AF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9F04B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9C0E9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7E9A4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53128B" w14:textId="77777777" w:rsidR="00331868" w:rsidRDefault="00331868" w:rsidP="00AE3867">
            <w:pPr>
              <w:rPr>
                <w:rFonts w:ascii="Times New Roman" w:hAnsi="Times New Roman"/>
                <w:color w:val="000000"/>
              </w:rPr>
            </w:pPr>
          </w:p>
          <w:p w14:paraId="32FB56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21FF36B" w14:textId="77777777" w:rsidTr="00AE3867">
        <w:tc>
          <w:tcPr>
            <w:tcW w:w="2250" w:type="dxa"/>
            <w:tcBorders>
              <w:top w:val="single" w:sz="2" w:space="0" w:color="auto"/>
              <w:left w:val="single" w:sz="2" w:space="0" w:color="auto"/>
              <w:bottom w:val="single" w:sz="2" w:space="0" w:color="auto"/>
              <w:right w:val="single" w:sz="2" w:space="0" w:color="auto"/>
            </w:tcBorders>
          </w:tcPr>
          <w:p w14:paraId="482124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8426B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CF019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7DE5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E9070F"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20C0C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E118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756BB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0B1F4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6107FE1" w14:textId="77777777" w:rsidR="00331868" w:rsidRDefault="00331868" w:rsidP="00AE3867">
            <w:pPr>
              <w:rPr>
                <w:rFonts w:ascii="Times New Roman" w:hAnsi="Times New Roman"/>
                <w:color w:val="000000"/>
              </w:rPr>
            </w:pPr>
          </w:p>
          <w:p w14:paraId="320698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D16D278" w14:textId="77777777" w:rsidTr="00AE3867">
        <w:tc>
          <w:tcPr>
            <w:tcW w:w="2250" w:type="dxa"/>
            <w:tcBorders>
              <w:top w:val="single" w:sz="2" w:space="0" w:color="auto"/>
              <w:left w:val="single" w:sz="2" w:space="0" w:color="auto"/>
              <w:bottom w:val="single" w:sz="2" w:space="0" w:color="auto"/>
              <w:right w:val="single" w:sz="2" w:space="0" w:color="auto"/>
            </w:tcBorders>
          </w:tcPr>
          <w:p w14:paraId="5ECA23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C6274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DD29A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E92D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047165"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3C7F0F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77EE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FBE059"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9DA7A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A39EA5" w14:textId="77777777" w:rsidR="00331868" w:rsidRDefault="00331868" w:rsidP="00AE3867">
            <w:pPr>
              <w:rPr>
                <w:rFonts w:ascii="Times New Roman" w:hAnsi="Times New Roman"/>
                <w:color w:val="000000"/>
              </w:rPr>
            </w:pPr>
          </w:p>
          <w:p w14:paraId="1909EEB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2C184A9" w14:textId="77777777" w:rsidTr="00AE3867">
        <w:tc>
          <w:tcPr>
            <w:tcW w:w="2250" w:type="dxa"/>
            <w:tcBorders>
              <w:top w:val="single" w:sz="2" w:space="0" w:color="auto"/>
              <w:left w:val="single" w:sz="2" w:space="0" w:color="auto"/>
              <w:bottom w:val="single" w:sz="2" w:space="0" w:color="auto"/>
              <w:right w:val="single" w:sz="2" w:space="0" w:color="auto"/>
            </w:tcBorders>
          </w:tcPr>
          <w:p w14:paraId="5F951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63CFE7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FC30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D8651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AB5CA"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710CD4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31115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72AC5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7F4A63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E60274" w14:textId="77777777" w:rsidR="00331868" w:rsidRDefault="00331868" w:rsidP="00AE3867">
            <w:pPr>
              <w:rPr>
                <w:rFonts w:ascii="Times New Roman" w:hAnsi="Times New Roman"/>
                <w:color w:val="000000"/>
              </w:rPr>
            </w:pPr>
          </w:p>
          <w:p w14:paraId="09F90F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FAA1EC9" w14:textId="77777777" w:rsidTr="00AE3867">
        <w:tc>
          <w:tcPr>
            <w:tcW w:w="2250" w:type="dxa"/>
            <w:tcBorders>
              <w:top w:val="single" w:sz="2" w:space="0" w:color="auto"/>
              <w:left w:val="single" w:sz="2" w:space="0" w:color="auto"/>
              <w:bottom w:val="single" w:sz="2" w:space="0" w:color="auto"/>
              <w:right w:val="single" w:sz="2" w:space="0" w:color="auto"/>
            </w:tcBorders>
          </w:tcPr>
          <w:p w14:paraId="450B25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7A7C53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A461A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E814D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178B15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1E386C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5A00F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93F0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4438F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F1E999" w14:textId="77777777" w:rsidR="00331868" w:rsidRDefault="00331868" w:rsidP="00AE3867">
            <w:pPr>
              <w:rPr>
                <w:rFonts w:ascii="Times New Roman" w:hAnsi="Times New Roman"/>
                <w:color w:val="000000"/>
              </w:rPr>
            </w:pPr>
          </w:p>
          <w:p w14:paraId="719B58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B2FEA5" w14:textId="77777777" w:rsidTr="00AE3867">
        <w:tc>
          <w:tcPr>
            <w:tcW w:w="2250" w:type="dxa"/>
            <w:tcBorders>
              <w:top w:val="single" w:sz="2" w:space="0" w:color="auto"/>
              <w:left w:val="single" w:sz="2" w:space="0" w:color="auto"/>
              <w:bottom w:val="single" w:sz="2" w:space="0" w:color="auto"/>
              <w:right w:val="single" w:sz="2" w:space="0" w:color="auto"/>
            </w:tcBorders>
          </w:tcPr>
          <w:p w14:paraId="6C6C0A5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7D4A4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BDBC2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77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8A706A"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5C0793F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C4FF9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58E23E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9049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F89C90" w14:textId="77777777" w:rsidR="00331868" w:rsidRDefault="00331868" w:rsidP="00AE3867">
            <w:pPr>
              <w:rPr>
                <w:rFonts w:ascii="Times New Roman" w:hAnsi="Times New Roman"/>
                <w:color w:val="000000"/>
              </w:rPr>
            </w:pPr>
          </w:p>
          <w:p w14:paraId="5C9AE0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D58650" w14:textId="77777777" w:rsidTr="00AE3867">
        <w:tc>
          <w:tcPr>
            <w:tcW w:w="2250" w:type="dxa"/>
            <w:tcBorders>
              <w:top w:val="single" w:sz="2" w:space="0" w:color="auto"/>
              <w:left w:val="single" w:sz="2" w:space="0" w:color="auto"/>
              <w:bottom w:val="single" w:sz="2" w:space="0" w:color="auto"/>
              <w:right w:val="single" w:sz="2" w:space="0" w:color="auto"/>
            </w:tcBorders>
          </w:tcPr>
          <w:p w14:paraId="39DFE7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C0A7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CE4E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1611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AE878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49147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5F290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B65FB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C83C03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719655" w14:textId="77777777" w:rsidR="00331868" w:rsidRDefault="00331868" w:rsidP="00AE3867">
            <w:pPr>
              <w:rPr>
                <w:rFonts w:ascii="Times New Roman" w:hAnsi="Times New Roman"/>
                <w:color w:val="000000"/>
              </w:rPr>
            </w:pPr>
          </w:p>
          <w:p w14:paraId="61A115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8EB17C" w14:textId="77777777" w:rsidR="00331868" w:rsidRDefault="00331868" w:rsidP="00331868">
      <w:pPr>
        <w:rPr>
          <w:rFonts w:ascii="Times New Roman" w:hAnsi="Times New Roman"/>
          <w:color w:val="000000"/>
        </w:rPr>
      </w:pPr>
    </w:p>
    <w:p w14:paraId="023BB6C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24A4B3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7E04DE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31A888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BF5084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98C5D3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34E7F5" w14:textId="77777777" w:rsidR="00331868" w:rsidRDefault="00331868" w:rsidP="00AE3867">
            <w:pPr>
              <w:rPr>
                <w:rFonts w:ascii="Times New Roman" w:hAnsi="Times New Roman"/>
                <w:color w:val="000000"/>
              </w:rPr>
            </w:pPr>
            <w:r>
              <w:rPr>
                <w:rFonts w:ascii="Times New Roman" w:hAnsi="Times New Roman"/>
                <w:b/>
                <w:color w:val="000000"/>
              </w:rPr>
              <w:t>expectedPerformanceTime</w:t>
            </w:r>
            <w:r>
              <w:rPr>
                <w:rFonts w:ascii="Times New Roman" w:hAnsi="Times New Roman"/>
                <w:color w:val="000000"/>
              </w:rPr>
              <w:t xml:space="preserve"> TimePeriod</w:t>
            </w:r>
          </w:p>
          <w:p w14:paraId="33B36D75" w14:textId="77777777" w:rsidR="00331868" w:rsidRDefault="00331868" w:rsidP="00AE3867">
            <w:pPr>
              <w:rPr>
                <w:rFonts w:ascii="Times New Roman" w:hAnsi="Times New Roman"/>
                <w:color w:val="000000"/>
              </w:rPr>
            </w:pPr>
            <w:r>
              <w:rPr>
                <w:rFonts w:ascii="Times New Roman" w:hAnsi="Times New Roman"/>
                <w:color w:val="000000"/>
              </w:rPr>
              <w:t>Public</w:t>
            </w:r>
          </w:p>
          <w:p w14:paraId="057AF7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87D676" w14:textId="77777777" w:rsidR="00331868" w:rsidRDefault="00331868" w:rsidP="00AE3867">
            <w:pPr>
              <w:rPr>
                <w:rFonts w:ascii="Times New Roman" w:hAnsi="Times New Roman"/>
                <w:color w:val="000000"/>
              </w:rPr>
            </w:pPr>
          </w:p>
          <w:p w14:paraId="4B3B3FE3" w14:textId="77777777" w:rsidR="00331868" w:rsidRDefault="00331868" w:rsidP="00AE3867">
            <w:pPr>
              <w:rPr>
                <w:rFonts w:ascii="Times New Roman" w:hAnsi="Times New Roman"/>
                <w:color w:val="000000"/>
              </w:rPr>
            </w:pPr>
          </w:p>
          <w:p w14:paraId="3B0ECB32" w14:textId="77777777" w:rsidR="00331868" w:rsidRDefault="00331868" w:rsidP="00AE3867">
            <w:pPr>
              <w:rPr>
                <w:rFonts w:ascii="Times New Roman" w:hAnsi="Times New Roman"/>
                <w:color w:val="000000"/>
              </w:rPr>
            </w:pPr>
          </w:p>
          <w:p w14:paraId="41960DF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4A182AF" w14:textId="77777777" w:rsidR="00331868" w:rsidRDefault="00331868" w:rsidP="00AE3867">
            <w:pPr>
              <w:rPr>
                <w:rFonts w:ascii="Times New Roman" w:hAnsi="Times New Roman"/>
                <w:color w:val="000000"/>
              </w:rPr>
            </w:pPr>
            <w:r>
              <w:rPr>
                <w:rFonts w:ascii="Times New Roman" w:hAnsi="Times New Roman"/>
                <w:color w:val="000000"/>
              </w:rPr>
              <w:lastRenderedPageBreak/>
              <w:t>The time when the action is expected to be performed.</w:t>
            </w:r>
          </w:p>
        </w:tc>
        <w:tc>
          <w:tcPr>
            <w:tcW w:w="3060" w:type="dxa"/>
            <w:tcBorders>
              <w:top w:val="single" w:sz="2" w:space="0" w:color="auto"/>
              <w:left w:val="single" w:sz="2" w:space="0" w:color="auto"/>
              <w:bottom w:val="single" w:sz="2" w:space="0" w:color="auto"/>
              <w:right w:val="single" w:sz="2" w:space="0" w:color="auto"/>
            </w:tcBorders>
          </w:tcPr>
          <w:p w14:paraId="331F4CE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2D58E1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B8B1DD" w14:textId="77777777" w:rsidR="00331868" w:rsidRDefault="00331868" w:rsidP="00AE3867">
            <w:pPr>
              <w:rPr>
                <w:rFonts w:ascii="Times New Roman" w:hAnsi="Times New Roman"/>
                <w:color w:val="000000"/>
              </w:rPr>
            </w:pPr>
          </w:p>
        </w:tc>
      </w:tr>
    </w:tbl>
    <w:p w14:paraId="18E244A8" w14:textId="77777777" w:rsidR="00331868" w:rsidRDefault="00331868" w:rsidP="00331868">
      <w:pPr>
        <w:rPr>
          <w:rFonts w:ascii="Times New Roman" w:hAnsi="Times New Roman"/>
          <w:color w:val="000000"/>
        </w:rPr>
      </w:pPr>
    </w:p>
    <w:p w14:paraId="3B70A3CB" w14:textId="77777777" w:rsidR="00331868" w:rsidRDefault="00331868" w:rsidP="00331868">
      <w:pPr>
        <w:pStyle w:val="Heading2"/>
        <w:rPr>
          <w:bCs/>
          <w:szCs w:val="24"/>
          <w:lang w:val="en-US"/>
        </w:rPr>
      </w:pPr>
      <w:bookmarkStart w:id="2375" w:name="_Toc383183324"/>
      <w:r>
        <w:rPr>
          <w:bCs/>
          <w:szCs w:val="24"/>
          <w:lang w:val="en-US"/>
        </w:rPr>
        <w:t>ActionPhase</w:t>
      </w:r>
      <w:bookmarkEnd w:id="2375"/>
    </w:p>
    <w:p w14:paraId="6B48768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5F782A3" w14:textId="77777777" w:rsidR="00331868" w:rsidRDefault="00331868" w:rsidP="00331868">
      <w:pPr>
        <w:rPr>
          <w:rFonts w:ascii="Times New Roman" w:hAnsi="Times New Roman"/>
          <w:color w:val="000000"/>
        </w:rPr>
      </w:pPr>
    </w:p>
    <w:p w14:paraId="135B9B95" w14:textId="77777777" w:rsidR="00331868" w:rsidRDefault="00331868" w:rsidP="00331868">
      <w:r>
        <w:rPr>
          <w:rFonts w:ascii="Times New Roman" w:hAnsi="Times New Roman"/>
          <w:color w:val="000000"/>
        </w:rPr>
        <w:t>A healthcare action may evolve through multiple phases from being proposed, considered to being delivered and then completed. A statement about an action specifies the phase of that action.</w:t>
      </w:r>
    </w:p>
    <w:p w14:paraId="3C6C59FA" w14:textId="77777777" w:rsidR="00331868" w:rsidRDefault="00331868" w:rsidP="00331868">
      <w:pPr>
        <w:rPr>
          <w:rFonts w:ascii="Times New Roman" w:hAnsi="Times New Roman"/>
        </w:rPr>
      </w:pPr>
    </w:p>
    <w:p w14:paraId="23C4A42A" w14:textId="77777777" w:rsidR="00331868" w:rsidRDefault="00331868" w:rsidP="00331868">
      <w:pPr>
        <w:rPr>
          <w:rFonts w:ascii="Times New Roman" w:hAnsi="Times New Roman"/>
        </w:rPr>
      </w:pPr>
    </w:p>
    <w:p w14:paraId="49DA98A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FCE82A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21F1DC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C53BD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F95B94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DF2345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CB99B8D" w14:textId="77777777" w:rsidTr="00AE3867">
        <w:tc>
          <w:tcPr>
            <w:tcW w:w="2250" w:type="dxa"/>
            <w:tcBorders>
              <w:top w:val="single" w:sz="2" w:space="0" w:color="auto"/>
              <w:left w:val="single" w:sz="2" w:space="0" w:color="auto"/>
              <w:bottom w:val="single" w:sz="2" w:space="0" w:color="auto"/>
              <w:right w:val="single" w:sz="2" w:space="0" w:color="auto"/>
            </w:tcBorders>
          </w:tcPr>
          <w:p w14:paraId="007768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FFC97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5696B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FBF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C51184" w14:textId="77777777" w:rsidR="00331868" w:rsidRDefault="00331868" w:rsidP="00AE3867">
            <w:pPr>
              <w:rPr>
                <w:rFonts w:ascii="Times New Roman" w:hAnsi="Times New Roman"/>
                <w:color w:val="000000"/>
              </w:rPr>
            </w:pPr>
            <w:r>
              <w:rPr>
                <w:rFonts w:ascii="Times New Roman" w:hAnsi="Times New Roman"/>
                <w:color w:val="000000"/>
              </w:rPr>
              <w:t>Plan</w:t>
            </w:r>
          </w:p>
          <w:p w14:paraId="293DC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24DF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A1E78A" w14:textId="77777777" w:rsidR="00331868" w:rsidRDefault="00331868" w:rsidP="00AE3867">
            <w:pPr>
              <w:rPr>
                <w:rFonts w:ascii="Times New Roman" w:hAnsi="Times New Roman"/>
                <w:color w:val="000000"/>
              </w:rPr>
            </w:pPr>
            <w:r>
              <w:rPr>
                <w:rFonts w:ascii="Times New Roman" w:hAnsi="Times New Roman"/>
                <w:color w:val="000000"/>
              </w:rPr>
              <w:t>ActionPhase</w:t>
            </w:r>
          </w:p>
          <w:p w14:paraId="2D3C6A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CEBABF" w14:textId="77777777" w:rsidR="00331868" w:rsidRDefault="00331868" w:rsidP="00AE3867">
            <w:pPr>
              <w:rPr>
                <w:rFonts w:ascii="Times New Roman" w:hAnsi="Times New Roman"/>
                <w:color w:val="000000"/>
              </w:rPr>
            </w:pPr>
          </w:p>
          <w:p w14:paraId="72DEE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FA0905" w14:textId="77777777" w:rsidTr="00AE3867">
        <w:tc>
          <w:tcPr>
            <w:tcW w:w="2250" w:type="dxa"/>
            <w:tcBorders>
              <w:top w:val="single" w:sz="2" w:space="0" w:color="auto"/>
              <w:left w:val="single" w:sz="2" w:space="0" w:color="auto"/>
              <w:bottom w:val="single" w:sz="2" w:space="0" w:color="auto"/>
              <w:right w:val="single" w:sz="2" w:space="0" w:color="auto"/>
            </w:tcBorders>
          </w:tcPr>
          <w:p w14:paraId="279161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F4E31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CC9D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BFB6A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CF525A" w14:textId="77777777" w:rsidR="00331868" w:rsidRDefault="00331868" w:rsidP="00AE3867">
            <w:pPr>
              <w:rPr>
                <w:rFonts w:ascii="Times New Roman" w:hAnsi="Times New Roman"/>
                <w:color w:val="000000"/>
              </w:rPr>
            </w:pPr>
            <w:r>
              <w:rPr>
                <w:rFonts w:ascii="Times New Roman" w:hAnsi="Times New Roman"/>
                <w:color w:val="000000"/>
              </w:rPr>
              <w:t>Proposal</w:t>
            </w:r>
          </w:p>
          <w:p w14:paraId="4A9722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0736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C65708" w14:textId="77777777" w:rsidR="00331868" w:rsidRDefault="00331868" w:rsidP="00AE3867">
            <w:pPr>
              <w:rPr>
                <w:rFonts w:ascii="Times New Roman" w:hAnsi="Times New Roman"/>
                <w:color w:val="000000"/>
              </w:rPr>
            </w:pPr>
            <w:r>
              <w:rPr>
                <w:rFonts w:ascii="Times New Roman" w:hAnsi="Times New Roman"/>
                <w:color w:val="000000"/>
              </w:rPr>
              <w:t>ActionPhase</w:t>
            </w:r>
          </w:p>
          <w:p w14:paraId="6205CAB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3F7FAB" w14:textId="77777777" w:rsidR="00331868" w:rsidRDefault="00331868" w:rsidP="00AE3867">
            <w:pPr>
              <w:rPr>
                <w:rFonts w:ascii="Times New Roman" w:hAnsi="Times New Roman"/>
                <w:color w:val="000000"/>
              </w:rPr>
            </w:pPr>
          </w:p>
          <w:p w14:paraId="06116F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87ECB0" w14:textId="77777777" w:rsidTr="00AE3867">
        <w:tc>
          <w:tcPr>
            <w:tcW w:w="2250" w:type="dxa"/>
            <w:tcBorders>
              <w:top w:val="single" w:sz="2" w:space="0" w:color="auto"/>
              <w:left w:val="single" w:sz="2" w:space="0" w:color="auto"/>
              <w:bottom w:val="single" w:sz="2" w:space="0" w:color="auto"/>
              <w:right w:val="single" w:sz="2" w:space="0" w:color="auto"/>
            </w:tcBorders>
          </w:tcPr>
          <w:p w14:paraId="4438FBF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926922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C1220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4354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009F22" w14:textId="77777777" w:rsidR="00331868" w:rsidRDefault="00331868" w:rsidP="00AE3867">
            <w:pPr>
              <w:rPr>
                <w:rFonts w:ascii="Times New Roman" w:hAnsi="Times New Roman"/>
                <w:color w:val="000000"/>
              </w:rPr>
            </w:pPr>
            <w:r>
              <w:rPr>
                <w:rFonts w:ascii="Times New Roman" w:hAnsi="Times New Roman"/>
                <w:color w:val="000000"/>
              </w:rPr>
              <w:t>Order</w:t>
            </w:r>
          </w:p>
          <w:p w14:paraId="5BE5A6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442C30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1661E" w14:textId="77777777" w:rsidR="00331868" w:rsidRDefault="00331868" w:rsidP="00AE3867">
            <w:pPr>
              <w:rPr>
                <w:rFonts w:ascii="Times New Roman" w:hAnsi="Times New Roman"/>
                <w:color w:val="000000"/>
              </w:rPr>
            </w:pPr>
            <w:r>
              <w:rPr>
                <w:rFonts w:ascii="Times New Roman" w:hAnsi="Times New Roman"/>
                <w:color w:val="000000"/>
              </w:rPr>
              <w:t>ActionPhase</w:t>
            </w:r>
          </w:p>
          <w:p w14:paraId="47F787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041A97" w14:textId="77777777" w:rsidR="00331868" w:rsidRDefault="00331868" w:rsidP="00AE3867">
            <w:pPr>
              <w:rPr>
                <w:rFonts w:ascii="Times New Roman" w:hAnsi="Times New Roman"/>
                <w:color w:val="000000"/>
              </w:rPr>
            </w:pPr>
          </w:p>
          <w:p w14:paraId="7E7D07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F60F07" w14:textId="77777777" w:rsidTr="00AE3867">
        <w:tc>
          <w:tcPr>
            <w:tcW w:w="2250" w:type="dxa"/>
            <w:tcBorders>
              <w:top w:val="single" w:sz="2" w:space="0" w:color="auto"/>
              <w:left w:val="single" w:sz="2" w:space="0" w:color="auto"/>
              <w:bottom w:val="single" w:sz="2" w:space="0" w:color="auto"/>
              <w:right w:val="single" w:sz="2" w:space="0" w:color="auto"/>
            </w:tcBorders>
          </w:tcPr>
          <w:p w14:paraId="028FD21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27C62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8DC8D2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2076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810B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29AF37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E59D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D47E9E" w14:textId="77777777" w:rsidR="00331868" w:rsidRDefault="00331868" w:rsidP="00AE3867">
            <w:pPr>
              <w:rPr>
                <w:rFonts w:ascii="Times New Roman" w:hAnsi="Times New Roman"/>
                <w:color w:val="000000"/>
              </w:rPr>
            </w:pPr>
            <w:r>
              <w:rPr>
                <w:rFonts w:ascii="Times New Roman" w:hAnsi="Times New Roman"/>
                <w:color w:val="000000"/>
              </w:rPr>
              <w:t>ActionPhase</w:t>
            </w:r>
          </w:p>
          <w:p w14:paraId="130A33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956BBF8" w14:textId="77777777" w:rsidR="00331868" w:rsidRDefault="00331868" w:rsidP="00AE3867">
            <w:pPr>
              <w:rPr>
                <w:rFonts w:ascii="Times New Roman" w:hAnsi="Times New Roman"/>
                <w:color w:val="000000"/>
              </w:rPr>
            </w:pPr>
          </w:p>
          <w:p w14:paraId="5F75DE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5AB4CB8" w14:textId="77777777" w:rsidR="00331868" w:rsidRDefault="00331868" w:rsidP="00331868">
      <w:pPr>
        <w:rPr>
          <w:rFonts w:ascii="Times New Roman" w:hAnsi="Times New Roman"/>
          <w:color w:val="000000"/>
        </w:rPr>
      </w:pPr>
    </w:p>
    <w:p w14:paraId="57AB0C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9BB81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7FD2D4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6BF984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F408859"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E3E872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588B6" w14:textId="77777777" w:rsidR="00331868" w:rsidRDefault="00331868" w:rsidP="00AE3867">
            <w:pPr>
              <w:rPr>
                <w:rFonts w:ascii="Times New Roman" w:hAnsi="Times New Roman"/>
                <w:color w:val="000000"/>
              </w:rPr>
            </w:pPr>
            <w:r>
              <w:rPr>
                <w:rFonts w:ascii="Times New Roman" w:hAnsi="Times New Roman"/>
                <w:b/>
                <w:color w:val="000000"/>
              </w:rPr>
              <w:t>currentStatus</w:t>
            </w:r>
            <w:r>
              <w:rPr>
                <w:rFonts w:ascii="Times New Roman" w:hAnsi="Times New Roman"/>
                <w:color w:val="000000"/>
              </w:rPr>
              <w:t xml:space="preserve"> ActionStatus</w:t>
            </w:r>
          </w:p>
          <w:p w14:paraId="473A9871" w14:textId="77777777" w:rsidR="00331868" w:rsidRDefault="00331868" w:rsidP="00AE3867">
            <w:pPr>
              <w:rPr>
                <w:rFonts w:ascii="Times New Roman" w:hAnsi="Times New Roman"/>
                <w:color w:val="000000"/>
              </w:rPr>
            </w:pPr>
            <w:r>
              <w:rPr>
                <w:rFonts w:ascii="Times New Roman" w:hAnsi="Times New Roman"/>
                <w:color w:val="000000"/>
              </w:rPr>
              <w:t>Public</w:t>
            </w:r>
          </w:p>
          <w:p w14:paraId="2DF6F74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A0D0D" w14:textId="77777777" w:rsidR="00331868" w:rsidRDefault="00331868" w:rsidP="00AE3867">
            <w:pPr>
              <w:rPr>
                <w:rFonts w:ascii="Times New Roman" w:hAnsi="Times New Roman"/>
                <w:color w:val="000000"/>
              </w:rPr>
            </w:pPr>
          </w:p>
          <w:p w14:paraId="4353A1E2" w14:textId="77777777" w:rsidR="00331868" w:rsidRDefault="00331868" w:rsidP="00AE3867">
            <w:pPr>
              <w:rPr>
                <w:rFonts w:ascii="Times New Roman" w:hAnsi="Times New Roman"/>
                <w:color w:val="000000"/>
              </w:rPr>
            </w:pPr>
          </w:p>
          <w:p w14:paraId="7A76462C" w14:textId="77777777" w:rsidR="00331868" w:rsidRDefault="00331868" w:rsidP="00AE3867">
            <w:pPr>
              <w:rPr>
                <w:rFonts w:ascii="Times New Roman" w:hAnsi="Times New Roman"/>
                <w:color w:val="000000"/>
              </w:rPr>
            </w:pPr>
          </w:p>
          <w:p w14:paraId="266EF5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CC2DF4" w14:textId="77777777" w:rsidR="00331868" w:rsidRDefault="00331868" w:rsidP="00AE3867">
            <w:pPr>
              <w:rPr>
                <w:rFonts w:ascii="Times New Roman" w:hAnsi="Times New Roman"/>
                <w:color w:val="000000"/>
              </w:rPr>
            </w:pPr>
            <w:r>
              <w:rPr>
                <w:rFonts w:ascii="Times New Roman" w:hAnsi="Times New Roman"/>
                <w:color w:val="000000"/>
              </w:rPr>
              <w:t>The status of an action. It is expected that the range of values for statusCode (i.e., the value set) will vary by the subtypes of ActionPhase. For example, Proposal might have one of its status value as Declined.</w:t>
            </w:r>
          </w:p>
        </w:tc>
        <w:tc>
          <w:tcPr>
            <w:tcW w:w="3060" w:type="dxa"/>
            <w:tcBorders>
              <w:top w:val="single" w:sz="2" w:space="0" w:color="auto"/>
              <w:left w:val="single" w:sz="2" w:space="0" w:color="auto"/>
              <w:bottom w:val="single" w:sz="2" w:space="0" w:color="auto"/>
              <w:right w:val="single" w:sz="2" w:space="0" w:color="auto"/>
            </w:tcBorders>
          </w:tcPr>
          <w:p w14:paraId="790B9A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43FD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5A10AD" w14:textId="77777777" w:rsidR="00331868" w:rsidRDefault="00331868" w:rsidP="00AE3867">
            <w:pPr>
              <w:rPr>
                <w:rFonts w:ascii="Times New Roman" w:hAnsi="Times New Roman"/>
                <w:color w:val="000000"/>
              </w:rPr>
            </w:pPr>
          </w:p>
        </w:tc>
      </w:tr>
      <w:tr w:rsidR="00331868" w14:paraId="35CE4DF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FD4AA61" w14:textId="77777777" w:rsidR="00331868" w:rsidRDefault="00331868" w:rsidP="00AE3867">
            <w:pPr>
              <w:rPr>
                <w:rFonts w:ascii="Times New Roman" w:hAnsi="Times New Roman"/>
                <w:color w:val="000000"/>
              </w:rPr>
            </w:pPr>
            <w:bookmarkStart w:id="2376" w:name="BKM_E49EE709_13A6_4B21_9402_4295FD21E3BE"/>
            <w:r>
              <w:rPr>
                <w:rFonts w:ascii="Times New Roman" w:hAnsi="Times New Roman"/>
                <w:b/>
                <w:color w:val="000000"/>
              </w:rPr>
              <w:lastRenderedPageBreak/>
              <w:t>statusHistory</w:t>
            </w:r>
            <w:r>
              <w:rPr>
                <w:rFonts w:ascii="Times New Roman" w:hAnsi="Times New Roman"/>
                <w:color w:val="000000"/>
              </w:rPr>
              <w:t xml:space="preserve"> ActionStatus</w:t>
            </w:r>
          </w:p>
          <w:p w14:paraId="2C992DB2" w14:textId="77777777" w:rsidR="00331868" w:rsidRDefault="00331868" w:rsidP="00AE3867">
            <w:pPr>
              <w:rPr>
                <w:rFonts w:ascii="Times New Roman" w:hAnsi="Times New Roman"/>
                <w:color w:val="000000"/>
              </w:rPr>
            </w:pPr>
            <w:r>
              <w:rPr>
                <w:rFonts w:ascii="Times New Roman" w:hAnsi="Times New Roman"/>
                <w:color w:val="000000"/>
              </w:rPr>
              <w:t>Public</w:t>
            </w:r>
          </w:p>
          <w:p w14:paraId="0B7AD3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FFFF02" w14:textId="77777777" w:rsidR="00331868" w:rsidRDefault="00331868" w:rsidP="00AE3867">
            <w:pPr>
              <w:rPr>
                <w:rFonts w:ascii="Times New Roman" w:hAnsi="Times New Roman"/>
                <w:color w:val="000000"/>
              </w:rPr>
            </w:pPr>
          </w:p>
          <w:p w14:paraId="54E69C4F"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2E075F77" w14:textId="77777777" w:rsidR="00331868" w:rsidRDefault="00331868" w:rsidP="00AE3867">
            <w:pPr>
              <w:rPr>
                <w:rFonts w:ascii="Times New Roman" w:hAnsi="Times New Roman"/>
                <w:color w:val="000000"/>
              </w:rPr>
            </w:pPr>
          </w:p>
          <w:p w14:paraId="6BE61DC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10B141" w14:textId="77777777" w:rsidR="00331868" w:rsidRDefault="00331868" w:rsidP="00AE3867">
            <w:pPr>
              <w:rPr>
                <w:rFonts w:ascii="Times New Roman" w:hAnsi="Times New Roman"/>
                <w:color w:val="000000"/>
              </w:rPr>
            </w:pPr>
            <w:r>
              <w:rPr>
                <w:rFonts w:ascii="Times New Roman" w:hAnsi="Times New Roman"/>
                <w:color w:val="000000"/>
              </w:rPr>
              <w:t>The past statuses of this action, e.g., an order may evolve from draft to placed to in progress to completed or canceled.</w:t>
            </w:r>
          </w:p>
        </w:tc>
        <w:tc>
          <w:tcPr>
            <w:tcW w:w="3060" w:type="dxa"/>
            <w:tcBorders>
              <w:top w:val="single" w:sz="2" w:space="0" w:color="auto"/>
              <w:left w:val="single" w:sz="2" w:space="0" w:color="auto"/>
              <w:bottom w:val="single" w:sz="2" w:space="0" w:color="auto"/>
              <w:right w:val="single" w:sz="2" w:space="0" w:color="auto"/>
            </w:tcBorders>
          </w:tcPr>
          <w:p w14:paraId="796D0E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DA3E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ADBA3B" w14:textId="77777777" w:rsidR="00331868" w:rsidRDefault="00331868" w:rsidP="00AE3867">
            <w:pPr>
              <w:rPr>
                <w:rFonts w:ascii="Times New Roman" w:hAnsi="Times New Roman"/>
                <w:color w:val="000000"/>
              </w:rPr>
            </w:pPr>
          </w:p>
        </w:tc>
        <w:bookmarkEnd w:id="2376"/>
      </w:tr>
    </w:tbl>
    <w:p w14:paraId="4692B39C" w14:textId="77777777" w:rsidR="00331868" w:rsidRDefault="00331868" w:rsidP="00331868">
      <w:pPr>
        <w:rPr>
          <w:rFonts w:ascii="Times New Roman" w:hAnsi="Times New Roman"/>
          <w:color w:val="000000"/>
        </w:rPr>
      </w:pPr>
    </w:p>
    <w:p w14:paraId="05013334" w14:textId="77777777" w:rsidR="00331868" w:rsidRDefault="00331868" w:rsidP="00331868">
      <w:pPr>
        <w:pStyle w:val="Heading2"/>
        <w:rPr>
          <w:bCs/>
          <w:szCs w:val="24"/>
          <w:lang w:val="en-US"/>
        </w:rPr>
      </w:pPr>
      <w:bookmarkStart w:id="2377" w:name="_Toc383183325"/>
      <w:bookmarkStart w:id="2378" w:name="BKM_FD3C4EF6_8307_4289_B9D5_FE7CD822FE4D"/>
      <w:r>
        <w:rPr>
          <w:bCs/>
          <w:szCs w:val="24"/>
          <w:lang w:val="en-US"/>
        </w:rPr>
        <w:t>ActionStatus</w:t>
      </w:r>
      <w:bookmarkEnd w:id="2377"/>
    </w:p>
    <w:p w14:paraId="1A1608F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A62B29D" w14:textId="77777777" w:rsidR="00331868" w:rsidRDefault="00331868" w:rsidP="00331868">
      <w:pPr>
        <w:rPr>
          <w:rFonts w:ascii="Times New Roman" w:hAnsi="Times New Roman"/>
          <w:color w:val="000000"/>
        </w:rPr>
      </w:pPr>
    </w:p>
    <w:p w14:paraId="176B046F" w14:textId="77777777" w:rsidR="00331868" w:rsidRDefault="00331868" w:rsidP="00331868">
      <w:r>
        <w:rPr>
          <w:rFonts w:ascii="Times New Roman" w:hAnsi="Times New Roman"/>
          <w:color w:val="000000"/>
        </w:rPr>
        <w:t>Class describing the status of an action.</w:t>
      </w:r>
    </w:p>
    <w:p w14:paraId="7F95D02A" w14:textId="77777777" w:rsidR="00331868" w:rsidRDefault="00331868" w:rsidP="00331868">
      <w:pPr>
        <w:rPr>
          <w:rFonts w:ascii="Times New Roman" w:hAnsi="Times New Roman"/>
        </w:rPr>
      </w:pPr>
    </w:p>
    <w:p w14:paraId="315FE427" w14:textId="77777777" w:rsidR="00331868" w:rsidRDefault="00331868" w:rsidP="00331868">
      <w:pPr>
        <w:rPr>
          <w:rFonts w:ascii="Times New Roman" w:hAnsi="Times New Roman"/>
        </w:rPr>
      </w:pPr>
    </w:p>
    <w:p w14:paraId="46C0809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D6FF1C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212D5B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9D765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ED0DB0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92751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9AAB97" w14:textId="77777777" w:rsidR="00331868" w:rsidRDefault="00331868" w:rsidP="00AE3867">
            <w:pPr>
              <w:rPr>
                <w:rFonts w:ascii="Times New Roman" w:hAnsi="Times New Roman"/>
                <w:color w:val="000000"/>
              </w:rPr>
            </w:pPr>
            <w:r>
              <w:rPr>
                <w:rFonts w:ascii="Times New Roman" w:hAnsi="Times New Roman"/>
                <w:b/>
                <w:color w:val="000000"/>
              </w:rPr>
              <w:t>reason</w:t>
            </w:r>
            <w:r>
              <w:rPr>
                <w:rFonts w:ascii="Times New Roman" w:hAnsi="Times New Roman"/>
                <w:color w:val="000000"/>
              </w:rPr>
              <w:t xml:space="preserve"> Code</w:t>
            </w:r>
          </w:p>
          <w:p w14:paraId="1AB5B379" w14:textId="77777777" w:rsidR="00331868" w:rsidRDefault="00331868" w:rsidP="00AE3867">
            <w:pPr>
              <w:rPr>
                <w:rFonts w:ascii="Times New Roman" w:hAnsi="Times New Roman"/>
                <w:color w:val="000000"/>
              </w:rPr>
            </w:pPr>
            <w:r>
              <w:rPr>
                <w:rFonts w:ascii="Times New Roman" w:hAnsi="Times New Roman"/>
                <w:color w:val="000000"/>
              </w:rPr>
              <w:t>Public</w:t>
            </w:r>
          </w:p>
          <w:p w14:paraId="47B2E6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51CDE4" w14:textId="77777777" w:rsidR="00331868" w:rsidRDefault="00331868" w:rsidP="00AE3867">
            <w:pPr>
              <w:rPr>
                <w:rFonts w:ascii="Times New Roman" w:hAnsi="Times New Roman"/>
                <w:color w:val="000000"/>
              </w:rPr>
            </w:pPr>
          </w:p>
          <w:p w14:paraId="1E547BB9" w14:textId="77777777" w:rsidR="00331868" w:rsidRDefault="00331868" w:rsidP="00AE3867">
            <w:pPr>
              <w:rPr>
                <w:rFonts w:ascii="Times New Roman" w:hAnsi="Times New Roman"/>
                <w:color w:val="000000"/>
              </w:rPr>
            </w:pPr>
          </w:p>
          <w:p w14:paraId="2A1B1E28" w14:textId="77777777" w:rsidR="00331868" w:rsidRDefault="00331868" w:rsidP="00AE3867">
            <w:pPr>
              <w:rPr>
                <w:rFonts w:ascii="Times New Roman" w:hAnsi="Times New Roman"/>
                <w:color w:val="000000"/>
              </w:rPr>
            </w:pPr>
          </w:p>
          <w:p w14:paraId="6D60B5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23222AB" w14:textId="77777777" w:rsidR="00331868" w:rsidRDefault="00331868" w:rsidP="00AE3867">
            <w:pPr>
              <w:rPr>
                <w:rFonts w:ascii="Times New Roman" w:hAnsi="Times New Roman"/>
                <w:color w:val="000000"/>
              </w:rPr>
            </w:pPr>
            <w:r>
              <w:rPr>
                <w:rFonts w:ascii="Times New Roman" w:hAnsi="Times New Roman"/>
                <w:color w:val="000000"/>
              </w:rPr>
              <w:t>A coded reason for the status. This is used typically when the status indicates the action was canceled, rejected, or not performed. E.g., patient declined.</w:t>
            </w:r>
          </w:p>
        </w:tc>
        <w:tc>
          <w:tcPr>
            <w:tcW w:w="3060" w:type="dxa"/>
            <w:tcBorders>
              <w:top w:val="single" w:sz="2" w:space="0" w:color="auto"/>
              <w:left w:val="single" w:sz="2" w:space="0" w:color="auto"/>
              <w:bottom w:val="single" w:sz="2" w:space="0" w:color="auto"/>
              <w:right w:val="single" w:sz="2" w:space="0" w:color="auto"/>
            </w:tcBorders>
          </w:tcPr>
          <w:p w14:paraId="4868D4D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8BAD4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768DB6" w14:textId="77777777" w:rsidR="00331868" w:rsidRDefault="00331868" w:rsidP="00AE3867">
            <w:pPr>
              <w:rPr>
                <w:rFonts w:ascii="Times New Roman" w:hAnsi="Times New Roman"/>
                <w:color w:val="000000"/>
              </w:rPr>
            </w:pPr>
          </w:p>
        </w:tc>
      </w:tr>
      <w:tr w:rsidR="00331868" w14:paraId="186F7E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7E4CD5" w14:textId="77777777" w:rsidR="00331868" w:rsidRDefault="00331868" w:rsidP="00AE3867">
            <w:pPr>
              <w:rPr>
                <w:rFonts w:ascii="Times New Roman" w:hAnsi="Times New Roman"/>
                <w:color w:val="000000"/>
              </w:rPr>
            </w:pPr>
            <w:bookmarkStart w:id="2379" w:name="BKM_D049F301_FCF1_455F_8DC9_DB8CD233A4F3"/>
            <w:r>
              <w:rPr>
                <w:rFonts w:ascii="Times New Roman" w:hAnsi="Times New Roman"/>
                <w:b/>
                <w:color w:val="000000"/>
              </w:rPr>
              <w:t>statusCode</w:t>
            </w:r>
            <w:r>
              <w:rPr>
                <w:rFonts w:ascii="Times New Roman" w:hAnsi="Times New Roman"/>
                <w:color w:val="000000"/>
              </w:rPr>
              <w:t xml:space="preserve"> Code</w:t>
            </w:r>
          </w:p>
          <w:p w14:paraId="3C566484" w14:textId="77777777" w:rsidR="00331868" w:rsidRDefault="00331868" w:rsidP="00AE3867">
            <w:pPr>
              <w:rPr>
                <w:rFonts w:ascii="Times New Roman" w:hAnsi="Times New Roman"/>
                <w:color w:val="000000"/>
              </w:rPr>
            </w:pPr>
            <w:r>
              <w:rPr>
                <w:rFonts w:ascii="Times New Roman" w:hAnsi="Times New Roman"/>
                <w:color w:val="000000"/>
              </w:rPr>
              <w:t>Public</w:t>
            </w:r>
          </w:p>
          <w:p w14:paraId="595AED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4F6D09" w14:textId="77777777" w:rsidR="00331868" w:rsidRDefault="00331868" w:rsidP="00AE3867">
            <w:pPr>
              <w:rPr>
                <w:rFonts w:ascii="Times New Roman" w:hAnsi="Times New Roman"/>
                <w:color w:val="000000"/>
              </w:rPr>
            </w:pPr>
          </w:p>
          <w:p w14:paraId="5216AA9D" w14:textId="77777777" w:rsidR="00331868" w:rsidRDefault="00331868" w:rsidP="00AE3867">
            <w:pPr>
              <w:rPr>
                <w:rFonts w:ascii="Times New Roman" w:hAnsi="Times New Roman"/>
                <w:color w:val="000000"/>
              </w:rPr>
            </w:pPr>
          </w:p>
          <w:p w14:paraId="4A9C39A7" w14:textId="77777777" w:rsidR="00331868" w:rsidRDefault="00331868" w:rsidP="00AE3867">
            <w:pPr>
              <w:rPr>
                <w:rFonts w:ascii="Times New Roman" w:hAnsi="Times New Roman"/>
                <w:color w:val="000000"/>
              </w:rPr>
            </w:pPr>
          </w:p>
          <w:p w14:paraId="665C95B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E90D84" w14:textId="77777777" w:rsidR="00331868" w:rsidRDefault="00331868" w:rsidP="00AE3867">
            <w:pPr>
              <w:rPr>
                <w:rFonts w:ascii="Times New Roman" w:hAnsi="Times New Roman"/>
                <w:color w:val="000000"/>
              </w:rPr>
            </w:pPr>
            <w:r>
              <w:rPr>
                <w:rFonts w:ascii="Times New Roman" w:hAnsi="Times New Roman"/>
                <w:color w:val="000000"/>
              </w:rPr>
              <w:t>A coded value for the status, e.g., Completed, Rejected, Pending</w:t>
            </w:r>
          </w:p>
        </w:tc>
        <w:tc>
          <w:tcPr>
            <w:tcW w:w="3060" w:type="dxa"/>
            <w:tcBorders>
              <w:top w:val="single" w:sz="2" w:space="0" w:color="auto"/>
              <w:left w:val="single" w:sz="2" w:space="0" w:color="auto"/>
              <w:bottom w:val="single" w:sz="2" w:space="0" w:color="auto"/>
              <w:right w:val="single" w:sz="2" w:space="0" w:color="auto"/>
            </w:tcBorders>
          </w:tcPr>
          <w:p w14:paraId="6FB827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D4A7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343204" w14:textId="77777777" w:rsidR="00331868" w:rsidRDefault="00331868" w:rsidP="00AE3867">
            <w:pPr>
              <w:rPr>
                <w:rFonts w:ascii="Times New Roman" w:hAnsi="Times New Roman"/>
                <w:color w:val="000000"/>
              </w:rPr>
            </w:pPr>
          </w:p>
        </w:tc>
        <w:bookmarkEnd w:id="2379"/>
      </w:tr>
      <w:tr w:rsidR="00331868" w14:paraId="0F603F8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65EC4C" w14:textId="77777777" w:rsidR="00331868" w:rsidRDefault="00331868" w:rsidP="00AE3867">
            <w:pPr>
              <w:rPr>
                <w:rFonts w:ascii="Times New Roman" w:hAnsi="Times New Roman"/>
                <w:color w:val="000000"/>
              </w:rPr>
            </w:pPr>
            <w:bookmarkStart w:id="2380" w:name="BKM_EC5E5DE7_47A3_46A1_AE84_114DE35B1C80"/>
            <w:r>
              <w:rPr>
                <w:rFonts w:ascii="Times New Roman" w:hAnsi="Times New Roman"/>
                <w:b/>
                <w:color w:val="000000"/>
              </w:rPr>
              <w:t>updated</w:t>
            </w:r>
            <w:r>
              <w:rPr>
                <w:rFonts w:ascii="Times New Roman" w:hAnsi="Times New Roman"/>
                <w:color w:val="000000"/>
              </w:rPr>
              <w:t xml:space="preserve"> TimePoint</w:t>
            </w:r>
          </w:p>
          <w:p w14:paraId="4926E60B" w14:textId="77777777" w:rsidR="00331868" w:rsidRDefault="00331868" w:rsidP="00AE3867">
            <w:pPr>
              <w:rPr>
                <w:rFonts w:ascii="Times New Roman" w:hAnsi="Times New Roman"/>
                <w:color w:val="000000"/>
              </w:rPr>
            </w:pPr>
            <w:r>
              <w:rPr>
                <w:rFonts w:ascii="Times New Roman" w:hAnsi="Times New Roman"/>
                <w:color w:val="000000"/>
              </w:rPr>
              <w:t>Public</w:t>
            </w:r>
          </w:p>
          <w:p w14:paraId="745403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282D7C" w14:textId="77777777" w:rsidR="00331868" w:rsidRDefault="00331868" w:rsidP="00AE3867">
            <w:pPr>
              <w:rPr>
                <w:rFonts w:ascii="Times New Roman" w:hAnsi="Times New Roman"/>
                <w:color w:val="000000"/>
              </w:rPr>
            </w:pPr>
          </w:p>
          <w:p w14:paraId="5E65CE7A" w14:textId="77777777" w:rsidR="00331868" w:rsidRDefault="00331868" w:rsidP="00AE3867">
            <w:pPr>
              <w:rPr>
                <w:rFonts w:ascii="Times New Roman" w:hAnsi="Times New Roman"/>
                <w:color w:val="000000"/>
              </w:rPr>
            </w:pPr>
          </w:p>
          <w:p w14:paraId="02AF15C3" w14:textId="77777777" w:rsidR="00331868" w:rsidRDefault="00331868" w:rsidP="00AE3867">
            <w:pPr>
              <w:rPr>
                <w:rFonts w:ascii="Times New Roman" w:hAnsi="Times New Roman"/>
                <w:color w:val="000000"/>
              </w:rPr>
            </w:pPr>
          </w:p>
          <w:p w14:paraId="11E27B7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8A80CE1" w14:textId="77777777" w:rsidR="00331868" w:rsidRDefault="00331868" w:rsidP="00AE3867">
            <w:pPr>
              <w:rPr>
                <w:rFonts w:ascii="Times New Roman" w:hAnsi="Times New Roman"/>
                <w:color w:val="000000"/>
              </w:rPr>
            </w:pPr>
            <w:r>
              <w:rPr>
                <w:rFonts w:ascii="Times New Roman" w:hAnsi="Times New Roman"/>
                <w:color w:val="000000"/>
              </w:rPr>
              <w:t>The date and time when the status was updated.</w:t>
            </w:r>
          </w:p>
        </w:tc>
        <w:tc>
          <w:tcPr>
            <w:tcW w:w="3060" w:type="dxa"/>
            <w:tcBorders>
              <w:top w:val="single" w:sz="2" w:space="0" w:color="auto"/>
              <w:left w:val="single" w:sz="2" w:space="0" w:color="auto"/>
              <w:bottom w:val="single" w:sz="2" w:space="0" w:color="auto"/>
              <w:right w:val="single" w:sz="2" w:space="0" w:color="auto"/>
            </w:tcBorders>
          </w:tcPr>
          <w:p w14:paraId="2202F3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6442E3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E0770" w14:textId="77777777" w:rsidR="00331868" w:rsidRDefault="00331868" w:rsidP="00AE3867">
            <w:pPr>
              <w:rPr>
                <w:rFonts w:ascii="Times New Roman" w:hAnsi="Times New Roman"/>
                <w:color w:val="000000"/>
              </w:rPr>
            </w:pPr>
          </w:p>
        </w:tc>
        <w:bookmarkEnd w:id="2380"/>
      </w:tr>
      <w:bookmarkEnd w:id="2378"/>
    </w:tbl>
    <w:p w14:paraId="7A7146AC" w14:textId="77777777" w:rsidR="00331868" w:rsidRDefault="00331868" w:rsidP="00331868">
      <w:pPr>
        <w:rPr>
          <w:rFonts w:ascii="Times New Roman" w:hAnsi="Times New Roman"/>
          <w:color w:val="000000"/>
        </w:rPr>
      </w:pPr>
    </w:p>
    <w:p w14:paraId="66B13CA1" w14:textId="77777777" w:rsidR="00331868" w:rsidRDefault="00331868" w:rsidP="00331868">
      <w:pPr>
        <w:pStyle w:val="Heading2"/>
        <w:rPr>
          <w:bCs/>
          <w:szCs w:val="24"/>
          <w:lang w:val="en-US"/>
        </w:rPr>
      </w:pPr>
      <w:bookmarkStart w:id="2381" w:name="_Toc383183326"/>
      <w:r>
        <w:rPr>
          <w:bCs/>
          <w:szCs w:val="24"/>
          <w:lang w:val="en-US"/>
        </w:rPr>
        <w:lastRenderedPageBreak/>
        <w:t>Activity</w:t>
      </w:r>
      <w:bookmarkEnd w:id="2381"/>
    </w:p>
    <w:p w14:paraId="386FC7F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3579358" w14:textId="77777777" w:rsidR="00331868" w:rsidRDefault="00331868" w:rsidP="00331868">
      <w:pPr>
        <w:rPr>
          <w:rFonts w:ascii="Times New Roman" w:hAnsi="Times New Roman"/>
          <w:color w:val="000000"/>
        </w:rPr>
      </w:pPr>
    </w:p>
    <w:p w14:paraId="41BC626C" w14:textId="77777777" w:rsidR="00331868" w:rsidRDefault="00331868" w:rsidP="00331868">
      <w:pPr>
        <w:rPr>
          <w:rFonts w:ascii="Times New Roman" w:hAnsi="Times New Roman"/>
          <w:color w:val="000000"/>
        </w:rPr>
      </w:pPr>
      <w:r>
        <w:rPr>
          <w:rFonts w:ascii="Times New Roman" w:hAnsi="Times New Roman"/>
          <w:color w:val="000000"/>
        </w:rPr>
        <w:t>A defined task within the performance of the overall action. e.g., administration of sedation prior to a procedure.</w:t>
      </w:r>
    </w:p>
    <w:p w14:paraId="73189FB3" w14:textId="77777777" w:rsidR="00331868" w:rsidRDefault="00331868" w:rsidP="00331868">
      <w:pPr>
        <w:rPr>
          <w:rFonts w:ascii="Times New Roman" w:hAnsi="Times New Roman"/>
          <w:color w:val="000000"/>
        </w:rPr>
      </w:pPr>
    </w:p>
    <w:p w14:paraId="12B38766" w14:textId="77777777" w:rsidR="00331868" w:rsidRDefault="00331868" w:rsidP="00331868">
      <w:r>
        <w:rPr>
          <w:rFonts w:ascii="Times New Roman" w:hAnsi="Times New Roman"/>
          <w:color w:val="000000"/>
        </w:rPr>
        <w:t xml:space="preserve">Typically, these activities are not proposed, ordered, and scheduled by themselves. Rather, these are components of a larger action that is proposed or ordered. The activity element can be used to track the performance of the components within the overall action. </w:t>
      </w:r>
    </w:p>
    <w:p w14:paraId="0C5E00CA" w14:textId="77777777" w:rsidR="00331868" w:rsidRDefault="00331868" w:rsidP="00331868">
      <w:pPr>
        <w:rPr>
          <w:rFonts w:ascii="Times New Roman" w:hAnsi="Times New Roman"/>
        </w:rPr>
      </w:pPr>
    </w:p>
    <w:p w14:paraId="0D5109B9" w14:textId="77777777" w:rsidR="00331868" w:rsidRDefault="00331868" w:rsidP="00331868">
      <w:pPr>
        <w:rPr>
          <w:rFonts w:ascii="Times New Roman" w:hAnsi="Times New Roman"/>
        </w:rPr>
      </w:pPr>
    </w:p>
    <w:p w14:paraId="78EEA4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F5602C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296F01"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E9475A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73082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80C6A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5720410" w14:textId="77777777" w:rsidTr="00AE3867">
        <w:tc>
          <w:tcPr>
            <w:tcW w:w="2250" w:type="dxa"/>
            <w:tcBorders>
              <w:top w:val="single" w:sz="2" w:space="0" w:color="auto"/>
              <w:left w:val="single" w:sz="2" w:space="0" w:color="auto"/>
              <w:bottom w:val="single" w:sz="2" w:space="0" w:color="auto"/>
              <w:right w:val="single" w:sz="2" w:space="0" w:color="auto"/>
            </w:tcBorders>
          </w:tcPr>
          <w:p w14:paraId="21B576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9803C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9CF24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078574"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2A97900E" w14:textId="77777777" w:rsidR="00331868" w:rsidRDefault="00331868" w:rsidP="00AE3867">
            <w:pPr>
              <w:rPr>
                <w:rFonts w:ascii="Times New Roman" w:hAnsi="Times New Roman"/>
                <w:color w:val="000000"/>
              </w:rPr>
            </w:pPr>
            <w:r>
              <w:rPr>
                <w:rFonts w:ascii="Times New Roman" w:hAnsi="Times New Roman"/>
                <w:color w:val="000000"/>
              </w:rPr>
              <w:t>Activity</w:t>
            </w:r>
          </w:p>
          <w:p w14:paraId="137E25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97382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0ECD2" w14:textId="77777777" w:rsidR="00331868" w:rsidRDefault="00331868" w:rsidP="00AE3867">
            <w:pPr>
              <w:rPr>
                <w:rFonts w:ascii="Times New Roman" w:hAnsi="Times New Roman"/>
                <w:color w:val="000000"/>
              </w:rPr>
            </w:pPr>
            <w:r>
              <w:rPr>
                <w:rFonts w:ascii="Times New Roman" w:hAnsi="Times New Roman"/>
                <w:color w:val="000000"/>
              </w:rPr>
              <w:t>Performance</w:t>
            </w:r>
          </w:p>
          <w:p w14:paraId="1469E2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2C848A" w14:textId="77777777" w:rsidR="00331868" w:rsidRDefault="00331868" w:rsidP="00AE3867">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6FE58316"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52E2E4D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212D298" w14:textId="77777777" w:rsidR="00331868" w:rsidRDefault="00331868" w:rsidP="00331868">
      <w:pPr>
        <w:rPr>
          <w:rFonts w:ascii="Times New Roman" w:hAnsi="Times New Roman"/>
          <w:color w:val="000000"/>
        </w:rPr>
      </w:pPr>
    </w:p>
    <w:p w14:paraId="072609E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16DAF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957BAD6"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5A7999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9BC9E6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4C793E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B4358"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55B36C59" w14:textId="77777777" w:rsidR="00331868" w:rsidRDefault="00331868" w:rsidP="00AE3867">
            <w:pPr>
              <w:rPr>
                <w:rFonts w:ascii="Times New Roman" w:hAnsi="Times New Roman"/>
                <w:color w:val="000000"/>
              </w:rPr>
            </w:pPr>
            <w:r>
              <w:rPr>
                <w:rFonts w:ascii="Times New Roman" w:hAnsi="Times New Roman"/>
                <w:color w:val="000000"/>
              </w:rPr>
              <w:t>Public</w:t>
            </w:r>
          </w:p>
          <w:p w14:paraId="5F5063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F3F570" w14:textId="77777777" w:rsidR="00331868" w:rsidRDefault="00331868" w:rsidP="00AE3867">
            <w:pPr>
              <w:rPr>
                <w:rFonts w:ascii="Times New Roman" w:hAnsi="Times New Roman"/>
                <w:color w:val="000000"/>
              </w:rPr>
            </w:pPr>
          </w:p>
          <w:p w14:paraId="0F1B80C3" w14:textId="77777777" w:rsidR="00331868" w:rsidRDefault="00331868" w:rsidP="00AE3867">
            <w:pPr>
              <w:rPr>
                <w:rFonts w:ascii="Times New Roman" w:hAnsi="Times New Roman"/>
                <w:color w:val="000000"/>
              </w:rPr>
            </w:pPr>
          </w:p>
          <w:p w14:paraId="2D277FB9" w14:textId="77777777" w:rsidR="00331868" w:rsidRDefault="00331868" w:rsidP="00AE3867">
            <w:pPr>
              <w:rPr>
                <w:rFonts w:ascii="Times New Roman" w:hAnsi="Times New Roman"/>
                <w:color w:val="000000"/>
              </w:rPr>
            </w:pPr>
          </w:p>
          <w:p w14:paraId="5F5BAF9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B6C8727" w14:textId="77777777" w:rsidR="00331868" w:rsidRDefault="00331868" w:rsidP="00AE3867">
            <w:pPr>
              <w:rPr>
                <w:rFonts w:ascii="Times New Roman" w:hAnsi="Times New Roman"/>
                <w:color w:val="000000"/>
              </w:rPr>
            </w:pPr>
            <w:r>
              <w:rPr>
                <w:rFonts w:ascii="Times New Roman" w:hAnsi="Times New Roman"/>
                <w:color w:val="000000"/>
              </w:rPr>
              <w:t>The time period in which the task was performed.</w:t>
            </w:r>
          </w:p>
        </w:tc>
        <w:tc>
          <w:tcPr>
            <w:tcW w:w="3060" w:type="dxa"/>
            <w:tcBorders>
              <w:top w:val="single" w:sz="2" w:space="0" w:color="auto"/>
              <w:left w:val="single" w:sz="2" w:space="0" w:color="auto"/>
              <w:bottom w:val="single" w:sz="2" w:space="0" w:color="auto"/>
              <w:right w:val="single" w:sz="2" w:space="0" w:color="auto"/>
            </w:tcBorders>
          </w:tcPr>
          <w:p w14:paraId="6D89C5B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72386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EA68EA" w14:textId="77777777" w:rsidR="00331868" w:rsidRDefault="00331868" w:rsidP="00AE3867">
            <w:pPr>
              <w:rPr>
                <w:rFonts w:ascii="Times New Roman" w:hAnsi="Times New Roman"/>
                <w:color w:val="000000"/>
              </w:rPr>
            </w:pPr>
          </w:p>
        </w:tc>
      </w:tr>
      <w:tr w:rsidR="00331868" w14:paraId="40E867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81D5EB" w14:textId="77777777" w:rsidR="00331868" w:rsidRDefault="00331868" w:rsidP="00AE3867">
            <w:pPr>
              <w:rPr>
                <w:rFonts w:ascii="Times New Roman" w:hAnsi="Times New Roman"/>
                <w:color w:val="000000"/>
              </w:rPr>
            </w:pPr>
            <w:r>
              <w:rPr>
                <w:rFonts w:ascii="Times New Roman" w:hAnsi="Times New Roman"/>
                <w:b/>
                <w:color w:val="000000"/>
              </w:rPr>
              <w:t>task</w:t>
            </w:r>
            <w:r>
              <w:rPr>
                <w:rFonts w:ascii="Times New Roman" w:hAnsi="Times New Roman"/>
                <w:color w:val="000000"/>
              </w:rPr>
              <w:t xml:space="preserve"> Code</w:t>
            </w:r>
          </w:p>
          <w:p w14:paraId="3AF8597C" w14:textId="77777777" w:rsidR="00331868" w:rsidRDefault="00331868" w:rsidP="00AE3867">
            <w:pPr>
              <w:rPr>
                <w:rFonts w:ascii="Times New Roman" w:hAnsi="Times New Roman"/>
                <w:color w:val="000000"/>
              </w:rPr>
            </w:pPr>
            <w:r>
              <w:rPr>
                <w:rFonts w:ascii="Times New Roman" w:hAnsi="Times New Roman"/>
                <w:color w:val="000000"/>
              </w:rPr>
              <w:t>Public</w:t>
            </w:r>
          </w:p>
          <w:p w14:paraId="648DBDF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BD975B" w14:textId="77777777" w:rsidR="00331868" w:rsidRDefault="00331868" w:rsidP="00AE3867">
            <w:pPr>
              <w:rPr>
                <w:rFonts w:ascii="Times New Roman" w:hAnsi="Times New Roman"/>
                <w:color w:val="000000"/>
              </w:rPr>
            </w:pPr>
          </w:p>
          <w:p w14:paraId="006443BF" w14:textId="77777777" w:rsidR="00331868" w:rsidRDefault="00331868" w:rsidP="00AE3867">
            <w:pPr>
              <w:rPr>
                <w:rFonts w:ascii="Times New Roman" w:hAnsi="Times New Roman"/>
                <w:color w:val="000000"/>
              </w:rPr>
            </w:pPr>
          </w:p>
          <w:p w14:paraId="2187A704" w14:textId="77777777" w:rsidR="00331868" w:rsidRDefault="00331868" w:rsidP="00AE3867">
            <w:pPr>
              <w:rPr>
                <w:rFonts w:ascii="Times New Roman" w:hAnsi="Times New Roman"/>
                <w:color w:val="000000"/>
              </w:rPr>
            </w:pPr>
          </w:p>
          <w:p w14:paraId="6C1F19D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306AF0" w14:textId="77777777" w:rsidR="00331868" w:rsidRDefault="00331868" w:rsidP="00AE3867">
            <w:pPr>
              <w:rPr>
                <w:rFonts w:ascii="Times New Roman" w:hAnsi="Times New Roman"/>
                <w:color w:val="000000"/>
              </w:rPr>
            </w:pPr>
            <w:r>
              <w:rPr>
                <w:rFonts w:ascii="Times New Roman" w:hAnsi="Times New Roman"/>
                <w:color w:val="000000"/>
              </w:rPr>
              <w:t>The task to be performed, e.g., anesthesia, sedation, incision.</w:t>
            </w:r>
          </w:p>
        </w:tc>
        <w:tc>
          <w:tcPr>
            <w:tcW w:w="3060" w:type="dxa"/>
            <w:tcBorders>
              <w:top w:val="single" w:sz="2" w:space="0" w:color="auto"/>
              <w:left w:val="single" w:sz="2" w:space="0" w:color="auto"/>
              <w:bottom w:val="single" w:sz="2" w:space="0" w:color="auto"/>
              <w:right w:val="single" w:sz="2" w:space="0" w:color="auto"/>
            </w:tcBorders>
          </w:tcPr>
          <w:p w14:paraId="5C83347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039F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3D335E" w14:textId="77777777" w:rsidR="00331868" w:rsidRDefault="00331868" w:rsidP="00AE3867">
            <w:pPr>
              <w:rPr>
                <w:rFonts w:ascii="Times New Roman" w:hAnsi="Times New Roman"/>
                <w:color w:val="000000"/>
              </w:rPr>
            </w:pPr>
          </w:p>
        </w:tc>
      </w:tr>
    </w:tbl>
    <w:p w14:paraId="2ECB14DF" w14:textId="77777777" w:rsidR="00331868" w:rsidRDefault="00331868" w:rsidP="00331868">
      <w:pPr>
        <w:rPr>
          <w:rFonts w:ascii="Times New Roman" w:hAnsi="Times New Roman"/>
          <w:color w:val="000000"/>
        </w:rPr>
      </w:pPr>
    </w:p>
    <w:p w14:paraId="3FEC7B97" w14:textId="77777777" w:rsidR="00331868" w:rsidRDefault="00331868" w:rsidP="00331868">
      <w:pPr>
        <w:pStyle w:val="Heading2"/>
        <w:rPr>
          <w:bCs/>
          <w:szCs w:val="24"/>
          <w:lang w:val="en-US"/>
        </w:rPr>
      </w:pPr>
      <w:bookmarkStart w:id="2382" w:name="_Toc383183327"/>
      <w:r>
        <w:rPr>
          <w:bCs/>
          <w:szCs w:val="24"/>
          <w:lang w:val="en-US"/>
        </w:rPr>
        <w:t>AllergyIntoleranceDescriptor</w:t>
      </w:r>
      <w:bookmarkEnd w:id="2382"/>
    </w:p>
    <w:p w14:paraId="6E4E1BC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458BBB64" w14:textId="77777777" w:rsidR="00331868" w:rsidRDefault="00331868" w:rsidP="00331868">
      <w:pPr>
        <w:rPr>
          <w:rFonts w:ascii="Times New Roman" w:hAnsi="Times New Roman"/>
          <w:color w:val="000000"/>
        </w:rPr>
      </w:pPr>
    </w:p>
    <w:p w14:paraId="1CA0C3F9" w14:textId="77777777" w:rsidR="00331868" w:rsidRDefault="00331868" w:rsidP="00331868">
      <w:pPr>
        <w:rPr>
          <w:rFonts w:ascii="Times New Roman" w:hAnsi="Times New Roman"/>
          <w:color w:val="000000"/>
        </w:rPr>
      </w:pPr>
      <w:r>
        <w:rPr>
          <w:rFonts w:ascii="Times New Roman" w:hAnsi="Times New Roman"/>
          <w:color w:val="000000"/>
        </w:rPr>
        <w:t>A description of an undesirable physiologic or other reaction to an external stimulus.</w:t>
      </w:r>
    </w:p>
    <w:p w14:paraId="5E8AD65C" w14:textId="77777777" w:rsidR="00331868" w:rsidRDefault="00331868" w:rsidP="00331868"/>
    <w:p w14:paraId="0F4E7C63" w14:textId="77777777" w:rsidR="00331868" w:rsidRDefault="00331868" w:rsidP="00331868">
      <w:pPr>
        <w:rPr>
          <w:rFonts w:ascii="Times New Roman" w:hAnsi="Times New Roman"/>
        </w:rPr>
      </w:pPr>
    </w:p>
    <w:p w14:paraId="5106AA32" w14:textId="77777777" w:rsidR="00331868" w:rsidRDefault="00331868" w:rsidP="00331868">
      <w:pPr>
        <w:rPr>
          <w:rFonts w:ascii="Times New Roman" w:hAnsi="Times New Roman"/>
        </w:rPr>
      </w:pPr>
    </w:p>
    <w:p w14:paraId="07BC1D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C0C5B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D3E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C436F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7DD0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A7AFB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C2F13AD" w14:textId="77777777" w:rsidTr="00AE3867">
        <w:tc>
          <w:tcPr>
            <w:tcW w:w="2250" w:type="dxa"/>
            <w:tcBorders>
              <w:top w:val="single" w:sz="2" w:space="0" w:color="auto"/>
              <w:left w:val="single" w:sz="2" w:space="0" w:color="auto"/>
              <w:bottom w:val="single" w:sz="2" w:space="0" w:color="auto"/>
              <w:right w:val="single" w:sz="2" w:space="0" w:color="auto"/>
            </w:tcBorders>
          </w:tcPr>
          <w:p w14:paraId="110E6A6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113BE7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FA4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827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81DC70"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7F286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2D6F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2AEF06"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A2087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FD2C46" w14:textId="77777777" w:rsidR="00331868" w:rsidRDefault="00331868" w:rsidP="00AE3867">
            <w:pPr>
              <w:rPr>
                <w:rFonts w:ascii="Times New Roman" w:hAnsi="Times New Roman"/>
                <w:color w:val="000000"/>
              </w:rPr>
            </w:pPr>
          </w:p>
          <w:p w14:paraId="779863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BAA5E8" w14:textId="77777777" w:rsidTr="00AE3867">
        <w:tc>
          <w:tcPr>
            <w:tcW w:w="2250" w:type="dxa"/>
            <w:tcBorders>
              <w:top w:val="single" w:sz="2" w:space="0" w:color="auto"/>
              <w:left w:val="single" w:sz="2" w:space="0" w:color="auto"/>
              <w:bottom w:val="single" w:sz="2" w:space="0" w:color="auto"/>
              <w:right w:val="single" w:sz="2" w:space="0" w:color="auto"/>
            </w:tcBorders>
          </w:tcPr>
          <w:p w14:paraId="2512A1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6C69FD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EE0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68BE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76BF2DF" w14:textId="77777777" w:rsidR="00331868" w:rsidRDefault="00331868" w:rsidP="00AE3867">
            <w:pPr>
              <w:rPr>
                <w:rFonts w:ascii="Times New Roman" w:hAnsi="Times New Roman"/>
                <w:color w:val="000000"/>
              </w:rPr>
            </w:pPr>
            <w:r>
              <w:rPr>
                <w:rFonts w:ascii="Times New Roman" w:hAnsi="Times New Roman"/>
                <w:color w:val="000000"/>
              </w:rPr>
              <w:t>AllergyIntolerance</w:t>
            </w:r>
          </w:p>
          <w:p w14:paraId="4351245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ECC4F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4D5F59"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B4F997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BF7D04" w14:textId="77777777" w:rsidR="00331868" w:rsidRDefault="00331868" w:rsidP="00AE3867">
            <w:pPr>
              <w:rPr>
                <w:rFonts w:ascii="Times New Roman" w:hAnsi="Times New Roman"/>
                <w:color w:val="000000"/>
              </w:rPr>
            </w:pPr>
          </w:p>
          <w:p w14:paraId="682BD5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08022A1" w14:textId="77777777" w:rsidTr="00AE3867">
        <w:tc>
          <w:tcPr>
            <w:tcW w:w="2250" w:type="dxa"/>
            <w:tcBorders>
              <w:top w:val="single" w:sz="2" w:space="0" w:color="auto"/>
              <w:left w:val="single" w:sz="2" w:space="0" w:color="auto"/>
              <w:bottom w:val="single" w:sz="2" w:space="0" w:color="auto"/>
              <w:right w:val="single" w:sz="2" w:space="0" w:color="auto"/>
            </w:tcBorders>
          </w:tcPr>
          <w:p w14:paraId="377BBA0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9D7FD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3DD29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FC3C3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2BAE71" w14:textId="77777777" w:rsidR="00331868" w:rsidRDefault="00331868" w:rsidP="00AE3867">
            <w:pPr>
              <w:rPr>
                <w:rFonts w:ascii="Times New Roman" w:hAnsi="Times New Roman"/>
                <w:color w:val="000000"/>
              </w:rPr>
            </w:pPr>
            <w:r>
              <w:rPr>
                <w:rFonts w:ascii="Times New Roman" w:hAnsi="Times New Roman"/>
                <w:color w:val="000000"/>
              </w:rPr>
              <w:t>NoAllergyIntolerance</w:t>
            </w:r>
          </w:p>
          <w:p w14:paraId="2ACFFA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BA4A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D388E4"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1E3749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B4B39" w14:textId="77777777" w:rsidR="00331868" w:rsidRDefault="00331868" w:rsidP="00AE3867">
            <w:pPr>
              <w:rPr>
                <w:rFonts w:ascii="Times New Roman" w:hAnsi="Times New Roman"/>
                <w:color w:val="000000"/>
              </w:rPr>
            </w:pPr>
          </w:p>
          <w:p w14:paraId="4881A4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59D5F5" w14:textId="77777777" w:rsidTr="00AE3867">
        <w:tc>
          <w:tcPr>
            <w:tcW w:w="2250" w:type="dxa"/>
            <w:tcBorders>
              <w:top w:val="single" w:sz="2" w:space="0" w:color="auto"/>
              <w:left w:val="single" w:sz="2" w:space="0" w:color="auto"/>
              <w:bottom w:val="single" w:sz="2" w:space="0" w:color="auto"/>
              <w:right w:val="single" w:sz="2" w:space="0" w:color="auto"/>
            </w:tcBorders>
          </w:tcPr>
          <w:p w14:paraId="3EBD370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BF4FEC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0DE0B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F02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B0C1BD" w14:textId="77777777" w:rsidR="00331868" w:rsidRDefault="00331868" w:rsidP="00AE3867">
            <w:pPr>
              <w:rPr>
                <w:rFonts w:ascii="Times New Roman" w:hAnsi="Times New Roman"/>
                <w:color w:val="000000"/>
              </w:rPr>
            </w:pPr>
            <w:r>
              <w:rPr>
                <w:rFonts w:ascii="Times New Roman" w:hAnsi="Times New Roman"/>
                <w:color w:val="000000"/>
              </w:rPr>
              <w:t>AllergyIntoleranceUnknown</w:t>
            </w:r>
          </w:p>
          <w:p w14:paraId="6A056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C1774D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E99F1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F89FB1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71ABB7" w14:textId="77777777" w:rsidR="00331868" w:rsidRDefault="00331868" w:rsidP="00AE3867">
            <w:pPr>
              <w:rPr>
                <w:rFonts w:ascii="Times New Roman" w:hAnsi="Times New Roman"/>
                <w:color w:val="000000"/>
              </w:rPr>
            </w:pPr>
          </w:p>
          <w:p w14:paraId="52D584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57211FC" w14:textId="77777777" w:rsidR="00331868" w:rsidRDefault="00331868" w:rsidP="00331868">
      <w:pPr>
        <w:rPr>
          <w:rFonts w:ascii="Times New Roman" w:hAnsi="Times New Roman"/>
          <w:color w:val="000000"/>
        </w:rPr>
      </w:pPr>
    </w:p>
    <w:p w14:paraId="6428E5A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1A198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FF5A91"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2421BC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D31915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8B95D9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71289A" w14:textId="77777777" w:rsidR="00331868" w:rsidRDefault="00331868" w:rsidP="00AE3867">
            <w:pPr>
              <w:rPr>
                <w:rFonts w:ascii="Times New Roman" w:hAnsi="Times New Roman"/>
                <w:color w:val="000000"/>
              </w:rPr>
            </w:pPr>
            <w:r>
              <w:rPr>
                <w:rFonts w:ascii="Times New Roman" w:hAnsi="Times New Roman"/>
                <w:b/>
                <w:color w:val="000000"/>
              </w:rPr>
              <w:t>criticality</w:t>
            </w:r>
            <w:r>
              <w:rPr>
                <w:rFonts w:ascii="Times New Roman" w:hAnsi="Times New Roman"/>
                <w:color w:val="000000"/>
              </w:rPr>
              <w:t xml:space="preserve"> Code</w:t>
            </w:r>
          </w:p>
          <w:p w14:paraId="232F7424" w14:textId="77777777" w:rsidR="00331868" w:rsidRDefault="00331868" w:rsidP="00AE3867">
            <w:pPr>
              <w:rPr>
                <w:rFonts w:ascii="Times New Roman" w:hAnsi="Times New Roman"/>
                <w:color w:val="000000"/>
              </w:rPr>
            </w:pPr>
            <w:r>
              <w:rPr>
                <w:rFonts w:ascii="Times New Roman" w:hAnsi="Times New Roman"/>
                <w:color w:val="000000"/>
              </w:rPr>
              <w:t>Public</w:t>
            </w:r>
          </w:p>
          <w:p w14:paraId="6E87400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B08F3E" w14:textId="77777777" w:rsidR="00331868" w:rsidRDefault="00331868" w:rsidP="00AE3867">
            <w:pPr>
              <w:rPr>
                <w:rFonts w:ascii="Times New Roman" w:hAnsi="Times New Roman"/>
                <w:color w:val="000000"/>
              </w:rPr>
            </w:pPr>
          </w:p>
          <w:p w14:paraId="71742A64" w14:textId="77777777" w:rsidR="00331868" w:rsidRDefault="00331868" w:rsidP="00AE3867">
            <w:pPr>
              <w:rPr>
                <w:rFonts w:ascii="Times New Roman" w:hAnsi="Times New Roman"/>
                <w:color w:val="000000"/>
              </w:rPr>
            </w:pPr>
          </w:p>
          <w:p w14:paraId="108B3B9D" w14:textId="77777777" w:rsidR="00331868" w:rsidRDefault="00331868" w:rsidP="00AE3867">
            <w:pPr>
              <w:rPr>
                <w:rFonts w:ascii="Times New Roman" w:hAnsi="Times New Roman"/>
                <w:color w:val="000000"/>
              </w:rPr>
            </w:pPr>
          </w:p>
          <w:p w14:paraId="487A9E1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310EBEC" w14:textId="77777777" w:rsidR="00331868" w:rsidRDefault="00331868" w:rsidP="00AE3867">
            <w:pPr>
              <w:rPr>
                <w:rFonts w:ascii="Times New Roman" w:hAnsi="Times New Roman"/>
                <w:color w:val="000000"/>
              </w:rPr>
            </w:pPr>
            <w:r>
              <w:rPr>
                <w:rFonts w:ascii="Times New Roman" w:hAnsi="Times New Roman"/>
                <w:color w:val="000000"/>
              </w:rPr>
              <w:t xml:space="preserve">The potential seriousness of a future reaction. This represents a clinical judgment about the worst case scenario for a future reaction. It would be based on the severity of past reactions, the strength of the stimulus (e.g., the dose and route of exposure) that produced past reactions, and the life-threatening or organ system threatening potential of the reaction type.   </w:t>
            </w:r>
          </w:p>
        </w:tc>
        <w:tc>
          <w:tcPr>
            <w:tcW w:w="3060" w:type="dxa"/>
            <w:tcBorders>
              <w:top w:val="single" w:sz="2" w:space="0" w:color="auto"/>
              <w:left w:val="single" w:sz="2" w:space="0" w:color="auto"/>
              <w:bottom w:val="single" w:sz="2" w:space="0" w:color="auto"/>
              <w:right w:val="single" w:sz="2" w:space="0" w:color="auto"/>
            </w:tcBorders>
          </w:tcPr>
          <w:p w14:paraId="5B377C5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AA445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0C878F" w14:textId="77777777" w:rsidR="00331868" w:rsidRDefault="00331868" w:rsidP="00AE3867">
            <w:pPr>
              <w:rPr>
                <w:rFonts w:ascii="Times New Roman" w:hAnsi="Times New Roman"/>
                <w:color w:val="000000"/>
              </w:rPr>
            </w:pPr>
          </w:p>
        </w:tc>
      </w:tr>
      <w:tr w:rsidR="00331868" w14:paraId="38D7E5D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A47CE82" w14:textId="77777777" w:rsidR="00331868" w:rsidRDefault="00331868" w:rsidP="00AE3867">
            <w:pPr>
              <w:rPr>
                <w:rFonts w:ascii="Times New Roman" w:hAnsi="Times New Roman"/>
                <w:color w:val="000000"/>
              </w:rPr>
            </w:pPr>
            <w:bookmarkStart w:id="2383" w:name="BKM_AAD09936_23D6_480F_B4AF_568B17F88AF6"/>
            <w:r>
              <w:rPr>
                <w:rFonts w:ascii="Times New Roman" w:hAnsi="Times New Roman"/>
                <w:b/>
                <w:color w:val="000000"/>
              </w:rPr>
              <w:lastRenderedPageBreak/>
              <w:t>effectiveTime</w:t>
            </w:r>
            <w:r>
              <w:rPr>
                <w:rFonts w:ascii="Times New Roman" w:hAnsi="Times New Roman"/>
                <w:color w:val="000000"/>
              </w:rPr>
              <w:t xml:space="preserve"> TimePeriod</w:t>
            </w:r>
          </w:p>
          <w:p w14:paraId="3FCA1F9A" w14:textId="77777777" w:rsidR="00331868" w:rsidRDefault="00331868" w:rsidP="00AE3867">
            <w:pPr>
              <w:rPr>
                <w:rFonts w:ascii="Times New Roman" w:hAnsi="Times New Roman"/>
                <w:color w:val="000000"/>
              </w:rPr>
            </w:pPr>
            <w:r>
              <w:rPr>
                <w:rFonts w:ascii="Times New Roman" w:hAnsi="Times New Roman"/>
                <w:color w:val="000000"/>
              </w:rPr>
              <w:t>Public</w:t>
            </w:r>
          </w:p>
          <w:p w14:paraId="482B30A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F5A0F3" w14:textId="77777777" w:rsidR="00331868" w:rsidRDefault="00331868" w:rsidP="00AE3867">
            <w:pPr>
              <w:rPr>
                <w:rFonts w:ascii="Times New Roman" w:hAnsi="Times New Roman"/>
                <w:color w:val="000000"/>
              </w:rPr>
            </w:pPr>
          </w:p>
          <w:p w14:paraId="592C6BE8" w14:textId="77777777" w:rsidR="00331868" w:rsidRDefault="00331868" w:rsidP="00AE3867">
            <w:pPr>
              <w:rPr>
                <w:rFonts w:ascii="Times New Roman" w:hAnsi="Times New Roman"/>
                <w:color w:val="000000"/>
              </w:rPr>
            </w:pPr>
          </w:p>
          <w:p w14:paraId="18349720" w14:textId="77777777" w:rsidR="00331868" w:rsidRDefault="00331868" w:rsidP="00AE3867">
            <w:pPr>
              <w:rPr>
                <w:rFonts w:ascii="Times New Roman" w:hAnsi="Times New Roman"/>
                <w:color w:val="000000"/>
              </w:rPr>
            </w:pPr>
          </w:p>
          <w:p w14:paraId="349653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5FD3547" w14:textId="77777777" w:rsidR="00331868" w:rsidRDefault="00331868" w:rsidP="00AE3867">
            <w:pPr>
              <w:rPr>
                <w:rFonts w:ascii="Times New Roman" w:hAnsi="Times New Roman"/>
                <w:color w:val="000000"/>
              </w:rPr>
            </w:pPr>
            <w:r>
              <w:rPr>
                <w:rFonts w:ascii="Times New Roman" w:hAnsi="Times New Roman"/>
                <w:color w:val="000000"/>
              </w:rPr>
              <w:t>The time period during which the allergy or intolerance is effective.</w:t>
            </w:r>
          </w:p>
        </w:tc>
        <w:tc>
          <w:tcPr>
            <w:tcW w:w="3060" w:type="dxa"/>
            <w:tcBorders>
              <w:top w:val="single" w:sz="2" w:space="0" w:color="auto"/>
              <w:left w:val="single" w:sz="2" w:space="0" w:color="auto"/>
              <w:bottom w:val="single" w:sz="2" w:space="0" w:color="auto"/>
              <w:right w:val="single" w:sz="2" w:space="0" w:color="auto"/>
            </w:tcBorders>
          </w:tcPr>
          <w:p w14:paraId="5DF19B9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E9DB0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53F3D" w14:textId="77777777" w:rsidR="00331868" w:rsidRDefault="00331868" w:rsidP="00AE3867">
            <w:pPr>
              <w:rPr>
                <w:rFonts w:ascii="Times New Roman" w:hAnsi="Times New Roman"/>
                <w:color w:val="000000"/>
              </w:rPr>
            </w:pPr>
          </w:p>
        </w:tc>
        <w:bookmarkEnd w:id="2383"/>
      </w:tr>
      <w:tr w:rsidR="00331868" w14:paraId="5FBD5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D9A6644" w14:textId="77777777" w:rsidR="00331868" w:rsidRDefault="00331868" w:rsidP="00AE3867">
            <w:pPr>
              <w:rPr>
                <w:rFonts w:ascii="Times New Roman" w:hAnsi="Times New Roman"/>
                <w:color w:val="000000"/>
              </w:rPr>
            </w:pPr>
            <w:bookmarkStart w:id="2384" w:name="BKM_8BB03AFC_B126_4C2B_AC5F_C027F9D772EC"/>
            <w:r>
              <w:rPr>
                <w:rFonts w:ascii="Times New Roman" w:hAnsi="Times New Roman"/>
                <w:b/>
                <w:color w:val="000000"/>
              </w:rPr>
              <w:t>reaction</w:t>
            </w:r>
            <w:r>
              <w:rPr>
                <w:rFonts w:ascii="Times New Roman" w:hAnsi="Times New Roman"/>
                <w:color w:val="000000"/>
              </w:rPr>
              <w:t xml:space="preserve"> Code</w:t>
            </w:r>
          </w:p>
          <w:p w14:paraId="375218C5" w14:textId="77777777" w:rsidR="00331868" w:rsidRDefault="00331868" w:rsidP="00AE3867">
            <w:pPr>
              <w:rPr>
                <w:rFonts w:ascii="Times New Roman" w:hAnsi="Times New Roman"/>
                <w:color w:val="000000"/>
              </w:rPr>
            </w:pPr>
            <w:r>
              <w:rPr>
                <w:rFonts w:ascii="Times New Roman" w:hAnsi="Times New Roman"/>
                <w:color w:val="000000"/>
              </w:rPr>
              <w:t>Public</w:t>
            </w:r>
          </w:p>
          <w:p w14:paraId="638CFD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2F0AEAF" w14:textId="77777777" w:rsidR="00331868" w:rsidRDefault="00331868" w:rsidP="00AE3867">
            <w:pPr>
              <w:rPr>
                <w:rFonts w:ascii="Times New Roman" w:hAnsi="Times New Roman"/>
                <w:color w:val="000000"/>
              </w:rPr>
            </w:pPr>
          </w:p>
          <w:p w14:paraId="566A3EEC"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44FCCB49" w14:textId="77777777" w:rsidR="00331868" w:rsidRDefault="00331868" w:rsidP="00AE3867">
            <w:pPr>
              <w:rPr>
                <w:rFonts w:ascii="Times New Roman" w:hAnsi="Times New Roman"/>
                <w:color w:val="000000"/>
              </w:rPr>
            </w:pPr>
          </w:p>
          <w:p w14:paraId="310F8A6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3D9E49" w14:textId="77777777" w:rsidR="00331868" w:rsidRDefault="00331868" w:rsidP="00AE3867">
            <w:pPr>
              <w:rPr>
                <w:rFonts w:ascii="Times New Roman" w:hAnsi="Times New Roman"/>
                <w:color w:val="000000"/>
              </w:rPr>
            </w:pPr>
            <w:r>
              <w:rPr>
                <w:rFonts w:ascii="Times New Roman" w:hAnsi="Times New Roman"/>
                <w:color w:val="000000"/>
              </w:rPr>
              <w:t>The possible reactions to the stimulus, e.g., respiratory distress.</w:t>
            </w:r>
          </w:p>
        </w:tc>
        <w:tc>
          <w:tcPr>
            <w:tcW w:w="3060" w:type="dxa"/>
            <w:tcBorders>
              <w:top w:val="single" w:sz="2" w:space="0" w:color="auto"/>
              <w:left w:val="single" w:sz="2" w:space="0" w:color="auto"/>
              <w:bottom w:val="single" w:sz="2" w:space="0" w:color="auto"/>
              <w:right w:val="single" w:sz="2" w:space="0" w:color="auto"/>
            </w:tcBorders>
          </w:tcPr>
          <w:p w14:paraId="22EE1C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CB2D3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933DF9" w14:textId="77777777" w:rsidR="00331868" w:rsidRDefault="00331868" w:rsidP="00AE3867">
            <w:pPr>
              <w:rPr>
                <w:rFonts w:ascii="Times New Roman" w:hAnsi="Times New Roman"/>
                <w:color w:val="000000"/>
              </w:rPr>
            </w:pPr>
          </w:p>
        </w:tc>
        <w:bookmarkEnd w:id="2384"/>
      </w:tr>
      <w:tr w:rsidR="00331868" w14:paraId="36E918C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DE0B464" w14:textId="77777777" w:rsidR="00331868" w:rsidRDefault="00331868" w:rsidP="00AE3867">
            <w:pPr>
              <w:rPr>
                <w:rFonts w:ascii="Times New Roman" w:hAnsi="Times New Roman"/>
                <w:color w:val="000000"/>
              </w:rPr>
            </w:pPr>
            <w:r>
              <w:rPr>
                <w:rFonts w:ascii="Times New Roman" w:hAnsi="Times New Roman"/>
                <w:b/>
                <w:color w:val="000000"/>
              </w:rPr>
              <w:t>sensitivityType</w:t>
            </w:r>
            <w:r>
              <w:rPr>
                <w:rFonts w:ascii="Times New Roman" w:hAnsi="Times New Roman"/>
                <w:color w:val="000000"/>
              </w:rPr>
              <w:t xml:space="preserve"> Code</w:t>
            </w:r>
          </w:p>
          <w:p w14:paraId="30754AE1" w14:textId="77777777" w:rsidR="00331868" w:rsidRDefault="00331868" w:rsidP="00AE3867">
            <w:pPr>
              <w:rPr>
                <w:rFonts w:ascii="Times New Roman" w:hAnsi="Times New Roman"/>
                <w:color w:val="000000"/>
              </w:rPr>
            </w:pPr>
            <w:r>
              <w:rPr>
                <w:rFonts w:ascii="Times New Roman" w:hAnsi="Times New Roman"/>
                <w:color w:val="000000"/>
              </w:rPr>
              <w:t>Public</w:t>
            </w:r>
          </w:p>
          <w:p w14:paraId="1EC658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41F4FF" w14:textId="77777777" w:rsidR="00331868" w:rsidRDefault="00331868" w:rsidP="00AE3867">
            <w:pPr>
              <w:rPr>
                <w:rFonts w:ascii="Times New Roman" w:hAnsi="Times New Roman"/>
                <w:color w:val="000000"/>
              </w:rPr>
            </w:pPr>
          </w:p>
          <w:p w14:paraId="0F60A771" w14:textId="77777777" w:rsidR="00331868" w:rsidRDefault="00331868" w:rsidP="00AE3867">
            <w:pPr>
              <w:rPr>
                <w:rFonts w:ascii="Times New Roman" w:hAnsi="Times New Roman"/>
                <w:color w:val="000000"/>
              </w:rPr>
            </w:pPr>
          </w:p>
          <w:p w14:paraId="0A045480" w14:textId="77777777" w:rsidR="00331868" w:rsidRDefault="00331868" w:rsidP="00AE3867">
            <w:pPr>
              <w:rPr>
                <w:rFonts w:ascii="Times New Roman" w:hAnsi="Times New Roman"/>
                <w:color w:val="000000"/>
              </w:rPr>
            </w:pPr>
          </w:p>
          <w:p w14:paraId="632A59B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BF8EB3" w14:textId="77777777" w:rsidR="00331868" w:rsidRDefault="00331868" w:rsidP="00AE3867">
            <w:pPr>
              <w:rPr>
                <w:rFonts w:ascii="Times New Roman" w:hAnsi="Times New Roman"/>
                <w:color w:val="000000"/>
              </w:rPr>
            </w:pPr>
            <w:r>
              <w:rPr>
                <w:rFonts w:ascii="Times New Roman" w:hAnsi="Times New Roman"/>
                <w:color w:val="000000"/>
              </w:rPr>
              <w:t>A code that indicates whether this sensitivity is of an allergic nature or an intolerance to a stimulus.</w:t>
            </w:r>
          </w:p>
        </w:tc>
        <w:tc>
          <w:tcPr>
            <w:tcW w:w="3060" w:type="dxa"/>
            <w:tcBorders>
              <w:top w:val="single" w:sz="2" w:space="0" w:color="auto"/>
              <w:left w:val="single" w:sz="2" w:space="0" w:color="auto"/>
              <w:bottom w:val="single" w:sz="2" w:space="0" w:color="auto"/>
              <w:right w:val="single" w:sz="2" w:space="0" w:color="auto"/>
            </w:tcBorders>
          </w:tcPr>
          <w:p w14:paraId="51D25A1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D7283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2F2D4A" w14:textId="77777777" w:rsidR="00331868" w:rsidRDefault="00331868" w:rsidP="00AE3867">
            <w:pPr>
              <w:rPr>
                <w:rFonts w:ascii="Times New Roman" w:hAnsi="Times New Roman"/>
                <w:color w:val="000000"/>
              </w:rPr>
            </w:pPr>
          </w:p>
        </w:tc>
      </w:tr>
      <w:tr w:rsidR="00331868" w14:paraId="4B16705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7690455" w14:textId="77777777" w:rsidR="00331868" w:rsidRDefault="00331868" w:rsidP="00AE3867">
            <w:pPr>
              <w:rPr>
                <w:rFonts w:ascii="Times New Roman" w:hAnsi="Times New Roman"/>
                <w:color w:val="000000"/>
              </w:rPr>
            </w:pPr>
            <w:r>
              <w:rPr>
                <w:rFonts w:ascii="Times New Roman" w:hAnsi="Times New Roman"/>
                <w:b/>
                <w:color w:val="000000"/>
              </w:rPr>
              <w:t>stimulus</w:t>
            </w:r>
            <w:r>
              <w:rPr>
                <w:rFonts w:ascii="Times New Roman" w:hAnsi="Times New Roman"/>
                <w:color w:val="000000"/>
              </w:rPr>
              <w:t xml:space="preserve"> Code</w:t>
            </w:r>
          </w:p>
          <w:p w14:paraId="02D7E987" w14:textId="77777777" w:rsidR="00331868" w:rsidRDefault="00331868" w:rsidP="00AE3867">
            <w:pPr>
              <w:rPr>
                <w:rFonts w:ascii="Times New Roman" w:hAnsi="Times New Roman"/>
                <w:color w:val="000000"/>
              </w:rPr>
            </w:pPr>
            <w:r>
              <w:rPr>
                <w:rFonts w:ascii="Times New Roman" w:hAnsi="Times New Roman"/>
                <w:color w:val="000000"/>
              </w:rPr>
              <w:t>Public</w:t>
            </w:r>
          </w:p>
          <w:p w14:paraId="30269F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CD91C8" w14:textId="77777777" w:rsidR="00331868" w:rsidRDefault="00331868" w:rsidP="00AE3867">
            <w:pPr>
              <w:rPr>
                <w:rFonts w:ascii="Times New Roman" w:hAnsi="Times New Roman"/>
                <w:color w:val="000000"/>
              </w:rPr>
            </w:pPr>
          </w:p>
          <w:p w14:paraId="6D5E7E5E" w14:textId="77777777" w:rsidR="00331868" w:rsidRDefault="00331868" w:rsidP="00AE3867">
            <w:pPr>
              <w:rPr>
                <w:rFonts w:ascii="Times New Roman" w:hAnsi="Times New Roman"/>
                <w:color w:val="000000"/>
              </w:rPr>
            </w:pPr>
          </w:p>
          <w:p w14:paraId="5D22DEBF" w14:textId="77777777" w:rsidR="00331868" w:rsidRDefault="00331868" w:rsidP="00AE3867">
            <w:pPr>
              <w:rPr>
                <w:rFonts w:ascii="Times New Roman" w:hAnsi="Times New Roman"/>
                <w:color w:val="000000"/>
              </w:rPr>
            </w:pPr>
          </w:p>
          <w:p w14:paraId="1DC8364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D81DE9" w14:textId="77777777" w:rsidR="00331868" w:rsidRDefault="00331868" w:rsidP="00AE3867">
            <w:pPr>
              <w:rPr>
                <w:rFonts w:ascii="Times New Roman" w:hAnsi="Times New Roman"/>
                <w:color w:val="000000"/>
              </w:rPr>
            </w:pPr>
            <w:r>
              <w:rPr>
                <w:rFonts w:ascii="Times New Roman" w:hAnsi="Times New Roman"/>
                <w:color w:val="000000"/>
              </w:rPr>
              <w:t>The stimulus that causes the undesirable effect, or when a non-allergy is being specified, the stimulus that does not lead to an undesirable effect.</w:t>
            </w:r>
          </w:p>
          <w:p w14:paraId="120049BE" w14:textId="77777777" w:rsidR="00331868" w:rsidRDefault="00331868" w:rsidP="00AE3867">
            <w:pPr>
              <w:rPr>
                <w:rFonts w:ascii="Times New Roman" w:hAnsi="Times New Roman"/>
                <w:color w:val="000000"/>
              </w:rPr>
            </w:pPr>
          </w:p>
          <w:p w14:paraId="3019A630" w14:textId="77777777" w:rsidR="00331868" w:rsidRDefault="00331868" w:rsidP="00AE3867">
            <w:pPr>
              <w:rPr>
                <w:rFonts w:ascii="Times New Roman" w:hAnsi="Times New Roman"/>
                <w:color w:val="000000"/>
              </w:rPr>
            </w:pPr>
            <w:r>
              <w:rPr>
                <w:rFonts w:ascii="Times New Roman" w:hAnsi="Times New Roman"/>
                <w:color w:val="000000"/>
              </w:rPr>
              <w:t>The stimulus may be a substance (amount of a substance that would not produce a reaction in most individuals) or other agents, e.g., a signal, confined space.</w:t>
            </w:r>
          </w:p>
          <w:p w14:paraId="630940B3" w14:textId="77777777" w:rsidR="00331868" w:rsidRDefault="00331868" w:rsidP="00AE3867">
            <w:pPr>
              <w:rPr>
                <w:rFonts w:ascii="Times New Roman" w:hAnsi="Times New Roman"/>
                <w:color w:val="000000"/>
              </w:rPr>
            </w:pPr>
          </w:p>
          <w:p w14:paraId="7503F4E1" w14:textId="77777777" w:rsidR="00331868" w:rsidRDefault="00331868" w:rsidP="00AE3867">
            <w:pPr>
              <w:rPr>
                <w:rFonts w:ascii="Times New Roman" w:hAnsi="Times New Roman"/>
                <w:color w:val="000000"/>
              </w:rPr>
            </w:pPr>
            <w:r>
              <w:rPr>
                <w:rFonts w:ascii="Times New Roman" w:hAnsi="Times New Roman"/>
                <w:color w:val="000000"/>
              </w:rPr>
              <w:t>A substance is a physical entity and for purposes of this aspect of the model can mean a drug or biologic, food, chemical agent, plants, animals, plastics etc.</w:t>
            </w:r>
          </w:p>
        </w:tc>
        <w:tc>
          <w:tcPr>
            <w:tcW w:w="3060" w:type="dxa"/>
            <w:tcBorders>
              <w:top w:val="single" w:sz="2" w:space="0" w:color="auto"/>
              <w:left w:val="single" w:sz="2" w:space="0" w:color="auto"/>
              <w:bottom w:val="single" w:sz="2" w:space="0" w:color="auto"/>
              <w:right w:val="single" w:sz="2" w:space="0" w:color="auto"/>
            </w:tcBorders>
          </w:tcPr>
          <w:p w14:paraId="33D664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D9AF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30B181" w14:textId="77777777" w:rsidR="00331868" w:rsidRDefault="00331868" w:rsidP="00AE3867">
            <w:pPr>
              <w:rPr>
                <w:rFonts w:ascii="Times New Roman" w:hAnsi="Times New Roman"/>
                <w:color w:val="000000"/>
              </w:rPr>
            </w:pPr>
          </w:p>
        </w:tc>
      </w:tr>
    </w:tbl>
    <w:p w14:paraId="36DF8DB9" w14:textId="77777777" w:rsidR="00331868" w:rsidRDefault="00331868" w:rsidP="00331868">
      <w:pPr>
        <w:rPr>
          <w:rFonts w:ascii="Times New Roman" w:hAnsi="Times New Roman"/>
          <w:color w:val="000000"/>
        </w:rPr>
      </w:pPr>
    </w:p>
    <w:p w14:paraId="394CB1D2" w14:textId="77777777" w:rsidR="00331868" w:rsidRDefault="00331868" w:rsidP="00331868">
      <w:pPr>
        <w:pStyle w:val="Heading2"/>
        <w:rPr>
          <w:bCs/>
          <w:szCs w:val="24"/>
          <w:lang w:val="en-US"/>
        </w:rPr>
      </w:pPr>
      <w:bookmarkStart w:id="2385" w:name="_Toc383183328"/>
      <w:bookmarkStart w:id="2386" w:name="BKM_4FD85889_504C_406B_BA1C_B5EDCD0829B9"/>
      <w:r>
        <w:rPr>
          <w:bCs/>
          <w:szCs w:val="24"/>
          <w:lang w:val="en-US"/>
        </w:rPr>
        <w:t>CareExperienceDescriptor</w:t>
      </w:r>
      <w:bookmarkEnd w:id="2385"/>
    </w:p>
    <w:p w14:paraId="4E4EA74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A74D890" w14:textId="77777777" w:rsidR="00331868" w:rsidRDefault="00331868" w:rsidP="00331868">
      <w:pPr>
        <w:rPr>
          <w:rFonts w:ascii="Times New Roman" w:hAnsi="Times New Roman"/>
          <w:color w:val="000000"/>
        </w:rPr>
      </w:pPr>
    </w:p>
    <w:p w14:paraId="2FA4F0DE" w14:textId="77777777" w:rsidR="00331868" w:rsidRDefault="00331868" w:rsidP="00331868">
      <w:r>
        <w:rPr>
          <w:rFonts w:ascii="Times New Roman" w:hAnsi="Times New Roman"/>
          <w:color w:val="000000"/>
        </w:rPr>
        <w:t xml:space="preserve">Information collected from a consumer, patient, or family member about their perception of the care they received or from a care giver about the care provided. Information collected includes the elements of care coordination, </w:t>
      </w:r>
      <w:r>
        <w:rPr>
          <w:rFonts w:ascii="Times New Roman" w:hAnsi="Times New Roman"/>
          <w:color w:val="000000"/>
        </w:rPr>
        <w:lastRenderedPageBreak/>
        <w:t xml:space="preserve">communication, whole-person approach to care, access to care, timeliness of care, and information sharing. Experience also encompasses the patient’s outcomes with respect to care provided in the past. For example, a patient receiving chemotherapy who has not responded to first line medication treatment or who no longer responds to such therapy may require second tier treatment. Such a patient’s experience of care is an important factor in defining subsequent treatment which can be driven by patient preference. </w:t>
      </w:r>
    </w:p>
    <w:p w14:paraId="65B94558" w14:textId="77777777" w:rsidR="00331868" w:rsidRDefault="00331868" w:rsidP="00331868">
      <w:pPr>
        <w:rPr>
          <w:rFonts w:ascii="Times New Roman" w:hAnsi="Times New Roman"/>
        </w:rPr>
      </w:pPr>
    </w:p>
    <w:p w14:paraId="0FA632DD" w14:textId="77777777" w:rsidR="00331868" w:rsidRDefault="00331868" w:rsidP="00331868">
      <w:pPr>
        <w:rPr>
          <w:rFonts w:ascii="Times New Roman" w:hAnsi="Times New Roman"/>
        </w:rPr>
      </w:pPr>
    </w:p>
    <w:p w14:paraId="75F9FF5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5FC687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2C6334F"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8AB0AE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CD4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24B83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1F234A" w14:textId="77777777" w:rsidTr="00AE3867">
        <w:tc>
          <w:tcPr>
            <w:tcW w:w="2250" w:type="dxa"/>
            <w:tcBorders>
              <w:top w:val="single" w:sz="2" w:space="0" w:color="auto"/>
              <w:left w:val="single" w:sz="2" w:space="0" w:color="auto"/>
              <w:bottom w:val="single" w:sz="2" w:space="0" w:color="auto"/>
              <w:right w:val="single" w:sz="2" w:space="0" w:color="auto"/>
            </w:tcBorders>
          </w:tcPr>
          <w:p w14:paraId="1F3FC4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5FF38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80E38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A0BB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4B0293" w14:textId="77777777" w:rsidR="00331868" w:rsidRDefault="00331868" w:rsidP="00AE3867">
            <w:pPr>
              <w:rPr>
                <w:rFonts w:ascii="Times New Roman" w:hAnsi="Times New Roman"/>
                <w:color w:val="000000"/>
              </w:rPr>
            </w:pPr>
            <w:r>
              <w:rPr>
                <w:rFonts w:ascii="Times New Roman" w:hAnsi="Times New Roman"/>
                <w:color w:val="000000"/>
              </w:rPr>
              <w:t>CareExperience</w:t>
            </w:r>
          </w:p>
          <w:p w14:paraId="59AEC1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4629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A1DE72"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62DF85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120B72" w14:textId="77777777" w:rsidR="00331868" w:rsidRDefault="00331868" w:rsidP="00AE3867">
            <w:pPr>
              <w:rPr>
                <w:rFonts w:ascii="Times New Roman" w:hAnsi="Times New Roman"/>
                <w:color w:val="000000"/>
              </w:rPr>
            </w:pPr>
          </w:p>
          <w:p w14:paraId="334DDC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8DDFA5" w14:textId="77777777" w:rsidTr="00AE3867">
        <w:tc>
          <w:tcPr>
            <w:tcW w:w="2250" w:type="dxa"/>
            <w:tcBorders>
              <w:top w:val="single" w:sz="2" w:space="0" w:color="auto"/>
              <w:left w:val="single" w:sz="2" w:space="0" w:color="auto"/>
              <w:bottom w:val="single" w:sz="2" w:space="0" w:color="auto"/>
              <w:right w:val="single" w:sz="2" w:space="0" w:color="auto"/>
            </w:tcBorders>
          </w:tcPr>
          <w:p w14:paraId="3E99A44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73FFBD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ACCB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AA0E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FAF8C3"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1F2611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2801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425E02"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B1D5D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902B82" w14:textId="77777777" w:rsidR="00331868" w:rsidRDefault="00331868" w:rsidP="00AE3867">
            <w:pPr>
              <w:rPr>
                <w:rFonts w:ascii="Times New Roman" w:hAnsi="Times New Roman"/>
                <w:color w:val="000000"/>
              </w:rPr>
            </w:pPr>
          </w:p>
          <w:p w14:paraId="75E1F5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5C9C36F" w14:textId="77777777" w:rsidR="00331868" w:rsidRDefault="00331868" w:rsidP="00331868">
      <w:pPr>
        <w:rPr>
          <w:rFonts w:ascii="Times New Roman" w:hAnsi="Times New Roman"/>
          <w:color w:val="000000"/>
        </w:rPr>
      </w:pPr>
    </w:p>
    <w:p w14:paraId="585B7B5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FA857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896FE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3B5701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29B01F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B1A538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43B81D" w14:textId="77777777" w:rsidR="00331868" w:rsidRDefault="00331868" w:rsidP="00AE3867">
            <w:pPr>
              <w:rPr>
                <w:rFonts w:ascii="Times New Roman" w:hAnsi="Times New Roman"/>
                <w:color w:val="000000"/>
              </w:rPr>
            </w:pPr>
            <w:r>
              <w:rPr>
                <w:rFonts w:ascii="Times New Roman" w:hAnsi="Times New Roman"/>
                <w:b/>
                <w:color w:val="000000"/>
              </w:rPr>
              <w:t>about</w:t>
            </w:r>
            <w:r>
              <w:rPr>
                <w:rFonts w:ascii="Times New Roman" w:hAnsi="Times New Roman"/>
                <w:color w:val="000000"/>
              </w:rPr>
              <w:t xml:space="preserve"> ActionPerformance</w:t>
            </w:r>
          </w:p>
          <w:p w14:paraId="28FADD0B" w14:textId="77777777" w:rsidR="00331868" w:rsidRDefault="00331868" w:rsidP="00AE3867">
            <w:pPr>
              <w:rPr>
                <w:rFonts w:ascii="Times New Roman" w:hAnsi="Times New Roman"/>
                <w:color w:val="000000"/>
              </w:rPr>
            </w:pPr>
            <w:r>
              <w:rPr>
                <w:rFonts w:ascii="Times New Roman" w:hAnsi="Times New Roman"/>
                <w:color w:val="000000"/>
              </w:rPr>
              <w:t>Public</w:t>
            </w:r>
          </w:p>
          <w:p w14:paraId="3AFEC4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D05265" w14:textId="77777777" w:rsidR="00331868" w:rsidRDefault="00331868" w:rsidP="00AE3867">
            <w:pPr>
              <w:rPr>
                <w:rFonts w:ascii="Times New Roman" w:hAnsi="Times New Roman"/>
                <w:color w:val="000000"/>
              </w:rPr>
            </w:pPr>
          </w:p>
          <w:p w14:paraId="04F5E4CE" w14:textId="77777777" w:rsidR="00331868" w:rsidRDefault="00331868" w:rsidP="00AE3867">
            <w:pPr>
              <w:rPr>
                <w:rFonts w:ascii="Times New Roman" w:hAnsi="Times New Roman"/>
                <w:color w:val="000000"/>
              </w:rPr>
            </w:pPr>
          </w:p>
          <w:p w14:paraId="68576CD4" w14:textId="77777777" w:rsidR="00331868" w:rsidRDefault="00331868" w:rsidP="00AE3867">
            <w:pPr>
              <w:rPr>
                <w:rFonts w:ascii="Times New Roman" w:hAnsi="Times New Roman"/>
                <w:color w:val="000000"/>
              </w:rPr>
            </w:pPr>
          </w:p>
          <w:p w14:paraId="7CF6F1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89AEE2D" w14:textId="77777777" w:rsidR="00331868" w:rsidRDefault="00331868" w:rsidP="00AE3867">
            <w:pPr>
              <w:rPr>
                <w:rFonts w:ascii="Times New Roman" w:hAnsi="Times New Roman"/>
                <w:color w:val="000000"/>
              </w:rPr>
            </w:pPr>
            <w:r>
              <w:rPr>
                <w:rFonts w:ascii="Times New Roman" w:hAnsi="Times New Roman"/>
                <w:color w:val="000000"/>
              </w:rPr>
              <w:t>The action (e.g., encounter, procedure) that is the basis for the experience</w:t>
            </w:r>
          </w:p>
        </w:tc>
        <w:tc>
          <w:tcPr>
            <w:tcW w:w="3060" w:type="dxa"/>
            <w:tcBorders>
              <w:top w:val="single" w:sz="2" w:space="0" w:color="auto"/>
              <w:left w:val="single" w:sz="2" w:space="0" w:color="auto"/>
              <w:bottom w:val="single" w:sz="2" w:space="0" w:color="auto"/>
              <w:right w:val="single" w:sz="2" w:space="0" w:color="auto"/>
            </w:tcBorders>
          </w:tcPr>
          <w:p w14:paraId="5AAFFCC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C8237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8929EE" w14:textId="77777777" w:rsidR="00331868" w:rsidRDefault="00331868" w:rsidP="00AE3867">
            <w:pPr>
              <w:rPr>
                <w:rFonts w:ascii="Times New Roman" w:hAnsi="Times New Roman"/>
                <w:color w:val="000000"/>
              </w:rPr>
            </w:pPr>
          </w:p>
        </w:tc>
      </w:tr>
      <w:tr w:rsidR="00331868" w14:paraId="233055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020647" w14:textId="77777777" w:rsidR="00331868" w:rsidRDefault="00331868" w:rsidP="00AE3867">
            <w:pPr>
              <w:rPr>
                <w:rFonts w:ascii="Times New Roman" w:hAnsi="Times New Roman"/>
                <w:color w:val="000000"/>
              </w:rPr>
            </w:pPr>
            <w:bookmarkStart w:id="2387" w:name="BKM_4E7DDA18_58AB_4017_90B8_BE37F8AEF160"/>
            <w:r>
              <w:rPr>
                <w:rFonts w:ascii="Times New Roman" w:hAnsi="Times New Roman"/>
                <w:b/>
                <w:color w:val="000000"/>
              </w:rPr>
              <w:t>experience</w:t>
            </w:r>
            <w:r>
              <w:rPr>
                <w:rFonts w:ascii="Times New Roman" w:hAnsi="Times New Roman"/>
                <w:color w:val="000000"/>
              </w:rPr>
              <w:t xml:space="preserve"> Code</w:t>
            </w:r>
          </w:p>
          <w:p w14:paraId="54B7B526" w14:textId="77777777" w:rsidR="00331868" w:rsidRDefault="00331868" w:rsidP="00AE3867">
            <w:pPr>
              <w:rPr>
                <w:rFonts w:ascii="Times New Roman" w:hAnsi="Times New Roman"/>
                <w:color w:val="000000"/>
              </w:rPr>
            </w:pPr>
            <w:r>
              <w:rPr>
                <w:rFonts w:ascii="Times New Roman" w:hAnsi="Times New Roman"/>
                <w:color w:val="000000"/>
              </w:rPr>
              <w:t>Public</w:t>
            </w:r>
          </w:p>
          <w:p w14:paraId="26AD471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8D712F" w14:textId="77777777" w:rsidR="00331868" w:rsidRDefault="00331868" w:rsidP="00AE3867">
            <w:pPr>
              <w:rPr>
                <w:rFonts w:ascii="Times New Roman" w:hAnsi="Times New Roman"/>
                <w:color w:val="000000"/>
              </w:rPr>
            </w:pPr>
          </w:p>
          <w:p w14:paraId="2D3BEF84" w14:textId="77777777" w:rsidR="00331868" w:rsidRDefault="00331868" w:rsidP="00AE3867">
            <w:pPr>
              <w:rPr>
                <w:rFonts w:ascii="Times New Roman" w:hAnsi="Times New Roman"/>
                <w:color w:val="000000"/>
              </w:rPr>
            </w:pPr>
          </w:p>
          <w:p w14:paraId="6F6073D1" w14:textId="77777777" w:rsidR="00331868" w:rsidRDefault="00331868" w:rsidP="00AE3867">
            <w:pPr>
              <w:rPr>
                <w:rFonts w:ascii="Times New Roman" w:hAnsi="Times New Roman"/>
                <w:color w:val="000000"/>
              </w:rPr>
            </w:pPr>
          </w:p>
          <w:p w14:paraId="624803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ABBEC1" w14:textId="77777777" w:rsidR="00331868" w:rsidRDefault="00331868" w:rsidP="00AE3867">
            <w:pPr>
              <w:rPr>
                <w:rFonts w:ascii="Times New Roman" w:hAnsi="Times New Roman"/>
                <w:color w:val="000000"/>
              </w:rPr>
            </w:pPr>
            <w:r>
              <w:rPr>
                <w:rFonts w:ascii="Times New Roman" w:hAnsi="Times New Roman"/>
                <w:color w:val="000000"/>
              </w:rPr>
              <w:t>The actual experience, e.g., poor communication.</w:t>
            </w:r>
          </w:p>
        </w:tc>
        <w:tc>
          <w:tcPr>
            <w:tcW w:w="3060" w:type="dxa"/>
            <w:tcBorders>
              <w:top w:val="single" w:sz="2" w:space="0" w:color="auto"/>
              <w:left w:val="single" w:sz="2" w:space="0" w:color="auto"/>
              <w:bottom w:val="single" w:sz="2" w:space="0" w:color="auto"/>
              <w:right w:val="single" w:sz="2" w:space="0" w:color="auto"/>
            </w:tcBorders>
          </w:tcPr>
          <w:p w14:paraId="7AC1E8C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0CCF8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82136F" w14:textId="77777777" w:rsidR="00331868" w:rsidRDefault="00331868" w:rsidP="00AE3867">
            <w:pPr>
              <w:rPr>
                <w:rFonts w:ascii="Times New Roman" w:hAnsi="Times New Roman"/>
                <w:color w:val="000000"/>
              </w:rPr>
            </w:pPr>
          </w:p>
        </w:tc>
        <w:bookmarkEnd w:id="2387"/>
      </w:tr>
      <w:bookmarkEnd w:id="2386"/>
    </w:tbl>
    <w:p w14:paraId="10482BBB" w14:textId="77777777" w:rsidR="00331868" w:rsidRDefault="00331868" w:rsidP="00331868">
      <w:pPr>
        <w:rPr>
          <w:rFonts w:ascii="Times New Roman" w:hAnsi="Times New Roman"/>
          <w:color w:val="000000"/>
        </w:rPr>
      </w:pPr>
    </w:p>
    <w:p w14:paraId="3BC24EF8" w14:textId="77777777" w:rsidR="00331868" w:rsidRDefault="00331868" w:rsidP="00331868">
      <w:pPr>
        <w:pStyle w:val="Heading2"/>
        <w:rPr>
          <w:bCs/>
          <w:szCs w:val="24"/>
          <w:lang w:val="en-US"/>
        </w:rPr>
      </w:pPr>
      <w:bookmarkStart w:id="2388" w:name="_Toc383183329"/>
      <w:r>
        <w:rPr>
          <w:bCs/>
          <w:szCs w:val="24"/>
          <w:lang w:val="en-US"/>
        </w:rPr>
        <w:t>CareProgramParticipationDescriptor</w:t>
      </w:r>
      <w:bookmarkEnd w:id="2388"/>
    </w:p>
    <w:p w14:paraId="285C561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9605E17" w14:textId="77777777" w:rsidR="00331868" w:rsidRDefault="00331868" w:rsidP="00331868">
      <w:pPr>
        <w:rPr>
          <w:rFonts w:ascii="Times New Roman" w:hAnsi="Times New Roman"/>
          <w:color w:val="000000"/>
        </w:rPr>
      </w:pPr>
    </w:p>
    <w:p w14:paraId="0106841B" w14:textId="77777777" w:rsidR="00331868" w:rsidRDefault="00331868" w:rsidP="00331868">
      <w:r>
        <w:rPr>
          <w:rFonts w:ascii="Times New Roman" w:hAnsi="Times New Roman"/>
          <w:color w:val="000000"/>
        </w:rPr>
        <w:t>Description of the participation of a patient in a recognized program of care such as a care plan, a chemotherapy protocol, or a clinical trial.</w:t>
      </w:r>
    </w:p>
    <w:p w14:paraId="7206BB13" w14:textId="77777777" w:rsidR="00331868" w:rsidRDefault="00331868" w:rsidP="00331868">
      <w:pPr>
        <w:rPr>
          <w:rFonts w:ascii="Times New Roman" w:hAnsi="Times New Roman"/>
        </w:rPr>
      </w:pPr>
    </w:p>
    <w:p w14:paraId="0743BBBF" w14:textId="77777777" w:rsidR="00331868" w:rsidRDefault="00331868" w:rsidP="00331868">
      <w:pPr>
        <w:rPr>
          <w:rFonts w:ascii="Times New Roman" w:hAnsi="Times New Roman"/>
        </w:rPr>
      </w:pPr>
    </w:p>
    <w:p w14:paraId="4C86465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732E8F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646053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7423DD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34AF9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4279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DADB34" w14:textId="77777777" w:rsidTr="00AE3867">
        <w:tc>
          <w:tcPr>
            <w:tcW w:w="2250" w:type="dxa"/>
            <w:tcBorders>
              <w:top w:val="single" w:sz="2" w:space="0" w:color="auto"/>
              <w:left w:val="single" w:sz="2" w:space="0" w:color="auto"/>
              <w:bottom w:val="single" w:sz="2" w:space="0" w:color="auto"/>
              <w:right w:val="single" w:sz="2" w:space="0" w:color="auto"/>
            </w:tcBorders>
          </w:tcPr>
          <w:p w14:paraId="6721101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734EE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A784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8AA2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7CD1B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2D8668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5907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748F0"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D35E53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7A8755B" w14:textId="77777777" w:rsidR="00331868" w:rsidRDefault="00331868" w:rsidP="00AE3867">
            <w:pPr>
              <w:rPr>
                <w:rFonts w:ascii="Times New Roman" w:hAnsi="Times New Roman"/>
                <w:color w:val="000000"/>
              </w:rPr>
            </w:pPr>
          </w:p>
          <w:p w14:paraId="74AB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E946FD" w14:textId="77777777" w:rsidTr="00AE3867">
        <w:tc>
          <w:tcPr>
            <w:tcW w:w="2250" w:type="dxa"/>
            <w:tcBorders>
              <w:top w:val="single" w:sz="2" w:space="0" w:color="auto"/>
              <w:left w:val="single" w:sz="2" w:space="0" w:color="auto"/>
              <w:bottom w:val="single" w:sz="2" w:space="0" w:color="auto"/>
              <w:right w:val="single" w:sz="2" w:space="0" w:color="auto"/>
            </w:tcBorders>
          </w:tcPr>
          <w:p w14:paraId="47185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B81A53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AAE12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18C704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BC4F33"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2A3737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5C4A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30A9B"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20AA3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264212" w14:textId="77777777" w:rsidR="00331868" w:rsidRDefault="00331868" w:rsidP="00AE3867">
            <w:pPr>
              <w:rPr>
                <w:rFonts w:ascii="Times New Roman" w:hAnsi="Times New Roman"/>
                <w:color w:val="000000"/>
              </w:rPr>
            </w:pPr>
          </w:p>
          <w:p w14:paraId="5FC162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CFB522" w14:textId="77777777" w:rsidTr="00AE3867">
        <w:tc>
          <w:tcPr>
            <w:tcW w:w="2250" w:type="dxa"/>
            <w:tcBorders>
              <w:top w:val="single" w:sz="2" w:space="0" w:color="auto"/>
              <w:left w:val="single" w:sz="2" w:space="0" w:color="auto"/>
              <w:bottom w:val="single" w:sz="2" w:space="0" w:color="auto"/>
              <w:right w:val="single" w:sz="2" w:space="0" w:color="auto"/>
            </w:tcBorders>
          </w:tcPr>
          <w:p w14:paraId="485520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CD42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17039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6525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64AD9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6963E7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AC40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225D8"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75E298A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107EA16" w14:textId="77777777" w:rsidR="00331868" w:rsidRDefault="00331868" w:rsidP="00AE3867">
            <w:pPr>
              <w:rPr>
                <w:rFonts w:ascii="Times New Roman" w:hAnsi="Times New Roman"/>
                <w:color w:val="000000"/>
              </w:rPr>
            </w:pPr>
          </w:p>
          <w:p w14:paraId="77ABFB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6449E91" w14:textId="77777777" w:rsidTr="00AE3867">
        <w:tc>
          <w:tcPr>
            <w:tcW w:w="2250" w:type="dxa"/>
            <w:tcBorders>
              <w:top w:val="single" w:sz="2" w:space="0" w:color="auto"/>
              <w:left w:val="single" w:sz="2" w:space="0" w:color="auto"/>
              <w:bottom w:val="single" w:sz="2" w:space="0" w:color="auto"/>
              <w:right w:val="single" w:sz="2" w:space="0" w:color="auto"/>
            </w:tcBorders>
          </w:tcPr>
          <w:p w14:paraId="0A648D6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9271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31EF2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81D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9B4EBB"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23281C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DB0A2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228E2E" w14:textId="77777777" w:rsidR="00331868" w:rsidRDefault="00331868" w:rsidP="00AE3867">
            <w:pPr>
              <w:rPr>
                <w:rFonts w:ascii="Times New Roman" w:hAnsi="Times New Roman"/>
                <w:color w:val="000000"/>
              </w:rPr>
            </w:pPr>
            <w:r>
              <w:rPr>
                <w:rFonts w:ascii="Times New Roman" w:hAnsi="Times New Roman"/>
                <w:color w:val="000000"/>
              </w:rPr>
              <w:t>CareProgramParticipationDescriptor</w:t>
            </w:r>
          </w:p>
          <w:p w14:paraId="32B564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CF5C11" w14:textId="77777777" w:rsidR="00331868" w:rsidRDefault="00331868" w:rsidP="00AE3867">
            <w:pPr>
              <w:rPr>
                <w:rFonts w:ascii="Times New Roman" w:hAnsi="Times New Roman"/>
                <w:color w:val="000000"/>
              </w:rPr>
            </w:pPr>
          </w:p>
          <w:p w14:paraId="750BF1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1841D94" w14:textId="77777777" w:rsidR="00331868" w:rsidRDefault="00331868" w:rsidP="00331868">
      <w:pPr>
        <w:rPr>
          <w:rFonts w:ascii="Times New Roman" w:hAnsi="Times New Roman"/>
          <w:color w:val="000000"/>
        </w:rPr>
      </w:pPr>
    </w:p>
    <w:p w14:paraId="746FA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A100B9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B9D477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CC9EE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3F85CE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6960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4997041" w14:textId="77777777" w:rsidR="00331868" w:rsidRDefault="00331868" w:rsidP="00AE3867">
            <w:pPr>
              <w:rPr>
                <w:rFonts w:ascii="Times New Roman" w:hAnsi="Times New Roman"/>
                <w:color w:val="000000"/>
              </w:rPr>
            </w:pPr>
            <w:r>
              <w:rPr>
                <w:rFonts w:ascii="Times New Roman" w:hAnsi="Times New Roman"/>
                <w:b/>
                <w:color w:val="000000"/>
              </w:rPr>
              <w:t>goals</w:t>
            </w:r>
            <w:r>
              <w:rPr>
                <w:rFonts w:ascii="Times New Roman" w:hAnsi="Times New Roman"/>
                <w:color w:val="000000"/>
              </w:rPr>
              <w:t xml:space="preserve"> GoalPerformance</w:t>
            </w:r>
          </w:p>
          <w:p w14:paraId="1D7443B5" w14:textId="77777777" w:rsidR="00331868" w:rsidRDefault="00331868" w:rsidP="00AE3867">
            <w:pPr>
              <w:rPr>
                <w:rFonts w:ascii="Times New Roman" w:hAnsi="Times New Roman"/>
                <w:color w:val="000000"/>
              </w:rPr>
            </w:pPr>
            <w:r>
              <w:rPr>
                <w:rFonts w:ascii="Times New Roman" w:hAnsi="Times New Roman"/>
                <w:color w:val="000000"/>
              </w:rPr>
              <w:t>Public</w:t>
            </w:r>
          </w:p>
          <w:p w14:paraId="105645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AC9C6B" w14:textId="77777777" w:rsidR="00331868" w:rsidRDefault="00331868" w:rsidP="00AE3867">
            <w:pPr>
              <w:rPr>
                <w:rFonts w:ascii="Times New Roman" w:hAnsi="Times New Roman"/>
                <w:color w:val="000000"/>
              </w:rPr>
            </w:pPr>
          </w:p>
          <w:p w14:paraId="70F996BA"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2183FF4" w14:textId="77777777" w:rsidR="00331868" w:rsidRDefault="00331868" w:rsidP="00AE3867">
            <w:pPr>
              <w:rPr>
                <w:rFonts w:ascii="Times New Roman" w:hAnsi="Times New Roman"/>
                <w:color w:val="000000"/>
              </w:rPr>
            </w:pPr>
          </w:p>
          <w:p w14:paraId="675A3A2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B759ABA" w14:textId="77777777" w:rsidR="00331868" w:rsidRDefault="00331868" w:rsidP="00AE3867">
            <w:pPr>
              <w:rPr>
                <w:rFonts w:ascii="Times New Roman" w:hAnsi="Times New Roman"/>
                <w:color w:val="000000"/>
              </w:rPr>
            </w:pPr>
            <w:r>
              <w:rPr>
                <w:rFonts w:ascii="Times New Roman" w:hAnsi="Times New Roman"/>
                <w:color w:val="000000"/>
              </w:rPr>
              <w:t>The goals that have been established for the patient as part of the care plan and the performance against those goals.</w:t>
            </w:r>
          </w:p>
        </w:tc>
        <w:tc>
          <w:tcPr>
            <w:tcW w:w="3060" w:type="dxa"/>
            <w:tcBorders>
              <w:top w:val="single" w:sz="2" w:space="0" w:color="auto"/>
              <w:left w:val="single" w:sz="2" w:space="0" w:color="auto"/>
              <w:bottom w:val="single" w:sz="2" w:space="0" w:color="auto"/>
              <w:right w:val="single" w:sz="2" w:space="0" w:color="auto"/>
            </w:tcBorders>
          </w:tcPr>
          <w:p w14:paraId="39BD79A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4F102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D00FFEB" w14:textId="77777777" w:rsidR="00331868" w:rsidRDefault="00331868" w:rsidP="00AE3867">
            <w:pPr>
              <w:rPr>
                <w:rFonts w:ascii="Times New Roman" w:hAnsi="Times New Roman"/>
                <w:color w:val="000000"/>
              </w:rPr>
            </w:pPr>
          </w:p>
        </w:tc>
      </w:tr>
      <w:tr w:rsidR="00331868" w14:paraId="7C0122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95E168" w14:textId="77777777" w:rsidR="00331868" w:rsidRDefault="00331868" w:rsidP="00AE3867">
            <w:pPr>
              <w:rPr>
                <w:rFonts w:ascii="Times New Roman" w:hAnsi="Times New Roman"/>
                <w:color w:val="000000"/>
              </w:rPr>
            </w:pPr>
            <w:bookmarkStart w:id="2389" w:name="BKM_E16FD682_0EE7_4B57_880D_A2EAA8781E2E"/>
            <w:r>
              <w:rPr>
                <w:rFonts w:ascii="Times New Roman" w:hAnsi="Times New Roman"/>
                <w:b/>
                <w:color w:val="000000"/>
              </w:rPr>
              <w:t>participationStatus</w:t>
            </w:r>
            <w:r>
              <w:rPr>
                <w:rFonts w:ascii="Times New Roman" w:hAnsi="Times New Roman"/>
                <w:color w:val="000000"/>
              </w:rPr>
              <w:t xml:space="preserve"> Code</w:t>
            </w:r>
          </w:p>
          <w:p w14:paraId="7CF53755" w14:textId="77777777" w:rsidR="00331868" w:rsidRDefault="00331868" w:rsidP="00AE3867">
            <w:pPr>
              <w:rPr>
                <w:rFonts w:ascii="Times New Roman" w:hAnsi="Times New Roman"/>
                <w:color w:val="000000"/>
              </w:rPr>
            </w:pPr>
            <w:r>
              <w:rPr>
                <w:rFonts w:ascii="Times New Roman" w:hAnsi="Times New Roman"/>
                <w:color w:val="000000"/>
              </w:rPr>
              <w:t>Public</w:t>
            </w:r>
          </w:p>
          <w:p w14:paraId="6658AE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33C1F27" w14:textId="77777777" w:rsidR="00331868" w:rsidRDefault="00331868" w:rsidP="00AE3867">
            <w:pPr>
              <w:rPr>
                <w:rFonts w:ascii="Times New Roman" w:hAnsi="Times New Roman"/>
                <w:color w:val="000000"/>
              </w:rPr>
            </w:pPr>
          </w:p>
          <w:p w14:paraId="6483FF92" w14:textId="77777777" w:rsidR="00331868" w:rsidRDefault="00331868" w:rsidP="00AE3867">
            <w:pPr>
              <w:rPr>
                <w:rFonts w:ascii="Times New Roman" w:hAnsi="Times New Roman"/>
                <w:color w:val="000000"/>
              </w:rPr>
            </w:pPr>
          </w:p>
          <w:p w14:paraId="36F06D2A" w14:textId="77777777" w:rsidR="00331868" w:rsidRDefault="00331868" w:rsidP="00AE3867">
            <w:pPr>
              <w:rPr>
                <w:rFonts w:ascii="Times New Roman" w:hAnsi="Times New Roman"/>
                <w:color w:val="000000"/>
              </w:rPr>
            </w:pPr>
          </w:p>
          <w:p w14:paraId="4098B80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DD8C13B" w14:textId="77777777" w:rsidR="00331868" w:rsidRDefault="00331868" w:rsidP="00AE3867">
            <w:pPr>
              <w:rPr>
                <w:rFonts w:ascii="Times New Roman" w:hAnsi="Times New Roman"/>
                <w:color w:val="000000"/>
              </w:rPr>
            </w:pPr>
            <w:r>
              <w:rPr>
                <w:rFonts w:ascii="Times New Roman" w:hAnsi="Times New Roman"/>
                <w:color w:val="000000"/>
              </w:rPr>
              <w:t>A patient's state of participation within the care plan, e.g., enrolled, ongoing, completed, suspended.</w:t>
            </w:r>
          </w:p>
        </w:tc>
        <w:tc>
          <w:tcPr>
            <w:tcW w:w="3060" w:type="dxa"/>
            <w:tcBorders>
              <w:top w:val="single" w:sz="2" w:space="0" w:color="auto"/>
              <w:left w:val="single" w:sz="2" w:space="0" w:color="auto"/>
              <w:bottom w:val="single" w:sz="2" w:space="0" w:color="auto"/>
              <w:right w:val="single" w:sz="2" w:space="0" w:color="auto"/>
            </w:tcBorders>
          </w:tcPr>
          <w:p w14:paraId="3F79C25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D2219A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3F6B38" w14:textId="77777777" w:rsidR="00331868" w:rsidRDefault="00331868" w:rsidP="00AE3867">
            <w:pPr>
              <w:rPr>
                <w:rFonts w:ascii="Times New Roman" w:hAnsi="Times New Roman"/>
                <w:color w:val="000000"/>
              </w:rPr>
            </w:pPr>
          </w:p>
        </w:tc>
        <w:bookmarkEnd w:id="2389"/>
      </w:tr>
      <w:tr w:rsidR="00331868" w14:paraId="10D346A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9E1C2D" w14:textId="77777777" w:rsidR="00331868" w:rsidRDefault="00331868" w:rsidP="00AE3867">
            <w:pPr>
              <w:rPr>
                <w:rFonts w:ascii="Times New Roman" w:hAnsi="Times New Roman"/>
                <w:color w:val="000000"/>
              </w:rPr>
            </w:pPr>
            <w:bookmarkStart w:id="2390" w:name="BKM_5A9CA7A8_1221_4DE9_99DC_A90637050661"/>
            <w:r>
              <w:rPr>
                <w:rFonts w:ascii="Times New Roman" w:hAnsi="Times New Roman"/>
                <w:b/>
                <w:color w:val="000000"/>
              </w:rPr>
              <w:t>programType</w:t>
            </w:r>
            <w:r>
              <w:rPr>
                <w:rFonts w:ascii="Times New Roman" w:hAnsi="Times New Roman"/>
                <w:color w:val="000000"/>
              </w:rPr>
              <w:t xml:space="preserve"> Code</w:t>
            </w:r>
          </w:p>
          <w:p w14:paraId="16ABC5B0" w14:textId="77777777" w:rsidR="00331868" w:rsidRDefault="00331868" w:rsidP="00AE3867">
            <w:pPr>
              <w:rPr>
                <w:rFonts w:ascii="Times New Roman" w:hAnsi="Times New Roman"/>
                <w:color w:val="000000"/>
              </w:rPr>
            </w:pPr>
            <w:r>
              <w:rPr>
                <w:rFonts w:ascii="Times New Roman" w:hAnsi="Times New Roman"/>
                <w:color w:val="000000"/>
              </w:rPr>
              <w:t>Public</w:t>
            </w:r>
          </w:p>
          <w:p w14:paraId="56CBB4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D94C5F" w14:textId="77777777" w:rsidR="00331868" w:rsidRDefault="00331868" w:rsidP="00AE3867">
            <w:pPr>
              <w:rPr>
                <w:rFonts w:ascii="Times New Roman" w:hAnsi="Times New Roman"/>
                <w:color w:val="000000"/>
              </w:rPr>
            </w:pPr>
          </w:p>
          <w:p w14:paraId="2E53D498" w14:textId="77777777" w:rsidR="00331868" w:rsidRDefault="00331868" w:rsidP="00AE3867">
            <w:pPr>
              <w:rPr>
                <w:rFonts w:ascii="Times New Roman" w:hAnsi="Times New Roman"/>
                <w:color w:val="000000"/>
              </w:rPr>
            </w:pPr>
          </w:p>
          <w:p w14:paraId="610F9D43" w14:textId="77777777" w:rsidR="00331868" w:rsidRDefault="00331868" w:rsidP="00AE3867">
            <w:pPr>
              <w:rPr>
                <w:rFonts w:ascii="Times New Roman" w:hAnsi="Times New Roman"/>
                <w:color w:val="000000"/>
              </w:rPr>
            </w:pPr>
          </w:p>
          <w:p w14:paraId="2F110F9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8F3406" w14:textId="77777777" w:rsidR="00331868" w:rsidRDefault="00331868" w:rsidP="00AE3867">
            <w:pPr>
              <w:rPr>
                <w:rFonts w:ascii="Times New Roman" w:hAnsi="Times New Roman"/>
                <w:color w:val="000000"/>
              </w:rPr>
            </w:pPr>
            <w:r>
              <w:rPr>
                <w:rFonts w:ascii="Times New Roman" w:hAnsi="Times New Roman"/>
                <w:color w:val="000000"/>
              </w:rPr>
              <w:t>The type of the care program such as Care Plan, Clinical Trial, Chemotherapy Protocol</w:t>
            </w:r>
          </w:p>
        </w:tc>
        <w:tc>
          <w:tcPr>
            <w:tcW w:w="3060" w:type="dxa"/>
            <w:tcBorders>
              <w:top w:val="single" w:sz="2" w:space="0" w:color="auto"/>
              <w:left w:val="single" w:sz="2" w:space="0" w:color="auto"/>
              <w:bottom w:val="single" w:sz="2" w:space="0" w:color="auto"/>
              <w:right w:val="single" w:sz="2" w:space="0" w:color="auto"/>
            </w:tcBorders>
          </w:tcPr>
          <w:p w14:paraId="5CCB97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98B9A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B5999F" w14:textId="77777777" w:rsidR="00331868" w:rsidRDefault="00331868" w:rsidP="00AE3867">
            <w:pPr>
              <w:rPr>
                <w:rFonts w:ascii="Times New Roman" w:hAnsi="Times New Roman"/>
                <w:color w:val="000000"/>
              </w:rPr>
            </w:pPr>
          </w:p>
        </w:tc>
        <w:bookmarkEnd w:id="2390"/>
      </w:tr>
    </w:tbl>
    <w:p w14:paraId="144A18A3" w14:textId="77777777" w:rsidR="00331868" w:rsidRDefault="00331868" w:rsidP="00331868">
      <w:pPr>
        <w:rPr>
          <w:rFonts w:ascii="Times New Roman" w:hAnsi="Times New Roman"/>
          <w:color w:val="000000"/>
        </w:rPr>
      </w:pPr>
    </w:p>
    <w:p w14:paraId="799FDFE1" w14:textId="77777777" w:rsidR="00331868" w:rsidRDefault="00331868" w:rsidP="00331868">
      <w:pPr>
        <w:pStyle w:val="Heading2"/>
        <w:rPr>
          <w:bCs/>
          <w:szCs w:val="24"/>
          <w:lang w:val="en-US"/>
        </w:rPr>
      </w:pPr>
      <w:bookmarkStart w:id="2391" w:name="_Toc383183330"/>
      <w:r>
        <w:rPr>
          <w:bCs/>
          <w:szCs w:val="24"/>
          <w:lang w:val="en-US"/>
        </w:rPr>
        <w:lastRenderedPageBreak/>
        <w:t>CommunicationDescriptor</w:t>
      </w:r>
      <w:bookmarkEnd w:id="2391"/>
    </w:p>
    <w:p w14:paraId="055CC3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2C71280" w14:textId="77777777" w:rsidR="00331868" w:rsidRDefault="00331868" w:rsidP="00331868">
      <w:pPr>
        <w:rPr>
          <w:rFonts w:ascii="Times New Roman" w:hAnsi="Times New Roman"/>
          <w:color w:val="000000"/>
        </w:rPr>
      </w:pPr>
    </w:p>
    <w:p w14:paraId="3A1D9244" w14:textId="77777777" w:rsidR="00331868" w:rsidRDefault="00331868" w:rsidP="00331868">
      <w:r>
        <w:rPr>
          <w:rFonts w:ascii="Times New Roman" w:hAnsi="Times New Roman"/>
          <w:color w:val="000000"/>
        </w:rPr>
        <w:t xml:space="preserve">A communication is a message sent between a sender and a recipient for a purpose and about a topic. </w:t>
      </w:r>
    </w:p>
    <w:p w14:paraId="1B810569" w14:textId="77777777" w:rsidR="00331868" w:rsidRDefault="00331868" w:rsidP="00331868">
      <w:pPr>
        <w:rPr>
          <w:rFonts w:ascii="Times New Roman" w:hAnsi="Times New Roman"/>
        </w:rPr>
      </w:pPr>
    </w:p>
    <w:p w14:paraId="3FB9444B" w14:textId="77777777" w:rsidR="00331868" w:rsidRDefault="00331868" w:rsidP="00331868">
      <w:pPr>
        <w:rPr>
          <w:rFonts w:ascii="Times New Roman" w:hAnsi="Times New Roman"/>
        </w:rPr>
      </w:pPr>
    </w:p>
    <w:p w14:paraId="417DBF1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EFF4F5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18F15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F010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BB429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DF65A9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248C21D" w14:textId="77777777" w:rsidTr="00AE3867">
        <w:tc>
          <w:tcPr>
            <w:tcW w:w="2250" w:type="dxa"/>
            <w:tcBorders>
              <w:top w:val="single" w:sz="2" w:space="0" w:color="auto"/>
              <w:left w:val="single" w:sz="2" w:space="0" w:color="auto"/>
              <w:bottom w:val="single" w:sz="2" w:space="0" w:color="auto"/>
              <w:right w:val="single" w:sz="2" w:space="0" w:color="auto"/>
            </w:tcBorders>
          </w:tcPr>
          <w:p w14:paraId="6393A4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2218C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186D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031C2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F9D7E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5EDB9C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19F6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1B0A26"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5611FB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0A3CAB" w14:textId="77777777" w:rsidR="00331868" w:rsidRDefault="00331868" w:rsidP="00AE3867">
            <w:pPr>
              <w:rPr>
                <w:rFonts w:ascii="Times New Roman" w:hAnsi="Times New Roman"/>
                <w:color w:val="000000"/>
              </w:rPr>
            </w:pPr>
          </w:p>
          <w:p w14:paraId="35C644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A1545" w14:textId="77777777" w:rsidTr="00AE3867">
        <w:tc>
          <w:tcPr>
            <w:tcW w:w="2250" w:type="dxa"/>
            <w:tcBorders>
              <w:top w:val="single" w:sz="2" w:space="0" w:color="auto"/>
              <w:left w:val="single" w:sz="2" w:space="0" w:color="auto"/>
              <w:bottom w:val="single" w:sz="2" w:space="0" w:color="auto"/>
              <w:right w:val="single" w:sz="2" w:space="0" w:color="auto"/>
            </w:tcBorders>
          </w:tcPr>
          <w:p w14:paraId="0C4B7AC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B1C6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0BF0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E1B33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89BACC"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22D005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7BF7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DC630"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1038EE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27BCD4" w14:textId="77777777" w:rsidR="00331868" w:rsidRDefault="00331868" w:rsidP="00AE3867">
            <w:pPr>
              <w:rPr>
                <w:rFonts w:ascii="Times New Roman" w:hAnsi="Times New Roman"/>
                <w:color w:val="000000"/>
              </w:rPr>
            </w:pPr>
          </w:p>
          <w:p w14:paraId="5683F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002C75" w14:textId="77777777" w:rsidTr="00AE3867">
        <w:tc>
          <w:tcPr>
            <w:tcW w:w="2250" w:type="dxa"/>
            <w:tcBorders>
              <w:top w:val="single" w:sz="2" w:space="0" w:color="auto"/>
              <w:left w:val="single" w:sz="2" w:space="0" w:color="auto"/>
              <w:bottom w:val="single" w:sz="2" w:space="0" w:color="auto"/>
              <w:right w:val="single" w:sz="2" w:space="0" w:color="auto"/>
            </w:tcBorders>
          </w:tcPr>
          <w:p w14:paraId="124ECC2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FA2C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F99CA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9F87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BC13DB1"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7F6888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5C3C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76FA5C"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306F68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18125A" w14:textId="77777777" w:rsidR="00331868" w:rsidRDefault="00331868" w:rsidP="00AE3867">
            <w:pPr>
              <w:rPr>
                <w:rFonts w:ascii="Times New Roman" w:hAnsi="Times New Roman"/>
                <w:color w:val="000000"/>
              </w:rPr>
            </w:pPr>
          </w:p>
          <w:p w14:paraId="5F84D5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3472370" w14:textId="77777777" w:rsidTr="00AE3867">
        <w:tc>
          <w:tcPr>
            <w:tcW w:w="2250" w:type="dxa"/>
            <w:tcBorders>
              <w:top w:val="single" w:sz="2" w:space="0" w:color="auto"/>
              <w:left w:val="single" w:sz="2" w:space="0" w:color="auto"/>
              <w:bottom w:val="single" w:sz="2" w:space="0" w:color="auto"/>
              <w:right w:val="single" w:sz="2" w:space="0" w:color="auto"/>
            </w:tcBorders>
          </w:tcPr>
          <w:p w14:paraId="4FB62F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49987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6B12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AA049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7EEEFF"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4CA373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9F083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0A35E4" w14:textId="77777777" w:rsidR="00331868" w:rsidRDefault="00331868" w:rsidP="00AE3867">
            <w:pPr>
              <w:rPr>
                <w:rFonts w:ascii="Times New Roman" w:hAnsi="Times New Roman"/>
                <w:color w:val="000000"/>
              </w:rPr>
            </w:pPr>
            <w:r>
              <w:rPr>
                <w:rFonts w:ascii="Times New Roman" w:hAnsi="Times New Roman"/>
                <w:color w:val="000000"/>
              </w:rPr>
              <w:t>CommunicationDescriptor</w:t>
            </w:r>
          </w:p>
          <w:p w14:paraId="6FC229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6BEB36C" w14:textId="77777777" w:rsidR="00331868" w:rsidRDefault="00331868" w:rsidP="00AE3867">
            <w:pPr>
              <w:rPr>
                <w:rFonts w:ascii="Times New Roman" w:hAnsi="Times New Roman"/>
                <w:color w:val="000000"/>
              </w:rPr>
            </w:pPr>
          </w:p>
          <w:p w14:paraId="5CF5F86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B277D58" w14:textId="77777777" w:rsidR="00331868" w:rsidRDefault="00331868" w:rsidP="00331868">
      <w:pPr>
        <w:rPr>
          <w:rFonts w:ascii="Times New Roman" w:hAnsi="Times New Roman"/>
          <w:color w:val="000000"/>
        </w:rPr>
      </w:pPr>
    </w:p>
    <w:p w14:paraId="750063E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482522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B053A9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2A6343D"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D2EB92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6CE77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696A777" w14:textId="77777777" w:rsidR="00331868" w:rsidRDefault="00331868" w:rsidP="00AE3867">
            <w:pPr>
              <w:rPr>
                <w:rFonts w:ascii="Times New Roman" w:hAnsi="Times New Roman"/>
                <w:color w:val="000000"/>
              </w:rPr>
            </w:pPr>
            <w:r>
              <w:rPr>
                <w:rFonts w:ascii="Times New Roman" w:hAnsi="Times New Roman"/>
                <w:b/>
                <w:color w:val="000000"/>
              </w:rPr>
              <w:t>medium</w:t>
            </w:r>
            <w:r>
              <w:rPr>
                <w:rFonts w:ascii="Times New Roman" w:hAnsi="Times New Roman"/>
                <w:color w:val="000000"/>
              </w:rPr>
              <w:t xml:space="preserve"> Code</w:t>
            </w:r>
          </w:p>
          <w:p w14:paraId="6CA35F63" w14:textId="77777777" w:rsidR="00331868" w:rsidRDefault="00331868" w:rsidP="00AE3867">
            <w:pPr>
              <w:rPr>
                <w:rFonts w:ascii="Times New Roman" w:hAnsi="Times New Roman"/>
                <w:color w:val="000000"/>
              </w:rPr>
            </w:pPr>
            <w:r>
              <w:rPr>
                <w:rFonts w:ascii="Times New Roman" w:hAnsi="Times New Roman"/>
                <w:color w:val="000000"/>
              </w:rPr>
              <w:t>Public</w:t>
            </w:r>
          </w:p>
          <w:p w14:paraId="528F4D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8AED51" w14:textId="77777777" w:rsidR="00331868" w:rsidRDefault="00331868" w:rsidP="00AE3867">
            <w:pPr>
              <w:rPr>
                <w:rFonts w:ascii="Times New Roman" w:hAnsi="Times New Roman"/>
                <w:color w:val="000000"/>
              </w:rPr>
            </w:pPr>
          </w:p>
          <w:p w14:paraId="12BF2C39" w14:textId="77777777" w:rsidR="00331868" w:rsidRDefault="00331868" w:rsidP="00AE3867">
            <w:pPr>
              <w:rPr>
                <w:rFonts w:ascii="Times New Roman" w:hAnsi="Times New Roman"/>
                <w:color w:val="000000"/>
              </w:rPr>
            </w:pPr>
          </w:p>
          <w:p w14:paraId="4B103A7B" w14:textId="77777777" w:rsidR="00331868" w:rsidRDefault="00331868" w:rsidP="00AE3867">
            <w:pPr>
              <w:rPr>
                <w:rFonts w:ascii="Times New Roman" w:hAnsi="Times New Roman"/>
                <w:color w:val="000000"/>
              </w:rPr>
            </w:pPr>
          </w:p>
          <w:p w14:paraId="48A06E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B19657" w14:textId="77777777" w:rsidR="00331868" w:rsidRDefault="00331868" w:rsidP="00AE3867">
            <w:pPr>
              <w:rPr>
                <w:rFonts w:ascii="Times New Roman" w:hAnsi="Times New Roman"/>
                <w:color w:val="000000"/>
              </w:rPr>
            </w:pPr>
            <w:r>
              <w:rPr>
                <w:rFonts w:ascii="Times New Roman" w:hAnsi="Times New Roman"/>
                <w:color w:val="000000"/>
              </w:rPr>
              <w:t>The communication medium, e.g., email, fax</w:t>
            </w:r>
          </w:p>
        </w:tc>
        <w:tc>
          <w:tcPr>
            <w:tcW w:w="3060" w:type="dxa"/>
            <w:tcBorders>
              <w:top w:val="single" w:sz="2" w:space="0" w:color="auto"/>
              <w:left w:val="single" w:sz="2" w:space="0" w:color="auto"/>
              <w:bottom w:val="single" w:sz="2" w:space="0" w:color="auto"/>
              <w:right w:val="single" w:sz="2" w:space="0" w:color="auto"/>
            </w:tcBorders>
          </w:tcPr>
          <w:p w14:paraId="30E1575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FE015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A76224" w14:textId="77777777" w:rsidR="00331868" w:rsidRDefault="00331868" w:rsidP="00AE3867">
            <w:pPr>
              <w:rPr>
                <w:rFonts w:ascii="Times New Roman" w:hAnsi="Times New Roman"/>
                <w:color w:val="000000"/>
              </w:rPr>
            </w:pPr>
          </w:p>
        </w:tc>
      </w:tr>
      <w:tr w:rsidR="00331868" w14:paraId="2593C7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EF827F4" w14:textId="77777777" w:rsidR="00331868" w:rsidRDefault="00331868" w:rsidP="00AE3867">
            <w:pPr>
              <w:rPr>
                <w:rFonts w:ascii="Times New Roman" w:hAnsi="Times New Roman"/>
                <w:color w:val="000000"/>
              </w:rPr>
            </w:pPr>
            <w:bookmarkStart w:id="2392" w:name="BKM_21786675_13E0_4392_8DC7_2E12449C7394"/>
            <w:r>
              <w:rPr>
                <w:rFonts w:ascii="Times New Roman" w:hAnsi="Times New Roman"/>
                <w:b/>
                <w:color w:val="000000"/>
              </w:rPr>
              <w:t>message</w:t>
            </w:r>
            <w:r>
              <w:rPr>
                <w:rFonts w:ascii="Times New Roman" w:hAnsi="Times New Roman"/>
                <w:color w:val="000000"/>
              </w:rPr>
              <w:t xml:space="preserve"> Text</w:t>
            </w:r>
          </w:p>
          <w:p w14:paraId="21219B2D" w14:textId="77777777" w:rsidR="00331868" w:rsidRDefault="00331868" w:rsidP="00AE3867">
            <w:pPr>
              <w:rPr>
                <w:rFonts w:ascii="Times New Roman" w:hAnsi="Times New Roman"/>
                <w:color w:val="000000"/>
              </w:rPr>
            </w:pPr>
            <w:r>
              <w:rPr>
                <w:rFonts w:ascii="Times New Roman" w:hAnsi="Times New Roman"/>
                <w:color w:val="000000"/>
              </w:rPr>
              <w:t>Public</w:t>
            </w:r>
          </w:p>
          <w:p w14:paraId="214AD7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3B2923" w14:textId="77777777" w:rsidR="00331868" w:rsidRDefault="00331868" w:rsidP="00AE3867">
            <w:pPr>
              <w:rPr>
                <w:rFonts w:ascii="Times New Roman" w:hAnsi="Times New Roman"/>
                <w:color w:val="000000"/>
              </w:rPr>
            </w:pPr>
          </w:p>
          <w:p w14:paraId="2BA60E6A" w14:textId="77777777" w:rsidR="00331868" w:rsidRDefault="00331868" w:rsidP="00AE3867">
            <w:pPr>
              <w:rPr>
                <w:rFonts w:ascii="Times New Roman" w:hAnsi="Times New Roman"/>
                <w:color w:val="000000"/>
              </w:rPr>
            </w:pPr>
          </w:p>
          <w:p w14:paraId="1C83C529" w14:textId="77777777" w:rsidR="00331868" w:rsidRDefault="00331868" w:rsidP="00AE3867">
            <w:pPr>
              <w:rPr>
                <w:rFonts w:ascii="Times New Roman" w:hAnsi="Times New Roman"/>
                <w:color w:val="000000"/>
              </w:rPr>
            </w:pPr>
          </w:p>
          <w:p w14:paraId="062F88C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9E9CFE" w14:textId="77777777" w:rsidR="00331868" w:rsidRDefault="00331868" w:rsidP="00AE3867">
            <w:pPr>
              <w:rPr>
                <w:rFonts w:ascii="Times New Roman" w:hAnsi="Times New Roman"/>
                <w:color w:val="000000"/>
              </w:rPr>
            </w:pPr>
            <w:r>
              <w:rPr>
                <w:rFonts w:ascii="Times New Roman" w:hAnsi="Times New Roman"/>
                <w:color w:val="000000"/>
              </w:rPr>
              <w:t>Text and other information to be communicated to the recipient</w:t>
            </w:r>
          </w:p>
        </w:tc>
        <w:tc>
          <w:tcPr>
            <w:tcW w:w="3060" w:type="dxa"/>
            <w:tcBorders>
              <w:top w:val="single" w:sz="2" w:space="0" w:color="auto"/>
              <w:left w:val="single" w:sz="2" w:space="0" w:color="auto"/>
              <w:bottom w:val="single" w:sz="2" w:space="0" w:color="auto"/>
              <w:right w:val="single" w:sz="2" w:space="0" w:color="auto"/>
            </w:tcBorders>
          </w:tcPr>
          <w:p w14:paraId="27F9BBA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A0C7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0F0DDD" w14:textId="77777777" w:rsidR="00331868" w:rsidRDefault="00331868" w:rsidP="00AE3867">
            <w:pPr>
              <w:rPr>
                <w:rFonts w:ascii="Times New Roman" w:hAnsi="Times New Roman"/>
                <w:color w:val="000000"/>
              </w:rPr>
            </w:pPr>
          </w:p>
        </w:tc>
        <w:bookmarkEnd w:id="2392"/>
      </w:tr>
      <w:tr w:rsidR="00331868" w14:paraId="6B44418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63033E" w14:textId="77777777" w:rsidR="00331868" w:rsidRDefault="00331868" w:rsidP="00AE3867">
            <w:pPr>
              <w:rPr>
                <w:rFonts w:ascii="Times New Roman" w:hAnsi="Times New Roman"/>
                <w:color w:val="000000"/>
              </w:rPr>
            </w:pPr>
            <w:bookmarkStart w:id="2393" w:name="BKM_BF3214B5_A4B1_4DDA_AD72_8786EF4E28E5"/>
            <w:r>
              <w:rPr>
                <w:rFonts w:ascii="Times New Roman" w:hAnsi="Times New Roman"/>
                <w:b/>
                <w:color w:val="000000"/>
              </w:rPr>
              <w:lastRenderedPageBreak/>
              <w:t>recipient</w:t>
            </w:r>
            <w:r>
              <w:rPr>
                <w:rFonts w:ascii="Times New Roman" w:hAnsi="Times New Roman"/>
                <w:color w:val="000000"/>
              </w:rPr>
              <w:t xml:space="preserve"> Entity</w:t>
            </w:r>
          </w:p>
          <w:p w14:paraId="3E8029FB" w14:textId="77777777" w:rsidR="00331868" w:rsidRDefault="00331868" w:rsidP="00AE3867">
            <w:pPr>
              <w:rPr>
                <w:rFonts w:ascii="Times New Roman" w:hAnsi="Times New Roman"/>
                <w:color w:val="000000"/>
              </w:rPr>
            </w:pPr>
            <w:r>
              <w:rPr>
                <w:rFonts w:ascii="Times New Roman" w:hAnsi="Times New Roman"/>
                <w:color w:val="000000"/>
              </w:rPr>
              <w:t>Public</w:t>
            </w:r>
          </w:p>
          <w:p w14:paraId="55D74E7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E9DB43" w14:textId="77777777" w:rsidR="00331868" w:rsidRDefault="00331868" w:rsidP="00AE3867">
            <w:pPr>
              <w:rPr>
                <w:rFonts w:ascii="Times New Roman" w:hAnsi="Times New Roman"/>
                <w:color w:val="000000"/>
              </w:rPr>
            </w:pPr>
          </w:p>
          <w:p w14:paraId="098D5D61" w14:textId="77777777" w:rsidR="00331868" w:rsidRDefault="00331868" w:rsidP="00AE3867">
            <w:pPr>
              <w:rPr>
                <w:rFonts w:ascii="Times New Roman" w:hAnsi="Times New Roman"/>
                <w:color w:val="000000"/>
              </w:rPr>
            </w:pPr>
          </w:p>
          <w:p w14:paraId="0F440305" w14:textId="77777777" w:rsidR="00331868" w:rsidRDefault="00331868" w:rsidP="00AE3867">
            <w:pPr>
              <w:rPr>
                <w:rFonts w:ascii="Times New Roman" w:hAnsi="Times New Roman"/>
                <w:color w:val="000000"/>
              </w:rPr>
            </w:pPr>
          </w:p>
          <w:p w14:paraId="3F3493C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17407E"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intended target of the communication</w:t>
            </w:r>
          </w:p>
        </w:tc>
        <w:tc>
          <w:tcPr>
            <w:tcW w:w="3060" w:type="dxa"/>
            <w:tcBorders>
              <w:top w:val="single" w:sz="2" w:space="0" w:color="auto"/>
              <w:left w:val="single" w:sz="2" w:space="0" w:color="auto"/>
              <w:bottom w:val="single" w:sz="2" w:space="0" w:color="auto"/>
              <w:right w:val="single" w:sz="2" w:space="0" w:color="auto"/>
            </w:tcBorders>
          </w:tcPr>
          <w:p w14:paraId="1A1208E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0EB5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883ACB" w14:textId="77777777" w:rsidR="00331868" w:rsidRDefault="00331868" w:rsidP="00AE3867">
            <w:pPr>
              <w:rPr>
                <w:rFonts w:ascii="Times New Roman" w:hAnsi="Times New Roman"/>
                <w:color w:val="000000"/>
              </w:rPr>
            </w:pPr>
          </w:p>
        </w:tc>
        <w:bookmarkEnd w:id="2393"/>
      </w:tr>
      <w:tr w:rsidR="00331868" w14:paraId="205B73C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493CD30" w14:textId="77777777" w:rsidR="00331868" w:rsidRDefault="00331868" w:rsidP="00AE3867">
            <w:pPr>
              <w:rPr>
                <w:rFonts w:ascii="Times New Roman" w:hAnsi="Times New Roman"/>
                <w:color w:val="000000"/>
              </w:rPr>
            </w:pPr>
            <w:bookmarkStart w:id="2394" w:name="BKM_4686E6A3_C3A2_46BD_B460_0A410837917D"/>
            <w:r>
              <w:rPr>
                <w:rFonts w:ascii="Times New Roman" w:hAnsi="Times New Roman"/>
                <w:b/>
                <w:color w:val="000000"/>
              </w:rPr>
              <w:t>sender</w:t>
            </w:r>
            <w:r>
              <w:rPr>
                <w:rFonts w:ascii="Times New Roman" w:hAnsi="Times New Roman"/>
                <w:color w:val="000000"/>
              </w:rPr>
              <w:t xml:space="preserve"> Entity</w:t>
            </w:r>
          </w:p>
          <w:p w14:paraId="253373CB" w14:textId="77777777" w:rsidR="00331868" w:rsidRDefault="00331868" w:rsidP="00AE3867">
            <w:pPr>
              <w:rPr>
                <w:rFonts w:ascii="Times New Roman" w:hAnsi="Times New Roman"/>
                <w:color w:val="000000"/>
              </w:rPr>
            </w:pPr>
            <w:r>
              <w:rPr>
                <w:rFonts w:ascii="Times New Roman" w:hAnsi="Times New Roman"/>
                <w:color w:val="000000"/>
              </w:rPr>
              <w:t>Public</w:t>
            </w:r>
          </w:p>
          <w:p w14:paraId="41EE05E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65D3AC" w14:textId="77777777" w:rsidR="00331868" w:rsidRDefault="00331868" w:rsidP="00AE3867">
            <w:pPr>
              <w:rPr>
                <w:rFonts w:ascii="Times New Roman" w:hAnsi="Times New Roman"/>
                <w:color w:val="000000"/>
              </w:rPr>
            </w:pPr>
          </w:p>
          <w:p w14:paraId="54765C61" w14:textId="77777777" w:rsidR="00331868" w:rsidRDefault="00331868" w:rsidP="00AE3867">
            <w:pPr>
              <w:rPr>
                <w:rFonts w:ascii="Times New Roman" w:hAnsi="Times New Roman"/>
                <w:color w:val="000000"/>
              </w:rPr>
            </w:pPr>
          </w:p>
          <w:p w14:paraId="5BC2C87B" w14:textId="77777777" w:rsidR="00331868" w:rsidRDefault="00331868" w:rsidP="00AE3867">
            <w:pPr>
              <w:rPr>
                <w:rFonts w:ascii="Times New Roman" w:hAnsi="Times New Roman"/>
                <w:color w:val="000000"/>
              </w:rPr>
            </w:pPr>
          </w:p>
          <w:p w14:paraId="5A920F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628133" w14:textId="77777777" w:rsidR="00331868" w:rsidRDefault="00331868" w:rsidP="00AE3867">
            <w:pPr>
              <w:rPr>
                <w:rFonts w:ascii="Times New Roman" w:hAnsi="Times New Roman"/>
                <w:color w:val="000000"/>
              </w:rPr>
            </w:pPr>
            <w:r>
              <w:rPr>
                <w:rFonts w:ascii="Times New Roman" w:hAnsi="Times New Roman"/>
                <w:color w:val="000000"/>
              </w:rPr>
              <w:t>The entity (e.g., person, organization, clinical information system, or device) which is the source of the communication</w:t>
            </w:r>
          </w:p>
        </w:tc>
        <w:tc>
          <w:tcPr>
            <w:tcW w:w="3060" w:type="dxa"/>
            <w:tcBorders>
              <w:top w:val="single" w:sz="2" w:space="0" w:color="auto"/>
              <w:left w:val="single" w:sz="2" w:space="0" w:color="auto"/>
              <w:bottom w:val="single" w:sz="2" w:space="0" w:color="auto"/>
              <w:right w:val="single" w:sz="2" w:space="0" w:color="auto"/>
            </w:tcBorders>
          </w:tcPr>
          <w:p w14:paraId="4E03552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E661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395AC1" w14:textId="77777777" w:rsidR="00331868" w:rsidRDefault="00331868" w:rsidP="00AE3867">
            <w:pPr>
              <w:rPr>
                <w:rFonts w:ascii="Times New Roman" w:hAnsi="Times New Roman"/>
                <w:color w:val="000000"/>
              </w:rPr>
            </w:pPr>
          </w:p>
        </w:tc>
        <w:bookmarkEnd w:id="2394"/>
      </w:tr>
      <w:tr w:rsidR="00331868" w14:paraId="3502197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74A48D" w14:textId="77777777" w:rsidR="00331868" w:rsidRDefault="00331868" w:rsidP="00AE3867">
            <w:pPr>
              <w:rPr>
                <w:rFonts w:ascii="Times New Roman" w:hAnsi="Times New Roman"/>
                <w:color w:val="000000"/>
              </w:rPr>
            </w:pPr>
            <w:bookmarkStart w:id="2395" w:name="BKM_EB2DC572_44AC_4E39_92EF_E4598D593720"/>
            <w:r>
              <w:rPr>
                <w:rFonts w:ascii="Times New Roman" w:hAnsi="Times New Roman"/>
                <w:b/>
                <w:color w:val="000000"/>
              </w:rPr>
              <w:t>topic</w:t>
            </w:r>
            <w:r>
              <w:rPr>
                <w:rFonts w:ascii="Times New Roman" w:hAnsi="Times New Roman"/>
                <w:color w:val="000000"/>
              </w:rPr>
              <w:t xml:space="preserve"> ClinicalStatement</w:t>
            </w:r>
          </w:p>
          <w:p w14:paraId="68D9B593" w14:textId="77777777" w:rsidR="00331868" w:rsidRDefault="00331868" w:rsidP="00AE3867">
            <w:pPr>
              <w:rPr>
                <w:rFonts w:ascii="Times New Roman" w:hAnsi="Times New Roman"/>
                <w:color w:val="000000"/>
              </w:rPr>
            </w:pPr>
            <w:r>
              <w:rPr>
                <w:rFonts w:ascii="Times New Roman" w:hAnsi="Times New Roman"/>
                <w:color w:val="000000"/>
              </w:rPr>
              <w:t>Public</w:t>
            </w:r>
          </w:p>
          <w:p w14:paraId="0317A81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D982C1C" w14:textId="77777777" w:rsidR="00331868" w:rsidRDefault="00331868" w:rsidP="00AE3867">
            <w:pPr>
              <w:rPr>
                <w:rFonts w:ascii="Times New Roman" w:hAnsi="Times New Roman"/>
                <w:color w:val="000000"/>
              </w:rPr>
            </w:pPr>
          </w:p>
          <w:p w14:paraId="11E0F90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EBE5DA0" w14:textId="77777777" w:rsidR="00331868" w:rsidRDefault="00331868" w:rsidP="00AE3867">
            <w:pPr>
              <w:rPr>
                <w:rFonts w:ascii="Times New Roman" w:hAnsi="Times New Roman"/>
                <w:color w:val="000000"/>
              </w:rPr>
            </w:pPr>
          </w:p>
          <w:p w14:paraId="681ACC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200F89" w14:textId="77777777" w:rsidR="00331868" w:rsidRDefault="00331868" w:rsidP="00AE3867">
            <w:pPr>
              <w:rPr>
                <w:rFonts w:ascii="Times New Roman" w:hAnsi="Times New Roman"/>
                <w:color w:val="000000"/>
              </w:rPr>
            </w:pPr>
            <w:r>
              <w:rPr>
                <w:rFonts w:ascii="Times New Roman" w:hAnsi="Times New Roman"/>
                <w:color w:val="000000"/>
              </w:rPr>
              <w:t>Any statement that is pertinent to the message</w:t>
            </w:r>
          </w:p>
        </w:tc>
        <w:tc>
          <w:tcPr>
            <w:tcW w:w="3060" w:type="dxa"/>
            <w:tcBorders>
              <w:top w:val="single" w:sz="2" w:space="0" w:color="auto"/>
              <w:left w:val="single" w:sz="2" w:space="0" w:color="auto"/>
              <w:bottom w:val="single" w:sz="2" w:space="0" w:color="auto"/>
              <w:right w:val="single" w:sz="2" w:space="0" w:color="auto"/>
            </w:tcBorders>
          </w:tcPr>
          <w:p w14:paraId="5400F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49A94C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94A5DEC" w14:textId="77777777" w:rsidR="00331868" w:rsidRDefault="00331868" w:rsidP="00AE3867">
            <w:pPr>
              <w:rPr>
                <w:rFonts w:ascii="Times New Roman" w:hAnsi="Times New Roman"/>
                <w:color w:val="000000"/>
              </w:rPr>
            </w:pPr>
          </w:p>
        </w:tc>
        <w:bookmarkEnd w:id="2395"/>
      </w:tr>
    </w:tbl>
    <w:p w14:paraId="2C972E37" w14:textId="77777777" w:rsidR="00331868" w:rsidRDefault="00331868" w:rsidP="00331868">
      <w:pPr>
        <w:rPr>
          <w:rFonts w:ascii="Times New Roman" w:hAnsi="Times New Roman"/>
          <w:color w:val="000000"/>
        </w:rPr>
      </w:pPr>
    </w:p>
    <w:p w14:paraId="3ED4BADD" w14:textId="77777777" w:rsidR="00331868" w:rsidRDefault="00331868" w:rsidP="00331868">
      <w:pPr>
        <w:pStyle w:val="Heading2"/>
        <w:rPr>
          <w:bCs/>
          <w:szCs w:val="24"/>
          <w:lang w:val="en-US"/>
        </w:rPr>
      </w:pPr>
      <w:bookmarkStart w:id="2396" w:name="_Toc383183331"/>
      <w:r>
        <w:rPr>
          <w:bCs/>
          <w:szCs w:val="24"/>
          <w:lang w:val="en-US"/>
        </w:rPr>
        <w:t>CompositeIntravenousMedicationAdministration</w:t>
      </w:r>
      <w:bookmarkEnd w:id="2396"/>
    </w:p>
    <w:p w14:paraId="021183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74F58A6A" w14:textId="77777777" w:rsidR="00331868" w:rsidRDefault="00331868" w:rsidP="00331868">
      <w:pPr>
        <w:rPr>
          <w:rFonts w:ascii="Times New Roman" w:hAnsi="Times New Roman"/>
          <w:color w:val="000000"/>
        </w:rPr>
      </w:pPr>
    </w:p>
    <w:p w14:paraId="0ACC0D68" w14:textId="77777777" w:rsidR="00331868" w:rsidRDefault="00331868" w:rsidP="00331868">
      <w:r>
        <w:rPr>
          <w:rFonts w:ascii="Times New Roman" w:hAnsi="Times New Roman"/>
          <w:color w:val="000000"/>
        </w:rPr>
        <w:t>Parameters for IV fluid administration that may consist of one or more additives mixed into a diluent. Additives and diluents are represented as constituents with the appropriate constituentType.</w:t>
      </w:r>
    </w:p>
    <w:p w14:paraId="512B13CA" w14:textId="77777777" w:rsidR="00331868" w:rsidRDefault="00331868" w:rsidP="00331868">
      <w:pPr>
        <w:rPr>
          <w:rFonts w:ascii="Times New Roman" w:hAnsi="Times New Roman"/>
        </w:rPr>
      </w:pPr>
    </w:p>
    <w:p w14:paraId="7CA31162" w14:textId="77777777" w:rsidR="00331868" w:rsidRDefault="00331868" w:rsidP="00331868">
      <w:pPr>
        <w:rPr>
          <w:rFonts w:ascii="Times New Roman" w:hAnsi="Times New Roman"/>
        </w:rPr>
      </w:pPr>
    </w:p>
    <w:p w14:paraId="16DED71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AAB761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DEF266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A170CC"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E71164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6F94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FE8AAB" w14:textId="77777777" w:rsidTr="00AE3867">
        <w:tc>
          <w:tcPr>
            <w:tcW w:w="2250" w:type="dxa"/>
            <w:tcBorders>
              <w:top w:val="single" w:sz="2" w:space="0" w:color="auto"/>
              <w:left w:val="single" w:sz="2" w:space="0" w:color="auto"/>
              <w:bottom w:val="single" w:sz="2" w:space="0" w:color="auto"/>
              <w:right w:val="single" w:sz="2" w:space="0" w:color="auto"/>
            </w:tcBorders>
          </w:tcPr>
          <w:p w14:paraId="1EDF8FA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197C8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705CC3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78A9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1550DD"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50CC22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6597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5EA2DB"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F9A8C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8FEED" w14:textId="77777777" w:rsidR="00331868" w:rsidRDefault="00331868" w:rsidP="00AE3867">
            <w:pPr>
              <w:rPr>
                <w:rFonts w:ascii="Times New Roman" w:hAnsi="Times New Roman"/>
                <w:color w:val="000000"/>
              </w:rPr>
            </w:pPr>
          </w:p>
          <w:p w14:paraId="64F88B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99A9E8" w14:textId="77777777" w:rsidTr="00AE3867">
        <w:tc>
          <w:tcPr>
            <w:tcW w:w="2250" w:type="dxa"/>
            <w:tcBorders>
              <w:top w:val="single" w:sz="2" w:space="0" w:color="auto"/>
              <w:left w:val="single" w:sz="2" w:space="0" w:color="auto"/>
              <w:bottom w:val="single" w:sz="2" w:space="0" w:color="auto"/>
              <w:right w:val="single" w:sz="2" w:space="0" w:color="auto"/>
            </w:tcBorders>
          </w:tcPr>
          <w:p w14:paraId="191A8A8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A403C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513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D77829" w14:textId="77777777" w:rsidR="00331868" w:rsidRDefault="00331868" w:rsidP="00AE3867">
            <w:pPr>
              <w:rPr>
                <w:rFonts w:ascii="Times New Roman" w:hAnsi="Times New Roman"/>
                <w:color w:val="000000"/>
              </w:rPr>
            </w:pPr>
            <w:r>
              <w:rPr>
                <w:rFonts w:ascii="Times New Roman" w:hAnsi="Times New Roman"/>
                <w:color w:val="000000"/>
              </w:rPr>
              <w:t xml:space="preserve"> Public constituent </w:t>
            </w:r>
          </w:p>
          <w:p w14:paraId="552997A2" w14:textId="77777777" w:rsidR="00331868" w:rsidRDefault="00331868" w:rsidP="00AE3867">
            <w:pPr>
              <w:rPr>
                <w:rFonts w:ascii="Times New Roman" w:hAnsi="Times New Roman"/>
                <w:color w:val="000000"/>
              </w:rPr>
            </w:pPr>
            <w:r>
              <w:rPr>
                <w:rFonts w:ascii="Times New Roman" w:hAnsi="Times New Roman"/>
                <w:color w:val="000000"/>
              </w:rPr>
              <w:t>Constituent</w:t>
            </w:r>
          </w:p>
          <w:p w14:paraId="37AAFA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55A9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47CFB5"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07F81A9D"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421B3EE"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C0082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17F63B" w14:textId="77777777" w:rsidR="00331868" w:rsidRDefault="00331868" w:rsidP="00331868">
      <w:pPr>
        <w:rPr>
          <w:rFonts w:ascii="Times New Roman" w:hAnsi="Times New Roman"/>
          <w:color w:val="000000"/>
        </w:rPr>
      </w:pPr>
    </w:p>
    <w:p w14:paraId="064E242E" w14:textId="77777777" w:rsidR="00331868" w:rsidRDefault="00331868" w:rsidP="00331868">
      <w:pPr>
        <w:pStyle w:val="Heading2"/>
        <w:rPr>
          <w:bCs/>
          <w:szCs w:val="24"/>
          <w:lang w:val="en-US"/>
        </w:rPr>
      </w:pPr>
      <w:bookmarkStart w:id="2397" w:name="_Toc383183332"/>
      <w:r>
        <w:rPr>
          <w:bCs/>
          <w:szCs w:val="24"/>
          <w:lang w:val="en-US"/>
        </w:rPr>
        <w:t>ConditionDescriptor</w:t>
      </w:r>
      <w:bookmarkEnd w:id="2397"/>
    </w:p>
    <w:p w14:paraId="7ECEBE0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5C5CA054" w14:textId="77777777" w:rsidR="00331868" w:rsidRDefault="00331868" w:rsidP="00331868">
      <w:pPr>
        <w:rPr>
          <w:rFonts w:ascii="Times New Roman" w:hAnsi="Times New Roman"/>
          <w:color w:val="000000"/>
        </w:rPr>
      </w:pPr>
    </w:p>
    <w:p w14:paraId="687FA089" w14:textId="77777777" w:rsidR="00331868" w:rsidRDefault="00331868" w:rsidP="00331868">
      <w:r>
        <w:rPr>
          <w:rFonts w:ascii="Times New Roman" w:hAnsi="Times New Roman"/>
          <w:color w:val="000000"/>
        </w:rPr>
        <w:t>Use to record detailed information about conditions, problems or diagnoses recognized by a clinician. There are many uses including: recording a Diagnosis during an Encounter; populating a problem List or a Summary Statement, such as a Discharge Summary.</w:t>
      </w:r>
    </w:p>
    <w:p w14:paraId="033EA8CD" w14:textId="77777777" w:rsidR="00331868" w:rsidRDefault="00331868" w:rsidP="00331868">
      <w:pPr>
        <w:rPr>
          <w:rFonts w:ascii="Times New Roman" w:hAnsi="Times New Roman"/>
        </w:rPr>
      </w:pPr>
    </w:p>
    <w:p w14:paraId="15DE6BB6" w14:textId="77777777" w:rsidR="00331868" w:rsidRDefault="00331868" w:rsidP="00331868">
      <w:pPr>
        <w:rPr>
          <w:rFonts w:ascii="Times New Roman" w:hAnsi="Times New Roman"/>
        </w:rPr>
      </w:pPr>
    </w:p>
    <w:p w14:paraId="10D6D12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DF8804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C2394B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C0C595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0CC2E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4312F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AFFA7B0" w14:textId="77777777" w:rsidTr="00AE3867">
        <w:tc>
          <w:tcPr>
            <w:tcW w:w="2250" w:type="dxa"/>
            <w:tcBorders>
              <w:top w:val="single" w:sz="2" w:space="0" w:color="auto"/>
              <w:left w:val="single" w:sz="2" w:space="0" w:color="auto"/>
              <w:bottom w:val="single" w:sz="2" w:space="0" w:color="auto"/>
              <w:right w:val="single" w:sz="2" w:space="0" w:color="auto"/>
            </w:tcBorders>
          </w:tcPr>
          <w:p w14:paraId="415D9C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F3969F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A39D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7D641A7"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51A183BA"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3C474B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61B66D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463FF8"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0610E7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8C4F97"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0ED63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0B2BB" w14:textId="77777777" w:rsidTr="00AE3867">
        <w:tc>
          <w:tcPr>
            <w:tcW w:w="2250" w:type="dxa"/>
            <w:tcBorders>
              <w:top w:val="single" w:sz="2" w:space="0" w:color="auto"/>
              <w:left w:val="single" w:sz="2" w:space="0" w:color="auto"/>
              <w:bottom w:val="single" w:sz="2" w:space="0" w:color="auto"/>
              <w:right w:val="single" w:sz="2" w:space="0" w:color="auto"/>
            </w:tcBorders>
          </w:tcPr>
          <w:p w14:paraId="4CD0E46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4D718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D806A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849A7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6F151"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F049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164EE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8DDFA1D"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6D110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791356" w14:textId="77777777" w:rsidR="00331868" w:rsidRDefault="00331868" w:rsidP="00AE3867">
            <w:pPr>
              <w:rPr>
                <w:rFonts w:ascii="Times New Roman" w:hAnsi="Times New Roman"/>
                <w:color w:val="000000"/>
              </w:rPr>
            </w:pPr>
          </w:p>
          <w:p w14:paraId="68E7B25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2AF840" w14:textId="77777777" w:rsidTr="00AE3867">
        <w:tc>
          <w:tcPr>
            <w:tcW w:w="2250" w:type="dxa"/>
            <w:tcBorders>
              <w:top w:val="single" w:sz="2" w:space="0" w:color="auto"/>
              <w:left w:val="single" w:sz="2" w:space="0" w:color="auto"/>
              <w:bottom w:val="single" w:sz="2" w:space="0" w:color="auto"/>
              <w:right w:val="single" w:sz="2" w:space="0" w:color="auto"/>
            </w:tcBorders>
          </w:tcPr>
          <w:p w14:paraId="64C579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D65E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F58E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F79F0A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12BBA4" w14:textId="77777777" w:rsidR="00331868" w:rsidRDefault="00331868" w:rsidP="00AE3867">
            <w:pPr>
              <w:rPr>
                <w:rFonts w:ascii="Times New Roman" w:hAnsi="Times New Roman"/>
                <w:color w:val="000000"/>
              </w:rPr>
            </w:pPr>
            <w:r>
              <w:rPr>
                <w:rFonts w:ascii="Times New Roman" w:hAnsi="Times New Roman"/>
                <w:color w:val="000000"/>
              </w:rPr>
              <w:t>ConditionPresent</w:t>
            </w:r>
          </w:p>
          <w:p w14:paraId="0DB57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6A3B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7746CFF"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88669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864412" w14:textId="77777777" w:rsidR="00331868" w:rsidRDefault="00331868" w:rsidP="00AE3867">
            <w:pPr>
              <w:rPr>
                <w:rFonts w:ascii="Times New Roman" w:hAnsi="Times New Roman"/>
                <w:color w:val="000000"/>
              </w:rPr>
            </w:pPr>
          </w:p>
          <w:p w14:paraId="04EE547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339CF0A" w14:textId="77777777" w:rsidTr="00AE3867">
        <w:tc>
          <w:tcPr>
            <w:tcW w:w="2250" w:type="dxa"/>
            <w:tcBorders>
              <w:top w:val="single" w:sz="2" w:space="0" w:color="auto"/>
              <w:left w:val="single" w:sz="2" w:space="0" w:color="auto"/>
              <w:bottom w:val="single" w:sz="2" w:space="0" w:color="auto"/>
              <w:right w:val="single" w:sz="2" w:space="0" w:color="auto"/>
            </w:tcBorders>
          </w:tcPr>
          <w:p w14:paraId="798290B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0F73BD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BF5BC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30D5B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844B1D" w14:textId="77777777" w:rsidR="00331868" w:rsidRDefault="00331868" w:rsidP="00AE3867">
            <w:pPr>
              <w:rPr>
                <w:rFonts w:ascii="Times New Roman" w:hAnsi="Times New Roman"/>
                <w:color w:val="000000"/>
              </w:rPr>
            </w:pPr>
            <w:r>
              <w:rPr>
                <w:rFonts w:ascii="Times New Roman" w:hAnsi="Times New Roman"/>
                <w:color w:val="000000"/>
              </w:rPr>
              <w:t>ConditionAbsent</w:t>
            </w:r>
          </w:p>
          <w:p w14:paraId="15426B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2CAB3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B26B7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3D0F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116566" w14:textId="77777777" w:rsidR="00331868" w:rsidRDefault="00331868" w:rsidP="00AE3867">
            <w:pPr>
              <w:rPr>
                <w:rFonts w:ascii="Times New Roman" w:hAnsi="Times New Roman"/>
                <w:color w:val="000000"/>
              </w:rPr>
            </w:pPr>
          </w:p>
          <w:p w14:paraId="106BD0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A78C9B8" w14:textId="77777777" w:rsidTr="00AE3867">
        <w:tc>
          <w:tcPr>
            <w:tcW w:w="2250" w:type="dxa"/>
            <w:tcBorders>
              <w:top w:val="single" w:sz="2" w:space="0" w:color="auto"/>
              <w:left w:val="single" w:sz="2" w:space="0" w:color="auto"/>
              <w:bottom w:val="single" w:sz="2" w:space="0" w:color="auto"/>
              <w:right w:val="single" w:sz="2" w:space="0" w:color="auto"/>
            </w:tcBorders>
          </w:tcPr>
          <w:p w14:paraId="2BC871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3A5BE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9BC8E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B76D7C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3FC36E" w14:textId="77777777" w:rsidR="00331868" w:rsidRDefault="00331868" w:rsidP="00AE3867">
            <w:pPr>
              <w:rPr>
                <w:rFonts w:ascii="Times New Roman" w:hAnsi="Times New Roman"/>
                <w:color w:val="000000"/>
              </w:rPr>
            </w:pPr>
            <w:r>
              <w:rPr>
                <w:rFonts w:ascii="Times New Roman" w:hAnsi="Times New Roman"/>
                <w:color w:val="000000"/>
              </w:rPr>
              <w:t>NoAdverseEvent</w:t>
            </w:r>
          </w:p>
          <w:p w14:paraId="5E3935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D578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3D07A"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5F1AA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276DC2" w14:textId="77777777" w:rsidR="00331868" w:rsidRDefault="00331868" w:rsidP="00AE3867">
            <w:pPr>
              <w:rPr>
                <w:rFonts w:ascii="Times New Roman" w:hAnsi="Times New Roman"/>
                <w:color w:val="000000"/>
              </w:rPr>
            </w:pPr>
          </w:p>
          <w:p w14:paraId="0AAA8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67F2872" w14:textId="77777777" w:rsidTr="00AE3867">
        <w:tc>
          <w:tcPr>
            <w:tcW w:w="2250" w:type="dxa"/>
            <w:tcBorders>
              <w:top w:val="single" w:sz="2" w:space="0" w:color="auto"/>
              <w:left w:val="single" w:sz="2" w:space="0" w:color="auto"/>
              <w:bottom w:val="single" w:sz="2" w:space="0" w:color="auto"/>
              <w:right w:val="single" w:sz="2" w:space="0" w:color="auto"/>
            </w:tcBorders>
          </w:tcPr>
          <w:p w14:paraId="16DF718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13588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72E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FF8B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B9BD8D5" w14:textId="77777777" w:rsidR="00331868" w:rsidRDefault="00331868" w:rsidP="00AE3867">
            <w:pPr>
              <w:rPr>
                <w:rFonts w:ascii="Times New Roman" w:hAnsi="Times New Roman"/>
                <w:color w:val="000000"/>
              </w:rPr>
            </w:pPr>
            <w:r>
              <w:rPr>
                <w:rFonts w:ascii="Times New Roman" w:hAnsi="Times New Roman"/>
                <w:color w:val="000000"/>
              </w:rPr>
              <w:t>AdverseEvent</w:t>
            </w:r>
          </w:p>
          <w:p w14:paraId="44DA32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C4D20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BA27E9"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5E9A1F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C63D2D" w14:textId="77777777" w:rsidR="00331868" w:rsidRDefault="00331868" w:rsidP="00AE3867">
            <w:pPr>
              <w:rPr>
                <w:rFonts w:ascii="Times New Roman" w:hAnsi="Times New Roman"/>
                <w:color w:val="000000"/>
              </w:rPr>
            </w:pPr>
          </w:p>
          <w:p w14:paraId="2525CE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A5AD87" w14:textId="77777777" w:rsidTr="00AE3867">
        <w:tc>
          <w:tcPr>
            <w:tcW w:w="2250" w:type="dxa"/>
            <w:tcBorders>
              <w:top w:val="single" w:sz="2" w:space="0" w:color="auto"/>
              <w:left w:val="single" w:sz="2" w:space="0" w:color="auto"/>
              <w:bottom w:val="single" w:sz="2" w:space="0" w:color="auto"/>
              <w:right w:val="single" w:sz="2" w:space="0" w:color="auto"/>
            </w:tcBorders>
          </w:tcPr>
          <w:p w14:paraId="473F5D8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F4D6A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DB4B6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E8E25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3F4234" w14:textId="77777777" w:rsidR="00331868" w:rsidRDefault="00331868" w:rsidP="00AE3867">
            <w:pPr>
              <w:rPr>
                <w:rFonts w:ascii="Times New Roman" w:hAnsi="Times New Roman"/>
                <w:color w:val="000000"/>
              </w:rPr>
            </w:pPr>
            <w:r>
              <w:rPr>
                <w:rFonts w:ascii="Times New Roman" w:hAnsi="Times New Roman"/>
                <w:color w:val="000000"/>
              </w:rPr>
              <w:t>ConditionPresenceUnknown</w:t>
            </w:r>
          </w:p>
          <w:p w14:paraId="7CDB73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E208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715443"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79BA77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1830422" w14:textId="77777777" w:rsidR="00331868" w:rsidRDefault="00331868" w:rsidP="00AE3867">
            <w:pPr>
              <w:rPr>
                <w:rFonts w:ascii="Times New Roman" w:hAnsi="Times New Roman"/>
                <w:color w:val="000000"/>
              </w:rPr>
            </w:pPr>
          </w:p>
          <w:p w14:paraId="1A4246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DFF1B8E" w14:textId="77777777" w:rsidR="00331868" w:rsidRDefault="00331868" w:rsidP="00331868">
      <w:pPr>
        <w:rPr>
          <w:rFonts w:ascii="Times New Roman" w:hAnsi="Times New Roman"/>
          <w:color w:val="000000"/>
        </w:rPr>
      </w:pPr>
    </w:p>
    <w:p w14:paraId="5ED0CA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415B5C2"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AE4997D"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EE1036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94DADE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3C751A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EAC5D1"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4CB3C3CF" w14:textId="77777777" w:rsidR="00331868" w:rsidRDefault="00331868" w:rsidP="00AE3867">
            <w:pPr>
              <w:rPr>
                <w:rFonts w:ascii="Times New Roman" w:hAnsi="Times New Roman"/>
                <w:color w:val="000000"/>
              </w:rPr>
            </w:pPr>
            <w:r>
              <w:rPr>
                <w:rFonts w:ascii="Times New Roman" w:hAnsi="Times New Roman"/>
                <w:color w:val="000000"/>
              </w:rPr>
              <w:t>Public</w:t>
            </w:r>
          </w:p>
          <w:p w14:paraId="276BB0B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967587C" w14:textId="77777777" w:rsidR="00331868" w:rsidRDefault="00331868" w:rsidP="00AE3867">
            <w:pPr>
              <w:rPr>
                <w:rFonts w:ascii="Times New Roman" w:hAnsi="Times New Roman"/>
                <w:color w:val="000000"/>
              </w:rPr>
            </w:pPr>
          </w:p>
          <w:p w14:paraId="3CBA7E7D"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9935B66" w14:textId="77777777" w:rsidR="00331868" w:rsidRDefault="00331868" w:rsidP="00AE3867">
            <w:pPr>
              <w:rPr>
                <w:rFonts w:ascii="Times New Roman" w:hAnsi="Times New Roman"/>
                <w:color w:val="000000"/>
              </w:rPr>
            </w:pPr>
          </w:p>
          <w:p w14:paraId="052637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63245E8" w14:textId="77777777" w:rsidR="00331868" w:rsidRDefault="00331868" w:rsidP="00AE3867">
            <w:pPr>
              <w:rPr>
                <w:rFonts w:ascii="Times New Roman" w:hAnsi="Times New Roman"/>
                <w:color w:val="000000"/>
              </w:rPr>
            </w:pPr>
            <w:r>
              <w:rPr>
                <w:rFonts w:ascii="Times New Roman" w:hAnsi="Times New Roman"/>
                <w:color w:val="000000"/>
              </w:rPr>
              <w:t>Indicates the location of the symptom on the subject's body.</w:t>
            </w:r>
          </w:p>
        </w:tc>
        <w:tc>
          <w:tcPr>
            <w:tcW w:w="3060" w:type="dxa"/>
            <w:tcBorders>
              <w:top w:val="single" w:sz="2" w:space="0" w:color="auto"/>
              <w:left w:val="single" w:sz="2" w:space="0" w:color="auto"/>
              <w:bottom w:val="single" w:sz="2" w:space="0" w:color="auto"/>
              <w:right w:val="single" w:sz="2" w:space="0" w:color="auto"/>
            </w:tcBorders>
          </w:tcPr>
          <w:p w14:paraId="71B0A44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9A3C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16F524" w14:textId="77777777" w:rsidR="00331868" w:rsidRDefault="00331868" w:rsidP="00AE3867">
            <w:pPr>
              <w:rPr>
                <w:rFonts w:ascii="Times New Roman" w:hAnsi="Times New Roman"/>
                <w:color w:val="000000"/>
              </w:rPr>
            </w:pPr>
          </w:p>
        </w:tc>
      </w:tr>
      <w:tr w:rsidR="00331868" w14:paraId="37676D4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0952D65" w14:textId="77777777" w:rsidR="00331868" w:rsidRDefault="00331868" w:rsidP="00AE3867">
            <w:pPr>
              <w:rPr>
                <w:rFonts w:ascii="Times New Roman" w:hAnsi="Times New Roman"/>
                <w:color w:val="000000"/>
              </w:rPr>
            </w:pPr>
            <w:r>
              <w:rPr>
                <w:rFonts w:ascii="Times New Roman" w:hAnsi="Times New Roman"/>
                <w:b/>
                <w:color w:val="000000"/>
              </w:rPr>
              <w:t>category</w:t>
            </w:r>
            <w:r>
              <w:rPr>
                <w:rFonts w:ascii="Times New Roman" w:hAnsi="Times New Roman"/>
                <w:color w:val="000000"/>
              </w:rPr>
              <w:t xml:space="preserve"> Code</w:t>
            </w:r>
          </w:p>
          <w:p w14:paraId="45FB4379" w14:textId="77777777" w:rsidR="00331868" w:rsidRDefault="00331868" w:rsidP="00AE3867">
            <w:pPr>
              <w:rPr>
                <w:rFonts w:ascii="Times New Roman" w:hAnsi="Times New Roman"/>
                <w:color w:val="000000"/>
              </w:rPr>
            </w:pPr>
            <w:r>
              <w:rPr>
                <w:rFonts w:ascii="Times New Roman" w:hAnsi="Times New Roman"/>
                <w:color w:val="000000"/>
              </w:rPr>
              <w:t>Public</w:t>
            </w:r>
          </w:p>
          <w:p w14:paraId="5358533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E7E6D00" w14:textId="77777777" w:rsidR="00331868" w:rsidRDefault="00331868" w:rsidP="00AE3867">
            <w:pPr>
              <w:rPr>
                <w:rFonts w:ascii="Times New Roman" w:hAnsi="Times New Roman"/>
                <w:color w:val="000000"/>
              </w:rPr>
            </w:pPr>
          </w:p>
          <w:p w14:paraId="5328A664" w14:textId="77777777" w:rsidR="00331868" w:rsidRDefault="00331868" w:rsidP="00AE3867">
            <w:pPr>
              <w:rPr>
                <w:rFonts w:ascii="Times New Roman" w:hAnsi="Times New Roman"/>
                <w:color w:val="000000"/>
              </w:rPr>
            </w:pPr>
          </w:p>
          <w:p w14:paraId="59841AE0" w14:textId="77777777" w:rsidR="00331868" w:rsidRDefault="00331868" w:rsidP="00AE3867">
            <w:pPr>
              <w:rPr>
                <w:rFonts w:ascii="Times New Roman" w:hAnsi="Times New Roman"/>
                <w:color w:val="000000"/>
              </w:rPr>
            </w:pPr>
          </w:p>
          <w:p w14:paraId="3C07E75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426732" w14:textId="77777777" w:rsidR="00331868" w:rsidRDefault="00331868" w:rsidP="00AE3867">
            <w:pPr>
              <w:rPr>
                <w:rFonts w:ascii="Times New Roman" w:hAnsi="Times New Roman"/>
                <w:color w:val="000000"/>
              </w:rPr>
            </w:pPr>
            <w:r>
              <w:rPr>
                <w:rFonts w:ascii="Times New Roman" w:hAnsi="Times New Roman"/>
                <w:color w:val="000000"/>
              </w:rPr>
              <w:t>A category assigned to the condition. E.g. finding | diagnosis | concern | symptom.</w:t>
            </w:r>
          </w:p>
        </w:tc>
        <w:tc>
          <w:tcPr>
            <w:tcW w:w="3060" w:type="dxa"/>
            <w:tcBorders>
              <w:top w:val="single" w:sz="2" w:space="0" w:color="auto"/>
              <w:left w:val="single" w:sz="2" w:space="0" w:color="auto"/>
              <w:bottom w:val="single" w:sz="2" w:space="0" w:color="auto"/>
              <w:right w:val="single" w:sz="2" w:space="0" w:color="auto"/>
            </w:tcBorders>
          </w:tcPr>
          <w:p w14:paraId="0C7DAF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CBAD1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F29C6A" w14:textId="77777777" w:rsidR="00331868" w:rsidRDefault="00331868" w:rsidP="00AE3867">
            <w:pPr>
              <w:rPr>
                <w:rFonts w:ascii="Times New Roman" w:hAnsi="Times New Roman"/>
                <w:color w:val="000000"/>
              </w:rPr>
            </w:pPr>
          </w:p>
        </w:tc>
      </w:tr>
      <w:tr w:rsidR="00331868" w14:paraId="3AE4CF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5D8A779" w14:textId="77777777" w:rsidR="00331868" w:rsidRDefault="00331868" w:rsidP="00AE3867">
            <w:pPr>
              <w:rPr>
                <w:rFonts w:ascii="Times New Roman" w:hAnsi="Times New Roman"/>
                <w:color w:val="000000"/>
              </w:rPr>
            </w:pPr>
            <w:r>
              <w:rPr>
                <w:rFonts w:ascii="Times New Roman" w:hAnsi="Times New Roman"/>
                <w:b/>
                <w:color w:val="000000"/>
              </w:rPr>
              <w:t>effectiveTime</w:t>
            </w:r>
            <w:r>
              <w:rPr>
                <w:rFonts w:ascii="Times New Roman" w:hAnsi="Times New Roman"/>
                <w:color w:val="000000"/>
              </w:rPr>
              <w:t xml:space="preserve"> TimePeriod</w:t>
            </w:r>
          </w:p>
          <w:p w14:paraId="339D7C8A" w14:textId="77777777" w:rsidR="00331868" w:rsidRDefault="00331868" w:rsidP="00AE3867">
            <w:pPr>
              <w:rPr>
                <w:rFonts w:ascii="Times New Roman" w:hAnsi="Times New Roman"/>
                <w:color w:val="000000"/>
              </w:rPr>
            </w:pPr>
            <w:r>
              <w:rPr>
                <w:rFonts w:ascii="Times New Roman" w:hAnsi="Times New Roman"/>
                <w:color w:val="000000"/>
              </w:rPr>
              <w:t>Public</w:t>
            </w:r>
          </w:p>
          <w:p w14:paraId="3BBF7A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BD3D4B6" w14:textId="77777777" w:rsidR="00331868" w:rsidRDefault="00331868" w:rsidP="00AE3867">
            <w:pPr>
              <w:rPr>
                <w:rFonts w:ascii="Times New Roman" w:hAnsi="Times New Roman"/>
                <w:color w:val="000000"/>
              </w:rPr>
            </w:pPr>
          </w:p>
          <w:p w14:paraId="48942B39" w14:textId="77777777" w:rsidR="00331868" w:rsidRDefault="00331868" w:rsidP="00AE3867">
            <w:pPr>
              <w:rPr>
                <w:rFonts w:ascii="Times New Roman" w:hAnsi="Times New Roman"/>
                <w:color w:val="000000"/>
              </w:rPr>
            </w:pPr>
          </w:p>
          <w:p w14:paraId="774B1321" w14:textId="77777777" w:rsidR="00331868" w:rsidRDefault="00331868" w:rsidP="00AE3867">
            <w:pPr>
              <w:rPr>
                <w:rFonts w:ascii="Times New Roman" w:hAnsi="Times New Roman"/>
                <w:color w:val="000000"/>
              </w:rPr>
            </w:pPr>
          </w:p>
          <w:p w14:paraId="1629C8A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02BB34" w14:textId="77777777" w:rsidR="00331868" w:rsidRDefault="00331868" w:rsidP="00AE3867">
            <w:pPr>
              <w:rPr>
                <w:rFonts w:ascii="Times New Roman" w:hAnsi="Times New Roman"/>
                <w:color w:val="000000"/>
              </w:rPr>
            </w:pPr>
            <w:r>
              <w:rPr>
                <w:rFonts w:ascii="Times New Roman" w:hAnsi="Times New Roman"/>
                <w:color w:val="000000"/>
              </w:rPr>
              <w:t>The time period during which the condition is effective.</w:t>
            </w:r>
          </w:p>
        </w:tc>
        <w:tc>
          <w:tcPr>
            <w:tcW w:w="3060" w:type="dxa"/>
            <w:tcBorders>
              <w:top w:val="single" w:sz="2" w:space="0" w:color="auto"/>
              <w:left w:val="single" w:sz="2" w:space="0" w:color="auto"/>
              <w:bottom w:val="single" w:sz="2" w:space="0" w:color="auto"/>
              <w:right w:val="single" w:sz="2" w:space="0" w:color="auto"/>
            </w:tcBorders>
          </w:tcPr>
          <w:p w14:paraId="6FD4974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BB5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400AA3" w14:textId="77777777" w:rsidR="00331868" w:rsidRDefault="00331868" w:rsidP="00AE3867">
            <w:pPr>
              <w:rPr>
                <w:rFonts w:ascii="Times New Roman" w:hAnsi="Times New Roman"/>
                <w:color w:val="000000"/>
              </w:rPr>
            </w:pPr>
          </w:p>
        </w:tc>
      </w:tr>
      <w:tr w:rsidR="00331868" w14:paraId="0EAC51F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6FF1B99"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3D2A5EF" w14:textId="77777777" w:rsidR="00331868" w:rsidRDefault="00331868" w:rsidP="00AE3867">
            <w:pPr>
              <w:rPr>
                <w:rFonts w:ascii="Times New Roman" w:hAnsi="Times New Roman"/>
                <w:color w:val="000000"/>
              </w:rPr>
            </w:pPr>
            <w:r>
              <w:rPr>
                <w:rFonts w:ascii="Times New Roman" w:hAnsi="Times New Roman"/>
                <w:color w:val="000000"/>
              </w:rPr>
              <w:t>Public</w:t>
            </w:r>
          </w:p>
          <w:p w14:paraId="333484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0C3C2C9" w14:textId="77777777" w:rsidR="00331868" w:rsidRDefault="00331868" w:rsidP="00AE3867">
            <w:pPr>
              <w:rPr>
                <w:rFonts w:ascii="Times New Roman" w:hAnsi="Times New Roman"/>
                <w:color w:val="000000"/>
              </w:rPr>
            </w:pPr>
          </w:p>
          <w:p w14:paraId="71143976" w14:textId="77777777" w:rsidR="00331868" w:rsidRDefault="00331868" w:rsidP="00AE3867">
            <w:pPr>
              <w:rPr>
                <w:rFonts w:ascii="Times New Roman" w:hAnsi="Times New Roman"/>
                <w:color w:val="000000"/>
              </w:rPr>
            </w:pPr>
          </w:p>
          <w:p w14:paraId="2FED56A9" w14:textId="77777777" w:rsidR="00331868" w:rsidRDefault="00331868" w:rsidP="00AE3867">
            <w:pPr>
              <w:rPr>
                <w:rFonts w:ascii="Times New Roman" w:hAnsi="Times New Roman"/>
                <w:color w:val="000000"/>
              </w:rPr>
            </w:pPr>
          </w:p>
          <w:p w14:paraId="3F225AE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4060AAA" w14:textId="77777777" w:rsidR="00331868" w:rsidRDefault="00331868" w:rsidP="00AE3867">
            <w:pPr>
              <w:rPr>
                <w:rFonts w:ascii="Times New Roman" w:hAnsi="Times New Roman"/>
                <w:color w:val="000000"/>
              </w:rPr>
            </w:pPr>
            <w:r>
              <w:rPr>
                <w:rFonts w:ascii="Times New Roman" w:hAnsi="Times New Roman"/>
                <w:color w:val="000000"/>
              </w:rPr>
              <w:t>Identification of the condition, problem or diagnosis. e.g., diabetes mellitus type II, headache.</w:t>
            </w:r>
          </w:p>
        </w:tc>
        <w:tc>
          <w:tcPr>
            <w:tcW w:w="3060" w:type="dxa"/>
            <w:tcBorders>
              <w:top w:val="single" w:sz="2" w:space="0" w:color="auto"/>
              <w:left w:val="single" w:sz="2" w:space="0" w:color="auto"/>
              <w:bottom w:val="single" w:sz="2" w:space="0" w:color="auto"/>
              <w:right w:val="single" w:sz="2" w:space="0" w:color="auto"/>
            </w:tcBorders>
          </w:tcPr>
          <w:p w14:paraId="16D3DE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17E79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1B983F" w14:textId="77777777" w:rsidR="00331868" w:rsidRDefault="00331868" w:rsidP="00AE3867">
            <w:pPr>
              <w:rPr>
                <w:rFonts w:ascii="Times New Roman" w:hAnsi="Times New Roman"/>
                <w:color w:val="000000"/>
              </w:rPr>
            </w:pPr>
          </w:p>
        </w:tc>
      </w:tr>
      <w:tr w:rsidR="00331868" w14:paraId="1F323ED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D09F70"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75813C17" w14:textId="77777777" w:rsidR="00331868" w:rsidRDefault="00331868" w:rsidP="00AE3867">
            <w:pPr>
              <w:rPr>
                <w:rFonts w:ascii="Times New Roman" w:hAnsi="Times New Roman"/>
                <w:color w:val="000000"/>
              </w:rPr>
            </w:pPr>
            <w:r>
              <w:rPr>
                <w:rFonts w:ascii="Times New Roman" w:hAnsi="Times New Roman"/>
                <w:color w:val="000000"/>
              </w:rPr>
              <w:t>Public</w:t>
            </w:r>
          </w:p>
          <w:p w14:paraId="79EB253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003168" w14:textId="77777777" w:rsidR="00331868" w:rsidRDefault="00331868" w:rsidP="00AE3867">
            <w:pPr>
              <w:rPr>
                <w:rFonts w:ascii="Times New Roman" w:hAnsi="Times New Roman"/>
                <w:color w:val="000000"/>
              </w:rPr>
            </w:pPr>
          </w:p>
          <w:p w14:paraId="1B744F0E" w14:textId="77777777" w:rsidR="00331868" w:rsidRDefault="00331868" w:rsidP="00AE3867">
            <w:pPr>
              <w:rPr>
                <w:rFonts w:ascii="Times New Roman" w:hAnsi="Times New Roman"/>
                <w:color w:val="000000"/>
              </w:rPr>
            </w:pPr>
          </w:p>
          <w:p w14:paraId="5809919E" w14:textId="77777777" w:rsidR="00331868" w:rsidRDefault="00331868" w:rsidP="00AE3867">
            <w:pPr>
              <w:rPr>
                <w:rFonts w:ascii="Times New Roman" w:hAnsi="Times New Roman"/>
                <w:color w:val="000000"/>
              </w:rPr>
            </w:pPr>
          </w:p>
          <w:p w14:paraId="022449D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530B496" w14:textId="77777777" w:rsidR="00331868" w:rsidRDefault="00331868" w:rsidP="00AE3867">
            <w:pPr>
              <w:rPr>
                <w:rFonts w:ascii="Times New Roman" w:hAnsi="Times New Roman"/>
                <w:color w:val="000000"/>
              </w:rPr>
            </w:pPr>
            <w:r>
              <w:rPr>
                <w:rFonts w:ascii="Times New Roman" w:hAnsi="Times New Roman"/>
                <w:color w:val="000000"/>
              </w:rPr>
              <w:t>The state of the condition at the time of the observation, e.g., active, inactive.</w:t>
            </w:r>
          </w:p>
        </w:tc>
        <w:tc>
          <w:tcPr>
            <w:tcW w:w="3060" w:type="dxa"/>
            <w:tcBorders>
              <w:top w:val="single" w:sz="2" w:space="0" w:color="auto"/>
              <w:left w:val="single" w:sz="2" w:space="0" w:color="auto"/>
              <w:bottom w:val="single" w:sz="2" w:space="0" w:color="auto"/>
              <w:right w:val="single" w:sz="2" w:space="0" w:color="auto"/>
            </w:tcBorders>
          </w:tcPr>
          <w:p w14:paraId="788CBA4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D33A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C4224" w14:textId="77777777" w:rsidR="00331868" w:rsidRDefault="00331868" w:rsidP="00AE3867">
            <w:pPr>
              <w:rPr>
                <w:rFonts w:ascii="Times New Roman" w:hAnsi="Times New Roman"/>
                <w:color w:val="000000"/>
              </w:rPr>
            </w:pPr>
          </w:p>
        </w:tc>
      </w:tr>
    </w:tbl>
    <w:p w14:paraId="65A176D3" w14:textId="77777777" w:rsidR="00331868" w:rsidRDefault="00331868" w:rsidP="00331868">
      <w:pPr>
        <w:rPr>
          <w:rFonts w:ascii="Times New Roman" w:hAnsi="Times New Roman"/>
          <w:color w:val="000000"/>
        </w:rPr>
      </w:pPr>
    </w:p>
    <w:p w14:paraId="7E5869BF" w14:textId="77777777" w:rsidR="00331868" w:rsidRDefault="00331868" w:rsidP="00331868">
      <w:pPr>
        <w:pStyle w:val="Heading2"/>
        <w:rPr>
          <w:bCs/>
          <w:szCs w:val="24"/>
          <w:lang w:val="en-US"/>
        </w:rPr>
      </w:pPr>
      <w:bookmarkStart w:id="2398" w:name="_Toc383183333"/>
      <w:r>
        <w:rPr>
          <w:bCs/>
          <w:szCs w:val="24"/>
          <w:lang w:val="en-US"/>
        </w:rPr>
        <w:t>ConditionDetail</w:t>
      </w:r>
      <w:bookmarkEnd w:id="2398"/>
    </w:p>
    <w:p w14:paraId="20DDB03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3BDC9C7" w14:textId="77777777" w:rsidR="00331868" w:rsidRDefault="00331868" w:rsidP="00331868">
      <w:pPr>
        <w:rPr>
          <w:rFonts w:ascii="Times New Roman" w:hAnsi="Times New Roman"/>
          <w:color w:val="000000"/>
        </w:rPr>
      </w:pPr>
    </w:p>
    <w:p w14:paraId="52F2C00B" w14:textId="77777777" w:rsidR="00331868" w:rsidRDefault="00331868" w:rsidP="00331868">
      <w:r>
        <w:rPr>
          <w:rFonts w:ascii="Times New Roman" w:hAnsi="Times New Roman"/>
          <w:color w:val="000000"/>
        </w:rPr>
        <w:lastRenderedPageBreak/>
        <w:t>Further detail about the condition, for example, intensity of pain.</w:t>
      </w:r>
    </w:p>
    <w:p w14:paraId="45BE3D70" w14:textId="77777777" w:rsidR="00331868" w:rsidRDefault="00331868" w:rsidP="00331868">
      <w:pPr>
        <w:rPr>
          <w:rFonts w:ascii="Times New Roman" w:hAnsi="Times New Roman"/>
        </w:rPr>
      </w:pPr>
    </w:p>
    <w:p w14:paraId="2E47CA8E" w14:textId="77777777" w:rsidR="00331868" w:rsidRDefault="00331868" w:rsidP="00331868">
      <w:pPr>
        <w:rPr>
          <w:rFonts w:ascii="Times New Roman" w:hAnsi="Times New Roman"/>
        </w:rPr>
      </w:pPr>
    </w:p>
    <w:p w14:paraId="13326D6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48D66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09BA44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FA9A9A"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09D9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EDB1F3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70572B7" w14:textId="77777777" w:rsidTr="00AE3867">
        <w:tc>
          <w:tcPr>
            <w:tcW w:w="2250" w:type="dxa"/>
            <w:tcBorders>
              <w:top w:val="single" w:sz="2" w:space="0" w:color="auto"/>
              <w:left w:val="single" w:sz="2" w:space="0" w:color="auto"/>
              <w:bottom w:val="single" w:sz="2" w:space="0" w:color="auto"/>
              <w:right w:val="single" w:sz="2" w:space="0" w:color="auto"/>
            </w:tcBorders>
          </w:tcPr>
          <w:p w14:paraId="6056C07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2300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E87B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D36534" w14:textId="77777777" w:rsidR="00331868" w:rsidRDefault="00331868" w:rsidP="00AE3867">
            <w:pPr>
              <w:rPr>
                <w:rFonts w:ascii="Times New Roman" w:hAnsi="Times New Roman"/>
                <w:color w:val="000000"/>
              </w:rPr>
            </w:pPr>
            <w:r>
              <w:rPr>
                <w:rFonts w:ascii="Times New Roman" w:hAnsi="Times New Roman"/>
                <w:color w:val="000000"/>
              </w:rPr>
              <w:t xml:space="preserve"> Public conditionDetail </w:t>
            </w:r>
          </w:p>
          <w:p w14:paraId="1DDE519C" w14:textId="77777777" w:rsidR="00331868" w:rsidRDefault="00331868" w:rsidP="00AE3867">
            <w:pPr>
              <w:rPr>
                <w:rFonts w:ascii="Times New Roman" w:hAnsi="Times New Roman"/>
                <w:color w:val="000000"/>
              </w:rPr>
            </w:pPr>
            <w:r>
              <w:rPr>
                <w:rFonts w:ascii="Times New Roman" w:hAnsi="Times New Roman"/>
                <w:color w:val="000000"/>
              </w:rPr>
              <w:t>ConditionDetail</w:t>
            </w:r>
          </w:p>
          <w:p w14:paraId="74ED9F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152B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63AC540"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27AE03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D51B0D" w14:textId="77777777" w:rsidR="00331868" w:rsidRDefault="00331868" w:rsidP="00AE3867">
            <w:pPr>
              <w:rPr>
                <w:rFonts w:ascii="Times New Roman" w:hAnsi="Times New Roman"/>
                <w:color w:val="000000"/>
              </w:rPr>
            </w:pPr>
            <w:r>
              <w:rPr>
                <w:rFonts w:ascii="Times New Roman" w:hAnsi="Times New Roman"/>
                <w:color w:val="000000"/>
              </w:rPr>
              <w:t>The modifiers allow specifying more details or restrictions. e.g., severity, triggering factors, stage.</w:t>
            </w:r>
          </w:p>
          <w:p w14:paraId="5F7BAF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70E9DF7" w14:textId="77777777" w:rsidR="00331868" w:rsidRDefault="00331868" w:rsidP="00331868">
      <w:pPr>
        <w:rPr>
          <w:rFonts w:ascii="Times New Roman" w:hAnsi="Times New Roman"/>
          <w:color w:val="000000"/>
        </w:rPr>
      </w:pPr>
    </w:p>
    <w:p w14:paraId="26CECB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F4F60D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654300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6C3FB8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795223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C7C19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342FA6A" w14:textId="77777777" w:rsidR="00331868" w:rsidRDefault="00331868" w:rsidP="00AE3867">
            <w:pPr>
              <w:rPr>
                <w:rFonts w:ascii="Times New Roman" w:hAnsi="Times New Roman"/>
                <w:color w:val="000000"/>
              </w:rPr>
            </w:pPr>
            <w:r>
              <w:rPr>
                <w:rFonts w:ascii="Times New Roman" w:hAnsi="Times New Roman"/>
                <w:b/>
                <w:color w:val="000000"/>
              </w:rPr>
              <w:t>property</w:t>
            </w:r>
            <w:r>
              <w:rPr>
                <w:rFonts w:ascii="Times New Roman" w:hAnsi="Times New Roman"/>
                <w:color w:val="000000"/>
              </w:rPr>
              <w:t xml:space="preserve"> Code</w:t>
            </w:r>
          </w:p>
          <w:p w14:paraId="3B8D73F9" w14:textId="77777777" w:rsidR="00331868" w:rsidRDefault="00331868" w:rsidP="00AE3867">
            <w:pPr>
              <w:rPr>
                <w:rFonts w:ascii="Times New Roman" w:hAnsi="Times New Roman"/>
                <w:color w:val="000000"/>
              </w:rPr>
            </w:pPr>
            <w:r>
              <w:rPr>
                <w:rFonts w:ascii="Times New Roman" w:hAnsi="Times New Roman"/>
                <w:color w:val="000000"/>
              </w:rPr>
              <w:t>Public</w:t>
            </w:r>
          </w:p>
          <w:p w14:paraId="3CA6EB8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A6833D" w14:textId="77777777" w:rsidR="00331868" w:rsidRDefault="00331868" w:rsidP="00AE3867">
            <w:pPr>
              <w:rPr>
                <w:rFonts w:ascii="Times New Roman" w:hAnsi="Times New Roman"/>
                <w:color w:val="000000"/>
              </w:rPr>
            </w:pPr>
          </w:p>
          <w:p w14:paraId="1105BC44" w14:textId="77777777" w:rsidR="00331868" w:rsidRDefault="00331868" w:rsidP="00AE3867">
            <w:pPr>
              <w:rPr>
                <w:rFonts w:ascii="Times New Roman" w:hAnsi="Times New Roman"/>
                <w:color w:val="000000"/>
              </w:rPr>
            </w:pPr>
          </w:p>
          <w:p w14:paraId="24142EE8" w14:textId="77777777" w:rsidR="00331868" w:rsidRDefault="00331868" w:rsidP="00AE3867">
            <w:pPr>
              <w:rPr>
                <w:rFonts w:ascii="Times New Roman" w:hAnsi="Times New Roman"/>
                <w:color w:val="000000"/>
              </w:rPr>
            </w:pPr>
          </w:p>
          <w:p w14:paraId="355848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E54EDA" w14:textId="77777777" w:rsidR="00331868" w:rsidRDefault="00331868" w:rsidP="00AE3867">
            <w:pPr>
              <w:rPr>
                <w:rFonts w:ascii="Times New Roman" w:hAnsi="Times New Roman"/>
                <w:color w:val="000000"/>
              </w:rPr>
            </w:pPr>
            <w:r>
              <w:rPr>
                <w:rFonts w:ascii="Times New Roman" w:hAnsi="Times New Roman"/>
                <w:color w:val="000000"/>
              </w:rPr>
              <w:t>What detail about the condition is being specified. e.g.., intensity of the pain condition</w:t>
            </w:r>
          </w:p>
        </w:tc>
        <w:tc>
          <w:tcPr>
            <w:tcW w:w="3060" w:type="dxa"/>
            <w:tcBorders>
              <w:top w:val="single" w:sz="2" w:space="0" w:color="auto"/>
              <w:left w:val="single" w:sz="2" w:space="0" w:color="auto"/>
              <w:bottom w:val="single" w:sz="2" w:space="0" w:color="auto"/>
              <w:right w:val="single" w:sz="2" w:space="0" w:color="auto"/>
            </w:tcBorders>
          </w:tcPr>
          <w:p w14:paraId="760EC9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43D8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5E7E655" w14:textId="77777777" w:rsidR="00331868" w:rsidRDefault="00331868" w:rsidP="00AE3867">
            <w:pPr>
              <w:rPr>
                <w:rFonts w:ascii="Times New Roman" w:hAnsi="Times New Roman"/>
                <w:color w:val="000000"/>
              </w:rPr>
            </w:pPr>
          </w:p>
        </w:tc>
      </w:tr>
      <w:tr w:rsidR="00331868" w14:paraId="6789C0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8AB44" w14:textId="77777777" w:rsidR="00331868" w:rsidRDefault="00331868" w:rsidP="00AE3867">
            <w:pPr>
              <w:rPr>
                <w:rFonts w:ascii="Times New Roman" w:hAnsi="Times New Roman"/>
                <w:color w:val="000000"/>
              </w:rPr>
            </w:pPr>
            <w:r>
              <w:rPr>
                <w:rFonts w:ascii="Times New Roman" w:hAnsi="Times New Roman"/>
                <w:b/>
                <w:color w:val="000000"/>
              </w:rPr>
              <w:t>value</w:t>
            </w:r>
            <w:r>
              <w:rPr>
                <w:rFonts w:ascii="Times New Roman" w:hAnsi="Times New Roman"/>
                <w:color w:val="000000"/>
              </w:rPr>
              <w:t xml:space="preserve"> Value</w:t>
            </w:r>
          </w:p>
          <w:p w14:paraId="61CF3F32" w14:textId="77777777" w:rsidR="00331868" w:rsidRDefault="00331868" w:rsidP="00AE3867">
            <w:pPr>
              <w:rPr>
                <w:rFonts w:ascii="Times New Roman" w:hAnsi="Times New Roman"/>
                <w:color w:val="000000"/>
              </w:rPr>
            </w:pPr>
            <w:r>
              <w:rPr>
                <w:rFonts w:ascii="Times New Roman" w:hAnsi="Times New Roman"/>
                <w:color w:val="000000"/>
              </w:rPr>
              <w:t>Public</w:t>
            </w:r>
          </w:p>
          <w:p w14:paraId="66B845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5A546A" w14:textId="77777777" w:rsidR="00331868" w:rsidRDefault="00331868" w:rsidP="00AE3867">
            <w:pPr>
              <w:rPr>
                <w:rFonts w:ascii="Times New Roman" w:hAnsi="Times New Roman"/>
                <w:color w:val="000000"/>
              </w:rPr>
            </w:pPr>
          </w:p>
          <w:p w14:paraId="12652DEB" w14:textId="77777777" w:rsidR="00331868" w:rsidRDefault="00331868" w:rsidP="00AE3867">
            <w:pPr>
              <w:rPr>
                <w:rFonts w:ascii="Times New Roman" w:hAnsi="Times New Roman"/>
                <w:color w:val="000000"/>
              </w:rPr>
            </w:pPr>
          </w:p>
          <w:p w14:paraId="4E9F47D1" w14:textId="77777777" w:rsidR="00331868" w:rsidRDefault="00331868" w:rsidP="00AE3867">
            <w:pPr>
              <w:rPr>
                <w:rFonts w:ascii="Times New Roman" w:hAnsi="Times New Roman"/>
                <w:color w:val="000000"/>
              </w:rPr>
            </w:pPr>
          </w:p>
          <w:p w14:paraId="4F9306A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72F375" w14:textId="77777777" w:rsidR="00331868" w:rsidRDefault="00331868" w:rsidP="00AE3867">
            <w:pPr>
              <w:rPr>
                <w:rFonts w:ascii="Times New Roman" w:hAnsi="Times New Roman"/>
                <w:color w:val="000000"/>
              </w:rPr>
            </w:pPr>
            <w:r>
              <w:rPr>
                <w:rFonts w:ascii="Times New Roman" w:hAnsi="Times New Roman"/>
                <w:color w:val="000000"/>
              </w:rPr>
              <w:t>The value of this detail property, e.g., severe for the value of pain intensity</w:t>
            </w:r>
          </w:p>
        </w:tc>
        <w:tc>
          <w:tcPr>
            <w:tcW w:w="3060" w:type="dxa"/>
            <w:tcBorders>
              <w:top w:val="single" w:sz="2" w:space="0" w:color="auto"/>
              <w:left w:val="single" w:sz="2" w:space="0" w:color="auto"/>
              <w:bottom w:val="single" w:sz="2" w:space="0" w:color="auto"/>
              <w:right w:val="single" w:sz="2" w:space="0" w:color="auto"/>
            </w:tcBorders>
          </w:tcPr>
          <w:p w14:paraId="12F2B19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9398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4AFAF1" w14:textId="77777777" w:rsidR="00331868" w:rsidRDefault="00331868" w:rsidP="00AE3867">
            <w:pPr>
              <w:rPr>
                <w:rFonts w:ascii="Times New Roman" w:hAnsi="Times New Roman"/>
                <w:color w:val="000000"/>
              </w:rPr>
            </w:pPr>
          </w:p>
        </w:tc>
      </w:tr>
    </w:tbl>
    <w:p w14:paraId="2AAF8222" w14:textId="77777777" w:rsidR="00331868" w:rsidRDefault="00331868" w:rsidP="00331868">
      <w:pPr>
        <w:rPr>
          <w:rFonts w:ascii="Times New Roman" w:hAnsi="Times New Roman"/>
          <w:color w:val="000000"/>
        </w:rPr>
      </w:pPr>
    </w:p>
    <w:p w14:paraId="2A201B2F" w14:textId="77777777" w:rsidR="00331868" w:rsidRDefault="00331868" w:rsidP="00331868">
      <w:pPr>
        <w:pStyle w:val="Heading2"/>
        <w:rPr>
          <w:bCs/>
          <w:szCs w:val="24"/>
          <w:lang w:val="en-US"/>
        </w:rPr>
      </w:pPr>
      <w:bookmarkStart w:id="2399" w:name="_Toc383183334"/>
      <w:r>
        <w:rPr>
          <w:bCs/>
          <w:szCs w:val="24"/>
          <w:lang w:val="en-US"/>
        </w:rPr>
        <w:t>ConditionLikelihoodDescriptor</w:t>
      </w:r>
      <w:bookmarkEnd w:id="2399"/>
    </w:p>
    <w:p w14:paraId="2CBFA2D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4ED6872A" w14:textId="77777777" w:rsidR="00331868" w:rsidRDefault="00331868" w:rsidP="00331868">
      <w:pPr>
        <w:rPr>
          <w:rFonts w:ascii="Times New Roman" w:hAnsi="Times New Roman"/>
          <w:color w:val="000000"/>
        </w:rPr>
      </w:pPr>
    </w:p>
    <w:p w14:paraId="170C4288" w14:textId="77777777" w:rsidR="00331868" w:rsidRDefault="00331868" w:rsidP="00331868">
      <w:r>
        <w:rPr>
          <w:rFonts w:ascii="Times New Roman" w:hAnsi="Times New Roman"/>
          <w:color w:val="000000"/>
        </w:rPr>
        <w:t>Describes the likelihood of a patient having a condition in the specified timespan. The condition may be a new disease state in which case the ConditionLikelihoodDescriptor specifies the risk to the patient, e.g., probability of heart disease in 10 years is 20%. The condition may be a progression or regression of an existing disease state or body function in which case the ConditionLikelihoodDescriptor specifies the prognosis for the patient, e.g., the probability of recovering speech after stroke.</w:t>
      </w:r>
    </w:p>
    <w:p w14:paraId="4C6120F0" w14:textId="77777777" w:rsidR="00331868" w:rsidRDefault="00331868" w:rsidP="00331868">
      <w:pPr>
        <w:rPr>
          <w:rFonts w:ascii="Times New Roman" w:hAnsi="Times New Roman"/>
        </w:rPr>
      </w:pPr>
    </w:p>
    <w:p w14:paraId="4539869B" w14:textId="77777777" w:rsidR="00331868" w:rsidRDefault="00331868" w:rsidP="00331868">
      <w:pPr>
        <w:rPr>
          <w:rFonts w:ascii="Times New Roman" w:hAnsi="Times New Roman"/>
        </w:rPr>
      </w:pPr>
    </w:p>
    <w:p w14:paraId="4AEDC5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E3FEE6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D096E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339232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205B0B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F5801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A17B55B" w14:textId="77777777" w:rsidTr="00AE3867">
        <w:tc>
          <w:tcPr>
            <w:tcW w:w="2250" w:type="dxa"/>
            <w:tcBorders>
              <w:top w:val="single" w:sz="2" w:space="0" w:color="auto"/>
              <w:left w:val="single" w:sz="2" w:space="0" w:color="auto"/>
              <w:bottom w:val="single" w:sz="2" w:space="0" w:color="auto"/>
              <w:right w:val="single" w:sz="2" w:space="0" w:color="auto"/>
            </w:tcBorders>
          </w:tcPr>
          <w:p w14:paraId="55AA3CD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EECBF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B8AB27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C9BC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A21DFE3"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0096EE3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93CA8D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7260E2E"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9FAEA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FD7142" w14:textId="77777777" w:rsidR="00331868" w:rsidRDefault="00331868" w:rsidP="00AE3867">
            <w:pPr>
              <w:rPr>
                <w:rFonts w:ascii="Times New Roman" w:hAnsi="Times New Roman"/>
                <w:color w:val="000000"/>
              </w:rPr>
            </w:pPr>
          </w:p>
          <w:p w14:paraId="3AEEE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9B5283" w14:textId="77777777" w:rsidTr="00AE3867">
        <w:tc>
          <w:tcPr>
            <w:tcW w:w="2250" w:type="dxa"/>
            <w:tcBorders>
              <w:top w:val="single" w:sz="2" w:space="0" w:color="auto"/>
              <w:left w:val="single" w:sz="2" w:space="0" w:color="auto"/>
              <w:bottom w:val="single" w:sz="2" w:space="0" w:color="auto"/>
              <w:right w:val="single" w:sz="2" w:space="0" w:color="auto"/>
            </w:tcBorders>
          </w:tcPr>
          <w:p w14:paraId="7A95613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4FBE557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E186C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FC644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9EAA91" w14:textId="77777777" w:rsidR="00331868" w:rsidRDefault="00331868" w:rsidP="00AE3867">
            <w:pPr>
              <w:rPr>
                <w:rFonts w:ascii="Times New Roman" w:hAnsi="Times New Roman"/>
                <w:color w:val="000000"/>
              </w:rPr>
            </w:pPr>
            <w:r>
              <w:rPr>
                <w:rFonts w:ascii="Times New Roman" w:hAnsi="Times New Roman"/>
                <w:color w:val="000000"/>
              </w:rPr>
              <w:t>Prognosis</w:t>
            </w:r>
          </w:p>
          <w:p w14:paraId="300242C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C9D9A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7AF2546"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3535A6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64ECA6A" w14:textId="77777777" w:rsidR="00331868" w:rsidRDefault="00331868" w:rsidP="00AE3867">
            <w:pPr>
              <w:rPr>
                <w:rFonts w:ascii="Times New Roman" w:hAnsi="Times New Roman"/>
                <w:color w:val="000000"/>
              </w:rPr>
            </w:pPr>
          </w:p>
          <w:p w14:paraId="77B840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B95B9B" w14:textId="77777777" w:rsidR="00331868" w:rsidRDefault="00331868" w:rsidP="00331868">
      <w:pPr>
        <w:rPr>
          <w:rFonts w:ascii="Times New Roman" w:hAnsi="Times New Roman"/>
          <w:color w:val="000000"/>
        </w:rPr>
      </w:pPr>
    </w:p>
    <w:p w14:paraId="20FC386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803784"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0D95C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F36ACA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8A94E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A39D6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DEA09C"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6C482D2" w14:textId="77777777" w:rsidR="00331868" w:rsidRDefault="00331868" w:rsidP="00AE3867">
            <w:pPr>
              <w:rPr>
                <w:rFonts w:ascii="Times New Roman" w:hAnsi="Times New Roman"/>
                <w:color w:val="000000"/>
              </w:rPr>
            </w:pPr>
            <w:r>
              <w:rPr>
                <w:rFonts w:ascii="Times New Roman" w:hAnsi="Times New Roman"/>
                <w:color w:val="000000"/>
              </w:rPr>
              <w:t>Public</w:t>
            </w:r>
          </w:p>
          <w:p w14:paraId="4BDB9FC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8CBDC7" w14:textId="77777777" w:rsidR="00331868" w:rsidRDefault="00331868" w:rsidP="00AE3867">
            <w:pPr>
              <w:rPr>
                <w:rFonts w:ascii="Times New Roman" w:hAnsi="Times New Roman"/>
                <w:color w:val="000000"/>
              </w:rPr>
            </w:pPr>
          </w:p>
          <w:p w14:paraId="09594F24" w14:textId="77777777" w:rsidR="00331868" w:rsidRDefault="00331868" w:rsidP="00AE3867">
            <w:pPr>
              <w:rPr>
                <w:rFonts w:ascii="Times New Roman" w:hAnsi="Times New Roman"/>
                <w:color w:val="000000"/>
              </w:rPr>
            </w:pPr>
          </w:p>
          <w:p w14:paraId="423DD55F" w14:textId="77777777" w:rsidR="00331868" w:rsidRDefault="00331868" w:rsidP="00AE3867">
            <w:pPr>
              <w:rPr>
                <w:rFonts w:ascii="Times New Roman" w:hAnsi="Times New Roman"/>
                <w:color w:val="000000"/>
              </w:rPr>
            </w:pPr>
          </w:p>
          <w:p w14:paraId="592F675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9B650C" w14:textId="77777777" w:rsidR="00331868" w:rsidRDefault="00331868" w:rsidP="00AE3867">
            <w:pPr>
              <w:rPr>
                <w:rFonts w:ascii="Times New Roman" w:hAnsi="Times New Roman"/>
                <w:color w:val="000000"/>
              </w:rPr>
            </w:pPr>
            <w:r>
              <w:rPr>
                <w:rFonts w:ascii="Times New Roman" w:hAnsi="Times New Roman"/>
                <w:color w:val="000000"/>
              </w:rPr>
              <w:t>The condition that is being predicted. e.g., heart disease</w:t>
            </w:r>
          </w:p>
        </w:tc>
        <w:tc>
          <w:tcPr>
            <w:tcW w:w="3060" w:type="dxa"/>
            <w:tcBorders>
              <w:top w:val="single" w:sz="2" w:space="0" w:color="auto"/>
              <w:left w:val="single" w:sz="2" w:space="0" w:color="auto"/>
              <w:bottom w:val="single" w:sz="2" w:space="0" w:color="auto"/>
              <w:right w:val="single" w:sz="2" w:space="0" w:color="auto"/>
            </w:tcBorders>
          </w:tcPr>
          <w:p w14:paraId="06802FF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BD4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E5EC37" w14:textId="77777777" w:rsidR="00331868" w:rsidRDefault="00331868" w:rsidP="00AE3867">
            <w:pPr>
              <w:rPr>
                <w:rFonts w:ascii="Times New Roman" w:hAnsi="Times New Roman"/>
                <w:color w:val="000000"/>
              </w:rPr>
            </w:pPr>
          </w:p>
        </w:tc>
      </w:tr>
      <w:tr w:rsidR="00331868" w14:paraId="2259407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DB0EDA" w14:textId="77777777" w:rsidR="00331868" w:rsidRDefault="00331868" w:rsidP="00AE3867">
            <w:pPr>
              <w:rPr>
                <w:rFonts w:ascii="Times New Roman" w:hAnsi="Times New Roman"/>
                <w:color w:val="000000"/>
              </w:rPr>
            </w:pPr>
            <w:r>
              <w:rPr>
                <w:rFonts w:ascii="Times New Roman" w:hAnsi="Times New Roman"/>
                <w:b/>
                <w:color w:val="000000"/>
              </w:rPr>
              <w:t>likelihood</w:t>
            </w:r>
            <w:r>
              <w:rPr>
                <w:rFonts w:ascii="Times New Roman" w:hAnsi="Times New Roman"/>
                <w:color w:val="000000"/>
              </w:rPr>
              <w:t xml:space="preserve"> Value</w:t>
            </w:r>
          </w:p>
          <w:p w14:paraId="16D59A23" w14:textId="77777777" w:rsidR="00331868" w:rsidRDefault="00331868" w:rsidP="00AE3867">
            <w:pPr>
              <w:rPr>
                <w:rFonts w:ascii="Times New Roman" w:hAnsi="Times New Roman"/>
                <w:color w:val="000000"/>
              </w:rPr>
            </w:pPr>
            <w:r>
              <w:rPr>
                <w:rFonts w:ascii="Times New Roman" w:hAnsi="Times New Roman"/>
                <w:color w:val="000000"/>
              </w:rPr>
              <w:t>Public</w:t>
            </w:r>
          </w:p>
          <w:p w14:paraId="1B86FB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AF541" w14:textId="77777777" w:rsidR="00331868" w:rsidRDefault="00331868" w:rsidP="00AE3867">
            <w:pPr>
              <w:rPr>
                <w:rFonts w:ascii="Times New Roman" w:hAnsi="Times New Roman"/>
                <w:color w:val="000000"/>
              </w:rPr>
            </w:pPr>
          </w:p>
          <w:p w14:paraId="364F8858" w14:textId="77777777" w:rsidR="00331868" w:rsidRDefault="00331868" w:rsidP="00AE3867">
            <w:pPr>
              <w:rPr>
                <w:rFonts w:ascii="Times New Roman" w:hAnsi="Times New Roman"/>
                <w:color w:val="000000"/>
              </w:rPr>
            </w:pPr>
          </w:p>
          <w:p w14:paraId="242E679F" w14:textId="77777777" w:rsidR="00331868" w:rsidRDefault="00331868" w:rsidP="00AE3867">
            <w:pPr>
              <w:rPr>
                <w:rFonts w:ascii="Times New Roman" w:hAnsi="Times New Roman"/>
                <w:color w:val="000000"/>
              </w:rPr>
            </w:pPr>
          </w:p>
          <w:p w14:paraId="2349F57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5A7A45" w14:textId="77777777" w:rsidR="00331868" w:rsidRDefault="00331868" w:rsidP="00AE3867">
            <w:pPr>
              <w:rPr>
                <w:rFonts w:ascii="Times New Roman" w:hAnsi="Times New Roman"/>
                <w:color w:val="000000"/>
              </w:rPr>
            </w:pPr>
            <w:r>
              <w:rPr>
                <w:rFonts w:ascii="Times New Roman" w:hAnsi="Times New Roman"/>
                <w:color w:val="000000"/>
              </w:rPr>
              <w:t>The likelihood of acquiring the condition specified as a numeric probability or a coded ordinal value.</w:t>
            </w:r>
          </w:p>
        </w:tc>
        <w:tc>
          <w:tcPr>
            <w:tcW w:w="3060" w:type="dxa"/>
            <w:tcBorders>
              <w:top w:val="single" w:sz="2" w:space="0" w:color="auto"/>
              <w:left w:val="single" w:sz="2" w:space="0" w:color="auto"/>
              <w:bottom w:val="single" w:sz="2" w:space="0" w:color="auto"/>
              <w:right w:val="single" w:sz="2" w:space="0" w:color="auto"/>
            </w:tcBorders>
          </w:tcPr>
          <w:p w14:paraId="1511911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DF717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DCA5D" w14:textId="77777777" w:rsidR="00331868" w:rsidRDefault="00331868" w:rsidP="00AE3867">
            <w:pPr>
              <w:rPr>
                <w:rFonts w:ascii="Times New Roman" w:hAnsi="Times New Roman"/>
                <w:color w:val="000000"/>
              </w:rPr>
            </w:pPr>
          </w:p>
        </w:tc>
      </w:tr>
      <w:tr w:rsidR="00331868" w14:paraId="16558FF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0A86EB" w14:textId="77777777" w:rsidR="00331868" w:rsidRDefault="00331868" w:rsidP="00AE3867">
            <w:pPr>
              <w:rPr>
                <w:rFonts w:ascii="Times New Roman" w:hAnsi="Times New Roman"/>
                <w:color w:val="000000"/>
              </w:rPr>
            </w:pPr>
            <w:r>
              <w:rPr>
                <w:rFonts w:ascii="Times New Roman" w:hAnsi="Times New Roman"/>
                <w:b/>
                <w:color w:val="000000"/>
              </w:rPr>
              <w:t>within</w:t>
            </w:r>
            <w:r>
              <w:rPr>
                <w:rFonts w:ascii="Times New Roman" w:hAnsi="Times New Roman"/>
                <w:color w:val="000000"/>
              </w:rPr>
              <w:t xml:space="preserve"> TimePeriod</w:t>
            </w:r>
          </w:p>
          <w:p w14:paraId="0FE6CAFA" w14:textId="77777777" w:rsidR="00331868" w:rsidRDefault="00331868" w:rsidP="00AE3867">
            <w:pPr>
              <w:rPr>
                <w:rFonts w:ascii="Times New Roman" w:hAnsi="Times New Roman"/>
                <w:color w:val="000000"/>
              </w:rPr>
            </w:pPr>
            <w:r>
              <w:rPr>
                <w:rFonts w:ascii="Times New Roman" w:hAnsi="Times New Roman"/>
                <w:color w:val="000000"/>
              </w:rPr>
              <w:t>Public</w:t>
            </w:r>
          </w:p>
          <w:p w14:paraId="240597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A47D1C" w14:textId="77777777" w:rsidR="00331868" w:rsidRDefault="00331868" w:rsidP="00AE3867">
            <w:pPr>
              <w:rPr>
                <w:rFonts w:ascii="Times New Roman" w:hAnsi="Times New Roman"/>
                <w:color w:val="000000"/>
              </w:rPr>
            </w:pPr>
          </w:p>
          <w:p w14:paraId="1260577E" w14:textId="77777777" w:rsidR="00331868" w:rsidRDefault="00331868" w:rsidP="00AE3867">
            <w:pPr>
              <w:rPr>
                <w:rFonts w:ascii="Times New Roman" w:hAnsi="Times New Roman"/>
                <w:color w:val="000000"/>
              </w:rPr>
            </w:pPr>
          </w:p>
          <w:p w14:paraId="150938B8" w14:textId="77777777" w:rsidR="00331868" w:rsidRDefault="00331868" w:rsidP="00AE3867">
            <w:pPr>
              <w:rPr>
                <w:rFonts w:ascii="Times New Roman" w:hAnsi="Times New Roman"/>
                <w:color w:val="000000"/>
              </w:rPr>
            </w:pPr>
          </w:p>
          <w:p w14:paraId="1DD1AA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7F6CC6" w14:textId="77777777" w:rsidR="00331868" w:rsidRDefault="00331868" w:rsidP="00AE3867">
            <w:pPr>
              <w:rPr>
                <w:rFonts w:ascii="Times New Roman" w:hAnsi="Times New Roman"/>
                <w:color w:val="000000"/>
              </w:rPr>
            </w:pPr>
            <w:r>
              <w:rPr>
                <w:rFonts w:ascii="Times New Roman" w:hAnsi="Times New Roman"/>
                <w:color w:val="000000"/>
              </w:rPr>
              <w:t>The time span within which the condition will be reached. e.g., 10 years.</w:t>
            </w:r>
          </w:p>
        </w:tc>
        <w:tc>
          <w:tcPr>
            <w:tcW w:w="3060" w:type="dxa"/>
            <w:tcBorders>
              <w:top w:val="single" w:sz="2" w:space="0" w:color="auto"/>
              <w:left w:val="single" w:sz="2" w:space="0" w:color="auto"/>
              <w:bottom w:val="single" w:sz="2" w:space="0" w:color="auto"/>
              <w:right w:val="single" w:sz="2" w:space="0" w:color="auto"/>
            </w:tcBorders>
          </w:tcPr>
          <w:p w14:paraId="267C93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3D83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028AF" w14:textId="77777777" w:rsidR="00331868" w:rsidRDefault="00331868" w:rsidP="00AE3867">
            <w:pPr>
              <w:rPr>
                <w:rFonts w:ascii="Times New Roman" w:hAnsi="Times New Roman"/>
                <w:color w:val="000000"/>
              </w:rPr>
            </w:pPr>
          </w:p>
        </w:tc>
      </w:tr>
    </w:tbl>
    <w:p w14:paraId="6B8036F7" w14:textId="77777777" w:rsidR="00331868" w:rsidRDefault="00331868" w:rsidP="00331868">
      <w:pPr>
        <w:rPr>
          <w:rFonts w:ascii="Times New Roman" w:hAnsi="Times New Roman"/>
          <w:color w:val="000000"/>
        </w:rPr>
      </w:pPr>
    </w:p>
    <w:p w14:paraId="30C98BD5" w14:textId="77777777" w:rsidR="00331868" w:rsidRDefault="00331868" w:rsidP="00331868">
      <w:pPr>
        <w:pStyle w:val="Heading2"/>
        <w:rPr>
          <w:bCs/>
          <w:szCs w:val="24"/>
          <w:lang w:val="en-US"/>
        </w:rPr>
      </w:pPr>
      <w:bookmarkStart w:id="2400" w:name="_Toc383183335"/>
      <w:r>
        <w:rPr>
          <w:bCs/>
          <w:szCs w:val="24"/>
          <w:lang w:val="en-US"/>
        </w:rPr>
        <w:t>Constituent</w:t>
      </w:r>
      <w:bookmarkEnd w:id="2400"/>
    </w:p>
    <w:p w14:paraId="3F0625A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9DF1EC7" w14:textId="77777777" w:rsidR="00331868" w:rsidRDefault="00331868" w:rsidP="00331868">
      <w:pPr>
        <w:rPr>
          <w:rFonts w:ascii="Times New Roman" w:hAnsi="Times New Roman"/>
          <w:color w:val="000000"/>
        </w:rPr>
      </w:pPr>
    </w:p>
    <w:p w14:paraId="2FACB174" w14:textId="77777777" w:rsidR="00331868" w:rsidRDefault="00331868" w:rsidP="00331868">
      <w:r>
        <w:rPr>
          <w:rFonts w:ascii="Times New Roman" w:hAnsi="Times New Roman"/>
          <w:color w:val="000000"/>
        </w:rPr>
        <w:t>A component of a multi-component substance administration. May be an additive in a composite IV.</w:t>
      </w:r>
    </w:p>
    <w:p w14:paraId="0F207DF8" w14:textId="77777777" w:rsidR="00331868" w:rsidRDefault="00331868" w:rsidP="00331868">
      <w:pPr>
        <w:rPr>
          <w:rFonts w:ascii="Times New Roman" w:hAnsi="Times New Roman"/>
        </w:rPr>
      </w:pPr>
    </w:p>
    <w:p w14:paraId="6C8D49DD" w14:textId="77777777" w:rsidR="00331868" w:rsidRDefault="00331868" w:rsidP="00331868">
      <w:pPr>
        <w:rPr>
          <w:rFonts w:ascii="Times New Roman" w:hAnsi="Times New Roman"/>
        </w:rPr>
      </w:pPr>
    </w:p>
    <w:p w14:paraId="03579B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5A2420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E2F2D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8B35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28181E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D61A27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1177802" w14:textId="77777777" w:rsidTr="00AE3867">
        <w:tc>
          <w:tcPr>
            <w:tcW w:w="2250" w:type="dxa"/>
            <w:tcBorders>
              <w:top w:val="single" w:sz="2" w:space="0" w:color="auto"/>
              <w:left w:val="single" w:sz="2" w:space="0" w:color="auto"/>
              <w:bottom w:val="single" w:sz="2" w:space="0" w:color="auto"/>
              <w:right w:val="single" w:sz="2" w:space="0" w:color="auto"/>
            </w:tcBorders>
          </w:tcPr>
          <w:p w14:paraId="7CCC43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35255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8ACF8C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D1CA7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constituent </w:t>
            </w:r>
          </w:p>
          <w:p w14:paraId="4150B941" w14:textId="77777777" w:rsidR="00331868" w:rsidRDefault="00331868" w:rsidP="00AE3867">
            <w:pPr>
              <w:rPr>
                <w:rFonts w:ascii="Times New Roman" w:hAnsi="Times New Roman"/>
                <w:color w:val="000000"/>
              </w:rPr>
            </w:pPr>
            <w:r>
              <w:rPr>
                <w:rFonts w:ascii="Times New Roman" w:hAnsi="Times New Roman"/>
                <w:color w:val="000000"/>
              </w:rPr>
              <w:t>Constituent</w:t>
            </w:r>
          </w:p>
          <w:p w14:paraId="50DFC8C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342676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28F734F" w14:textId="77777777" w:rsidR="00331868" w:rsidRDefault="00331868" w:rsidP="00AE3867">
            <w:pPr>
              <w:rPr>
                <w:rFonts w:ascii="Times New Roman" w:hAnsi="Times New Roman"/>
                <w:color w:val="000000"/>
              </w:rPr>
            </w:pPr>
            <w:r>
              <w:rPr>
                <w:rFonts w:ascii="Times New Roman" w:hAnsi="Times New Roman"/>
                <w:color w:val="000000"/>
              </w:rPr>
              <w:lastRenderedPageBreak/>
              <w:t>CompositeIntravenousMedicationAdministration</w:t>
            </w:r>
          </w:p>
          <w:p w14:paraId="14477F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03AC53" w14:textId="77777777" w:rsidR="00331868" w:rsidRDefault="00331868" w:rsidP="00AE3867">
            <w:pPr>
              <w:rPr>
                <w:rFonts w:ascii="Times New Roman" w:hAnsi="Times New Roman"/>
                <w:color w:val="000000"/>
              </w:rPr>
            </w:pPr>
            <w:r>
              <w:rPr>
                <w:rFonts w:ascii="Times New Roman" w:hAnsi="Times New Roman"/>
                <w:color w:val="000000"/>
              </w:rPr>
              <w:lastRenderedPageBreak/>
              <w:t>The constituent of this composite IV medication.</w:t>
            </w:r>
          </w:p>
          <w:p w14:paraId="25F69D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7C63A5B0" w14:textId="77777777" w:rsidR="00331868" w:rsidRDefault="00331868" w:rsidP="00331868">
      <w:pPr>
        <w:rPr>
          <w:rFonts w:ascii="Times New Roman" w:hAnsi="Times New Roman"/>
          <w:color w:val="000000"/>
        </w:rPr>
      </w:pPr>
    </w:p>
    <w:p w14:paraId="15D83D4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47D578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B3F19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4946E53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3FD39EB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ABC42B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793CFF3" w14:textId="77777777" w:rsidR="00331868" w:rsidRDefault="00331868" w:rsidP="00AE3867">
            <w:pPr>
              <w:rPr>
                <w:rFonts w:ascii="Times New Roman" w:hAnsi="Times New Roman"/>
                <w:color w:val="000000"/>
              </w:rPr>
            </w:pPr>
            <w:r>
              <w:rPr>
                <w:rFonts w:ascii="Times New Roman" w:hAnsi="Times New Roman"/>
                <w:b/>
                <w:color w:val="000000"/>
              </w:rPr>
              <w:t>constituent</w:t>
            </w:r>
            <w:r>
              <w:rPr>
                <w:rFonts w:ascii="Times New Roman" w:hAnsi="Times New Roman"/>
                <w:color w:val="000000"/>
              </w:rPr>
              <w:t xml:space="preserve"> MedicationIngredient</w:t>
            </w:r>
          </w:p>
          <w:p w14:paraId="0C9D8B6D" w14:textId="77777777" w:rsidR="00331868" w:rsidRDefault="00331868" w:rsidP="00AE3867">
            <w:pPr>
              <w:rPr>
                <w:rFonts w:ascii="Times New Roman" w:hAnsi="Times New Roman"/>
                <w:color w:val="000000"/>
              </w:rPr>
            </w:pPr>
            <w:r>
              <w:rPr>
                <w:rFonts w:ascii="Times New Roman" w:hAnsi="Times New Roman"/>
                <w:color w:val="000000"/>
              </w:rPr>
              <w:t>Public</w:t>
            </w:r>
          </w:p>
          <w:p w14:paraId="12FA88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5451CD" w14:textId="77777777" w:rsidR="00331868" w:rsidRDefault="00331868" w:rsidP="00AE3867">
            <w:pPr>
              <w:rPr>
                <w:rFonts w:ascii="Times New Roman" w:hAnsi="Times New Roman"/>
                <w:color w:val="000000"/>
              </w:rPr>
            </w:pPr>
          </w:p>
          <w:p w14:paraId="2DD2E623" w14:textId="77777777" w:rsidR="00331868" w:rsidRDefault="00331868" w:rsidP="00AE3867">
            <w:pPr>
              <w:rPr>
                <w:rFonts w:ascii="Times New Roman" w:hAnsi="Times New Roman"/>
                <w:color w:val="000000"/>
              </w:rPr>
            </w:pPr>
          </w:p>
          <w:p w14:paraId="0ED39D31" w14:textId="77777777" w:rsidR="00331868" w:rsidRDefault="00331868" w:rsidP="00AE3867">
            <w:pPr>
              <w:rPr>
                <w:rFonts w:ascii="Times New Roman" w:hAnsi="Times New Roman"/>
                <w:color w:val="000000"/>
              </w:rPr>
            </w:pPr>
          </w:p>
          <w:p w14:paraId="6742176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D897408" w14:textId="77777777" w:rsidR="00331868" w:rsidRDefault="00331868" w:rsidP="00AE3867">
            <w:pPr>
              <w:rPr>
                <w:rFonts w:ascii="Times New Roman" w:hAnsi="Times New Roman"/>
                <w:color w:val="000000"/>
              </w:rPr>
            </w:pPr>
            <w:r>
              <w:rPr>
                <w:rFonts w:ascii="Times New Roman" w:hAnsi="Times New Roman"/>
                <w:color w:val="000000"/>
              </w:rPr>
              <w:t>Generally the ingredient of the constituent (e.g., dopamine) and the quantity such as an additive in a composite IV.</w:t>
            </w:r>
          </w:p>
        </w:tc>
        <w:tc>
          <w:tcPr>
            <w:tcW w:w="3060" w:type="dxa"/>
            <w:tcBorders>
              <w:top w:val="single" w:sz="2" w:space="0" w:color="auto"/>
              <w:left w:val="single" w:sz="2" w:space="0" w:color="auto"/>
              <w:bottom w:val="single" w:sz="2" w:space="0" w:color="auto"/>
              <w:right w:val="single" w:sz="2" w:space="0" w:color="auto"/>
            </w:tcBorders>
          </w:tcPr>
          <w:p w14:paraId="4D35430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59419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35A307" w14:textId="77777777" w:rsidR="00331868" w:rsidRDefault="00331868" w:rsidP="00AE3867">
            <w:pPr>
              <w:rPr>
                <w:rFonts w:ascii="Times New Roman" w:hAnsi="Times New Roman"/>
                <w:color w:val="000000"/>
              </w:rPr>
            </w:pPr>
          </w:p>
        </w:tc>
      </w:tr>
      <w:tr w:rsidR="00331868" w14:paraId="5D4D4EA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5789F2" w14:textId="77777777" w:rsidR="00331868" w:rsidRDefault="00331868" w:rsidP="00AE3867">
            <w:pPr>
              <w:rPr>
                <w:rFonts w:ascii="Times New Roman" w:hAnsi="Times New Roman"/>
                <w:color w:val="000000"/>
              </w:rPr>
            </w:pPr>
            <w:r>
              <w:rPr>
                <w:rFonts w:ascii="Times New Roman" w:hAnsi="Times New Roman"/>
                <w:b/>
                <w:color w:val="000000"/>
              </w:rPr>
              <w:t>constituentType</w:t>
            </w:r>
            <w:r>
              <w:rPr>
                <w:rFonts w:ascii="Times New Roman" w:hAnsi="Times New Roman"/>
                <w:color w:val="000000"/>
              </w:rPr>
              <w:t xml:space="preserve"> Code</w:t>
            </w:r>
          </w:p>
          <w:p w14:paraId="1053D63E" w14:textId="77777777" w:rsidR="00331868" w:rsidRDefault="00331868" w:rsidP="00AE3867">
            <w:pPr>
              <w:rPr>
                <w:rFonts w:ascii="Times New Roman" w:hAnsi="Times New Roman"/>
                <w:color w:val="000000"/>
              </w:rPr>
            </w:pPr>
            <w:r>
              <w:rPr>
                <w:rFonts w:ascii="Times New Roman" w:hAnsi="Times New Roman"/>
                <w:color w:val="000000"/>
              </w:rPr>
              <w:t>Public</w:t>
            </w:r>
          </w:p>
          <w:p w14:paraId="7B4ECD6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929FFAC" w14:textId="77777777" w:rsidR="00331868" w:rsidRDefault="00331868" w:rsidP="00AE3867">
            <w:pPr>
              <w:rPr>
                <w:rFonts w:ascii="Times New Roman" w:hAnsi="Times New Roman"/>
                <w:color w:val="000000"/>
              </w:rPr>
            </w:pPr>
          </w:p>
          <w:p w14:paraId="7B421FA7" w14:textId="77777777" w:rsidR="00331868" w:rsidRDefault="00331868" w:rsidP="00AE3867">
            <w:pPr>
              <w:rPr>
                <w:rFonts w:ascii="Times New Roman" w:hAnsi="Times New Roman"/>
                <w:color w:val="000000"/>
              </w:rPr>
            </w:pPr>
          </w:p>
          <w:p w14:paraId="32C55662" w14:textId="77777777" w:rsidR="00331868" w:rsidRDefault="00331868" w:rsidP="00AE3867">
            <w:pPr>
              <w:rPr>
                <w:rFonts w:ascii="Times New Roman" w:hAnsi="Times New Roman"/>
                <w:color w:val="000000"/>
              </w:rPr>
            </w:pPr>
          </w:p>
          <w:p w14:paraId="578FCC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9B0372" w14:textId="77777777" w:rsidR="00331868" w:rsidRDefault="00331868" w:rsidP="00AE3867">
            <w:pPr>
              <w:rPr>
                <w:rFonts w:ascii="Times New Roman" w:hAnsi="Times New Roman"/>
                <w:color w:val="000000"/>
              </w:rPr>
            </w:pPr>
            <w:r>
              <w:rPr>
                <w:rFonts w:ascii="Times New Roman" w:hAnsi="Times New Roman"/>
                <w:color w:val="000000"/>
              </w:rPr>
              <w:t>Indicates the category of the constituent. For instance, for a composite IV, the constituent may be either a 'diluent' or an 'additive'. For a TPN order, the constituent category may be a nutrient grouping such as 'electrolyte' or 'lipid', etc.</w:t>
            </w:r>
          </w:p>
        </w:tc>
        <w:tc>
          <w:tcPr>
            <w:tcW w:w="3060" w:type="dxa"/>
            <w:tcBorders>
              <w:top w:val="single" w:sz="2" w:space="0" w:color="auto"/>
              <w:left w:val="single" w:sz="2" w:space="0" w:color="auto"/>
              <w:bottom w:val="single" w:sz="2" w:space="0" w:color="auto"/>
              <w:right w:val="single" w:sz="2" w:space="0" w:color="auto"/>
            </w:tcBorders>
          </w:tcPr>
          <w:p w14:paraId="4FE00A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0375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CA7091" w14:textId="77777777" w:rsidR="00331868" w:rsidRDefault="00331868" w:rsidP="00AE3867">
            <w:pPr>
              <w:rPr>
                <w:rFonts w:ascii="Times New Roman" w:hAnsi="Times New Roman"/>
                <w:color w:val="000000"/>
              </w:rPr>
            </w:pPr>
          </w:p>
        </w:tc>
      </w:tr>
    </w:tbl>
    <w:p w14:paraId="79CE5C2A" w14:textId="77777777" w:rsidR="00331868" w:rsidRDefault="00331868" w:rsidP="00331868">
      <w:pPr>
        <w:rPr>
          <w:rFonts w:ascii="Times New Roman" w:hAnsi="Times New Roman"/>
          <w:color w:val="000000"/>
        </w:rPr>
      </w:pPr>
    </w:p>
    <w:p w14:paraId="7CB2A3C0" w14:textId="77777777" w:rsidR="00331868" w:rsidRDefault="00331868" w:rsidP="00331868">
      <w:pPr>
        <w:pStyle w:val="Heading2"/>
        <w:rPr>
          <w:bCs/>
          <w:szCs w:val="24"/>
          <w:lang w:val="en-US"/>
        </w:rPr>
      </w:pPr>
      <w:bookmarkStart w:id="2401" w:name="_Toc383183336"/>
      <w:r>
        <w:rPr>
          <w:bCs/>
          <w:szCs w:val="24"/>
          <w:lang w:val="en-US"/>
        </w:rPr>
        <w:t>ContraindicationDescriptor</w:t>
      </w:r>
      <w:bookmarkEnd w:id="2401"/>
    </w:p>
    <w:p w14:paraId="6C40FD8D"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InferableDescriptor</w:t>
      </w:r>
    </w:p>
    <w:p w14:paraId="144BED5B" w14:textId="77777777" w:rsidR="00331868" w:rsidRDefault="00331868" w:rsidP="00331868">
      <w:pPr>
        <w:rPr>
          <w:rFonts w:ascii="Times New Roman" w:hAnsi="Times New Roman"/>
          <w:color w:val="000000"/>
        </w:rPr>
      </w:pPr>
    </w:p>
    <w:p w14:paraId="3FDD7B86" w14:textId="77777777" w:rsidR="00331868" w:rsidRDefault="00331868" w:rsidP="00331868">
      <w:pPr>
        <w:rPr>
          <w:rFonts w:ascii="Times New Roman" w:hAnsi="Times New Roman"/>
          <w:color w:val="000000"/>
        </w:rPr>
      </w:pPr>
      <w:r>
        <w:rPr>
          <w:rFonts w:ascii="Times New Roman" w:hAnsi="Times New Roman"/>
          <w:color w:val="000000"/>
        </w:rPr>
        <w:t>Describes a contraindication to a healthcare related action, e.g., medication intake, procedure.</w:t>
      </w:r>
    </w:p>
    <w:p w14:paraId="2ED897C0" w14:textId="77777777" w:rsidR="00331868" w:rsidRDefault="00331868" w:rsidP="00331868">
      <w:pPr>
        <w:rPr>
          <w:rFonts w:ascii="Times New Roman" w:hAnsi="Times New Roman"/>
          <w:color w:val="000000"/>
        </w:rPr>
      </w:pPr>
    </w:p>
    <w:p w14:paraId="464272F2" w14:textId="77777777" w:rsidR="00331868" w:rsidRDefault="00331868" w:rsidP="00331868">
      <w:r>
        <w:rPr>
          <w:rFonts w:ascii="Times New Roman" w:hAnsi="Times New Roman"/>
          <w:color w:val="000000"/>
        </w:rPr>
        <w:t>A contraindication is a specific situation in which a drug, procedure, or surgery should not be used because it may be harmful to the patient.</w:t>
      </w:r>
    </w:p>
    <w:p w14:paraId="7E4091B7" w14:textId="77777777" w:rsidR="00331868" w:rsidRDefault="00331868" w:rsidP="00331868">
      <w:pPr>
        <w:rPr>
          <w:rFonts w:ascii="Times New Roman" w:hAnsi="Times New Roman"/>
        </w:rPr>
      </w:pPr>
    </w:p>
    <w:p w14:paraId="0E231797" w14:textId="77777777" w:rsidR="00331868" w:rsidRDefault="00331868" w:rsidP="00331868">
      <w:pPr>
        <w:rPr>
          <w:rFonts w:ascii="Times New Roman" w:hAnsi="Times New Roman"/>
        </w:rPr>
      </w:pPr>
    </w:p>
    <w:p w14:paraId="734CA3F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C9591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E3A353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A1818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96C312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6A799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CD93358" w14:textId="77777777" w:rsidTr="00AE3867">
        <w:tc>
          <w:tcPr>
            <w:tcW w:w="2250" w:type="dxa"/>
            <w:tcBorders>
              <w:top w:val="single" w:sz="2" w:space="0" w:color="auto"/>
              <w:left w:val="single" w:sz="2" w:space="0" w:color="auto"/>
              <w:bottom w:val="single" w:sz="2" w:space="0" w:color="auto"/>
              <w:right w:val="single" w:sz="2" w:space="0" w:color="auto"/>
            </w:tcBorders>
          </w:tcPr>
          <w:p w14:paraId="656AA2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EC44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1047E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47BE0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F6356D2"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110693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66AD1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0A2C3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4B4EC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582876" w14:textId="77777777" w:rsidR="00331868" w:rsidRDefault="00331868" w:rsidP="00AE3867">
            <w:pPr>
              <w:rPr>
                <w:rFonts w:ascii="Times New Roman" w:hAnsi="Times New Roman"/>
                <w:color w:val="000000"/>
              </w:rPr>
            </w:pPr>
          </w:p>
          <w:p w14:paraId="3614F3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BB73E" w14:textId="77777777" w:rsidTr="00AE3867">
        <w:tc>
          <w:tcPr>
            <w:tcW w:w="2250" w:type="dxa"/>
            <w:tcBorders>
              <w:top w:val="single" w:sz="2" w:space="0" w:color="auto"/>
              <w:left w:val="single" w:sz="2" w:space="0" w:color="auto"/>
              <w:bottom w:val="single" w:sz="2" w:space="0" w:color="auto"/>
              <w:right w:val="single" w:sz="2" w:space="0" w:color="auto"/>
            </w:tcBorders>
          </w:tcPr>
          <w:p w14:paraId="1393A2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208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DB09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F676B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633FE4D"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ContraindicationToProcedure</w:t>
            </w:r>
          </w:p>
          <w:p w14:paraId="73AFAA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53D804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36FA5A0" w14:textId="77777777" w:rsidR="00331868" w:rsidRDefault="00331868" w:rsidP="00AE3867">
            <w:pPr>
              <w:rPr>
                <w:rFonts w:ascii="Times New Roman" w:hAnsi="Times New Roman"/>
                <w:color w:val="000000"/>
              </w:rPr>
            </w:pPr>
            <w:r>
              <w:rPr>
                <w:rFonts w:ascii="Times New Roman" w:hAnsi="Times New Roman"/>
                <w:color w:val="000000"/>
              </w:rPr>
              <w:lastRenderedPageBreak/>
              <w:t>ContraindicationDescriptor</w:t>
            </w:r>
          </w:p>
          <w:p w14:paraId="3D319F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C3A9F0" w14:textId="77777777" w:rsidR="00331868" w:rsidRDefault="00331868" w:rsidP="00AE3867">
            <w:pPr>
              <w:rPr>
                <w:rFonts w:ascii="Times New Roman" w:hAnsi="Times New Roman"/>
                <w:color w:val="000000"/>
              </w:rPr>
            </w:pPr>
          </w:p>
          <w:p w14:paraId="745B26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65E3D2" w14:textId="77777777" w:rsidTr="00AE3867">
        <w:tc>
          <w:tcPr>
            <w:tcW w:w="2250" w:type="dxa"/>
            <w:tcBorders>
              <w:top w:val="single" w:sz="2" w:space="0" w:color="auto"/>
              <w:left w:val="single" w:sz="2" w:space="0" w:color="auto"/>
              <w:bottom w:val="single" w:sz="2" w:space="0" w:color="auto"/>
              <w:right w:val="single" w:sz="2" w:space="0" w:color="auto"/>
            </w:tcBorders>
          </w:tcPr>
          <w:p w14:paraId="7311B04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08A5273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DED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0BCE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4F3F604"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2E31DB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9ACAB1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2D058D"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5A3AA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6C2B7E7" w14:textId="77777777" w:rsidR="00331868" w:rsidRDefault="00331868" w:rsidP="00AE3867">
            <w:pPr>
              <w:rPr>
                <w:rFonts w:ascii="Times New Roman" w:hAnsi="Times New Roman"/>
                <w:color w:val="000000"/>
              </w:rPr>
            </w:pPr>
          </w:p>
          <w:p w14:paraId="4715D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E1B891" w14:textId="77777777" w:rsidR="00331868" w:rsidRDefault="00331868" w:rsidP="00331868">
      <w:pPr>
        <w:rPr>
          <w:rFonts w:ascii="Times New Roman" w:hAnsi="Times New Roman"/>
          <w:color w:val="000000"/>
        </w:rPr>
      </w:pPr>
    </w:p>
    <w:p w14:paraId="3472853E" w14:textId="77777777" w:rsidR="00331868" w:rsidRDefault="00331868" w:rsidP="00331868">
      <w:pPr>
        <w:pStyle w:val="Heading2"/>
        <w:rPr>
          <w:bCs/>
          <w:szCs w:val="24"/>
          <w:lang w:val="en-US"/>
        </w:rPr>
      </w:pPr>
      <w:bookmarkStart w:id="2402" w:name="_Toc383183337"/>
      <w:r>
        <w:rPr>
          <w:bCs/>
          <w:szCs w:val="24"/>
          <w:lang w:val="en-US"/>
        </w:rPr>
        <w:t>DeviceApplicationDescriptor</w:t>
      </w:r>
      <w:bookmarkEnd w:id="2402"/>
    </w:p>
    <w:p w14:paraId="286E6B0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F0C944E" w14:textId="77777777" w:rsidR="00331868" w:rsidRDefault="00331868" w:rsidP="00331868">
      <w:pPr>
        <w:rPr>
          <w:rFonts w:ascii="Times New Roman" w:hAnsi="Times New Roman"/>
          <w:color w:val="000000"/>
        </w:rPr>
      </w:pPr>
    </w:p>
    <w:p w14:paraId="10A246FC" w14:textId="77777777" w:rsidR="00331868" w:rsidRDefault="00331868" w:rsidP="00331868">
      <w:r>
        <w:rPr>
          <w:rFonts w:ascii="Times New Roman" w:hAnsi="Times New Roman"/>
          <w:color w:val="000000"/>
        </w:rPr>
        <w:t>Application or use of equipment or device for the patient. E.g., wheelchair, Holter monitor, pacemaker, intra-uterine contraceptive device</w:t>
      </w:r>
    </w:p>
    <w:p w14:paraId="3C89F26F" w14:textId="77777777" w:rsidR="00331868" w:rsidRDefault="00331868" w:rsidP="00331868">
      <w:pPr>
        <w:rPr>
          <w:rFonts w:ascii="Times New Roman" w:hAnsi="Times New Roman"/>
        </w:rPr>
      </w:pPr>
    </w:p>
    <w:p w14:paraId="132671B5" w14:textId="77777777" w:rsidR="00331868" w:rsidRDefault="00331868" w:rsidP="00331868">
      <w:pPr>
        <w:rPr>
          <w:rFonts w:ascii="Times New Roman" w:hAnsi="Times New Roman"/>
        </w:rPr>
      </w:pPr>
    </w:p>
    <w:p w14:paraId="44E4D70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3E2BA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A197904"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E4449A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CCA2BC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2FFA1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A787AEE" w14:textId="77777777" w:rsidTr="00AE3867">
        <w:tc>
          <w:tcPr>
            <w:tcW w:w="2250" w:type="dxa"/>
            <w:tcBorders>
              <w:top w:val="single" w:sz="2" w:space="0" w:color="auto"/>
              <w:left w:val="single" w:sz="2" w:space="0" w:color="auto"/>
              <w:bottom w:val="single" w:sz="2" w:space="0" w:color="auto"/>
              <w:right w:val="single" w:sz="2" w:space="0" w:color="auto"/>
            </w:tcBorders>
          </w:tcPr>
          <w:p w14:paraId="3C0B8B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1E3919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254924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17CEB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5857A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38275D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47AF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E15B33E"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118A24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B44BB4" w14:textId="77777777" w:rsidR="00331868" w:rsidRDefault="00331868" w:rsidP="00AE3867">
            <w:pPr>
              <w:rPr>
                <w:rFonts w:ascii="Times New Roman" w:hAnsi="Times New Roman"/>
                <w:color w:val="000000"/>
              </w:rPr>
            </w:pPr>
          </w:p>
          <w:p w14:paraId="4EC945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418947" w14:textId="77777777" w:rsidTr="00AE3867">
        <w:tc>
          <w:tcPr>
            <w:tcW w:w="2250" w:type="dxa"/>
            <w:tcBorders>
              <w:top w:val="single" w:sz="2" w:space="0" w:color="auto"/>
              <w:left w:val="single" w:sz="2" w:space="0" w:color="auto"/>
              <w:bottom w:val="single" w:sz="2" w:space="0" w:color="auto"/>
              <w:right w:val="single" w:sz="2" w:space="0" w:color="auto"/>
            </w:tcBorders>
          </w:tcPr>
          <w:p w14:paraId="1B10AF4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207D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69274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1559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15EF64"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268D9B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1A2DF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58E7FE"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6DC8AD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B6CF7E" w14:textId="77777777" w:rsidR="00331868" w:rsidRDefault="00331868" w:rsidP="00AE3867">
            <w:pPr>
              <w:rPr>
                <w:rFonts w:ascii="Times New Roman" w:hAnsi="Times New Roman"/>
                <w:color w:val="000000"/>
              </w:rPr>
            </w:pPr>
          </w:p>
          <w:p w14:paraId="6E42F1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0FCDAB" w14:textId="77777777" w:rsidTr="00AE3867">
        <w:tc>
          <w:tcPr>
            <w:tcW w:w="2250" w:type="dxa"/>
            <w:tcBorders>
              <w:top w:val="single" w:sz="2" w:space="0" w:color="auto"/>
              <w:left w:val="single" w:sz="2" w:space="0" w:color="auto"/>
              <w:bottom w:val="single" w:sz="2" w:space="0" w:color="auto"/>
              <w:right w:val="single" w:sz="2" w:space="0" w:color="auto"/>
            </w:tcBorders>
          </w:tcPr>
          <w:p w14:paraId="023C2E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9D2B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37D9D6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0B39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A6E45D"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0F938E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ACE2EE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EAE196"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47DD06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5596DCA" w14:textId="77777777" w:rsidR="00331868" w:rsidRDefault="00331868" w:rsidP="00AE3867">
            <w:pPr>
              <w:rPr>
                <w:rFonts w:ascii="Times New Roman" w:hAnsi="Times New Roman"/>
                <w:color w:val="000000"/>
              </w:rPr>
            </w:pPr>
          </w:p>
          <w:p w14:paraId="52D597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8D275E" w14:textId="77777777" w:rsidTr="00AE3867">
        <w:tc>
          <w:tcPr>
            <w:tcW w:w="2250" w:type="dxa"/>
            <w:tcBorders>
              <w:top w:val="single" w:sz="2" w:space="0" w:color="auto"/>
              <w:left w:val="single" w:sz="2" w:space="0" w:color="auto"/>
              <w:bottom w:val="single" w:sz="2" w:space="0" w:color="auto"/>
              <w:right w:val="single" w:sz="2" w:space="0" w:color="auto"/>
            </w:tcBorders>
          </w:tcPr>
          <w:p w14:paraId="645209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3292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39F3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4996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14D164"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72B1A4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F30FD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B349E7"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F26EF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BEA70B" w14:textId="77777777" w:rsidR="00331868" w:rsidRDefault="00331868" w:rsidP="00AE3867">
            <w:pPr>
              <w:rPr>
                <w:rFonts w:ascii="Times New Roman" w:hAnsi="Times New Roman"/>
                <w:color w:val="000000"/>
              </w:rPr>
            </w:pPr>
          </w:p>
          <w:p w14:paraId="141B04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F05DF07" w14:textId="77777777" w:rsidTr="00AE3867">
        <w:tc>
          <w:tcPr>
            <w:tcW w:w="2250" w:type="dxa"/>
            <w:tcBorders>
              <w:top w:val="single" w:sz="2" w:space="0" w:color="auto"/>
              <w:left w:val="single" w:sz="2" w:space="0" w:color="auto"/>
              <w:bottom w:val="single" w:sz="2" w:space="0" w:color="auto"/>
              <w:right w:val="single" w:sz="2" w:space="0" w:color="auto"/>
            </w:tcBorders>
          </w:tcPr>
          <w:p w14:paraId="212C38A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8867A7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1433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3F8E4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6B9893"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10C913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FFBB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9B6B4DD"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01455A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CA9EC45" w14:textId="77777777" w:rsidR="00331868" w:rsidRDefault="00331868" w:rsidP="00AE3867">
            <w:pPr>
              <w:rPr>
                <w:rFonts w:ascii="Times New Roman" w:hAnsi="Times New Roman"/>
                <w:color w:val="000000"/>
              </w:rPr>
            </w:pPr>
          </w:p>
          <w:p w14:paraId="7DD9F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8CD7D61" w14:textId="77777777" w:rsidTr="00AE3867">
        <w:tc>
          <w:tcPr>
            <w:tcW w:w="2250" w:type="dxa"/>
            <w:tcBorders>
              <w:top w:val="single" w:sz="2" w:space="0" w:color="auto"/>
              <w:left w:val="single" w:sz="2" w:space="0" w:color="auto"/>
              <w:bottom w:val="single" w:sz="2" w:space="0" w:color="auto"/>
              <w:right w:val="single" w:sz="2" w:space="0" w:color="auto"/>
            </w:tcBorders>
          </w:tcPr>
          <w:p w14:paraId="0F49D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EE4C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E869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6AA9" w14:textId="77777777" w:rsidR="00331868" w:rsidRDefault="00331868" w:rsidP="00AE3867">
            <w:pPr>
              <w:rPr>
                <w:rFonts w:ascii="Times New Roman" w:hAnsi="Times New Roman"/>
                <w:color w:val="000000"/>
              </w:rPr>
            </w:pPr>
            <w:r>
              <w:rPr>
                <w:rFonts w:ascii="Times New Roman" w:hAnsi="Times New Roman"/>
                <w:color w:val="000000"/>
              </w:rPr>
              <w:t xml:space="preserve"> Public device </w:t>
            </w:r>
          </w:p>
          <w:p w14:paraId="498BBA9F" w14:textId="77777777" w:rsidR="00331868" w:rsidRDefault="00331868" w:rsidP="00AE3867">
            <w:pPr>
              <w:rPr>
                <w:rFonts w:ascii="Times New Roman" w:hAnsi="Times New Roman"/>
                <w:color w:val="000000"/>
              </w:rPr>
            </w:pPr>
            <w:r>
              <w:rPr>
                <w:rFonts w:ascii="Times New Roman" w:hAnsi="Times New Roman"/>
                <w:color w:val="000000"/>
              </w:rPr>
              <w:t>Device</w:t>
            </w:r>
          </w:p>
          <w:p w14:paraId="10834ED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734E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922698" w14:textId="77777777" w:rsidR="00331868" w:rsidRDefault="00331868" w:rsidP="00AE3867">
            <w:pPr>
              <w:rPr>
                <w:rFonts w:ascii="Times New Roman" w:hAnsi="Times New Roman"/>
                <w:color w:val="000000"/>
              </w:rPr>
            </w:pPr>
            <w:r>
              <w:rPr>
                <w:rFonts w:ascii="Times New Roman" w:hAnsi="Times New Roman"/>
                <w:color w:val="000000"/>
              </w:rPr>
              <w:t>DeviceApplicationDescriptor</w:t>
            </w:r>
          </w:p>
          <w:p w14:paraId="73DF62C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5BDCF954" w14:textId="77777777" w:rsidR="00331868" w:rsidRDefault="00331868" w:rsidP="00AE3867">
            <w:pPr>
              <w:rPr>
                <w:rFonts w:ascii="Times New Roman" w:hAnsi="Times New Roman"/>
                <w:color w:val="000000"/>
              </w:rPr>
            </w:pPr>
            <w:r>
              <w:rPr>
                <w:rFonts w:ascii="Times New Roman" w:hAnsi="Times New Roman"/>
                <w:color w:val="000000"/>
              </w:rPr>
              <w:lastRenderedPageBreak/>
              <w:t>The details of the device used or to be used.</w:t>
            </w:r>
          </w:p>
          <w:p w14:paraId="4755FC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E4FDE37" w14:textId="77777777" w:rsidR="00331868" w:rsidRDefault="00331868" w:rsidP="00331868">
      <w:pPr>
        <w:rPr>
          <w:rFonts w:ascii="Times New Roman" w:hAnsi="Times New Roman"/>
          <w:color w:val="000000"/>
        </w:rPr>
      </w:pPr>
    </w:p>
    <w:p w14:paraId="290C8D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15DD2E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1A2A61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7CBA910"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B218E5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E53A4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6FDB94" w14:textId="77777777" w:rsidR="00331868" w:rsidRDefault="00331868" w:rsidP="00AE3867">
            <w:pPr>
              <w:rPr>
                <w:rFonts w:ascii="Times New Roman" w:hAnsi="Times New Roman"/>
                <w:color w:val="000000"/>
              </w:rPr>
            </w:pPr>
            <w:r>
              <w:rPr>
                <w:rFonts w:ascii="Times New Roman" w:hAnsi="Times New Roman"/>
                <w:b/>
                <w:color w:val="000000"/>
              </w:rPr>
              <w:t>applicationSchedule</w:t>
            </w:r>
            <w:r>
              <w:rPr>
                <w:rFonts w:ascii="Times New Roman" w:hAnsi="Times New Roman"/>
                <w:color w:val="000000"/>
              </w:rPr>
              <w:t xml:space="preserve"> Schedule</w:t>
            </w:r>
          </w:p>
          <w:p w14:paraId="59478E83" w14:textId="77777777" w:rsidR="00331868" w:rsidRDefault="00331868" w:rsidP="00AE3867">
            <w:pPr>
              <w:rPr>
                <w:rFonts w:ascii="Times New Roman" w:hAnsi="Times New Roman"/>
                <w:color w:val="000000"/>
              </w:rPr>
            </w:pPr>
            <w:r>
              <w:rPr>
                <w:rFonts w:ascii="Times New Roman" w:hAnsi="Times New Roman"/>
                <w:color w:val="000000"/>
              </w:rPr>
              <w:t>Public</w:t>
            </w:r>
          </w:p>
          <w:p w14:paraId="293317F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2A8F62" w14:textId="77777777" w:rsidR="00331868" w:rsidRDefault="00331868" w:rsidP="00AE3867">
            <w:pPr>
              <w:rPr>
                <w:rFonts w:ascii="Times New Roman" w:hAnsi="Times New Roman"/>
                <w:color w:val="000000"/>
              </w:rPr>
            </w:pPr>
          </w:p>
          <w:p w14:paraId="03CB6EBC" w14:textId="77777777" w:rsidR="00331868" w:rsidRDefault="00331868" w:rsidP="00AE3867">
            <w:pPr>
              <w:rPr>
                <w:rFonts w:ascii="Times New Roman" w:hAnsi="Times New Roman"/>
                <w:color w:val="000000"/>
              </w:rPr>
            </w:pPr>
          </w:p>
          <w:p w14:paraId="2E63C464" w14:textId="77777777" w:rsidR="00331868" w:rsidRDefault="00331868" w:rsidP="00AE3867">
            <w:pPr>
              <w:rPr>
                <w:rFonts w:ascii="Times New Roman" w:hAnsi="Times New Roman"/>
                <w:color w:val="000000"/>
              </w:rPr>
            </w:pPr>
          </w:p>
          <w:p w14:paraId="4471FC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F49CB3" w14:textId="77777777" w:rsidR="00331868" w:rsidRDefault="00331868" w:rsidP="00AE3867">
            <w:pPr>
              <w:rPr>
                <w:rFonts w:ascii="Times New Roman" w:hAnsi="Times New Roman"/>
                <w:color w:val="000000"/>
              </w:rPr>
            </w:pPr>
            <w:r>
              <w:rPr>
                <w:rFonts w:ascii="Times New Roman" w:hAnsi="Times New Roman"/>
                <w:color w:val="000000"/>
              </w:rPr>
              <w:t>If the application or use of the supply or equipment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3A2C696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551B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ADA305" w14:textId="77777777" w:rsidR="00331868" w:rsidRDefault="00331868" w:rsidP="00AE3867">
            <w:pPr>
              <w:rPr>
                <w:rFonts w:ascii="Times New Roman" w:hAnsi="Times New Roman"/>
                <w:color w:val="000000"/>
              </w:rPr>
            </w:pPr>
          </w:p>
        </w:tc>
      </w:tr>
      <w:tr w:rsidR="00331868" w14:paraId="1D1DE3E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E41A7E" w14:textId="77777777" w:rsidR="00331868" w:rsidRDefault="00331868" w:rsidP="00AE3867">
            <w:pPr>
              <w:rPr>
                <w:rFonts w:ascii="Times New Roman" w:hAnsi="Times New Roman"/>
                <w:color w:val="000000"/>
              </w:rPr>
            </w:pPr>
            <w:bookmarkStart w:id="2403" w:name="BKM_640FA77E_C03F_4E72_8D4D_75C23CE7E75F"/>
            <w:r>
              <w:rPr>
                <w:rFonts w:ascii="Times New Roman" w:hAnsi="Times New Roman"/>
                <w:b/>
                <w:color w:val="000000"/>
              </w:rPr>
              <w:t>targetBodySite</w:t>
            </w:r>
            <w:r>
              <w:rPr>
                <w:rFonts w:ascii="Times New Roman" w:hAnsi="Times New Roman"/>
                <w:color w:val="000000"/>
              </w:rPr>
              <w:t xml:space="preserve"> BodySite</w:t>
            </w:r>
          </w:p>
          <w:p w14:paraId="0ED904DB" w14:textId="77777777" w:rsidR="00331868" w:rsidRDefault="00331868" w:rsidP="00AE3867">
            <w:pPr>
              <w:rPr>
                <w:rFonts w:ascii="Times New Roman" w:hAnsi="Times New Roman"/>
                <w:color w:val="000000"/>
              </w:rPr>
            </w:pPr>
            <w:r>
              <w:rPr>
                <w:rFonts w:ascii="Times New Roman" w:hAnsi="Times New Roman"/>
                <w:color w:val="000000"/>
              </w:rPr>
              <w:t>Public</w:t>
            </w:r>
          </w:p>
          <w:p w14:paraId="369BF8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8841A0" w14:textId="77777777" w:rsidR="00331868" w:rsidRDefault="00331868" w:rsidP="00AE3867">
            <w:pPr>
              <w:rPr>
                <w:rFonts w:ascii="Times New Roman" w:hAnsi="Times New Roman"/>
                <w:color w:val="000000"/>
              </w:rPr>
            </w:pPr>
          </w:p>
          <w:p w14:paraId="3E4A595D" w14:textId="77777777" w:rsidR="00331868" w:rsidRDefault="00331868" w:rsidP="00AE3867">
            <w:pPr>
              <w:rPr>
                <w:rFonts w:ascii="Times New Roman" w:hAnsi="Times New Roman"/>
                <w:color w:val="000000"/>
              </w:rPr>
            </w:pPr>
          </w:p>
          <w:p w14:paraId="45530E24" w14:textId="77777777" w:rsidR="00331868" w:rsidRDefault="00331868" w:rsidP="00AE3867">
            <w:pPr>
              <w:rPr>
                <w:rFonts w:ascii="Times New Roman" w:hAnsi="Times New Roman"/>
                <w:color w:val="000000"/>
              </w:rPr>
            </w:pPr>
          </w:p>
          <w:p w14:paraId="1E524E4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690B88D" w14:textId="77777777" w:rsidR="00331868" w:rsidRDefault="00331868" w:rsidP="00AE3867">
            <w:pPr>
              <w:rPr>
                <w:rFonts w:ascii="Times New Roman" w:hAnsi="Times New Roman"/>
                <w:color w:val="000000"/>
              </w:rPr>
            </w:pPr>
            <w:r>
              <w:rPr>
                <w:rFonts w:ascii="Times New Roman" w:hAnsi="Times New Roman"/>
                <w:color w:val="000000"/>
              </w:rPr>
              <w:t>Body site where supply is to be used.</w:t>
            </w:r>
          </w:p>
        </w:tc>
        <w:tc>
          <w:tcPr>
            <w:tcW w:w="3060" w:type="dxa"/>
            <w:tcBorders>
              <w:top w:val="single" w:sz="2" w:space="0" w:color="auto"/>
              <w:left w:val="single" w:sz="2" w:space="0" w:color="auto"/>
              <w:bottom w:val="single" w:sz="2" w:space="0" w:color="auto"/>
              <w:right w:val="single" w:sz="2" w:space="0" w:color="auto"/>
            </w:tcBorders>
          </w:tcPr>
          <w:p w14:paraId="0904E81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C499A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EAB4FB6" w14:textId="77777777" w:rsidR="00331868" w:rsidRDefault="00331868" w:rsidP="00AE3867">
            <w:pPr>
              <w:rPr>
                <w:rFonts w:ascii="Times New Roman" w:hAnsi="Times New Roman"/>
                <w:color w:val="000000"/>
              </w:rPr>
            </w:pPr>
          </w:p>
        </w:tc>
        <w:bookmarkEnd w:id="2403"/>
      </w:tr>
    </w:tbl>
    <w:p w14:paraId="1EBC7573" w14:textId="77777777" w:rsidR="00331868" w:rsidRDefault="00331868" w:rsidP="00331868">
      <w:pPr>
        <w:rPr>
          <w:rFonts w:ascii="Times New Roman" w:hAnsi="Times New Roman"/>
          <w:color w:val="000000"/>
        </w:rPr>
      </w:pPr>
    </w:p>
    <w:p w14:paraId="3EF28B87" w14:textId="77777777" w:rsidR="00331868" w:rsidRDefault="00331868" w:rsidP="00331868">
      <w:pPr>
        <w:pStyle w:val="Heading2"/>
        <w:rPr>
          <w:bCs/>
          <w:szCs w:val="24"/>
          <w:lang w:val="en-US"/>
        </w:rPr>
      </w:pPr>
      <w:bookmarkStart w:id="2404" w:name="_Toc383183338"/>
      <w:r>
        <w:rPr>
          <w:bCs/>
          <w:szCs w:val="24"/>
          <w:lang w:val="en-US"/>
        </w:rPr>
        <w:t>Dispense</w:t>
      </w:r>
      <w:bookmarkEnd w:id="2404"/>
    </w:p>
    <w:p w14:paraId="79DF903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10AC3D1D" w14:textId="77777777" w:rsidR="00331868" w:rsidRDefault="00331868" w:rsidP="00331868">
      <w:pPr>
        <w:rPr>
          <w:rFonts w:ascii="Times New Roman" w:hAnsi="Times New Roman"/>
          <w:color w:val="000000"/>
        </w:rPr>
      </w:pPr>
    </w:p>
    <w:p w14:paraId="3AB13EC1" w14:textId="77777777" w:rsidR="00331868" w:rsidRDefault="00331868" w:rsidP="00331868">
      <w:r>
        <w:rPr>
          <w:rFonts w:ascii="Times New Roman" w:hAnsi="Times New Roman"/>
          <w:color w:val="000000"/>
        </w:rPr>
        <w:t>Details of the dispensation such as the days supply and quantity of medication (to be) dispensed.</w:t>
      </w:r>
    </w:p>
    <w:p w14:paraId="3CC134F3" w14:textId="77777777" w:rsidR="00331868" w:rsidRDefault="00331868" w:rsidP="00331868">
      <w:pPr>
        <w:rPr>
          <w:rFonts w:ascii="Times New Roman" w:hAnsi="Times New Roman"/>
        </w:rPr>
      </w:pPr>
    </w:p>
    <w:p w14:paraId="5B192904" w14:textId="77777777" w:rsidR="00331868" w:rsidRDefault="00331868" w:rsidP="00331868">
      <w:pPr>
        <w:rPr>
          <w:rFonts w:ascii="Times New Roman" w:hAnsi="Times New Roman"/>
        </w:rPr>
      </w:pPr>
    </w:p>
    <w:p w14:paraId="6F4757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9BBA53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EE2291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55036B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14F197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291AD8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F08E05" w14:textId="77777777" w:rsidTr="00AE3867">
        <w:tc>
          <w:tcPr>
            <w:tcW w:w="2250" w:type="dxa"/>
            <w:tcBorders>
              <w:top w:val="single" w:sz="2" w:space="0" w:color="auto"/>
              <w:left w:val="single" w:sz="2" w:space="0" w:color="auto"/>
              <w:bottom w:val="single" w:sz="2" w:space="0" w:color="auto"/>
              <w:right w:val="single" w:sz="2" w:space="0" w:color="auto"/>
            </w:tcBorders>
          </w:tcPr>
          <w:p w14:paraId="7EBEAC4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3E557C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6511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511238"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41348F2A" w14:textId="77777777" w:rsidR="00331868" w:rsidRDefault="00331868" w:rsidP="00AE3867">
            <w:pPr>
              <w:rPr>
                <w:rFonts w:ascii="Times New Roman" w:hAnsi="Times New Roman"/>
                <w:color w:val="000000"/>
              </w:rPr>
            </w:pPr>
            <w:r>
              <w:rPr>
                <w:rFonts w:ascii="Times New Roman" w:hAnsi="Times New Roman"/>
                <w:color w:val="000000"/>
              </w:rPr>
              <w:t>Dispense</w:t>
            </w:r>
          </w:p>
          <w:p w14:paraId="186507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D0B45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A4596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F05D9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FEF84"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7448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C852ADD" w14:textId="77777777" w:rsidR="00331868" w:rsidRDefault="00331868" w:rsidP="00331868">
      <w:pPr>
        <w:rPr>
          <w:rFonts w:ascii="Times New Roman" w:hAnsi="Times New Roman"/>
          <w:color w:val="000000"/>
        </w:rPr>
      </w:pPr>
    </w:p>
    <w:p w14:paraId="0BCA19F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647B986"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35386C7"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665CE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06F73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AEFAEB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8A525EB" w14:textId="77777777" w:rsidR="00331868" w:rsidRDefault="00331868" w:rsidP="00AE3867">
            <w:pPr>
              <w:rPr>
                <w:rFonts w:ascii="Times New Roman" w:hAnsi="Times New Roman"/>
                <w:color w:val="000000"/>
              </w:rPr>
            </w:pPr>
            <w:r>
              <w:rPr>
                <w:rFonts w:ascii="Times New Roman" w:hAnsi="Times New Roman"/>
                <w:b/>
                <w:color w:val="000000"/>
              </w:rPr>
              <w:t>amount</w:t>
            </w:r>
            <w:r>
              <w:rPr>
                <w:rFonts w:ascii="Times New Roman" w:hAnsi="Times New Roman"/>
                <w:color w:val="000000"/>
              </w:rPr>
              <w:t xml:space="preserve"> Quantity</w:t>
            </w:r>
          </w:p>
          <w:p w14:paraId="12AC72DA" w14:textId="77777777" w:rsidR="00331868" w:rsidRDefault="00331868" w:rsidP="00AE3867">
            <w:pPr>
              <w:rPr>
                <w:rFonts w:ascii="Times New Roman" w:hAnsi="Times New Roman"/>
                <w:color w:val="000000"/>
              </w:rPr>
            </w:pPr>
            <w:r>
              <w:rPr>
                <w:rFonts w:ascii="Times New Roman" w:hAnsi="Times New Roman"/>
                <w:color w:val="000000"/>
              </w:rPr>
              <w:t>Public</w:t>
            </w:r>
          </w:p>
          <w:p w14:paraId="7CBEDDC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4FDBB0" w14:textId="77777777" w:rsidR="00331868" w:rsidRDefault="00331868" w:rsidP="00AE3867">
            <w:pPr>
              <w:rPr>
                <w:rFonts w:ascii="Times New Roman" w:hAnsi="Times New Roman"/>
                <w:color w:val="000000"/>
              </w:rPr>
            </w:pPr>
          </w:p>
          <w:p w14:paraId="2FABBD17" w14:textId="77777777" w:rsidR="00331868" w:rsidRDefault="00331868" w:rsidP="00AE3867">
            <w:pPr>
              <w:rPr>
                <w:rFonts w:ascii="Times New Roman" w:hAnsi="Times New Roman"/>
                <w:color w:val="000000"/>
              </w:rPr>
            </w:pPr>
          </w:p>
          <w:p w14:paraId="6A81E023" w14:textId="77777777" w:rsidR="00331868" w:rsidRDefault="00331868" w:rsidP="00AE3867">
            <w:pPr>
              <w:rPr>
                <w:rFonts w:ascii="Times New Roman" w:hAnsi="Times New Roman"/>
                <w:color w:val="000000"/>
              </w:rPr>
            </w:pPr>
          </w:p>
          <w:p w14:paraId="1380952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E7BFDB" w14:textId="77777777" w:rsidR="00331868" w:rsidRDefault="00331868" w:rsidP="00AE3867">
            <w:pPr>
              <w:rPr>
                <w:rFonts w:ascii="Times New Roman" w:hAnsi="Times New Roman"/>
                <w:color w:val="000000"/>
              </w:rPr>
            </w:pPr>
            <w:r>
              <w:rPr>
                <w:rFonts w:ascii="Times New Roman" w:hAnsi="Times New Roman"/>
                <w:color w:val="000000"/>
              </w:rPr>
              <w:t>The number of units of the supply to be or that are actually dispensed. e.g., 30 tablets</w:t>
            </w:r>
          </w:p>
        </w:tc>
        <w:tc>
          <w:tcPr>
            <w:tcW w:w="3060" w:type="dxa"/>
            <w:tcBorders>
              <w:top w:val="single" w:sz="2" w:space="0" w:color="auto"/>
              <w:left w:val="single" w:sz="2" w:space="0" w:color="auto"/>
              <w:bottom w:val="single" w:sz="2" w:space="0" w:color="auto"/>
              <w:right w:val="single" w:sz="2" w:space="0" w:color="auto"/>
            </w:tcBorders>
          </w:tcPr>
          <w:p w14:paraId="43B80C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6C833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9793B95" w14:textId="77777777" w:rsidR="00331868" w:rsidRDefault="00331868" w:rsidP="00AE3867">
            <w:pPr>
              <w:rPr>
                <w:rFonts w:ascii="Times New Roman" w:hAnsi="Times New Roman"/>
                <w:color w:val="000000"/>
              </w:rPr>
            </w:pPr>
          </w:p>
        </w:tc>
      </w:tr>
      <w:tr w:rsidR="00331868" w14:paraId="0AC5B99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0EE91D" w14:textId="77777777" w:rsidR="00331868" w:rsidRDefault="00331868" w:rsidP="00AE3867">
            <w:pPr>
              <w:rPr>
                <w:rFonts w:ascii="Times New Roman" w:hAnsi="Times New Roman"/>
                <w:color w:val="000000"/>
              </w:rPr>
            </w:pPr>
            <w:r>
              <w:rPr>
                <w:rFonts w:ascii="Times New Roman" w:hAnsi="Times New Roman"/>
                <w:b/>
                <w:color w:val="000000"/>
              </w:rPr>
              <w:t>dispenseTime</w:t>
            </w:r>
            <w:r>
              <w:rPr>
                <w:rFonts w:ascii="Times New Roman" w:hAnsi="Times New Roman"/>
                <w:color w:val="000000"/>
              </w:rPr>
              <w:t xml:space="preserve"> TimePeriod</w:t>
            </w:r>
          </w:p>
          <w:p w14:paraId="1F11EBAF" w14:textId="77777777" w:rsidR="00331868" w:rsidRDefault="00331868" w:rsidP="00AE3867">
            <w:pPr>
              <w:rPr>
                <w:rFonts w:ascii="Times New Roman" w:hAnsi="Times New Roman"/>
                <w:color w:val="000000"/>
              </w:rPr>
            </w:pPr>
            <w:r>
              <w:rPr>
                <w:rFonts w:ascii="Times New Roman" w:hAnsi="Times New Roman"/>
                <w:color w:val="000000"/>
              </w:rPr>
              <w:t>Public</w:t>
            </w:r>
          </w:p>
          <w:p w14:paraId="0D8B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029F9F" w14:textId="77777777" w:rsidR="00331868" w:rsidRDefault="00331868" w:rsidP="00AE3867">
            <w:pPr>
              <w:rPr>
                <w:rFonts w:ascii="Times New Roman" w:hAnsi="Times New Roman"/>
                <w:color w:val="000000"/>
              </w:rPr>
            </w:pPr>
          </w:p>
          <w:p w14:paraId="63B2576C" w14:textId="77777777" w:rsidR="00331868" w:rsidRDefault="00331868" w:rsidP="00AE3867">
            <w:pPr>
              <w:rPr>
                <w:rFonts w:ascii="Times New Roman" w:hAnsi="Times New Roman"/>
                <w:color w:val="000000"/>
              </w:rPr>
            </w:pPr>
          </w:p>
          <w:p w14:paraId="4BD0C112" w14:textId="77777777" w:rsidR="00331868" w:rsidRDefault="00331868" w:rsidP="00AE3867">
            <w:pPr>
              <w:rPr>
                <w:rFonts w:ascii="Times New Roman" w:hAnsi="Times New Roman"/>
                <w:color w:val="000000"/>
              </w:rPr>
            </w:pPr>
          </w:p>
          <w:p w14:paraId="228BAC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667A7A" w14:textId="77777777" w:rsidR="00331868" w:rsidRDefault="00331868" w:rsidP="00AE3867">
            <w:pPr>
              <w:rPr>
                <w:rFonts w:ascii="Times New Roman" w:hAnsi="Times New Roman"/>
                <w:color w:val="000000"/>
              </w:rPr>
            </w:pPr>
            <w:r>
              <w:rPr>
                <w:rFonts w:ascii="Times New Roman" w:hAnsi="Times New Roman"/>
                <w:color w:val="000000"/>
              </w:rPr>
              <w:t>The time at which the supply was dispensed.</w:t>
            </w:r>
          </w:p>
        </w:tc>
        <w:tc>
          <w:tcPr>
            <w:tcW w:w="3060" w:type="dxa"/>
            <w:tcBorders>
              <w:top w:val="single" w:sz="2" w:space="0" w:color="auto"/>
              <w:left w:val="single" w:sz="2" w:space="0" w:color="auto"/>
              <w:bottom w:val="single" w:sz="2" w:space="0" w:color="auto"/>
              <w:right w:val="single" w:sz="2" w:space="0" w:color="auto"/>
            </w:tcBorders>
          </w:tcPr>
          <w:p w14:paraId="6D7586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B37B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082F38A" w14:textId="77777777" w:rsidR="00331868" w:rsidRDefault="00331868" w:rsidP="00AE3867">
            <w:pPr>
              <w:rPr>
                <w:rFonts w:ascii="Times New Roman" w:hAnsi="Times New Roman"/>
                <w:color w:val="000000"/>
              </w:rPr>
            </w:pPr>
          </w:p>
        </w:tc>
      </w:tr>
      <w:tr w:rsidR="00331868" w14:paraId="42C26C5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E6EBCFC" w14:textId="77777777" w:rsidR="00331868" w:rsidRDefault="00331868" w:rsidP="00AE3867">
            <w:pPr>
              <w:rPr>
                <w:rFonts w:ascii="Times New Roman" w:hAnsi="Times New Roman"/>
                <w:color w:val="000000"/>
              </w:rPr>
            </w:pPr>
            <w:r>
              <w:rPr>
                <w:rFonts w:ascii="Times New Roman" w:hAnsi="Times New Roman"/>
                <w:b/>
                <w:color w:val="000000"/>
              </w:rPr>
              <w:t>numberOfRepeatsAllowed</w:t>
            </w:r>
            <w:r>
              <w:rPr>
                <w:rFonts w:ascii="Times New Roman" w:hAnsi="Times New Roman"/>
                <w:color w:val="000000"/>
              </w:rPr>
              <w:t xml:space="preserve"> Quantity</w:t>
            </w:r>
          </w:p>
          <w:p w14:paraId="5955008A" w14:textId="77777777" w:rsidR="00331868" w:rsidRDefault="00331868" w:rsidP="00AE3867">
            <w:pPr>
              <w:rPr>
                <w:rFonts w:ascii="Times New Roman" w:hAnsi="Times New Roman"/>
                <w:color w:val="000000"/>
              </w:rPr>
            </w:pPr>
            <w:r>
              <w:rPr>
                <w:rFonts w:ascii="Times New Roman" w:hAnsi="Times New Roman"/>
                <w:color w:val="000000"/>
              </w:rPr>
              <w:t>Public</w:t>
            </w:r>
          </w:p>
          <w:p w14:paraId="2D0284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A8B2D1" w14:textId="77777777" w:rsidR="00331868" w:rsidRDefault="00331868" w:rsidP="00AE3867">
            <w:pPr>
              <w:rPr>
                <w:rFonts w:ascii="Times New Roman" w:hAnsi="Times New Roman"/>
                <w:color w:val="000000"/>
              </w:rPr>
            </w:pPr>
          </w:p>
          <w:p w14:paraId="66E0F130" w14:textId="77777777" w:rsidR="00331868" w:rsidRDefault="00331868" w:rsidP="00AE3867">
            <w:pPr>
              <w:rPr>
                <w:rFonts w:ascii="Times New Roman" w:hAnsi="Times New Roman"/>
                <w:color w:val="000000"/>
              </w:rPr>
            </w:pPr>
          </w:p>
          <w:p w14:paraId="5E91A28A" w14:textId="77777777" w:rsidR="00331868" w:rsidRDefault="00331868" w:rsidP="00AE3867">
            <w:pPr>
              <w:rPr>
                <w:rFonts w:ascii="Times New Roman" w:hAnsi="Times New Roman"/>
                <w:color w:val="000000"/>
              </w:rPr>
            </w:pPr>
          </w:p>
          <w:p w14:paraId="14157BC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3932A5" w14:textId="77777777" w:rsidR="00331868" w:rsidRDefault="00331868" w:rsidP="00AE3867">
            <w:pPr>
              <w:rPr>
                <w:rFonts w:ascii="Times New Roman" w:hAnsi="Times New Roman"/>
                <w:color w:val="000000"/>
              </w:rPr>
            </w:pPr>
            <w:r>
              <w:rPr>
                <w:rFonts w:ascii="Times New Roman" w:hAnsi="Times New Roman"/>
                <w:color w:val="000000"/>
              </w:rPr>
              <w:t>The number of times the supply may be dispensed. For example, the number of times the prescribed quantity is to be supplied including the initial standard fill.</w:t>
            </w:r>
          </w:p>
        </w:tc>
        <w:tc>
          <w:tcPr>
            <w:tcW w:w="3060" w:type="dxa"/>
            <w:tcBorders>
              <w:top w:val="single" w:sz="2" w:space="0" w:color="auto"/>
              <w:left w:val="single" w:sz="2" w:space="0" w:color="auto"/>
              <w:bottom w:val="single" w:sz="2" w:space="0" w:color="auto"/>
              <w:right w:val="single" w:sz="2" w:space="0" w:color="auto"/>
            </w:tcBorders>
          </w:tcPr>
          <w:p w14:paraId="085898C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E973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F5E0EC" w14:textId="77777777" w:rsidR="00331868" w:rsidRDefault="00331868" w:rsidP="00AE3867">
            <w:pPr>
              <w:rPr>
                <w:rFonts w:ascii="Times New Roman" w:hAnsi="Times New Roman"/>
                <w:color w:val="000000"/>
              </w:rPr>
            </w:pPr>
          </w:p>
        </w:tc>
      </w:tr>
    </w:tbl>
    <w:p w14:paraId="37C31EB2" w14:textId="77777777" w:rsidR="00331868" w:rsidRDefault="00331868" w:rsidP="00331868">
      <w:pPr>
        <w:rPr>
          <w:rFonts w:ascii="Times New Roman" w:hAnsi="Times New Roman"/>
          <w:color w:val="000000"/>
        </w:rPr>
      </w:pPr>
    </w:p>
    <w:p w14:paraId="537D6B61" w14:textId="77777777" w:rsidR="00331868" w:rsidRDefault="00331868" w:rsidP="00331868">
      <w:pPr>
        <w:pStyle w:val="Heading2"/>
        <w:rPr>
          <w:bCs/>
          <w:szCs w:val="24"/>
          <w:lang w:val="en-US"/>
        </w:rPr>
      </w:pPr>
      <w:bookmarkStart w:id="2405" w:name="_Toc383183339"/>
      <w:r>
        <w:rPr>
          <w:bCs/>
          <w:szCs w:val="24"/>
          <w:lang w:val="en-US"/>
        </w:rPr>
        <w:t>Dosage</w:t>
      </w:r>
      <w:bookmarkEnd w:id="2405"/>
    </w:p>
    <w:p w14:paraId="0D8D447A"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F88C6CC" w14:textId="77777777" w:rsidR="00331868" w:rsidRDefault="00331868" w:rsidP="00331868">
      <w:pPr>
        <w:rPr>
          <w:rFonts w:ascii="Times New Roman" w:hAnsi="Times New Roman"/>
          <w:color w:val="000000"/>
        </w:rPr>
      </w:pPr>
    </w:p>
    <w:p w14:paraId="3D3F6F14" w14:textId="77777777" w:rsidR="00331868" w:rsidRDefault="00331868" w:rsidP="00331868">
      <w:r>
        <w:rPr>
          <w:rFonts w:ascii="Times New Roman" w:hAnsi="Times New Roman"/>
          <w:color w:val="000000"/>
        </w:rPr>
        <w:t>Indicates how the medication is to be administered to or used by the patient.</w:t>
      </w:r>
    </w:p>
    <w:p w14:paraId="45952C8E" w14:textId="77777777" w:rsidR="00331868" w:rsidRDefault="00331868" w:rsidP="00331868">
      <w:pPr>
        <w:rPr>
          <w:rFonts w:ascii="Times New Roman" w:hAnsi="Times New Roman"/>
        </w:rPr>
      </w:pPr>
    </w:p>
    <w:p w14:paraId="06DB18B5" w14:textId="77777777" w:rsidR="00331868" w:rsidRDefault="00331868" w:rsidP="00331868">
      <w:pPr>
        <w:rPr>
          <w:rFonts w:ascii="Times New Roman" w:hAnsi="Times New Roman"/>
        </w:rPr>
      </w:pPr>
    </w:p>
    <w:p w14:paraId="1E4F986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8ED980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E97115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8139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C992F8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7BC0A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EBADDE7" w14:textId="77777777" w:rsidTr="00AE3867">
        <w:tc>
          <w:tcPr>
            <w:tcW w:w="2250" w:type="dxa"/>
            <w:tcBorders>
              <w:top w:val="single" w:sz="2" w:space="0" w:color="auto"/>
              <w:left w:val="single" w:sz="2" w:space="0" w:color="auto"/>
              <w:bottom w:val="single" w:sz="2" w:space="0" w:color="auto"/>
              <w:right w:val="single" w:sz="2" w:space="0" w:color="auto"/>
            </w:tcBorders>
          </w:tcPr>
          <w:p w14:paraId="3DEEFC7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45867F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98C5B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5E6FC83"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69721C68" w14:textId="77777777" w:rsidR="00331868" w:rsidRDefault="00331868" w:rsidP="00AE3867">
            <w:pPr>
              <w:rPr>
                <w:rFonts w:ascii="Times New Roman" w:hAnsi="Times New Roman"/>
                <w:color w:val="000000"/>
              </w:rPr>
            </w:pPr>
            <w:r>
              <w:rPr>
                <w:rFonts w:ascii="Times New Roman" w:hAnsi="Times New Roman"/>
                <w:color w:val="000000"/>
              </w:rPr>
              <w:t>Dosage</w:t>
            </w:r>
          </w:p>
          <w:p w14:paraId="59B8B4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EE69A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570986"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C1530D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FECBA4"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40D74D3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1A7061" w14:textId="77777777" w:rsidTr="00AE3867">
        <w:tc>
          <w:tcPr>
            <w:tcW w:w="2250" w:type="dxa"/>
            <w:tcBorders>
              <w:top w:val="single" w:sz="2" w:space="0" w:color="auto"/>
              <w:left w:val="single" w:sz="2" w:space="0" w:color="auto"/>
              <w:bottom w:val="single" w:sz="2" w:space="0" w:color="auto"/>
              <w:right w:val="single" w:sz="2" w:space="0" w:color="auto"/>
            </w:tcBorders>
          </w:tcPr>
          <w:p w14:paraId="01DF980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9D6EA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EF1A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3DF3817"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5778AA5" w14:textId="77777777" w:rsidR="00331868" w:rsidRDefault="00331868" w:rsidP="00AE3867">
            <w:pPr>
              <w:rPr>
                <w:rFonts w:ascii="Times New Roman" w:hAnsi="Times New Roman"/>
                <w:color w:val="000000"/>
              </w:rPr>
            </w:pPr>
            <w:r>
              <w:rPr>
                <w:rFonts w:ascii="Times New Roman" w:hAnsi="Times New Roman"/>
                <w:color w:val="000000"/>
              </w:rPr>
              <w:t>Dosage</w:t>
            </w:r>
          </w:p>
          <w:p w14:paraId="160EAFF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8055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59AB6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751298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5789058"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5D467C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D30A37" w14:textId="77777777" w:rsidTr="00AE3867">
        <w:tc>
          <w:tcPr>
            <w:tcW w:w="2250" w:type="dxa"/>
            <w:tcBorders>
              <w:top w:val="single" w:sz="2" w:space="0" w:color="auto"/>
              <w:left w:val="single" w:sz="2" w:space="0" w:color="auto"/>
              <w:bottom w:val="single" w:sz="2" w:space="0" w:color="auto"/>
              <w:right w:val="single" w:sz="2" w:space="0" w:color="auto"/>
            </w:tcBorders>
          </w:tcPr>
          <w:p w14:paraId="355629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573D1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4BC74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29C080"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39CA94B7" w14:textId="77777777" w:rsidR="00331868" w:rsidRDefault="00331868" w:rsidP="00AE3867">
            <w:pPr>
              <w:rPr>
                <w:rFonts w:ascii="Times New Roman" w:hAnsi="Times New Roman"/>
                <w:color w:val="000000"/>
              </w:rPr>
            </w:pPr>
            <w:r>
              <w:rPr>
                <w:rFonts w:ascii="Times New Roman" w:hAnsi="Times New Roman"/>
                <w:color w:val="000000"/>
              </w:rPr>
              <w:t>Dosage</w:t>
            </w:r>
          </w:p>
          <w:p w14:paraId="2BB7FC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5A20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B00DCF"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550E82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8BB2E09"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2FE1D5C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C3B8812" w14:textId="77777777" w:rsidR="00331868" w:rsidRDefault="00331868" w:rsidP="00331868">
      <w:pPr>
        <w:rPr>
          <w:rFonts w:ascii="Times New Roman" w:hAnsi="Times New Roman"/>
          <w:color w:val="000000"/>
        </w:rPr>
      </w:pPr>
    </w:p>
    <w:p w14:paraId="62DFD4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29BAA8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FF4D55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EA9E611"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6EBE421"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D83A87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8EA6733" w14:textId="77777777" w:rsidR="00331868" w:rsidRDefault="00331868" w:rsidP="00AE3867">
            <w:pPr>
              <w:rPr>
                <w:rFonts w:ascii="Times New Roman" w:hAnsi="Times New Roman"/>
                <w:color w:val="000000"/>
              </w:rPr>
            </w:pPr>
            <w:r>
              <w:rPr>
                <w:rFonts w:ascii="Times New Roman" w:hAnsi="Times New Roman"/>
                <w:b/>
                <w:color w:val="000000"/>
              </w:rPr>
              <w:t>additionalInstructions</w:t>
            </w:r>
            <w:r>
              <w:rPr>
                <w:rFonts w:ascii="Times New Roman" w:hAnsi="Times New Roman"/>
                <w:color w:val="000000"/>
              </w:rPr>
              <w:t xml:space="preserve"> Code</w:t>
            </w:r>
          </w:p>
          <w:p w14:paraId="2385B4B2" w14:textId="77777777" w:rsidR="00331868" w:rsidRDefault="00331868" w:rsidP="00AE3867">
            <w:pPr>
              <w:rPr>
                <w:rFonts w:ascii="Times New Roman" w:hAnsi="Times New Roman"/>
                <w:color w:val="000000"/>
              </w:rPr>
            </w:pPr>
            <w:r>
              <w:rPr>
                <w:rFonts w:ascii="Times New Roman" w:hAnsi="Times New Roman"/>
                <w:color w:val="000000"/>
              </w:rPr>
              <w:t>Public</w:t>
            </w:r>
          </w:p>
          <w:p w14:paraId="5B71C7B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08648B" w14:textId="77777777" w:rsidR="00331868" w:rsidRDefault="00331868" w:rsidP="00AE3867">
            <w:pPr>
              <w:rPr>
                <w:rFonts w:ascii="Times New Roman" w:hAnsi="Times New Roman"/>
                <w:color w:val="000000"/>
              </w:rPr>
            </w:pPr>
          </w:p>
          <w:p w14:paraId="5805FBE4" w14:textId="77777777" w:rsidR="00331868" w:rsidRDefault="00331868" w:rsidP="00AE3867">
            <w:pPr>
              <w:rPr>
                <w:rFonts w:ascii="Times New Roman" w:hAnsi="Times New Roman"/>
                <w:color w:val="000000"/>
              </w:rPr>
            </w:pPr>
          </w:p>
          <w:p w14:paraId="789D3A08" w14:textId="77777777" w:rsidR="00331868" w:rsidRDefault="00331868" w:rsidP="00AE3867">
            <w:pPr>
              <w:rPr>
                <w:rFonts w:ascii="Times New Roman" w:hAnsi="Times New Roman"/>
                <w:color w:val="000000"/>
              </w:rPr>
            </w:pPr>
          </w:p>
          <w:p w14:paraId="42C84DC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95D85EB" w14:textId="77777777" w:rsidR="00331868" w:rsidRDefault="00331868" w:rsidP="00AE3867">
            <w:pPr>
              <w:rPr>
                <w:rFonts w:ascii="Times New Roman" w:hAnsi="Times New Roman"/>
                <w:color w:val="000000"/>
              </w:rPr>
            </w:pPr>
            <w:r>
              <w:rPr>
                <w:rFonts w:ascii="Times New Roman" w:hAnsi="Times New Roman"/>
                <w:color w:val="000000"/>
              </w:rPr>
              <w:t>Additional instructions such as "Swallow with plenty of water" which may or may not be coded.</w:t>
            </w:r>
          </w:p>
        </w:tc>
        <w:tc>
          <w:tcPr>
            <w:tcW w:w="3060" w:type="dxa"/>
            <w:tcBorders>
              <w:top w:val="single" w:sz="2" w:space="0" w:color="auto"/>
              <w:left w:val="single" w:sz="2" w:space="0" w:color="auto"/>
              <w:bottom w:val="single" w:sz="2" w:space="0" w:color="auto"/>
              <w:right w:val="single" w:sz="2" w:space="0" w:color="auto"/>
            </w:tcBorders>
          </w:tcPr>
          <w:p w14:paraId="33E7570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0336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50E591" w14:textId="77777777" w:rsidR="00331868" w:rsidRDefault="00331868" w:rsidP="00AE3867">
            <w:pPr>
              <w:rPr>
                <w:rFonts w:ascii="Times New Roman" w:hAnsi="Times New Roman"/>
                <w:color w:val="000000"/>
              </w:rPr>
            </w:pPr>
          </w:p>
        </w:tc>
      </w:tr>
      <w:tr w:rsidR="00331868" w14:paraId="0C42C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E1DCCE" w14:textId="77777777" w:rsidR="00331868" w:rsidRDefault="00331868" w:rsidP="00AE3867">
            <w:pPr>
              <w:rPr>
                <w:rFonts w:ascii="Times New Roman" w:hAnsi="Times New Roman"/>
                <w:color w:val="000000"/>
              </w:rPr>
            </w:pPr>
            <w:r>
              <w:rPr>
                <w:rFonts w:ascii="Times New Roman" w:hAnsi="Times New Roman"/>
                <w:b/>
                <w:color w:val="000000"/>
              </w:rPr>
              <w:t>administrationSchedule</w:t>
            </w:r>
            <w:r>
              <w:rPr>
                <w:rFonts w:ascii="Times New Roman" w:hAnsi="Times New Roman"/>
                <w:color w:val="000000"/>
              </w:rPr>
              <w:t xml:space="preserve"> Schedule</w:t>
            </w:r>
          </w:p>
          <w:p w14:paraId="29E097F0" w14:textId="77777777" w:rsidR="00331868" w:rsidRDefault="00331868" w:rsidP="00AE3867">
            <w:pPr>
              <w:rPr>
                <w:rFonts w:ascii="Times New Roman" w:hAnsi="Times New Roman"/>
                <w:color w:val="000000"/>
              </w:rPr>
            </w:pPr>
            <w:r>
              <w:rPr>
                <w:rFonts w:ascii="Times New Roman" w:hAnsi="Times New Roman"/>
                <w:color w:val="000000"/>
              </w:rPr>
              <w:t>Public</w:t>
            </w:r>
          </w:p>
          <w:p w14:paraId="2831A8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41A404C" w14:textId="77777777" w:rsidR="00331868" w:rsidRDefault="00331868" w:rsidP="00AE3867">
            <w:pPr>
              <w:rPr>
                <w:rFonts w:ascii="Times New Roman" w:hAnsi="Times New Roman"/>
                <w:color w:val="000000"/>
              </w:rPr>
            </w:pPr>
          </w:p>
          <w:p w14:paraId="4E215882" w14:textId="77777777" w:rsidR="00331868" w:rsidRDefault="00331868" w:rsidP="00AE3867">
            <w:pPr>
              <w:rPr>
                <w:rFonts w:ascii="Times New Roman" w:hAnsi="Times New Roman"/>
                <w:color w:val="000000"/>
              </w:rPr>
            </w:pPr>
          </w:p>
          <w:p w14:paraId="704D5634" w14:textId="77777777" w:rsidR="00331868" w:rsidRDefault="00331868" w:rsidP="00AE3867">
            <w:pPr>
              <w:rPr>
                <w:rFonts w:ascii="Times New Roman" w:hAnsi="Times New Roman"/>
                <w:color w:val="000000"/>
              </w:rPr>
            </w:pPr>
          </w:p>
          <w:p w14:paraId="61F1071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A912E1" w14:textId="77777777" w:rsidR="00331868" w:rsidRDefault="00331868" w:rsidP="00AE3867">
            <w:pPr>
              <w:rPr>
                <w:rFonts w:ascii="Times New Roman" w:hAnsi="Times New Roman"/>
                <w:color w:val="000000"/>
              </w:rPr>
            </w:pPr>
            <w:r>
              <w:rPr>
                <w:rFonts w:ascii="Times New Roman" w:hAnsi="Times New Roman"/>
                <w:color w:val="000000"/>
              </w:rPr>
              <w:t>The frequency pattern for administration of doses. e.g., three times per day after meals</w:t>
            </w:r>
          </w:p>
        </w:tc>
        <w:tc>
          <w:tcPr>
            <w:tcW w:w="3060" w:type="dxa"/>
            <w:tcBorders>
              <w:top w:val="single" w:sz="2" w:space="0" w:color="auto"/>
              <w:left w:val="single" w:sz="2" w:space="0" w:color="auto"/>
              <w:bottom w:val="single" w:sz="2" w:space="0" w:color="auto"/>
              <w:right w:val="single" w:sz="2" w:space="0" w:color="auto"/>
            </w:tcBorders>
          </w:tcPr>
          <w:p w14:paraId="4F463DA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B8B3B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D46C12" w14:textId="77777777" w:rsidR="00331868" w:rsidRDefault="00331868" w:rsidP="00AE3867">
            <w:pPr>
              <w:rPr>
                <w:rFonts w:ascii="Times New Roman" w:hAnsi="Times New Roman"/>
                <w:color w:val="000000"/>
              </w:rPr>
            </w:pPr>
          </w:p>
        </w:tc>
      </w:tr>
      <w:tr w:rsidR="00331868" w14:paraId="41D5BE0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8A0C7D2" w14:textId="77777777" w:rsidR="00331868" w:rsidRDefault="00331868" w:rsidP="00AE3867">
            <w:pPr>
              <w:rPr>
                <w:rFonts w:ascii="Times New Roman" w:hAnsi="Times New Roman"/>
                <w:color w:val="000000"/>
              </w:rPr>
            </w:pPr>
            <w:r>
              <w:rPr>
                <w:rFonts w:ascii="Times New Roman" w:hAnsi="Times New Roman"/>
                <w:b/>
                <w:color w:val="000000"/>
              </w:rPr>
              <w:t>administrationSite</w:t>
            </w:r>
            <w:r>
              <w:rPr>
                <w:rFonts w:ascii="Times New Roman" w:hAnsi="Times New Roman"/>
                <w:color w:val="000000"/>
              </w:rPr>
              <w:t xml:space="preserve"> BodySite</w:t>
            </w:r>
          </w:p>
          <w:p w14:paraId="4B1EC630" w14:textId="77777777" w:rsidR="00331868" w:rsidRDefault="00331868" w:rsidP="00AE3867">
            <w:pPr>
              <w:rPr>
                <w:rFonts w:ascii="Times New Roman" w:hAnsi="Times New Roman"/>
                <w:color w:val="000000"/>
              </w:rPr>
            </w:pPr>
            <w:r>
              <w:rPr>
                <w:rFonts w:ascii="Times New Roman" w:hAnsi="Times New Roman"/>
                <w:color w:val="000000"/>
              </w:rPr>
              <w:t>Public</w:t>
            </w:r>
          </w:p>
          <w:p w14:paraId="76A605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3BD4BD" w14:textId="77777777" w:rsidR="00331868" w:rsidRDefault="00331868" w:rsidP="00AE3867">
            <w:pPr>
              <w:rPr>
                <w:rFonts w:ascii="Times New Roman" w:hAnsi="Times New Roman"/>
                <w:color w:val="000000"/>
              </w:rPr>
            </w:pPr>
          </w:p>
          <w:p w14:paraId="445D2E67" w14:textId="77777777" w:rsidR="00331868" w:rsidRDefault="00331868" w:rsidP="00AE3867">
            <w:pPr>
              <w:rPr>
                <w:rFonts w:ascii="Times New Roman" w:hAnsi="Times New Roman"/>
                <w:color w:val="000000"/>
              </w:rPr>
            </w:pPr>
          </w:p>
          <w:p w14:paraId="45C9F3CB" w14:textId="77777777" w:rsidR="00331868" w:rsidRDefault="00331868" w:rsidP="00AE3867">
            <w:pPr>
              <w:rPr>
                <w:rFonts w:ascii="Times New Roman" w:hAnsi="Times New Roman"/>
                <w:color w:val="000000"/>
              </w:rPr>
            </w:pPr>
          </w:p>
          <w:p w14:paraId="6F9A8C6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70A686D" w14:textId="77777777" w:rsidR="00331868" w:rsidRDefault="00331868" w:rsidP="00AE3867">
            <w:pPr>
              <w:rPr>
                <w:rFonts w:ascii="Times New Roman" w:hAnsi="Times New Roman"/>
                <w:color w:val="000000"/>
              </w:rPr>
            </w:pPr>
            <w:r>
              <w:rPr>
                <w:rFonts w:ascii="Times New Roman" w:hAnsi="Times New Roman"/>
                <w:color w:val="000000"/>
              </w:rPr>
              <w:t>The anatomic site where the medication first enters the body, e.g., left subclavian vein.</w:t>
            </w:r>
          </w:p>
        </w:tc>
        <w:tc>
          <w:tcPr>
            <w:tcW w:w="3060" w:type="dxa"/>
            <w:tcBorders>
              <w:top w:val="single" w:sz="2" w:space="0" w:color="auto"/>
              <w:left w:val="single" w:sz="2" w:space="0" w:color="auto"/>
              <w:bottom w:val="single" w:sz="2" w:space="0" w:color="auto"/>
              <w:right w:val="single" w:sz="2" w:space="0" w:color="auto"/>
            </w:tcBorders>
          </w:tcPr>
          <w:p w14:paraId="0554D8D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108A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C8FC06C" w14:textId="77777777" w:rsidR="00331868" w:rsidRDefault="00331868" w:rsidP="00AE3867">
            <w:pPr>
              <w:rPr>
                <w:rFonts w:ascii="Times New Roman" w:hAnsi="Times New Roman"/>
                <w:color w:val="000000"/>
              </w:rPr>
            </w:pPr>
          </w:p>
        </w:tc>
      </w:tr>
      <w:tr w:rsidR="00331868" w14:paraId="437016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FE92296"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Code</w:t>
            </w:r>
          </w:p>
          <w:p w14:paraId="6DE0A5DD" w14:textId="77777777" w:rsidR="00331868" w:rsidRDefault="00331868" w:rsidP="00AE3867">
            <w:pPr>
              <w:rPr>
                <w:rFonts w:ascii="Times New Roman" w:hAnsi="Times New Roman"/>
                <w:color w:val="000000"/>
              </w:rPr>
            </w:pPr>
            <w:r>
              <w:rPr>
                <w:rFonts w:ascii="Times New Roman" w:hAnsi="Times New Roman"/>
                <w:color w:val="000000"/>
              </w:rPr>
              <w:t>Public</w:t>
            </w:r>
          </w:p>
          <w:p w14:paraId="5E47F32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48710C" w14:textId="77777777" w:rsidR="00331868" w:rsidRDefault="00331868" w:rsidP="00AE3867">
            <w:pPr>
              <w:rPr>
                <w:rFonts w:ascii="Times New Roman" w:hAnsi="Times New Roman"/>
                <w:color w:val="000000"/>
              </w:rPr>
            </w:pPr>
          </w:p>
          <w:p w14:paraId="3B258438" w14:textId="77777777" w:rsidR="00331868" w:rsidRDefault="00331868" w:rsidP="00AE3867">
            <w:pPr>
              <w:rPr>
                <w:rFonts w:ascii="Times New Roman" w:hAnsi="Times New Roman"/>
                <w:color w:val="000000"/>
              </w:rPr>
            </w:pPr>
          </w:p>
          <w:p w14:paraId="294E2E4A" w14:textId="77777777" w:rsidR="00331868" w:rsidRDefault="00331868" w:rsidP="00AE3867">
            <w:pPr>
              <w:rPr>
                <w:rFonts w:ascii="Times New Roman" w:hAnsi="Times New Roman"/>
                <w:color w:val="000000"/>
              </w:rPr>
            </w:pPr>
          </w:p>
          <w:p w14:paraId="37528D7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0A2475"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for the purposes of the substance administration.</w:t>
            </w:r>
          </w:p>
        </w:tc>
        <w:tc>
          <w:tcPr>
            <w:tcW w:w="3060" w:type="dxa"/>
            <w:tcBorders>
              <w:top w:val="single" w:sz="2" w:space="0" w:color="auto"/>
              <w:left w:val="single" w:sz="2" w:space="0" w:color="auto"/>
              <w:bottom w:val="single" w:sz="2" w:space="0" w:color="auto"/>
              <w:right w:val="single" w:sz="2" w:space="0" w:color="auto"/>
            </w:tcBorders>
          </w:tcPr>
          <w:p w14:paraId="2125A3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070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C75761" w14:textId="77777777" w:rsidR="00331868" w:rsidRDefault="00331868" w:rsidP="00AE3867">
            <w:pPr>
              <w:rPr>
                <w:rFonts w:ascii="Times New Roman" w:hAnsi="Times New Roman"/>
                <w:color w:val="000000"/>
              </w:rPr>
            </w:pPr>
          </w:p>
        </w:tc>
      </w:tr>
      <w:tr w:rsidR="00331868" w14:paraId="69EB145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E27AC43" w14:textId="77777777" w:rsidR="00331868" w:rsidRDefault="00331868" w:rsidP="00AE3867">
            <w:pPr>
              <w:rPr>
                <w:rFonts w:ascii="Times New Roman" w:hAnsi="Times New Roman"/>
                <w:color w:val="000000"/>
              </w:rPr>
            </w:pPr>
            <w:r>
              <w:rPr>
                <w:rFonts w:ascii="Times New Roman" w:hAnsi="Times New Roman"/>
                <w:b/>
                <w:color w:val="000000"/>
              </w:rPr>
              <w:lastRenderedPageBreak/>
              <w:t>deliveryRoute</w:t>
            </w:r>
            <w:r>
              <w:rPr>
                <w:rFonts w:ascii="Times New Roman" w:hAnsi="Times New Roman"/>
                <w:color w:val="000000"/>
              </w:rPr>
              <w:t xml:space="preserve"> Code</w:t>
            </w:r>
          </w:p>
          <w:p w14:paraId="13084E80" w14:textId="77777777" w:rsidR="00331868" w:rsidRDefault="00331868" w:rsidP="00AE3867">
            <w:pPr>
              <w:rPr>
                <w:rFonts w:ascii="Times New Roman" w:hAnsi="Times New Roman"/>
                <w:color w:val="000000"/>
              </w:rPr>
            </w:pPr>
            <w:r>
              <w:rPr>
                <w:rFonts w:ascii="Times New Roman" w:hAnsi="Times New Roman"/>
                <w:color w:val="000000"/>
              </w:rPr>
              <w:t>Public</w:t>
            </w:r>
          </w:p>
          <w:p w14:paraId="40B834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268CB" w14:textId="77777777" w:rsidR="00331868" w:rsidRDefault="00331868" w:rsidP="00AE3867">
            <w:pPr>
              <w:rPr>
                <w:rFonts w:ascii="Times New Roman" w:hAnsi="Times New Roman"/>
                <w:color w:val="000000"/>
              </w:rPr>
            </w:pPr>
          </w:p>
          <w:p w14:paraId="240B1CA6" w14:textId="77777777" w:rsidR="00331868" w:rsidRDefault="00331868" w:rsidP="00AE3867">
            <w:pPr>
              <w:rPr>
                <w:rFonts w:ascii="Times New Roman" w:hAnsi="Times New Roman"/>
                <w:color w:val="000000"/>
              </w:rPr>
            </w:pPr>
          </w:p>
          <w:p w14:paraId="5956CB2B" w14:textId="77777777" w:rsidR="00331868" w:rsidRDefault="00331868" w:rsidP="00AE3867">
            <w:pPr>
              <w:rPr>
                <w:rFonts w:ascii="Times New Roman" w:hAnsi="Times New Roman"/>
                <w:color w:val="000000"/>
              </w:rPr>
            </w:pPr>
          </w:p>
          <w:p w14:paraId="71BD19A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E8EA848" w14:textId="77777777" w:rsidR="00331868" w:rsidRDefault="00331868" w:rsidP="00AE3867">
            <w:pPr>
              <w:rPr>
                <w:rFonts w:ascii="Times New Roman" w:hAnsi="Times New Roman"/>
                <w:color w:val="000000"/>
              </w:rPr>
            </w:pPr>
            <w:r>
              <w:rPr>
                <w:rFonts w:ascii="Times New Roman" w:hAnsi="Times New Roman"/>
                <w:color w:val="000000"/>
              </w:rPr>
              <w:t>The physical route through which the substance is administered. E.g., IV, PO.</w:t>
            </w:r>
          </w:p>
        </w:tc>
        <w:tc>
          <w:tcPr>
            <w:tcW w:w="3060" w:type="dxa"/>
            <w:tcBorders>
              <w:top w:val="single" w:sz="2" w:space="0" w:color="auto"/>
              <w:left w:val="single" w:sz="2" w:space="0" w:color="auto"/>
              <w:bottom w:val="single" w:sz="2" w:space="0" w:color="auto"/>
              <w:right w:val="single" w:sz="2" w:space="0" w:color="auto"/>
            </w:tcBorders>
          </w:tcPr>
          <w:p w14:paraId="41DAD96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3D31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47364B3" w14:textId="77777777" w:rsidR="00331868" w:rsidRDefault="00331868" w:rsidP="00AE3867">
            <w:pPr>
              <w:rPr>
                <w:rFonts w:ascii="Times New Roman" w:hAnsi="Times New Roman"/>
                <w:color w:val="000000"/>
              </w:rPr>
            </w:pPr>
          </w:p>
        </w:tc>
      </w:tr>
      <w:tr w:rsidR="00331868" w14:paraId="7C2F7A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7874B1" w14:textId="77777777" w:rsidR="00331868" w:rsidRDefault="00331868" w:rsidP="00AE3867">
            <w:pPr>
              <w:rPr>
                <w:rFonts w:ascii="Times New Roman" w:hAnsi="Times New Roman"/>
                <w:color w:val="000000"/>
              </w:rPr>
            </w:pPr>
            <w:r>
              <w:rPr>
                <w:rFonts w:ascii="Times New Roman" w:hAnsi="Times New Roman"/>
                <w:b/>
                <w:color w:val="000000"/>
              </w:rPr>
              <w:t>dosageInstructionsText</w:t>
            </w:r>
            <w:r>
              <w:rPr>
                <w:rFonts w:ascii="Times New Roman" w:hAnsi="Times New Roman"/>
                <w:color w:val="000000"/>
              </w:rPr>
              <w:t xml:space="preserve"> Text</w:t>
            </w:r>
          </w:p>
          <w:p w14:paraId="7A21ACBF" w14:textId="77777777" w:rsidR="00331868" w:rsidRDefault="00331868" w:rsidP="00AE3867">
            <w:pPr>
              <w:rPr>
                <w:rFonts w:ascii="Times New Roman" w:hAnsi="Times New Roman"/>
                <w:color w:val="000000"/>
              </w:rPr>
            </w:pPr>
            <w:r>
              <w:rPr>
                <w:rFonts w:ascii="Times New Roman" w:hAnsi="Times New Roman"/>
                <w:color w:val="000000"/>
              </w:rPr>
              <w:t>Public</w:t>
            </w:r>
          </w:p>
          <w:p w14:paraId="78ED24B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A6F1D3" w14:textId="77777777" w:rsidR="00331868" w:rsidRDefault="00331868" w:rsidP="00AE3867">
            <w:pPr>
              <w:rPr>
                <w:rFonts w:ascii="Times New Roman" w:hAnsi="Times New Roman"/>
                <w:color w:val="000000"/>
              </w:rPr>
            </w:pPr>
          </w:p>
          <w:p w14:paraId="6B980809" w14:textId="77777777" w:rsidR="00331868" w:rsidRDefault="00331868" w:rsidP="00AE3867">
            <w:pPr>
              <w:rPr>
                <w:rFonts w:ascii="Times New Roman" w:hAnsi="Times New Roman"/>
                <w:color w:val="000000"/>
              </w:rPr>
            </w:pPr>
          </w:p>
          <w:p w14:paraId="4279400C" w14:textId="77777777" w:rsidR="00331868" w:rsidRDefault="00331868" w:rsidP="00AE3867">
            <w:pPr>
              <w:rPr>
                <w:rFonts w:ascii="Times New Roman" w:hAnsi="Times New Roman"/>
                <w:color w:val="000000"/>
              </w:rPr>
            </w:pPr>
          </w:p>
          <w:p w14:paraId="409AF31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6C6DF5" w14:textId="77777777" w:rsidR="00331868" w:rsidRDefault="00331868" w:rsidP="00AE3867">
            <w:pPr>
              <w:rPr>
                <w:rFonts w:ascii="Times New Roman" w:hAnsi="Times New Roman"/>
                <w:color w:val="000000"/>
              </w:rPr>
            </w:pPr>
            <w:r>
              <w:rPr>
                <w:rFonts w:ascii="Times New Roman" w:hAnsi="Times New Roman"/>
                <w:color w:val="000000"/>
              </w:rPr>
              <w:t>Free text dosage instructions for cases where the instructions are too complex to code.</w:t>
            </w:r>
          </w:p>
        </w:tc>
        <w:tc>
          <w:tcPr>
            <w:tcW w:w="3060" w:type="dxa"/>
            <w:tcBorders>
              <w:top w:val="single" w:sz="2" w:space="0" w:color="auto"/>
              <w:left w:val="single" w:sz="2" w:space="0" w:color="auto"/>
              <w:bottom w:val="single" w:sz="2" w:space="0" w:color="auto"/>
              <w:right w:val="single" w:sz="2" w:space="0" w:color="auto"/>
            </w:tcBorders>
          </w:tcPr>
          <w:p w14:paraId="41C3171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5A757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5976CD" w14:textId="77777777" w:rsidR="00331868" w:rsidRDefault="00331868" w:rsidP="00AE3867">
            <w:pPr>
              <w:rPr>
                <w:rFonts w:ascii="Times New Roman" w:hAnsi="Times New Roman"/>
                <w:color w:val="000000"/>
              </w:rPr>
            </w:pPr>
          </w:p>
        </w:tc>
      </w:tr>
      <w:tr w:rsidR="00331868" w14:paraId="3A853EA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46FEDAA" w14:textId="77777777" w:rsidR="00331868" w:rsidRDefault="00331868" w:rsidP="00AE3867">
            <w:pPr>
              <w:rPr>
                <w:rFonts w:ascii="Times New Roman" w:hAnsi="Times New Roman"/>
                <w:color w:val="000000"/>
              </w:rPr>
            </w:pPr>
            <w:r>
              <w:rPr>
                <w:rFonts w:ascii="Times New Roman" w:hAnsi="Times New Roman"/>
                <w:b/>
                <w:color w:val="000000"/>
              </w:rPr>
              <w:t>doseQuantity</w:t>
            </w:r>
            <w:r>
              <w:rPr>
                <w:rFonts w:ascii="Times New Roman" w:hAnsi="Times New Roman"/>
                <w:color w:val="000000"/>
              </w:rPr>
              <w:t xml:space="preserve"> Quantity</w:t>
            </w:r>
          </w:p>
          <w:p w14:paraId="14FD6568" w14:textId="77777777" w:rsidR="00331868" w:rsidRDefault="00331868" w:rsidP="00AE3867">
            <w:pPr>
              <w:rPr>
                <w:rFonts w:ascii="Times New Roman" w:hAnsi="Times New Roman"/>
                <w:color w:val="000000"/>
              </w:rPr>
            </w:pPr>
            <w:r>
              <w:rPr>
                <w:rFonts w:ascii="Times New Roman" w:hAnsi="Times New Roman"/>
                <w:color w:val="000000"/>
              </w:rPr>
              <w:t>Public</w:t>
            </w:r>
          </w:p>
          <w:p w14:paraId="582807A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2BB1081" w14:textId="77777777" w:rsidR="00331868" w:rsidRDefault="00331868" w:rsidP="00AE3867">
            <w:pPr>
              <w:rPr>
                <w:rFonts w:ascii="Times New Roman" w:hAnsi="Times New Roman"/>
                <w:color w:val="000000"/>
              </w:rPr>
            </w:pPr>
          </w:p>
          <w:p w14:paraId="2D74CF20" w14:textId="77777777" w:rsidR="00331868" w:rsidRDefault="00331868" w:rsidP="00AE3867">
            <w:pPr>
              <w:rPr>
                <w:rFonts w:ascii="Times New Roman" w:hAnsi="Times New Roman"/>
                <w:color w:val="000000"/>
              </w:rPr>
            </w:pPr>
          </w:p>
          <w:p w14:paraId="753AC32E" w14:textId="77777777" w:rsidR="00331868" w:rsidRDefault="00331868" w:rsidP="00AE3867">
            <w:pPr>
              <w:rPr>
                <w:rFonts w:ascii="Times New Roman" w:hAnsi="Times New Roman"/>
                <w:color w:val="000000"/>
              </w:rPr>
            </w:pPr>
          </w:p>
          <w:p w14:paraId="6A5EC3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83E482" w14:textId="77777777" w:rsidR="00331868" w:rsidRDefault="00331868" w:rsidP="00AE3867">
            <w:pPr>
              <w:rPr>
                <w:rFonts w:ascii="Times New Roman" w:hAnsi="Times New Roman"/>
                <w:color w:val="000000"/>
              </w:rPr>
            </w:pPr>
            <w:r>
              <w:rPr>
                <w:rFonts w:ascii="Times New Roman" w:hAnsi="Times New Roman"/>
                <w:color w:val="000000"/>
              </w:rPr>
              <w:t>The amount of the therapeutic or other substance given at one administration event. e.g., 500 mg, 1 tablet, 1 teaspoon</w:t>
            </w:r>
          </w:p>
        </w:tc>
        <w:tc>
          <w:tcPr>
            <w:tcW w:w="3060" w:type="dxa"/>
            <w:tcBorders>
              <w:top w:val="single" w:sz="2" w:space="0" w:color="auto"/>
              <w:left w:val="single" w:sz="2" w:space="0" w:color="auto"/>
              <w:bottom w:val="single" w:sz="2" w:space="0" w:color="auto"/>
              <w:right w:val="single" w:sz="2" w:space="0" w:color="auto"/>
            </w:tcBorders>
          </w:tcPr>
          <w:p w14:paraId="6EE234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6F4CF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8D6263A" w14:textId="77777777" w:rsidR="00331868" w:rsidRDefault="00331868" w:rsidP="00AE3867">
            <w:pPr>
              <w:rPr>
                <w:rFonts w:ascii="Times New Roman" w:hAnsi="Times New Roman"/>
                <w:color w:val="000000"/>
              </w:rPr>
            </w:pPr>
          </w:p>
        </w:tc>
      </w:tr>
      <w:tr w:rsidR="00331868" w14:paraId="0CBE6D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C2A195" w14:textId="77777777" w:rsidR="00331868" w:rsidRDefault="00331868" w:rsidP="00AE3867">
            <w:pPr>
              <w:rPr>
                <w:rFonts w:ascii="Times New Roman" w:hAnsi="Times New Roman"/>
                <w:color w:val="000000"/>
              </w:rPr>
            </w:pPr>
            <w:r>
              <w:rPr>
                <w:rFonts w:ascii="Times New Roman" w:hAnsi="Times New Roman"/>
                <w:b/>
                <w:color w:val="000000"/>
              </w:rPr>
              <w:t>doseType</w:t>
            </w:r>
            <w:r>
              <w:rPr>
                <w:rFonts w:ascii="Times New Roman" w:hAnsi="Times New Roman"/>
                <w:color w:val="000000"/>
              </w:rPr>
              <w:t xml:space="preserve"> Code</w:t>
            </w:r>
          </w:p>
          <w:p w14:paraId="59BD9B15" w14:textId="77777777" w:rsidR="00331868" w:rsidRDefault="00331868" w:rsidP="00AE3867">
            <w:pPr>
              <w:rPr>
                <w:rFonts w:ascii="Times New Roman" w:hAnsi="Times New Roman"/>
                <w:color w:val="000000"/>
              </w:rPr>
            </w:pPr>
            <w:r>
              <w:rPr>
                <w:rFonts w:ascii="Times New Roman" w:hAnsi="Times New Roman"/>
                <w:color w:val="000000"/>
              </w:rPr>
              <w:t>Public</w:t>
            </w:r>
          </w:p>
          <w:p w14:paraId="59F359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B130C5" w14:textId="77777777" w:rsidR="00331868" w:rsidRDefault="00331868" w:rsidP="00AE3867">
            <w:pPr>
              <w:rPr>
                <w:rFonts w:ascii="Times New Roman" w:hAnsi="Times New Roman"/>
                <w:color w:val="000000"/>
              </w:rPr>
            </w:pPr>
          </w:p>
          <w:p w14:paraId="13A8E776" w14:textId="77777777" w:rsidR="00331868" w:rsidRDefault="00331868" w:rsidP="00AE3867">
            <w:pPr>
              <w:rPr>
                <w:rFonts w:ascii="Times New Roman" w:hAnsi="Times New Roman"/>
                <w:color w:val="000000"/>
              </w:rPr>
            </w:pPr>
          </w:p>
          <w:p w14:paraId="51C450F0" w14:textId="77777777" w:rsidR="00331868" w:rsidRDefault="00331868" w:rsidP="00AE3867">
            <w:pPr>
              <w:rPr>
                <w:rFonts w:ascii="Times New Roman" w:hAnsi="Times New Roman"/>
                <w:color w:val="000000"/>
              </w:rPr>
            </w:pPr>
          </w:p>
          <w:p w14:paraId="7361F46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FEB19B9" w14:textId="77777777" w:rsidR="00331868" w:rsidRDefault="00331868" w:rsidP="00AE3867">
            <w:pPr>
              <w:rPr>
                <w:rFonts w:ascii="Times New Roman" w:hAnsi="Times New Roman"/>
                <w:color w:val="000000"/>
              </w:rPr>
            </w:pPr>
            <w:r>
              <w:rPr>
                <w:rFonts w:ascii="Times New Roman" w:hAnsi="Times New Roman"/>
                <w:color w:val="000000"/>
              </w:rPr>
              <w:t>The type of dose.  E.g., initial, maintenance, loading.</w:t>
            </w:r>
          </w:p>
        </w:tc>
        <w:tc>
          <w:tcPr>
            <w:tcW w:w="3060" w:type="dxa"/>
            <w:tcBorders>
              <w:top w:val="single" w:sz="2" w:space="0" w:color="auto"/>
              <w:left w:val="single" w:sz="2" w:space="0" w:color="auto"/>
              <w:bottom w:val="single" w:sz="2" w:space="0" w:color="auto"/>
              <w:right w:val="single" w:sz="2" w:space="0" w:color="auto"/>
            </w:tcBorders>
          </w:tcPr>
          <w:p w14:paraId="494688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E11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2724E0" w14:textId="77777777" w:rsidR="00331868" w:rsidRDefault="00331868" w:rsidP="00AE3867">
            <w:pPr>
              <w:rPr>
                <w:rFonts w:ascii="Times New Roman" w:hAnsi="Times New Roman"/>
                <w:color w:val="000000"/>
              </w:rPr>
            </w:pPr>
          </w:p>
        </w:tc>
      </w:tr>
      <w:tr w:rsidR="00331868" w14:paraId="7C76226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079F14F" w14:textId="77777777" w:rsidR="00331868" w:rsidRDefault="00331868" w:rsidP="00AE3867">
            <w:pPr>
              <w:rPr>
                <w:rFonts w:ascii="Times New Roman" w:hAnsi="Times New Roman"/>
                <w:color w:val="000000"/>
              </w:rPr>
            </w:pPr>
            <w:bookmarkStart w:id="2406" w:name="BKM_04618471_C702_41F8_9427_9BFF9AD6336D"/>
            <w:r>
              <w:rPr>
                <w:rFonts w:ascii="Times New Roman" w:hAnsi="Times New Roman"/>
                <w:b/>
                <w:color w:val="000000"/>
              </w:rPr>
              <w:t>infuseOver</w:t>
            </w:r>
            <w:r>
              <w:rPr>
                <w:rFonts w:ascii="Times New Roman" w:hAnsi="Times New Roman"/>
                <w:color w:val="000000"/>
              </w:rPr>
              <w:t xml:space="preserve"> Quantity</w:t>
            </w:r>
          </w:p>
          <w:p w14:paraId="612B01F8" w14:textId="77777777" w:rsidR="00331868" w:rsidRDefault="00331868" w:rsidP="00AE3867">
            <w:pPr>
              <w:rPr>
                <w:rFonts w:ascii="Times New Roman" w:hAnsi="Times New Roman"/>
                <w:color w:val="000000"/>
              </w:rPr>
            </w:pPr>
            <w:r>
              <w:rPr>
                <w:rFonts w:ascii="Times New Roman" w:hAnsi="Times New Roman"/>
                <w:color w:val="000000"/>
              </w:rPr>
              <w:t>Public</w:t>
            </w:r>
          </w:p>
          <w:p w14:paraId="49F76F9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81F49D" w14:textId="77777777" w:rsidR="00331868" w:rsidRDefault="00331868" w:rsidP="00AE3867">
            <w:pPr>
              <w:rPr>
                <w:rFonts w:ascii="Times New Roman" w:hAnsi="Times New Roman"/>
                <w:color w:val="000000"/>
              </w:rPr>
            </w:pPr>
          </w:p>
          <w:p w14:paraId="7891FA4E" w14:textId="77777777" w:rsidR="00331868" w:rsidRDefault="00331868" w:rsidP="00AE3867">
            <w:pPr>
              <w:rPr>
                <w:rFonts w:ascii="Times New Roman" w:hAnsi="Times New Roman"/>
                <w:color w:val="000000"/>
              </w:rPr>
            </w:pPr>
          </w:p>
          <w:p w14:paraId="133C8949" w14:textId="77777777" w:rsidR="00331868" w:rsidRDefault="00331868" w:rsidP="00AE3867">
            <w:pPr>
              <w:rPr>
                <w:rFonts w:ascii="Times New Roman" w:hAnsi="Times New Roman"/>
                <w:color w:val="000000"/>
              </w:rPr>
            </w:pPr>
          </w:p>
          <w:p w14:paraId="146B6E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710741" w14:textId="77777777" w:rsidR="00331868" w:rsidRDefault="00331868" w:rsidP="00AE3867">
            <w:pPr>
              <w:rPr>
                <w:rFonts w:ascii="Times New Roman" w:hAnsi="Times New Roman"/>
                <w:color w:val="000000"/>
              </w:rPr>
            </w:pPr>
            <w:r>
              <w:rPr>
                <w:rFonts w:ascii="Times New Roman" w:hAnsi="Times New Roman"/>
                <w:color w:val="000000"/>
              </w:rPr>
              <w:t>Represents the actual time the medication is infused. Note the difference between infuseOver and duration. An orderable may call for infusing a patient TID for an hour each time over a duration of 5 days.</w:t>
            </w:r>
          </w:p>
        </w:tc>
        <w:tc>
          <w:tcPr>
            <w:tcW w:w="3060" w:type="dxa"/>
            <w:tcBorders>
              <w:top w:val="single" w:sz="2" w:space="0" w:color="auto"/>
              <w:left w:val="single" w:sz="2" w:space="0" w:color="auto"/>
              <w:bottom w:val="single" w:sz="2" w:space="0" w:color="auto"/>
              <w:right w:val="single" w:sz="2" w:space="0" w:color="auto"/>
            </w:tcBorders>
          </w:tcPr>
          <w:p w14:paraId="233034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586ED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A16395" w14:textId="77777777" w:rsidR="00331868" w:rsidRDefault="00331868" w:rsidP="00AE3867">
            <w:pPr>
              <w:rPr>
                <w:rFonts w:ascii="Times New Roman" w:hAnsi="Times New Roman"/>
                <w:color w:val="000000"/>
              </w:rPr>
            </w:pPr>
          </w:p>
        </w:tc>
        <w:bookmarkEnd w:id="2406"/>
      </w:tr>
      <w:tr w:rsidR="00331868" w14:paraId="286B67F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135429" w14:textId="77777777" w:rsidR="00331868" w:rsidRDefault="00331868" w:rsidP="00AE3867">
            <w:pPr>
              <w:rPr>
                <w:rFonts w:ascii="Times New Roman" w:hAnsi="Times New Roman"/>
                <w:color w:val="000000"/>
              </w:rPr>
            </w:pPr>
            <w:r>
              <w:rPr>
                <w:rFonts w:ascii="Times New Roman" w:hAnsi="Times New Roman"/>
                <w:b/>
                <w:color w:val="000000"/>
              </w:rPr>
              <w:lastRenderedPageBreak/>
              <w:t>maxDosePerPeriod</w:t>
            </w:r>
            <w:r>
              <w:rPr>
                <w:rFonts w:ascii="Times New Roman" w:hAnsi="Times New Roman"/>
                <w:color w:val="000000"/>
              </w:rPr>
              <w:t xml:space="preserve"> Quantity</w:t>
            </w:r>
          </w:p>
          <w:p w14:paraId="0F909B50" w14:textId="77777777" w:rsidR="00331868" w:rsidRDefault="00331868" w:rsidP="00AE3867">
            <w:pPr>
              <w:rPr>
                <w:rFonts w:ascii="Times New Roman" w:hAnsi="Times New Roman"/>
                <w:color w:val="000000"/>
              </w:rPr>
            </w:pPr>
            <w:r>
              <w:rPr>
                <w:rFonts w:ascii="Times New Roman" w:hAnsi="Times New Roman"/>
                <w:color w:val="000000"/>
              </w:rPr>
              <w:t>Public</w:t>
            </w:r>
          </w:p>
          <w:p w14:paraId="39A30D8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BAA9F" w14:textId="77777777" w:rsidR="00331868" w:rsidRDefault="00331868" w:rsidP="00AE3867">
            <w:pPr>
              <w:rPr>
                <w:rFonts w:ascii="Times New Roman" w:hAnsi="Times New Roman"/>
                <w:color w:val="000000"/>
              </w:rPr>
            </w:pPr>
          </w:p>
          <w:p w14:paraId="54DD6BC7" w14:textId="77777777" w:rsidR="00331868" w:rsidRDefault="00331868" w:rsidP="00AE3867">
            <w:pPr>
              <w:rPr>
                <w:rFonts w:ascii="Times New Roman" w:hAnsi="Times New Roman"/>
                <w:color w:val="000000"/>
              </w:rPr>
            </w:pPr>
          </w:p>
          <w:p w14:paraId="4D7C9F36" w14:textId="77777777" w:rsidR="00331868" w:rsidRDefault="00331868" w:rsidP="00AE3867">
            <w:pPr>
              <w:rPr>
                <w:rFonts w:ascii="Times New Roman" w:hAnsi="Times New Roman"/>
                <w:color w:val="000000"/>
              </w:rPr>
            </w:pPr>
          </w:p>
          <w:p w14:paraId="40F4C65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6ABF45" w14:textId="77777777" w:rsidR="00331868" w:rsidRDefault="00331868" w:rsidP="00AE3867">
            <w:pPr>
              <w:rPr>
                <w:rFonts w:ascii="Times New Roman" w:hAnsi="Times New Roman"/>
                <w:color w:val="000000"/>
              </w:rPr>
            </w:pPr>
            <w:r>
              <w:rPr>
                <w:rFonts w:ascii="Times New Roman" w:hAnsi="Times New Roman"/>
                <w:color w:val="000000"/>
              </w:rPr>
              <w:t>The maximum total quantity of a therapeutic substance that may be administered to a subject over the period of time. E.g. 1000mg in 24 hours.</w:t>
            </w:r>
          </w:p>
        </w:tc>
        <w:tc>
          <w:tcPr>
            <w:tcW w:w="3060" w:type="dxa"/>
            <w:tcBorders>
              <w:top w:val="single" w:sz="2" w:space="0" w:color="auto"/>
              <w:left w:val="single" w:sz="2" w:space="0" w:color="auto"/>
              <w:bottom w:val="single" w:sz="2" w:space="0" w:color="auto"/>
              <w:right w:val="single" w:sz="2" w:space="0" w:color="auto"/>
            </w:tcBorders>
          </w:tcPr>
          <w:p w14:paraId="5F3879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9E0A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FFC669" w14:textId="77777777" w:rsidR="00331868" w:rsidRDefault="00331868" w:rsidP="00AE3867">
            <w:pPr>
              <w:rPr>
                <w:rFonts w:ascii="Times New Roman" w:hAnsi="Times New Roman"/>
                <w:color w:val="000000"/>
              </w:rPr>
            </w:pPr>
          </w:p>
        </w:tc>
      </w:tr>
      <w:tr w:rsidR="00331868" w14:paraId="4B56D13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801C96" w14:textId="77777777" w:rsidR="00331868" w:rsidRDefault="00331868" w:rsidP="00AE3867">
            <w:pPr>
              <w:rPr>
                <w:rFonts w:ascii="Times New Roman" w:hAnsi="Times New Roman"/>
                <w:color w:val="000000"/>
              </w:rPr>
            </w:pPr>
            <w:r>
              <w:rPr>
                <w:rFonts w:ascii="Times New Roman" w:hAnsi="Times New Roman"/>
                <w:b/>
                <w:color w:val="000000"/>
              </w:rPr>
              <w:t>method</w:t>
            </w:r>
            <w:r>
              <w:rPr>
                <w:rFonts w:ascii="Times New Roman" w:hAnsi="Times New Roman"/>
                <w:color w:val="000000"/>
              </w:rPr>
              <w:t xml:space="preserve"> Code</w:t>
            </w:r>
          </w:p>
          <w:p w14:paraId="3CD586A0" w14:textId="77777777" w:rsidR="00331868" w:rsidRDefault="00331868" w:rsidP="00AE3867">
            <w:pPr>
              <w:rPr>
                <w:rFonts w:ascii="Times New Roman" w:hAnsi="Times New Roman"/>
                <w:color w:val="000000"/>
              </w:rPr>
            </w:pPr>
            <w:r>
              <w:rPr>
                <w:rFonts w:ascii="Times New Roman" w:hAnsi="Times New Roman"/>
                <w:color w:val="000000"/>
              </w:rPr>
              <w:t>Public</w:t>
            </w:r>
          </w:p>
          <w:p w14:paraId="669A83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BACF6D" w14:textId="77777777" w:rsidR="00331868" w:rsidRDefault="00331868" w:rsidP="00AE3867">
            <w:pPr>
              <w:rPr>
                <w:rFonts w:ascii="Times New Roman" w:hAnsi="Times New Roman"/>
                <w:color w:val="000000"/>
              </w:rPr>
            </w:pPr>
          </w:p>
          <w:p w14:paraId="29B4764B" w14:textId="77777777" w:rsidR="00331868" w:rsidRDefault="00331868" w:rsidP="00AE3867">
            <w:pPr>
              <w:rPr>
                <w:rFonts w:ascii="Times New Roman" w:hAnsi="Times New Roman"/>
                <w:color w:val="000000"/>
              </w:rPr>
            </w:pPr>
          </w:p>
          <w:p w14:paraId="0B2AF217" w14:textId="77777777" w:rsidR="00331868" w:rsidRDefault="00331868" w:rsidP="00AE3867">
            <w:pPr>
              <w:rPr>
                <w:rFonts w:ascii="Times New Roman" w:hAnsi="Times New Roman"/>
                <w:color w:val="000000"/>
              </w:rPr>
            </w:pPr>
          </w:p>
          <w:p w14:paraId="099623D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E9AD85" w14:textId="77777777" w:rsidR="00331868" w:rsidRDefault="00331868" w:rsidP="00AE3867">
            <w:pPr>
              <w:rPr>
                <w:rFonts w:ascii="Times New Roman" w:hAnsi="Times New Roman"/>
                <w:color w:val="000000"/>
              </w:rPr>
            </w:pPr>
            <w:r>
              <w:rPr>
                <w:rFonts w:ascii="Times New Roman" w:hAnsi="Times New Roman"/>
                <w:color w:val="000000"/>
              </w:rPr>
              <w:t>A coded value indicating the method by which the medication is introduced into or onto the body. Most commonly used for injections. Examples: Slow Push; Deep IV. Terminologies used often pre-coordinate this term with the route and or form of administration.</w:t>
            </w:r>
          </w:p>
        </w:tc>
        <w:tc>
          <w:tcPr>
            <w:tcW w:w="3060" w:type="dxa"/>
            <w:tcBorders>
              <w:top w:val="single" w:sz="2" w:space="0" w:color="auto"/>
              <w:left w:val="single" w:sz="2" w:space="0" w:color="auto"/>
              <w:bottom w:val="single" w:sz="2" w:space="0" w:color="auto"/>
              <w:right w:val="single" w:sz="2" w:space="0" w:color="auto"/>
            </w:tcBorders>
          </w:tcPr>
          <w:p w14:paraId="22B2AC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A098E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168E1E" w14:textId="77777777" w:rsidR="00331868" w:rsidRDefault="00331868" w:rsidP="00AE3867">
            <w:pPr>
              <w:rPr>
                <w:rFonts w:ascii="Times New Roman" w:hAnsi="Times New Roman"/>
                <w:color w:val="000000"/>
              </w:rPr>
            </w:pPr>
          </w:p>
        </w:tc>
      </w:tr>
      <w:tr w:rsidR="00331868" w14:paraId="598070C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CA50D49" w14:textId="77777777" w:rsidR="00331868" w:rsidRDefault="00331868" w:rsidP="00AE3867">
            <w:pPr>
              <w:rPr>
                <w:rFonts w:ascii="Times New Roman" w:hAnsi="Times New Roman"/>
                <w:color w:val="000000"/>
              </w:rPr>
            </w:pPr>
            <w:r>
              <w:rPr>
                <w:rFonts w:ascii="Times New Roman" w:hAnsi="Times New Roman"/>
                <w:b/>
                <w:color w:val="000000"/>
              </w:rPr>
              <w:t>rate</w:t>
            </w:r>
            <w:r>
              <w:rPr>
                <w:rFonts w:ascii="Times New Roman" w:hAnsi="Times New Roman"/>
                <w:color w:val="000000"/>
              </w:rPr>
              <w:t xml:space="preserve"> Quantity</w:t>
            </w:r>
          </w:p>
          <w:p w14:paraId="42FB8F59" w14:textId="77777777" w:rsidR="00331868" w:rsidRDefault="00331868" w:rsidP="00AE3867">
            <w:pPr>
              <w:rPr>
                <w:rFonts w:ascii="Times New Roman" w:hAnsi="Times New Roman"/>
                <w:color w:val="000000"/>
              </w:rPr>
            </w:pPr>
            <w:r>
              <w:rPr>
                <w:rFonts w:ascii="Times New Roman" w:hAnsi="Times New Roman"/>
                <w:color w:val="000000"/>
              </w:rPr>
              <w:t>Public</w:t>
            </w:r>
          </w:p>
          <w:p w14:paraId="47B71D6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EFCA9D" w14:textId="77777777" w:rsidR="00331868" w:rsidRDefault="00331868" w:rsidP="00AE3867">
            <w:pPr>
              <w:rPr>
                <w:rFonts w:ascii="Times New Roman" w:hAnsi="Times New Roman"/>
                <w:color w:val="000000"/>
              </w:rPr>
            </w:pPr>
          </w:p>
          <w:p w14:paraId="483CCCD7" w14:textId="77777777" w:rsidR="00331868" w:rsidRDefault="00331868" w:rsidP="00AE3867">
            <w:pPr>
              <w:rPr>
                <w:rFonts w:ascii="Times New Roman" w:hAnsi="Times New Roman"/>
                <w:color w:val="000000"/>
              </w:rPr>
            </w:pPr>
          </w:p>
          <w:p w14:paraId="5F8B2BD8" w14:textId="77777777" w:rsidR="00331868" w:rsidRDefault="00331868" w:rsidP="00AE3867">
            <w:pPr>
              <w:rPr>
                <w:rFonts w:ascii="Times New Roman" w:hAnsi="Times New Roman"/>
                <w:color w:val="000000"/>
              </w:rPr>
            </w:pPr>
          </w:p>
          <w:p w14:paraId="791DF23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E1B4F2" w14:textId="77777777" w:rsidR="00331868" w:rsidRDefault="00331868" w:rsidP="00AE3867">
            <w:pPr>
              <w:rPr>
                <w:rFonts w:ascii="Times New Roman" w:hAnsi="Times New Roman"/>
                <w:color w:val="000000"/>
              </w:rPr>
            </w:pPr>
            <w:r>
              <w:rPr>
                <w:rFonts w:ascii="Times New Roman" w:hAnsi="Times New Roman"/>
                <w:color w:val="000000"/>
              </w:rPr>
              <w:t>The speed with which the substance is introduced into the subject. Typically the rate for an infusion. e.g., 200ml in 2 hours.</w:t>
            </w:r>
          </w:p>
        </w:tc>
        <w:tc>
          <w:tcPr>
            <w:tcW w:w="3060" w:type="dxa"/>
            <w:tcBorders>
              <w:top w:val="single" w:sz="2" w:space="0" w:color="auto"/>
              <w:left w:val="single" w:sz="2" w:space="0" w:color="auto"/>
              <w:bottom w:val="single" w:sz="2" w:space="0" w:color="auto"/>
              <w:right w:val="single" w:sz="2" w:space="0" w:color="auto"/>
            </w:tcBorders>
          </w:tcPr>
          <w:p w14:paraId="49E76BB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E1C80C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864E8E" w14:textId="77777777" w:rsidR="00331868" w:rsidRDefault="00331868" w:rsidP="00AE3867">
            <w:pPr>
              <w:rPr>
                <w:rFonts w:ascii="Times New Roman" w:hAnsi="Times New Roman"/>
                <w:color w:val="000000"/>
              </w:rPr>
            </w:pPr>
          </w:p>
        </w:tc>
      </w:tr>
    </w:tbl>
    <w:p w14:paraId="2F728DC8" w14:textId="77777777" w:rsidR="00331868" w:rsidRDefault="00331868" w:rsidP="00331868">
      <w:pPr>
        <w:rPr>
          <w:rFonts w:ascii="Times New Roman" w:hAnsi="Times New Roman"/>
          <w:color w:val="000000"/>
        </w:rPr>
      </w:pPr>
    </w:p>
    <w:p w14:paraId="58B5FA30" w14:textId="77777777" w:rsidR="00331868" w:rsidRDefault="00331868" w:rsidP="00331868">
      <w:pPr>
        <w:pStyle w:val="Heading2"/>
        <w:rPr>
          <w:bCs/>
          <w:szCs w:val="24"/>
          <w:lang w:val="en-US"/>
        </w:rPr>
      </w:pPr>
      <w:bookmarkStart w:id="2407" w:name="_Toc383183340"/>
      <w:r>
        <w:rPr>
          <w:bCs/>
          <w:szCs w:val="24"/>
          <w:lang w:val="en-US"/>
        </w:rPr>
        <w:t>EncounterDescriptor</w:t>
      </w:r>
      <w:bookmarkEnd w:id="2407"/>
    </w:p>
    <w:p w14:paraId="584BD6A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7077C9D8" w14:textId="77777777" w:rsidR="00331868" w:rsidRDefault="00331868" w:rsidP="00331868">
      <w:pPr>
        <w:rPr>
          <w:rFonts w:ascii="Times New Roman" w:hAnsi="Times New Roman"/>
          <w:color w:val="000000"/>
        </w:rPr>
      </w:pPr>
    </w:p>
    <w:p w14:paraId="3E874E3E" w14:textId="77777777" w:rsidR="00331868" w:rsidRDefault="00331868" w:rsidP="00331868">
      <w:r>
        <w:rPr>
          <w:rFonts w:ascii="Times New Roman" w:hAnsi="Times New Roman"/>
          <w:color w:val="000000"/>
        </w:rPr>
        <w:t>Description of an interaction between a patient and healthcare provider(s) for the purpose of providing healthcare service(s) or assessing the health status of a patient.</w:t>
      </w:r>
    </w:p>
    <w:p w14:paraId="67D17437" w14:textId="77777777" w:rsidR="00331868" w:rsidRDefault="00331868" w:rsidP="00331868">
      <w:pPr>
        <w:rPr>
          <w:rFonts w:ascii="Times New Roman" w:hAnsi="Times New Roman"/>
        </w:rPr>
      </w:pPr>
    </w:p>
    <w:p w14:paraId="69645E0F" w14:textId="77777777" w:rsidR="00331868" w:rsidRDefault="00331868" w:rsidP="00331868">
      <w:pPr>
        <w:rPr>
          <w:rFonts w:ascii="Times New Roman" w:hAnsi="Times New Roman"/>
        </w:rPr>
      </w:pPr>
    </w:p>
    <w:p w14:paraId="4A795D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B5C8658"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D1296C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D2FA35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79B1AC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45EFEA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8488746" w14:textId="77777777" w:rsidTr="00AE3867">
        <w:tc>
          <w:tcPr>
            <w:tcW w:w="2250" w:type="dxa"/>
            <w:tcBorders>
              <w:top w:val="single" w:sz="2" w:space="0" w:color="auto"/>
              <w:left w:val="single" w:sz="2" w:space="0" w:color="auto"/>
              <w:bottom w:val="single" w:sz="2" w:space="0" w:color="auto"/>
              <w:right w:val="single" w:sz="2" w:space="0" w:color="auto"/>
            </w:tcBorders>
          </w:tcPr>
          <w:p w14:paraId="779A95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65CD1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C7A3F7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8E20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376714"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2F7A57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381CFB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0AEA8A"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0BD46D0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68590C" w14:textId="77777777" w:rsidR="00331868" w:rsidRDefault="00331868" w:rsidP="00AE3867">
            <w:pPr>
              <w:rPr>
                <w:rFonts w:ascii="Times New Roman" w:hAnsi="Times New Roman"/>
                <w:color w:val="000000"/>
              </w:rPr>
            </w:pPr>
          </w:p>
          <w:p w14:paraId="112D0C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144B2D" w14:textId="77777777" w:rsidTr="00AE3867">
        <w:tc>
          <w:tcPr>
            <w:tcW w:w="2250" w:type="dxa"/>
            <w:tcBorders>
              <w:top w:val="single" w:sz="2" w:space="0" w:color="auto"/>
              <w:left w:val="single" w:sz="2" w:space="0" w:color="auto"/>
              <w:bottom w:val="single" w:sz="2" w:space="0" w:color="auto"/>
              <w:right w:val="single" w:sz="2" w:space="0" w:color="auto"/>
            </w:tcBorders>
          </w:tcPr>
          <w:p w14:paraId="617A456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AC614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C0E66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F7170E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0466F7"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69EEFBE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2B58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3A78A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603431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61C555" w14:textId="77777777" w:rsidR="00331868" w:rsidRDefault="00331868" w:rsidP="00AE3867">
            <w:pPr>
              <w:rPr>
                <w:rFonts w:ascii="Times New Roman" w:hAnsi="Times New Roman"/>
                <w:color w:val="000000"/>
              </w:rPr>
            </w:pPr>
          </w:p>
          <w:p w14:paraId="3ADC3CC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305FC2C" w14:textId="77777777" w:rsidTr="00AE3867">
        <w:tc>
          <w:tcPr>
            <w:tcW w:w="2250" w:type="dxa"/>
            <w:tcBorders>
              <w:top w:val="single" w:sz="2" w:space="0" w:color="auto"/>
              <w:left w:val="single" w:sz="2" w:space="0" w:color="auto"/>
              <w:bottom w:val="single" w:sz="2" w:space="0" w:color="auto"/>
              <w:right w:val="single" w:sz="2" w:space="0" w:color="auto"/>
            </w:tcBorders>
          </w:tcPr>
          <w:p w14:paraId="5B94CF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6EDCB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B982A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7A74B0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F7549E"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567606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08F33C5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5E6B1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1F3FF0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72E83B3E" w14:textId="77777777" w:rsidR="00331868" w:rsidRDefault="00331868" w:rsidP="00AE3867">
            <w:pPr>
              <w:rPr>
                <w:rFonts w:ascii="Times New Roman" w:hAnsi="Times New Roman"/>
                <w:color w:val="000000"/>
              </w:rPr>
            </w:pPr>
          </w:p>
          <w:p w14:paraId="5235BF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937985" w14:textId="77777777" w:rsidTr="00AE3867">
        <w:tc>
          <w:tcPr>
            <w:tcW w:w="2250" w:type="dxa"/>
            <w:tcBorders>
              <w:top w:val="single" w:sz="2" w:space="0" w:color="auto"/>
              <w:left w:val="single" w:sz="2" w:space="0" w:color="auto"/>
              <w:bottom w:val="single" w:sz="2" w:space="0" w:color="auto"/>
              <w:right w:val="single" w:sz="2" w:space="0" w:color="auto"/>
            </w:tcBorders>
          </w:tcPr>
          <w:p w14:paraId="47A81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7BAC02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6B9BD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46A65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7BDE8"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00ED3B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10B5F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22A2A"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4DB853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5FADF6" w14:textId="77777777" w:rsidR="00331868" w:rsidRDefault="00331868" w:rsidP="00AE3867">
            <w:pPr>
              <w:rPr>
                <w:rFonts w:ascii="Times New Roman" w:hAnsi="Times New Roman"/>
                <w:color w:val="000000"/>
              </w:rPr>
            </w:pPr>
          </w:p>
          <w:p w14:paraId="78A18C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7A774D" w14:textId="77777777" w:rsidTr="00AE3867">
        <w:tc>
          <w:tcPr>
            <w:tcW w:w="2250" w:type="dxa"/>
            <w:tcBorders>
              <w:top w:val="single" w:sz="2" w:space="0" w:color="auto"/>
              <w:left w:val="single" w:sz="2" w:space="0" w:color="auto"/>
              <w:bottom w:val="single" w:sz="2" w:space="0" w:color="auto"/>
              <w:right w:val="single" w:sz="2" w:space="0" w:color="auto"/>
            </w:tcBorders>
          </w:tcPr>
          <w:p w14:paraId="7CA9CF2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7C5A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9BDF3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0CE1DC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5990B2"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0D10CC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94D4F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BAAD0B" w14:textId="77777777" w:rsidR="00331868" w:rsidRDefault="00331868" w:rsidP="00AE3867">
            <w:pPr>
              <w:rPr>
                <w:rFonts w:ascii="Times New Roman" w:hAnsi="Times New Roman"/>
                <w:color w:val="000000"/>
              </w:rPr>
            </w:pPr>
            <w:r>
              <w:rPr>
                <w:rFonts w:ascii="Times New Roman" w:hAnsi="Times New Roman"/>
                <w:color w:val="000000"/>
              </w:rPr>
              <w:t>EncounterDescriptor</w:t>
            </w:r>
          </w:p>
          <w:p w14:paraId="748D6A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0367D26" w14:textId="77777777" w:rsidR="00331868" w:rsidRDefault="00331868" w:rsidP="00AE3867">
            <w:pPr>
              <w:rPr>
                <w:rFonts w:ascii="Times New Roman" w:hAnsi="Times New Roman"/>
                <w:color w:val="000000"/>
              </w:rPr>
            </w:pPr>
          </w:p>
          <w:p w14:paraId="756C154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B3FABB3" w14:textId="77777777" w:rsidR="00331868" w:rsidRDefault="00331868" w:rsidP="00331868">
      <w:pPr>
        <w:rPr>
          <w:rFonts w:ascii="Times New Roman" w:hAnsi="Times New Roman"/>
          <w:color w:val="000000"/>
        </w:rPr>
      </w:pPr>
    </w:p>
    <w:p w14:paraId="64AACCF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5F7AF7A"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86F362"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33B8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E3B59F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ABE036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A13A520" w14:textId="77777777" w:rsidR="00331868" w:rsidRDefault="00331868" w:rsidP="00AE3867">
            <w:pPr>
              <w:rPr>
                <w:rFonts w:ascii="Times New Roman" w:hAnsi="Times New Roman"/>
                <w:color w:val="000000"/>
              </w:rPr>
            </w:pPr>
            <w:r>
              <w:rPr>
                <w:rFonts w:ascii="Times New Roman" w:hAnsi="Times New Roman"/>
                <w:b/>
                <w:color w:val="000000"/>
              </w:rPr>
              <w:t>admissionSourceType</w:t>
            </w:r>
            <w:r>
              <w:rPr>
                <w:rFonts w:ascii="Times New Roman" w:hAnsi="Times New Roman"/>
                <w:color w:val="000000"/>
              </w:rPr>
              <w:t xml:space="preserve"> Code</w:t>
            </w:r>
          </w:p>
          <w:p w14:paraId="4EB2933E" w14:textId="77777777" w:rsidR="00331868" w:rsidRDefault="00331868" w:rsidP="00AE3867">
            <w:pPr>
              <w:rPr>
                <w:rFonts w:ascii="Times New Roman" w:hAnsi="Times New Roman"/>
                <w:color w:val="000000"/>
              </w:rPr>
            </w:pPr>
            <w:r>
              <w:rPr>
                <w:rFonts w:ascii="Times New Roman" w:hAnsi="Times New Roman"/>
                <w:color w:val="000000"/>
              </w:rPr>
              <w:t>Public</w:t>
            </w:r>
          </w:p>
          <w:p w14:paraId="33C78A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17C203" w14:textId="77777777" w:rsidR="00331868" w:rsidRDefault="00331868" w:rsidP="00AE3867">
            <w:pPr>
              <w:rPr>
                <w:rFonts w:ascii="Times New Roman" w:hAnsi="Times New Roman"/>
                <w:color w:val="000000"/>
              </w:rPr>
            </w:pPr>
          </w:p>
          <w:p w14:paraId="6F7AAB34" w14:textId="77777777" w:rsidR="00331868" w:rsidRDefault="00331868" w:rsidP="00AE3867">
            <w:pPr>
              <w:rPr>
                <w:rFonts w:ascii="Times New Roman" w:hAnsi="Times New Roman"/>
                <w:color w:val="000000"/>
              </w:rPr>
            </w:pPr>
          </w:p>
          <w:p w14:paraId="5006D9FC" w14:textId="77777777" w:rsidR="00331868" w:rsidRDefault="00331868" w:rsidP="00AE3867">
            <w:pPr>
              <w:rPr>
                <w:rFonts w:ascii="Times New Roman" w:hAnsi="Times New Roman"/>
                <w:color w:val="000000"/>
              </w:rPr>
            </w:pPr>
          </w:p>
          <w:p w14:paraId="31E568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B233A" w14:textId="77777777" w:rsidR="00331868" w:rsidRDefault="00331868" w:rsidP="00AE3867">
            <w:pPr>
              <w:rPr>
                <w:rFonts w:ascii="Times New Roman" w:hAnsi="Times New Roman"/>
                <w:color w:val="000000"/>
              </w:rPr>
            </w:pPr>
            <w:r>
              <w:rPr>
                <w:rFonts w:ascii="Times New Roman" w:hAnsi="Times New Roman"/>
                <w:color w:val="000000"/>
              </w:rPr>
              <w:t>The location type from where the patient arrived for admission, e.g., ED, another hospital, an ambulatory care facility</w:t>
            </w:r>
          </w:p>
        </w:tc>
        <w:tc>
          <w:tcPr>
            <w:tcW w:w="3060" w:type="dxa"/>
            <w:tcBorders>
              <w:top w:val="single" w:sz="2" w:space="0" w:color="auto"/>
              <w:left w:val="single" w:sz="2" w:space="0" w:color="auto"/>
              <w:bottom w:val="single" w:sz="2" w:space="0" w:color="auto"/>
              <w:right w:val="single" w:sz="2" w:space="0" w:color="auto"/>
            </w:tcBorders>
          </w:tcPr>
          <w:p w14:paraId="19E3327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C1433F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1A1C56" w14:textId="77777777" w:rsidR="00331868" w:rsidRDefault="00331868" w:rsidP="00AE3867">
            <w:pPr>
              <w:rPr>
                <w:rFonts w:ascii="Times New Roman" w:hAnsi="Times New Roman"/>
                <w:color w:val="000000"/>
              </w:rPr>
            </w:pPr>
          </w:p>
        </w:tc>
      </w:tr>
      <w:tr w:rsidR="00331868" w14:paraId="57F5F8B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6948F0E" w14:textId="77777777" w:rsidR="00331868" w:rsidRDefault="00331868" w:rsidP="00AE3867">
            <w:pPr>
              <w:rPr>
                <w:rFonts w:ascii="Times New Roman" w:hAnsi="Times New Roman"/>
                <w:color w:val="000000"/>
              </w:rPr>
            </w:pPr>
            <w:r>
              <w:rPr>
                <w:rFonts w:ascii="Times New Roman" w:hAnsi="Times New Roman"/>
                <w:b/>
                <w:color w:val="000000"/>
              </w:rPr>
              <w:t>class</w:t>
            </w:r>
            <w:r>
              <w:rPr>
                <w:rFonts w:ascii="Times New Roman" w:hAnsi="Times New Roman"/>
                <w:color w:val="000000"/>
              </w:rPr>
              <w:t xml:space="preserve"> Code</w:t>
            </w:r>
          </w:p>
          <w:p w14:paraId="6C40FECC" w14:textId="77777777" w:rsidR="00331868" w:rsidRDefault="00331868" w:rsidP="00AE3867">
            <w:pPr>
              <w:rPr>
                <w:rFonts w:ascii="Times New Roman" w:hAnsi="Times New Roman"/>
                <w:color w:val="000000"/>
              </w:rPr>
            </w:pPr>
            <w:r>
              <w:rPr>
                <w:rFonts w:ascii="Times New Roman" w:hAnsi="Times New Roman"/>
                <w:color w:val="000000"/>
              </w:rPr>
              <w:t>Public</w:t>
            </w:r>
          </w:p>
          <w:p w14:paraId="147BDBD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AD60CE" w14:textId="77777777" w:rsidR="00331868" w:rsidRDefault="00331868" w:rsidP="00AE3867">
            <w:pPr>
              <w:rPr>
                <w:rFonts w:ascii="Times New Roman" w:hAnsi="Times New Roman"/>
                <w:color w:val="000000"/>
              </w:rPr>
            </w:pPr>
          </w:p>
          <w:p w14:paraId="0C67A44B" w14:textId="77777777" w:rsidR="00331868" w:rsidRDefault="00331868" w:rsidP="00AE3867">
            <w:pPr>
              <w:rPr>
                <w:rFonts w:ascii="Times New Roman" w:hAnsi="Times New Roman"/>
                <w:color w:val="000000"/>
              </w:rPr>
            </w:pPr>
          </w:p>
          <w:p w14:paraId="7F16829F" w14:textId="77777777" w:rsidR="00331868" w:rsidRDefault="00331868" w:rsidP="00AE3867">
            <w:pPr>
              <w:rPr>
                <w:rFonts w:ascii="Times New Roman" w:hAnsi="Times New Roman"/>
                <w:color w:val="000000"/>
              </w:rPr>
            </w:pPr>
          </w:p>
          <w:p w14:paraId="1D9E028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2C257" w14:textId="77777777" w:rsidR="00331868" w:rsidRDefault="00331868" w:rsidP="00AE3867">
            <w:pPr>
              <w:rPr>
                <w:rFonts w:ascii="Times New Roman" w:hAnsi="Times New Roman"/>
                <w:color w:val="000000"/>
              </w:rPr>
            </w:pPr>
            <w:r>
              <w:rPr>
                <w:rFonts w:ascii="Times New Roman" w:hAnsi="Times New Roman"/>
                <w:color w:val="000000"/>
              </w:rPr>
              <w:t>Classification of the encounter. For example, inpatient, outpatient, virtual</w:t>
            </w:r>
          </w:p>
        </w:tc>
        <w:tc>
          <w:tcPr>
            <w:tcW w:w="3060" w:type="dxa"/>
            <w:tcBorders>
              <w:top w:val="single" w:sz="2" w:space="0" w:color="auto"/>
              <w:left w:val="single" w:sz="2" w:space="0" w:color="auto"/>
              <w:bottom w:val="single" w:sz="2" w:space="0" w:color="auto"/>
              <w:right w:val="single" w:sz="2" w:space="0" w:color="auto"/>
            </w:tcBorders>
          </w:tcPr>
          <w:p w14:paraId="1D76554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FB25E2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8D3FF4C" w14:textId="77777777" w:rsidR="00331868" w:rsidRDefault="00331868" w:rsidP="00AE3867">
            <w:pPr>
              <w:rPr>
                <w:rFonts w:ascii="Times New Roman" w:hAnsi="Times New Roman"/>
                <w:color w:val="000000"/>
              </w:rPr>
            </w:pPr>
          </w:p>
        </w:tc>
      </w:tr>
      <w:tr w:rsidR="00331868" w14:paraId="527D22C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53C38D" w14:textId="77777777" w:rsidR="00331868" w:rsidRDefault="00331868" w:rsidP="00AE3867">
            <w:pPr>
              <w:rPr>
                <w:rFonts w:ascii="Times New Roman" w:hAnsi="Times New Roman"/>
                <w:color w:val="000000"/>
              </w:rPr>
            </w:pPr>
            <w:r>
              <w:rPr>
                <w:rFonts w:ascii="Times New Roman" w:hAnsi="Times New Roman"/>
                <w:b/>
                <w:color w:val="000000"/>
              </w:rPr>
              <w:t>dischargeDisposition</w:t>
            </w:r>
            <w:r>
              <w:rPr>
                <w:rFonts w:ascii="Times New Roman" w:hAnsi="Times New Roman"/>
                <w:color w:val="000000"/>
              </w:rPr>
              <w:t xml:space="preserve"> Code</w:t>
            </w:r>
          </w:p>
          <w:p w14:paraId="3281B2BE" w14:textId="77777777" w:rsidR="00331868" w:rsidRDefault="00331868" w:rsidP="00AE3867">
            <w:pPr>
              <w:rPr>
                <w:rFonts w:ascii="Times New Roman" w:hAnsi="Times New Roman"/>
                <w:color w:val="000000"/>
              </w:rPr>
            </w:pPr>
            <w:r>
              <w:rPr>
                <w:rFonts w:ascii="Times New Roman" w:hAnsi="Times New Roman"/>
                <w:color w:val="000000"/>
              </w:rPr>
              <w:t>Public</w:t>
            </w:r>
          </w:p>
          <w:p w14:paraId="34B2F7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CF6523" w14:textId="77777777" w:rsidR="00331868" w:rsidRDefault="00331868" w:rsidP="00AE3867">
            <w:pPr>
              <w:rPr>
                <w:rFonts w:ascii="Times New Roman" w:hAnsi="Times New Roman"/>
                <w:color w:val="000000"/>
              </w:rPr>
            </w:pPr>
          </w:p>
          <w:p w14:paraId="3F67E128" w14:textId="77777777" w:rsidR="00331868" w:rsidRDefault="00331868" w:rsidP="00AE3867">
            <w:pPr>
              <w:rPr>
                <w:rFonts w:ascii="Times New Roman" w:hAnsi="Times New Roman"/>
                <w:color w:val="000000"/>
              </w:rPr>
            </w:pPr>
          </w:p>
          <w:p w14:paraId="0F359586" w14:textId="77777777" w:rsidR="00331868" w:rsidRDefault="00331868" w:rsidP="00AE3867">
            <w:pPr>
              <w:rPr>
                <w:rFonts w:ascii="Times New Roman" w:hAnsi="Times New Roman"/>
                <w:color w:val="000000"/>
              </w:rPr>
            </w:pPr>
          </w:p>
          <w:p w14:paraId="15B5EE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9BCB3E" w14:textId="77777777" w:rsidR="00331868" w:rsidRDefault="00331868" w:rsidP="00AE3867">
            <w:pPr>
              <w:rPr>
                <w:rFonts w:ascii="Times New Roman" w:hAnsi="Times New Roman"/>
                <w:color w:val="000000"/>
              </w:rPr>
            </w:pPr>
            <w:r>
              <w:rPr>
                <w:rFonts w:ascii="Times New Roman" w:hAnsi="Times New Roman"/>
                <w:color w:val="000000"/>
              </w:rPr>
              <w:t>The final place or setting to which the patient was discharged on the day of discharge. e.g., home, hospice, expired</w:t>
            </w:r>
          </w:p>
        </w:tc>
        <w:tc>
          <w:tcPr>
            <w:tcW w:w="3060" w:type="dxa"/>
            <w:tcBorders>
              <w:top w:val="single" w:sz="2" w:space="0" w:color="auto"/>
              <w:left w:val="single" w:sz="2" w:space="0" w:color="auto"/>
              <w:bottom w:val="single" w:sz="2" w:space="0" w:color="auto"/>
              <w:right w:val="single" w:sz="2" w:space="0" w:color="auto"/>
            </w:tcBorders>
          </w:tcPr>
          <w:p w14:paraId="16D0FED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ACE292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0D4783" w14:textId="77777777" w:rsidR="00331868" w:rsidRDefault="00331868" w:rsidP="00AE3867">
            <w:pPr>
              <w:rPr>
                <w:rFonts w:ascii="Times New Roman" w:hAnsi="Times New Roman"/>
                <w:color w:val="000000"/>
              </w:rPr>
            </w:pPr>
          </w:p>
        </w:tc>
      </w:tr>
      <w:tr w:rsidR="00331868" w14:paraId="6FA11B5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5AB7932" w14:textId="77777777" w:rsidR="00331868" w:rsidRDefault="00331868" w:rsidP="00AE3867">
            <w:pPr>
              <w:rPr>
                <w:rFonts w:ascii="Times New Roman" w:hAnsi="Times New Roman"/>
                <w:color w:val="000000"/>
              </w:rPr>
            </w:pPr>
            <w:r>
              <w:rPr>
                <w:rFonts w:ascii="Times New Roman" w:hAnsi="Times New Roman"/>
                <w:b/>
                <w:color w:val="000000"/>
              </w:rPr>
              <w:t>encounterSchedule</w:t>
            </w:r>
            <w:r>
              <w:rPr>
                <w:rFonts w:ascii="Times New Roman" w:hAnsi="Times New Roman"/>
                <w:color w:val="000000"/>
              </w:rPr>
              <w:t xml:space="preserve"> Schedule</w:t>
            </w:r>
          </w:p>
          <w:p w14:paraId="3E55424A" w14:textId="77777777" w:rsidR="00331868" w:rsidRDefault="00331868" w:rsidP="00AE3867">
            <w:pPr>
              <w:rPr>
                <w:rFonts w:ascii="Times New Roman" w:hAnsi="Times New Roman"/>
                <w:color w:val="000000"/>
              </w:rPr>
            </w:pPr>
            <w:r>
              <w:rPr>
                <w:rFonts w:ascii="Times New Roman" w:hAnsi="Times New Roman"/>
                <w:color w:val="000000"/>
              </w:rPr>
              <w:t>Public</w:t>
            </w:r>
          </w:p>
          <w:p w14:paraId="67DCE38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011994C" w14:textId="77777777" w:rsidR="00331868" w:rsidRDefault="00331868" w:rsidP="00AE3867">
            <w:pPr>
              <w:rPr>
                <w:rFonts w:ascii="Times New Roman" w:hAnsi="Times New Roman"/>
                <w:color w:val="000000"/>
              </w:rPr>
            </w:pPr>
          </w:p>
          <w:p w14:paraId="5E32B79F" w14:textId="77777777" w:rsidR="00331868" w:rsidRDefault="00331868" w:rsidP="00AE3867">
            <w:pPr>
              <w:rPr>
                <w:rFonts w:ascii="Times New Roman" w:hAnsi="Times New Roman"/>
                <w:color w:val="000000"/>
              </w:rPr>
            </w:pPr>
          </w:p>
          <w:p w14:paraId="5ABB45BF" w14:textId="77777777" w:rsidR="00331868" w:rsidRDefault="00331868" w:rsidP="00AE3867">
            <w:pPr>
              <w:rPr>
                <w:rFonts w:ascii="Times New Roman" w:hAnsi="Times New Roman"/>
                <w:color w:val="000000"/>
              </w:rPr>
            </w:pPr>
          </w:p>
          <w:p w14:paraId="5D6F9B4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DA60742" w14:textId="77777777" w:rsidR="00331868" w:rsidRDefault="00331868" w:rsidP="00AE3867">
            <w:pPr>
              <w:rPr>
                <w:rFonts w:ascii="Times New Roman" w:hAnsi="Times New Roman"/>
                <w:color w:val="000000"/>
              </w:rPr>
            </w:pPr>
            <w:r>
              <w:rPr>
                <w:rFonts w:ascii="Times New Roman" w:hAnsi="Times New Roman"/>
                <w:color w:val="000000"/>
              </w:rPr>
              <w:t>If the encounter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0571357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1DACF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4814E2F" w14:textId="77777777" w:rsidR="00331868" w:rsidRDefault="00331868" w:rsidP="00AE3867">
            <w:pPr>
              <w:rPr>
                <w:rFonts w:ascii="Times New Roman" w:hAnsi="Times New Roman"/>
                <w:color w:val="000000"/>
              </w:rPr>
            </w:pPr>
          </w:p>
        </w:tc>
      </w:tr>
      <w:tr w:rsidR="00331868" w14:paraId="17DF33A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A3CB21" w14:textId="77777777" w:rsidR="00331868" w:rsidRDefault="00331868" w:rsidP="00AE3867">
            <w:pPr>
              <w:rPr>
                <w:rFonts w:ascii="Times New Roman" w:hAnsi="Times New Roman"/>
                <w:color w:val="000000"/>
              </w:rPr>
            </w:pPr>
            <w:r>
              <w:rPr>
                <w:rFonts w:ascii="Times New Roman" w:hAnsi="Times New Roman"/>
                <w:b/>
                <w:color w:val="000000"/>
              </w:rPr>
              <w:lastRenderedPageBreak/>
              <w:t>length</w:t>
            </w:r>
            <w:r>
              <w:rPr>
                <w:rFonts w:ascii="Times New Roman" w:hAnsi="Times New Roman"/>
                <w:color w:val="000000"/>
              </w:rPr>
              <w:t xml:space="preserve"> Quantity</w:t>
            </w:r>
          </w:p>
          <w:p w14:paraId="30B46CB5" w14:textId="77777777" w:rsidR="00331868" w:rsidRDefault="00331868" w:rsidP="00AE3867">
            <w:pPr>
              <w:rPr>
                <w:rFonts w:ascii="Times New Roman" w:hAnsi="Times New Roman"/>
                <w:color w:val="000000"/>
              </w:rPr>
            </w:pPr>
            <w:r>
              <w:rPr>
                <w:rFonts w:ascii="Times New Roman" w:hAnsi="Times New Roman"/>
                <w:color w:val="000000"/>
              </w:rPr>
              <w:t>Public</w:t>
            </w:r>
          </w:p>
          <w:p w14:paraId="14BB2CA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ADC947" w14:textId="77777777" w:rsidR="00331868" w:rsidRDefault="00331868" w:rsidP="00AE3867">
            <w:pPr>
              <w:rPr>
                <w:rFonts w:ascii="Times New Roman" w:hAnsi="Times New Roman"/>
                <w:color w:val="000000"/>
              </w:rPr>
            </w:pPr>
          </w:p>
          <w:p w14:paraId="050FA03C" w14:textId="77777777" w:rsidR="00331868" w:rsidRDefault="00331868" w:rsidP="00AE3867">
            <w:pPr>
              <w:rPr>
                <w:rFonts w:ascii="Times New Roman" w:hAnsi="Times New Roman"/>
                <w:color w:val="000000"/>
              </w:rPr>
            </w:pPr>
          </w:p>
          <w:p w14:paraId="4382BF97" w14:textId="77777777" w:rsidR="00331868" w:rsidRDefault="00331868" w:rsidP="00AE3867">
            <w:pPr>
              <w:rPr>
                <w:rFonts w:ascii="Times New Roman" w:hAnsi="Times New Roman"/>
                <w:color w:val="000000"/>
              </w:rPr>
            </w:pPr>
          </w:p>
          <w:p w14:paraId="09FCDAA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45BECA3" w14:textId="77777777" w:rsidR="00331868" w:rsidRDefault="00331868" w:rsidP="00AE3867">
            <w:pPr>
              <w:rPr>
                <w:rFonts w:ascii="Times New Roman" w:hAnsi="Times New Roman"/>
                <w:color w:val="000000"/>
              </w:rPr>
            </w:pPr>
            <w:r>
              <w:rPr>
                <w:rFonts w:ascii="Times New Roman" w:hAnsi="Times New Roman"/>
                <w:color w:val="000000"/>
              </w:rPr>
              <w:t>Quantity of time the encounter lasted.</w:t>
            </w:r>
          </w:p>
        </w:tc>
        <w:tc>
          <w:tcPr>
            <w:tcW w:w="3060" w:type="dxa"/>
            <w:tcBorders>
              <w:top w:val="single" w:sz="2" w:space="0" w:color="auto"/>
              <w:left w:val="single" w:sz="2" w:space="0" w:color="auto"/>
              <w:bottom w:val="single" w:sz="2" w:space="0" w:color="auto"/>
              <w:right w:val="single" w:sz="2" w:space="0" w:color="auto"/>
            </w:tcBorders>
          </w:tcPr>
          <w:p w14:paraId="1592121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CDC7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756CE4" w14:textId="77777777" w:rsidR="00331868" w:rsidRDefault="00331868" w:rsidP="00AE3867">
            <w:pPr>
              <w:rPr>
                <w:rFonts w:ascii="Times New Roman" w:hAnsi="Times New Roman"/>
                <w:color w:val="000000"/>
              </w:rPr>
            </w:pPr>
          </w:p>
        </w:tc>
      </w:tr>
      <w:tr w:rsidR="00331868" w14:paraId="2B734B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8CC884B" w14:textId="77777777" w:rsidR="00331868" w:rsidRDefault="00331868" w:rsidP="00AE3867">
            <w:pPr>
              <w:rPr>
                <w:rFonts w:ascii="Times New Roman" w:hAnsi="Times New Roman"/>
                <w:color w:val="000000"/>
              </w:rPr>
            </w:pPr>
            <w:r>
              <w:rPr>
                <w:rFonts w:ascii="Times New Roman" w:hAnsi="Times New Roman"/>
                <w:b/>
                <w:color w:val="000000"/>
              </w:rPr>
              <w:t>location</w:t>
            </w:r>
            <w:r>
              <w:rPr>
                <w:rFonts w:ascii="Times New Roman" w:hAnsi="Times New Roman"/>
                <w:color w:val="000000"/>
              </w:rPr>
              <w:t xml:space="preserve"> Location</w:t>
            </w:r>
          </w:p>
          <w:p w14:paraId="0995992A" w14:textId="77777777" w:rsidR="00331868" w:rsidRDefault="00331868" w:rsidP="00AE3867">
            <w:pPr>
              <w:rPr>
                <w:rFonts w:ascii="Times New Roman" w:hAnsi="Times New Roman"/>
                <w:color w:val="000000"/>
              </w:rPr>
            </w:pPr>
            <w:r>
              <w:rPr>
                <w:rFonts w:ascii="Times New Roman" w:hAnsi="Times New Roman"/>
                <w:color w:val="000000"/>
              </w:rPr>
              <w:t>Public</w:t>
            </w:r>
          </w:p>
          <w:p w14:paraId="4B2193A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2A8519" w14:textId="77777777" w:rsidR="00331868" w:rsidRDefault="00331868" w:rsidP="00AE3867">
            <w:pPr>
              <w:rPr>
                <w:rFonts w:ascii="Times New Roman" w:hAnsi="Times New Roman"/>
                <w:color w:val="000000"/>
              </w:rPr>
            </w:pPr>
          </w:p>
          <w:p w14:paraId="1440ED98" w14:textId="77777777" w:rsidR="00331868" w:rsidRDefault="00331868" w:rsidP="00AE3867">
            <w:pPr>
              <w:rPr>
                <w:rFonts w:ascii="Times New Roman" w:hAnsi="Times New Roman"/>
                <w:color w:val="000000"/>
              </w:rPr>
            </w:pPr>
          </w:p>
          <w:p w14:paraId="19E7AE12" w14:textId="77777777" w:rsidR="00331868" w:rsidRDefault="00331868" w:rsidP="00AE3867">
            <w:pPr>
              <w:rPr>
                <w:rFonts w:ascii="Times New Roman" w:hAnsi="Times New Roman"/>
                <w:color w:val="000000"/>
              </w:rPr>
            </w:pPr>
          </w:p>
          <w:p w14:paraId="680DB7D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1518724" w14:textId="77777777" w:rsidR="00331868" w:rsidRDefault="00331868" w:rsidP="00AE3867">
            <w:pPr>
              <w:rPr>
                <w:rFonts w:ascii="Times New Roman" w:hAnsi="Times New Roman"/>
                <w:color w:val="000000"/>
              </w:rPr>
            </w:pPr>
            <w:r>
              <w:rPr>
                <w:rFonts w:ascii="Times New Roman" w:hAnsi="Times New Roman"/>
                <w:color w:val="000000"/>
              </w:rPr>
              <w:t>The location the encounter takes place, e.g., clinic location, hospital bed</w:t>
            </w:r>
          </w:p>
        </w:tc>
        <w:tc>
          <w:tcPr>
            <w:tcW w:w="3060" w:type="dxa"/>
            <w:tcBorders>
              <w:top w:val="single" w:sz="2" w:space="0" w:color="auto"/>
              <w:left w:val="single" w:sz="2" w:space="0" w:color="auto"/>
              <w:bottom w:val="single" w:sz="2" w:space="0" w:color="auto"/>
              <w:right w:val="single" w:sz="2" w:space="0" w:color="auto"/>
            </w:tcBorders>
          </w:tcPr>
          <w:p w14:paraId="5FBA757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38A2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CE67DD" w14:textId="77777777" w:rsidR="00331868" w:rsidRDefault="00331868" w:rsidP="00AE3867">
            <w:pPr>
              <w:rPr>
                <w:rFonts w:ascii="Times New Roman" w:hAnsi="Times New Roman"/>
                <w:color w:val="000000"/>
              </w:rPr>
            </w:pPr>
          </w:p>
        </w:tc>
      </w:tr>
      <w:tr w:rsidR="00331868" w14:paraId="08A8082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110FDF2" w14:textId="77777777" w:rsidR="00331868" w:rsidRDefault="00331868" w:rsidP="00AE3867">
            <w:pPr>
              <w:rPr>
                <w:rFonts w:ascii="Times New Roman" w:hAnsi="Times New Roman"/>
                <w:color w:val="000000"/>
              </w:rPr>
            </w:pPr>
            <w:r>
              <w:rPr>
                <w:rFonts w:ascii="Times New Roman" w:hAnsi="Times New Roman"/>
                <w:b/>
                <w:color w:val="000000"/>
              </w:rPr>
              <w:t>serviceProvider</w:t>
            </w:r>
            <w:r>
              <w:rPr>
                <w:rFonts w:ascii="Times New Roman" w:hAnsi="Times New Roman"/>
                <w:color w:val="000000"/>
              </w:rPr>
              <w:t xml:space="preserve"> Organization</w:t>
            </w:r>
          </w:p>
          <w:p w14:paraId="03EAD036" w14:textId="77777777" w:rsidR="00331868" w:rsidRDefault="00331868" w:rsidP="00AE3867">
            <w:pPr>
              <w:rPr>
                <w:rFonts w:ascii="Times New Roman" w:hAnsi="Times New Roman"/>
                <w:color w:val="000000"/>
              </w:rPr>
            </w:pPr>
            <w:r>
              <w:rPr>
                <w:rFonts w:ascii="Times New Roman" w:hAnsi="Times New Roman"/>
                <w:color w:val="000000"/>
              </w:rPr>
              <w:t>Public</w:t>
            </w:r>
          </w:p>
          <w:p w14:paraId="624249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1B4281" w14:textId="77777777" w:rsidR="00331868" w:rsidRDefault="00331868" w:rsidP="00AE3867">
            <w:pPr>
              <w:rPr>
                <w:rFonts w:ascii="Times New Roman" w:hAnsi="Times New Roman"/>
                <w:color w:val="000000"/>
              </w:rPr>
            </w:pPr>
          </w:p>
          <w:p w14:paraId="44D31FF0" w14:textId="77777777" w:rsidR="00331868" w:rsidRDefault="00331868" w:rsidP="00AE3867">
            <w:pPr>
              <w:rPr>
                <w:rFonts w:ascii="Times New Roman" w:hAnsi="Times New Roman"/>
                <w:color w:val="000000"/>
              </w:rPr>
            </w:pPr>
          </w:p>
          <w:p w14:paraId="727D0231" w14:textId="77777777" w:rsidR="00331868" w:rsidRDefault="00331868" w:rsidP="00AE3867">
            <w:pPr>
              <w:rPr>
                <w:rFonts w:ascii="Times New Roman" w:hAnsi="Times New Roman"/>
                <w:color w:val="000000"/>
              </w:rPr>
            </w:pPr>
          </w:p>
          <w:p w14:paraId="40CA00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094FF65" w14:textId="77777777" w:rsidR="00331868" w:rsidRDefault="00331868" w:rsidP="00AE3867">
            <w:pPr>
              <w:rPr>
                <w:rFonts w:ascii="Times New Roman" w:hAnsi="Times New Roman"/>
                <w:color w:val="000000"/>
              </w:rPr>
            </w:pPr>
            <w:r>
              <w:rPr>
                <w:rFonts w:ascii="Times New Roman" w:hAnsi="Times New Roman"/>
                <w:color w:val="000000"/>
              </w:rPr>
              <w:t>Department or team providing care.</w:t>
            </w:r>
          </w:p>
        </w:tc>
        <w:tc>
          <w:tcPr>
            <w:tcW w:w="3060" w:type="dxa"/>
            <w:tcBorders>
              <w:top w:val="single" w:sz="2" w:space="0" w:color="auto"/>
              <w:left w:val="single" w:sz="2" w:space="0" w:color="auto"/>
              <w:bottom w:val="single" w:sz="2" w:space="0" w:color="auto"/>
              <w:right w:val="single" w:sz="2" w:space="0" w:color="auto"/>
            </w:tcBorders>
          </w:tcPr>
          <w:p w14:paraId="0F16877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E583F9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8C6FC0" w14:textId="77777777" w:rsidR="00331868" w:rsidRDefault="00331868" w:rsidP="00AE3867">
            <w:pPr>
              <w:rPr>
                <w:rFonts w:ascii="Times New Roman" w:hAnsi="Times New Roman"/>
                <w:color w:val="000000"/>
              </w:rPr>
            </w:pPr>
          </w:p>
        </w:tc>
      </w:tr>
      <w:tr w:rsidR="00331868" w14:paraId="1CB9E5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4E3748" w14:textId="77777777" w:rsidR="00331868" w:rsidRDefault="00331868" w:rsidP="00AE3867">
            <w:pPr>
              <w:rPr>
                <w:rFonts w:ascii="Times New Roman" w:hAnsi="Times New Roman"/>
                <w:color w:val="000000"/>
              </w:rPr>
            </w:pPr>
            <w:r>
              <w:rPr>
                <w:rFonts w:ascii="Times New Roman" w:hAnsi="Times New Roman"/>
                <w:b/>
                <w:color w:val="000000"/>
              </w:rPr>
              <w:t>serviceType</w:t>
            </w:r>
            <w:r>
              <w:rPr>
                <w:rFonts w:ascii="Times New Roman" w:hAnsi="Times New Roman"/>
                <w:color w:val="000000"/>
              </w:rPr>
              <w:t xml:space="preserve"> Code</w:t>
            </w:r>
          </w:p>
          <w:p w14:paraId="20ABA0F2" w14:textId="77777777" w:rsidR="00331868" w:rsidRDefault="00331868" w:rsidP="00AE3867">
            <w:pPr>
              <w:rPr>
                <w:rFonts w:ascii="Times New Roman" w:hAnsi="Times New Roman"/>
                <w:color w:val="000000"/>
              </w:rPr>
            </w:pPr>
            <w:r>
              <w:rPr>
                <w:rFonts w:ascii="Times New Roman" w:hAnsi="Times New Roman"/>
                <w:color w:val="000000"/>
              </w:rPr>
              <w:t>Public</w:t>
            </w:r>
          </w:p>
          <w:p w14:paraId="734A2AF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5E673E" w14:textId="77777777" w:rsidR="00331868" w:rsidRDefault="00331868" w:rsidP="00AE3867">
            <w:pPr>
              <w:rPr>
                <w:rFonts w:ascii="Times New Roman" w:hAnsi="Times New Roman"/>
                <w:color w:val="000000"/>
              </w:rPr>
            </w:pPr>
          </w:p>
          <w:p w14:paraId="63ABB3ED" w14:textId="77777777" w:rsidR="00331868" w:rsidRDefault="00331868" w:rsidP="00AE3867">
            <w:pPr>
              <w:rPr>
                <w:rFonts w:ascii="Times New Roman" w:hAnsi="Times New Roman"/>
                <w:color w:val="000000"/>
              </w:rPr>
            </w:pPr>
          </w:p>
          <w:p w14:paraId="4D22756C" w14:textId="77777777" w:rsidR="00331868" w:rsidRDefault="00331868" w:rsidP="00AE3867">
            <w:pPr>
              <w:rPr>
                <w:rFonts w:ascii="Times New Roman" w:hAnsi="Times New Roman"/>
                <w:color w:val="000000"/>
              </w:rPr>
            </w:pPr>
          </w:p>
          <w:p w14:paraId="3DFF806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EDFD43" w14:textId="77777777" w:rsidR="00331868" w:rsidRDefault="00331868" w:rsidP="00AE3867">
            <w:pPr>
              <w:rPr>
                <w:rFonts w:ascii="Times New Roman" w:hAnsi="Times New Roman"/>
                <w:color w:val="000000"/>
              </w:rPr>
            </w:pPr>
            <w:r>
              <w:rPr>
                <w:rFonts w:ascii="Times New Roman" w:hAnsi="Times New Roman"/>
                <w:color w:val="000000"/>
              </w:rPr>
              <w:t>The type of service provided during the encounter. For example, surgery, rehabilitation, annual physical exam</w:t>
            </w:r>
          </w:p>
        </w:tc>
        <w:tc>
          <w:tcPr>
            <w:tcW w:w="3060" w:type="dxa"/>
            <w:tcBorders>
              <w:top w:val="single" w:sz="2" w:space="0" w:color="auto"/>
              <w:left w:val="single" w:sz="2" w:space="0" w:color="auto"/>
              <w:bottom w:val="single" w:sz="2" w:space="0" w:color="auto"/>
              <w:right w:val="single" w:sz="2" w:space="0" w:color="auto"/>
            </w:tcBorders>
          </w:tcPr>
          <w:p w14:paraId="7E19A0E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3E5B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5526AF" w14:textId="77777777" w:rsidR="00331868" w:rsidRDefault="00331868" w:rsidP="00AE3867">
            <w:pPr>
              <w:rPr>
                <w:rFonts w:ascii="Times New Roman" w:hAnsi="Times New Roman"/>
                <w:color w:val="000000"/>
              </w:rPr>
            </w:pPr>
          </w:p>
        </w:tc>
      </w:tr>
    </w:tbl>
    <w:p w14:paraId="22A78A12" w14:textId="77777777" w:rsidR="00331868" w:rsidRDefault="00331868" w:rsidP="00331868">
      <w:pPr>
        <w:rPr>
          <w:rFonts w:ascii="Times New Roman" w:hAnsi="Times New Roman"/>
          <w:color w:val="000000"/>
        </w:rPr>
      </w:pPr>
    </w:p>
    <w:p w14:paraId="10688B17" w14:textId="77777777" w:rsidR="00331868" w:rsidRDefault="00331868" w:rsidP="00331868">
      <w:pPr>
        <w:pStyle w:val="Heading2"/>
        <w:rPr>
          <w:bCs/>
          <w:szCs w:val="24"/>
          <w:lang w:val="en-US"/>
        </w:rPr>
      </w:pPr>
      <w:bookmarkStart w:id="2408" w:name="_Toc383183341"/>
      <w:bookmarkStart w:id="2409" w:name="BKM_8C923CF3_C4AC_4CD1_A4B2_E8528A1FDD89"/>
      <w:r>
        <w:rPr>
          <w:bCs/>
          <w:szCs w:val="24"/>
          <w:lang w:val="en-US"/>
        </w:rPr>
        <w:t>EnteralFormula</w:t>
      </w:r>
      <w:bookmarkEnd w:id="2408"/>
    </w:p>
    <w:p w14:paraId="15ACADD3"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C954189" w14:textId="77777777" w:rsidR="00331868" w:rsidRDefault="00331868" w:rsidP="00331868">
      <w:pPr>
        <w:rPr>
          <w:rFonts w:ascii="Times New Roman" w:hAnsi="Times New Roman"/>
          <w:color w:val="000000"/>
        </w:rPr>
      </w:pPr>
    </w:p>
    <w:p w14:paraId="24FFDBFE" w14:textId="77777777" w:rsidR="00331868" w:rsidRDefault="00331868" w:rsidP="00331868">
      <w:r>
        <w:rPr>
          <w:rFonts w:ascii="Times New Roman" w:hAnsi="Times New Roman"/>
          <w:color w:val="000000"/>
        </w:rPr>
        <w:t xml:space="preserve">A way to provide food through a tube placed in the nose, mouth, the stomach, or the small intestine. </w:t>
      </w:r>
    </w:p>
    <w:p w14:paraId="06A77419" w14:textId="77777777" w:rsidR="00331868" w:rsidRDefault="00331868" w:rsidP="00331868">
      <w:pPr>
        <w:rPr>
          <w:rFonts w:ascii="Times New Roman" w:hAnsi="Times New Roman"/>
        </w:rPr>
      </w:pPr>
    </w:p>
    <w:p w14:paraId="611D87DF" w14:textId="77777777" w:rsidR="00331868" w:rsidRDefault="00331868" w:rsidP="00331868">
      <w:pPr>
        <w:rPr>
          <w:rFonts w:ascii="Times New Roman" w:hAnsi="Times New Roman"/>
        </w:rPr>
      </w:pPr>
    </w:p>
    <w:p w14:paraId="44F256F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272CDF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FFF439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D07CA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4ADE1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3821BB"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982013" w14:textId="77777777" w:rsidTr="00AE3867">
        <w:tc>
          <w:tcPr>
            <w:tcW w:w="2250" w:type="dxa"/>
            <w:tcBorders>
              <w:top w:val="single" w:sz="2" w:space="0" w:color="auto"/>
              <w:left w:val="single" w:sz="2" w:space="0" w:color="auto"/>
              <w:bottom w:val="single" w:sz="2" w:space="0" w:color="auto"/>
              <w:right w:val="single" w:sz="2" w:space="0" w:color="auto"/>
            </w:tcBorders>
          </w:tcPr>
          <w:p w14:paraId="2953433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A462BFB"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7112335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7A36F"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155C0A6" w14:textId="77777777" w:rsidR="00331868" w:rsidRDefault="00331868" w:rsidP="00AE3867">
            <w:pPr>
              <w:rPr>
                <w:rFonts w:ascii="Times New Roman" w:hAnsi="Times New Roman"/>
                <w:color w:val="000000"/>
              </w:rPr>
            </w:pPr>
            <w:r>
              <w:rPr>
                <w:rFonts w:ascii="Times New Roman" w:hAnsi="Times New Roman"/>
                <w:color w:val="000000"/>
              </w:rPr>
              <w:lastRenderedPageBreak/>
              <w:t>EnteralFormula</w:t>
            </w:r>
          </w:p>
          <w:p w14:paraId="01CC8C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F3CAF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1EAFA9" w14:textId="77777777" w:rsidR="00331868" w:rsidRDefault="00331868" w:rsidP="00AE3867">
            <w:pPr>
              <w:rPr>
                <w:rFonts w:ascii="Times New Roman" w:hAnsi="Times New Roman"/>
                <w:color w:val="000000"/>
              </w:rPr>
            </w:pPr>
            <w:r>
              <w:rPr>
                <w:rFonts w:ascii="Times New Roman" w:hAnsi="Times New Roman"/>
                <w:color w:val="000000"/>
              </w:rPr>
              <w:lastRenderedPageBreak/>
              <w:t>NutritionItem</w:t>
            </w:r>
          </w:p>
          <w:p w14:paraId="1245D3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BC3CEC0" w14:textId="77777777" w:rsidR="00331868" w:rsidRDefault="00331868" w:rsidP="00AE3867">
            <w:pPr>
              <w:rPr>
                <w:rFonts w:ascii="Times New Roman" w:hAnsi="Times New Roman"/>
                <w:color w:val="000000"/>
              </w:rPr>
            </w:pPr>
          </w:p>
          <w:p w14:paraId="41DF6E5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7B6362F3" w14:textId="77777777" w:rsidTr="00AE3867">
        <w:tc>
          <w:tcPr>
            <w:tcW w:w="2250" w:type="dxa"/>
            <w:tcBorders>
              <w:top w:val="single" w:sz="2" w:space="0" w:color="auto"/>
              <w:left w:val="single" w:sz="2" w:space="0" w:color="auto"/>
              <w:bottom w:val="single" w:sz="2" w:space="0" w:color="auto"/>
              <w:right w:val="single" w:sz="2" w:space="0" w:color="auto"/>
            </w:tcBorders>
          </w:tcPr>
          <w:p w14:paraId="6E133C0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72F31BE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81754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87C3BD1" w14:textId="77777777" w:rsidR="00331868" w:rsidRDefault="00331868" w:rsidP="00AE3867">
            <w:pPr>
              <w:rPr>
                <w:rFonts w:ascii="Times New Roman" w:hAnsi="Times New Roman"/>
                <w:color w:val="000000"/>
              </w:rPr>
            </w:pPr>
            <w:r>
              <w:rPr>
                <w:rFonts w:ascii="Times New Roman" w:hAnsi="Times New Roman"/>
                <w:color w:val="000000"/>
              </w:rPr>
              <w:t xml:space="preserve"> Public administration </w:t>
            </w:r>
          </w:p>
          <w:p w14:paraId="610FAED8" w14:textId="77777777" w:rsidR="00331868" w:rsidRDefault="00331868" w:rsidP="00AE3867">
            <w:pPr>
              <w:rPr>
                <w:rFonts w:ascii="Times New Roman" w:hAnsi="Times New Roman"/>
                <w:color w:val="000000"/>
              </w:rPr>
            </w:pPr>
            <w:r>
              <w:rPr>
                <w:rFonts w:ascii="Times New Roman" w:hAnsi="Times New Roman"/>
                <w:color w:val="000000"/>
              </w:rPr>
              <w:t>Dosage</w:t>
            </w:r>
          </w:p>
          <w:p w14:paraId="31B380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E4A9F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D457C6"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3037FB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EBC3762" w14:textId="77777777" w:rsidR="00331868" w:rsidRDefault="00331868" w:rsidP="00AE3867">
            <w:pPr>
              <w:rPr>
                <w:rFonts w:ascii="Times New Roman" w:hAnsi="Times New Roman"/>
                <w:color w:val="000000"/>
              </w:rPr>
            </w:pPr>
            <w:r>
              <w:rPr>
                <w:rFonts w:ascii="Times New Roman" w:hAnsi="Times New Roman"/>
                <w:color w:val="000000"/>
              </w:rPr>
              <w:t>Dosage and administration instructions for the enteral nutrition.</w:t>
            </w:r>
          </w:p>
          <w:p w14:paraId="45A58EC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D7EB61" w14:textId="77777777" w:rsidR="00331868" w:rsidRDefault="00331868" w:rsidP="00331868">
      <w:pPr>
        <w:rPr>
          <w:rFonts w:ascii="Times New Roman" w:hAnsi="Times New Roman"/>
          <w:color w:val="000000"/>
        </w:rPr>
      </w:pPr>
    </w:p>
    <w:p w14:paraId="2C6DBFA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6AE1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95F4F14"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2869761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0E39F80"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5BFE0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A4EF498" w14:textId="77777777" w:rsidR="00331868" w:rsidRDefault="00331868" w:rsidP="00AE3867">
            <w:pPr>
              <w:rPr>
                <w:rFonts w:ascii="Times New Roman" w:hAnsi="Times New Roman"/>
                <w:color w:val="000000"/>
              </w:rPr>
            </w:pPr>
            <w:r>
              <w:rPr>
                <w:rFonts w:ascii="Times New Roman" w:hAnsi="Times New Roman"/>
                <w:b/>
                <w:color w:val="000000"/>
              </w:rPr>
              <w:t>caloricDensity</w:t>
            </w:r>
            <w:r>
              <w:rPr>
                <w:rFonts w:ascii="Times New Roman" w:hAnsi="Times New Roman"/>
                <w:color w:val="000000"/>
              </w:rPr>
              <w:t xml:space="preserve"> Quantity</w:t>
            </w:r>
          </w:p>
          <w:p w14:paraId="120A1721" w14:textId="77777777" w:rsidR="00331868" w:rsidRDefault="00331868" w:rsidP="00AE3867">
            <w:pPr>
              <w:rPr>
                <w:rFonts w:ascii="Times New Roman" w:hAnsi="Times New Roman"/>
                <w:color w:val="000000"/>
              </w:rPr>
            </w:pPr>
            <w:r>
              <w:rPr>
                <w:rFonts w:ascii="Times New Roman" w:hAnsi="Times New Roman"/>
                <w:color w:val="000000"/>
              </w:rPr>
              <w:t>Public</w:t>
            </w:r>
          </w:p>
          <w:p w14:paraId="2826116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77649AC" w14:textId="77777777" w:rsidR="00331868" w:rsidRDefault="00331868" w:rsidP="00AE3867">
            <w:pPr>
              <w:rPr>
                <w:rFonts w:ascii="Times New Roman" w:hAnsi="Times New Roman"/>
                <w:color w:val="000000"/>
              </w:rPr>
            </w:pPr>
          </w:p>
          <w:p w14:paraId="6FF54098" w14:textId="77777777" w:rsidR="00331868" w:rsidRDefault="00331868" w:rsidP="00AE3867">
            <w:pPr>
              <w:rPr>
                <w:rFonts w:ascii="Times New Roman" w:hAnsi="Times New Roman"/>
                <w:color w:val="000000"/>
              </w:rPr>
            </w:pPr>
          </w:p>
          <w:p w14:paraId="2EBC03C0" w14:textId="77777777" w:rsidR="00331868" w:rsidRDefault="00331868" w:rsidP="00AE3867">
            <w:pPr>
              <w:rPr>
                <w:rFonts w:ascii="Times New Roman" w:hAnsi="Times New Roman"/>
                <w:color w:val="000000"/>
              </w:rPr>
            </w:pPr>
          </w:p>
          <w:p w14:paraId="7DE8B2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31097C5" w14:textId="77777777" w:rsidR="00331868" w:rsidRDefault="00331868" w:rsidP="00AE3867">
            <w:pPr>
              <w:rPr>
                <w:rFonts w:ascii="Times New Roman" w:hAnsi="Times New Roman"/>
                <w:color w:val="000000"/>
              </w:rPr>
            </w:pPr>
            <w:r>
              <w:rPr>
                <w:rFonts w:ascii="Times New Roman" w:hAnsi="Times New Roman"/>
                <w:color w:val="000000"/>
              </w:rPr>
              <w:t>An amount of calories per volume which identifies the type of formula.</w:t>
            </w:r>
          </w:p>
        </w:tc>
        <w:tc>
          <w:tcPr>
            <w:tcW w:w="3060" w:type="dxa"/>
            <w:tcBorders>
              <w:top w:val="single" w:sz="2" w:space="0" w:color="auto"/>
              <w:left w:val="single" w:sz="2" w:space="0" w:color="auto"/>
              <w:bottom w:val="single" w:sz="2" w:space="0" w:color="auto"/>
              <w:right w:val="single" w:sz="2" w:space="0" w:color="auto"/>
            </w:tcBorders>
          </w:tcPr>
          <w:p w14:paraId="0E9B3AB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27F8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C85D818" w14:textId="77777777" w:rsidR="00331868" w:rsidRDefault="00331868" w:rsidP="00AE3867">
            <w:pPr>
              <w:rPr>
                <w:rFonts w:ascii="Times New Roman" w:hAnsi="Times New Roman"/>
                <w:color w:val="000000"/>
              </w:rPr>
            </w:pPr>
          </w:p>
        </w:tc>
      </w:tr>
      <w:tr w:rsidR="00331868" w14:paraId="3F2867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D1512F3" w14:textId="77777777" w:rsidR="00331868" w:rsidRDefault="00331868" w:rsidP="00AE3867">
            <w:pPr>
              <w:rPr>
                <w:rFonts w:ascii="Times New Roman" w:hAnsi="Times New Roman"/>
                <w:color w:val="000000"/>
              </w:rPr>
            </w:pPr>
            <w:bookmarkStart w:id="2410" w:name="BKM_7C4F642A_B400_495C_8B0A_5BAF714ABCAF"/>
            <w:r>
              <w:rPr>
                <w:rFonts w:ascii="Times New Roman" w:hAnsi="Times New Roman"/>
                <w:b/>
                <w:color w:val="000000"/>
              </w:rPr>
              <w:t>product</w:t>
            </w:r>
            <w:r>
              <w:rPr>
                <w:rFonts w:ascii="Times New Roman" w:hAnsi="Times New Roman"/>
                <w:color w:val="000000"/>
              </w:rPr>
              <w:t xml:space="preserve"> NutritionProduct</w:t>
            </w:r>
          </w:p>
          <w:p w14:paraId="0C84DCCE" w14:textId="77777777" w:rsidR="00331868" w:rsidRDefault="00331868" w:rsidP="00AE3867">
            <w:pPr>
              <w:rPr>
                <w:rFonts w:ascii="Times New Roman" w:hAnsi="Times New Roman"/>
                <w:color w:val="000000"/>
              </w:rPr>
            </w:pPr>
            <w:r>
              <w:rPr>
                <w:rFonts w:ascii="Times New Roman" w:hAnsi="Times New Roman"/>
                <w:color w:val="000000"/>
              </w:rPr>
              <w:t>Public</w:t>
            </w:r>
          </w:p>
          <w:p w14:paraId="60178D3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919B01" w14:textId="77777777" w:rsidR="00331868" w:rsidRDefault="00331868" w:rsidP="00AE3867">
            <w:pPr>
              <w:rPr>
                <w:rFonts w:ascii="Times New Roman" w:hAnsi="Times New Roman"/>
                <w:color w:val="000000"/>
              </w:rPr>
            </w:pPr>
          </w:p>
          <w:p w14:paraId="26F419EE" w14:textId="77777777" w:rsidR="00331868" w:rsidRDefault="00331868" w:rsidP="00AE3867">
            <w:pPr>
              <w:rPr>
                <w:rFonts w:ascii="Times New Roman" w:hAnsi="Times New Roman"/>
                <w:color w:val="000000"/>
              </w:rPr>
            </w:pPr>
          </w:p>
          <w:p w14:paraId="7D938B83" w14:textId="77777777" w:rsidR="00331868" w:rsidRDefault="00331868" w:rsidP="00AE3867">
            <w:pPr>
              <w:rPr>
                <w:rFonts w:ascii="Times New Roman" w:hAnsi="Times New Roman"/>
                <w:color w:val="000000"/>
              </w:rPr>
            </w:pPr>
          </w:p>
          <w:p w14:paraId="205C1F7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92F1FD3" w14:textId="77777777" w:rsidR="00331868" w:rsidRDefault="00331868" w:rsidP="00AE3867">
            <w:pPr>
              <w:rPr>
                <w:rFonts w:ascii="Times New Roman" w:hAnsi="Times New Roman"/>
                <w:color w:val="000000"/>
              </w:rPr>
            </w:pPr>
            <w:r>
              <w:rPr>
                <w:rFonts w:ascii="Times New Roman" w:hAnsi="Times New Roman"/>
                <w:color w:val="000000"/>
              </w:rPr>
              <w:t>The nutritional product to be administered</w:t>
            </w:r>
          </w:p>
        </w:tc>
        <w:tc>
          <w:tcPr>
            <w:tcW w:w="3060" w:type="dxa"/>
            <w:tcBorders>
              <w:top w:val="single" w:sz="2" w:space="0" w:color="auto"/>
              <w:left w:val="single" w:sz="2" w:space="0" w:color="auto"/>
              <w:bottom w:val="single" w:sz="2" w:space="0" w:color="auto"/>
              <w:right w:val="single" w:sz="2" w:space="0" w:color="auto"/>
            </w:tcBorders>
          </w:tcPr>
          <w:p w14:paraId="6FE4991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FD23DC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F99ED11" w14:textId="77777777" w:rsidR="00331868" w:rsidRDefault="00331868" w:rsidP="00AE3867">
            <w:pPr>
              <w:rPr>
                <w:rFonts w:ascii="Times New Roman" w:hAnsi="Times New Roman"/>
                <w:color w:val="000000"/>
              </w:rPr>
            </w:pPr>
          </w:p>
        </w:tc>
        <w:bookmarkEnd w:id="2410"/>
      </w:tr>
      <w:bookmarkEnd w:id="2409"/>
    </w:tbl>
    <w:p w14:paraId="0C255617" w14:textId="77777777" w:rsidR="00331868" w:rsidRDefault="00331868" w:rsidP="00331868">
      <w:pPr>
        <w:rPr>
          <w:rFonts w:ascii="Times New Roman" w:hAnsi="Times New Roman"/>
          <w:color w:val="000000"/>
        </w:rPr>
      </w:pPr>
    </w:p>
    <w:p w14:paraId="0F646ACE" w14:textId="77777777" w:rsidR="00331868" w:rsidRDefault="00331868" w:rsidP="00331868">
      <w:pPr>
        <w:pStyle w:val="Heading2"/>
        <w:rPr>
          <w:bCs/>
          <w:szCs w:val="24"/>
          <w:lang w:val="en-US"/>
        </w:rPr>
      </w:pPr>
      <w:bookmarkStart w:id="2411" w:name="_Toc383183342"/>
      <w:bookmarkStart w:id="2412" w:name="BKM_FD12A881_F882_4E1E_92D1_6F5A6BC36970"/>
      <w:r>
        <w:rPr>
          <w:bCs/>
          <w:szCs w:val="24"/>
          <w:lang w:val="en-US"/>
        </w:rPr>
        <w:t>Entity</w:t>
      </w:r>
      <w:bookmarkEnd w:id="2411"/>
    </w:p>
    <w:p w14:paraId="1A62080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DDAA7F2" w14:textId="77777777" w:rsidR="00331868" w:rsidRDefault="00331868" w:rsidP="00331868">
      <w:pPr>
        <w:rPr>
          <w:rFonts w:ascii="Times New Roman" w:hAnsi="Times New Roman"/>
          <w:color w:val="000000"/>
        </w:rPr>
      </w:pPr>
    </w:p>
    <w:p w14:paraId="0869B99F" w14:textId="77777777" w:rsidR="00331868" w:rsidRDefault="00331868" w:rsidP="00331868">
      <w:r>
        <w:rPr>
          <w:rFonts w:ascii="Times New Roman" w:hAnsi="Times New Roman"/>
          <w:color w:val="000000"/>
        </w:rPr>
        <w:t>An entity is something that has a distinct existence. It can participate in the creation or consumption of patient data and communications.</w:t>
      </w:r>
    </w:p>
    <w:p w14:paraId="5B02BFE8" w14:textId="77777777" w:rsidR="00331868" w:rsidRDefault="00331868" w:rsidP="00331868">
      <w:pPr>
        <w:rPr>
          <w:rFonts w:ascii="Times New Roman" w:hAnsi="Times New Roman"/>
        </w:rPr>
      </w:pPr>
    </w:p>
    <w:p w14:paraId="13891B80" w14:textId="77777777" w:rsidR="00331868" w:rsidRDefault="00331868" w:rsidP="00331868">
      <w:pPr>
        <w:rPr>
          <w:rFonts w:ascii="Times New Roman" w:hAnsi="Times New Roman"/>
        </w:rPr>
      </w:pPr>
    </w:p>
    <w:p w14:paraId="0DF0A66A"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AC08ACA"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42CEAB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35C0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B29D3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EB2C1C5"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14A269E" w14:textId="77777777" w:rsidTr="00AE3867">
        <w:tc>
          <w:tcPr>
            <w:tcW w:w="2250" w:type="dxa"/>
            <w:tcBorders>
              <w:top w:val="single" w:sz="2" w:space="0" w:color="auto"/>
              <w:left w:val="single" w:sz="2" w:space="0" w:color="auto"/>
              <w:bottom w:val="single" w:sz="2" w:space="0" w:color="auto"/>
              <w:right w:val="single" w:sz="2" w:space="0" w:color="auto"/>
            </w:tcBorders>
          </w:tcPr>
          <w:p w14:paraId="77995A9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366D8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1510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2C1E5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941937" w14:textId="77777777" w:rsidR="00331868" w:rsidRDefault="00331868" w:rsidP="00AE3867">
            <w:pPr>
              <w:rPr>
                <w:rFonts w:ascii="Times New Roman" w:hAnsi="Times New Roman"/>
                <w:color w:val="000000"/>
              </w:rPr>
            </w:pPr>
            <w:r>
              <w:rPr>
                <w:rFonts w:ascii="Times New Roman" w:hAnsi="Times New Roman"/>
                <w:color w:val="000000"/>
              </w:rPr>
              <w:t>Device</w:t>
            </w:r>
          </w:p>
          <w:p w14:paraId="52981C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8102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4B5DEB" w14:textId="77777777" w:rsidR="00331868" w:rsidRDefault="00331868" w:rsidP="00AE3867">
            <w:pPr>
              <w:rPr>
                <w:rFonts w:ascii="Times New Roman" w:hAnsi="Times New Roman"/>
                <w:color w:val="000000"/>
              </w:rPr>
            </w:pPr>
            <w:r>
              <w:rPr>
                <w:rFonts w:ascii="Times New Roman" w:hAnsi="Times New Roman"/>
                <w:color w:val="000000"/>
              </w:rPr>
              <w:t>Entity</w:t>
            </w:r>
          </w:p>
          <w:p w14:paraId="465EEEE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2FF7798" w14:textId="77777777" w:rsidR="00331868" w:rsidRDefault="00331868" w:rsidP="00AE3867">
            <w:pPr>
              <w:rPr>
                <w:rFonts w:ascii="Times New Roman" w:hAnsi="Times New Roman"/>
                <w:color w:val="000000"/>
              </w:rPr>
            </w:pPr>
          </w:p>
          <w:p w14:paraId="5D9BE9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172478" w14:textId="77777777" w:rsidTr="00AE3867">
        <w:tc>
          <w:tcPr>
            <w:tcW w:w="2250" w:type="dxa"/>
            <w:tcBorders>
              <w:top w:val="single" w:sz="2" w:space="0" w:color="auto"/>
              <w:left w:val="single" w:sz="2" w:space="0" w:color="auto"/>
              <w:bottom w:val="single" w:sz="2" w:space="0" w:color="auto"/>
              <w:right w:val="single" w:sz="2" w:space="0" w:color="auto"/>
            </w:tcBorders>
          </w:tcPr>
          <w:p w14:paraId="54B860A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05FC32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4CF622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2F52C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2BD5096" w14:textId="77777777" w:rsidR="00331868" w:rsidRDefault="00331868" w:rsidP="00AE3867">
            <w:pPr>
              <w:rPr>
                <w:rFonts w:ascii="Times New Roman" w:hAnsi="Times New Roman"/>
                <w:color w:val="000000"/>
              </w:rPr>
            </w:pPr>
            <w:r>
              <w:rPr>
                <w:rFonts w:ascii="Times New Roman" w:hAnsi="Times New Roman"/>
                <w:color w:val="000000"/>
              </w:rPr>
              <w:t>Organization</w:t>
            </w:r>
          </w:p>
          <w:p w14:paraId="13C964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01802A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2BAAB9" w14:textId="77777777" w:rsidR="00331868" w:rsidRDefault="00331868" w:rsidP="00AE3867">
            <w:pPr>
              <w:rPr>
                <w:rFonts w:ascii="Times New Roman" w:hAnsi="Times New Roman"/>
                <w:color w:val="000000"/>
              </w:rPr>
            </w:pPr>
            <w:r>
              <w:rPr>
                <w:rFonts w:ascii="Times New Roman" w:hAnsi="Times New Roman"/>
                <w:color w:val="000000"/>
              </w:rPr>
              <w:t>Entity</w:t>
            </w:r>
          </w:p>
          <w:p w14:paraId="3A4149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9C93B8" w14:textId="77777777" w:rsidR="00331868" w:rsidRDefault="00331868" w:rsidP="00AE3867">
            <w:pPr>
              <w:rPr>
                <w:rFonts w:ascii="Times New Roman" w:hAnsi="Times New Roman"/>
                <w:color w:val="000000"/>
              </w:rPr>
            </w:pPr>
          </w:p>
          <w:p w14:paraId="12DC0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BE91D7E" w14:textId="77777777" w:rsidTr="00AE3867">
        <w:tc>
          <w:tcPr>
            <w:tcW w:w="2250" w:type="dxa"/>
            <w:tcBorders>
              <w:top w:val="single" w:sz="2" w:space="0" w:color="auto"/>
              <w:left w:val="single" w:sz="2" w:space="0" w:color="auto"/>
              <w:bottom w:val="single" w:sz="2" w:space="0" w:color="auto"/>
              <w:right w:val="single" w:sz="2" w:space="0" w:color="auto"/>
            </w:tcBorders>
          </w:tcPr>
          <w:p w14:paraId="1BDED6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ED119F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6DE4DE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5F9F10"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66043A" w14:textId="77777777" w:rsidR="00331868" w:rsidRDefault="00331868" w:rsidP="00AE3867">
            <w:pPr>
              <w:rPr>
                <w:rFonts w:ascii="Times New Roman" w:hAnsi="Times New Roman"/>
                <w:color w:val="000000"/>
              </w:rPr>
            </w:pPr>
            <w:r>
              <w:rPr>
                <w:rFonts w:ascii="Times New Roman" w:hAnsi="Times New Roman"/>
                <w:color w:val="000000"/>
              </w:rPr>
              <w:lastRenderedPageBreak/>
              <w:t>Person</w:t>
            </w:r>
          </w:p>
          <w:p w14:paraId="18BCEF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3419CB3"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25551F" w14:textId="77777777" w:rsidR="00331868" w:rsidRDefault="00331868" w:rsidP="00AE3867">
            <w:pPr>
              <w:rPr>
                <w:rFonts w:ascii="Times New Roman" w:hAnsi="Times New Roman"/>
                <w:color w:val="000000"/>
              </w:rPr>
            </w:pPr>
            <w:r>
              <w:rPr>
                <w:rFonts w:ascii="Times New Roman" w:hAnsi="Times New Roman"/>
                <w:color w:val="000000"/>
              </w:rPr>
              <w:lastRenderedPageBreak/>
              <w:t>Entity</w:t>
            </w:r>
          </w:p>
          <w:p w14:paraId="5E3F54C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A48AA5" w14:textId="77777777" w:rsidR="00331868" w:rsidRDefault="00331868" w:rsidP="00AE3867">
            <w:pPr>
              <w:rPr>
                <w:rFonts w:ascii="Times New Roman" w:hAnsi="Times New Roman"/>
                <w:color w:val="000000"/>
              </w:rPr>
            </w:pPr>
          </w:p>
          <w:p w14:paraId="4967BDC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7838FDF" w14:textId="77777777" w:rsidTr="00AE3867">
        <w:tc>
          <w:tcPr>
            <w:tcW w:w="2250" w:type="dxa"/>
            <w:tcBorders>
              <w:top w:val="single" w:sz="2" w:space="0" w:color="auto"/>
              <w:left w:val="single" w:sz="2" w:space="0" w:color="auto"/>
              <w:bottom w:val="single" w:sz="2" w:space="0" w:color="auto"/>
              <w:right w:val="single" w:sz="2" w:space="0" w:color="auto"/>
            </w:tcBorders>
          </w:tcPr>
          <w:p w14:paraId="291D313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5FF58E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A5D33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48C1627" w14:textId="77777777" w:rsidR="00331868" w:rsidRDefault="00331868" w:rsidP="00AE3867">
            <w:pPr>
              <w:rPr>
                <w:rFonts w:ascii="Times New Roman" w:hAnsi="Times New Roman"/>
                <w:color w:val="000000"/>
              </w:rPr>
            </w:pPr>
            <w:r>
              <w:rPr>
                <w:rFonts w:ascii="Times New Roman" w:hAnsi="Times New Roman"/>
                <w:color w:val="000000"/>
              </w:rPr>
              <w:t xml:space="preserve"> Public characteristic </w:t>
            </w:r>
          </w:p>
          <w:p w14:paraId="5D3A994D" w14:textId="77777777" w:rsidR="00331868" w:rsidRDefault="00331868" w:rsidP="00AE3867">
            <w:pPr>
              <w:rPr>
                <w:rFonts w:ascii="Times New Roman" w:hAnsi="Times New Roman"/>
                <w:color w:val="000000"/>
              </w:rPr>
            </w:pPr>
            <w:r>
              <w:rPr>
                <w:rFonts w:ascii="Times New Roman" w:hAnsi="Times New Roman"/>
                <w:color w:val="000000"/>
              </w:rPr>
              <w:t>EntityCharacteristic</w:t>
            </w:r>
          </w:p>
          <w:p w14:paraId="2C1815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00E39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274E33" w14:textId="77777777" w:rsidR="00331868" w:rsidRDefault="00331868" w:rsidP="00AE3867">
            <w:pPr>
              <w:rPr>
                <w:rFonts w:ascii="Times New Roman" w:hAnsi="Times New Roman"/>
                <w:color w:val="000000"/>
              </w:rPr>
            </w:pPr>
            <w:r>
              <w:rPr>
                <w:rFonts w:ascii="Times New Roman" w:hAnsi="Times New Roman"/>
                <w:color w:val="000000"/>
              </w:rPr>
              <w:t>Entity</w:t>
            </w:r>
          </w:p>
          <w:p w14:paraId="32EFE58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452E35" w14:textId="77777777" w:rsidR="00331868" w:rsidRDefault="00331868" w:rsidP="00AE3867">
            <w:pPr>
              <w:rPr>
                <w:rFonts w:ascii="Times New Roman" w:hAnsi="Times New Roman"/>
                <w:color w:val="000000"/>
              </w:rPr>
            </w:pPr>
            <w:r>
              <w:rPr>
                <w:rFonts w:ascii="Times New Roman" w:hAnsi="Times New Roman"/>
                <w:color w:val="000000"/>
              </w:rPr>
              <w:t>The characteristics of this entity.</w:t>
            </w:r>
          </w:p>
          <w:p w14:paraId="510A69A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412"/>
    </w:tbl>
    <w:p w14:paraId="2D3328F1" w14:textId="77777777" w:rsidR="00331868" w:rsidRDefault="00331868" w:rsidP="00331868">
      <w:pPr>
        <w:rPr>
          <w:rFonts w:ascii="Times New Roman" w:hAnsi="Times New Roman"/>
          <w:color w:val="000000"/>
        </w:rPr>
      </w:pPr>
    </w:p>
    <w:p w14:paraId="1EB6719B" w14:textId="77777777" w:rsidR="00331868" w:rsidRDefault="00331868" w:rsidP="00331868">
      <w:pPr>
        <w:pStyle w:val="Heading2"/>
        <w:rPr>
          <w:bCs/>
          <w:szCs w:val="24"/>
          <w:lang w:val="en-US"/>
        </w:rPr>
      </w:pPr>
      <w:bookmarkStart w:id="2413" w:name="_Toc383183343"/>
      <w:r>
        <w:rPr>
          <w:bCs/>
          <w:szCs w:val="24"/>
          <w:lang w:val="en-US"/>
        </w:rPr>
        <w:t>FamilyHistoryDescriptor</w:t>
      </w:r>
      <w:bookmarkEnd w:id="2413"/>
    </w:p>
    <w:p w14:paraId="583108C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6C2B4A81" w14:textId="77777777" w:rsidR="00331868" w:rsidRDefault="00331868" w:rsidP="00331868">
      <w:pPr>
        <w:rPr>
          <w:rFonts w:ascii="Times New Roman" w:hAnsi="Times New Roman"/>
          <w:color w:val="000000"/>
        </w:rPr>
      </w:pPr>
    </w:p>
    <w:p w14:paraId="53D6333E" w14:textId="77777777" w:rsidR="00331868" w:rsidRDefault="00331868" w:rsidP="00331868">
      <w:pPr>
        <w:rPr>
          <w:rFonts w:ascii="Times New Roman" w:hAnsi="Times New Roman"/>
          <w:color w:val="000000"/>
        </w:rPr>
      </w:pPr>
      <w:r>
        <w:rPr>
          <w:rFonts w:ascii="Times New Roman" w:hAnsi="Times New Roman"/>
          <w:color w:val="000000"/>
        </w:rPr>
        <w:t>Significant health event or condition for people related to the subject, relevant in the context of care for the subject.</w:t>
      </w:r>
    </w:p>
    <w:p w14:paraId="5B78BF71" w14:textId="77777777" w:rsidR="00331868" w:rsidRDefault="00331868" w:rsidP="00331868">
      <w:pPr>
        <w:rPr>
          <w:rFonts w:ascii="Times New Roman" w:hAnsi="Times New Roman"/>
          <w:color w:val="000000"/>
        </w:rPr>
      </w:pPr>
    </w:p>
    <w:p w14:paraId="42553DCC" w14:textId="77777777" w:rsidR="00331868" w:rsidRDefault="00331868" w:rsidP="00331868">
      <w:r>
        <w:rPr>
          <w:rFonts w:ascii="Times New Roman" w:hAnsi="Times New Roman"/>
          <w:color w:val="000000"/>
        </w:rPr>
        <w:t>This information can be known to different levels of accuracy. Sometimes the exact condition ('asthma') is known, and sometimes it is less precise ('some sort of cancer'). Equally, sometimes the person can be identified ('my aunt agatha') and sometimes all that is known is that the person was an uncle.</w:t>
      </w:r>
    </w:p>
    <w:p w14:paraId="5B309C97" w14:textId="77777777" w:rsidR="00331868" w:rsidRDefault="00331868" w:rsidP="00331868">
      <w:pPr>
        <w:rPr>
          <w:rFonts w:ascii="Times New Roman" w:hAnsi="Times New Roman"/>
        </w:rPr>
      </w:pPr>
    </w:p>
    <w:p w14:paraId="72F432C1" w14:textId="77777777" w:rsidR="00331868" w:rsidRDefault="00331868" w:rsidP="00331868">
      <w:pPr>
        <w:rPr>
          <w:rFonts w:ascii="Times New Roman" w:hAnsi="Times New Roman"/>
        </w:rPr>
      </w:pPr>
    </w:p>
    <w:p w14:paraId="1D4C178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6431FD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B2EF11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2E45D9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DE7605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066E3F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C3445D3" w14:textId="77777777" w:rsidTr="00AE3867">
        <w:tc>
          <w:tcPr>
            <w:tcW w:w="2250" w:type="dxa"/>
            <w:tcBorders>
              <w:top w:val="single" w:sz="2" w:space="0" w:color="auto"/>
              <w:left w:val="single" w:sz="2" w:space="0" w:color="auto"/>
              <w:bottom w:val="single" w:sz="2" w:space="0" w:color="auto"/>
              <w:right w:val="single" w:sz="2" w:space="0" w:color="auto"/>
            </w:tcBorders>
          </w:tcPr>
          <w:p w14:paraId="782A4B8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08FF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FC02F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ADCDF8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771B8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267BE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0FE07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751818"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32A49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84FCC69" w14:textId="77777777" w:rsidR="00331868" w:rsidRDefault="00331868" w:rsidP="00AE3867">
            <w:pPr>
              <w:rPr>
                <w:rFonts w:ascii="Times New Roman" w:hAnsi="Times New Roman"/>
                <w:color w:val="000000"/>
              </w:rPr>
            </w:pPr>
          </w:p>
          <w:p w14:paraId="5861D4F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675AED8" w14:textId="77777777" w:rsidTr="00AE3867">
        <w:tc>
          <w:tcPr>
            <w:tcW w:w="2250" w:type="dxa"/>
            <w:tcBorders>
              <w:top w:val="single" w:sz="2" w:space="0" w:color="auto"/>
              <w:left w:val="single" w:sz="2" w:space="0" w:color="auto"/>
              <w:bottom w:val="single" w:sz="2" w:space="0" w:color="auto"/>
              <w:right w:val="single" w:sz="2" w:space="0" w:color="auto"/>
            </w:tcBorders>
          </w:tcPr>
          <w:p w14:paraId="3C6782A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0CE43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B9BE2C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56D89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C0B1FC" w14:textId="77777777" w:rsidR="00331868" w:rsidRDefault="00331868" w:rsidP="00AE3867">
            <w:pPr>
              <w:rPr>
                <w:rFonts w:ascii="Times New Roman" w:hAnsi="Times New Roman"/>
                <w:color w:val="000000"/>
              </w:rPr>
            </w:pPr>
            <w:r>
              <w:rPr>
                <w:rFonts w:ascii="Times New Roman" w:hAnsi="Times New Roman"/>
                <w:color w:val="000000"/>
              </w:rPr>
              <w:t>FamilyHistoryConditionPresent</w:t>
            </w:r>
          </w:p>
          <w:p w14:paraId="0778FE2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7BB879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4CBE9D"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B3946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63E823" w14:textId="77777777" w:rsidR="00331868" w:rsidRDefault="00331868" w:rsidP="00AE3867">
            <w:pPr>
              <w:rPr>
                <w:rFonts w:ascii="Times New Roman" w:hAnsi="Times New Roman"/>
                <w:color w:val="000000"/>
              </w:rPr>
            </w:pPr>
          </w:p>
          <w:p w14:paraId="36CD8B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6F7882" w14:textId="77777777" w:rsidTr="00AE3867">
        <w:tc>
          <w:tcPr>
            <w:tcW w:w="2250" w:type="dxa"/>
            <w:tcBorders>
              <w:top w:val="single" w:sz="2" w:space="0" w:color="auto"/>
              <w:left w:val="single" w:sz="2" w:space="0" w:color="auto"/>
              <w:bottom w:val="single" w:sz="2" w:space="0" w:color="auto"/>
              <w:right w:val="single" w:sz="2" w:space="0" w:color="auto"/>
            </w:tcBorders>
          </w:tcPr>
          <w:p w14:paraId="6BC1534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2A3ED0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5CA297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7A4E1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7ABBBF" w14:textId="77777777" w:rsidR="00331868" w:rsidRDefault="00331868" w:rsidP="00AE3867">
            <w:pPr>
              <w:rPr>
                <w:rFonts w:ascii="Times New Roman" w:hAnsi="Times New Roman"/>
                <w:color w:val="000000"/>
              </w:rPr>
            </w:pPr>
            <w:r>
              <w:rPr>
                <w:rFonts w:ascii="Times New Roman" w:hAnsi="Times New Roman"/>
                <w:color w:val="000000"/>
              </w:rPr>
              <w:t>FamilyHistoryConditionUnknown</w:t>
            </w:r>
          </w:p>
          <w:p w14:paraId="0E8179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0C2D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44DBEC"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3AB5C2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E62EB4" w14:textId="77777777" w:rsidR="00331868" w:rsidRDefault="00331868" w:rsidP="00AE3867">
            <w:pPr>
              <w:rPr>
                <w:rFonts w:ascii="Times New Roman" w:hAnsi="Times New Roman"/>
                <w:color w:val="000000"/>
              </w:rPr>
            </w:pPr>
          </w:p>
          <w:p w14:paraId="3E9A95B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BE5E0D" w14:textId="77777777" w:rsidTr="00AE3867">
        <w:tc>
          <w:tcPr>
            <w:tcW w:w="2250" w:type="dxa"/>
            <w:tcBorders>
              <w:top w:val="single" w:sz="2" w:space="0" w:color="auto"/>
              <w:left w:val="single" w:sz="2" w:space="0" w:color="auto"/>
              <w:bottom w:val="single" w:sz="2" w:space="0" w:color="auto"/>
              <w:right w:val="single" w:sz="2" w:space="0" w:color="auto"/>
            </w:tcBorders>
          </w:tcPr>
          <w:p w14:paraId="0E6EEEF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0D1539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8193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03FA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9AB8CD" w14:textId="77777777" w:rsidR="00331868" w:rsidRDefault="00331868" w:rsidP="00AE3867">
            <w:pPr>
              <w:rPr>
                <w:rFonts w:ascii="Times New Roman" w:hAnsi="Times New Roman"/>
                <w:color w:val="000000"/>
              </w:rPr>
            </w:pPr>
            <w:r>
              <w:rPr>
                <w:rFonts w:ascii="Times New Roman" w:hAnsi="Times New Roman"/>
                <w:color w:val="000000"/>
              </w:rPr>
              <w:t>FamilyHistoryConditionAbsent</w:t>
            </w:r>
          </w:p>
          <w:p w14:paraId="34B072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021C2D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A3CA1BF"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63160F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4E35CE" w14:textId="77777777" w:rsidR="00331868" w:rsidRDefault="00331868" w:rsidP="00AE3867">
            <w:pPr>
              <w:rPr>
                <w:rFonts w:ascii="Times New Roman" w:hAnsi="Times New Roman"/>
                <w:color w:val="000000"/>
              </w:rPr>
            </w:pPr>
          </w:p>
          <w:p w14:paraId="3373061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2AF88E" w14:textId="77777777" w:rsidR="00331868" w:rsidRDefault="00331868" w:rsidP="00331868">
      <w:pPr>
        <w:rPr>
          <w:rFonts w:ascii="Times New Roman" w:hAnsi="Times New Roman"/>
          <w:color w:val="000000"/>
        </w:rPr>
      </w:pPr>
    </w:p>
    <w:p w14:paraId="338E45A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5152CD5"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4126730"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10D88A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F3F93C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E4975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65D034" w14:textId="77777777" w:rsidR="00331868" w:rsidRDefault="00331868" w:rsidP="00AE3867">
            <w:pPr>
              <w:rPr>
                <w:rFonts w:ascii="Times New Roman" w:hAnsi="Times New Roman"/>
                <w:color w:val="000000"/>
              </w:rPr>
            </w:pPr>
            <w:r>
              <w:rPr>
                <w:rFonts w:ascii="Times New Roman" w:hAnsi="Times New Roman"/>
                <w:b/>
                <w:color w:val="000000"/>
              </w:rPr>
              <w:t>condition</w:t>
            </w:r>
            <w:r>
              <w:rPr>
                <w:rFonts w:ascii="Times New Roman" w:hAnsi="Times New Roman"/>
                <w:color w:val="000000"/>
              </w:rPr>
              <w:t xml:space="preserve"> Code</w:t>
            </w:r>
          </w:p>
          <w:p w14:paraId="54F13926" w14:textId="77777777" w:rsidR="00331868" w:rsidRDefault="00331868" w:rsidP="00AE3867">
            <w:pPr>
              <w:rPr>
                <w:rFonts w:ascii="Times New Roman" w:hAnsi="Times New Roman"/>
                <w:color w:val="000000"/>
              </w:rPr>
            </w:pPr>
            <w:r>
              <w:rPr>
                <w:rFonts w:ascii="Times New Roman" w:hAnsi="Times New Roman"/>
                <w:color w:val="000000"/>
              </w:rPr>
              <w:t>Public</w:t>
            </w:r>
          </w:p>
          <w:p w14:paraId="452A53F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E46A40" w14:textId="77777777" w:rsidR="00331868" w:rsidRDefault="00331868" w:rsidP="00AE3867">
            <w:pPr>
              <w:rPr>
                <w:rFonts w:ascii="Times New Roman" w:hAnsi="Times New Roman"/>
                <w:color w:val="000000"/>
              </w:rPr>
            </w:pPr>
          </w:p>
          <w:p w14:paraId="6CCCD737" w14:textId="77777777" w:rsidR="00331868" w:rsidRDefault="00331868" w:rsidP="00AE3867">
            <w:pPr>
              <w:rPr>
                <w:rFonts w:ascii="Times New Roman" w:hAnsi="Times New Roman"/>
                <w:color w:val="000000"/>
              </w:rPr>
            </w:pPr>
          </w:p>
          <w:p w14:paraId="09693B24" w14:textId="77777777" w:rsidR="00331868" w:rsidRDefault="00331868" w:rsidP="00AE3867">
            <w:pPr>
              <w:rPr>
                <w:rFonts w:ascii="Times New Roman" w:hAnsi="Times New Roman"/>
                <w:color w:val="000000"/>
              </w:rPr>
            </w:pPr>
          </w:p>
          <w:p w14:paraId="250E85C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92E275D" w14:textId="77777777" w:rsidR="00331868" w:rsidRDefault="00331868" w:rsidP="00AE3867">
            <w:pPr>
              <w:rPr>
                <w:rFonts w:ascii="Times New Roman" w:hAnsi="Times New Roman"/>
                <w:color w:val="000000"/>
              </w:rPr>
            </w:pPr>
            <w:r>
              <w:rPr>
                <w:rFonts w:ascii="Times New Roman" w:hAnsi="Times New Roman"/>
                <w:color w:val="000000"/>
              </w:rPr>
              <w:t>Condition that the related person had.</w:t>
            </w:r>
          </w:p>
        </w:tc>
        <w:tc>
          <w:tcPr>
            <w:tcW w:w="3060" w:type="dxa"/>
            <w:tcBorders>
              <w:top w:val="single" w:sz="2" w:space="0" w:color="auto"/>
              <w:left w:val="single" w:sz="2" w:space="0" w:color="auto"/>
              <w:bottom w:val="single" w:sz="2" w:space="0" w:color="auto"/>
              <w:right w:val="single" w:sz="2" w:space="0" w:color="auto"/>
            </w:tcBorders>
          </w:tcPr>
          <w:p w14:paraId="3AA8E3F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C3F4C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66EAC6" w14:textId="77777777" w:rsidR="00331868" w:rsidRDefault="00331868" w:rsidP="00AE3867">
            <w:pPr>
              <w:rPr>
                <w:rFonts w:ascii="Times New Roman" w:hAnsi="Times New Roman"/>
                <w:color w:val="000000"/>
              </w:rPr>
            </w:pPr>
          </w:p>
        </w:tc>
      </w:tr>
      <w:tr w:rsidR="00331868" w14:paraId="551F797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388147" w14:textId="77777777" w:rsidR="00331868" w:rsidRDefault="00331868" w:rsidP="00AE3867">
            <w:pPr>
              <w:rPr>
                <w:rFonts w:ascii="Times New Roman" w:hAnsi="Times New Roman"/>
                <w:color w:val="000000"/>
              </w:rPr>
            </w:pPr>
            <w:r>
              <w:rPr>
                <w:rFonts w:ascii="Times New Roman" w:hAnsi="Times New Roman"/>
                <w:b/>
                <w:color w:val="000000"/>
              </w:rPr>
              <w:t>deceasedAge</w:t>
            </w:r>
            <w:r>
              <w:rPr>
                <w:rFonts w:ascii="Times New Roman" w:hAnsi="Times New Roman"/>
                <w:color w:val="000000"/>
              </w:rPr>
              <w:t xml:space="preserve"> Quantity</w:t>
            </w:r>
          </w:p>
          <w:p w14:paraId="49C451CA" w14:textId="77777777" w:rsidR="00331868" w:rsidRDefault="00331868" w:rsidP="00AE3867">
            <w:pPr>
              <w:rPr>
                <w:rFonts w:ascii="Times New Roman" w:hAnsi="Times New Roman"/>
                <w:color w:val="000000"/>
              </w:rPr>
            </w:pPr>
            <w:r>
              <w:rPr>
                <w:rFonts w:ascii="Times New Roman" w:hAnsi="Times New Roman"/>
                <w:color w:val="000000"/>
              </w:rPr>
              <w:t>Public</w:t>
            </w:r>
          </w:p>
          <w:p w14:paraId="0B8299C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5280F9" w14:textId="77777777" w:rsidR="00331868" w:rsidRDefault="00331868" w:rsidP="00AE3867">
            <w:pPr>
              <w:rPr>
                <w:rFonts w:ascii="Times New Roman" w:hAnsi="Times New Roman"/>
                <w:color w:val="000000"/>
              </w:rPr>
            </w:pPr>
          </w:p>
          <w:p w14:paraId="742A98D6" w14:textId="77777777" w:rsidR="00331868" w:rsidRDefault="00331868" w:rsidP="00AE3867">
            <w:pPr>
              <w:rPr>
                <w:rFonts w:ascii="Times New Roman" w:hAnsi="Times New Roman"/>
                <w:color w:val="000000"/>
              </w:rPr>
            </w:pPr>
          </w:p>
          <w:p w14:paraId="2136356B" w14:textId="77777777" w:rsidR="00331868" w:rsidRDefault="00331868" w:rsidP="00AE3867">
            <w:pPr>
              <w:rPr>
                <w:rFonts w:ascii="Times New Roman" w:hAnsi="Times New Roman"/>
                <w:color w:val="000000"/>
              </w:rPr>
            </w:pPr>
          </w:p>
          <w:p w14:paraId="37ABFE1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3FCFB6" w14:textId="77777777" w:rsidR="00331868" w:rsidRDefault="00331868" w:rsidP="00AE3867">
            <w:pPr>
              <w:rPr>
                <w:rFonts w:ascii="Times New Roman" w:hAnsi="Times New Roman"/>
                <w:color w:val="000000"/>
              </w:rPr>
            </w:pPr>
            <w:r>
              <w:rPr>
                <w:rFonts w:ascii="Times New Roman" w:hAnsi="Times New Roman"/>
                <w:color w:val="000000"/>
              </w:rPr>
              <w:t>If dead, age at which family member died.</w:t>
            </w:r>
          </w:p>
        </w:tc>
        <w:tc>
          <w:tcPr>
            <w:tcW w:w="3060" w:type="dxa"/>
            <w:tcBorders>
              <w:top w:val="single" w:sz="2" w:space="0" w:color="auto"/>
              <w:left w:val="single" w:sz="2" w:space="0" w:color="auto"/>
              <w:bottom w:val="single" w:sz="2" w:space="0" w:color="auto"/>
              <w:right w:val="single" w:sz="2" w:space="0" w:color="auto"/>
            </w:tcBorders>
          </w:tcPr>
          <w:p w14:paraId="17104FA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7CCD85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955D0C" w14:textId="77777777" w:rsidR="00331868" w:rsidRDefault="00331868" w:rsidP="00AE3867">
            <w:pPr>
              <w:rPr>
                <w:rFonts w:ascii="Times New Roman" w:hAnsi="Times New Roman"/>
                <w:color w:val="000000"/>
              </w:rPr>
            </w:pPr>
          </w:p>
        </w:tc>
      </w:tr>
      <w:tr w:rsidR="00331868" w14:paraId="4B8A62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383977C" w14:textId="77777777" w:rsidR="00331868" w:rsidRDefault="00331868" w:rsidP="00AE3867">
            <w:pPr>
              <w:rPr>
                <w:rFonts w:ascii="Times New Roman" w:hAnsi="Times New Roman"/>
                <w:color w:val="000000"/>
              </w:rPr>
            </w:pPr>
            <w:r>
              <w:rPr>
                <w:rFonts w:ascii="Times New Roman" w:hAnsi="Times New Roman"/>
                <w:b/>
                <w:color w:val="000000"/>
              </w:rPr>
              <w:t>onsetAge</w:t>
            </w:r>
            <w:r>
              <w:rPr>
                <w:rFonts w:ascii="Times New Roman" w:hAnsi="Times New Roman"/>
                <w:color w:val="000000"/>
              </w:rPr>
              <w:t xml:space="preserve"> Quantity</w:t>
            </w:r>
          </w:p>
          <w:p w14:paraId="5A572DF0" w14:textId="77777777" w:rsidR="00331868" w:rsidRDefault="00331868" w:rsidP="00AE3867">
            <w:pPr>
              <w:rPr>
                <w:rFonts w:ascii="Times New Roman" w:hAnsi="Times New Roman"/>
                <w:color w:val="000000"/>
              </w:rPr>
            </w:pPr>
            <w:r>
              <w:rPr>
                <w:rFonts w:ascii="Times New Roman" w:hAnsi="Times New Roman"/>
                <w:color w:val="000000"/>
              </w:rPr>
              <w:t>Public</w:t>
            </w:r>
          </w:p>
          <w:p w14:paraId="5D8A2B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EDDE4" w14:textId="77777777" w:rsidR="00331868" w:rsidRDefault="00331868" w:rsidP="00AE3867">
            <w:pPr>
              <w:rPr>
                <w:rFonts w:ascii="Times New Roman" w:hAnsi="Times New Roman"/>
                <w:color w:val="000000"/>
              </w:rPr>
            </w:pPr>
          </w:p>
          <w:p w14:paraId="07832968" w14:textId="77777777" w:rsidR="00331868" w:rsidRDefault="00331868" w:rsidP="00AE3867">
            <w:pPr>
              <w:rPr>
                <w:rFonts w:ascii="Times New Roman" w:hAnsi="Times New Roman"/>
                <w:color w:val="000000"/>
              </w:rPr>
            </w:pPr>
          </w:p>
          <w:p w14:paraId="4DD82963" w14:textId="77777777" w:rsidR="00331868" w:rsidRDefault="00331868" w:rsidP="00AE3867">
            <w:pPr>
              <w:rPr>
                <w:rFonts w:ascii="Times New Roman" w:hAnsi="Times New Roman"/>
                <w:color w:val="000000"/>
              </w:rPr>
            </w:pPr>
          </w:p>
          <w:p w14:paraId="78B8940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14B5CD" w14:textId="77777777" w:rsidR="00331868" w:rsidRDefault="00331868" w:rsidP="00AE3867">
            <w:pPr>
              <w:rPr>
                <w:rFonts w:ascii="Times New Roman" w:hAnsi="Times New Roman"/>
                <w:color w:val="000000"/>
              </w:rPr>
            </w:pPr>
            <w:r>
              <w:rPr>
                <w:rFonts w:ascii="Times New Roman" w:hAnsi="Times New Roman"/>
                <w:color w:val="000000"/>
              </w:rPr>
              <w:t>When condition first manifested</w:t>
            </w:r>
          </w:p>
        </w:tc>
        <w:tc>
          <w:tcPr>
            <w:tcW w:w="3060" w:type="dxa"/>
            <w:tcBorders>
              <w:top w:val="single" w:sz="2" w:space="0" w:color="auto"/>
              <w:left w:val="single" w:sz="2" w:space="0" w:color="auto"/>
              <w:bottom w:val="single" w:sz="2" w:space="0" w:color="auto"/>
              <w:right w:val="single" w:sz="2" w:space="0" w:color="auto"/>
            </w:tcBorders>
          </w:tcPr>
          <w:p w14:paraId="218F55B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D7F1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15C4331" w14:textId="77777777" w:rsidR="00331868" w:rsidRDefault="00331868" w:rsidP="00AE3867">
            <w:pPr>
              <w:rPr>
                <w:rFonts w:ascii="Times New Roman" w:hAnsi="Times New Roman"/>
                <w:color w:val="000000"/>
              </w:rPr>
            </w:pPr>
          </w:p>
        </w:tc>
      </w:tr>
      <w:tr w:rsidR="00331868" w14:paraId="07931B9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F76ED2" w14:textId="77777777" w:rsidR="00331868" w:rsidRDefault="00331868" w:rsidP="00AE3867">
            <w:pPr>
              <w:rPr>
                <w:rFonts w:ascii="Times New Roman" w:hAnsi="Times New Roman"/>
                <w:color w:val="000000"/>
              </w:rPr>
            </w:pPr>
            <w:r>
              <w:rPr>
                <w:rFonts w:ascii="Times New Roman" w:hAnsi="Times New Roman"/>
                <w:b/>
                <w:color w:val="000000"/>
              </w:rPr>
              <w:t>outcome</w:t>
            </w:r>
            <w:r>
              <w:rPr>
                <w:rFonts w:ascii="Times New Roman" w:hAnsi="Times New Roman"/>
                <w:color w:val="000000"/>
              </w:rPr>
              <w:t xml:space="preserve"> Code</w:t>
            </w:r>
          </w:p>
          <w:p w14:paraId="2D633E8A" w14:textId="77777777" w:rsidR="00331868" w:rsidRDefault="00331868" w:rsidP="00AE3867">
            <w:pPr>
              <w:rPr>
                <w:rFonts w:ascii="Times New Roman" w:hAnsi="Times New Roman"/>
                <w:color w:val="000000"/>
              </w:rPr>
            </w:pPr>
            <w:r>
              <w:rPr>
                <w:rFonts w:ascii="Times New Roman" w:hAnsi="Times New Roman"/>
                <w:color w:val="000000"/>
              </w:rPr>
              <w:t>Public</w:t>
            </w:r>
          </w:p>
          <w:p w14:paraId="5362FC3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7299C8" w14:textId="77777777" w:rsidR="00331868" w:rsidRDefault="00331868" w:rsidP="00AE3867">
            <w:pPr>
              <w:rPr>
                <w:rFonts w:ascii="Times New Roman" w:hAnsi="Times New Roman"/>
                <w:color w:val="000000"/>
              </w:rPr>
            </w:pPr>
          </w:p>
          <w:p w14:paraId="2282524B" w14:textId="77777777" w:rsidR="00331868" w:rsidRDefault="00331868" w:rsidP="00AE3867">
            <w:pPr>
              <w:rPr>
                <w:rFonts w:ascii="Times New Roman" w:hAnsi="Times New Roman"/>
                <w:color w:val="000000"/>
              </w:rPr>
            </w:pPr>
          </w:p>
          <w:p w14:paraId="7C9BC968" w14:textId="77777777" w:rsidR="00331868" w:rsidRDefault="00331868" w:rsidP="00AE3867">
            <w:pPr>
              <w:rPr>
                <w:rFonts w:ascii="Times New Roman" w:hAnsi="Times New Roman"/>
                <w:color w:val="000000"/>
              </w:rPr>
            </w:pPr>
          </w:p>
          <w:p w14:paraId="7F8A838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FE4CFD8" w14:textId="77777777" w:rsidR="00331868" w:rsidRDefault="00331868" w:rsidP="00AE3867">
            <w:pPr>
              <w:rPr>
                <w:rFonts w:ascii="Times New Roman" w:hAnsi="Times New Roman"/>
                <w:color w:val="000000"/>
              </w:rPr>
            </w:pPr>
            <w:r>
              <w:rPr>
                <w:rFonts w:ascii="Times New Roman" w:hAnsi="Times New Roman"/>
                <w:color w:val="000000"/>
              </w:rPr>
              <w:t xml:space="preserve">deceased | permanent disability | etc. </w:t>
            </w:r>
          </w:p>
        </w:tc>
        <w:tc>
          <w:tcPr>
            <w:tcW w:w="3060" w:type="dxa"/>
            <w:tcBorders>
              <w:top w:val="single" w:sz="2" w:space="0" w:color="auto"/>
              <w:left w:val="single" w:sz="2" w:space="0" w:color="auto"/>
              <w:bottom w:val="single" w:sz="2" w:space="0" w:color="auto"/>
              <w:right w:val="single" w:sz="2" w:space="0" w:color="auto"/>
            </w:tcBorders>
          </w:tcPr>
          <w:p w14:paraId="080690C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ECC6C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92D21A" w14:textId="77777777" w:rsidR="00331868" w:rsidRDefault="00331868" w:rsidP="00AE3867">
            <w:pPr>
              <w:rPr>
                <w:rFonts w:ascii="Times New Roman" w:hAnsi="Times New Roman"/>
                <w:color w:val="000000"/>
              </w:rPr>
            </w:pPr>
          </w:p>
        </w:tc>
      </w:tr>
      <w:tr w:rsidR="00331868" w14:paraId="1DC8889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19567A3" w14:textId="77777777" w:rsidR="00331868" w:rsidRDefault="00331868" w:rsidP="00AE3867">
            <w:pPr>
              <w:rPr>
                <w:rFonts w:ascii="Times New Roman" w:hAnsi="Times New Roman"/>
                <w:color w:val="000000"/>
              </w:rPr>
            </w:pPr>
            <w:r>
              <w:rPr>
                <w:rFonts w:ascii="Times New Roman" w:hAnsi="Times New Roman"/>
                <w:b/>
                <w:color w:val="000000"/>
              </w:rPr>
              <w:t>relationship</w:t>
            </w:r>
            <w:r>
              <w:rPr>
                <w:rFonts w:ascii="Times New Roman" w:hAnsi="Times New Roman"/>
                <w:color w:val="000000"/>
              </w:rPr>
              <w:t xml:space="preserve"> Code</w:t>
            </w:r>
          </w:p>
          <w:p w14:paraId="4BB5A983" w14:textId="77777777" w:rsidR="00331868" w:rsidRDefault="00331868" w:rsidP="00AE3867">
            <w:pPr>
              <w:rPr>
                <w:rFonts w:ascii="Times New Roman" w:hAnsi="Times New Roman"/>
                <w:color w:val="000000"/>
              </w:rPr>
            </w:pPr>
            <w:r>
              <w:rPr>
                <w:rFonts w:ascii="Times New Roman" w:hAnsi="Times New Roman"/>
                <w:color w:val="000000"/>
              </w:rPr>
              <w:t>Public</w:t>
            </w:r>
          </w:p>
          <w:p w14:paraId="1334E38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088854" w14:textId="77777777" w:rsidR="00331868" w:rsidRDefault="00331868" w:rsidP="00AE3867">
            <w:pPr>
              <w:rPr>
                <w:rFonts w:ascii="Times New Roman" w:hAnsi="Times New Roman"/>
                <w:color w:val="000000"/>
              </w:rPr>
            </w:pPr>
          </w:p>
          <w:p w14:paraId="3562EEC2" w14:textId="77777777" w:rsidR="00331868" w:rsidRDefault="00331868" w:rsidP="00AE3867">
            <w:pPr>
              <w:rPr>
                <w:rFonts w:ascii="Times New Roman" w:hAnsi="Times New Roman"/>
                <w:color w:val="000000"/>
              </w:rPr>
            </w:pPr>
          </w:p>
          <w:p w14:paraId="2F6E6637" w14:textId="77777777" w:rsidR="00331868" w:rsidRDefault="00331868" w:rsidP="00AE3867">
            <w:pPr>
              <w:rPr>
                <w:rFonts w:ascii="Times New Roman" w:hAnsi="Times New Roman"/>
                <w:color w:val="000000"/>
              </w:rPr>
            </w:pPr>
          </w:p>
          <w:p w14:paraId="3954086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7D20DC9" w14:textId="77777777" w:rsidR="00331868" w:rsidRDefault="00331868" w:rsidP="00AE3867">
            <w:pPr>
              <w:rPr>
                <w:rFonts w:ascii="Times New Roman" w:hAnsi="Times New Roman"/>
                <w:color w:val="000000"/>
              </w:rPr>
            </w:pPr>
            <w:r>
              <w:rPr>
                <w:rFonts w:ascii="Times New Roman" w:hAnsi="Times New Roman"/>
                <w:color w:val="000000"/>
              </w:rPr>
              <w:t>Relationship to the subject</w:t>
            </w:r>
          </w:p>
        </w:tc>
        <w:tc>
          <w:tcPr>
            <w:tcW w:w="3060" w:type="dxa"/>
            <w:tcBorders>
              <w:top w:val="single" w:sz="2" w:space="0" w:color="auto"/>
              <w:left w:val="single" w:sz="2" w:space="0" w:color="auto"/>
              <w:bottom w:val="single" w:sz="2" w:space="0" w:color="auto"/>
              <w:right w:val="single" w:sz="2" w:space="0" w:color="auto"/>
            </w:tcBorders>
          </w:tcPr>
          <w:p w14:paraId="0067B9B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64CE9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940D20" w14:textId="77777777" w:rsidR="00331868" w:rsidRDefault="00331868" w:rsidP="00AE3867">
            <w:pPr>
              <w:rPr>
                <w:rFonts w:ascii="Times New Roman" w:hAnsi="Times New Roman"/>
                <w:color w:val="000000"/>
              </w:rPr>
            </w:pPr>
          </w:p>
        </w:tc>
      </w:tr>
    </w:tbl>
    <w:p w14:paraId="312C444C" w14:textId="77777777" w:rsidR="00331868" w:rsidRDefault="00331868" w:rsidP="00331868">
      <w:pPr>
        <w:rPr>
          <w:rFonts w:ascii="Times New Roman" w:hAnsi="Times New Roman"/>
          <w:color w:val="000000"/>
        </w:rPr>
      </w:pPr>
    </w:p>
    <w:p w14:paraId="0A44E9BC" w14:textId="77777777" w:rsidR="00331868" w:rsidRDefault="00331868" w:rsidP="00331868">
      <w:pPr>
        <w:pStyle w:val="Heading2"/>
        <w:rPr>
          <w:bCs/>
          <w:szCs w:val="24"/>
          <w:lang w:val="en-US"/>
        </w:rPr>
      </w:pPr>
      <w:bookmarkStart w:id="2414" w:name="_Toc383183344"/>
      <w:r>
        <w:rPr>
          <w:bCs/>
          <w:szCs w:val="24"/>
          <w:lang w:val="en-US"/>
        </w:rPr>
        <w:t>GoalDescriptor</w:t>
      </w:r>
      <w:bookmarkEnd w:id="2414"/>
    </w:p>
    <w:p w14:paraId="10C787C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51B06C6E" w14:textId="77777777" w:rsidR="00331868" w:rsidRDefault="00331868" w:rsidP="00331868">
      <w:pPr>
        <w:rPr>
          <w:rFonts w:ascii="Times New Roman" w:hAnsi="Times New Roman"/>
          <w:color w:val="000000"/>
        </w:rPr>
      </w:pPr>
    </w:p>
    <w:p w14:paraId="783C85F5" w14:textId="77777777" w:rsidR="00331868" w:rsidRDefault="00331868" w:rsidP="00331868">
      <w:r>
        <w:rPr>
          <w:rFonts w:ascii="Times New Roman" w:hAnsi="Times New Roman"/>
          <w:color w:val="000000"/>
        </w:rPr>
        <w:lastRenderedPageBreak/>
        <w:t>A defined target or measure to be achieved in the process of patient care; an expected outcome. A typical goal is expressed as a change in status expected at a defined future time.</w:t>
      </w:r>
    </w:p>
    <w:p w14:paraId="44EC0B94" w14:textId="77777777" w:rsidR="00331868" w:rsidRDefault="00331868" w:rsidP="00331868">
      <w:pPr>
        <w:rPr>
          <w:rFonts w:ascii="Times New Roman" w:hAnsi="Times New Roman"/>
        </w:rPr>
      </w:pPr>
    </w:p>
    <w:p w14:paraId="2E85051C" w14:textId="77777777" w:rsidR="00331868" w:rsidRDefault="00331868" w:rsidP="00331868">
      <w:pPr>
        <w:rPr>
          <w:rFonts w:ascii="Times New Roman" w:hAnsi="Times New Roman"/>
        </w:rPr>
      </w:pPr>
    </w:p>
    <w:p w14:paraId="4021BC9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1169A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BE5C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BA309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4E63CDC"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FB9AC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2BC8D3" w14:textId="77777777" w:rsidTr="00AE3867">
        <w:tc>
          <w:tcPr>
            <w:tcW w:w="2250" w:type="dxa"/>
            <w:tcBorders>
              <w:top w:val="single" w:sz="2" w:space="0" w:color="auto"/>
              <w:left w:val="single" w:sz="2" w:space="0" w:color="auto"/>
              <w:bottom w:val="single" w:sz="2" w:space="0" w:color="auto"/>
              <w:right w:val="single" w:sz="2" w:space="0" w:color="auto"/>
            </w:tcBorders>
          </w:tcPr>
          <w:p w14:paraId="7B2A0AA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6E7BFF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BB9C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F800D2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85A84C"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789653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A12660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EE02893"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2881850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BD9B15E" w14:textId="77777777" w:rsidR="00331868" w:rsidRDefault="00331868" w:rsidP="00AE3867">
            <w:pPr>
              <w:rPr>
                <w:rFonts w:ascii="Times New Roman" w:hAnsi="Times New Roman"/>
                <w:color w:val="000000"/>
              </w:rPr>
            </w:pPr>
          </w:p>
          <w:p w14:paraId="397629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A812D0" w14:textId="77777777" w:rsidTr="00AE3867">
        <w:tc>
          <w:tcPr>
            <w:tcW w:w="2250" w:type="dxa"/>
            <w:tcBorders>
              <w:top w:val="single" w:sz="2" w:space="0" w:color="auto"/>
              <w:left w:val="single" w:sz="2" w:space="0" w:color="auto"/>
              <w:bottom w:val="single" w:sz="2" w:space="0" w:color="auto"/>
              <w:right w:val="single" w:sz="2" w:space="0" w:color="auto"/>
            </w:tcBorders>
          </w:tcPr>
          <w:p w14:paraId="7BC3EA9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C906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B0DAE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6EBEC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CF0F27" w14:textId="77777777" w:rsidR="00331868" w:rsidRDefault="00331868" w:rsidP="00AE3867">
            <w:pPr>
              <w:rPr>
                <w:rFonts w:ascii="Times New Roman" w:hAnsi="Times New Roman"/>
                <w:color w:val="000000"/>
              </w:rPr>
            </w:pPr>
            <w:r>
              <w:rPr>
                <w:rFonts w:ascii="Times New Roman" w:hAnsi="Times New Roman"/>
                <w:color w:val="000000"/>
              </w:rPr>
              <w:t>GoalProposal</w:t>
            </w:r>
          </w:p>
          <w:p w14:paraId="3984F82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2FBCD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6D50EF"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5BC6DB2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D36560" w14:textId="77777777" w:rsidR="00331868" w:rsidRDefault="00331868" w:rsidP="00AE3867">
            <w:pPr>
              <w:rPr>
                <w:rFonts w:ascii="Times New Roman" w:hAnsi="Times New Roman"/>
                <w:color w:val="000000"/>
              </w:rPr>
            </w:pPr>
          </w:p>
          <w:p w14:paraId="26E502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D3DA46" w14:textId="77777777" w:rsidTr="00AE3867">
        <w:tc>
          <w:tcPr>
            <w:tcW w:w="2250" w:type="dxa"/>
            <w:tcBorders>
              <w:top w:val="single" w:sz="2" w:space="0" w:color="auto"/>
              <w:left w:val="single" w:sz="2" w:space="0" w:color="auto"/>
              <w:bottom w:val="single" w:sz="2" w:space="0" w:color="auto"/>
              <w:right w:val="single" w:sz="2" w:space="0" w:color="auto"/>
            </w:tcBorders>
          </w:tcPr>
          <w:p w14:paraId="5CE687D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2F5E12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DCB68C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F7FDC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2CDA98"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3ECAD5C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337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FE3AB8" w14:textId="77777777" w:rsidR="00331868" w:rsidRDefault="00331868" w:rsidP="00AE3867">
            <w:pPr>
              <w:rPr>
                <w:rFonts w:ascii="Times New Roman" w:hAnsi="Times New Roman"/>
                <w:color w:val="000000"/>
              </w:rPr>
            </w:pPr>
            <w:r>
              <w:rPr>
                <w:rFonts w:ascii="Times New Roman" w:hAnsi="Times New Roman"/>
                <w:color w:val="000000"/>
              </w:rPr>
              <w:t>GoalDescriptor</w:t>
            </w:r>
          </w:p>
          <w:p w14:paraId="251F5A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D3F03A" w14:textId="77777777" w:rsidR="00331868" w:rsidRDefault="00331868" w:rsidP="00AE3867">
            <w:pPr>
              <w:rPr>
                <w:rFonts w:ascii="Times New Roman" w:hAnsi="Times New Roman"/>
                <w:color w:val="000000"/>
              </w:rPr>
            </w:pPr>
          </w:p>
          <w:p w14:paraId="63B3C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696FDF" w14:textId="77777777" w:rsidR="00331868" w:rsidRDefault="00331868" w:rsidP="00331868">
      <w:pPr>
        <w:rPr>
          <w:rFonts w:ascii="Times New Roman" w:hAnsi="Times New Roman"/>
          <w:color w:val="000000"/>
        </w:rPr>
      </w:pPr>
    </w:p>
    <w:p w14:paraId="2BF5799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DE61D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346231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4BE15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4BED5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2FC505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5CCA47" w14:textId="77777777" w:rsidR="00331868" w:rsidRDefault="00331868" w:rsidP="00AE3867">
            <w:pPr>
              <w:rPr>
                <w:rFonts w:ascii="Times New Roman" w:hAnsi="Times New Roman"/>
                <w:color w:val="000000"/>
              </w:rPr>
            </w:pPr>
            <w:r>
              <w:rPr>
                <w:rFonts w:ascii="Times New Roman" w:hAnsi="Times New Roman"/>
                <w:b/>
                <w:color w:val="000000"/>
              </w:rPr>
              <w:t>associatedCarePlan</w:t>
            </w:r>
            <w:r>
              <w:rPr>
                <w:rFonts w:ascii="Times New Roman" w:hAnsi="Times New Roman"/>
                <w:color w:val="000000"/>
              </w:rPr>
              <w:t xml:space="preserve"> ClinicalStatement</w:t>
            </w:r>
          </w:p>
          <w:p w14:paraId="72C8D6B6" w14:textId="77777777" w:rsidR="00331868" w:rsidRDefault="00331868" w:rsidP="00AE3867">
            <w:pPr>
              <w:rPr>
                <w:rFonts w:ascii="Times New Roman" w:hAnsi="Times New Roman"/>
                <w:color w:val="000000"/>
              </w:rPr>
            </w:pPr>
            <w:r>
              <w:rPr>
                <w:rFonts w:ascii="Times New Roman" w:hAnsi="Times New Roman"/>
                <w:color w:val="000000"/>
              </w:rPr>
              <w:t>Public</w:t>
            </w:r>
          </w:p>
          <w:p w14:paraId="1DE20AE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C98429" w14:textId="77777777" w:rsidR="00331868" w:rsidRDefault="00331868" w:rsidP="00AE3867">
            <w:pPr>
              <w:rPr>
                <w:rFonts w:ascii="Times New Roman" w:hAnsi="Times New Roman"/>
                <w:color w:val="000000"/>
              </w:rPr>
            </w:pPr>
          </w:p>
          <w:p w14:paraId="64DFC181"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770F5CEF" w14:textId="77777777" w:rsidR="00331868" w:rsidRDefault="00331868" w:rsidP="00AE3867">
            <w:pPr>
              <w:rPr>
                <w:rFonts w:ascii="Times New Roman" w:hAnsi="Times New Roman"/>
                <w:color w:val="000000"/>
              </w:rPr>
            </w:pPr>
          </w:p>
          <w:p w14:paraId="236D2C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A040E" w14:textId="77777777" w:rsidR="00331868" w:rsidRDefault="00331868" w:rsidP="00AE3867">
            <w:pPr>
              <w:rPr>
                <w:rFonts w:ascii="Times New Roman" w:hAnsi="Times New Roman"/>
                <w:color w:val="000000"/>
              </w:rPr>
            </w:pPr>
            <w:r>
              <w:rPr>
                <w:rFonts w:ascii="Times New Roman" w:hAnsi="Times New Roman"/>
                <w:color w:val="000000"/>
              </w:rPr>
              <w:t>The overall care plan or plans within which this goal is being pursued.</w:t>
            </w:r>
          </w:p>
        </w:tc>
        <w:tc>
          <w:tcPr>
            <w:tcW w:w="3060" w:type="dxa"/>
            <w:tcBorders>
              <w:top w:val="single" w:sz="2" w:space="0" w:color="auto"/>
              <w:left w:val="single" w:sz="2" w:space="0" w:color="auto"/>
              <w:bottom w:val="single" w:sz="2" w:space="0" w:color="auto"/>
              <w:right w:val="single" w:sz="2" w:space="0" w:color="auto"/>
            </w:tcBorders>
          </w:tcPr>
          <w:p w14:paraId="688A64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48078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55721" w14:textId="77777777" w:rsidR="00331868" w:rsidRDefault="00331868" w:rsidP="00AE3867">
            <w:pPr>
              <w:rPr>
                <w:rFonts w:ascii="Times New Roman" w:hAnsi="Times New Roman"/>
                <w:color w:val="000000"/>
              </w:rPr>
            </w:pPr>
          </w:p>
        </w:tc>
      </w:tr>
      <w:tr w:rsidR="00331868" w14:paraId="443E8AF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4A34B7B" w14:textId="77777777" w:rsidR="00331868" w:rsidRDefault="00331868" w:rsidP="00AE3867">
            <w:pPr>
              <w:rPr>
                <w:rFonts w:ascii="Times New Roman" w:hAnsi="Times New Roman"/>
                <w:color w:val="000000"/>
              </w:rPr>
            </w:pPr>
            <w:bookmarkStart w:id="2415" w:name="BKM_9087C601_473F_4970_9378_386A3E8839C5"/>
            <w:r>
              <w:rPr>
                <w:rFonts w:ascii="Times New Roman" w:hAnsi="Times New Roman"/>
                <w:b/>
                <w:color w:val="000000"/>
              </w:rPr>
              <w:t>goalAchievementTargetTime</w:t>
            </w:r>
            <w:r>
              <w:rPr>
                <w:rFonts w:ascii="Times New Roman" w:hAnsi="Times New Roman"/>
                <w:color w:val="000000"/>
              </w:rPr>
              <w:t xml:space="preserve"> TimePeriod</w:t>
            </w:r>
          </w:p>
          <w:p w14:paraId="3793B621" w14:textId="77777777" w:rsidR="00331868" w:rsidRDefault="00331868" w:rsidP="00AE3867">
            <w:pPr>
              <w:rPr>
                <w:rFonts w:ascii="Times New Roman" w:hAnsi="Times New Roman"/>
                <w:color w:val="000000"/>
              </w:rPr>
            </w:pPr>
            <w:r>
              <w:rPr>
                <w:rFonts w:ascii="Times New Roman" w:hAnsi="Times New Roman"/>
                <w:color w:val="000000"/>
              </w:rPr>
              <w:t>Public</w:t>
            </w:r>
          </w:p>
          <w:p w14:paraId="38BEE0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DCA0AF4" w14:textId="77777777" w:rsidR="00331868" w:rsidRDefault="00331868" w:rsidP="00AE3867">
            <w:pPr>
              <w:rPr>
                <w:rFonts w:ascii="Times New Roman" w:hAnsi="Times New Roman"/>
                <w:color w:val="000000"/>
              </w:rPr>
            </w:pPr>
          </w:p>
          <w:p w14:paraId="1B12D93B" w14:textId="77777777" w:rsidR="00331868" w:rsidRDefault="00331868" w:rsidP="00AE3867">
            <w:pPr>
              <w:rPr>
                <w:rFonts w:ascii="Times New Roman" w:hAnsi="Times New Roman"/>
                <w:color w:val="000000"/>
              </w:rPr>
            </w:pPr>
          </w:p>
          <w:p w14:paraId="3D2474D1" w14:textId="77777777" w:rsidR="00331868" w:rsidRDefault="00331868" w:rsidP="00AE3867">
            <w:pPr>
              <w:rPr>
                <w:rFonts w:ascii="Times New Roman" w:hAnsi="Times New Roman"/>
                <w:color w:val="000000"/>
              </w:rPr>
            </w:pPr>
          </w:p>
          <w:p w14:paraId="3AA23B3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C7474F" w14:textId="77777777" w:rsidR="00331868" w:rsidRDefault="00331868" w:rsidP="00AE3867">
            <w:pPr>
              <w:rPr>
                <w:rFonts w:ascii="Times New Roman" w:hAnsi="Times New Roman"/>
                <w:color w:val="000000"/>
              </w:rPr>
            </w:pPr>
            <w:r>
              <w:rPr>
                <w:rFonts w:ascii="Times New Roman" w:hAnsi="Times New Roman"/>
                <w:color w:val="000000"/>
              </w:rPr>
              <w:t>The time that is targeted for the goal to be attained.  For example, there may be a goal to reach a weight of X pounds by a particular date.</w:t>
            </w:r>
          </w:p>
        </w:tc>
        <w:tc>
          <w:tcPr>
            <w:tcW w:w="3060" w:type="dxa"/>
            <w:tcBorders>
              <w:top w:val="single" w:sz="2" w:space="0" w:color="auto"/>
              <w:left w:val="single" w:sz="2" w:space="0" w:color="auto"/>
              <w:bottom w:val="single" w:sz="2" w:space="0" w:color="auto"/>
              <w:right w:val="single" w:sz="2" w:space="0" w:color="auto"/>
            </w:tcBorders>
          </w:tcPr>
          <w:p w14:paraId="04078BB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8812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4BA67A" w14:textId="77777777" w:rsidR="00331868" w:rsidRDefault="00331868" w:rsidP="00AE3867">
            <w:pPr>
              <w:rPr>
                <w:rFonts w:ascii="Times New Roman" w:hAnsi="Times New Roman"/>
                <w:color w:val="000000"/>
              </w:rPr>
            </w:pPr>
          </w:p>
        </w:tc>
        <w:bookmarkEnd w:id="2415"/>
      </w:tr>
      <w:tr w:rsidR="00331868" w14:paraId="540D49E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E66B858" w14:textId="77777777" w:rsidR="00331868" w:rsidRDefault="00331868" w:rsidP="00AE3867">
            <w:pPr>
              <w:rPr>
                <w:rFonts w:ascii="Times New Roman" w:hAnsi="Times New Roman"/>
                <w:color w:val="000000"/>
              </w:rPr>
            </w:pPr>
            <w:bookmarkStart w:id="2416" w:name="BKM_30022B11_31BA_4EE6_8B2C_9DFED337D8EF"/>
            <w:r>
              <w:rPr>
                <w:rFonts w:ascii="Times New Roman" w:hAnsi="Times New Roman"/>
                <w:b/>
                <w:color w:val="000000"/>
              </w:rPr>
              <w:t>goalFocus</w:t>
            </w:r>
            <w:r>
              <w:rPr>
                <w:rFonts w:ascii="Times New Roman" w:hAnsi="Times New Roman"/>
                <w:color w:val="000000"/>
              </w:rPr>
              <w:t xml:space="preserve"> Code</w:t>
            </w:r>
          </w:p>
          <w:p w14:paraId="35BAD6CB" w14:textId="77777777" w:rsidR="00331868" w:rsidRDefault="00331868" w:rsidP="00AE3867">
            <w:pPr>
              <w:rPr>
                <w:rFonts w:ascii="Times New Roman" w:hAnsi="Times New Roman"/>
                <w:color w:val="000000"/>
              </w:rPr>
            </w:pPr>
            <w:r>
              <w:rPr>
                <w:rFonts w:ascii="Times New Roman" w:hAnsi="Times New Roman"/>
                <w:color w:val="000000"/>
              </w:rPr>
              <w:t>Public</w:t>
            </w:r>
          </w:p>
          <w:p w14:paraId="5BCF06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047DD7A" w14:textId="77777777" w:rsidR="00331868" w:rsidRDefault="00331868" w:rsidP="00AE3867">
            <w:pPr>
              <w:rPr>
                <w:rFonts w:ascii="Times New Roman" w:hAnsi="Times New Roman"/>
                <w:color w:val="000000"/>
              </w:rPr>
            </w:pPr>
          </w:p>
          <w:p w14:paraId="50084ED6" w14:textId="77777777" w:rsidR="00331868" w:rsidRDefault="00331868" w:rsidP="00AE3867">
            <w:pPr>
              <w:rPr>
                <w:rFonts w:ascii="Times New Roman" w:hAnsi="Times New Roman"/>
                <w:color w:val="000000"/>
              </w:rPr>
            </w:pPr>
          </w:p>
          <w:p w14:paraId="69C54673" w14:textId="77777777" w:rsidR="00331868" w:rsidRDefault="00331868" w:rsidP="00AE3867">
            <w:pPr>
              <w:rPr>
                <w:rFonts w:ascii="Times New Roman" w:hAnsi="Times New Roman"/>
                <w:color w:val="000000"/>
              </w:rPr>
            </w:pPr>
          </w:p>
          <w:p w14:paraId="502C9A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2BEEC1"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metric that is the clinical subject of the goal with as much specificity as available, or as required by a template.  Typically a measurable clinical attribute of the subject.  E.g., weight, blood pressure, hemoglobin A1c level.</w:t>
            </w:r>
          </w:p>
        </w:tc>
        <w:tc>
          <w:tcPr>
            <w:tcW w:w="3060" w:type="dxa"/>
            <w:tcBorders>
              <w:top w:val="single" w:sz="2" w:space="0" w:color="auto"/>
              <w:left w:val="single" w:sz="2" w:space="0" w:color="auto"/>
              <w:bottom w:val="single" w:sz="2" w:space="0" w:color="auto"/>
              <w:right w:val="single" w:sz="2" w:space="0" w:color="auto"/>
            </w:tcBorders>
          </w:tcPr>
          <w:p w14:paraId="627348B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B87B5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F6014DD" w14:textId="77777777" w:rsidR="00331868" w:rsidRDefault="00331868" w:rsidP="00AE3867">
            <w:pPr>
              <w:rPr>
                <w:rFonts w:ascii="Times New Roman" w:hAnsi="Times New Roman"/>
                <w:color w:val="000000"/>
              </w:rPr>
            </w:pPr>
          </w:p>
        </w:tc>
        <w:bookmarkEnd w:id="2416"/>
      </w:tr>
      <w:tr w:rsidR="00331868" w14:paraId="164EC9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CD95194" w14:textId="77777777" w:rsidR="00331868" w:rsidRDefault="00331868" w:rsidP="00AE3867">
            <w:pPr>
              <w:rPr>
                <w:rFonts w:ascii="Times New Roman" w:hAnsi="Times New Roman"/>
                <w:color w:val="000000"/>
              </w:rPr>
            </w:pPr>
            <w:bookmarkStart w:id="2417" w:name="BKM_1CEE5B9B_9FC5_47D5_A9E0_364BB296E7DA"/>
            <w:r>
              <w:rPr>
                <w:rFonts w:ascii="Times New Roman" w:hAnsi="Times New Roman"/>
                <w:b/>
                <w:color w:val="000000"/>
              </w:rPr>
              <w:lastRenderedPageBreak/>
              <w:t>goalPursuitEffectiveTime</w:t>
            </w:r>
            <w:r>
              <w:rPr>
                <w:rFonts w:ascii="Times New Roman" w:hAnsi="Times New Roman"/>
                <w:color w:val="000000"/>
              </w:rPr>
              <w:t xml:space="preserve"> TimePeriod</w:t>
            </w:r>
          </w:p>
          <w:p w14:paraId="581B5DC0" w14:textId="77777777" w:rsidR="00331868" w:rsidRDefault="00331868" w:rsidP="00AE3867">
            <w:pPr>
              <w:rPr>
                <w:rFonts w:ascii="Times New Roman" w:hAnsi="Times New Roman"/>
                <w:color w:val="000000"/>
              </w:rPr>
            </w:pPr>
            <w:r>
              <w:rPr>
                <w:rFonts w:ascii="Times New Roman" w:hAnsi="Times New Roman"/>
                <w:color w:val="000000"/>
              </w:rPr>
              <w:t>Public</w:t>
            </w:r>
          </w:p>
          <w:p w14:paraId="2CE8776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D3A60EB" w14:textId="77777777" w:rsidR="00331868" w:rsidRDefault="00331868" w:rsidP="00AE3867">
            <w:pPr>
              <w:rPr>
                <w:rFonts w:ascii="Times New Roman" w:hAnsi="Times New Roman"/>
                <w:color w:val="000000"/>
              </w:rPr>
            </w:pPr>
          </w:p>
          <w:p w14:paraId="73A50CC8" w14:textId="77777777" w:rsidR="00331868" w:rsidRDefault="00331868" w:rsidP="00AE3867">
            <w:pPr>
              <w:rPr>
                <w:rFonts w:ascii="Times New Roman" w:hAnsi="Times New Roman"/>
                <w:color w:val="000000"/>
              </w:rPr>
            </w:pPr>
          </w:p>
          <w:p w14:paraId="1DE846C6" w14:textId="77777777" w:rsidR="00331868" w:rsidRDefault="00331868" w:rsidP="00AE3867">
            <w:pPr>
              <w:rPr>
                <w:rFonts w:ascii="Times New Roman" w:hAnsi="Times New Roman"/>
                <w:color w:val="000000"/>
              </w:rPr>
            </w:pPr>
          </w:p>
          <w:p w14:paraId="72EFE5F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856B608" w14:textId="77777777" w:rsidR="00331868" w:rsidRDefault="00331868" w:rsidP="00AE3867">
            <w:pPr>
              <w:rPr>
                <w:rFonts w:ascii="Times New Roman" w:hAnsi="Times New Roman"/>
                <w:color w:val="000000"/>
              </w:rPr>
            </w:pPr>
            <w:r>
              <w:rPr>
                <w:rFonts w:ascii="Times New Roman" w:hAnsi="Times New Roman"/>
                <w:color w:val="000000"/>
              </w:rPr>
              <w:t xml:space="preserve">The time in which the subject pursues the goal.  This includes pursuing maintenance of a goal that has already been achieved.  </w:t>
            </w:r>
          </w:p>
          <w:p w14:paraId="319247D2" w14:textId="77777777" w:rsidR="00331868" w:rsidRDefault="00331868" w:rsidP="00AE3867">
            <w:pPr>
              <w:rPr>
                <w:rFonts w:ascii="Times New Roman" w:hAnsi="Times New Roman"/>
                <w:color w:val="000000"/>
              </w:rPr>
            </w:pPr>
            <w:r>
              <w:rPr>
                <w:rFonts w:ascii="Times New Roman" w:hAnsi="Times New Roman"/>
                <w:color w:val="000000"/>
              </w:rPr>
              <w:t>The end time of the interval may be "open" or not stated, if the goal is being indefinitely pursued.  This time is optional, as, for example, one may simply wish to propose weight loss without specifying a pursuit effective time.</w:t>
            </w:r>
          </w:p>
        </w:tc>
        <w:tc>
          <w:tcPr>
            <w:tcW w:w="3060" w:type="dxa"/>
            <w:tcBorders>
              <w:top w:val="single" w:sz="2" w:space="0" w:color="auto"/>
              <w:left w:val="single" w:sz="2" w:space="0" w:color="auto"/>
              <w:bottom w:val="single" w:sz="2" w:space="0" w:color="auto"/>
              <w:right w:val="single" w:sz="2" w:space="0" w:color="auto"/>
            </w:tcBorders>
          </w:tcPr>
          <w:p w14:paraId="53DA00F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637D4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CA41E6" w14:textId="77777777" w:rsidR="00331868" w:rsidRDefault="00331868" w:rsidP="00AE3867">
            <w:pPr>
              <w:rPr>
                <w:rFonts w:ascii="Times New Roman" w:hAnsi="Times New Roman"/>
                <w:color w:val="000000"/>
              </w:rPr>
            </w:pPr>
          </w:p>
        </w:tc>
        <w:bookmarkEnd w:id="2417"/>
      </w:tr>
      <w:tr w:rsidR="00331868" w14:paraId="375A48A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784EAC4" w14:textId="77777777" w:rsidR="00331868" w:rsidRDefault="00331868" w:rsidP="00AE3867">
            <w:pPr>
              <w:rPr>
                <w:rFonts w:ascii="Times New Roman" w:hAnsi="Times New Roman"/>
                <w:color w:val="000000"/>
              </w:rPr>
            </w:pPr>
            <w:bookmarkStart w:id="2418" w:name="BKM_1BDCA3FF_EA9D_4EB0_938A_A3D4AE1B11AC"/>
            <w:r>
              <w:rPr>
                <w:rFonts w:ascii="Times New Roman" w:hAnsi="Times New Roman"/>
                <w:b/>
                <w:color w:val="000000"/>
              </w:rPr>
              <w:t>goalValue</w:t>
            </w:r>
            <w:r>
              <w:rPr>
                <w:rFonts w:ascii="Times New Roman" w:hAnsi="Times New Roman"/>
                <w:color w:val="000000"/>
              </w:rPr>
              <w:t xml:space="preserve"> Value</w:t>
            </w:r>
          </w:p>
          <w:p w14:paraId="712F4D9F" w14:textId="77777777" w:rsidR="00331868" w:rsidRDefault="00331868" w:rsidP="00AE3867">
            <w:pPr>
              <w:rPr>
                <w:rFonts w:ascii="Times New Roman" w:hAnsi="Times New Roman"/>
                <w:color w:val="000000"/>
              </w:rPr>
            </w:pPr>
            <w:r>
              <w:rPr>
                <w:rFonts w:ascii="Times New Roman" w:hAnsi="Times New Roman"/>
                <w:color w:val="000000"/>
              </w:rPr>
              <w:t>Public</w:t>
            </w:r>
          </w:p>
          <w:p w14:paraId="3EC1C6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EC9C8C" w14:textId="77777777" w:rsidR="00331868" w:rsidRDefault="00331868" w:rsidP="00AE3867">
            <w:pPr>
              <w:rPr>
                <w:rFonts w:ascii="Times New Roman" w:hAnsi="Times New Roman"/>
                <w:color w:val="000000"/>
              </w:rPr>
            </w:pPr>
          </w:p>
          <w:p w14:paraId="523E6CD7" w14:textId="77777777" w:rsidR="00331868" w:rsidRDefault="00331868" w:rsidP="00AE3867">
            <w:pPr>
              <w:rPr>
                <w:rFonts w:ascii="Times New Roman" w:hAnsi="Times New Roman"/>
                <w:color w:val="000000"/>
              </w:rPr>
            </w:pPr>
          </w:p>
          <w:p w14:paraId="3FE266F9" w14:textId="77777777" w:rsidR="00331868" w:rsidRDefault="00331868" w:rsidP="00AE3867">
            <w:pPr>
              <w:rPr>
                <w:rFonts w:ascii="Times New Roman" w:hAnsi="Times New Roman"/>
                <w:color w:val="000000"/>
              </w:rPr>
            </w:pPr>
          </w:p>
          <w:p w14:paraId="6B95236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37B915D" w14:textId="77777777" w:rsidR="00331868" w:rsidRDefault="00331868" w:rsidP="00AE3867">
            <w:pPr>
              <w:rPr>
                <w:rFonts w:ascii="Times New Roman" w:hAnsi="Times New Roman"/>
                <w:color w:val="000000"/>
              </w:rPr>
            </w:pPr>
            <w:r>
              <w:rPr>
                <w:rFonts w:ascii="Times New Roman" w:hAnsi="Times New Roman"/>
                <w:color w:val="000000"/>
              </w:rPr>
              <w:t>The metric whose achievement would signify the fulfillment of the goal.  E.g., 150 pounds, 7.0%.</w:t>
            </w:r>
          </w:p>
        </w:tc>
        <w:tc>
          <w:tcPr>
            <w:tcW w:w="3060" w:type="dxa"/>
            <w:tcBorders>
              <w:top w:val="single" w:sz="2" w:space="0" w:color="auto"/>
              <w:left w:val="single" w:sz="2" w:space="0" w:color="auto"/>
              <w:bottom w:val="single" w:sz="2" w:space="0" w:color="auto"/>
              <w:right w:val="single" w:sz="2" w:space="0" w:color="auto"/>
            </w:tcBorders>
          </w:tcPr>
          <w:p w14:paraId="4684752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28E2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3498AB1" w14:textId="77777777" w:rsidR="00331868" w:rsidRDefault="00331868" w:rsidP="00AE3867">
            <w:pPr>
              <w:rPr>
                <w:rFonts w:ascii="Times New Roman" w:hAnsi="Times New Roman"/>
                <w:color w:val="000000"/>
              </w:rPr>
            </w:pPr>
          </w:p>
        </w:tc>
        <w:bookmarkEnd w:id="2418"/>
      </w:tr>
    </w:tbl>
    <w:p w14:paraId="1DA2B3F3" w14:textId="77777777" w:rsidR="00331868" w:rsidRDefault="00331868" w:rsidP="00331868">
      <w:pPr>
        <w:rPr>
          <w:rFonts w:ascii="Times New Roman" w:hAnsi="Times New Roman"/>
          <w:color w:val="000000"/>
        </w:rPr>
      </w:pPr>
    </w:p>
    <w:p w14:paraId="05DE2402" w14:textId="77777777" w:rsidR="00331868" w:rsidRDefault="00331868" w:rsidP="00331868">
      <w:pPr>
        <w:pStyle w:val="Heading2"/>
        <w:rPr>
          <w:bCs/>
          <w:szCs w:val="24"/>
          <w:lang w:val="en-US"/>
        </w:rPr>
      </w:pPr>
      <w:bookmarkStart w:id="2419" w:name="_Toc383183345"/>
      <w:r>
        <w:rPr>
          <w:bCs/>
          <w:szCs w:val="24"/>
          <w:lang w:val="en-US"/>
        </w:rPr>
        <w:t>ImagingProcedure</w:t>
      </w:r>
      <w:bookmarkEnd w:id="2419"/>
    </w:p>
    <w:p w14:paraId="3618131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54A0C280" w14:textId="77777777" w:rsidR="00331868" w:rsidRDefault="00331868" w:rsidP="00331868">
      <w:pPr>
        <w:rPr>
          <w:rFonts w:ascii="Times New Roman" w:hAnsi="Times New Roman"/>
          <w:color w:val="000000"/>
        </w:rPr>
      </w:pPr>
    </w:p>
    <w:p w14:paraId="36529958" w14:textId="77777777" w:rsidR="00331868" w:rsidRDefault="00331868" w:rsidP="00331868">
      <w:r>
        <w:rPr>
          <w:rFonts w:ascii="Times New Roman" w:hAnsi="Times New Roman"/>
          <w:color w:val="000000"/>
        </w:rPr>
        <w:t>Parameters for an Imaging examination. For instance, Chest Radiograph - PA and Lateral.</w:t>
      </w:r>
    </w:p>
    <w:p w14:paraId="19D18D94" w14:textId="77777777" w:rsidR="00331868" w:rsidRDefault="00331868" w:rsidP="00331868">
      <w:pPr>
        <w:rPr>
          <w:rFonts w:ascii="Times New Roman" w:hAnsi="Times New Roman"/>
        </w:rPr>
      </w:pPr>
    </w:p>
    <w:p w14:paraId="17311A9E" w14:textId="77777777" w:rsidR="00331868" w:rsidRDefault="00331868" w:rsidP="00331868">
      <w:pPr>
        <w:rPr>
          <w:rFonts w:ascii="Times New Roman" w:hAnsi="Times New Roman"/>
        </w:rPr>
      </w:pPr>
    </w:p>
    <w:p w14:paraId="51D6ED8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68EB913"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D63FF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3ABFD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8DDE22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33A16E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A00E14D" w14:textId="77777777" w:rsidTr="00AE3867">
        <w:tc>
          <w:tcPr>
            <w:tcW w:w="2250" w:type="dxa"/>
            <w:tcBorders>
              <w:top w:val="single" w:sz="2" w:space="0" w:color="auto"/>
              <w:left w:val="single" w:sz="2" w:space="0" w:color="auto"/>
              <w:bottom w:val="single" w:sz="2" w:space="0" w:color="auto"/>
              <w:right w:val="single" w:sz="2" w:space="0" w:color="auto"/>
            </w:tcBorders>
          </w:tcPr>
          <w:p w14:paraId="6C5ED71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D6F126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21F3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680A54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22F0D"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5BE3C2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A63B4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3D7D7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9033A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E980B8" w14:textId="77777777" w:rsidR="00331868" w:rsidRDefault="00331868" w:rsidP="00AE3867">
            <w:pPr>
              <w:rPr>
                <w:rFonts w:ascii="Times New Roman" w:hAnsi="Times New Roman"/>
                <w:color w:val="000000"/>
              </w:rPr>
            </w:pPr>
          </w:p>
          <w:p w14:paraId="47FC02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ED01100" w14:textId="77777777" w:rsidR="00331868" w:rsidRDefault="00331868" w:rsidP="00331868">
      <w:pPr>
        <w:rPr>
          <w:rFonts w:ascii="Times New Roman" w:hAnsi="Times New Roman"/>
          <w:color w:val="000000"/>
        </w:rPr>
      </w:pPr>
    </w:p>
    <w:p w14:paraId="0F2918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086409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9E9955"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D6D24B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F27AF8B"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573BEE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689336" w14:textId="77777777" w:rsidR="00331868" w:rsidRDefault="00331868" w:rsidP="00AE3867">
            <w:pPr>
              <w:rPr>
                <w:rFonts w:ascii="Times New Roman" w:hAnsi="Times New Roman"/>
                <w:color w:val="000000"/>
              </w:rPr>
            </w:pPr>
            <w:r>
              <w:rPr>
                <w:rFonts w:ascii="Times New Roman" w:hAnsi="Times New Roman"/>
                <w:b/>
                <w:color w:val="000000"/>
              </w:rPr>
              <w:t>contrast</w:t>
            </w:r>
            <w:r>
              <w:rPr>
                <w:rFonts w:ascii="Times New Roman" w:hAnsi="Times New Roman"/>
                <w:color w:val="000000"/>
              </w:rPr>
              <w:t xml:space="preserve"> MedicationAdministrationDescriptor</w:t>
            </w:r>
          </w:p>
          <w:p w14:paraId="0BE4347E" w14:textId="77777777" w:rsidR="00331868" w:rsidRDefault="00331868" w:rsidP="00AE3867">
            <w:pPr>
              <w:rPr>
                <w:rFonts w:ascii="Times New Roman" w:hAnsi="Times New Roman"/>
                <w:color w:val="000000"/>
              </w:rPr>
            </w:pPr>
            <w:r>
              <w:rPr>
                <w:rFonts w:ascii="Times New Roman" w:hAnsi="Times New Roman"/>
                <w:color w:val="000000"/>
              </w:rPr>
              <w:t>Public</w:t>
            </w:r>
          </w:p>
          <w:p w14:paraId="4CBE904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5B0D638" w14:textId="77777777" w:rsidR="00331868" w:rsidRDefault="00331868" w:rsidP="00AE3867">
            <w:pPr>
              <w:rPr>
                <w:rFonts w:ascii="Times New Roman" w:hAnsi="Times New Roman"/>
                <w:color w:val="000000"/>
              </w:rPr>
            </w:pPr>
          </w:p>
          <w:p w14:paraId="2C16FC8F" w14:textId="77777777" w:rsidR="00331868" w:rsidRDefault="00331868" w:rsidP="00AE3867">
            <w:pPr>
              <w:rPr>
                <w:rFonts w:ascii="Times New Roman" w:hAnsi="Times New Roman"/>
                <w:color w:val="000000"/>
              </w:rPr>
            </w:pPr>
          </w:p>
          <w:p w14:paraId="08E3C81A" w14:textId="77777777" w:rsidR="00331868" w:rsidRDefault="00331868" w:rsidP="00AE3867">
            <w:pPr>
              <w:rPr>
                <w:rFonts w:ascii="Times New Roman" w:hAnsi="Times New Roman"/>
                <w:color w:val="000000"/>
              </w:rPr>
            </w:pPr>
          </w:p>
          <w:p w14:paraId="258052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DF7188" w14:textId="77777777" w:rsidR="00331868" w:rsidRDefault="00331868" w:rsidP="00AE3867">
            <w:pPr>
              <w:rPr>
                <w:rFonts w:ascii="Times New Roman" w:hAnsi="Times New Roman"/>
                <w:color w:val="000000"/>
              </w:rPr>
            </w:pPr>
            <w:r>
              <w:rPr>
                <w:rFonts w:ascii="Times New Roman" w:hAnsi="Times New Roman"/>
                <w:color w:val="000000"/>
              </w:rPr>
              <w:t>Contrast if any to be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05134EE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0C73F0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A999D" w14:textId="77777777" w:rsidR="00331868" w:rsidRDefault="00331868" w:rsidP="00AE3867">
            <w:pPr>
              <w:rPr>
                <w:rFonts w:ascii="Times New Roman" w:hAnsi="Times New Roman"/>
                <w:color w:val="000000"/>
              </w:rPr>
            </w:pPr>
          </w:p>
        </w:tc>
      </w:tr>
      <w:tr w:rsidR="00331868" w14:paraId="1ADF090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46E82F8" w14:textId="77777777" w:rsidR="00331868" w:rsidRDefault="00331868" w:rsidP="00AE3867">
            <w:pPr>
              <w:rPr>
                <w:rFonts w:ascii="Times New Roman" w:hAnsi="Times New Roman"/>
                <w:color w:val="000000"/>
              </w:rPr>
            </w:pPr>
            <w:r>
              <w:rPr>
                <w:rFonts w:ascii="Times New Roman" w:hAnsi="Times New Roman"/>
                <w:b/>
                <w:color w:val="000000"/>
              </w:rPr>
              <w:lastRenderedPageBreak/>
              <w:t>isolationCode</w:t>
            </w:r>
            <w:r>
              <w:rPr>
                <w:rFonts w:ascii="Times New Roman" w:hAnsi="Times New Roman"/>
                <w:color w:val="000000"/>
              </w:rPr>
              <w:t xml:space="preserve"> Code</w:t>
            </w:r>
          </w:p>
          <w:p w14:paraId="7EA35E00" w14:textId="77777777" w:rsidR="00331868" w:rsidRDefault="00331868" w:rsidP="00AE3867">
            <w:pPr>
              <w:rPr>
                <w:rFonts w:ascii="Times New Roman" w:hAnsi="Times New Roman"/>
                <w:color w:val="000000"/>
              </w:rPr>
            </w:pPr>
            <w:r>
              <w:rPr>
                <w:rFonts w:ascii="Times New Roman" w:hAnsi="Times New Roman"/>
                <w:color w:val="000000"/>
              </w:rPr>
              <w:t>Public</w:t>
            </w:r>
          </w:p>
          <w:p w14:paraId="5C5A142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3A9E2" w14:textId="77777777" w:rsidR="00331868" w:rsidRDefault="00331868" w:rsidP="00AE3867">
            <w:pPr>
              <w:rPr>
                <w:rFonts w:ascii="Times New Roman" w:hAnsi="Times New Roman"/>
                <w:color w:val="000000"/>
              </w:rPr>
            </w:pPr>
          </w:p>
          <w:p w14:paraId="1B58FFCC" w14:textId="77777777" w:rsidR="00331868" w:rsidRDefault="00331868" w:rsidP="00AE3867">
            <w:pPr>
              <w:rPr>
                <w:rFonts w:ascii="Times New Roman" w:hAnsi="Times New Roman"/>
                <w:color w:val="000000"/>
              </w:rPr>
            </w:pPr>
          </w:p>
          <w:p w14:paraId="4059ED88" w14:textId="77777777" w:rsidR="00331868" w:rsidRDefault="00331868" w:rsidP="00AE3867">
            <w:pPr>
              <w:rPr>
                <w:rFonts w:ascii="Times New Roman" w:hAnsi="Times New Roman"/>
                <w:color w:val="000000"/>
              </w:rPr>
            </w:pPr>
          </w:p>
          <w:p w14:paraId="54FA4BA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34356F" w14:textId="77777777" w:rsidR="00331868" w:rsidRDefault="00331868" w:rsidP="00AE3867">
            <w:pPr>
              <w:rPr>
                <w:rFonts w:ascii="Times New Roman" w:hAnsi="Times New Roman"/>
                <w:color w:val="000000"/>
              </w:rPr>
            </w:pPr>
            <w:r>
              <w:rPr>
                <w:rFonts w:ascii="Times New Roman" w:hAnsi="Times New Roman"/>
                <w:color w:val="000000"/>
              </w:rPr>
              <w:t>Specification for type of precautions that should be taken when in proximity to the patient. For instance, Airborne Precautions, Contact Precautions, Droplet Precautions, Standard Precautions.</w:t>
            </w:r>
          </w:p>
        </w:tc>
        <w:tc>
          <w:tcPr>
            <w:tcW w:w="3060" w:type="dxa"/>
            <w:tcBorders>
              <w:top w:val="single" w:sz="2" w:space="0" w:color="auto"/>
              <w:left w:val="single" w:sz="2" w:space="0" w:color="auto"/>
              <w:bottom w:val="single" w:sz="2" w:space="0" w:color="auto"/>
              <w:right w:val="single" w:sz="2" w:space="0" w:color="auto"/>
            </w:tcBorders>
          </w:tcPr>
          <w:p w14:paraId="6AF2A3E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87118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B7AFC5" w14:textId="77777777" w:rsidR="00331868" w:rsidRDefault="00331868" w:rsidP="00AE3867">
            <w:pPr>
              <w:rPr>
                <w:rFonts w:ascii="Times New Roman" w:hAnsi="Times New Roman"/>
                <w:color w:val="000000"/>
              </w:rPr>
            </w:pPr>
          </w:p>
        </w:tc>
      </w:tr>
      <w:tr w:rsidR="00331868" w14:paraId="0B0AE87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6A6A65" w14:textId="77777777" w:rsidR="00331868" w:rsidRDefault="00331868" w:rsidP="00AE3867">
            <w:pPr>
              <w:rPr>
                <w:rFonts w:ascii="Times New Roman" w:hAnsi="Times New Roman"/>
                <w:color w:val="000000"/>
              </w:rPr>
            </w:pPr>
            <w:r>
              <w:rPr>
                <w:rFonts w:ascii="Times New Roman" w:hAnsi="Times New Roman"/>
                <w:b/>
                <w:color w:val="000000"/>
              </w:rPr>
              <w:t>portableExam</w:t>
            </w:r>
            <w:r>
              <w:rPr>
                <w:rFonts w:ascii="Times New Roman" w:hAnsi="Times New Roman"/>
                <w:color w:val="000000"/>
              </w:rPr>
              <w:t xml:space="preserve"> YesNo</w:t>
            </w:r>
          </w:p>
          <w:p w14:paraId="02809384" w14:textId="77777777" w:rsidR="00331868" w:rsidRDefault="00331868" w:rsidP="00AE3867">
            <w:pPr>
              <w:rPr>
                <w:rFonts w:ascii="Times New Roman" w:hAnsi="Times New Roman"/>
                <w:color w:val="000000"/>
              </w:rPr>
            </w:pPr>
            <w:r>
              <w:rPr>
                <w:rFonts w:ascii="Times New Roman" w:hAnsi="Times New Roman"/>
                <w:color w:val="000000"/>
              </w:rPr>
              <w:t>Public</w:t>
            </w:r>
          </w:p>
          <w:p w14:paraId="19A7D4F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A0FEEA" w14:textId="77777777" w:rsidR="00331868" w:rsidRDefault="00331868" w:rsidP="00AE3867">
            <w:pPr>
              <w:rPr>
                <w:rFonts w:ascii="Times New Roman" w:hAnsi="Times New Roman"/>
                <w:color w:val="000000"/>
              </w:rPr>
            </w:pPr>
          </w:p>
          <w:p w14:paraId="79602DEC" w14:textId="77777777" w:rsidR="00331868" w:rsidRDefault="00331868" w:rsidP="00AE3867">
            <w:pPr>
              <w:rPr>
                <w:rFonts w:ascii="Times New Roman" w:hAnsi="Times New Roman"/>
                <w:color w:val="000000"/>
              </w:rPr>
            </w:pPr>
          </w:p>
          <w:p w14:paraId="79CEAB8B" w14:textId="77777777" w:rsidR="00331868" w:rsidRDefault="00331868" w:rsidP="00AE3867">
            <w:pPr>
              <w:rPr>
                <w:rFonts w:ascii="Times New Roman" w:hAnsi="Times New Roman"/>
                <w:color w:val="000000"/>
              </w:rPr>
            </w:pPr>
          </w:p>
          <w:p w14:paraId="0897FA9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9755FE0" w14:textId="77777777" w:rsidR="00331868" w:rsidRDefault="00331868" w:rsidP="00AE3867">
            <w:pPr>
              <w:rPr>
                <w:rFonts w:ascii="Times New Roman" w:hAnsi="Times New Roman"/>
                <w:color w:val="000000"/>
              </w:rPr>
            </w:pPr>
            <w:r>
              <w:rPr>
                <w:rFonts w:ascii="Times New Roman" w:hAnsi="Times New Roman"/>
                <w:color w:val="000000"/>
              </w:rPr>
              <w:t>Designation of whether or not the imaging procedure should be performed at the patient's bedside (Yes) or if the procedure can be conducted in the location of the performing department (No).</w:t>
            </w:r>
          </w:p>
        </w:tc>
        <w:tc>
          <w:tcPr>
            <w:tcW w:w="3060" w:type="dxa"/>
            <w:tcBorders>
              <w:top w:val="single" w:sz="2" w:space="0" w:color="auto"/>
              <w:left w:val="single" w:sz="2" w:space="0" w:color="auto"/>
              <w:bottom w:val="single" w:sz="2" w:space="0" w:color="auto"/>
              <w:right w:val="single" w:sz="2" w:space="0" w:color="auto"/>
            </w:tcBorders>
          </w:tcPr>
          <w:p w14:paraId="36EBF93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C512A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68FEFC" w14:textId="77777777" w:rsidR="00331868" w:rsidRDefault="00331868" w:rsidP="00AE3867">
            <w:pPr>
              <w:rPr>
                <w:rFonts w:ascii="Times New Roman" w:hAnsi="Times New Roman"/>
                <w:color w:val="000000"/>
              </w:rPr>
            </w:pPr>
          </w:p>
        </w:tc>
      </w:tr>
      <w:tr w:rsidR="00331868" w14:paraId="334CDA7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8595D8" w14:textId="77777777" w:rsidR="00331868" w:rsidRDefault="00331868" w:rsidP="00AE3867">
            <w:pPr>
              <w:rPr>
                <w:rFonts w:ascii="Times New Roman" w:hAnsi="Times New Roman"/>
                <w:color w:val="000000"/>
              </w:rPr>
            </w:pPr>
            <w:r>
              <w:rPr>
                <w:rFonts w:ascii="Times New Roman" w:hAnsi="Times New Roman"/>
                <w:b/>
                <w:color w:val="000000"/>
              </w:rPr>
              <w:t>sedation</w:t>
            </w:r>
            <w:r>
              <w:rPr>
                <w:rFonts w:ascii="Times New Roman" w:hAnsi="Times New Roman"/>
                <w:color w:val="000000"/>
              </w:rPr>
              <w:t xml:space="preserve"> YesNo</w:t>
            </w:r>
          </w:p>
          <w:p w14:paraId="6BD24D2B" w14:textId="77777777" w:rsidR="00331868" w:rsidRDefault="00331868" w:rsidP="00AE3867">
            <w:pPr>
              <w:rPr>
                <w:rFonts w:ascii="Times New Roman" w:hAnsi="Times New Roman"/>
                <w:color w:val="000000"/>
              </w:rPr>
            </w:pPr>
            <w:r>
              <w:rPr>
                <w:rFonts w:ascii="Times New Roman" w:hAnsi="Times New Roman"/>
                <w:color w:val="000000"/>
              </w:rPr>
              <w:t>Public</w:t>
            </w:r>
          </w:p>
          <w:p w14:paraId="7DE7525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4DFC9D" w14:textId="77777777" w:rsidR="00331868" w:rsidRDefault="00331868" w:rsidP="00AE3867">
            <w:pPr>
              <w:rPr>
                <w:rFonts w:ascii="Times New Roman" w:hAnsi="Times New Roman"/>
                <w:color w:val="000000"/>
              </w:rPr>
            </w:pPr>
          </w:p>
          <w:p w14:paraId="00E0F160" w14:textId="77777777" w:rsidR="00331868" w:rsidRDefault="00331868" w:rsidP="00AE3867">
            <w:pPr>
              <w:rPr>
                <w:rFonts w:ascii="Times New Roman" w:hAnsi="Times New Roman"/>
                <w:color w:val="000000"/>
              </w:rPr>
            </w:pPr>
          </w:p>
          <w:p w14:paraId="50989749" w14:textId="77777777" w:rsidR="00331868" w:rsidRDefault="00331868" w:rsidP="00AE3867">
            <w:pPr>
              <w:rPr>
                <w:rFonts w:ascii="Times New Roman" w:hAnsi="Times New Roman"/>
                <w:color w:val="000000"/>
              </w:rPr>
            </w:pPr>
          </w:p>
          <w:p w14:paraId="08F0BA3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23B39C" w14:textId="77777777" w:rsidR="00331868" w:rsidRDefault="00331868" w:rsidP="00AE3867">
            <w:pPr>
              <w:rPr>
                <w:rFonts w:ascii="Times New Roman" w:hAnsi="Times New Roman"/>
                <w:color w:val="000000"/>
              </w:rPr>
            </w:pPr>
            <w:r>
              <w:rPr>
                <w:rFonts w:ascii="Times New Roman" w:hAnsi="Times New Roman"/>
                <w:color w:val="000000"/>
              </w:rPr>
              <w:t>Sedation is required or was administered for this procedure.</w:t>
            </w:r>
          </w:p>
        </w:tc>
        <w:tc>
          <w:tcPr>
            <w:tcW w:w="3060" w:type="dxa"/>
            <w:tcBorders>
              <w:top w:val="single" w:sz="2" w:space="0" w:color="auto"/>
              <w:left w:val="single" w:sz="2" w:space="0" w:color="auto"/>
              <w:bottom w:val="single" w:sz="2" w:space="0" w:color="auto"/>
              <w:right w:val="single" w:sz="2" w:space="0" w:color="auto"/>
            </w:tcBorders>
          </w:tcPr>
          <w:p w14:paraId="72AE17E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8B80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419227C" w14:textId="77777777" w:rsidR="00331868" w:rsidRDefault="00331868" w:rsidP="00AE3867">
            <w:pPr>
              <w:rPr>
                <w:rFonts w:ascii="Times New Roman" w:hAnsi="Times New Roman"/>
                <w:color w:val="000000"/>
              </w:rPr>
            </w:pPr>
          </w:p>
        </w:tc>
      </w:tr>
      <w:tr w:rsidR="00331868" w14:paraId="565A013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666FFBF" w14:textId="77777777" w:rsidR="00331868" w:rsidRDefault="00331868" w:rsidP="00AE3867">
            <w:pPr>
              <w:rPr>
                <w:rFonts w:ascii="Times New Roman" w:hAnsi="Times New Roman"/>
                <w:color w:val="000000"/>
              </w:rPr>
            </w:pPr>
            <w:r>
              <w:rPr>
                <w:rFonts w:ascii="Times New Roman" w:hAnsi="Times New Roman"/>
                <w:b/>
                <w:color w:val="000000"/>
              </w:rPr>
              <w:t>stressor</w:t>
            </w:r>
            <w:r>
              <w:rPr>
                <w:rFonts w:ascii="Times New Roman" w:hAnsi="Times New Roman"/>
                <w:color w:val="000000"/>
              </w:rPr>
              <w:t xml:space="preserve"> Code</w:t>
            </w:r>
          </w:p>
          <w:p w14:paraId="586E1269" w14:textId="77777777" w:rsidR="00331868" w:rsidRDefault="00331868" w:rsidP="00AE3867">
            <w:pPr>
              <w:rPr>
                <w:rFonts w:ascii="Times New Roman" w:hAnsi="Times New Roman"/>
                <w:color w:val="000000"/>
              </w:rPr>
            </w:pPr>
            <w:r>
              <w:rPr>
                <w:rFonts w:ascii="Times New Roman" w:hAnsi="Times New Roman"/>
                <w:color w:val="000000"/>
              </w:rPr>
              <w:t>Public</w:t>
            </w:r>
          </w:p>
          <w:p w14:paraId="11C51FB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5D58BC" w14:textId="77777777" w:rsidR="00331868" w:rsidRDefault="00331868" w:rsidP="00AE3867">
            <w:pPr>
              <w:rPr>
                <w:rFonts w:ascii="Times New Roman" w:hAnsi="Times New Roman"/>
                <w:color w:val="000000"/>
              </w:rPr>
            </w:pPr>
          </w:p>
          <w:p w14:paraId="62220E2B" w14:textId="77777777" w:rsidR="00331868" w:rsidRDefault="00331868" w:rsidP="00AE3867">
            <w:pPr>
              <w:rPr>
                <w:rFonts w:ascii="Times New Roman" w:hAnsi="Times New Roman"/>
                <w:color w:val="000000"/>
              </w:rPr>
            </w:pPr>
          </w:p>
          <w:p w14:paraId="4F867AB6" w14:textId="77777777" w:rsidR="00331868" w:rsidRDefault="00331868" w:rsidP="00AE3867">
            <w:pPr>
              <w:rPr>
                <w:rFonts w:ascii="Times New Roman" w:hAnsi="Times New Roman"/>
                <w:color w:val="000000"/>
              </w:rPr>
            </w:pPr>
          </w:p>
          <w:p w14:paraId="751E71F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695AD" w14:textId="77777777" w:rsidR="00331868" w:rsidRDefault="00331868" w:rsidP="00AE3867">
            <w:pPr>
              <w:rPr>
                <w:rFonts w:ascii="Times New Roman" w:hAnsi="Times New Roman"/>
                <w:color w:val="000000"/>
              </w:rPr>
            </w:pPr>
            <w:r>
              <w:rPr>
                <w:rFonts w:ascii="Times New Roman" w:hAnsi="Times New Roman"/>
                <w:color w:val="000000"/>
              </w:rPr>
              <w:t>Type of physiologic or pharmacologic stress that will be subjected to the patient during the imaging procedure. For example, Adenosine, Dipyrdomole, Persantine, Thallium, Cardiolite, Dobutamine, Treadmill.</w:t>
            </w:r>
          </w:p>
        </w:tc>
        <w:tc>
          <w:tcPr>
            <w:tcW w:w="3060" w:type="dxa"/>
            <w:tcBorders>
              <w:top w:val="single" w:sz="2" w:space="0" w:color="auto"/>
              <w:left w:val="single" w:sz="2" w:space="0" w:color="auto"/>
              <w:bottom w:val="single" w:sz="2" w:space="0" w:color="auto"/>
              <w:right w:val="single" w:sz="2" w:space="0" w:color="auto"/>
            </w:tcBorders>
          </w:tcPr>
          <w:p w14:paraId="13A8E76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C19D2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B5BE81" w14:textId="77777777" w:rsidR="00331868" w:rsidRDefault="00331868" w:rsidP="00AE3867">
            <w:pPr>
              <w:rPr>
                <w:rFonts w:ascii="Times New Roman" w:hAnsi="Times New Roman"/>
                <w:color w:val="000000"/>
              </w:rPr>
            </w:pPr>
          </w:p>
        </w:tc>
      </w:tr>
      <w:tr w:rsidR="00331868" w14:paraId="45ABD32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5EDE7E9" w14:textId="77777777" w:rsidR="00331868" w:rsidRDefault="00331868" w:rsidP="00AE3867">
            <w:pPr>
              <w:rPr>
                <w:rFonts w:ascii="Times New Roman" w:hAnsi="Times New Roman"/>
                <w:color w:val="000000"/>
              </w:rPr>
            </w:pPr>
            <w:r>
              <w:rPr>
                <w:rFonts w:ascii="Times New Roman" w:hAnsi="Times New Roman"/>
                <w:b/>
                <w:color w:val="000000"/>
              </w:rPr>
              <w:t>transportMode</w:t>
            </w:r>
            <w:r>
              <w:rPr>
                <w:rFonts w:ascii="Times New Roman" w:hAnsi="Times New Roman"/>
                <w:color w:val="000000"/>
              </w:rPr>
              <w:t xml:space="preserve"> Code</w:t>
            </w:r>
          </w:p>
          <w:p w14:paraId="22E6A752" w14:textId="77777777" w:rsidR="00331868" w:rsidRDefault="00331868" w:rsidP="00AE3867">
            <w:pPr>
              <w:rPr>
                <w:rFonts w:ascii="Times New Roman" w:hAnsi="Times New Roman"/>
                <w:color w:val="000000"/>
              </w:rPr>
            </w:pPr>
            <w:r>
              <w:rPr>
                <w:rFonts w:ascii="Times New Roman" w:hAnsi="Times New Roman"/>
                <w:color w:val="000000"/>
              </w:rPr>
              <w:t>Public</w:t>
            </w:r>
          </w:p>
          <w:p w14:paraId="05ADA7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20BCB26" w14:textId="77777777" w:rsidR="00331868" w:rsidRDefault="00331868" w:rsidP="00AE3867">
            <w:pPr>
              <w:rPr>
                <w:rFonts w:ascii="Times New Roman" w:hAnsi="Times New Roman"/>
                <w:color w:val="000000"/>
              </w:rPr>
            </w:pPr>
          </w:p>
          <w:p w14:paraId="497D62EC" w14:textId="77777777" w:rsidR="00331868" w:rsidRDefault="00331868" w:rsidP="00AE3867">
            <w:pPr>
              <w:rPr>
                <w:rFonts w:ascii="Times New Roman" w:hAnsi="Times New Roman"/>
                <w:color w:val="000000"/>
              </w:rPr>
            </w:pPr>
          </w:p>
          <w:p w14:paraId="6A48C3C9" w14:textId="77777777" w:rsidR="00331868" w:rsidRDefault="00331868" w:rsidP="00AE3867">
            <w:pPr>
              <w:rPr>
                <w:rFonts w:ascii="Times New Roman" w:hAnsi="Times New Roman"/>
                <w:color w:val="000000"/>
              </w:rPr>
            </w:pPr>
          </w:p>
          <w:p w14:paraId="048BDDE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4CB846A" w14:textId="77777777" w:rsidR="00331868" w:rsidRDefault="00331868" w:rsidP="00AE3867">
            <w:pPr>
              <w:rPr>
                <w:rFonts w:ascii="Times New Roman" w:hAnsi="Times New Roman"/>
                <w:color w:val="000000"/>
              </w:rPr>
            </w:pPr>
            <w:r>
              <w:rPr>
                <w:rFonts w:ascii="Times New Roman" w:hAnsi="Times New Roman"/>
                <w:color w:val="000000"/>
              </w:rPr>
              <w:t>How a patient will be moved from their hospital room to the performing department</w:t>
            </w:r>
          </w:p>
        </w:tc>
        <w:tc>
          <w:tcPr>
            <w:tcW w:w="3060" w:type="dxa"/>
            <w:tcBorders>
              <w:top w:val="single" w:sz="2" w:space="0" w:color="auto"/>
              <w:left w:val="single" w:sz="2" w:space="0" w:color="auto"/>
              <w:bottom w:val="single" w:sz="2" w:space="0" w:color="auto"/>
              <w:right w:val="single" w:sz="2" w:space="0" w:color="auto"/>
            </w:tcBorders>
          </w:tcPr>
          <w:p w14:paraId="0EA3862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25EC0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817D74E" w14:textId="77777777" w:rsidR="00331868" w:rsidRDefault="00331868" w:rsidP="00AE3867">
            <w:pPr>
              <w:rPr>
                <w:rFonts w:ascii="Times New Roman" w:hAnsi="Times New Roman"/>
                <w:color w:val="000000"/>
              </w:rPr>
            </w:pPr>
          </w:p>
        </w:tc>
      </w:tr>
    </w:tbl>
    <w:p w14:paraId="6BD171B0" w14:textId="77777777" w:rsidR="00331868" w:rsidRDefault="00331868" w:rsidP="00331868">
      <w:pPr>
        <w:rPr>
          <w:rFonts w:ascii="Times New Roman" w:hAnsi="Times New Roman"/>
          <w:color w:val="000000"/>
        </w:rPr>
      </w:pPr>
    </w:p>
    <w:p w14:paraId="5D034EF1" w14:textId="77777777" w:rsidR="00331868" w:rsidRDefault="00331868" w:rsidP="00331868">
      <w:pPr>
        <w:pStyle w:val="Heading2"/>
        <w:rPr>
          <w:bCs/>
          <w:szCs w:val="24"/>
          <w:lang w:val="en-US"/>
        </w:rPr>
      </w:pPr>
      <w:bookmarkStart w:id="2420" w:name="_Toc383183346"/>
      <w:bookmarkStart w:id="2421" w:name="BKM_F5BCE8C1_7A0D_42D2_ABD9_F088CA0EDE91"/>
      <w:r>
        <w:rPr>
          <w:bCs/>
          <w:szCs w:val="24"/>
          <w:lang w:val="en-US"/>
        </w:rPr>
        <w:t>ImmunizationDescriptor</w:t>
      </w:r>
      <w:bookmarkEnd w:id="2420"/>
    </w:p>
    <w:p w14:paraId="62F863DE"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E1C2033" w14:textId="77777777" w:rsidR="00331868" w:rsidRDefault="00331868" w:rsidP="00331868">
      <w:pPr>
        <w:rPr>
          <w:rFonts w:ascii="Times New Roman" w:hAnsi="Times New Roman"/>
          <w:color w:val="000000"/>
        </w:rPr>
      </w:pPr>
    </w:p>
    <w:p w14:paraId="480C3B97" w14:textId="77777777" w:rsidR="00331868" w:rsidRDefault="00331868" w:rsidP="00331868">
      <w:r>
        <w:rPr>
          <w:rFonts w:ascii="Times New Roman" w:hAnsi="Times New Roman"/>
          <w:color w:val="000000"/>
        </w:rPr>
        <w:lastRenderedPageBreak/>
        <w:t>Descriptor for the administration of vaccines to patients across all healthcare disciplines in all care settings and all regions. This does not include the administration of non-vaccine agents, even those that may have or claim immunological effects.</w:t>
      </w:r>
    </w:p>
    <w:p w14:paraId="1856DB76" w14:textId="77777777" w:rsidR="00331868" w:rsidRDefault="00331868" w:rsidP="00331868">
      <w:pPr>
        <w:rPr>
          <w:rFonts w:ascii="Times New Roman" w:hAnsi="Times New Roman"/>
        </w:rPr>
      </w:pPr>
    </w:p>
    <w:p w14:paraId="572DFBE8" w14:textId="77777777" w:rsidR="00331868" w:rsidRDefault="00331868" w:rsidP="00331868">
      <w:pPr>
        <w:rPr>
          <w:rFonts w:ascii="Times New Roman" w:hAnsi="Times New Roman"/>
        </w:rPr>
      </w:pPr>
    </w:p>
    <w:p w14:paraId="1A25DC6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CEF9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98555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FDEE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875E93"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243DD4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F0347E1" w14:textId="77777777" w:rsidTr="00AE3867">
        <w:tc>
          <w:tcPr>
            <w:tcW w:w="2250" w:type="dxa"/>
            <w:tcBorders>
              <w:top w:val="single" w:sz="2" w:space="0" w:color="auto"/>
              <w:left w:val="single" w:sz="2" w:space="0" w:color="auto"/>
              <w:bottom w:val="single" w:sz="2" w:space="0" w:color="auto"/>
              <w:right w:val="single" w:sz="2" w:space="0" w:color="auto"/>
            </w:tcBorders>
          </w:tcPr>
          <w:p w14:paraId="49D15FC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545E4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FB10BA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19D5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2BD53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349E89B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1165EA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398AA7"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4488F0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85E5AD" w14:textId="77777777" w:rsidR="00331868" w:rsidRDefault="00331868" w:rsidP="00AE3867">
            <w:pPr>
              <w:rPr>
                <w:rFonts w:ascii="Times New Roman" w:hAnsi="Times New Roman"/>
                <w:color w:val="000000"/>
              </w:rPr>
            </w:pPr>
          </w:p>
          <w:p w14:paraId="2FC90C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EB53532" w14:textId="77777777" w:rsidTr="00AE3867">
        <w:tc>
          <w:tcPr>
            <w:tcW w:w="2250" w:type="dxa"/>
            <w:tcBorders>
              <w:top w:val="single" w:sz="2" w:space="0" w:color="auto"/>
              <w:left w:val="single" w:sz="2" w:space="0" w:color="auto"/>
              <w:bottom w:val="single" w:sz="2" w:space="0" w:color="auto"/>
              <w:right w:val="single" w:sz="2" w:space="0" w:color="auto"/>
            </w:tcBorders>
          </w:tcPr>
          <w:p w14:paraId="4BE96F0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548B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7D422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60BC6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27644D"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173FA50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A9F8B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B69CA1"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16A3AFE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0A0A5A3" w14:textId="77777777" w:rsidR="00331868" w:rsidRDefault="00331868" w:rsidP="00AE3867">
            <w:pPr>
              <w:rPr>
                <w:rFonts w:ascii="Times New Roman" w:hAnsi="Times New Roman"/>
                <w:color w:val="000000"/>
              </w:rPr>
            </w:pPr>
          </w:p>
          <w:p w14:paraId="4DFF1A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42B41A5" w14:textId="77777777" w:rsidTr="00AE3867">
        <w:tc>
          <w:tcPr>
            <w:tcW w:w="2250" w:type="dxa"/>
            <w:tcBorders>
              <w:top w:val="single" w:sz="2" w:space="0" w:color="auto"/>
              <w:left w:val="single" w:sz="2" w:space="0" w:color="auto"/>
              <w:bottom w:val="single" w:sz="2" w:space="0" w:color="auto"/>
              <w:right w:val="single" w:sz="2" w:space="0" w:color="auto"/>
            </w:tcBorders>
          </w:tcPr>
          <w:p w14:paraId="18C694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3C14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CF69A3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8734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F4255F"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6D4AA88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30C03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4B41EB"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B2CAD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C15BFEF" w14:textId="77777777" w:rsidR="00331868" w:rsidRDefault="00331868" w:rsidP="00AE3867">
            <w:pPr>
              <w:rPr>
                <w:rFonts w:ascii="Times New Roman" w:hAnsi="Times New Roman"/>
                <w:color w:val="000000"/>
              </w:rPr>
            </w:pPr>
          </w:p>
          <w:p w14:paraId="79712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456D50B" w14:textId="77777777" w:rsidTr="00AE3867">
        <w:tc>
          <w:tcPr>
            <w:tcW w:w="2250" w:type="dxa"/>
            <w:tcBorders>
              <w:top w:val="single" w:sz="2" w:space="0" w:color="auto"/>
              <w:left w:val="single" w:sz="2" w:space="0" w:color="auto"/>
              <w:bottom w:val="single" w:sz="2" w:space="0" w:color="auto"/>
              <w:right w:val="single" w:sz="2" w:space="0" w:color="auto"/>
            </w:tcBorders>
          </w:tcPr>
          <w:p w14:paraId="0A820E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A60765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1A894A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5B11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FB83EC4"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6A4CB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78041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342797E"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83BB0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DC49BE" w14:textId="77777777" w:rsidR="00331868" w:rsidRDefault="00331868" w:rsidP="00AE3867">
            <w:pPr>
              <w:rPr>
                <w:rFonts w:ascii="Times New Roman" w:hAnsi="Times New Roman"/>
                <w:color w:val="000000"/>
              </w:rPr>
            </w:pPr>
          </w:p>
          <w:p w14:paraId="2205D2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82EA5FE" w14:textId="77777777" w:rsidTr="00AE3867">
        <w:tc>
          <w:tcPr>
            <w:tcW w:w="2250" w:type="dxa"/>
            <w:tcBorders>
              <w:top w:val="single" w:sz="2" w:space="0" w:color="auto"/>
              <w:left w:val="single" w:sz="2" w:space="0" w:color="auto"/>
              <w:bottom w:val="single" w:sz="2" w:space="0" w:color="auto"/>
              <w:right w:val="single" w:sz="2" w:space="0" w:color="auto"/>
            </w:tcBorders>
          </w:tcPr>
          <w:p w14:paraId="2237EEE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6D5AB1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E11D65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D58B5E6" w14:textId="77777777" w:rsidR="00331868" w:rsidRDefault="00331868" w:rsidP="00AE3867">
            <w:pPr>
              <w:rPr>
                <w:rFonts w:ascii="Times New Roman" w:hAnsi="Times New Roman"/>
                <w:color w:val="000000"/>
              </w:rPr>
            </w:pPr>
            <w:r>
              <w:rPr>
                <w:rFonts w:ascii="Times New Roman" w:hAnsi="Times New Roman"/>
                <w:color w:val="000000"/>
              </w:rPr>
              <w:t xml:space="preserve"> Public vaccine </w:t>
            </w:r>
          </w:p>
          <w:p w14:paraId="7F4720C7" w14:textId="77777777" w:rsidR="00331868" w:rsidRDefault="00331868" w:rsidP="00AE3867">
            <w:pPr>
              <w:rPr>
                <w:rFonts w:ascii="Times New Roman" w:hAnsi="Times New Roman"/>
                <w:color w:val="000000"/>
              </w:rPr>
            </w:pPr>
            <w:r>
              <w:rPr>
                <w:rFonts w:ascii="Times New Roman" w:hAnsi="Times New Roman"/>
                <w:color w:val="000000"/>
              </w:rPr>
              <w:t>Vaccine</w:t>
            </w:r>
          </w:p>
          <w:p w14:paraId="66C16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63DA2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B3F04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153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FEF7E1E" w14:textId="77777777" w:rsidR="00331868" w:rsidRDefault="00331868" w:rsidP="00AE3867">
            <w:pPr>
              <w:rPr>
                <w:rFonts w:ascii="Times New Roman" w:hAnsi="Times New Roman"/>
                <w:color w:val="000000"/>
              </w:rPr>
            </w:pPr>
            <w:r>
              <w:rPr>
                <w:rFonts w:ascii="Times New Roman" w:hAnsi="Times New Roman"/>
                <w:color w:val="000000"/>
              </w:rPr>
              <w:t>The vaccine product that is administered.</w:t>
            </w:r>
          </w:p>
          <w:p w14:paraId="01C61C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D8DF890" w14:textId="77777777" w:rsidTr="00AE3867">
        <w:tc>
          <w:tcPr>
            <w:tcW w:w="2250" w:type="dxa"/>
            <w:tcBorders>
              <w:top w:val="single" w:sz="2" w:space="0" w:color="auto"/>
              <w:left w:val="single" w:sz="2" w:space="0" w:color="auto"/>
              <w:bottom w:val="single" w:sz="2" w:space="0" w:color="auto"/>
              <w:right w:val="single" w:sz="2" w:space="0" w:color="auto"/>
            </w:tcBorders>
          </w:tcPr>
          <w:p w14:paraId="20A2CC8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08C49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0E9CF4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C1100F"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5D91FDAB" w14:textId="77777777" w:rsidR="00331868" w:rsidRDefault="00331868" w:rsidP="00AE3867">
            <w:pPr>
              <w:rPr>
                <w:rFonts w:ascii="Times New Roman" w:hAnsi="Times New Roman"/>
                <w:color w:val="000000"/>
              </w:rPr>
            </w:pPr>
            <w:r>
              <w:rPr>
                <w:rFonts w:ascii="Times New Roman" w:hAnsi="Times New Roman"/>
                <w:color w:val="000000"/>
              </w:rPr>
              <w:t>Dosage</w:t>
            </w:r>
          </w:p>
          <w:p w14:paraId="44BD6A6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A6DC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5BD132"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2755E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B65D10" w14:textId="77777777" w:rsidR="00331868" w:rsidRDefault="00331868" w:rsidP="00AE3867">
            <w:pPr>
              <w:rPr>
                <w:rFonts w:ascii="Times New Roman" w:hAnsi="Times New Roman"/>
                <w:color w:val="000000"/>
              </w:rPr>
            </w:pPr>
            <w:r>
              <w:rPr>
                <w:rFonts w:ascii="Times New Roman" w:hAnsi="Times New Roman"/>
                <w:color w:val="000000"/>
              </w:rPr>
              <w:t>Details for the dose or doses of vaccine administered or to be administered to the patient</w:t>
            </w:r>
          </w:p>
          <w:p w14:paraId="4E1D1A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002A912" w14:textId="77777777" w:rsidTr="00AE3867">
        <w:tc>
          <w:tcPr>
            <w:tcW w:w="2250" w:type="dxa"/>
            <w:tcBorders>
              <w:top w:val="single" w:sz="2" w:space="0" w:color="auto"/>
              <w:left w:val="single" w:sz="2" w:space="0" w:color="auto"/>
              <w:bottom w:val="single" w:sz="2" w:space="0" w:color="auto"/>
              <w:right w:val="single" w:sz="2" w:space="0" w:color="auto"/>
            </w:tcBorders>
          </w:tcPr>
          <w:p w14:paraId="5A858D4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0896B8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EFF8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0E15A1"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36607198"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2CF29F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320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89B634D"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6C3D51D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8BEC2"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3E3AC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421"/>
    </w:tbl>
    <w:p w14:paraId="311D0203" w14:textId="77777777" w:rsidR="00331868" w:rsidRDefault="00331868" w:rsidP="00331868">
      <w:pPr>
        <w:rPr>
          <w:rFonts w:ascii="Times New Roman" w:hAnsi="Times New Roman"/>
          <w:color w:val="000000"/>
        </w:rPr>
      </w:pPr>
    </w:p>
    <w:p w14:paraId="40E30B46" w14:textId="77777777" w:rsidR="00331868" w:rsidRDefault="00331868" w:rsidP="00331868">
      <w:pPr>
        <w:pStyle w:val="Heading2"/>
        <w:rPr>
          <w:bCs/>
          <w:szCs w:val="24"/>
          <w:lang w:val="en-US"/>
        </w:rPr>
      </w:pPr>
      <w:bookmarkStart w:id="2422" w:name="_Toc383183347"/>
      <w:r>
        <w:rPr>
          <w:bCs/>
          <w:szCs w:val="24"/>
          <w:lang w:val="en-US"/>
        </w:rPr>
        <w:t>InferableDescriptor</w:t>
      </w:r>
      <w:bookmarkEnd w:id="2422"/>
    </w:p>
    <w:p w14:paraId="613462A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31B8B167" w14:textId="77777777" w:rsidR="00331868" w:rsidRDefault="00331868" w:rsidP="00331868">
      <w:pPr>
        <w:rPr>
          <w:rFonts w:ascii="Times New Roman" w:hAnsi="Times New Roman"/>
          <w:color w:val="000000"/>
        </w:rPr>
      </w:pPr>
    </w:p>
    <w:p w14:paraId="157A7A03" w14:textId="77777777" w:rsidR="00331868" w:rsidRDefault="00331868" w:rsidP="00331868">
      <w:r>
        <w:rPr>
          <w:rFonts w:ascii="Times New Roman" w:hAnsi="Times New Roman"/>
          <w:color w:val="000000"/>
        </w:rPr>
        <w:t>An inference made, about the patient's health, from other statements.</w:t>
      </w:r>
    </w:p>
    <w:p w14:paraId="16A78468" w14:textId="77777777" w:rsidR="00331868" w:rsidRDefault="00331868" w:rsidP="00331868">
      <w:pPr>
        <w:rPr>
          <w:rFonts w:ascii="Times New Roman" w:hAnsi="Times New Roman"/>
        </w:rPr>
      </w:pPr>
    </w:p>
    <w:p w14:paraId="338F4FEA" w14:textId="77777777" w:rsidR="00331868" w:rsidRDefault="00331868" w:rsidP="00331868">
      <w:pPr>
        <w:rPr>
          <w:rFonts w:ascii="Times New Roman" w:hAnsi="Times New Roman"/>
        </w:rPr>
      </w:pPr>
    </w:p>
    <w:p w14:paraId="1BF99E7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90E8A2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2405E78"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75006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9C5A7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4736D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B525EE1" w14:textId="77777777" w:rsidTr="00AE3867">
        <w:tc>
          <w:tcPr>
            <w:tcW w:w="2250" w:type="dxa"/>
            <w:tcBorders>
              <w:top w:val="single" w:sz="2" w:space="0" w:color="auto"/>
              <w:left w:val="single" w:sz="2" w:space="0" w:color="auto"/>
              <w:bottom w:val="single" w:sz="2" w:space="0" w:color="auto"/>
              <w:right w:val="single" w:sz="2" w:space="0" w:color="auto"/>
            </w:tcBorders>
          </w:tcPr>
          <w:p w14:paraId="7DD6C3A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31D7E9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D8E504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AAA3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84CCBE3"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1536B9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F6DBA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FA2EE5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89E19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54A9C1" w14:textId="77777777" w:rsidR="00331868" w:rsidRDefault="00331868" w:rsidP="00AE3867">
            <w:pPr>
              <w:rPr>
                <w:rFonts w:ascii="Times New Roman" w:hAnsi="Times New Roman"/>
                <w:color w:val="000000"/>
              </w:rPr>
            </w:pPr>
          </w:p>
          <w:p w14:paraId="2F012E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35AFFCC" w14:textId="77777777" w:rsidTr="00AE3867">
        <w:tc>
          <w:tcPr>
            <w:tcW w:w="2250" w:type="dxa"/>
            <w:tcBorders>
              <w:top w:val="single" w:sz="2" w:space="0" w:color="auto"/>
              <w:left w:val="single" w:sz="2" w:space="0" w:color="auto"/>
              <w:bottom w:val="single" w:sz="2" w:space="0" w:color="auto"/>
              <w:right w:val="single" w:sz="2" w:space="0" w:color="auto"/>
            </w:tcBorders>
          </w:tcPr>
          <w:p w14:paraId="020EC9D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C62DA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73E16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9AF9F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741CD9" w14:textId="77777777" w:rsidR="00331868" w:rsidRDefault="00331868" w:rsidP="00AE3867">
            <w:pPr>
              <w:rPr>
                <w:rFonts w:ascii="Times New Roman" w:hAnsi="Times New Roman"/>
                <w:color w:val="000000"/>
              </w:rPr>
            </w:pPr>
            <w:r>
              <w:rPr>
                <w:rFonts w:ascii="Times New Roman" w:hAnsi="Times New Roman"/>
                <w:color w:val="000000"/>
              </w:rPr>
              <w:t>ContraindicationDescriptor</w:t>
            </w:r>
          </w:p>
          <w:p w14:paraId="2083797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ED697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98E4712"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224942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851A1E" w14:textId="77777777" w:rsidR="00331868" w:rsidRDefault="00331868" w:rsidP="00AE3867">
            <w:pPr>
              <w:rPr>
                <w:rFonts w:ascii="Times New Roman" w:hAnsi="Times New Roman"/>
                <w:color w:val="000000"/>
              </w:rPr>
            </w:pPr>
          </w:p>
          <w:p w14:paraId="6047F3A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4BCA01B" w14:textId="77777777" w:rsidTr="00AE3867">
        <w:tc>
          <w:tcPr>
            <w:tcW w:w="2250" w:type="dxa"/>
            <w:tcBorders>
              <w:top w:val="single" w:sz="2" w:space="0" w:color="auto"/>
              <w:left w:val="single" w:sz="2" w:space="0" w:color="auto"/>
              <w:bottom w:val="single" w:sz="2" w:space="0" w:color="auto"/>
              <w:right w:val="single" w:sz="2" w:space="0" w:color="auto"/>
            </w:tcBorders>
          </w:tcPr>
          <w:p w14:paraId="1513FC7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AC851E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1FA85A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E6FC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687BF2" w14:textId="77777777" w:rsidR="00331868" w:rsidRDefault="00331868" w:rsidP="00AE3867">
            <w:pPr>
              <w:rPr>
                <w:rFonts w:ascii="Times New Roman" w:hAnsi="Times New Roman"/>
                <w:color w:val="000000"/>
              </w:rPr>
            </w:pPr>
            <w:r>
              <w:rPr>
                <w:rFonts w:ascii="Times New Roman" w:hAnsi="Times New Roman"/>
                <w:color w:val="000000"/>
              </w:rPr>
              <w:t>ConditionLikelihoodDescriptor</w:t>
            </w:r>
          </w:p>
          <w:p w14:paraId="1D67B2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2787D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28C55" w14:textId="77777777" w:rsidR="00331868" w:rsidRDefault="00331868" w:rsidP="00AE3867">
            <w:pPr>
              <w:rPr>
                <w:rFonts w:ascii="Times New Roman" w:hAnsi="Times New Roman"/>
                <w:color w:val="000000"/>
              </w:rPr>
            </w:pPr>
            <w:r>
              <w:rPr>
                <w:rFonts w:ascii="Times New Roman" w:hAnsi="Times New Roman"/>
                <w:color w:val="000000"/>
              </w:rPr>
              <w:t>InferableDescriptor</w:t>
            </w:r>
          </w:p>
          <w:p w14:paraId="3A1E7B2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689FE7" w14:textId="77777777" w:rsidR="00331868" w:rsidRDefault="00331868" w:rsidP="00AE3867">
            <w:pPr>
              <w:rPr>
                <w:rFonts w:ascii="Times New Roman" w:hAnsi="Times New Roman"/>
                <w:color w:val="000000"/>
              </w:rPr>
            </w:pPr>
          </w:p>
          <w:p w14:paraId="4ECB34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33570F9D" w14:textId="77777777" w:rsidR="00331868" w:rsidRDefault="00331868" w:rsidP="00331868">
      <w:pPr>
        <w:rPr>
          <w:rFonts w:ascii="Times New Roman" w:hAnsi="Times New Roman"/>
          <w:color w:val="000000"/>
        </w:rPr>
      </w:pPr>
    </w:p>
    <w:p w14:paraId="2DFED1C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706DA3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C28DAC"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9C1B2CF"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6F5994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21A3CC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EF4A01" w14:textId="77777777" w:rsidR="00331868" w:rsidRDefault="00331868" w:rsidP="00AE3867">
            <w:pPr>
              <w:rPr>
                <w:rFonts w:ascii="Times New Roman" w:hAnsi="Times New Roman"/>
                <w:color w:val="000000"/>
              </w:rPr>
            </w:pPr>
            <w:r>
              <w:rPr>
                <w:rFonts w:ascii="Times New Roman" w:hAnsi="Times New Roman"/>
                <w:b/>
                <w:color w:val="000000"/>
              </w:rPr>
              <w:t>inferenceMethod</w:t>
            </w:r>
            <w:r>
              <w:rPr>
                <w:rFonts w:ascii="Times New Roman" w:hAnsi="Times New Roman"/>
                <w:color w:val="000000"/>
              </w:rPr>
              <w:t xml:space="preserve"> Code</w:t>
            </w:r>
          </w:p>
          <w:p w14:paraId="52F6B4CC" w14:textId="77777777" w:rsidR="00331868" w:rsidRDefault="00331868" w:rsidP="00AE3867">
            <w:pPr>
              <w:rPr>
                <w:rFonts w:ascii="Times New Roman" w:hAnsi="Times New Roman"/>
                <w:color w:val="000000"/>
              </w:rPr>
            </w:pPr>
            <w:r>
              <w:rPr>
                <w:rFonts w:ascii="Times New Roman" w:hAnsi="Times New Roman"/>
                <w:color w:val="000000"/>
              </w:rPr>
              <w:t>Public</w:t>
            </w:r>
          </w:p>
          <w:p w14:paraId="5D82C4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CC9E1F5" w14:textId="77777777" w:rsidR="00331868" w:rsidRDefault="00331868" w:rsidP="00AE3867">
            <w:pPr>
              <w:rPr>
                <w:rFonts w:ascii="Times New Roman" w:hAnsi="Times New Roman"/>
                <w:color w:val="000000"/>
              </w:rPr>
            </w:pPr>
          </w:p>
          <w:p w14:paraId="67EE6BBD" w14:textId="77777777" w:rsidR="00331868" w:rsidRDefault="00331868" w:rsidP="00AE3867">
            <w:pPr>
              <w:rPr>
                <w:rFonts w:ascii="Times New Roman" w:hAnsi="Times New Roman"/>
                <w:color w:val="000000"/>
              </w:rPr>
            </w:pPr>
            <w:r>
              <w:rPr>
                <w:rFonts w:ascii="Times New Roman" w:hAnsi="Times New Roman"/>
                <w:color w:val="000000"/>
              </w:rPr>
              <w:t xml:space="preserve"> [0..1]</w:t>
            </w:r>
          </w:p>
          <w:p w14:paraId="40A815B1" w14:textId="77777777" w:rsidR="00331868" w:rsidRDefault="00331868" w:rsidP="00AE3867">
            <w:pPr>
              <w:rPr>
                <w:rFonts w:ascii="Times New Roman" w:hAnsi="Times New Roman"/>
                <w:color w:val="000000"/>
              </w:rPr>
            </w:pPr>
          </w:p>
          <w:p w14:paraId="0B54ED9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2B5581" w14:textId="77777777" w:rsidR="00331868" w:rsidRDefault="00331868" w:rsidP="00AE3867">
            <w:pPr>
              <w:rPr>
                <w:rFonts w:ascii="Times New Roman" w:hAnsi="Times New Roman"/>
                <w:color w:val="000000"/>
              </w:rPr>
            </w:pPr>
            <w:r>
              <w:rPr>
                <w:rFonts w:ascii="Times New Roman" w:hAnsi="Times New Roman"/>
                <w:color w:val="000000"/>
              </w:rPr>
              <w:t>The algorithm, tool, or instrument used to make the inference. E.g., Framingham Risk Score, Immunization Rule Set.</w:t>
            </w:r>
          </w:p>
        </w:tc>
        <w:tc>
          <w:tcPr>
            <w:tcW w:w="3060" w:type="dxa"/>
            <w:tcBorders>
              <w:top w:val="single" w:sz="2" w:space="0" w:color="auto"/>
              <w:left w:val="single" w:sz="2" w:space="0" w:color="auto"/>
              <w:bottom w:val="single" w:sz="2" w:space="0" w:color="auto"/>
              <w:right w:val="single" w:sz="2" w:space="0" w:color="auto"/>
            </w:tcBorders>
          </w:tcPr>
          <w:p w14:paraId="1D7C10A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989C6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B425C7" w14:textId="77777777" w:rsidR="00331868" w:rsidRDefault="00331868" w:rsidP="00AE3867">
            <w:pPr>
              <w:rPr>
                <w:rFonts w:ascii="Times New Roman" w:hAnsi="Times New Roman"/>
                <w:color w:val="000000"/>
              </w:rPr>
            </w:pPr>
          </w:p>
        </w:tc>
      </w:tr>
      <w:tr w:rsidR="00331868" w14:paraId="08A4DD9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3997C73" w14:textId="77777777" w:rsidR="00331868" w:rsidRDefault="00331868" w:rsidP="00AE3867">
            <w:pPr>
              <w:rPr>
                <w:rFonts w:ascii="Times New Roman" w:hAnsi="Times New Roman"/>
                <w:color w:val="000000"/>
              </w:rPr>
            </w:pPr>
            <w:r>
              <w:rPr>
                <w:rFonts w:ascii="Times New Roman" w:hAnsi="Times New Roman"/>
                <w:b/>
                <w:color w:val="000000"/>
              </w:rPr>
              <w:t>inferredFrom</w:t>
            </w:r>
            <w:r>
              <w:rPr>
                <w:rFonts w:ascii="Times New Roman" w:hAnsi="Times New Roman"/>
                <w:color w:val="000000"/>
              </w:rPr>
              <w:t xml:space="preserve"> ClinicalStatement</w:t>
            </w:r>
          </w:p>
          <w:p w14:paraId="5248146E" w14:textId="77777777" w:rsidR="00331868" w:rsidRDefault="00331868" w:rsidP="00AE3867">
            <w:pPr>
              <w:rPr>
                <w:rFonts w:ascii="Times New Roman" w:hAnsi="Times New Roman"/>
                <w:color w:val="000000"/>
              </w:rPr>
            </w:pPr>
            <w:r>
              <w:rPr>
                <w:rFonts w:ascii="Times New Roman" w:hAnsi="Times New Roman"/>
                <w:color w:val="000000"/>
              </w:rPr>
              <w:t>Public</w:t>
            </w:r>
          </w:p>
          <w:p w14:paraId="324492D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C1CB2D" w14:textId="77777777" w:rsidR="00331868" w:rsidRDefault="00331868" w:rsidP="00AE3867">
            <w:pPr>
              <w:rPr>
                <w:rFonts w:ascii="Times New Roman" w:hAnsi="Times New Roman"/>
                <w:color w:val="000000"/>
              </w:rPr>
            </w:pPr>
          </w:p>
          <w:p w14:paraId="249C3000"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16EA41C0" w14:textId="77777777" w:rsidR="00331868" w:rsidRDefault="00331868" w:rsidP="00AE3867">
            <w:pPr>
              <w:rPr>
                <w:rFonts w:ascii="Times New Roman" w:hAnsi="Times New Roman"/>
                <w:color w:val="000000"/>
              </w:rPr>
            </w:pPr>
          </w:p>
          <w:p w14:paraId="33E91CB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00957E" w14:textId="77777777" w:rsidR="00331868" w:rsidRDefault="00331868" w:rsidP="00AE3867">
            <w:pPr>
              <w:rPr>
                <w:rFonts w:ascii="Times New Roman" w:hAnsi="Times New Roman"/>
                <w:color w:val="000000"/>
              </w:rPr>
            </w:pPr>
            <w:r>
              <w:rPr>
                <w:rFonts w:ascii="Times New Roman" w:hAnsi="Times New Roman"/>
                <w:color w:val="000000"/>
              </w:rPr>
              <w:t>The statements that form the basis for the inference. E.g., diagnosis of diabetes mellitus, and blood pressure observations to calculate risk of heart disease.</w:t>
            </w:r>
          </w:p>
        </w:tc>
        <w:tc>
          <w:tcPr>
            <w:tcW w:w="3060" w:type="dxa"/>
            <w:tcBorders>
              <w:top w:val="single" w:sz="2" w:space="0" w:color="auto"/>
              <w:left w:val="single" w:sz="2" w:space="0" w:color="auto"/>
              <w:bottom w:val="single" w:sz="2" w:space="0" w:color="auto"/>
              <w:right w:val="single" w:sz="2" w:space="0" w:color="auto"/>
            </w:tcBorders>
          </w:tcPr>
          <w:p w14:paraId="5E73CEE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BD53C6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79FB27" w14:textId="77777777" w:rsidR="00331868" w:rsidRDefault="00331868" w:rsidP="00AE3867">
            <w:pPr>
              <w:rPr>
                <w:rFonts w:ascii="Times New Roman" w:hAnsi="Times New Roman"/>
                <w:color w:val="000000"/>
              </w:rPr>
            </w:pPr>
          </w:p>
        </w:tc>
      </w:tr>
    </w:tbl>
    <w:p w14:paraId="37D4A159" w14:textId="77777777" w:rsidR="00331868" w:rsidRDefault="00331868" w:rsidP="00331868">
      <w:pPr>
        <w:rPr>
          <w:rFonts w:ascii="Times New Roman" w:hAnsi="Times New Roman"/>
          <w:color w:val="000000"/>
        </w:rPr>
      </w:pPr>
    </w:p>
    <w:p w14:paraId="733EAA79" w14:textId="77777777" w:rsidR="00331868" w:rsidRDefault="00331868" w:rsidP="00331868">
      <w:pPr>
        <w:pStyle w:val="Heading2"/>
        <w:rPr>
          <w:bCs/>
          <w:szCs w:val="24"/>
          <w:lang w:val="en-US"/>
        </w:rPr>
      </w:pPr>
      <w:bookmarkStart w:id="2423" w:name="_Toc383183348"/>
      <w:r>
        <w:rPr>
          <w:bCs/>
          <w:szCs w:val="24"/>
          <w:lang w:val="en-US"/>
        </w:rPr>
        <w:t>LaboratoryTestProcedure</w:t>
      </w:r>
      <w:bookmarkEnd w:id="2423"/>
    </w:p>
    <w:p w14:paraId="461EC7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25D11C82" w14:textId="77777777" w:rsidR="00331868" w:rsidRDefault="00331868" w:rsidP="00331868">
      <w:pPr>
        <w:rPr>
          <w:rFonts w:ascii="Times New Roman" w:hAnsi="Times New Roman"/>
          <w:color w:val="000000"/>
        </w:rPr>
      </w:pPr>
    </w:p>
    <w:p w14:paraId="623F75E6" w14:textId="77777777" w:rsidR="00331868" w:rsidRDefault="00331868" w:rsidP="00331868">
      <w:r>
        <w:rPr>
          <w:rFonts w:ascii="Times New Roman" w:hAnsi="Times New Roman"/>
          <w:color w:val="000000"/>
        </w:rPr>
        <w:t>Parameters for a procedure to test a specimen from a patient.</w:t>
      </w:r>
    </w:p>
    <w:p w14:paraId="379AEE1E" w14:textId="77777777" w:rsidR="00331868" w:rsidRDefault="00331868" w:rsidP="00331868">
      <w:pPr>
        <w:rPr>
          <w:rFonts w:ascii="Times New Roman" w:hAnsi="Times New Roman"/>
        </w:rPr>
      </w:pPr>
    </w:p>
    <w:p w14:paraId="4DADCE83" w14:textId="77777777" w:rsidR="00331868" w:rsidRDefault="00331868" w:rsidP="00331868">
      <w:pPr>
        <w:rPr>
          <w:rFonts w:ascii="Times New Roman" w:hAnsi="Times New Roman"/>
        </w:rPr>
      </w:pPr>
    </w:p>
    <w:p w14:paraId="1FD85AB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CB8883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A1D2A9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BF7FCAF"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3A59BE4"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35A5D43"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BDD20E" w14:textId="77777777" w:rsidTr="00AE3867">
        <w:tc>
          <w:tcPr>
            <w:tcW w:w="2250" w:type="dxa"/>
            <w:tcBorders>
              <w:top w:val="single" w:sz="2" w:space="0" w:color="auto"/>
              <w:left w:val="single" w:sz="2" w:space="0" w:color="auto"/>
              <w:bottom w:val="single" w:sz="2" w:space="0" w:color="auto"/>
              <w:right w:val="single" w:sz="2" w:space="0" w:color="auto"/>
            </w:tcBorders>
          </w:tcPr>
          <w:p w14:paraId="1E4F6F2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678FE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6808198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9C8725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9D737B7" w14:textId="77777777" w:rsidR="00331868" w:rsidRDefault="00331868" w:rsidP="00AE3867">
            <w:pPr>
              <w:rPr>
                <w:rFonts w:ascii="Times New Roman" w:hAnsi="Times New Roman"/>
                <w:color w:val="000000"/>
              </w:rPr>
            </w:pPr>
            <w:r>
              <w:rPr>
                <w:rFonts w:ascii="Times New Roman" w:hAnsi="Times New Roman"/>
                <w:color w:val="000000"/>
              </w:rPr>
              <w:lastRenderedPageBreak/>
              <w:t>LaboratoryTestProcedure</w:t>
            </w:r>
          </w:p>
          <w:p w14:paraId="108145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57911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C65F407" w14:textId="77777777" w:rsidR="00331868" w:rsidRDefault="00331868" w:rsidP="00AE3867">
            <w:pPr>
              <w:rPr>
                <w:rFonts w:ascii="Times New Roman" w:hAnsi="Times New Roman"/>
                <w:color w:val="000000"/>
              </w:rPr>
            </w:pPr>
            <w:r>
              <w:rPr>
                <w:rFonts w:ascii="Times New Roman" w:hAnsi="Times New Roman"/>
                <w:color w:val="000000"/>
              </w:rPr>
              <w:lastRenderedPageBreak/>
              <w:t>ProcedureParameters</w:t>
            </w:r>
          </w:p>
          <w:p w14:paraId="0E4F6D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83294AE" w14:textId="77777777" w:rsidR="00331868" w:rsidRDefault="00331868" w:rsidP="00AE3867">
            <w:pPr>
              <w:rPr>
                <w:rFonts w:ascii="Times New Roman" w:hAnsi="Times New Roman"/>
                <w:color w:val="000000"/>
              </w:rPr>
            </w:pPr>
          </w:p>
          <w:p w14:paraId="677E8B9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bl>
    <w:p w14:paraId="193057C1" w14:textId="77777777" w:rsidR="00331868" w:rsidRDefault="00331868" w:rsidP="00331868">
      <w:pPr>
        <w:rPr>
          <w:rFonts w:ascii="Times New Roman" w:hAnsi="Times New Roman"/>
          <w:color w:val="000000"/>
        </w:rPr>
      </w:pPr>
    </w:p>
    <w:p w14:paraId="6EA3338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77AD04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FD50B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20D26B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D92E57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17C7EB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958598" w14:textId="77777777" w:rsidR="00331868" w:rsidRDefault="00331868" w:rsidP="00AE3867">
            <w:pPr>
              <w:rPr>
                <w:rFonts w:ascii="Times New Roman" w:hAnsi="Times New Roman"/>
                <w:color w:val="000000"/>
              </w:rPr>
            </w:pPr>
            <w:r>
              <w:rPr>
                <w:rFonts w:ascii="Times New Roman" w:hAnsi="Times New Roman"/>
                <w:b/>
                <w:color w:val="000000"/>
              </w:rPr>
              <w:t>collectionMethod</w:t>
            </w:r>
            <w:r>
              <w:rPr>
                <w:rFonts w:ascii="Times New Roman" w:hAnsi="Times New Roman"/>
                <w:color w:val="000000"/>
              </w:rPr>
              <w:t xml:space="preserve"> Code</w:t>
            </w:r>
          </w:p>
          <w:p w14:paraId="2C32E279" w14:textId="77777777" w:rsidR="00331868" w:rsidRDefault="00331868" w:rsidP="00AE3867">
            <w:pPr>
              <w:rPr>
                <w:rFonts w:ascii="Times New Roman" w:hAnsi="Times New Roman"/>
                <w:color w:val="000000"/>
              </w:rPr>
            </w:pPr>
            <w:r>
              <w:rPr>
                <w:rFonts w:ascii="Times New Roman" w:hAnsi="Times New Roman"/>
                <w:color w:val="000000"/>
              </w:rPr>
              <w:t>Public</w:t>
            </w:r>
          </w:p>
          <w:p w14:paraId="3727160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84A464" w14:textId="77777777" w:rsidR="00331868" w:rsidRDefault="00331868" w:rsidP="00AE3867">
            <w:pPr>
              <w:rPr>
                <w:rFonts w:ascii="Times New Roman" w:hAnsi="Times New Roman"/>
                <w:color w:val="000000"/>
              </w:rPr>
            </w:pPr>
          </w:p>
          <w:p w14:paraId="08A383B9" w14:textId="77777777" w:rsidR="00331868" w:rsidRDefault="00331868" w:rsidP="00AE3867">
            <w:pPr>
              <w:rPr>
                <w:rFonts w:ascii="Times New Roman" w:hAnsi="Times New Roman"/>
                <w:color w:val="000000"/>
              </w:rPr>
            </w:pPr>
          </w:p>
          <w:p w14:paraId="0400F932" w14:textId="77777777" w:rsidR="00331868" w:rsidRDefault="00331868" w:rsidP="00AE3867">
            <w:pPr>
              <w:rPr>
                <w:rFonts w:ascii="Times New Roman" w:hAnsi="Times New Roman"/>
                <w:color w:val="000000"/>
              </w:rPr>
            </w:pPr>
          </w:p>
          <w:p w14:paraId="3464B45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667BB96" w14:textId="77777777" w:rsidR="00331868" w:rsidRDefault="00331868" w:rsidP="00AE3867">
            <w:pPr>
              <w:rPr>
                <w:rFonts w:ascii="Times New Roman" w:hAnsi="Times New Roman"/>
                <w:color w:val="000000"/>
              </w:rPr>
            </w:pPr>
            <w:r>
              <w:rPr>
                <w:rFonts w:ascii="Times New Roman" w:hAnsi="Times New Roman"/>
                <w:color w:val="000000"/>
              </w:rPr>
              <w:t>Specification of how the specimen for testing should be obtained</w:t>
            </w:r>
          </w:p>
        </w:tc>
        <w:tc>
          <w:tcPr>
            <w:tcW w:w="3060" w:type="dxa"/>
            <w:tcBorders>
              <w:top w:val="single" w:sz="2" w:space="0" w:color="auto"/>
              <w:left w:val="single" w:sz="2" w:space="0" w:color="auto"/>
              <w:bottom w:val="single" w:sz="2" w:space="0" w:color="auto"/>
              <w:right w:val="single" w:sz="2" w:space="0" w:color="auto"/>
            </w:tcBorders>
          </w:tcPr>
          <w:p w14:paraId="249429A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30DF1E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064B1E" w14:textId="77777777" w:rsidR="00331868" w:rsidRDefault="00331868" w:rsidP="00AE3867">
            <w:pPr>
              <w:rPr>
                <w:rFonts w:ascii="Times New Roman" w:hAnsi="Times New Roman"/>
                <w:color w:val="000000"/>
              </w:rPr>
            </w:pPr>
          </w:p>
        </w:tc>
      </w:tr>
      <w:tr w:rsidR="00331868" w14:paraId="28365AB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015EA87" w14:textId="77777777" w:rsidR="00331868" w:rsidRDefault="00331868" w:rsidP="00AE3867">
            <w:pPr>
              <w:rPr>
                <w:rFonts w:ascii="Times New Roman" w:hAnsi="Times New Roman"/>
                <w:color w:val="000000"/>
              </w:rPr>
            </w:pPr>
            <w:r>
              <w:rPr>
                <w:rFonts w:ascii="Times New Roman" w:hAnsi="Times New Roman"/>
                <w:b/>
                <w:color w:val="000000"/>
              </w:rPr>
              <w:t>specialHandling</w:t>
            </w:r>
            <w:r>
              <w:rPr>
                <w:rFonts w:ascii="Times New Roman" w:hAnsi="Times New Roman"/>
                <w:color w:val="000000"/>
              </w:rPr>
              <w:t xml:space="preserve"> Code</w:t>
            </w:r>
          </w:p>
          <w:p w14:paraId="73D311C9" w14:textId="77777777" w:rsidR="00331868" w:rsidRDefault="00331868" w:rsidP="00AE3867">
            <w:pPr>
              <w:rPr>
                <w:rFonts w:ascii="Times New Roman" w:hAnsi="Times New Roman"/>
                <w:color w:val="000000"/>
              </w:rPr>
            </w:pPr>
            <w:r>
              <w:rPr>
                <w:rFonts w:ascii="Times New Roman" w:hAnsi="Times New Roman"/>
                <w:color w:val="000000"/>
              </w:rPr>
              <w:t>Public</w:t>
            </w:r>
          </w:p>
          <w:p w14:paraId="035E369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603DE7" w14:textId="77777777" w:rsidR="00331868" w:rsidRDefault="00331868" w:rsidP="00AE3867">
            <w:pPr>
              <w:rPr>
                <w:rFonts w:ascii="Times New Roman" w:hAnsi="Times New Roman"/>
                <w:color w:val="000000"/>
              </w:rPr>
            </w:pPr>
          </w:p>
          <w:p w14:paraId="1733AFF8"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4F289E5" w14:textId="77777777" w:rsidR="00331868" w:rsidRDefault="00331868" w:rsidP="00AE3867">
            <w:pPr>
              <w:rPr>
                <w:rFonts w:ascii="Times New Roman" w:hAnsi="Times New Roman"/>
                <w:color w:val="000000"/>
              </w:rPr>
            </w:pPr>
          </w:p>
          <w:p w14:paraId="57A0F6F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530888D" w14:textId="77777777" w:rsidR="00331868" w:rsidRDefault="00331868" w:rsidP="00AE3867">
            <w:pPr>
              <w:rPr>
                <w:rFonts w:ascii="Times New Roman" w:hAnsi="Times New Roman"/>
                <w:color w:val="000000"/>
              </w:rPr>
            </w:pPr>
            <w:r>
              <w:rPr>
                <w:rFonts w:ascii="Times New Roman" w:hAnsi="Times New Roman"/>
                <w:color w:val="000000"/>
              </w:rPr>
              <w:t>Special instructions on how to handle a laboratory specimen. For example, 'Keep on ice'.</w:t>
            </w:r>
          </w:p>
        </w:tc>
        <w:tc>
          <w:tcPr>
            <w:tcW w:w="3060" w:type="dxa"/>
            <w:tcBorders>
              <w:top w:val="single" w:sz="2" w:space="0" w:color="auto"/>
              <w:left w:val="single" w:sz="2" w:space="0" w:color="auto"/>
              <w:bottom w:val="single" w:sz="2" w:space="0" w:color="auto"/>
              <w:right w:val="single" w:sz="2" w:space="0" w:color="auto"/>
            </w:tcBorders>
          </w:tcPr>
          <w:p w14:paraId="41F362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1294E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B9BA8C" w14:textId="77777777" w:rsidR="00331868" w:rsidRDefault="00331868" w:rsidP="00AE3867">
            <w:pPr>
              <w:rPr>
                <w:rFonts w:ascii="Times New Roman" w:hAnsi="Times New Roman"/>
                <w:color w:val="000000"/>
              </w:rPr>
            </w:pPr>
          </w:p>
        </w:tc>
      </w:tr>
      <w:tr w:rsidR="00331868" w14:paraId="2DECE0F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842C764" w14:textId="77777777" w:rsidR="00331868" w:rsidRDefault="00331868" w:rsidP="00AE3867">
            <w:pPr>
              <w:rPr>
                <w:rFonts w:ascii="Times New Roman" w:hAnsi="Times New Roman"/>
                <w:color w:val="000000"/>
              </w:rPr>
            </w:pPr>
            <w:r>
              <w:rPr>
                <w:rFonts w:ascii="Times New Roman" w:hAnsi="Times New Roman"/>
                <w:b/>
                <w:color w:val="000000"/>
              </w:rPr>
              <w:t>specimenSource</w:t>
            </w:r>
            <w:r>
              <w:rPr>
                <w:rFonts w:ascii="Times New Roman" w:hAnsi="Times New Roman"/>
                <w:color w:val="000000"/>
              </w:rPr>
              <w:t xml:space="preserve"> Specimen</w:t>
            </w:r>
          </w:p>
          <w:p w14:paraId="44E827E9" w14:textId="77777777" w:rsidR="00331868" w:rsidRDefault="00331868" w:rsidP="00AE3867">
            <w:pPr>
              <w:rPr>
                <w:rFonts w:ascii="Times New Roman" w:hAnsi="Times New Roman"/>
                <w:color w:val="000000"/>
              </w:rPr>
            </w:pPr>
            <w:r>
              <w:rPr>
                <w:rFonts w:ascii="Times New Roman" w:hAnsi="Times New Roman"/>
                <w:color w:val="000000"/>
              </w:rPr>
              <w:t>Public</w:t>
            </w:r>
          </w:p>
          <w:p w14:paraId="194FF4A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B6990CC" w14:textId="77777777" w:rsidR="00331868" w:rsidRDefault="00331868" w:rsidP="00AE3867">
            <w:pPr>
              <w:rPr>
                <w:rFonts w:ascii="Times New Roman" w:hAnsi="Times New Roman"/>
                <w:color w:val="000000"/>
              </w:rPr>
            </w:pPr>
          </w:p>
          <w:p w14:paraId="0BE4ABB1" w14:textId="77777777" w:rsidR="00331868" w:rsidRDefault="00331868" w:rsidP="00AE3867">
            <w:pPr>
              <w:rPr>
                <w:rFonts w:ascii="Times New Roman" w:hAnsi="Times New Roman"/>
                <w:color w:val="000000"/>
              </w:rPr>
            </w:pPr>
          </w:p>
          <w:p w14:paraId="5E9B6703" w14:textId="77777777" w:rsidR="00331868" w:rsidRDefault="00331868" w:rsidP="00AE3867">
            <w:pPr>
              <w:rPr>
                <w:rFonts w:ascii="Times New Roman" w:hAnsi="Times New Roman"/>
                <w:color w:val="000000"/>
              </w:rPr>
            </w:pPr>
          </w:p>
          <w:p w14:paraId="0ACBC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613C359" w14:textId="77777777" w:rsidR="00331868" w:rsidRDefault="00331868" w:rsidP="00AE3867">
            <w:pPr>
              <w:rPr>
                <w:rFonts w:ascii="Times New Roman" w:hAnsi="Times New Roman"/>
                <w:color w:val="000000"/>
              </w:rPr>
            </w:pPr>
            <w:r>
              <w:rPr>
                <w:rFonts w:ascii="Times New Roman" w:hAnsi="Times New Roman"/>
                <w:color w:val="000000"/>
              </w:rPr>
              <w:t>The source of the laboratory specimen to be collected.</w:t>
            </w:r>
          </w:p>
        </w:tc>
        <w:tc>
          <w:tcPr>
            <w:tcW w:w="3060" w:type="dxa"/>
            <w:tcBorders>
              <w:top w:val="single" w:sz="2" w:space="0" w:color="auto"/>
              <w:left w:val="single" w:sz="2" w:space="0" w:color="auto"/>
              <w:bottom w:val="single" w:sz="2" w:space="0" w:color="auto"/>
              <w:right w:val="single" w:sz="2" w:space="0" w:color="auto"/>
            </w:tcBorders>
          </w:tcPr>
          <w:p w14:paraId="7F39F60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9FB24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86F189" w14:textId="77777777" w:rsidR="00331868" w:rsidRDefault="00331868" w:rsidP="00AE3867">
            <w:pPr>
              <w:rPr>
                <w:rFonts w:ascii="Times New Roman" w:hAnsi="Times New Roman"/>
                <w:color w:val="000000"/>
              </w:rPr>
            </w:pPr>
          </w:p>
        </w:tc>
      </w:tr>
      <w:tr w:rsidR="00331868" w14:paraId="389777C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37F7FE1" w14:textId="77777777" w:rsidR="00331868" w:rsidRDefault="00331868" w:rsidP="00AE3867">
            <w:pPr>
              <w:rPr>
                <w:rFonts w:ascii="Times New Roman" w:hAnsi="Times New Roman"/>
                <w:color w:val="000000"/>
              </w:rPr>
            </w:pPr>
            <w:r>
              <w:rPr>
                <w:rFonts w:ascii="Times New Roman" w:hAnsi="Times New Roman"/>
                <w:b/>
                <w:color w:val="000000"/>
              </w:rPr>
              <w:t>suspectedPathogen</w:t>
            </w:r>
            <w:r>
              <w:rPr>
                <w:rFonts w:ascii="Times New Roman" w:hAnsi="Times New Roman"/>
                <w:color w:val="000000"/>
              </w:rPr>
              <w:t xml:space="preserve"> Code</w:t>
            </w:r>
          </w:p>
          <w:p w14:paraId="7D59C941" w14:textId="77777777" w:rsidR="00331868" w:rsidRDefault="00331868" w:rsidP="00AE3867">
            <w:pPr>
              <w:rPr>
                <w:rFonts w:ascii="Times New Roman" w:hAnsi="Times New Roman"/>
                <w:color w:val="000000"/>
              </w:rPr>
            </w:pPr>
            <w:r>
              <w:rPr>
                <w:rFonts w:ascii="Times New Roman" w:hAnsi="Times New Roman"/>
                <w:color w:val="000000"/>
              </w:rPr>
              <w:t>Public</w:t>
            </w:r>
          </w:p>
          <w:p w14:paraId="788ABFD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EDA2D8" w14:textId="77777777" w:rsidR="00331868" w:rsidRDefault="00331868" w:rsidP="00AE3867">
            <w:pPr>
              <w:rPr>
                <w:rFonts w:ascii="Times New Roman" w:hAnsi="Times New Roman"/>
                <w:color w:val="000000"/>
              </w:rPr>
            </w:pPr>
          </w:p>
          <w:p w14:paraId="208D244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61B61368" w14:textId="77777777" w:rsidR="00331868" w:rsidRDefault="00331868" w:rsidP="00AE3867">
            <w:pPr>
              <w:rPr>
                <w:rFonts w:ascii="Times New Roman" w:hAnsi="Times New Roman"/>
                <w:color w:val="000000"/>
              </w:rPr>
            </w:pPr>
          </w:p>
          <w:p w14:paraId="2113658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2AE9B4" w14:textId="77777777" w:rsidR="00331868" w:rsidRDefault="00331868" w:rsidP="00AE3867">
            <w:pPr>
              <w:rPr>
                <w:rFonts w:ascii="Times New Roman" w:hAnsi="Times New Roman"/>
                <w:color w:val="000000"/>
              </w:rPr>
            </w:pPr>
            <w:r>
              <w:rPr>
                <w:rFonts w:ascii="Times New Roman" w:hAnsi="Times New Roman"/>
                <w:color w:val="000000"/>
              </w:rPr>
              <w:t>The pathogen or pathogens that are felt to be the most likely cause of the patient's condition that led to the laboratory procedure proposal. For instance, Staphylococcus, Streptococcus, Pseudomonas, Neisseria.</w:t>
            </w:r>
          </w:p>
        </w:tc>
        <w:tc>
          <w:tcPr>
            <w:tcW w:w="3060" w:type="dxa"/>
            <w:tcBorders>
              <w:top w:val="single" w:sz="2" w:space="0" w:color="auto"/>
              <w:left w:val="single" w:sz="2" w:space="0" w:color="auto"/>
              <w:bottom w:val="single" w:sz="2" w:space="0" w:color="auto"/>
              <w:right w:val="single" w:sz="2" w:space="0" w:color="auto"/>
            </w:tcBorders>
          </w:tcPr>
          <w:p w14:paraId="095442F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997D1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5F7851" w14:textId="77777777" w:rsidR="00331868" w:rsidRDefault="00331868" w:rsidP="00AE3867">
            <w:pPr>
              <w:rPr>
                <w:rFonts w:ascii="Times New Roman" w:hAnsi="Times New Roman"/>
                <w:color w:val="000000"/>
              </w:rPr>
            </w:pPr>
          </w:p>
        </w:tc>
      </w:tr>
    </w:tbl>
    <w:p w14:paraId="25DAB5CB" w14:textId="77777777" w:rsidR="00331868" w:rsidRDefault="00331868" w:rsidP="00331868">
      <w:pPr>
        <w:rPr>
          <w:rFonts w:ascii="Times New Roman" w:hAnsi="Times New Roman"/>
          <w:color w:val="000000"/>
        </w:rPr>
      </w:pPr>
    </w:p>
    <w:p w14:paraId="527CFA39" w14:textId="77777777" w:rsidR="00331868" w:rsidRDefault="00331868" w:rsidP="00331868">
      <w:pPr>
        <w:pStyle w:val="Heading2"/>
        <w:rPr>
          <w:bCs/>
          <w:szCs w:val="24"/>
          <w:lang w:val="en-US"/>
        </w:rPr>
      </w:pPr>
      <w:bookmarkStart w:id="2424" w:name="_Toc383183349"/>
      <w:r>
        <w:rPr>
          <w:bCs/>
          <w:szCs w:val="24"/>
          <w:lang w:val="en-US"/>
        </w:rPr>
        <w:t>MedicationAdministrationDescriptor</w:t>
      </w:r>
      <w:bookmarkEnd w:id="2424"/>
    </w:p>
    <w:p w14:paraId="1F982F8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C6336B0" w14:textId="77777777" w:rsidR="00331868" w:rsidRDefault="00331868" w:rsidP="00331868">
      <w:pPr>
        <w:rPr>
          <w:rFonts w:ascii="Times New Roman" w:hAnsi="Times New Roman"/>
          <w:color w:val="000000"/>
        </w:rPr>
      </w:pPr>
    </w:p>
    <w:p w14:paraId="7535DB12" w14:textId="77777777" w:rsidR="00331868" w:rsidRDefault="00331868" w:rsidP="00331868">
      <w:r>
        <w:rPr>
          <w:rFonts w:ascii="Times New Roman" w:hAnsi="Times New Roman"/>
          <w:color w:val="000000"/>
        </w:rPr>
        <w:t>A description of the action of prescribing or administering medication to a patient.</w:t>
      </w:r>
    </w:p>
    <w:p w14:paraId="2E223947" w14:textId="77777777" w:rsidR="00331868" w:rsidRDefault="00331868" w:rsidP="00331868">
      <w:pPr>
        <w:rPr>
          <w:rFonts w:ascii="Times New Roman" w:hAnsi="Times New Roman"/>
        </w:rPr>
      </w:pPr>
    </w:p>
    <w:p w14:paraId="71FC1675" w14:textId="77777777" w:rsidR="00331868" w:rsidRDefault="00331868" w:rsidP="00331868">
      <w:pPr>
        <w:rPr>
          <w:rFonts w:ascii="Times New Roman" w:hAnsi="Times New Roman"/>
        </w:rPr>
      </w:pPr>
    </w:p>
    <w:p w14:paraId="6EF673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1BC8D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AC615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31EBC58"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2C33F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3D1725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260E4" w14:textId="77777777" w:rsidTr="00AE3867">
        <w:tc>
          <w:tcPr>
            <w:tcW w:w="2250" w:type="dxa"/>
            <w:tcBorders>
              <w:top w:val="single" w:sz="2" w:space="0" w:color="auto"/>
              <w:left w:val="single" w:sz="2" w:space="0" w:color="auto"/>
              <w:bottom w:val="single" w:sz="2" w:space="0" w:color="auto"/>
              <w:right w:val="single" w:sz="2" w:space="0" w:color="auto"/>
            </w:tcBorders>
          </w:tcPr>
          <w:p w14:paraId="25F404F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D7062E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B8F47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2C753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3E0C73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114786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0D85C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D1232B"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6F3EE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D33044" w14:textId="77777777" w:rsidR="00331868" w:rsidRDefault="00331868" w:rsidP="00AE3867">
            <w:pPr>
              <w:rPr>
                <w:rFonts w:ascii="Times New Roman" w:hAnsi="Times New Roman"/>
                <w:color w:val="000000"/>
              </w:rPr>
            </w:pPr>
          </w:p>
          <w:p w14:paraId="4FEF88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37D698" w14:textId="77777777" w:rsidTr="00AE3867">
        <w:tc>
          <w:tcPr>
            <w:tcW w:w="2250" w:type="dxa"/>
            <w:tcBorders>
              <w:top w:val="single" w:sz="2" w:space="0" w:color="auto"/>
              <w:left w:val="single" w:sz="2" w:space="0" w:color="auto"/>
              <w:bottom w:val="single" w:sz="2" w:space="0" w:color="auto"/>
              <w:right w:val="single" w:sz="2" w:space="0" w:color="auto"/>
            </w:tcBorders>
          </w:tcPr>
          <w:p w14:paraId="148BD75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53D09CD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51CB59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6F86D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950BA0" w14:textId="77777777" w:rsidR="00331868" w:rsidRDefault="00331868" w:rsidP="00AE3867">
            <w:pPr>
              <w:rPr>
                <w:rFonts w:ascii="Times New Roman" w:hAnsi="Times New Roman"/>
                <w:color w:val="000000"/>
              </w:rPr>
            </w:pPr>
            <w:r>
              <w:rPr>
                <w:rFonts w:ascii="Times New Roman" w:hAnsi="Times New Roman"/>
                <w:color w:val="000000"/>
              </w:rPr>
              <w:t>ContraindicationToMedication</w:t>
            </w:r>
          </w:p>
          <w:p w14:paraId="1EEBB5F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3B0B173"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contraindicatedMedication </w:t>
            </w:r>
          </w:p>
          <w:p w14:paraId="3C9478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6D113F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F7578D" w14:textId="77777777" w:rsidR="00331868" w:rsidRDefault="00331868" w:rsidP="00AE3867">
            <w:pPr>
              <w:rPr>
                <w:rFonts w:ascii="Times New Roman" w:hAnsi="Times New Roman"/>
                <w:color w:val="000000"/>
              </w:rPr>
            </w:pPr>
            <w:r>
              <w:rPr>
                <w:rFonts w:ascii="Times New Roman" w:hAnsi="Times New Roman"/>
                <w:color w:val="000000"/>
              </w:rPr>
              <w:t>The medication that is contraindicated.</w:t>
            </w:r>
          </w:p>
          <w:p w14:paraId="54E682E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3FCAEA6" w14:textId="77777777" w:rsidTr="00AE3867">
        <w:tc>
          <w:tcPr>
            <w:tcW w:w="2250" w:type="dxa"/>
            <w:tcBorders>
              <w:top w:val="single" w:sz="2" w:space="0" w:color="auto"/>
              <w:left w:val="single" w:sz="2" w:space="0" w:color="auto"/>
              <w:bottom w:val="single" w:sz="2" w:space="0" w:color="auto"/>
              <w:right w:val="single" w:sz="2" w:space="0" w:color="auto"/>
            </w:tcBorders>
          </w:tcPr>
          <w:p w14:paraId="3B304B6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6CA760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1DE3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A5B9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D48844"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17C807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59B8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CFBEA8C"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5761CB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C5C629" w14:textId="77777777" w:rsidR="00331868" w:rsidRDefault="00331868" w:rsidP="00AE3867">
            <w:pPr>
              <w:rPr>
                <w:rFonts w:ascii="Times New Roman" w:hAnsi="Times New Roman"/>
                <w:color w:val="000000"/>
              </w:rPr>
            </w:pPr>
          </w:p>
          <w:p w14:paraId="075005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7629FD5" w14:textId="77777777" w:rsidTr="00AE3867">
        <w:tc>
          <w:tcPr>
            <w:tcW w:w="2250" w:type="dxa"/>
            <w:tcBorders>
              <w:top w:val="single" w:sz="2" w:space="0" w:color="auto"/>
              <w:left w:val="single" w:sz="2" w:space="0" w:color="auto"/>
              <w:bottom w:val="single" w:sz="2" w:space="0" w:color="auto"/>
              <w:right w:val="single" w:sz="2" w:space="0" w:color="auto"/>
            </w:tcBorders>
          </w:tcPr>
          <w:p w14:paraId="2FC4C9D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B80AF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2CE0CC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CDBC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CD5A5A"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510FFD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D6C753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DA1C2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E777F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959AE29" w14:textId="77777777" w:rsidR="00331868" w:rsidRDefault="00331868" w:rsidP="00AE3867">
            <w:pPr>
              <w:rPr>
                <w:rFonts w:ascii="Times New Roman" w:hAnsi="Times New Roman"/>
                <w:color w:val="000000"/>
              </w:rPr>
            </w:pPr>
          </w:p>
          <w:p w14:paraId="007B5B1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4095B52" w14:textId="77777777" w:rsidTr="00AE3867">
        <w:tc>
          <w:tcPr>
            <w:tcW w:w="2250" w:type="dxa"/>
            <w:tcBorders>
              <w:top w:val="single" w:sz="2" w:space="0" w:color="auto"/>
              <w:left w:val="single" w:sz="2" w:space="0" w:color="auto"/>
              <w:bottom w:val="single" w:sz="2" w:space="0" w:color="auto"/>
              <w:right w:val="single" w:sz="2" w:space="0" w:color="auto"/>
            </w:tcBorders>
          </w:tcPr>
          <w:p w14:paraId="3D9A68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7A3007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649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4E6C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ABCCBC" w14:textId="77777777" w:rsidR="00331868" w:rsidRDefault="00331868" w:rsidP="00AE3867">
            <w:pPr>
              <w:rPr>
                <w:rFonts w:ascii="Times New Roman" w:hAnsi="Times New Roman"/>
                <w:color w:val="000000"/>
              </w:rPr>
            </w:pPr>
            <w:r>
              <w:rPr>
                <w:rFonts w:ascii="Times New Roman" w:hAnsi="Times New Roman"/>
                <w:color w:val="000000"/>
              </w:rPr>
              <w:t>MedicationPrescription</w:t>
            </w:r>
          </w:p>
          <w:p w14:paraId="38DA48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24C7E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16F6CB"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3066A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83025B6" w14:textId="77777777" w:rsidR="00331868" w:rsidRDefault="00331868" w:rsidP="00AE3867">
            <w:pPr>
              <w:rPr>
                <w:rFonts w:ascii="Times New Roman" w:hAnsi="Times New Roman"/>
                <w:color w:val="000000"/>
              </w:rPr>
            </w:pPr>
          </w:p>
          <w:p w14:paraId="7A23A1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10E8BA5" w14:textId="77777777" w:rsidTr="00AE3867">
        <w:tc>
          <w:tcPr>
            <w:tcW w:w="2250" w:type="dxa"/>
            <w:tcBorders>
              <w:top w:val="single" w:sz="2" w:space="0" w:color="auto"/>
              <w:left w:val="single" w:sz="2" w:space="0" w:color="auto"/>
              <w:bottom w:val="single" w:sz="2" w:space="0" w:color="auto"/>
              <w:right w:val="single" w:sz="2" w:space="0" w:color="auto"/>
            </w:tcBorders>
          </w:tcPr>
          <w:p w14:paraId="3601237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4BB76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B59C6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03CB7C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4637A9A"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76344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59392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7F2785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7BFE8B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F3B742F" w14:textId="77777777" w:rsidR="00331868" w:rsidRDefault="00331868" w:rsidP="00AE3867">
            <w:pPr>
              <w:rPr>
                <w:rFonts w:ascii="Times New Roman" w:hAnsi="Times New Roman"/>
                <w:color w:val="000000"/>
              </w:rPr>
            </w:pPr>
          </w:p>
          <w:p w14:paraId="56E52D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F315991" w14:textId="77777777" w:rsidTr="00AE3867">
        <w:tc>
          <w:tcPr>
            <w:tcW w:w="2250" w:type="dxa"/>
            <w:tcBorders>
              <w:top w:val="single" w:sz="2" w:space="0" w:color="auto"/>
              <w:left w:val="single" w:sz="2" w:space="0" w:color="auto"/>
              <w:bottom w:val="single" w:sz="2" w:space="0" w:color="auto"/>
              <w:right w:val="single" w:sz="2" w:space="0" w:color="auto"/>
            </w:tcBorders>
          </w:tcPr>
          <w:p w14:paraId="1610091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003A85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980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48D6F5B" w14:textId="77777777" w:rsidR="00331868" w:rsidRDefault="00331868" w:rsidP="00AE3867">
            <w:pPr>
              <w:rPr>
                <w:rFonts w:ascii="Times New Roman" w:hAnsi="Times New Roman"/>
                <w:color w:val="000000"/>
              </w:rPr>
            </w:pPr>
            <w:r>
              <w:rPr>
                <w:rFonts w:ascii="Times New Roman" w:hAnsi="Times New Roman"/>
                <w:color w:val="000000"/>
              </w:rPr>
              <w:t xml:space="preserve"> Public dosageInstruction </w:t>
            </w:r>
          </w:p>
          <w:p w14:paraId="40F5A3C4" w14:textId="77777777" w:rsidR="00331868" w:rsidRDefault="00331868" w:rsidP="00AE3867">
            <w:pPr>
              <w:rPr>
                <w:rFonts w:ascii="Times New Roman" w:hAnsi="Times New Roman"/>
                <w:color w:val="000000"/>
              </w:rPr>
            </w:pPr>
            <w:r>
              <w:rPr>
                <w:rFonts w:ascii="Times New Roman" w:hAnsi="Times New Roman"/>
                <w:color w:val="000000"/>
              </w:rPr>
              <w:t>Dosage</w:t>
            </w:r>
          </w:p>
          <w:p w14:paraId="2A9868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3E9F4D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6373AA"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4F590F2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A6650B" w14:textId="77777777" w:rsidR="00331868" w:rsidRDefault="00331868" w:rsidP="00AE3867">
            <w:pPr>
              <w:rPr>
                <w:rFonts w:ascii="Times New Roman" w:hAnsi="Times New Roman"/>
                <w:color w:val="000000"/>
              </w:rPr>
            </w:pPr>
            <w:r>
              <w:rPr>
                <w:rFonts w:ascii="Times New Roman" w:hAnsi="Times New Roman"/>
                <w:color w:val="000000"/>
              </w:rPr>
              <w:t>Details for the dose or doses of medication administered or to be administered to the patient</w:t>
            </w:r>
          </w:p>
          <w:p w14:paraId="587F1A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EA18CE4" w14:textId="77777777" w:rsidTr="00AE3867">
        <w:tc>
          <w:tcPr>
            <w:tcW w:w="2250" w:type="dxa"/>
            <w:tcBorders>
              <w:top w:val="single" w:sz="2" w:space="0" w:color="auto"/>
              <w:left w:val="single" w:sz="2" w:space="0" w:color="auto"/>
              <w:bottom w:val="single" w:sz="2" w:space="0" w:color="auto"/>
              <w:right w:val="single" w:sz="2" w:space="0" w:color="auto"/>
            </w:tcBorders>
          </w:tcPr>
          <w:p w14:paraId="4345DD2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A41F3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39198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9639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313FA8"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0E63D4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6DCA68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EDED1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7AEBB2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54F32AB" w14:textId="77777777" w:rsidR="00331868" w:rsidRDefault="00331868" w:rsidP="00AE3867">
            <w:pPr>
              <w:rPr>
                <w:rFonts w:ascii="Times New Roman" w:hAnsi="Times New Roman"/>
                <w:color w:val="000000"/>
              </w:rPr>
            </w:pPr>
          </w:p>
          <w:p w14:paraId="0A579FF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2BF31E2" w14:textId="77777777" w:rsidTr="00AE3867">
        <w:tc>
          <w:tcPr>
            <w:tcW w:w="2250" w:type="dxa"/>
            <w:tcBorders>
              <w:top w:val="single" w:sz="2" w:space="0" w:color="auto"/>
              <w:left w:val="single" w:sz="2" w:space="0" w:color="auto"/>
              <w:bottom w:val="single" w:sz="2" w:space="0" w:color="auto"/>
              <w:right w:val="single" w:sz="2" w:space="0" w:color="auto"/>
            </w:tcBorders>
          </w:tcPr>
          <w:p w14:paraId="76A6FAD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EF104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F4C8E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F26DA7" w14:textId="77777777" w:rsidR="00331868" w:rsidRDefault="00331868" w:rsidP="00AE3867">
            <w:pPr>
              <w:rPr>
                <w:rFonts w:ascii="Times New Roman" w:hAnsi="Times New Roman"/>
                <w:color w:val="000000"/>
              </w:rPr>
            </w:pPr>
            <w:r>
              <w:rPr>
                <w:rFonts w:ascii="Times New Roman" w:hAnsi="Times New Roman"/>
                <w:color w:val="000000"/>
              </w:rPr>
              <w:t xml:space="preserve"> Public dispense </w:t>
            </w:r>
          </w:p>
          <w:p w14:paraId="0D656CEC" w14:textId="77777777" w:rsidR="00331868" w:rsidRDefault="00331868" w:rsidP="00AE3867">
            <w:pPr>
              <w:rPr>
                <w:rFonts w:ascii="Times New Roman" w:hAnsi="Times New Roman"/>
                <w:color w:val="000000"/>
              </w:rPr>
            </w:pPr>
            <w:r>
              <w:rPr>
                <w:rFonts w:ascii="Times New Roman" w:hAnsi="Times New Roman"/>
                <w:color w:val="000000"/>
              </w:rPr>
              <w:t>Dispense</w:t>
            </w:r>
          </w:p>
          <w:p w14:paraId="071057A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FE705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4278912"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2BC279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EC90226" w14:textId="77777777" w:rsidR="00331868" w:rsidRDefault="00331868" w:rsidP="00AE3867">
            <w:pPr>
              <w:rPr>
                <w:rFonts w:ascii="Times New Roman" w:hAnsi="Times New Roman"/>
                <w:color w:val="000000"/>
              </w:rPr>
            </w:pPr>
            <w:r>
              <w:rPr>
                <w:rFonts w:ascii="Times New Roman" w:hAnsi="Times New Roman"/>
                <w:color w:val="000000"/>
              </w:rPr>
              <w:t>Dispensation details to be used only when needed, e.g., as part of a statement about a prescription or a dispensation event.</w:t>
            </w:r>
          </w:p>
          <w:p w14:paraId="60644B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EA31BC" w14:textId="77777777" w:rsidTr="00AE3867">
        <w:tc>
          <w:tcPr>
            <w:tcW w:w="2250" w:type="dxa"/>
            <w:tcBorders>
              <w:top w:val="single" w:sz="2" w:space="0" w:color="auto"/>
              <w:left w:val="single" w:sz="2" w:space="0" w:color="auto"/>
              <w:bottom w:val="single" w:sz="2" w:space="0" w:color="auto"/>
              <w:right w:val="single" w:sz="2" w:space="0" w:color="auto"/>
            </w:tcBorders>
          </w:tcPr>
          <w:p w14:paraId="7BE9615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Aggregation </w:t>
            </w:r>
            <w:r>
              <w:rPr>
                <w:rFonts w:ascii="Times New Roman" w:hAnsi="Times New Roman"/>
                <w:color w:val="000000"/>
              </w:rPr>
              <w:t xml:space="preserve">  </w:t>
            </w:r>
          </w:p>
          <w:p w14:paraId="434880A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F7C780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15C44A"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F182E9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DC10DE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3E709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13FDF"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33AC15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BC7274A"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523B45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82DEC1" w14:textId="77777777" w:rsidR="00331868" w:rsidRDefault="00331868" w:rsidP="00331868">
      <w:pPr>
        <w:rPr>
          <w:rFonts w:ascii="Times New Roman" w:hAnsi="Times New Roman"/>
          <w:color w:val="000000"/>
        </w:rPr>
      </w:pPr>
    </w:p>
    <w:p w14:paraId="34A8435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13BA2E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62C476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BBC42B6"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058297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1B0758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7E56E9A" w14:textId="77777777" w:rsidR="00331868" w:rsidRDefault="00331868" w:rsidP="00AE3867">
            <w:pPr>
              <w:rPr>
                <w:rFonts w:ascii="Times New Roman" w:hAnsi="Times New Roman"/>
                <w:color w:val="000000"/>
              </w:rPr>
            </w:pPr>
            <w:r>
              <w:rPr>
                <w:rFonts w:ascii="Times New Roman" w:hAnsi="Times New Roman"/>
                <w:b/>
                <w:color w:val="000000"/>
              </w:rPr>
              <w:t>medication</w:t>
            </w:r>
            <w:r>
              <w:rPr>
                <w:rFonts w:ascii="Times New Roman" w:hAnsi="Times New Roman"/>
                <w:color w:val="000000"/>
              </w:rPr>
              <w:t xml:space="preserve"> Medication</w:t>
            </w:r>
          </w:p>
          <w:p w14:paraId="17D0FF5C" w14:textId="77777777" w:rsidR="00331868" w:rsidRDefault="00331868" w:rsidP="00AE3867">
            <w:pPr>
              <w:rPr>
                <w:rFonts w:ascii="Times New Roman" w:hAnsi="Times New Roman"/>
                <w:color w:val="000000"/>
              </w:rPr>
            </w:pPr>
            <w:r>
              <w:rPr>
                <w:rFonts w:ascii="Times New Roman" w:hAnsi="Times New Roman"/>
                <w:color w:val="000000"/>
              </w:rPr>
              <w:t>Public</w:t>
            </w:r>
          </w:p>
          <w:p w14:paraId="47E1381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6320275" w14:textId="77777777" w:rsidR="00331868" w:rsidRDefault="00331868" w:rsidP="00AE3867">
            <w:pPr>
              <w:rPr>
                <w:rFonts w:ascii="Times New Roman" w:hAnsi="Times New Roman"/>
                <w:color w:val="000000"/>
              </w:rPr>
            </w:pPr>
          </w:p>
          <w:p w14:paraId="67950124" w14:textId="77777777" w:rsidR="00331868" w:rsidRDefault="00331868" w:rsidP="00AE3867">
            <w:pPr>
              <w:rPr>
                <w:rFonts w:ascii="Times New Roman" w:hAnsi="Times New Roman"/>
                <w:color w:val="000000"/>
              </w:rPr>
            </w:pPr>
          </w:p>
          <w:p w14:paraId="5A59BC96" w14:textId="77777777" w:rsidR="00331868" w:rsidRDefault="00331868" w:rsidP="00AE3867">
            <w:pPr>
              <w:rPr>
                <w:rFonts w:ascii="Times New Roman" w:hAnsi="Times New Roman"/>
                <w:color w:val="000000"/>
              </w:rPr>
            </w:pPr>
          </w:p>
          <w:p w14:paraId="3FA49F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8DCFB7" w14:textId="77777777" w:rsidR="00331868" w:rsidRDefault="00331868" w:rsidP="00AE3867">
            <w:pPr>
              <w:rPr>
                <w:rFonts w:ascii="Times New Roman" w:hAnsi="Times New Roman"/>
                <w:color w:val="000000"/>
              </w:rPr>
            </w:pPr>
            <w:r>
              <w:rPr>
                <w:rFonts w:ascii="Times New Roman" w:hAnsi="Times New Roman"/>
                <w:color w:val="000000"/>
              </w:rPr>
              <w:t>Identifies the medication being dispensed or administered.</w:t>
            </w:r>
          </w:p>
        </w:tc>
        <w:tc>
          <w:tcPr>
            <w:tcW w:w="3060" w:type="dxa"/>
            <w:tcBorders>
              <w:top w:val="single" w:sz="2" w:space="0" w:color="auto"/>
              <w:left w:val="single" w:sz="2" w:space="0" w:color="auto"/>
              <w:bottom w:val="single" w:sz="2" w:space="0" w:color="auto"/>
              <w:right w:val="single" w:sz="2" w:space="0" w:color="auto"/>
            </w:tcBorders>
          </w:tcPr>
          <w:p w14:paraId="4066779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606F3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3B5D4C6" w14:textId="77777777" w:rsidR="00331868" w:rsidRDefault="00331868" w:rsidP="00AE3867">
            <w:pPr>
              <w:rPr>
                <w:rFonts w:ascii="Times New Roman" w:hAnsi="Times New Roman"/>
                <w:color w:val="000000"/>
              </w:rPr>
            </w:pPr>
          </w:p>
        </w:tc>
      </w:tr>
    </w:tbl>
    <w:p w14:paraId="5999FF28" w14:textId="77777777" w:rsidR="00331868" w:rsidRDefault="00331868" w:rsidP="00331868">
      <w:pPr>
        <w:rPr>
          <w:rFonts w:ascii="Times New Roman" w:hAnsi="Times New Roman"/>
          <w:color w:val="000000"/>
        </w:rPr>
      </w:pPr>
    </w:p>
    <w:p w14:paraId="03DE7B13" w14:textId="77777777" w:rsidR="00331868" w:rsidRDefault="00331868" w:rsidP="00331868">
      <w:pPr>
        <w:pStyle w:val="Heading2"/>
        <w:rPr>
          <w:bCs/>
          <w:szCs w:val="24"/>
          <w:lang w:val="en-US"/>
        </w:rPr>
      </w:pPr>
      <w:bookmarkStart w:id="2425" w:name="_Toc383183350"/>
      <w:r>
        <w:rPr>
          <w:bCs/>
          <w:szCs w:val="24"/>
          <w:lang w:val="en-US"/>
        </w:rPr>
        <w:t>MedicationParameters</w:t>
      </w:r>
      <w:bookmarkEnd w:id="2425"/>
    </w:p>
    <w:p w14:paraId="09243DB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4E5FE5E7" w14:textId="77777777" w:rsidR="00331868" w:rsidRDefault="00331868" w:rsidP="00331868">
      <w:pPr>
        <w:rPr>
          <w:rFonts w:ascii="Times New Roman" w:hAnsi="Times New Roman"/>
          <w:color w:val="000000"/>
        </w:rPr>
      </w:pPr>
    </w:p>
    <w:p w14:paraId="50039BA5" w14:textId="77777777" w:rsidR="00331868" w:rsidRDefault="00331868" w:rsidP="00331868">
      <w:r>
        <w:rPr>
          <w:rFonts w:ascii="Times New Roman" w:hAnsi="Times New Roman"/>
          <w:color w:val="000000"/>
        </w:rPr>
        <w:t>Parameters for specific types of medications that can be administered.</w:t>
      </w:r>
    </w:p>
    <w:p w14:paraId="3576E2C8" w14:textId="77777777" w:rsidR="00331868" w:rsidRDefault="00331868" w:rsidP="00331868">
      <w:pPr>
        <w:rPr>
          <w:rFonts w:ascii="Times New Roman" w:hAnsi="Times New Roman"/>
        </w:rPr>
      </w:pPr>
    </w:p>
    <w:p w14:paraId="2CE6E454" w14:textId="77777777" w:rsidR="00331868" w:rsidRDefault="00331868" w:rsidP="00331868">
      <w:pPr>
        <w:rPr>
          <w:rFonts w:ascii="Times New Roman" w:hAnsi="Times New Roman"/>
        </w:rPr>
      </w:pPr>
    </w:p>
    <w:p w14:paraId="30D243E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8AC7FD0"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D83E98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8A1EBFB"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6E6C82A"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E99ADC7"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95C6E93" w14:textId="77777777" w:rsidTr="00AE3867">
        <w:tc>
          <w:tcPr>
            <w:tcW w:w="2250" w:type="dxa"/>
            <w:tcBorders>
              <w:top w:val="single" w:sz="2" w:space="0" w:color="auto"/>
              <w:left w:val="single" w:sz="2" w:space="0" w:color="auto"/>
              <w:bottom w:val="single" w:sz="2" w:space="0" w:color="auto"/>
              <w:right w:val="single" w:sz="2" w:space="0" w:color="auto"/>
            </w:tcBorders>
          </w:tcPr>
          <w:p w14:paraId="6CB0243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C69D05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6A27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B1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2472E9"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2758FE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1830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0062DD"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14DDA10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577AD90" w14:textId="77777777" w:rsidR="00331868" w:rsidRDefault="00331868" w:rsidP="00AE3867">
            <w:pPr>
              <w:rPr>
                <w:rFonts w:ascii="Times New Roman" w:hAnsi="Times New Roman"/>
                <w:color w:val="000000"/>
              </w:rPr>
            </w:pPr>
          </w:p>
          <w:p w14:paraId="2B4A38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022C841" w14:textId="77777777" w:rsidTr="00AE3867">
        <w:tc>
          <w:tcPr>
            <w:tcW w:w="2250" w:type="dxa"/>
            <w:tcBorders>
              <w:top w:val="single" w:sz="2" w:space="0" w:color="auto"/>
              <w:left w:val="single" w:sz="2" w:space="0" w:color="auto"/>
              <w:bottom w:val="single" w:sz="2" w:space="0" w:color="auto"/>
              <w:right w:val="single" w:sz="2" w:space="0" w:color="auto"/>
            </w:tcBorders>
          </w:tcPr>
          <w:p w14:paraId="4A0AE5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F09BF0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F1AC1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6475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054C52" w14:textId="77777777" w:rsidR="00331868" w:rsidRDefault="00331868" w:rsidP="00AE3867">
            <w:pPr>
              <w:rPr>
                <w:rFonts w:ascii="Times New Roman" w:hAnsi="Times New Roman"/>
                <w:color w:val="000000"/>
              </w:rPr>
            </w:pPr>
            <w:r>
              <w:rPr>
                <w:rFonts w:ascii="Times New Roman" w:hAnsi="Times New Roman"/>
                <w:color w:val="000000"/>
              </w:rPr>
              <w:t>CompositeIntravenousMedicationAdministration</w:t>
            </w:r>
          </w:p>
          <w:p w14:paraId="4C4DA1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92889E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401BE6"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D7AEF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304998" w14:textId="77777777" w:rsidR="00331868" w:rsidRDefault="00331868" w:rsidP="00AE3867">
            <w:pPr>
              <w:rPr>
                <w:rFonts w:ascii="Times New Roman" w:hAnsi="Times New Roman"/>
                <w:color w:val="000000"/>
              </w:rPr>
            </w:pPr>
          </w:p>
          <w:p w14:paraId="57840E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AE5FC94" w14:textId="77777777" w:rsidTr="00AE3867">
        <w:tc>
          <w:tcPr>
            <w:tcW w:w="2250" w:type="dxa"/>
            <w:tcBorders>
              <w:top w:val="single" w:sz="2" w:space="0" w:color="auto"/>
              <w:left w:val="single" w:sz="2" w:space="0" w:color="auto"/>
              <w:bottom w:val="single" w:sz="2" w:space="0" w:color="auto"/>
              <w:right w:val="single" w:sz="2" w:space="0" w:color="auto"/>
            </w:tcBorders>
          </w:tcPr>
          <w:p w14:paraId="516906C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536F89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EB5B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3526BF"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1A1C3073"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467B7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68CA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8EB217" w14:textId="77777777" w:rsidR="00331868" w:rsidRDefault="00331868" w:rsidP="00AE3867">
            <w:pPr>
              <w:rPr>
                <w:rFonts w:ascii="Times New Roman" w:hAnsi="Times New Roman"/>
                <w:color w:val="000000"/>
              </w:rPr>
            </w:pPr>
            <w:r>
              <w:rPr>
                <w:rFonts w:ascii="Times New Roman" w:hAnsi="Times New Roman"/>
                <w:color w:val="000000"/>
              </w:rPr>
              <w:t>MedicationAdministrationDescriptor</w:t>
            </w:r>
          </w:p>
          <w:p w14:paraId="67530AD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D50A3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type of medication administration.</w:t>
            </w:r>
          </w:p>
          <w:p w14:paraId="42F5CDD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417AD4F" w14:textId="77777777" w:rsidR="00331868" w:rsidRDefault="00331868" w:rsidP="00331868">
      <w:pPr>
        <w:rPr>
          <w:rFonts w:ascii="Times New Roman" w:hAnsi="Times New Roman"/>
          <w:color w:val="000000"/>
        </w:rPr>
      </w:pPr>
    </w:p>
    <w:p w14:paraId="6B6066C5" w14:textId="77777777" w:rsidR="00331868" w:rsidRDefault="00331868" w:rsidP="00331868">
      <w:pPr>
        <w:pStyle w:val="Heading2"/>
        <w:rPr>
          <w:bCs/>
          <w:szCs w:val="24"/>
          <w:lang w:val="en-US"/>
        </w:rPr>
      </w:pPr>
      <w:bookmarkStart w:id="2426" w:name="_Toc383183351"/>
      <w:r>
        <w:rPr>
          <w:bCs/>
          <w:szCs w:val="24"/>
          <w:lang w:val="en-US"/>
        </w:rPr>
        <w:t>MicrobiologySensitivityResult</w:t>
      </w:r>
      <w:bookmarkEnd w:id="2426"/>
    </w:p>
    <w:p w14:paraId="6C5380C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5A817F1B" w14:textId="77777777" w:rsidR="00331868" w:rsidRDefault="00331868" w:rsidP="00331868">
      <w:pPr>
        <w:rPr>
          <w:rFonts w:ascii="Times New Roman" w:hAnsi="Times New Roman"/>
          <w:color w:val="000000"/>
        </w:rPr>
      </w:pPr>
    </w:p>
    <w:p w14:paraId="34F61D07" w14:textId="77777777" w:rsidR="00331868" w:rsidRDefault="00331868" w:rsidP="00331868">
      <w:r>
        <w:rPr>
          <w:rFonts w:ascii="Times New Roman" w:hAnsi="Times New Roman"/>
          <w:color w:val="000000"/>
        </w:rPr>
        <w:t>Findings of the microbiology sensitivity test. This element is used to specify traditional, culture-isolate- run susceptibilities. It is not used to specify genetic methods for organism sensitivity.</w:t>
      </w:r>
    </w:p>
    <w:p w14:paraId="60C476CC" w14:textId="77777777" w:rsidR="00331868" w:rsidRDefault="00331868" w:rsidP="00331868">
      <w:pPr>
        <w:rPr>
          <w:rFonts w:ascii="Times New Roman" w:hAnsi="Times New Roman"/>
        </w:rPr>
      </w:pPr>
    </w:p>
    <w:p w14:paraId="6C0E6778" w14:textId="77777777" w:rsidR="00331868" w:rsidRDefault="00331868" w:rsidP="00331868">
      <w:pPr>
        <w:rPr>
          <w:rFonts w:ascii="Times New Roman" w:hAnsi="Times New Roman"/>
        </w:rPr>
      </w:pPr>
    </w:p>
    <w:p w14:paraId="7FA44DF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5C8BE0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D50FC96"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F6F55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2DCA5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6B8420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25DB921" w14:textId="77777777" w:rsidTr="00AE3867">
        <w:tc>
          <w:tcPr>
            <w:tcW w:w="2250" w:type="dxa"/>
            <w:tcBorders>
              <w:top w:val="single" w:sz="2" w:space="0" w:color="auto"/>
              <w:left w:val="single" w:sz="2" w:space="0" w:color="auto"/>
              <w:bottom w:val="single" w:sz="2" w:space="0" w:color="auto"/>
              <w:right w:val="single" w:sz="2" w:space="0" w:color="auto"/>
            </w:tcBorders>
          </w:tcPr>
          <w:p w14:paraId="112F36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B473D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0F2BC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C0FF1D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ABDE947"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32AAFB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47A36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F81995D"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9E54E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D01ED9B" w14:textId="77777777" w:rsidR="00331868" w:rsidRDefault="00331868" w:rsidP="00AE3867">
            <w:pPr>
              <w:rPr>
                <w:rFonts w:ascii="Times New Roman" w:hAnsi="Times New Roman"/>
                <w:color w:val="000000"/>
              </w:rPr>
            </w:pPr>
          </w:p>
          <w:p w14:paraId="6E050A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1B0E05" w14:textId="77777777" w:rsidTr="00AE3867">
        <w:tc>
          <w:tcPr>
            <w:tcW w:w="2250" w:type="dxa"/>
            <w:tcBorders>
              <w:top w:val="single" w:sz="2" w:space="0" w:color="auto"/>
              <w:left w:val="single" w:sz="2" w:space="0" w:color="auto"/>
              <w:bottom w:val="single" w:sz="2" w:space="0" w:color="auto"/>
              <w:right w:val="single" w:sz="2" w:space="0" w:color="auto"/>
            </w:tcBorders>
          </w:tcPr>
          <w:p w14:paraId="70940F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B12BE1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9144E8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166658"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6560FFC1"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55407B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CA4A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98D98E"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6EDEFA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B331EAC" w14:textId="77777777" w:rsidR="00331868" w:rsidRDefault="00331868" w:rsidP="00AE3867">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732C99F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5F58A57" w14:textId="77777777" w:rsidR="00331868" w:rsidRDefault="00331868" w:rsidP="00331868">
      <w:pPr>
        <w:rPr>
          <w:rFonts w:ascii="Times New Roman" w:hAnsi="Times New Roman"/>
          <w:color w:val="000000"/>
        </w:rPr>
      </w:pPr>
    </w:p>
    <w:p w14:paraId="47C9121B" w14:textId="77777777" w:rsidR="00331868" w:rsidRDefault="00331868" w:rsidP="00331868">
      <w:pPr>
        <w:pStyle w:val="Heading2"/>
        <w:rPr>
          <w:bCs/>
          <w:szCs w:val="24"/>
          <w:lang w:val="en-US"/>
        </w:rPr>
      </w:pPr>
      <w:bookmarkStart w:id="2427" w:name="_Toc383183352"/>
      <w:bookmarkStart w:id="2428" w:name="BKM_AE28F3EB_C683_435D_BD3A_DC2833B11F10"/>
      <w:r>
        <w:rPr>
          <w:bCs/>
          <w:szCs w:val="24"/>
          <w:lang w:val="en-US"/>
        </w:rPr>
        <w:t>NutrientModification</w:t>
      </w:r>
      <w:bookmarkEnd w:id="2427"/>
    </w:p>
    <w:p w14:paraId="07C8823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238E4E8" w14:textId="77777777" w:rsidR="00331868" w:rsidRDefault="00331868" w:rsidP="00331868">
      <w:pPr>
        <w:rPr>
          <w:rFonts w:ascii="Times New Roman" w:hAnsi="Times New Roman"/>
          <w:color w:val="000000"/>
        </w:rPr>
      </w:pPr>
    </w:p>
    <w:p w14:paraId="4BB25918" w14:textId="77777777" w:rsidR="00331868" w:rsidRDefault="00331868" w:rsidP="00331868">
      <w:pPr>
        <w:rPr>
          <w:rFonts w:ascii="Times New Roman" w:hAnsi="Times New Roman"/>
          <w:color w:val="000000"/>
        </w:rPr>
      </w:pPr>
      <w:r>
        <w:rPr>
          <w:rFonts w:ascii="Times New Roman" w:hAnsi="Times New Roman"/>
          <w:color w:val="000000"/>
        </w:rPr>
        <w:t xml:space="preserve">Nutrient modifications allows specification of constraints on the quantity of components of diet. </w:t>
      </w:r>
    </w:p>
    <w:p w14:paraId="1410CC22" w14:textId="77777777" w:rsidR="00331868" w:rsidRDefault="00331868" w:rsidP="00331868">
      <w:pPr>
        <w:rPr>
          <w:rFonts w:ascii="Times New Roman" w:hAnsi="Times New Roman"/>
          <w:color w:val="000000"/>
        </w:rPr>
      </w:pPr>
    </w:p>
    <w:p w14:paraId="6373E2BB" w14:textId="77777777" w:rsidR="00331868" w:rsidRDefault="00331868" w:rsidP="00331868">
      <w:r>
        <w:rPr>
          <w:rFonts w:ascii="Times New Roman" w:hAnsi="Times New Roman"/>
          <w:color w:val="000000"/>
        </w:rPr>
        <w:t>NutrientModification consists of the nutrient (e.g., Sodium) and the amount in the diet (e.g., 20-30g).</w:t>
      </w:r>
    </w:p>
    <w:p w14:paraId="6FCE0A7B" w14:textId="77777777" w:rsidR="00331868" w:rsidRDefault="00331868" w:rsidP="00331868">
      <w:pPr>
        <w:rPr>
          <w:rFonts w:ascii="Times New Roman" w:hAnsi="Times New Roman"/>
        </w:rPr>
      </w:pPr>
    </w:p>
    <w:p w14:paraId="4E74F5C3" w14:textId="77777777" w:rsidR="00331868" w:rsidRDefault="00331868" w:rsidP="00331868">
      <w:pPr>
        <w:rPr>
          <w:rFonts w:ascii="Times New Roman" w:hAnsi="Times New Roman"/>
        </w:rPr>
      </w:pPr>
    </w:p>
    <w:p w14:paraId="7805150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83E134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604898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71DE88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16E31B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B76664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DB20BAD" w14:textId="77777777" w:rsidTr="00AE3867">
        <w:tc>
          <w:tcPr>
            <w:tcW w:w="2250" w:type="dxa"/>
            <w:tcBorders>
              <w:top w:val="single" w:sz="2" w:space="0" w:color="auto"/>
              <w:left w:val="single" w:sz="2" w:space="0" w:color="auto"/>
              <w:bottom w:val="single" w:sz="2" w:space="0" w:color="auto"/>
              <w:right w:val="single" w:sz="2" w:space="0" w:color="auto"/>
            </w:tcBorders>
          </w:tcPr>
          <w:p w14:paraId="1077273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6287C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A43602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5CB615A"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0662763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0A5ED3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2D1CD3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B9A5FE" w14:textId="77777777" w:rsidR="00331868" w:rsidRDefault="00331868" w:rsidP="00AE3867">
            <w:pPr>
              <w:rPr>
                <w:rFonts w:ascii="Times New Roman" w:hAnsi="Times New Roman"/>
                <w:color w:val="000000"/>
              </w:rPr>
            </w:pPr>
            <w:r>
              <w:rPr>
                <w:rFonts w:ascii="Times New Roman" w:hAnsi="Times New Roman"/>
                <w:color w:val="000000"/>
              </w:rPr>
              <w:t>OralDiet</w:t>
            </w:r>
          </w:p>
          <w:p w14:paraId="6E21E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6E7D65E"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27178E1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276BC19" w14:textId="77777777" w:rsidR="00331868" w:rsidRDefault="00331868" w:rsidP="00331868">
      <w:pPr>
        <w:rPr>
          <w:rFonts w:ascii="Times New Roman" w:hAnsi="Times New Roman"/>
          <w:color w:val="000000"/>
        </w:rPr>
      </w:pPr>
    </w:p>
    <w:p w14:paraId="601AD32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8FCD36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023C21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6D87E1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A69D42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EF50E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64609B5" w14:textId="77777777" w:rsidR="00331868" w:rsidRDefault="00331868" w:rsidP="00AE3867">
            <w:pPr>
              <w:rPr>
                <w:rFonts w:ascii="Times New Roman" w:hAnsi="Times New Roman"/>
                <w:color w:val="000000"/>
              </w:rPr>
            </w:pPr>
            <w:r>
              <w:rPr>
                <w:rFonts w:ascii="Times New Roman" w:hAnsi="Times New Roman"/>
                <w:b/>
                <w:color w:val="000000"/>
              </w:rPr>
              <w:t>nutrientType</w:t>
            </w:r>
            <w:r>
              <w:rPr>
                <w:rFonts w:ascii="Times New Roman" w:hAnsi="Times New Roman"/>
                <w:color w:val="000000"/>
              </w:rPr>
              <w:t xml:space="preserve"> Code</w:t>
            </w:r>
          </w:p>
          <w:p w14:paraId="17EF13BD" w14:textId="77777777" w:rsidR="00331868" w:rsidRDefault="00331868" w:rsidP="00AE3867">
            <w:pPr>
              <w:rPr>
                <w:rFonts w:ascii="Times New Roman" w:hAnsi="Times New Roman"/>
                <w:color w:val="000000"/>
              </w:rPr>
            </w:pPr>
            <w:r>
              <w:rPr>
                <w:rFonts w:ascii="Times New Roman" w:hAnsi="Times New Roman"/>
                <w:color w:val="000000"/>
              </w:rPr>
              <w:t>Public</w:t>
            </w:r>
          </w:p>
          <w:p w14:paraId="49D4E8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650C3" w14:textId="77777777" w:rsidR="00331868" w:rsidRDefault="00331868" w:rsidP="00AE3867">
            <w:pPr>
              <w:rPr>
                <w:rFonts w:ascii="Times New Roman" w:hAnsi="Times New Roman"/>
                <w:color w:val="000000"/>
              </w:rPr>
            </w:pPr>
          </w:p>
          <w:p w14:paraId="0F850097" w14:textId="77777777" w:rsidR="00331868" w:rsidRDefault="00331868" w:rsidP="00AE3867">
            <w:pPr>
              <w:rPr>
                <w:rFonts w:ascii="Times New Roman" w:hAnsi="Times New Roman"/>
                <w:color w:val="000000"/>
              </w:rPr>
            </w:pPr>
          </w:p>
          <w:p w14:paraId="7C7459B9" w14:textId="77777777" w:rsidR="00331868" w:rsidRDefault="00331868" w:rsidP="00AE3867">
            <w:pPr>
              <w:rPr>
                <w:rFonts w:ascii="Times New Roman" w:hAnsi="Times New Roman"/>
                <w:color w:val="000000"/>
              </w:rPr>
            </w:pPr>
          </w:p>
          <w:p w14:paraId="16A3093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7A64CE5" w14:textId="77777777" w:rsidR="00331868" w:rsidRDefault="00331868" w:rsidP="00AE3867">
            <w:pPr>
              <w:rPr>
                <w:rFonts w:ascii="Times New Roman" w:hAnsi="Times New Roman"/>
                <w:color w:val="000000"/>
              </w:rPr>
            </w:pPr>
            <w:r>
              <w:rPr>
                <w:rFonts w:ascii="Times New Roman" w:hAnsi="Times New Roman"/>
                <w:color w:val="000000"/>
              </w:rPr>
              <w:t>The type of nutrient that this diet contains. Nutrient types include: carbohydrates, lipids and fats, salts such as Sodium or Potassium, fibers, and also fluids.</w:t>
            </w:r>
          </w:p>
        </w:tc>
        <w:tc>
          <w:tcPr>
            <w:tcW w:w="3060" w:type="dxa"/>
            <w:tcBorders>
              <w:top w:val="single" w:sz="2" w:space="0" w:color="auto"/>
              <w:left w:val="single" w:sz="2" w:space="0" w:color="auto"/>
              <w:bottom w:val="single" w:sz="2" w:space="0" w:color="auto"/>
              <w:right w:val="single" w:sz="2" w:space="0" w:color="auto"/>
            </w:tcBorders>
          </w:tcPr>
          <w:p w14:paraId="11E0979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24C17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1DE55D" w14:textId="77777777" w:rsidR="00331868" w:rsidRDefault="00331868" w:rsidP="00AE3867">
            <w:pPr>
              <w:rPr>
                <w:rFonts w:ascii="Times New Roman" w:hAnsi="Times New Roman"/>
                <w:color w:val="000000"/>
              </w:rPr>
            </w:pPr>
          </w:p>
        </w:tc>
      </w:tr>
      <w:tr w:rsidR="00331868" w14:paraId="4B6E2E2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A367BA7" w14:textId="77777777" w:rsidR="00331868" w:rsidRDefault="00331868" w:rsidP="00AE3867">
            <w:pPr>
              <w:rPr>
                <w:rFonts w:ascii="Times New Roman" w:hAnsi="Times New Roman"/>
                <w:color w:val="000000"/>
              </w:rPr>
            </w:pPr>
            <w:bookmarkStart w:id="2429" w:name="BKM_BA7D7CA5_BD0A_44E2_A59D_283A83E7848B"/>
            <w:r>
              <w:rPr>
                <w:rFonts w:ascii="Times New Roman" w:hAnsi="Times New Roman"/>
                <w:b/>
                <w:color w:val="000000"/>
              </w:rPr>
              <w:lastRenderedPageBreak/>
              <w:t>quantity</w:t>
            </w:r>
            <w:r>
              <w:rPr>
                <w:rFonts w:ascii="Times New Roman" w:hAnsi="Times New Roman"/>
                <w:color w:val="000000"/>
              </w:rPr>
              <w:t xml:space="preserve"> IntervalOfQuantity</w:t>
            </w:r>
          </w:p>
          <w:p w14:paraId="4732A7A2" w14:textId="77777777" w:rsidR="00331868" w:rsidRDefault="00331868" w:rsidP="00AE3867">
            <w:pPr>
              <w:rPr>
                <w:rFonts w:ascii="Times New Roman" w:hAnsi="Times New Roman"/>
                <w:color w:val="000000"/>
              </w:rPr>
            </w:pPr>
            <w:r>
              <w:rPr>
                <w:rFonts w:ascii="Times New Roman" w:hAnsi="Times New Roman"/>
                <w:color w:val="000000"/>
              </w:rPr>
              <w:t>Public</w:t>
            </w:r>
          </w:p>
          <w:p w14:paraId="7D55D64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0964BC" w14:textId="77777777" w:rsidR="00331868" w:rsidRDefault="00331868" w:rsidP="00AE3867">
            <w:pPr>
              <w:rPr>
                <w:rFonts w:ascii="Times New Roman" w:hAnsi="Times New Roman"/>
                <w:color w:val="000000"/>
              </w:rPr>
            </w:pPr>
          </w:p>
          <w:p w14:paraId="406A7A81" w14:textId="77777777" w:rsidR="00331868" w:rsidRDefault="00331868" w:rsidP="00AE3867">
            <w:pPr>
              <w:rPr>
                <w:rFonts w:ascii="Times New Roman" w:hAnsi="Times New Roman"/>
                <w:color w:val="000000"/>
              </w:rPr>
            </w:pPr>
          </w:p>
          <w:p w14:paraId="4FEA8A84" w14:textId="77777777" w:rsidR="00331868" w:rsidRDefault="00331868" w:rsidP="00AE3867">
            <w:pPr>
              <w:rPr>
                <w:rFonts w:ascii="Times New Roman" w:hAnsi="Times New Roman"/>
                <w:color w:val="000000"/>
              </w:rPr>
            </w:pPr>
          </w:p>
          <w:p w14:paraId="73D0DA1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4CADE1" w14:textId="77777777" w:rsidR="00331868" w:rsidRDefault="00331868" w:rsidP="00AE3867">
            <w:pPr>
              <w:rPr>
                <w:rFonts w:ascii="Times New Roman" w:hAnsi="Times New Roman"/>
                <w:color w:val="000000"/>
              </w:rPr>
            </w:pPr>
            <w:r>
              <w:rPr>
                <w:rFonts w:ascii="Times New Roman" w:hAnsi="Times New Roman"/>
                <w:color w:val="000000"/>
              </w:rPr>
              <w:t>Indicates how much of the nutrient is to be or was administered</w:t>
            </w:r>
          </w:p>
        </w:tc>
        <w:tc>
          <w:tcPr>
            <w:tcW w:w="3060" w:type="dxa"/>
            <w:tcBorders>
              <w:top w:val="single" w:sz="2" w:space="0" w:color="auto"/>
              <w:left w:val="single" w:sz="2" w:space="0" w:color="auto"/>
              <w:bottom w:val="single" w:sz="2" w:space="0" w:color="auto"/>
              <w:right w:val="single" w:sz="2" w:space="0" w:color="auto"/>
            </w:tcBorders>
          </w:tcPr>
          <w:p w14:paraId="4EB769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D5E02F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A58864" w14:textId="77777777" w:rsidR="00331868" w:rsidRDefault="00331868" w:rsidP="00AE3867">
            <w:pPr>
              <w:rPr>
                <w:rFonts w:ascii="Times New Roman" w:hAnsi="Times New Roman"/>
                <w:color w:val="000000"/>
              </w:rPr>
            </w:pPr>
          </w:p>
        </w:tc>
        <w:bookmarkEnd w:id="2429"/>
      </w:tr>
      <w:bookmarkEnd w:id="2428"/>
    </w:tbl>
    <w:p w14:paraId="5CECA4F8" w14:textId="77777777" w:rsidR="00331868" w:rsidRDefault="00331868" w:rsidP="00331868">
      <w:pPr>
        <w:rPr>
          <w:rFonts w:ascii="Times New Roman" w:hAnsi="Times New Roman"/>
          <w:color w:val="000000"/>
        </w:rPr>
      </w:pPr>
    </w:p>
    <w:p w14:paraId="7D819708" w14:textId="77777777" w:rsidR="00331868" w:rsidRDefault="00331868" w:rsidP="00331868">
      <w:pPr>
        <w:pStyle w:val="Heading2"/>
        <w:rPr>
          <w:bCs/>
          <w:szCs w:val="24"/>
          <w:lang w:val="en-US"/>
        </w:rPr>
      </w:pPr>
      <w:bookmarkStart w:id="2430" w:name="_Toc383183353"/>
      <w:r>
        <w:rPr>
          <w:bCs/>
          <w:szCs w:val="24"/>
          <w:lang w:val="en-US"/>
        </w:rPr>
        <w:t>NutritionDescriptor</w:t>
      </w:r>
      <w:bookmarkEnd w:id="2430"/>
    </w:p>
    <w:p w14:paraId="6F8BFF0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68C453FC" w14:textId="77777777" w:rsidR="00331868" w:rsidRDefault="00331868" w:rsidP="00331868">
      <w:pPr>
        <w:rPr>
          <w:rFonts w:ascii="Times New Roman" w:hAnsi="Times New Roman"/>
          <w:color w:val="000000"/>
        </w:rPr>
      </w:pPr>
    </w:p>
    <w:p w14:paraId="4ED6E8A7" w14:textId="77777777" w:rsidR="00331868" w:rsidRDefault="00331868" w:rsidP="00331868">
      <w:r>
        <w:rPr>
          <w:rFonts w:ascii="Times New Roman" w:hAnsi="Times New Roman"/>
          <w:color w:val="000000"/>
        </w:rPr>
        <w:t>Description of diet/nutrition to be administered to a patient.</w:t>
      </w:r>
    </w:p>
    <w:p w14:paraId="25A81D0B" w14:textId="77777777" w:rsidR="00331868" w:rsidRDefault="00331868" w:rsidP="00331868">
      <w:pPr>
        <w:rPr>
          <w:rFonts w:ascii="Times New Roman" w:hAnsi="Times New Roman"/>
        </w:rPr>
      </w:pPr>
    </w:p>
    <w:p w14:paraId="3D6F08B0" w14:textId="77777777" w:rsidR="00331868" w:rsidRDefault="00331868" w:rsidP="00331868">
      <w:pPr>
        <w:rPr>
          <w:rFonts w:ascii="Times New Roman" w:hAnsi="Times New Roman"/>
        </w:rPr>
      </w:pPr>
    </w:p>
    <w:p w14:paraId="67AD0BA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86A18C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4A5A71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208F761"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D06F0D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E5185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0E845" w14:textId="77777777" w:rsidTr="00AE3867">
        <w:tc>
          <w:tcPr>
            <w:tcW w:w="2250" w:type="dxa"/>
            <w:tcBorders>
              <w:top w:val="single" w:sz="2" w:space="0" w:color="auto"/>
              <w:left w:val="single" w:sz="2" w:space="0" w:color="auto"/>
              <w:bottom w:val="single" w:sz="2" w:space="0" w:color="auto"/>
              <w:right w:val="single" w:sz="2" w:space="0" w:color="auto"/>
            </w:tcBorders>
          </w:tcPr>
          <w:p w14:paraId="4944F74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5CE99E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F4427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A589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9E594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CD4E1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DD8CF2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8F68ED"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B925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E2DA82" w14:textId="77777777" w:rsidR="00331868" w:rsidRDefault="00331868" w:rsidP="00AE3867">
            <w:pPr>
              <w:rPr>
                <w:rFonts w:ascii="Times New Roman" w:hAnsi="Times New Roman"/>
                <w:color w:val="000000"/>
              </w:rPr>
            </w:pPr>
          </w:p>
          <w:p w14:paraId="0BE574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50740" w14:textId="77777777" w:rsidTr="00AE3867">
        <w:tc>
          <w:tcPr>
            <w:tcW w:w="2250" w:type="dxa"/>
            <w:tcBorders>
              <w:top w:val="single" w:sz="2" w:space="0" w:color="auto"/>
              <w:left w:val="single" w:sz="2" w:space="0" w:color="auto"/>
              <w:bottom w:val="single" w:sz="2" w:space="0" w:color="auto"/>
              <w:right w:val="single" w:sz="2" w:space="0" w:color="auto"/>
            </w:tcBorders>
          </w:tcPr>
          <w:p w14:paraId="0F9BA2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0C105C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808BBA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213CD43"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3CB643C7"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7530B3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7E2730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564C8C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676B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77674F"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59C30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665961" w14:textId="77777777" w:rsidTr="00AE3867">
        <w:tc>
          <w:tcPr>
            <w:tcW w:w="2250" w:type="dxa"/>
            <w:tcBorders>
              <w:top w:val="single" w:sz="2" w:space="0" w:color="auto"/>
              <w:left w:val="single" w:sz="2" w:space="0" w:color="auto"/>
              <w:bottom w:val="single" w:sz="2" w:space="0" w:color="auto"/>
              <w:right w:val="single" w:sz="2" w:space="0" w:color="auto"/>
            </w:tcBorders>
          </w:tcPr>
          <w:p w14:paraId="2F53E0E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E75EF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A334FA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D82667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EA0FB87" w14:textId="77777777" w:rsidR="00331868" w:rsidRDefault="00331868" w:rsidP="00AE3867">
            <w:pPr>
              <w:rPr>
                <w:rFonts w:ascii="Times New Roman" w:hAnsi="Times New Roman"/>
                <w:color w:val="000000"/>
              </w:rPr>
            </w:pPr>
            <w:r>
              <w:rPr>
                <w:rFonts w:ascii="Times New Roman" w:hAnsi="Times New Roman"/>
                <w:color w:val="000000"/>
              </w:rPr>
              <w:t>DietOrder</w:t>
            </w:r>
          </w:p>
          <w:p w14:paraId="60DE5B4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5FDE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1E4C134"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FD4DE4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4602355" w14:textId="77777777" w:rsidR="00331868" w:rsidRDefault="00331868" w:rsidP="00AE3867">
            <w:pPr>
              <w:rPr>
                <w:rFonts w:ascii="Times New Roman" w:hAnsi="Times New Roman"/>
                <w:color w:val="000000"/>
              </w:rPr>
            </w:pPr>
          </w:p>
          <w:p w14:paraId="073850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ED668B5" w14:textId="77777777" w:rsidTr="00AE3867">
        <w:tc>
          <w:tcPr>
            <w:tcW w:w="2250" w:type="dxa"/>
            <w:tcBorders>
              <w:top w:val="single" w:sz="2" w:space="0" w:color="auto"/>
              <w:left w:val="single" w:sz="2" w:space="0" w:color="auto"/>
              <w:bottom w:val="single" w:sz="2" w:space="0" w:color="auto"/>
              <w:right w:val="single" w:sz="2" w:space="0" w:color="auto"/>
            </w:tcBorders>
          </w:tcPr>
          <w:p w14:paraId="6F7FA6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3086B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ABB5B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67655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82429" w14:textId="77777777" w:rsidR="00331868" w:rsidRDefault="00331868" w:rsidP="00AE3867">
            <w:pPr>
              <w:rPr>
                <w:rFonts w:ascii="Times New Roman" w:hAnsi="Times New Roman"/>
                <w:color w:val="000000"/>
              </w:rPr>
            </w:pPr>
            <w:r>
              <w:rPr>
                <w:rFonts w:ascii="Times New Roman" w:hAnsi="Times New Roman"/>
                <w:color w:val="000000"/>
              </w:rPr>
              <w:t>DietProposal</w:t>
            </w:r>
          </w:p>
          <w:p w14:paraId="077FF31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29E7E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69979E"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5EEA5FF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07153B6" w14:textId="77777777" w:rsidR="00331868" w:rsidRDefault="00331868" w:rsidP="00AE3867">
            <w:pPr>
              <w:rPr>
                <w:rFonts w:ascii="Times New Roman" w:hAnsi="Times New Roman"/>
                <w:color w:val="000000"/>
              </w:rPr>
            </w:pPr>
          </w:p>
          <w:p w14:paraId="76A54F0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6C1DD9" w14:textId="77777777" w:rsidTr="00AE3867">
        <w:tc>
          <w:tcPr>
            <w:tcW w:w="2250" w:type="dxa"/>
            <w:tcBorders>
              <w:top w:val="single" w:sz="2" w:space="0" w:color="auto"/>
              <w:left w:val="single" w:sz="2" w:space="0" w:color="auto"/>
              <w:bottom w:val="single" w:sz="2" w:space="0" w:color="auto"/>
              <w:right w:val="single" w:sz="2" w:space="0" w:color="auto"/>
            </w:tcBorders>
          </w:tcPr>
          <w:p w14:paraId="427BD0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2FD9C0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6577F5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5BD6C2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E9C598" w14:textId="77777777" w:rsidR="00331868" w:rsidRDefault="00331868" w:rsidP="00AE3867">
            <w:pPr>
              <w:rPr>
                <w:rFonts w:ascii="Times New Roman" w:hAnsi="Times New Roman"/>
                <w:color w:val="000000"/>
              </w:rPr>
            </w:pPr>
            <w:r>
              <w:rPr>
                <w:rFonts w:ascii="Times New Roman" w:hAnsi="Times New Roman"/>
                <w:color w:val="000000"/>
              </w:rPr>
              <w:t>DietAdministration</w:t>
            </w:r>
          </w:p>
          <w:p w14:paraId="094E14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628EF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7140F7F"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67A34C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EBDDAF9" w14:textId="77777777" w:rsidR="00331868" w:rsidRDefault="00331868" w:rsidP="00AE3867">
            <w:pPr>
              <w:rPr>
                <w:rFonts w:ascii="Times New Roman" w:hAnsi="Times New Roman"/>
                <w:color w:val="000000"/>
              </w:rPr>
            </w:pPr>
          </w:p>
          <w:p w14:paraId="548683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9C1EB58" w14:textId="77777777" w:rsidR="00331868" w:rsidRDefault="00331868" w:rsidP="00331868">
      <w:pPr>
        <w:rPr>
          <w:rFonts w:ascii="Times New Roman" w:hAnsi="Times New Roman"/>
          <w:color w:val="000000"/>
        </w:rPr>
      </w:pPr>
    </w:p>
    <w:p w14:paraId="3F6E5CD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A7C8DA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7EBB391"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8547BE4"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C21DF33"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BEC806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7532F9D" w14:textId="77777777" w:rsidR="00331868" w:rsidRDefault="00331868" w:rsidP="00AE3867">
            <w:pPr>
              <w:rPr>
                <w:rFonts w:ascii="Times New Roman" w:hAnsi="Times New Roman"/>
                <w:color w:val="000000"/>
              </w:rPr>
            </w:pPr>
            <w:r>
              <w:rPr>
                <w:rFonts w:ascii="Times New Roman" w:hAnsi="Times New Roman"/>
                <w:b/>
                <w:color w:val="000000"/>
              </w:rPr>
              <w:t>foodModifier</w:t>
            </w:r>
            <w:r>
              <w:rPr>
                <w:rFonts w:ascii="Times New Roman" w:hAnsi="Times New Roman"/>
                <w:color w:val="000000"/>
              </w:rPr>
              <w:t xml:space="preserve"> String</w:t>
            </w:r>
          </w:p>
          <w:p w14:paraId="0D565BC0" w14:textId="77777777" w:rsidR="00331868" w:rsidRDefault="00331868" w:rsidP="00AE3867">
            <w:pPr>
              <w:rPr>
                <w:rFonts w:ascii="Times New Roman" w:hAnsi="Times New Roman"/>
                <w:color w:val="000000"/>
              </w:rPr>
            </w:pPr>
            <w:r>
              <w:rPr>
                <w:rFonts w:ascii="Times New Roman" w:hAnsi="Times New Roman"/>
                <w:color w:val="000000"/>
              </w:rPr>
              <w:t>Public</w:t>
            </w:r>
          </w:p>
          <w:p w14:paraId="450A93B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1D0B6F5" w14:textId="77777777" w:rsidR="00331868" w:rsidRDefault="00331868" w:rsidP="00AE3867">
            <w:pPr>
              <w:rPr>
                <w:rFonts w:ascii="Times New Roman" w:hAnsi="Times New Roman"/>
                <w:color w:val="000000"/>
              </w:rPr>
            </w:pPr>
          </w:p>
          <w:p w14:paraId="7F079DAE" w14:textId="77777777" w:rsidR="00331868" w:rsidRDefault="00331868" w:rsidP="00AE3867">
            <w:pPr>
              <w:rPr>
                <w:rFonts w:ascii="Times New Roman" w:hAnsi="Times New Roman"/>
                <w:color w:val="000000"/>
              </w:rPr>
            </w:pPr>
          </w:p>
          <w:p w14:paraId="623923C1" w14:textId="77777777" w:rsidR="00331868" w:rsidRDefault="00331868" w:rsidP="00AE3867">
            <w:pPr>
              <w:rPr>
                <w:rFonts w:ascii="Times New Roman" w:hAnsi="Times New Roman"/>
                <w:color w:val="000000"/>
              </w:rPr>
            </w:pPr>
          </w:p>
          <w:p w14:paraId="451D9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AB38742" w14:textId="77777777" w:rsidR="00331868" w:rsidRDefault="00331868" w:rsidP="00AE3867">
            <w:pPr>
              <w:rPr>
                <w:rFonts w:ascii="Times New Roman" w:hAnsi="Times New Roman"/>
                <w:color w:val="000000"/>
              </w:rPr>
            </w:pPr>
            <w:r>
              <w:rPr>
                <w:rFonts w:ascii="Times New Roman" w:hAnsi="Times New Roman"/>
                <w:color w:val="000000"/>
              </w:rPr>
              <w:t>This modifier is used to convey order-specific modifiers about the type of food that should be given. These can be derived from patient allergies, intolerances, or preferences. They can also be specific to the order and not have any relationship to the allergies, intolerances, or preferences</w:t>
            </w:r>
          </w:p>
        </w:tc>
        <w:tc>
          <w:tcPr>
            <w:tcW w:w="3060" w:type="dxa"/>
            <w:tcBorders>
              <w:top w:val="single" w:sz="2" w:space="0" w:color="auto"/>
              <w:left w:val="single" w:sz="2" w:space="0" w:color="auto"/>
              <w:bottom w:val="single" w:sz="2" w:space="0" w:color="auto"/>
              <w:right w:val="single" w:sz="2" w:space="0" w:color="auto"/>
            </w:tcBorders>
          </w:tcPr>
          <w:p w14:paraId="7458B76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81E99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EB8F7D" w14:textId="77777777" w:rsidR="00331868" w:rsidRDefault="00331868" w:rsidP="00AE3867">
            <w:pPr>
              <w:rPr>
                <w:rFonts w:ascii="Times New Roman" w:hAnsi="Times New Roman"/>
                <w:color w:val="000000"/>
              </w:rPr>
            </w:pPr>
          </w:p>
        </w:tc>
      </w:tr>
    </w:tbl>
    <w:p w14:paraId="4B05FE80" w14:textId="77777777" w:rsidR="00331868" w:rsidRDefault="00331868" w:rsidP="00331868">
      <w:pPr>
        <w:rPr>
          <w:rFonts w:ascii="Times New Roman" w:hAnsi="Times New Roman"/>
          <w:color w:val="000000"/>
        </w:rPr>
      </w:pPr>
    </w:p>
    <w:p w14:paraId="4001589B" w14:textId="77777777" w:rsidR="00331868" w:rsidRDefault="00331868" w:rsidP="00331868">
      <w:pPr>
        <w:pStyle w:val="Heading2"/>
        <w:rPr>
          <w:bCs/>
          <w:szCs w:val="24"/>
          <w:lang w:val="en-US"/>
        </w:rPr>
      </w:pPr>
      <w:bookmarkStart w:id="2431" w:name="_Toc383183354"/>
      <w:bookmarkStart w:id="2432" w:name="BKM_7992C3F5_B507_48AA_BD6D_53FC9392D86B"/>
      <w:r>
        <w:rPr>
          <w:bCs/>
          <w:szCs w:val="24"/>
          <w:lang w:val="en-US"/>
        </w:rPr>
        <w:t>NutritionItem</w:t>
      </w:r>
      <w:bookmarkEnd w:id="2431"/>
    </w:p>
    <w:p w14:paraId="0EB0FF9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3748F534" w14:textId="77777777" w:rsidR="00331868" w:rsidRDefault="00331868" w:rsidP="00331868">
      <w:pPr>
        <w:rPr>
          <w:rFonts w:ascii="Times New Roman" w:hAnsi="Times New Roman"/>
          <w:color w:val="000000"/>
        </w:rPr>
      </w:pPr>
    </w:p>
    <w:p w14:paraId="04F3A715" w14:textId="77777777" w:rsidR="00331868" w:rsidRDefault="00331868" w:rsidP="00331868">
      <w:r>
        <w:rPr>
          <w:rFonts w:ascii="Times New Roman" w:hAnsi="Times New Roman"/>
          <w:color w:val="000000"/>
        </w:rPr>
        <w:t>The details of the nutrition item, with specific attributes depending on the mode by which the nutrition is administered.</w:t>
      </w:r>
    </w:p>
    <w:p w14:paraId="125D8648" w14:textId="77777777" w:rsidR="00331868" w:rsidRDefault="00331868" w:rsidP="00331868">
      <w:pPr>
        <w:rPr>
          <w:rFonts w:ascii="Times New Roman" w:hAnsi="Times New Roman"/>
        </w:rPr>
      </w:pPr>
    </w:p>
    <w:p w14:paraId="28F52DBB" w14:textId="77777777" w:rsidR="00331868" w:rsidRDefault="00331868" w:rsidP="00331868">
      <w:pPr>
        <w:rPr>
          <w:rFonts w:ascii="Times New Roman" w:hAnsi="Times New Roman"/>
        </w:rPr>
      </w:pPr>
    </w:p>
    <w:p w14:paraId="60E833E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8A6EF6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71BFE0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7EC6B7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3E2AA49"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ABA35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988F763" w14:textId="77777777" w:rsidTr="00AE3867">
        <w:tc>
          <w:tcPr>
            <w:tcW w:w="2250" w:type="dxa"/>
            <w:tcBorders>
              <w:top w:val="single" w:sz="2" w:space="0" w:color="auto"/>
              <w:left w:val="single" w:sz="2" w:space="0" w:color="auto"/>
              <w:bottom w:val="single" w:sz="2" w:space="0" w:color="auto"/>
              <w:right w:val="single" w:sz="2" w:space="0" w:color="auto"/>
            </w:tcBorders>
          </w:tcPr>
          <w:p w14:paraId="573AA98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08707A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73D30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16AB27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4CF81C" w14:textId="77777777" w:rsidR="00331868" w:rsidRDefault="00331868" w:rsidP="00AE3867">
            <w:pPr>
              <w:rPr>
                <w:rFonts w:ascii="Times New Roman" w:hAnsi="Times New Roman"/>
                <w:color w:val="000000"/>
              </w:rPr>
            </w:pPr>
            <w:r>
              <w:rPr>
                <w:rFonts w:ascii="Times New Roman" w:hAnsi="Times New Roman"/>
                <w:color w:val="000000"/>
              </w:rPr>
              <w:t>EnteralFormula</w:t>
            </w:r>
          </w:p>
          <w:p w14:paraId="04D7409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0D4877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45EA293"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3D8FA4E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AB671BC" w14:textId="77777777" w:rsidR="00331868" w:rsidRDefault="00331868" w:rsidP="00AE3867">
            <w:pPr>
              <w:rPr>
                <w:rFonts w:ascii="Times New Roman" w:hAnsi="Times New Roman"/>
                <w:color w:val="000000"/>
              </w:rPr>
            </w:pPr>
          </w:p>
          <w:p w14:paraId="5436132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C6D0560" w14:textId="77777777" w:rsidTr="00AE3867">
        <w:tc>
          <w:tcPr>
            <w:tcW w:w="2250" w:type="dxa"/>
            <w:tcBorders>
              <w:top w:val="single" w:sz="2" w:space="0" w:color="auto"/>
              <w:left w:val="single" w:sz="2" w:space="0" w:color="auto"/>
              <w:bottom w:val="single" w:sz="2" w:space="0" w:color="auto"/>
              <w:right w:val="single" w:sz="2" w:space="0" w:color="auto"/>
            </w:tcBorders>
          </w:tcPr>
          <w:p w14:paraId="56876A5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407F34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D034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4360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D656AA" w14:textId="77777777" w:rsidR="00331868" w:rsidRDefault="00331868" w:rsidP="00AE3867">
            <w:pPr>
              <w:rPr>
                <w:rFonts w:ascii="Times New Roman" w:hAnsi="Times New Roman"/>
                <w:color w:val="000000"/>
              </w:rPr>
            </w:pPr>
            <w:r>
              <w:rPr>
                <w:rFonts w:ascii="Times New Roman" w:hAnsi="Times New Roman"/>
                <w:color w:val="000000"/>
              </w:rPr>
              <w:t>OralDiet</w:t>
            </w:r>
          </w:p>
          <w:p w14:paraId="1EC78C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8603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E9DEA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00FAD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47BD7C8" w14:textId="77777777" w:rsidR="00331868" w:rsidRDefault="00331868" w:rsidP="00AE3867">
            <w:pPr>
              <w:rPr>
                <w:rFonts w:ascii="Times New Roman" w:hAnsi="Times New Roman"/>
                <w:color w:val="000000"/>
              </w:rPr>
            </w:pPr>
          </w:p>
          <w:p w14:paraId="6E11D03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D31AE88" w14:textId="77777777" w:rsidTr="00AE3867">
        <w:tc>
          <w:tcPr>
            <w:tcW w:w="2250" w:type="dxa"/>
            <w:tcBorders>
              <w:top w:val="single" w:sz="2" w:space="0" w:color="auto"/>
              <w:left w:val="single" w:sz="2" w:space="0" w:color="auto"/>
              <w:bottom w:val="single" w:sz="2" w:space="0" w:color="auto"/>
              <w:right w:val="single" w:sz="2" w:space="0" w:color="auto"/>
            </w:tcBorders>
          </w:tcPr>
          <w:p w14:paraId="3D740D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83377A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982C4F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8CC3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D74C4A0"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3A7FFC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0D0E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2F212BA"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0BC535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B7D22" w14:textId="77777777" w:rsidR="00331868" w:rsidRDefault="00331868" w:rsidP="00AE3867">
            <w:pPr>
              <w:rPr>
                <w:rFonts w:ascii="Times New Roman" w:hAnsi="Times New Roman"/>
                <w:color w:val="000000"/>
              </w:rPr>
            </w:pPr>
          </w:p>
          <w:p w14:paraId="131C3B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F8B939" w14:textId="77777777" w:rsidTr="00AE3867">
        <w:tc>
          <w:tcPr>
            <w:tcW w:w="2250" w:type="dxa"/>
            <w:tcBorders>
              <w:top w:val="single" w:sz="2" w:space="0" w:color="auto"/>
              <w:left w:val="single" w:sz="2" w:space="0" w:color="auto"/>
              <w:bottom w:val="single" w:sz="2" w:space="0" w:color="auto"/>
              <w:right w:val="single" w:sz="2" w:space="0" w:color="auto"/>
            </w:tcBorders>
          </w:tcPr>
          <w:p w14:paraId="36016D0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FC156C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72BD07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E91E8E" w14:textId="77777777" w:rsidR="00331868" w:rsidRDefault="00331868" w:rsidP="00AE3867">
            <w:pPr>
              <w:rPr>
                <w:rFonts w:ascii="Times New Roman" w:hAnsi="Times New Roman"/>
                <w:color w:val="000000"/>
              </w:rPr>
            </w:pPr>
            <w:r>
              <w:rPr>
                <w:rFonts w:ascii="Times New Roman" w:hAnsi="Times New Roman"/>
                <w:color w:val="000000"/>
              </w:rPr>
              <w:t xml:space="preserve"> Public nutritionItem </w:t>
            </w:r>
          </w:p>
          <w:p w14:paraId="0845DF58"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7B95D7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E778E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B3EC67" w14:textId="77777777" w:rsidR="00331868" w:rsidRDefault="00331868" w:rsidP="00AE3867">
            <w:pPr>
              <w:rPr>
                <w:rFonts w:ascii="Times New Roman" w:hAnsi="Times New Roman"/>
                <w:color w:val="000000"/>
              </w:rPr>
            </w:pPr>
            <w:r>
              <w:rPr>
                <w:rFonts w:ascii="Times New Roman" w:hAnsi="Times New Roman"/>
                <w:color w:val="000000"/>
              </w:rPr>
              <w:t>NutritionDescriptor</w:t>
            </w:r>
          </w:p>
          <w:p w14:paraId="1080E30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B91E1C0" w14:textId="77777777" w:rsidR="00331868" w:rsidRDefault="00331868" w:rsidP="00AE3867">
            <w:pPr>
              <w:rPr>
                <w:rFonts w:ascii="Times New Roman" w:hAnsi="Times New Roman"/>
                <w:color w:val="000000"/>
              </w:rPr>
            </w:pPr>
            <w:r>
              <w:rPr>
                <w:rFonts w:ascii="Times New Roman" w:hAnsi="Times New Roman"/>
                <w:color w:val="000000"/>
              </w:rPr>
              <w:t>Different items that combine to make a complete description of the nutrition to be administered.</w:t>
            </w:r>
          </w:p>
          <w:p w14:paraId="668E5F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432"/>
    </w:tbl>
    <w:p w14:paraId="26E6AFF4" w14:textId="77777777" w:rsidR="00331868" w:rsidRDefault="00331868" w:rsidP="00331868">
      <w:pPr>
        <w:rPr>
          <w:rFonts w:ascii="Times New Roman" w:hAnsi="Times New Roman"/>
          <w:color w:val="000000"/>
        </w:rPr>
      </w:pPr>
    </w:p>
    <w:p w14:paraId="7AF8DB02" w14:textId="77777777" w:rsidR="00331868" w:rsidRDefault="00331868" w:rsidP="00331868">
      <w:pPr>
        <w:pStyle w:val="Heading2"/>
        <w:rPr>
          <w:bCs/>
          <w:szCs w:val="24"/>
          <w:lang w:val="en-US"/>
        </w:rPr>
      </w:pPr>
      <w:bookmarkStart w:id="2433" w:name="_Toc383183355"/>
      <w:bookmarkStart w:id="2434" w:name="BKM_E767BBB0_8E48_4097_8D83_3BDB2EDCD8BA"/>
      <w:r>
        <w:rPr>
          <w:bCs/>
          <w:szCs w:val="24"/>
          <w:lang w:val="en-US"/>
        </w:rPr>
        <w:t>NutritionalSupplement</w:t>
      </w:r>
      <w:bookmarkEnd w:id="2433"/>
    </w:p>
    <w:p w14:paraId="37F6E4D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5B61BE5" w14:textId="77777777" w:rsidR="00331868" w:rsidRDefault="00331868" w:rsidP="00331868">
      <w:pPr>
        <w:rPr>
          <w:rFonts w:ascii="Times New Roman" w:hAnsi="Times New Roman"/>
          <w:color w:val="000000"/>
        </w:rPr>
      </w:pPr>
    </w:p>
    <w:p w14:paraId="0658E97A" w14:textId="77777777" w:rsidR="00331868" w:rsidRDefault="00331868" w:rsidP="00331868">
      <w:r>
        <w:rPr>
          <w:rFonts w:ascii="Times New Roman" w:hAnsi="Times New Roman"/>
          <w:color w:val="000000"/>
        </w:rPr>
        <w:t xml:space="preserve">A preparation intended to supplement the diet and provide calories or nutrients, such as vitamins, minerals, fiber, fatty acids, carbohydrates, or amino acids, that may be missing or may not be consumed in sufficient quantity in a person's diet. Such products may be ordered in addition to the diet (either general or therapeutic) to enhance a person’s intake. Supplemental food products provide some but not all of a patient’s nutritional needs. </w:t>
      </w:r>
    </w:p>
    <w:p w14:paraId="1C019329" w14:textId="77777777" w:rsidR="00331868" w:rsidRDefault="00331868" w:rsidP="00331868">
      <w:pPr>
        <w:rPr>
          <w:rFonts w:ascii="Times New Roman" w:hAnsi="Times New Roman"/>
        </w:rPr>
      </w:pPr>
    </w:p>
    <w:p w14:paraId="03775B53" w14:textId="77777777" w:rsidR="00331868" w:rsidRDefault="00331868" w:rsidP="00331868">
      <w:pPr>
        <w:rPr>
          <w:rFonts w:ascii="Times New Roman" w:hAnsi="Times New Roman"/>
        </w:rPr>
      </w:pPr>
    </w:p>
    <w:p w14:paraId="14F720F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B8C622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7B7BAAE"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E818C17"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AE810E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3DCE00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A8086AB" w14:textId="77777777" w:rsidTr="00AE3867">
        <w:tc>
          <w:tcPr>
            <w:tcW w:w="2250" w:type="dxa"/>
            <w:tcBorders>
              <w:top w:val="single" w:sz="2" w:space="0" w:color="auto"/>
              <w:left w:val="single" w:sz="2" w:space="0" w:color="auto"/>
              <w:bottom w:val="single" w:sz="2" w:space="0" w:color="auto"/>
              <w:right w:val="single" w:sz="2" w:space="0" w:color="auto"/>
            </w:tcBorders>
          </w:tcPr>
          <w:p w14:paraId="339DA5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1E399C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8E9B6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0EC25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57D46D" w14:textId="77777777" w:rsidR="00331868" w:rsidRDefault="00331868" w:rsidP="00AE3867">
            <w:pPr>
              <w:rPr>
                <w:rFonts w:ascii="Times New Roman" w:hAnsi="Times New Roman"/>
                <w:color w:val="000000"/>
              </w:rPr>
            </w:pPr>
            <w:r>
              <w:rPr>
                <w:rFonts w:ascii="Times New Roman" w:hAnsi="Times New Roman"/>
                <w:color w:val="000000"/>
              </w:rPr>
              <w:t>NutritionalSupplement</w:t>
            </w:r>
          </w:p>
          <w:p w14:paraId="2A7D10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AF83D3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521C6F"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2919AE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57D94A" w14:textId="77777777" w:rsidR="00331868" w:rsidRDefault="00331868" w:rsidP="00AE3867">
            <w:pPr>
              <w:rPr>
                <w:rFonts w:ascii="Times New Roman" w:hAnsi="Times New Roman"/>
                <w:color w:val="000000"/>
              </w:rPr>
            </w:pPr>
          </w:p>
          <w:p w14:paraId="1A37D20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FBB3632" w14:textId="77777777" w:rsidR="00331868" w:rsidRDefault="00331868" w:rsidP="00331868">
      <w:pPr>
        <w:rPr>
          <w:rFonts w:ascii="Times New Roman" w:hAnsi="Times New Roman"/>
          <w:color w:val="000000"/>
        </w:rPr>
      </w:pPr>
    </w:p>
    <w:p w14:paraId="2C1B017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4A1243F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23142240"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672B9EE"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A53C0A6"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4D734D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C66C9E" w14:textId="77777777" w:rsidR="00331868" w:rsidRDefault="00331868" w:rsidP="00AE3867">
            <w:pPr>
              <w:rPr>
                <w:rFonts w:ascii="Times New Roman" w:hAnsi="Times New Roman"/>
                <w:color w:val="000000"/>
              </w:rPr>
            </w:pPr>
            <w:r>
              <w:rPr>
                <w:rFonts w:ascii="Times New Roman" w:hAnsi="Times New Roman"/>
                <w:b/>
                <w:color w:val="000000"/>
              </w:rPr>
              <w:t>frequency</w:t>
            </w:r>
            <w:r>
              <w:rPr>
                <w:rFonts w:ascii="Times New Roman" w:hAnsi="Times New Roman"/>
                <w:color w:val="000000"/>
              </w:rPr>
              <w:t xml:space="preserve"> Schedule</w:t>
            </w:r>
          </w:p>
          <w:p w14:paraId="0C41B5FB" w14:textId="77777777" w:rsidR="00331868" w:rsidRDefault="00331868" w:rsidP="00AE3867">
            <w:pPr>
              <w:rPr>
                <w:rFonts w:ascii="Times New Roman" w:hAnsi="Times New Roman"/>
                <w:color w:val="000000"/>
              </w:rPr>
            </w:pPr>
            <w:r>
              <w:rPr>
                <w:rFonts w:ascii="Times New Roman" w:hAnsi="Times New Roman"/>
                <w:color w:val="000000"/>
              </w:rPr>
              <w:t>Public</w:t>
            </w:r>
          </w:p>
          <w:p w14:paraId="4FEF03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6EAA20" w14:textId="77777777" w:rsidR="00331868" w:rsidRDefault="00331868" w:rsidP="00AE3867">
            <w:pPr>
              <w:rPr>
                <w:rFonts w:ascii="Times New Roman" w:hAnsi="Times New Roman"/>
                <w:color w:val="000000"/>
              </w:rPr>
            </w:pPr>
          </w:p>
          <w:p w14:paraId="73813FE6" w14:textId="77777777" w:rsidR="00331868" w:rsidRDefault="00331868" w:rsidP="00AE3867">
            <w:pPr>
              <w:rPr>
                <w:rFonts w:ascii="Times New Roman" w:hAnsi="Times New Roman"/>
                <w:color w:val="000000"/>
              </w:rPr>
            </w:pPr>
          </w:p>
          <w:p w14:paraId="407D5630" w14:textId="77777777" w:rsidR="00331868" w:rsidRDefault="00331868" w:rsidP="00AE3867">
            <w:pPr>
              <w:rPr>
                <w:rFonts w:ascii="Times New Roman" w:hAnsi="Times New Roman"/>
                <w:color w:val="000000"/>
              </w:rPr>
            </w:pPr>
          </w:p>
          <w:p w14:paraId="23603E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E3E8D9B" w14:textId="77777777" w:rsidR="00331868" w:rsidRDefault="00331868" w:rsidP="00AE3867">
            <w:pPr>
              <w:rPr>
                <w:rFonts w:ascii="Times New Roman" w:hAnsi="Times New Roman"/>
                <w:color w:val="000000"/>
              </w:rPr>
            </w:pPr>
            <w:r>
              <w:rPr>
                <w:rFonts w:ascii="Times New Roman" w:hAnsi="Times New Roman"/>
                <w:color w:val="000000"/>
              </w:rPr>
              <w:t>The frequency with which this supplement is administered.</w:t>
            </w:r>
          </w:p>
        </w:tc>
        <w:tc>
          <w:tcPr>
            <w:tcW w:w="3060" w:type="dxa"/>
            <w:tcBorders>
              <w:top w:val="single" w:sz="2" w:space="0" w:color="auto"/>
              <w:left w:val="single" w:sz="2" w:space="0" w:color="auto"/>
              <w:bottom w:val="single" w:sz="2" w:space="0" w:color="auto"/>
              <w:right w:val="single" w:sz="2" w:space="0" w:color="auto"/>
            </w:tcBorders>
          </w:tcPr>
          <w:p w14:paraId="00CB48C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B4C3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ECF300D" w14:textId="77777777" w:rsidR="00331868" w:rsidRDefault="00331868" w:rsidP="00AE3867">
            <w:pPr>
              <w:rPr>
                <w:rFonts w:ascii="Times New Roman" w:hAnsi="Times New Roman"/>
                <w:color w:val="000000"/>
              </w:rPr>
            </w:pPr>
          </w:p>
        </w:tc>
      </w:tr>
      <w:tr w:rsidR="00331868" w14:paraId="5AD0B0A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B61056E" w14:textId="77777777" w:rsidR="00331868" w:rsidRDefault="00331868" w:rsidP="00AE3867">
            <w:pPr>
              <w:rPr>
                <w:rFonts w:ascii="Times New Roman" w:hAnsi="Times New Roman"/>
                <w:color w:val="000000"/>
              </w:rPr>
            </w:pPr>
            <w:bookmarkStart w:id="2435" w:name="BKM_788030C0_988E_4388_8E74_59F09AD95916"/>
            <w:r>
              <w:rPr>
                <w:rFonts w:ascii="Times New Roman" w:hAnsi="Times New Roman"/>
                <w:b/>
                <w:color w:val="000000"/>
              </w:rPr>
              <w:t>product</w:t>
            </w:r>
            <w:r>
              <w:rPr>
                <w:rFonts w:ascii="Times New Roman" w:hAnsi="Times New Roman"/>
                <w:color w:val="000000"/>
              </w:rPr>
              <w:t xml:space="preserve"> NutritionProduct</w:t>
            </w:r>
          </w:p>
          <w:p w14:paraId="341A2EE5" w14:textId="77777777" w:rsidR="00331868" w:rsidRDefault="00331868" w:rsidP="00AE3867">
            <w:pPr>
              <w:rPr>
                <w:rFonts w:ascii="Times New Roman" w:hAnsi="Times New Roman"/>
                <w:color w:val="000000"/>
              </w:rPr>
            </w:pPr>
            <w:r>
              <w:rPr>
                <w:rFonts w:ascii="Times New Roman" w:hAnsi="Times New Roman"/>
                <w:color w:val="000000"/>
              </w:rPr>
              <w:t>Public</w:t>
            </w:r>
          </w:p>
          <w:p w14:paraId="6B85CA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AA0907" w14:textId="77777777" w:rsidR="00331868" w:rsidRDefault="00331868" w:rsidP="00AE3867">
            <w:pPr>
              <w:rPr>
                <w:rFonts w:ascii="Times New Roman" w:hAnsi="Times New Roman"/>
                <w:color w:val="000000"/>
              </w:rPr>
            </w:pPr>
          </w:p>
          <w:p w14:paraId="4428FB94" w14:textId="77777777" w:rsidR="00331868" w:rsidRDefault="00331868" w:rsidP="00AE3867">
            <w:pPr>
              <w:rPr>
                <w:rFonts w:ascii="Times New Roman" w:hAnsi="Times New Roman"/>
                <w:color w:val="000000"/>
              </w:rPr>
            </w:pPr>
          </w:p>
          <w:p w14:paraId="734832C8" w14:textId="77777777" w:rsidR="00331868" w:rsidRDefault="00331868" w:rsidP="00AE3867">
            <w:pPr>
              <w:rPr>
                <w:rFonts w:ascii="Times New Roman" w:hAnsi="Times New Roman"/>
                <w:color w:val="000000"/>
              </w:rPr>
            </w:pPr>
          </w:p>
          <w:p w14:paraId="33D1109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675C339" w14:textId="77777777" w:rsidR="00331868" w:rsidRDefault="00331868" w:rsidP="00AE3867">
            <w:pPr>
              <w:rPr>
                <w:rFonts w:ascii="Times New Roman" w:hAnsi="Times New Roman"/>
                <w:color w:val="000000"/>
              </w:rPr>
            </w:pPr>
            <w:r>
              <w:rPr>
                <w:rFonts w:ascii="Times New Roman" w:hAnsi="Times New Roman"/>
                <w:color w:val="000000"/>
              </w:rPr>
              <w:t>The supplement to be provided or administered</w:t>
            </w:r>
          </w:p>
        </w:tc>
        <w:tc>
          <w:tcPr>
            <w:tcW w:w="3060" w:type="dxa"/>
            <w:tcBorders>
              <w:top w:val="single" w:sz="2" w:space="0" w:color="auto"/>
              <w:left w:val="single" w:sz="2" w:space="0" w:color="auto"/>
              <w:bottom w:val="single" w:sz="2" w:space="0" w:color="auto"/>
              <w:right w:val="single" w:sz="2" w:space="0" w:color="auto"/>
            </w:tcBorders>
          </w:tcPr>
          <w:p w14:paraId="1ECF4A2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15CC27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E9D1238" w14:textId="77777777" w:rsidR="00331868" w:rsidRDefault="00331868" w:rsidP="00AE3867">
            <w:pPr>
              <w:rPr>
                <w:rFonts w:ascii="Times New Roman" w:hAnsi="Times New Roman"/>
                <w:color w:val="000000"/>
              </w:rPr>
            </w:pPr>
          </w:p>
        </w:tc>
        <w:bookmarkEnd w:id="2435"/>
      </w:tr>
      <w:tr w:rsidR="00331868" w14:paraId="3B154A3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315ED5C" w14:textId="77777777" w:rsidR="00331868" w:rsidRDefault="00331868" w:rsidP="00AE3867">
            <w:pPr>
              <w:rPr>
                <w:rFonts w:ascii="Times New Roman" w:hAnsi="Times New Roman"/>
                <w:color w:val="000000"/>
              </w:rPr>
            </w:pPr>
            <w:bookmarkStart w:id="2436" w:name="BKM_E533FD23_EDBF_4A38_9A64_7145AA2BF032"/>
            <w:r>
              <w:rPr>
                <w:rFonts w:ascii="Times New Roman" w:hAnsi="Times New Roman"/>
                <w:b/>
                <w:color w:val="000000"/>
              </w:rPr>
              <w:t>quantity</w:t>
            </w:r>
            <w:r>
              <w:rPr>
                <w:rFonts w:ascii="Times New Roman" w:hAnsi="Times New Roman"/>
                <w:color w:val="000000"/>
              </w:rPr>
              <w:t xml:space="preserve"> IntervalOfQuantity</w:t>
            </w:r>
          </w:p>
          <w:p w14:paraId="4B3F8B1C" w14:textId="77777777" w:rsidR="00331868" w:rsidRDefault="00331868" w:rsidP="00AE3867">
            <w:pPr>
              <w:rPr>
                <w:rFonts w:ascii="Times New Roman" w:hAnsi="Times New Roman"/>
                <w:color w:val="000000"/>
              </w:rPr>
            </w:pPr>
            <w:r>
              <w:rPr>
                <w:rFonts w:ascii="Times New Roman" w:hAnsi="Times New Roman"/>
                <w:color w:val="000000"/>
              </w:rPr>
              <w:t>Public</w:t>
            </w:r>
          </w:p>
          <w:p w14:paraId="5FC87CD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6A7C35" w14:textId="77777777" w:rsidR="00331868" w:rsidRDefault="00331868" w:rsidP="00AE3867">
            <w:pPr>
              <w:rPr>
                <w:rFonts w:ascii="Times New Roman" w:hAnsi="Times New Roman"/>
                <w:color w:val="000000"/>
              </w:rPr>
            </w:pPr>
          </w:p>
          <w:p w14:paraId="752BBBE4" w14:textId="77777777" w:rsidR="00331868" w:rsidRDefault="00331868" w:rsidP="00AE3867">
            <w:pPr>
              <w:rPr>
                <w:rFonts w:ascii="Times New Roman" w:hAnsi="Times New Roman"/>
                <w:color w:val="000000"/>
              </w:rPr>
            </w:pPr>
          </w:p>
          <w:p w14:paraId="29D41456" w14:textId="77777777" w:rsidR="00331868" w:rsidRDefault="00331868" w:rsidP="00AE3867">
            <w:pPr>
              <w:rPr>
                <w:rFonts w:ascii="Times New Roman" w:hAnsi="Times New Roman"/>
                <w:color w:val="000000"/>
              </w:rPr>
            </w:pPr>
          </w:p>
          <w:p w14:paraId="481D00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BA85557" w14:textId="77777777" w:rsidR="00331868" w:rsidRDefault="00331868" w:rsidP="00AE3867">
            <w:pPr>
              <w:rPr>
                <w:rFonts w:ascii="Times New Roman" w:hAnsi="Times New Roman"/>
                <w:color w:val="000000"/>
              </w:rPr>
            </w:pPr>
            <w:r>
              <w:rPr>
                <w:rFonts w:ascii="Times New Roman" w:hAnsi="Times New Roman"/>
                <w:color w:val="000000"/>
              </w:rPr>
              <w:t>How much of the nutritional supplement to administer</w:t>
            </w:r>
          </w:p>
        </w:tc>
        <w:tc>
          <w:tcPr>
            <w:tcW w:w="3060" w:type="dxa"/>
            <w:tcBorders>
              <w:top w:val="single" w:sz="2" w:space="0" w:color="auto"/>
              <w:left w:val="single" w:sz="2" w:space="0" w:color="auto"/>
              <w:bottom w:val="single" w:sz="2" w:space="0" w:color="auto"/>
              <w:right w:val="single" w:sz="2" w:space="0" w:color="auto"/>
            </w:tcBorders>
          </w:tcPr>
          <w:p w14:paraId="23DE983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D83276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B8AE8E5" w14:textId="77777777" w:rsidR="00331868" w:rsidRDefault="00331868" w:rsidP="00AE3867">
            <w:pPr>
              <w:rPr>
                <w:rFonts w:ascii="Times New Roman" w:hAnsi="Times New Roman"/>
                <w:color w:val="000000"/>
              </w:rPr>
            </w:pPr>
          </w:p>
        </w:tc>
        <w:bookmarkEnd w:id="2436"/>
      </w:tr>
      <w:bookmarkEnd w:id="2434"/>
    </w:tbl>
    <w:p w14:paraId="3ACC3210" w14:textId="77777777" w:rsidR="00331868" w:rsidRDefault="00331868" w:rsidP="00331868">
      <w:pPr>
        <w:rPr>
          <w:rFonts w:ascii="Times New Roman" w:hAnsi="Times New Roman"/>
          <w:color w:val="000000"/>
        </w:rPr>
      </w:pPr>
    </w:p>
    <w:p w14:paraId="46A957BE" w14:textId="77777777" w:rsidR="00331868" w:rsidRDefault="00331868" w:rsidP="00331868">
      <w:pPr>
        <w:pStyle w:val="Heading2"/>
        <w:rPr>
          <w:bCs/>
          <w:szCs w:val="24"/>
          <w:lang w:val="en-US"/>
        </w:rPr>
      </w:pPr>
      <w:bookmarkStart w:id="2437" w:name="_Toc383183356"/>
      <w:r>
        <w:rPr>
          <w:bCs/>
          <w:szCs w:val="24"/>
          <w:lang w:val="en-US"/>
        </w:rPr>
        <w:t>ObservableDescriptor</w:t>
      </w:r>
      <w:bookmarkEnd w:id="2437"/>
    </w:p>
    <w:p w14:paraId="6997FC3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6B4F021" w14:textId="77777777" w:rsidR="00331868" w:rsidRDefault="00331868" w:rsidP="00331868">
      <w:pPr>
        <w:rPr>
          <w:rFonts w:ascii="Times New Roman" w:hAnsi="Times New Roman"/>
          <w:color w:val="000000"/>
        </w:rPr>
      </w:pPr>
    </w:p>
    <w:p w14:paraId="666CE366" w14:textId="77777777" w:rsidR="00331868" w:rsidRDefault="00331868" w:rsidP="00331868">
      <w:r>
        <w:rPr>
          <w:rFonts w:ascii="Times New Roman" w:hAnsi="Times New Roman"/>
          <w:color w:val="000000"/>
        </w:rPr>
        <w:t>Description of the pathology, physiology, or behavior that is being recorded.</w:t>
      </w:r>
    </w:p>
    <w:p w14:paraId="7A5CAFD8" w14:textId="77777777" w:rsidR="00331868" w:rsidRDefault="00331868" w:rsidP="00331868">
      <w:pPr>
        <w:rPr>
          <w:rFonts w:ascii="Times New Roman" w:hAnsi="Times New Roman"/>
        </w:rPr>
      </w:pPr>
    </w:p>
    <w:p w14:paraId="50D2F1F8" w14:textId="77777777" w:rsidR="00331868" w:rsidRDefault="00331868" w:rsidP="00331868">
      <w:pPr>
        <w:rPr>
          <w:rFonts w:ascii="Times New Roman" w:hAnsi="Times New Roman"/>
        </w:rPr>
      </w:pPr>
    </w:p>
    <w:p w14:paraId="4799A4B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26EF54"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C50D05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355FEA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5177DE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144C42E"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05CF9071" w14:textId="77777777" w:rsidTr="00AE3867">
        <w:tc>
          <w:tcPr>
            <w:tcW w:w="2250" w:type="dxa"/>
            <w:tcBorders>
              <w:top w:val="single" w:sz="2" w:space="0" w:color="auto"/>
              <w:left w:val="single" w:sz="2" w:space="0" w:color="auto"/>
              <w:bottom w:val="single" w:sz="2" w:space="0" w:color="auto"/>
              <w:right w:val="single" w:sz="2" w:space="0" w:color="auto"/>
            </w:tcBorders>
          </w:tcPr>
          <w:p w14:paraId="0EB8427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DDA4D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AD3A7A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4D2E1F2"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932D091" w14:textId="77777777" w:rsidR="00331868" w:rsidRDefault="00331868" w:rsidP="00AE3867">
            <w:pPr>
              <w:rPr>
                <w:rFonts w:ascii="Times New Roman" w:hAnsi="Times New Roman"/>
                <w:color w:val="000000"/>
              </w:rPr>
            </w:pPr>
            <w:r>
              <w:rPr>
                <w:rFonts w:ascii="Times New Roman" w:hAnsi="Times New Roman"/>
                <w:color w:val="000000"/>
              </w:rPr>
              <w:lastRenderedPageBreak/>
              <w:t>InferableDescriptor</w:t>
            </w:r>
          </w:p>
          <w:p w14:paraId="4D78015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FD98A4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279AADCC" w14:textId="77777777" w:rsidR="00331868" w:rsidRDefault="00331868" w:rsidP="00AE3867">
            <w:pPr>
              <w:rPr>
                <w:rFonts w:ascii="Times New Roman" w:hAnsi="Times New Roman"/>
                <w:color w:val="000000"/>
              </w:rPr>
            </w:pPr>
            <w:r>
              <w:rPr>
                <w:rFonts w:ascii="Times New Roman" w:hAnsi="Times New Roman"/>
                <w:color w:val="000000"/>
              </w:rPr>
              <w:lastRenderedPageBreak/>
              <w:t>ObservableDescriptor</w:t>
            </w:r>
          </w:p>
          <w:p w14:paraId="740A23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F0AA68" w14:textId="77777777" w:rsidR="00331868" w:rsidRDefault="00331868" w:rsidP="00AE3867">
            <w:pPr>
              <w:rPr>
                <w:rFonts w:ascii="Times New Roman" w:hAnsi="Times New Roman"/>
                <w:color w:val="000000"/>
              </w:rPr>
            </w:pPr>
          </w:p>
          <w:p w14:paraId="02C6203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6A36077E" w14:textId="77777777" w:rsidTr="00AE3867">
        <w:tc>
          <w:tcPr>
            <w:tcW w:w="2250" w:type="dxa"/>
            <w:tcBorders>
              <w:top w:val="single" w:sz="2" w:space="0" w:color="auto"/>
              <w:left w:val="single" w:sz="2" w:space="0" w:color="auto"/>
              <w:bottom w:val="single" w:sz="2" w:space="0" w:color="auto"/>
              <w:right w:val="single" w:sz="2" w:space="0" w:color="auto"/>
            </w:tcBorders>
          </w:tcPr>
          <w:p w14:paraId="06E4EF1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Generalization </w:t>
            </w:r>
            <w:r>
              <w:rPr>
                <w:rFonts w:ascii="Times New Roman" w:hAnsi="Times New Roman"/>
                <w:color w:val="000000"/>
              </w:rPr>
              <w:t xml:space="preserve">  </w:t>
            </w:r>
          </w:p>
          <w:p w14:paraId="17B4D3A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8B93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856361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E66ED26" w14:textId="77777777" w:rsidR="00331868" w:rsidRDefault="00331868" w:rsidP="00AE3867">
            <w:pPr>
              <w:rPr>
                <w:rFonts w:ascii="Times New Roman" w:hAnsi="Times New Roman"/>
                <w:color w:val="000000"/>
              </w:rPr>
            </w:pPr>
            <w:r>
              <w:rPr>
                <w:rFonts w:ascii="Times New Roman" w:hAnsi="Times New Roman"/>
                <w:color w:val="000000"/>
              </w:rPr>
              <w:t>FamilyHistoryDescriptor</w:t>
            </w:r>
          </w:p>
          <w:p w14:paraId="1DA492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DA3DE4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929B57"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6D5E1A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35B9F4" w14:textId="77777777" w:rsidR="00331868" w:rsidRDefault="00331868" w:rsidP="00AE3867">
            <w:pPr>
              <w:rPr>
                <w:rFonts w:ascii="Times New Roman" w:hAnsi="Times New Roman"/>
                <w:color w:val="000000"/>
              </w:rPr>
            </w:pPr>
          </w:p>
          <w:p w14:paraId="7E2B9D1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AEA46A8" w14:textId="77777777" w:rsidTr="00AE3867">
        <w:tc>
          <w:tcPr>
            <w:tcW w:w="2250" w:type="dxa"/>
            <w:tcBorders>
              <w:top w:val="single" w:sz="2" w:space="0" w:color="auto"/>
              <w:left w:val="single" w:sz="2" w:space="0" w:color="auto"/>
              <w:bottom w:val="single" w:sz="2" w:space="0" w:color="auto"/>
              <w:right w:val="single" w:sz="2" w:space="0" w:color="auto"/>
            </w:tcBorders>
          </w:tcPr>
          <w:p w14:paraId="35CA571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E7C2A4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C6DE7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F4731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93A350D" w14:textId="77777777" w:rsidR="00331868" w:rsidRDefault="00331868" w:rsidP="00AE3867">
            <w:pPr>
              <w:rPr>
                <w:rFonts w:ascii="Times New Roman" w:hAnsi="Times New Roman"/>
                <w:color w:val="000000"/>
              </w:rPr>
            </w:pPr>
            <w:r>
              <w:rPr>
                <w:rFonts w:ascii="Times New Roman" w:hAnsi="Times New Roman"/>
                <w:color w:val="000000"/>
              </w:rPr>
              <w:t>AllergyIntoleranceDescriptor</w:t>
            </w:r>
          </w:p>
          <w:p w14:paraId="49121FC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7599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50C61C"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49CCF4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CB6055" w14:textId="77777777" w:rsidR="00331868" w:rsidRDefault="00331868" w:rsidP="00AE3867">
            <w:pPr>
              <w:rPr>
                <w:rFonts w:ascii="Times New Roman" w:hAnsi="Times New Roman"/>
                <w:color w:val="000000"/>
              </w:rPr>
            </w:pPr>
          </w:p>
          <w:p w14:paraId="533B74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2F279D" w14:textId="77777777" w:rsidTr="00AE3867">
        <w:tc>
          <w:tcPr>
            <w:tcW w:w="2250" w:type="dxa"/>
            <w:tcBorders>
              <w:top w:val="single" w:sz="2" w:space="0" w:color="auto"/>
              <w:left w:val="single" w:sz="2" w:space="0" w:color="auto"/>
              <w:bottom w:val="single" w:sz="2" w:space="0" w:color="auto"/>
              <w:right w:val="single" w:sz="2" w:space="0" w:color="auto"/>
            </w:tcBorders>
          </w:tcPr>
          <w:p w14:paraId="78A55ED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7B3446B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F89571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DFA0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9FB25" w14:textId="77777777" w:rsidR="00331868" w:rsidRDefault="00331868" w:rsidP="00AE3867">
            <w:pPr>
              <w:rPr>
                <w:rFonts w:ascii="Times New Roman" w:hAnsi="Times New Roman"/>
                <w:color w:val="000000"/>
              </w:rPr>
            </w:pPr>
            <w:r>
              <w:rPr>
                <w:rFonts w:ascii="Times New Roman" w:hAnsi="Times New Roman"/>
                <w:color w:val="000000"/>
              </w:rPr>
              <w:t>ConditionDescriptor</w:t>
            </w:r>
          </w:p>
          <w:p w14:paraId="67C4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4904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440A875"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5F8B67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0E488F" w14:textId="77777777" w:rsidR="00331868" w:rsidRDefault="00331868" w:rsidP="00AE3867">
            <w:pPr>
              <w:rPr>
                <w:rFonts w:ascii="Times New Roman" w:hAnsi="Times New Roman"/>
                <w:color w:val="000000"/>
              </w:rPr>
            </w:pPr>
          </w:p>
          <w:p w14:paraId="79024C1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CA02782" w14:textId="77777777" w:rsidTr="00AE3867">
        <w:tc>
          <w:tcPr>
            <w:tcW w:w="2250" w:type="dxa"/>
            <w:tcBorders>
              <w:top w:val="single" w:sz="2" w:space="0" w:color="auto"/>
              <w:left w:val="single" w:sz="2" w:space="0" w:color="auto"/>
              <w:bottom w:val="single" w:sz="2" w:space="0" w:color="auto"/>
              <w:right w:val="single" w:sz="2" w:space="0" w:color="auto"/>
            </w:tcBorders>
          </w:tcPr>
          <w:p w14:paraId="740FA79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79D723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E32CB4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ADE20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C3E71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085A6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25B6A4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08B45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00FADD8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3102907" w14:textId="77777777" w:rsidR="00331868" w:rsidRDefault="00331868" w:rsidP="00AE3867">
            <w:pPr>
              <w:rPr>
                <w:rFonts w:ascii="Times New Roman" w:hAnsi="Times New Roman"/>
                <w:color w:val="000000"/>
              </w:rPr>
            </w:pPr>
          </w:p>
          <w:p w14:paraId="0E02CDD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CF2126" w14:textId="77777777" w:rsidTr="00AE3867">
        <w:tc>
          <w:tcPr>
            <w:tcW w:w="2250" w:type="dxa"/>
            <w:tcBorders>
              <w:top w:val="single" w:sz="2" w:space="0" w:color="auto"/>
              <w:left w:val="single" w:sz="2" w:space="0" w:color="auto"/>
              <w:bottom w:val="single" w:sz="2" w:space="0" w:color="auto"/>
              <w:right w:val="single" w:sz="2" w:space="0" w:color="auto"/>
            </w:tcBorders>
          </w:tcPr>
          <w:p w14:paraId="471879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10F4996D"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2AEA20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8B69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639D00" w14:textId="77777777" w:rsidR="00331868" w:rsidRDefault="00331868" w:rsidP="00AE3867">
            <w:pPr>
              <w:rPr>
                <w:rFonts w:ascii="Times New Roman" w:hAnsi="Times New Roman"/>
                <w:color w:val="000000"/>
              </w:rPr>
            </w:pPr>
            <w:r>
              <w:rPr>
                <w:rFonts w:ascii="Times New Roman" w:hAnsi="Times New Roman"/>
                <w:color w:val="000000"/>
              </w:rPr>
              <w:t>CareExperienceDescriptor</w:t>
            </w:r>
          </w:p>
          <w:p w14:paraId="7B8AC4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5A997C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301AA3"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1E7AB04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3C9CEE3" w14:textId="77777777" w:rsidR="00331868" w:rsidRDefault="00331868" w:rsidP="00AE3867">
            <w:pPr>
              <w:rPr>
                <w:rFonts w:ascii="Times New Roman" w:hAnsi="Times New Roman"/>
                <w:color w:val="000000"/>
              </w:rPr>
            </w:pPr>
          </w:p>
          <w:p w14:paraId="5012C9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43796F4" w14:textId="77777777" w:rsidR="00331868" w:rsidRDefault="00331868" w:rsidP="00331868">
      <w:pPr>
        <w:rPr>
          <w:rFonts w:ascii="Times New Roman" w:hAnsi="Times New Roman"/>
          <w:color w:val="000000"/>
        </w:rPr>
      </w:pPr>
    </w:p>
    <w:p w14:paraId="73A6FB0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05F0F6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7FA684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7F797C"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164500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B90B4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DEF414" w14:textId="77777777" w:rsidR="00331868" w:rsidRDefault="00331868" w:rsidP="00AE3867">
            <w:pPr>
              <w:rPr>
                <w:rFonts w:ascii="Times New Roman" w:hAnsi="Times New Roman"/>
                <w:color w:val="000000"/>
              </w:rPr>
            </w:pPr>
            <w:r>
              <w:rPr>
                <w:rFonts w:ascii="Times New Roman" w:hAnsi="Times New Roman"/>
                <w:b/>
                <w:color w:val="000000"/>
              </w:rPr>
              <w:t>observedAtTime</w:t>
            </w:r>
            <w:r>
              <w:rPr>
                <w:rFonts w:ascii="Times New Roman" w:hAnsi="Times New Roman"/>
                <w:color w:val="000000"/>
              </w:rPr>
              <w:t xml:space="preserve"> TimePoint</w:t>
            </w:r>
          </w:p>
          <w:p w14:paraId="2946814D" w14:textId="77777777" w:rsidR="00331868" w:rsidRDefault="00331868" w:rsidP="00AE3867">
            <w:pPr>
              <w:rPr>
                <w:rFonts w:ascii="Times New Roman" w:hAnsi="Times New Roman"/>
                <w:color w:val="000000"/>
              </w:rPr>
            </w:pPr>
            <w:r>
              <w:rPr>
                <w:rFonts w:ascii="Times New Roman" w:hAnsi="Times New Roman"/>
                <w:color w:val="000000"/>
              </w:rPr>
              <w:t>Public</w:t>
            </w:r>
          </w:p>
          <w:p w14:paraId="10DB3F3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15DFF3" w14:textId="77777777" w:rsidR="00331868" w:rsidRDefault="00331868" w:rsidP="00AE3867">
            <w:pPr>
              <w:rPr>
                <w:rFonts w:ascii="Times New Roman" w:hAnsi="Times New Roman"/>
                <w:color w:val="000000"/>
              </w:rPr>
            </w:pPr>
          </w:p>
          <w:p w14:paraId="503D507B" w14:textId="77777777" w:rsidR="00331868" w:rsidRDefault="00331868" w:rsidP="00AE3867">
            <w:pPr>
              <w:rPr>
                <w:rFonts w:ascii="Times New Roman" w:hAnsi="Times New Roman"/>
                <w:color w:val="000000"/>
              </w:rPr>
            </w:pPr>
          </w:p>
          <w:p w14:paraId="5B456B67" w14:textId="77777777" w:rsidR="00331868" w:rsidRDefault="00331868" w:rsidP="00AE3867">
            <w:pPr>
              <w:rPr>
                <w:rFonts w:ascii="Times New Roman" w:hAnsi="Times New Roman"/>
                <w:color w:val="000000"/>
              </w:rPr>
            </w:pPr>
          </w:p>
          <w:p w14:paraId="11363DC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8EC3888" w14:textId="77777777" w:rsidR="00331868" w:rsidRDefault="00331868" w:rsidP="00AE3867">
            <w:pPr>
              <w:rPr>
                <w:rFonts w:ascii="Times New Roman" w:hAnsi="Times New Roman"/>
                <w:color w:val="000000"/>
              </w:rPr>
            </w:pPr>
            <w:r>
              <w:rPr>
                <w:rFonts w:ascii="Times New Roman" w:hAnsi="Times New Roman"/>
                <w:color w:val="000000"/>
              </w:rPr>
              <w:t>The time at which the observation was made. This may be different than the time at which the finding occurred and when the statement was created. This is the time at which history is elicited or an examination is conducted.</w:t>
            </w:r>
          </w:p>
        </w:tc>
        <w:tc>
          <w:tcPr>
            <w:tcW w:w="3060" w:type="dxa"/>
            <w:tcBorders>
              <w:top w:val="single" w:sz="2" w:space="0" w:color="auto"/>
              <w:left w:val="single" w:sz="2" w:space="0" w:color="auto"/>
              <w:bottom w:val="single" w:sz="2" w:space="0" w:color="auto"/>
              <w:right w:val="single" w:sz="2" w:space="0" w:color="auto"/>
            </w:tcBorders>
          </w:tcPr>
          <w:p w14:paraId="494199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A37F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F4F2D7C" w14:textId="77777777" w:rsidR="00331868" w:rsidRDefault="00331868" w:rsidP="00AE3867">
            <w:pPr>
              <w:rPr>
                <w:rFonts w:ascii="Times New Roman" w:hAnsi="Times New Roman"/>
                <w:color w:val="000000"/>
              </w:rPr>
            </w:pPr>
          </w:p>
        </w:tc>
      </w:tr>
    </w:tbl>
    <w:p w14:paraId="5965C2C3" w14:textId="77777777" w:rsidR="00331868" w:rsidRDefault="00331868" w:rsidP="00331868">
      <w:pPr>
        <w:rPr>
          <w:rFonts w:ascii="Times New Roman" w:hAnsi="Times New Roman"/>
          <w:color w:val="000000"/>
        </w:rPr>
      </w:pPr>
    </w:p>
    <w:p w14:paraId="2FED8988" w14:textId="77777777" w:rsidR="00331868" w:rsidRDefault="00331868" w:rsidP="00331868">
      <w:pPr>
        <w:pStyle w:val="Heading2"/>
        <w:rPr>
          <w:bCs/>
          <w:szCs w:val="24"/>
          <w:lang w:val="en-US"/>
        </w:rPr>
      </w:pPr>
      <w:bookmarkStart w:id="2438" w:name="_Toc383183357"/>
      <w:r>
        <w:rPr>
          <w:bCs/>
          <w:szCs w:val="24"/>
          <w:lang w:val="en-US"/>
        </w:rPr>
        <w:t>ObservationResultDescriptor</w:t>
      </w:r>
      <w:bookmarkEnd w:id="2438"/>
    </w:p>
    <w:p w14:paraId="46C2065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ObservableDescriptor</w:t>
      </w:r>
    </w:p>
    <w:p w14:paraId="1C791816" w14:textId="77777777" w:rsidR="00331868" w:rsidRDefault="00331868" w:rsidP="00331868">
      <w:pPr>
        <w:rPr>
          <w:rFonts w:ascii="Times New Roman" w:hAnsi="Times New Roman"/>
          <w:color w:val="000000"/>
        </w:rPr>
      </w:pPr>
    </w:p>
    <w:p w14:paraId="6C9DC27B" w14:textId="77777777" w:rsidR="00331868" w:rsidRDefault="00331868" w:rsidP="00331868">
      <w:pPr>
        <w:rPr>
          <w:rFonts w:ascii="Times New Roman" w:hAnsi="Times New Roman"/>
          <w:color w:val="000000"/>
        </w:rPr>
      </w:pPr>
      <w:r>
        <w:rPr>
          <w:rFonts w:ascii="Times New Roman" w:hAnsi="Times New Roman"/>
          <w:color w:val="000000"/>
        </w:rPr>
        <w:t>Assertions and measurements made about a patient, device or other subject.</w:t>
      </w:r>
    </w:p>
    <w:p w14:paraId="7B3AD540" w14:textId="77777777" w:rsidR="00331868" w:rsidRDefault="00331868" w:rsidP="00331868">
      <w:pPr>
        <w:rPr>
          <w:rFonts w:ascii="Times New Roman" w:hAnsi="Times New Roman"/>
          <w:color w:val="000000"/>
        </w:rPr>
      </w:pPr>
    </w:p>
    <w:p w14:paraId="1B140019" w14:textId="77777777" w:rsidR="00331868" w:rsidRDefault="00331868" w:rsidP="00331868">
      <w:pPr>
        <w:rPr>
          <w:rFonts w:ascii="Times New Roman" w:hAnsi="Times New Roman"/>
          <w:color w:val="000000"/>
        </w:rPr>
      </w:pPr>
      <w:r>
        <w:rPr>
          <w:rFonts w:ascii="Times New Roman" w:hAnsi="Times New Roman"/>
          <w:color w:val="000000"/>
        </w:rPr>
        <w:t xml:space="preserve">ObservationResults are a central element in healthcare, used to support diagnosis, monitor progress, determine baselines and patterns and even capture demographic characteristics. Fundamentally, observations are name/value </w:t>
      </w:r>
      <w:r>
        <w:rPr>
          <w:rFonts w:ascii="Times New Roman" w:hAnsi="Times New Roman"/>
          <w:color w:val="000000"/>
        </w:rPr>
        <w:lastRenderedPageBreak/>
        <w:t xml:space="preserve">pair assertions. Simple observation values, such a body temperature, are specified in the value attribute. Richer values, e.g., result panels, aggregate observations from diagnostic imaging, and microbiology sensitivity results,  are specified in the detailedResult attribute., </w:t>
      </w:r>
    </w:p>
    <w:p w14:paraId="69547EB2" w14:textId="77777777" w:rsidR="00331868" w:rsidRDefault="00331868" w:rsidP="00331868">
      <w:pPr>
        <w:rPr>
          <w:rFonts w:ascii="Times New Roman" w:hAnsi="Times New Roman"/>
          <w:color w:val="000000"/>
        </w:rPr>
      </w:pPr>
    </w:p>
    <w:p w14:paraId="698D54AB" w14:textId="77777777" w:rsidR="00331868" w:rsidRDefault="00331868" w:rsidP="00331868">
      <w:r>
        <w:rPr>
          <w:rFonts w:ascii="Times New Roman" w:hAnsi="Times New Roman"/>
          <w:color w:val="000000"/>
        </w:rPr>
        <w:t>This data type does not support the storage of the image or signal sequences such as electrocardiogram data.  However, the observations and interpretation made from the images and signals can be represented here.</w:t>
      </w:r>
    </w:p>
    <w:p w14:paraId="6DF61470" w14:textId="77777777" w:rsidR="00331868" w:rsidRDefault="00331868" w:rsidP="00331868">
      <w:pPr>
        <w:rPr>
          <w:rFonts w:ascii="Times New Roman" w:hAnsi="Times New Roman"/>
        </w:rPr>
      </w:pPr>
    </w:p>
    <w:p w14:paraId="147AF13F" w14:textId="77777777" w:rsidR="00331868" w:rsidRDefault="00331868" w:rsidP="00331868">
      <w:pPr>
        <w:rPr>
          <w:rFonts w:ascii="Times New Roman" w:hAnsi="Times New Roman"/>
        </w:rPr>
      </w:pPr>
    </w:p>
    <w:p w14:paraId="4B85A85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0A81755"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1991DF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A1FD50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3BC21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9919259"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1404353" w14:textId="77777777" w:rsidTr="00AE3867">
        <w:tc>
          <w:tcPr>
            <w:tcW w:w="2250" w:type="dxa"/>
            <w:tcBorders>
              <w:top w:val="single" w:sz="2" w:space="0" w:color="auto"/>
              <w:left w:val="single" w:sz="2" w:space="0" w:color="auto"/>
              <w:bottom w:val="single" w:sz="2" w:space="0" w:color="auto"/>
              <w:right w:val="single" w:sz="2" w:space="0" w:color="auto"/>
            </w:tcBorders>
          </w:tcPr>
          <w:p w14:paraId="3B93D7C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1CA5E4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B8F102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6C4E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7FA983F"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53AF6E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C3A4DA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3C17BFF" w14:textId="77777777" w:rsidR="00331868" w:rsidRDefault="00331868" w:rsidP="00AE3867">
            <w:pPr>
              <w:rPr>
                <w:rFonts w:ascii="Times New Roman" w:hAnsi="Times New Roman"/>
                <w:color w:val="000000"/>
              </w:rPr>
            </w:pPr>
            <w:r>
              <w:rPr>
                <w:rFonts w:ascii="Times New Roman" w:hAnsi="Times New Roman"/>
                <w:color w:val="000000"/>
              </w:rPr>
              <w:t>ObservableDescriptor</w:t>
            </w:r>
          </w:p>
          <w:p w14:paraId="20BEC3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1571665" w14:textId="77777777" w:rsidR="00331868" w:rsidRDefault="00331868" w:rsidP="00AE3867">
            <w:pPr>
              <w:rPr>
                <w:rFonts w:ascii="Times New Roman" w:hAnsi="Times New Roman"/>
                <w:color w:val="000000"/>
              </w:rPr>
            </w:pPr>
          </w:p>
          <w:p w14:paraId="15030E1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8BCE122" w14:textId="77777777" w:rsidTr="00AE3867">
        <w:tc>
          <w:tcPr>
            <w:tcW w:w="2250" w:type="dxa"/>
            <w:tcBorders>
              <w:top w:val="single" w:sz="2" w:space="0" w:color="auto"/>
              <w:left w:val="single" w:sz="2" w:space="0" w:color="auto"/>
              <w:bottom w:val="single" w:sz="2" w:space="0" w:color="auto"/>
              <w:right w:val="single" w:sz="2" w:space="0" w:color="auto"/>
            </w:tcBorders>
          </w:tcPr>
          <w:p w14:paraId="09639F1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DDC252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18B230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1CBFB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E7D8" w14:textId="77777777" w:rsidR="00331868" w:rsidRDefault="00331868" w:rsidP="00AE3867">
            <w:pPr>
              <w:rPr>
                <w:rFonts w:ascii="Times New Roman" w:hAnsi="Times New Roman"/>
                <w:color w:val="000000"/>
              </w:rPr>
            </w:pPr>
            <w:r>
              <w:rPr>
                <w:rFonts w:ascii="Times New Roman" w:hAnsi="Times New Roman"/>
                <w:color w:val="000000"/>
              </w:rPr>
              <w:t>ObservationResult</w:t>
            </w:r>
          </w:p>
          <w:p w14:paraId="1179FF7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04B5D3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642E12A"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3EC4E33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DC8D1" w14:textId="77777777" w:rsidR="00331868" w:rsidRDefault="00331868" w:rsidP="00AE3867">
            <w:pPr>
              <w:rPr>
                <w:rFonts w:ascii="Times New Roman" w:hAnsi="Times New Roman"/>
                <w:color w:val="000000"/>
              </w:rPr>
            </w:pPr>
          </w:p>
          <w:p w14:paraId="1D1DBB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5884657" w14:textId="77777777" w:rsidTr="00AE3867">
        <w:tc>
          <w:tcPr>
            <w:tcW w:w="2250" w:type="dxa"/>
            <w:tcBorders>
              <w:top w:val="single" w:sz="2" w:space="0" w:color="auto"/>
              <w:left w:val="single" w:sz="2" w:space="0" w:color="auto"/>
              <w:bottom w:val="single" w:sz="2" w:space="0" w:color="auto"/>
              <w:right w:val="single" w:sz="2" w:space="0" w:color="auto"/>
            </w:tcBorders>
          </w:tcPr>
          <w:p w14:paraId="211592A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53A78DB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DF5AF0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547924E"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15C4851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2F338E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7DBF92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CF34FB8"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D46494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75A69F"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3885F1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7FF1FC4" w14:textId="77777777" w:rsidR="00331868" w:rsidRDefault="00331868" w:rsidP="00331868">
      <w:pPr>
        <w:rPr>
          <w:rFonts w:ascii="Times New Roman" w:hAnsi="Times New Roman"/>
          <w:color w:val="000000"/>
        </w:rPr>
      </w:pPr>
    </w:p>
    <w:p w14:paraId="717289D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DBBA08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21E6BD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41D2C8A"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1E42A4D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D3EE28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209561F" w14:textId="77777777" w:rsidR="00331868" w:rsidRDefault="00331868" w:rsidP="00AE3867">
            <w:pPr>
              <w:rPr>
                <w:rFonts w:ascii="Times New Roman" w:hAnsi="Times New Roman"/>
                <w:color w:val="000000"/>
              </w:rPr>
            </w:pPr>
            <w:r>
              <w:rPr>
                <w:rFonts w:ascii="Times New Roman" w:hAnsi="Times New Roman"/>
                <w:b/>
                <w:color w:val="000000"/>
              </w:rPr>
              <w:t>bodySite</w:t>
            </w:r>
            <w:r>
              <w:rPr>
                <w:rFonts w:ascii="Times New Roman" w:hAnsi="Times New Roman"/>
                <w:color w:val="000000"/>
              </w:rPr>
              <w:t xml:space="preserve"> BodySite</w:t>
            </w:r>
          </w:p>
          <w:p w14:paraId="5B39B468" w14:textId="77777777" w:rsidR="00331868" w:rsidRDefault="00331868" w:rsidP="00AE3867">
            <w:pPr>
              <w:rPr>
                <w:rFonts w:ascii="Times New Roman" w:hAnsi="Times New Roman"/>
                <w:color w:val="000000"/>
              </w:rPr>
            </w:pPr>
            <w:r>
              <w:rPr>
                <w:rFonts w:ascii="Times New Roman" w:hAnsi="Times New Roman"/>
                <w:color w:val="000000"/>
              </w:rPr>
              <w:t>Public</w:t>
            </w:r>
          </w:p>
          <w:p w14:paraId="4FCAEF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443CF9" w14:textId="77777777" w:rsidR="00331868" w:rsidRDefault="00331868" w:rsidP="00AE3867">
            <w:pPr>
              <w:rPr>
                <w:rFonts w:ascii="Times New Roman" w:hAnsi="Times New Roman"/>
                <w:color w:val="000000"/>
              </w:rPr>
            </w:pPr>
          </w:p>
          <w:p w14:paraId="4FE3E596" w14:textId="77777777" w:rsidR="00331868" w:rsidRDefault="00331868" w:rsidP="00AE3867">
            <w:pPr>
              <w:rPr>
                <w:rFonts w:ascii="Times New Roman" w:hAnsi="Times New Roman"/>
                <w:color w:val="000000"/>
              </w:rPr>
            </w:pPr>
          </w:p>
          <w:p w14:paraId="74EB901E" w14:textId="77777777" w:rsidR="00331868" w:rsidRDefault="00331868" w:rsidP="00AE3867">
            <w:pPr>
              <w:rPr>
                <w:rFonts w:ascii="Times New Roman" w:hAnsi="Times New Roman"/>
                <w:color w:val="000000"/>
              </w:rPr>
            </w:pPr>
          </w:p>
          <w:p w14:paraId="0C04CCE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F368E05" w14:textId="77777777" w:rsidR="00331868" w:rsidRDefault="00331868" w:rsidP="00AE3867">
            <w:pPr>
              <w:rPr>
                <w:rFonts w:ascii="Times New Roman" w:hAnsi="Times New Roman"/>
                <w:color w:val="000000"/>
              </w:rPr>
            </w:pPr>
            <w:r>
              <w:rPr>
                <w:rFonts w:ascii="Times New Roman" w:hAnsi="Times New Roman"/>
                <w:color w:val="000000"/>
              </w:rPr>
              <w:t>Indicates where on the subject's body the observation was made.</w:t>
            </w:r>
          </w:p>
        </w:tc>
        <w:tc>
          <w:tcPr>
            <w:tcW w:w="3060" w:type="dxa"/>
            <w:tcBorders>
              <w:top w:val="single" w:sz="2" w:space="0" w:color="auto"/>
              <w:left w:val="single" w:sz="2" w:space="0" w:color="auto"/>
              <w:bottom w:val="single" w:sz="2" w:space="0" w:color="auto"/>
              <w:right w:val="single" w:sz="2" w:space="0" w:color="auto"/>
            </w:tcBorders>
          </w:tcPr>
          <w:p w14:paraId="5AF31B3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B67550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3513A2" w14:textId="77777777" w:rsidR="00331868" w:rsidRDefault="00331868" w:rsidP="00AE3867">
            <w:pPr>
              <w:rPr>
                <w:rFonts w:ascii="Times New Roman" w:hAnsi="Times New Roman"/>
                <w:color w:val="000000"/>
              </w:rPr>
            </w:pPr>
          </w:p>
        </w:tc>
      </w:tr>
      <w:tr w:rsidR="00331868" w14:paraId="4389213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85231F" w14:textId="77777777" w:rsidR="00331868" w:rsidRDefault="00331868" w:rsidP="00AE3867">
            <w:pPr>
              <w:rPr>
                <w:rFonts w:ascii="Times New Roman" w:hAnsi="Times New Roman"/>
                <w:color w:val="000000"/>
              </w:rPr>
            </w:pPr>
            <w:r>
              <w:rPr>
                <w:rFonts w:ascii="Times New Roman" w:hAnsi="Times New Roman"/>
                <w:b/>
                <w:color w:val="000000"/>
              </w:rPr>
              <w:t>interpretation</w:t>
            </w:r>
            <w:r>
              <w:rPr>
                <w:rFonts w:ascii="Times New Roman" w:hAnsi="Times New Roman"/>
                <w:color w:val="000000"/>
              </w:rPr>
              <w:t xml:space="preserve"> Code</w:t>
            </w:r>
          </w:p>
          <w:p w14:paraId="7EA11A13" w14:textId="77777777" w:rsidR="00331868" w:rsidRDefault="00331868" w:rsidP="00AE3867">
            <w:pPr>
              <w:rPr>
                <w:rFonts w:ascii="Times New Roman" w:hAnsi="Times New Roman"/>
                <w:color w:val="000000"/>
              </w:rPr>
            </w:pPr>
            <w:r>
              <w:rPr>
                <w:rFonts w:ascii="Times New Roman" w:hAnsi="Times New Roman"/>
                <w:color w:val="000000"/>
              </w:rPr>
              <w:t>Public</w:t>
            </w:r>
          </w:p>
          <w:p w14:paraId="0572457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BE0862F" w14:textId="77777777" w:rsidR="00331868" w:rsidRDefault="00331868" w:rsidP="00AE3867">
            <w:pPr>
              <w:rPr>
                <w:rFonts w:ascii="Times New Roman" w:hAnsi="Times New Roman"/>
                <w:color w:val="000000"/>
              </w:rPr>
            </w:pPr>
          </w:p>
          <w:p w14:paraId="3F886E46" w14:textId="77777777" w:rsidR="00331868" w:rsidRDefault="00331868" w:rsidP="00AE3867">
            <w:pPr>
              <w:rPr>
                <w:rFonts w:ascii="Times New Roman" w:hAnsi="Times New Roman"/>
                <w:color w:val="000000"/>
              </w:rPr>
            </w:pPr>
          </w:p>
          <w:p w14:paraId="6FFB4BEB" w14:textId="77777777" w:rsidR="00331868" w:rsidRDefault="00331868" w:rsidP="00AE3867">
            <w:pPr>
              <w:rPr>
                <w:rFonts w:ascii="Times New Roman" w:hAnsi="Times New Roman"/>
                <w:color w:val="000000"/>
              </w:rPr>
            </w:pPr>
          </w:p>
          <w:p w14:paraId="169C641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8B7B705" w14:textId="77777777" w:rsidR="00331868" w:rsidRDefault="00331868" w:rsidP="00AE3867">
            <w:pPr>
              <w:rPr>
                <w:rFonts w:ascii="Times New Roman" w:hAnsi="Times New Roman"/>
                <w:color w:val="000000"/>
              </w:rPr>
            </w:pPr>
            <w:r>
              <w:rPr>
                <w:rFonts w:ascii="Times New Roman" w:hAnsi="Times New Roman"/>
                <w:color w:val="000000"/>
              </w:rPr>
              <w:t>The assessment made based on the result of the observation.</w:t>
            </w:r>
          </w:p>
        </w:tc>
        <w:tc>
          <w:tcPr>
            <w:tcW w:w="3060" w:type="dxa"/>
            <w:tcBorders>
              <w:top w:val="single" w:sz="2" w:space="0" w:color="auto"/>
              <w:left w:val="single" w:sz="2" w:space="0" w:color="auto"/>
              <w:bottom w:val="single" w:sz="2" w:space="0" w:color="auto"/>
              <w:right w:val="single" w:sz="2" w:space="0" w:color="auto"/>
            </w:tcBorders>
          </w:tcPr>
          <w:p w14:paraId="0AF5024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466026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8767592" w14:textId="77777777" w:rsidR="00331868" w:rsidRDefault="00331868" w:rsidP="00AE3867">
            <w:pPr>
              <w:rPr>
                <w:rFonts w:ascii="Times New Roman" w:hAnsi="Times New Roman"/>
                <w:color w:val="000000"/>
              </w:rPr>
            </w:pPr>
          </w:p>
        </w:tc>
      </w:tr>
      <w:tr w:rsidR="00331868" w14:paraId="2A36F3D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CBA672" w14:textId="77777777" w:rsidR="00331868" w:rsidRDefault="00331868" w:rsidP="00AE3867">
            <w:pPr>
              <w:rPr>
                <w:rFonts w:ascii="Times New Roman" w:hAnsi="Times New Roman"/>
                <w:color w:val="000000"/>
              </w:rPr>
            </w:pPr>
            <w:r>
              <w:rPr>
                <w:rFonts w:ascii="Times New Roman" w:hAnsi="Times New Roman"/>
                <w:b/>
                <w:color w:val="000000"/>
              </w:rPr>
              <w:lastRenderedPageBreak/>
              <w:t>method</w:t>
            </w:r>
            <w:r>
              <w:rPr>
                <w:rFonts w:ascii="Times New Roman" w:hAnsi="Times New Roman"/>
                <w:color w:val="000000"/>
              </w:rPr>
              <w:t xml:space="preserve"> Code</w:t>
            </w:r>
          </w:p>
          <w:p w14:paraId="65BD6C75" w14:textId="77777777" w:rsidR="00331868" w:rsidRDefault="00331868" w:rsidP="00AE3867">
            <w:pPr>
              <w:rPr>
                <w:rFonts w:ascii="Times New Roman" w:hAnsi="Times New Roman"/>
                <w:color w:val="000000"/>
              </w:rPr>
            </w:pPr>
            <w:r>
              <w:rPr>
                <w:rFonts w:ascii="Times New Roman" w:hAnsi="Times New Roman"/>
                <w:color w:val="000000"/>
              </w:rPr>
              <w:t>Public</w:t>
            </w:r>
          </w:p>
          <w:p w14:paraId="2EF6A6E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6D18E6" w14:textId="77777777" w:rsidR="00331868" w:rsidRDefault="00331868" w:rsidP="00AE3867">
            <w:pPr>
              <w:rPr>
                <w:rFonts w:ascii="Times New Roman" w:hAnsi="Times New Roman"/>
                <w:color w:val="000000"/>
              </w:rPr>
            </w:pPr>
          </w:p>
          <w:p w14:paraId="3F60FF81" w14:textId="77777777" w:rsidR="00331868" w:rsidRDefault="00331868" w:rsidP="00AE3867">
            <w:pPr>
              <w:rPr>
                <w:rFonts w:ascii="Times New Roman" w:hAnsi="Times New Roman"/>
                <w:color w:val="000000"/>
              </w:rPr>
            </w:pPr>
          </w:p>
          <w:p w14:paraId="0736CA70" w14:textId="77777777" w:rsidR="00331868" w:rsidRDefault="00331868" w:rsidP="00AE3867">
            <w:pPr>
              <w:rPr>
                <w:rFonts w:ascii="Times New Roman" w:hAnsi="Times New Roman"/>
                <w:color w:val="000000"/>
              </w:rPr>
            </w:pPr>
          </w:p>
          <w:p w14:paraId="5C00E49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4EF7CF" w14:textId="77777777" w:rsidR="00331868" w:rsidRDefault="00331868" w:rsidP="00AE3867">
            <w:pPr>
              <w:rPr>
                <w:rFonts w:ascii="Times New Roman" w:hAnsi="Times New Roman"/>
                <w:color w:val="000000"/>
              </w:rPr>
            </w:pPr>
            <w:r>
              <w:rPr>
                <w:rFonts w:ascii="Times New Roman" w:hAnsi="Times New Roman"/>
                <w:color w:val="000000"/>
              </w:rPr>
              <w:t>The technique or mechanism used to perform the observation.</w:t>
            </w:r>
          </w:p>
        </w:tc>
        <w:tc>
          <w:tcPr>
            <w:tcW w:w="3060" w:type="dxa"/>
            <w:tcBorders>
              <w:top w:val="single" w:sz="2" w:space="0" w:color="auto"/>
              <w:left w:val="single" w:sz="2" w:space="0" w:color="auto"/>
              <w:bottom w:val="single" w:sz="2" w:space="0" w:color="auto"/>
              <w:right w:val="single" w:sz="2" w:space="0" w:color="auto"/>
            </w:tcBorders>
          </w:tcPr>
          <w:p w14:paraId="5585907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00353D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AB4EEB9" w14:textId="77777777" w:rsidR="00331868" w:rsidRDefault="00331868" w:rsidP="00AE3867">
            <w:pPr>
              <w:rPr>
                <w:rFonts w:ascii="Times New Roman" w:hAnsi="Times New Roman"/>
                <w:color w:val="000000"/>
              </w:rPr>
            </w:pPr>
          </w:p>
        </w:tc>
      </w:tr>
      <w:tr w:rsidR="00331868" w14:paraId="1CC8F90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9357575" w14:textId="77777777" w:rsidR="00331868" w:rsidRDefault="00331868" w:rsidP="00AE3867">
            <w:pPr>
              <w:rPr>
                <w:rFonts w:ascii="Times New Roman" w:hAnsi="Times New Roman"/>
                <w:color w:val="000000"/>
              </w:rPr>
            </w:pPr>
            <w:r>
              <w:rPr>
                <w:rFonts w:ascii="Times New Roman" w:hAnsi="Times New Roman"/>
                <w:b/>
                <w:color w:val="000000"/>
              </w:rPr>
              <w:t>name</w:t>
            </w:r>
            <w:r>
              <w:rPr>
                <w:rFonts w:ascii="Times New Roman" w:hAnsi="Times New Roman"/>
                <w:color w:val="000000"/>
              </w:rPr>
              <w:t xml:space="preserve"> Code</w:t>
            </w:r>
          </w:p>
          <w:p w14:paraId="32E7CC61" w14:textId="77777777" w:rsidR="00331868" w:rsidRDefault="00331868" w:rsidP="00AE3867">
            <w:pPr>
              <w:rPr>
                <w:rFonts w:ascii="Times New Roman" w:hAnsi="Times New Roman"/>
                <w:color w:val="000000"/>
              </w:rPr>
            </w:pPr>
            <w:r>
              <w:rPr>
                <w:rFonts w:ascii="Times New Roman" w:hAnsi="Times New Roman"/>
                <w:color w:val="000000"/>
              </w:rPr>
              <w:t>Public</w:t>
            </w:r>
          </w:p>
          <w:p w14:paraId="0198704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0183D7B" w14:textId="77777777" w:rsidR="00331868" w:rsidRDefault="00331868" w:rsidP="00AE3867">
            <w:pPr>
              <w:rPr>
                <w:rFonts w:ascii="Times New Roman" w:hAnsi="Times New Roman"/>
                <w:color w:val="000000"/>
              </w:rPr>
            </w:pPr>
          </w:p>
          <w:p w14:paraId="4CFB662C" w14:textId="77777777" w:rsidR="00331868" w:rsidRDefault="00331868" w:rsidP="00AE3867">
            <w:pPr>
              <w:rPr>
                <w:rFonts w:ascii="Times New Roman" w:hAnsi="Times New Roman"/>
                <w:color w:val="000000"/>
              </w:rPr>
            </w:pPr>
          </w:p>
          <w:p w14:paraId="638B8272" w14:textId="77777777" w:rsidR="00331868" w:rsidRDefault="00331868" w:rsidP="00AE3867">
            <w:pPr>
              <w:rPr>
                <w:rFonts w:ascii="Times New Roman" w:hAnsi="Times New Roman"/>
                <w:color w:val="000000"/>
              </w:rPr>
            </w:pPr>
          </w:p>
          <w:p w14:paraId="7A182EC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CC82AB8" w14:textId="77777777" w:rsidR="00331868" w:rsidRDefault="00331868" w:rsidP="00AE3867">
            <w:pPr>
              <w:rPr>
                <w:rFonts w:ascii="Times New Roman" w:hAnsi="Times New Roman"/>
                <w:color w:val="000000"/>
              </w:rPr>
            </w:pPr>
            <w:r>
              <w:rPr>
                <w:rFonts w:ascii="Times New Roman" w:hAnsi="Times New Roman"/>
                <w:color w:val="000000"/>
              </w:rPr>
              <w:t>Identifies what type of observation was performed. e.g., body temperature</w:t>
            </w:r>
          </w:p>
        </w:tc>
        <w:tc>
          <w:tcPr>
            <w:tcW w:w="3060" w:type="dxa"/>
            <w:tcBorders>
              <w:top w:val="single" w:sz="2" w:space="0" w:color="auto"/>
              <w:left w:val="single" w:sz="2" w:space="0" w:color="auto"/>
              <w:bottom w:val="single" w:sz="2" w:space="0" w:color="auto"/>
              <w:right w:val="single" w:sz="2" w:space="0" w:color="auto"/>
            </w:tcBorders>
          </w:tcPr>
          <w:p w14:paraId="761B89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98300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C56538" w14:textId="77777777" w:rsidR="00331868" w:rsidRDefault="00331868" w:rsidP="00AE3867">
            <w:pPr>
              <w:rPr>
                <w:rFonts w:ascii="Times New Roman" w:hAnsi="Times New Roman"/>
                <w:color w:val="000000"/>
              </w:rPr>
            </w:pPr>
          </w:p>
        </w:tc>
      </w:tr>
      <w:tr w:rsidR="00331868" w14:paraId="19FBCF1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5053ECD" w14:textId="77777777" w:rsidR="00331868" w:rsidRDefault="00331868" w:rsidP="00AE3867">
            <w:pPr>
              <w:rPr>
                <w:rFonts w:ascii="Times New Roman" w:hAnsi="Times New Roman"/>
                <w:color w:val="000000"/>
              </w:rPr>
            </w:pPr>
            <w:r>
              <w:rPr>
                <w:rFonts w:ascii="Times New Roman" w:hAnsi="Times New Roman"/>
                <w:b/>
                <w:color w:val="000000"/>
              </w:rPr>
              <w:t>reliability</w:t>
            </w:r>
            <w:r>
              <w:rPr>
                <w:rFonts w:ascii="Times New Roman" w:hAnsi="Times New Roman"/>
                <w:color w:val="000000"/>
              </w:rPr>
              <w:t xml:space="preserve"> Code</w:t>
            </w:r>
          </w:p>
          <w:p w14:paraId="15473B75" w14:textId="77777777" w:rsidR="00331868" w:rsidRDefault="00331868" w:rsidP="00AE3867">
            <w:pPr>
              <w:rPr>
                <w:rFonts w:ascii="Times New Roman" w:hAnsi="Times New Roman"/>
                <w:color w:val="000000"/>
              </w:rPr>
            </w:pPr>
            <w:r>
              <w:rPr>
                <w:rFonts w:ascii="Times New Roman" w:hAnsi="Times New Roman"/>
                <w:color w:val="000000"/>
              </w:rPr>
              <w:t>Public</w:t>
            </w:r>
          </w:p>
          <w:p w14:paraId="68C0AA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249B268" w14:textId="77777777" w:rsidR="00331868" w:rsidRDefault="00331868" w:rsidP="00AE3867">
            <w:pPr>
              <w:rPr>
                <w:rFonts w:ascii="Times New Roman" w:hAnsi="Times New Roman"/>
                <w:color w:val="000000"/>
              </w:rPr>
            </w:pPr>
          </w:p>
          <w:p w14:paraId="204E2443" w14:textId="77777777" w:rsidR="00331868" w:rsidRDefault="00331868" w:rsidP="00AE3867">
            <w:pPr>
              <w:rPr>
                <w:rFonts w:ascii="Times New Roman" w:hAnsi="Times New Roman"/>
                <w:color w:val="000000"/>
              </w:rPr>
            </w:pPr>
          </w:p>
          <w:p w14:paraId="70D1E811" w14:textId="77777777" w:rsidR="00331868" w:rsidRDefault="00331868" w:rsidP="00AE3867">
            <w:pPr>
              <w:rPr>
                <w:rFonts w:ascii="Times New Roman" w:hAnsi="Times New Roman"/>
                <w:color w:val="000000"/>
              </w:rPr>
            </w:pPr>
          </w:p>
          <w:p w14:paraId="3FC0CA3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2197092" w14:textId="77777777" w:rsidR="00331868" w:rsidRDefault="00331868" w:rsidP="00AE3867">
            <w:pPr>
              <w:rPr>
                <w:rFonts w:ascii="Times New Roman" w:hAnsi="Times New Roman"/>
                <w:color w:val="000000"/>
              </w:rPr>
            </w:pPr>
            <w:r>
              <w:rPr>
                <w:rFonts w:ascii="Times New Roman" w:hAnsi="Times New Roman"/>
                <w:color w:val="000000"/>
              </w:rPr>
              <w:t>An estimate of the degree to which quality issues have impacted on the value reported. e.g., result is ok, measurement still ongoing, results are questionable. Usually, unreliable results are not recorded, but that is not always possible. In such cases, this attribute makes the receiver aware of the quality of the result.</w:t>
            </w:r>
          </w:p>
          <w:p w14:paraId="050088C7" w14:textId="77777777" w:rsidR="00331868" w:rsidRDefault="00331868" w:rsidP="00AE3867">
            <w:pPr>
              <w:rPr>
                <w:rFonts w:ascii="Times New Roman" w:hAnsi="Times New Roman"/>
                <w:color w:val="000000"/>
              </w:rPr>
            </w:pPr>
          </w:p>
        </w:tc>
        <w:tc>
          <w:tcPr>
            <w:tcW w:w="3060" w:type="dxa"/>
            <w:tcBorders>
              <w:top w:val="single" w:sz="2" w:space="0" w:color="auto"/>
              <w:left w:val="single" w:sz="2" w:space="0" w:color="auto"/>
              <w:bottom w:val="single" w:sz="2" w:space="0" w:color="auto"/>
              <w:right w:val="single" w:sz="2" w:space="0" w:color="auto"/>
            </w:tcBorders>
          </w:tcPr>
          <w:p w14:paraId="008BF7D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AE9E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A131AE7" w14:textId="77777777" w:rsidR="00331868" w:rsidRDefault="00331868" w:rsidP="00AE3867">
            <w:pPr>
              <w:rPr>
                <w:rFonts w:ascii="Times New Roman" w:hAnsi="Times New Roman"/>
                <w:color w:val="000000"/>
              </w:rPr>
            </w:pPr>
          </w:p>
        </w:tc>
      </w:tr>
      <w:tr w:rsidR="00331868" w14:paraId="15DA1C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C45A71F" w14:textId="77777777" w:rsidR="00331868" w:rsidRDefault="00331868" w:rsidP="00AE3867">
            <w:pPr>
              <w:rPr>
                <w:rFonts w:ascii="Times New Roman" w:hAnsi="Times New Roman"/>
                <w:color w:val="000000"/>
              </w:rPr>
            </w:pPr>
            <w:r>
              <w:rPr>
                <w:rFonts w:ascii="Times New Roman" w:hAnsi="Times New Roman"/>
                <w:b/>
                <w:color w:val="000000"/>
              </w:rPr>
              <w:t>status</w:t>
            </w:r>
            <w:r>
              <w:rPr>
                <w:rFonts w:ascii="Times New Roman" w:hAnsi="Times New Roman"/>
                <w:color w:val="000000"/>
              </w:rPr>
              <w:t xml:space="preserve"> Code</w:t>
            </w:r>
          </w:p>
          <w:p w14:paraId="47294410" w14:textId="77777777" w:rsidR="00331868" w:rsidRDefault="00331868" w:rsidP="00AE3867">
            <w:pPr>
              <w:rPr>
                <w:rFonts w:ascii="Times New Roman" w:hAnsi="Times New Roman"/>
                <w:color w:val="000000"/>
              </w:rPr>
            </w:pPr>
            <w:r>
              <w:rPr>
                <w:rFonts w:ascii="Times New Roman" w:hAnsi="Times New Roman"/>
                <w:color w:val="000000"/>
              </w:rPr>
              <w:t>Public</w:t>
            </w:r>
          </w:p>
          <w:p w14:paraId="1524FC5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F19057" w14:textId="77777777" w:rsidR="00331868" w:rsidRDefault="00331868" w:rsidP="00AE3867">
            <w:pPr>
              <w:rPr>
                <w:rFonts w:ascii="Times New Roman" w:hAnsi="Times New Roman"/>
                <w:color w:val="000000"/>
              </w:rPr>
            </w:pPr>
          </w:p>
          <w:p w14:paraId="3C3B2150" w14:textId="77777777" w:rsidR="00331868" w:rsidRDefault="00331868" w:rsidP="00AE3867">
            <w:pPr>
              <w:rPr>
                <w:rFonts w:ascii="Times New Roman" w:hAnsi="Times New Roman"/>
                <w:color w:val="000000"/>
              </w:rPr>
            </w:pPr>
          </w:p>
          <w:p w14:paraId="4379CD62" w14:textId="77777777" w:rsidR="00331868" w:rsidRDefault="00331868" w:rsidP="00AE3867">
            <w:pPr>
              <w:rPr>
                <w:rFonts w:ascii="Times New Roman" w:hAnsi="Times New Roman"/>
                <w:color w:val="000000"/>
              </w:rPr>
            </w:pPr>
          </w:p>
          <w:p w14:paraId="32C901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587BC1" w14:textId="77777777" w:rsidR="00331868" w:rsidRDefault="00331868" w:rsidP="00AE3867">
            <w:pPr>
              <w:rPr>
                <w:rFonts w:ascii="Times New Roman" w:hAnsi="Times New Roman"/>
                <w:color w:val="000000"/>
              </w:rPr>
            </w:pPr>
            <w:r>
              <w:rPr>
                <w:rFonts w:ascii="Times New Roman" w:hAnsi="Times New Roman"/>
                <w:color w:val="000000"/>
              </w:rPr>
              <w:t>The status of the result value. e.g., preliminary, final</w:t>
            </w:r>
          </w:p>
        </w:tc>
        <w:tc>
          <w:tcPr>
            <w:tcW w:w="3060" w:type="dxa"/>
            <w:tcBorders>
              <w:top w:val="single" w:sz="2" w:space="0" w:color="auto"/>
              <w:left w:val="single" w:sz="2" w:space="0" w:color="auto"/>
              <w:bottom w:val="single" w:sz="2" w:space="0" w:color="auto"/>
              <w:right w:val="single" w:sz="2" w:space="0" w:color="auto"/>
            </w:tcBorders>
          </w:tcPr>
          <w:p w14:paraId="3190957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2C30E3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040900" w14:textId="77777777" w:rsidR="00331868" w:rsidRDefault="00331868" w:rsidP="00AE3867">
            <w:pPr>
              <w:rPr>
                <w:rFonts w:ascii="Times New Roman" w:hAnsi="Times New Roman"/>
                <w:color w:val="000000"/>
              </w:rPr>
            </w:pPr>
          </w:p>
        </w:tc>
      </w:tr>
      <w:tr w:rsidR="00331868" w14:paraId="4ADDD88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B7F140B" w14:textId="77777777" w:rsidR="00331868" w:rsidRDefault="00331868" w:rsidP="00AE3867">
            <w:pPr>
              <w:rPr>
                <w:rFonts w:ascii="Times New Roman" w:hAnsi="Times New Roman"/>
                <w:color w:val="000000"/>
              </w:rPr>
            </w:pPr>
            <w:bookmarkStart w:id="2439" w:name="BKM_889987AA_B66C_4C59_80CF_1EC53800F9C7"/>
            <w:r>
              <w:rPr>
                <w:rFonts w:ascii="Times New Roman" w:hAnsi="Times New Roman"/>
                <w:b/>
                <w:color w:val="000000"/>
              </w:rPr>
              <w:t>validationMethod</w:t>
            </w:r>
            <w:r>
              <w:rPr>
                <w:rFonts w:ascii="Times New Roman" w:hAnsi="Times New Roman"/>
                <w:color w:val="000000"/>
              </w:rPr>
              <w:t xml:space="preserve"> Code</w:t>
            </w:r>
          </w:p>
          <w:p w14:paraId="0530D84B" w14:textId="77777777" w:rsidR="00331868" w:rsidRDefault="00331868" w:rsidP="00AE3867">
            <w:pPr>
              <w:rPr>
                <w:rFonts w:ascii="Times New Roman" w:hAnsi="Times New Roman"/>
                <w:color w:val="000000"/>
              </w:rPr>
            </w:pPr>
            <w:r>
              <w:rPr>
                <w:rFonts w:ascii="Times New Roman" w:hAnsi="Times New Roman"/>
                <w:color w:val="000000"/>
              </w:rPr>
              <w:t>Public</w:t>
            </w:r>
          </w:p>
          <w:p w14:paraId="3DE6771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43A0C" w14:textId="77777777" w:rsidR="00331868" w:rsidRDefault="00331868" w:rsidP="00AE3867">
            <w:pPr>
              <w:rPr>
                <w:rFonts w:ascii="Times New Roman" w:hAnsi="Times New Roman"/>
                <w:color w:val="000000"/>
              </w:rPr>
            </w:pPr>
          </w:p>
          <w:p w14:paraId="7EE3C622" w14:textId="77777777" w:rsidR="00331868" w:rsidRDefault="00331868" w:rsidP="00AE3867">
            <w:pPr>
              <w:rPr>
                <w:rFonts w:ascii="Times New Roman" w:hAnsi="Times New Roman"/>
                <w:color w:val="000000"/>
              </w:rPr>
            </w:pPr>
          </w:p>
          <w:p w14:paraId="0334F626" w14:textId="77777777" w:rsidR="00331868" w:rsidRDefault="00331868" w:rsidP="00AE3867">
            <w:pPr>
              <w:rPr>
                <w:rFonts w:ascii="Times New Roman" w:hAnsi="Times New Roman"/>
                <w:color w:val="000000"/>
              </w:rPr>
            </w:pPr>
          </w:p>
          <w:p w14:paraId="21D3C39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2F250" w14:textId="77777777" w:rsidR="00331868" w:rsidRDefault="00331868" w:rsidP="00AE3867">
            <w:pPr>
              <w:rPr>
                <w:rFonts w:ascii="Times New Roman" w:hAnsi="Times New Roman"/>
                <w:color w:val="000000"/>
              </w:rPr>
            </w:pPr>
            <w:r>
              <w:rPr>
                <w:rFonts w:ascii="Times New Roman" w:hAnsi="Times New Roman"/>
                <w:color w:val="000000"/>
              </w:rPr>
              <w:t>Method by which the observation result was validated, e.g., human review, sliding average.</w:t>
            </w:r>
          </w:p>
        </w:tc>
        <w:tc>
          <w:tcPr>
            <w:tcW w:w="3060" w:type="dxa"/>
            <w:tcBorders>
              <w:top w:val="single" w:sz="2" w:space="0" w:color="auto"/>
              <w:left w:val="single" w:sz="2" w:space="0" w:color="auto"/>
              <w:bottom w:val="single" w:sz="2" w:space="0" w:color="auto"/>
              <w:right w:val="single" w:sz="2" w:space="0" w:color="auto"/>
            </w:tcBorders>
          </w:tcPr>
          <w:p w14:paraId="1016C6F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4DC051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7BD0E64" w14:textId="77777777" w:rsidR="00331868" w:rsidRDefault="00331868" w:rsidP="00AE3867">
            <w:pPr>
              <w:rPr>
                <w:rFonts w:ascii="Times New Roman" w:hAnsi="Times New Roman"/>
                <w:color w:val="000000"/>
              </w:rPr>
            </w:pPr>
          </w:p>
        </w:tc>
        <w:bookmarkEnd w:id="2439"/>
      </w:tr>
      <w:tr w:rsidR="00331868" w14:paraId="63011CD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BC8E12D" w14:textId="77777777" w:rsidR="00331868" w:rsidRDefault="00331868" w:rsidP="00AE3867">
            <w:pPr>
              <w:rPr>
                <w:rFonts w:ascii="Times New Roman" w:hAnsi="Times New Roman"/>
                <w:color w:val="000000"/>
              </w:rPr>
            </w:pPr>
            <w:r>
              <w:rPr>
                <w:rFonts w:ascii="Times New Roman" w:hAnsi="Times New Roman"/>
                <w:b/>
                <w:color w:val="000000"/>
              </w:rPr>
              <w:lastRenderedPageBreak/>
              <w:t>value</w:t>
            </w:r>
            <w:r>
              <w:rPr>
                <w:rFonts w:ascii="Times New Roman" w:hAnsi="Times New Roman"/>
                <w:color w:val="000000"/>
              </w:rPr>
              <w:t xml:space="preserve"> Value</w:t>
            </w:r>
          </w:p>
          <w:p w14:paraId="24735A49" w14:textId="77777777" w:rsidR="00331868" w:rsidRDefault="00331868" w:rsidP="00AE3867">
            <w:pPr>
              <w:rPr>
                <w:rFonts w:ascii="Times New Roman" w:hAnsi="Times New Roman"/>
                <w:color w:val="000000"/>
              </w:rPr>
            </w:pPr>
            <w:r>
              <w:rPr>
                <w:rFonts w:ascii="Times New Roman" w:hAnsi="Times New Roman"/>
                <w:color w:val="000000"/>
              </w:rPr>
              <w:t>Public</w:t>
            </w:r>
          </w:p>
          <w:p w14:paraId="785B5B5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3CB0020" w14:textId="77777777" w:rsidR="00331868" w:rsidRDefault="00331868" w:rsidP="00AE3867">
            <w:pPr>
              <w:rPr>
                <w:rFonts w:ascii="Times New Roman" w:hAnsi="Times New Roman"/>
                <w:color w:val="000000"/>
              </w:rPr>
            </w:pPr>
          </w:p>
          <w:p w14:paraId="7DD0B366" w14:textId="77777777" w:rsidR="00331868" w:rsidRDefault="00331868" w:rsidP="00AE3867">
            <w:pPr>
              <w:rPr>
                <w:rFonts w:ascii="Times New Roman" w:hAnsi="Times New Roman"/>
                <w:color w:val="000000"/>
              </w:rPr>
            </w:pPr>
          </w:p>
          <w:p w14:paraId="4A7F3FD9" w14:textId="77777777" w:rsidR="00331868" w:rsidRDefault="00331868" w:rsidP="00AE3867">
            <w:pPr>
              <w:rPr>
                <w:rFonts w:ascii="Times New Roman" w:hAnsi="Times New Roman"/>
                <w:color w:val="000000"/>
              </w:rPr>
            </w:pPr>
          </w:p>
          <w:p w14:paraId="0EC141F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0CB4A4" w14:textId="77777777" w:rsidR="00331868" w:rsidRDefault="00331868" w:rsidP="00AE3867">
            <w:pPr>
              <w:rPr>
                <w:rFonts w:ascii="Times New Roman" w:hAnsi="Times New Roman"/>
                <w:color w:val="000000"/>
              </w:rPr>
            </w:pPr>
            <w:r>
              <w:rPr>
                <w:rFonts w:ascii="Times New Roman" w:hAnsi="Times New Roman"/>
                <w:color w:val="000000"/>
              </w:rPr>
              <w:t>The information determined as a result of making the observation. e.g., 120 mm Hg, small, 2013-11-30</w:t>
            </w:r>
          </w:p>
        </w:tc>
        <w:tc>
          <w:tcPr>
            <w:tcW w:w="3060" w:type="dxa"/>
            <w:tcBorders>
              <w:top w:val="single" w:sz="2" w:space="0" w:color="auto"/>
              <w:left w:val="single" w:sz="2" w:space="0" w:color="auto"/>
              <w:bottom w:val="single" w:sz="2" w:space="0" w:color="auto"/>
              <w:right w:val="single" w:sz="2" w:space="0" w:color="auto"/>
            </w:tcBorders>
          </w:tcPr>
          <w:p w14:paraId="2D7AC07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93724C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38A7D99" w14:textId="77777777" w:rsidR="00331868" w:rsidRDefault="00331868" w:rsidP="00AE3867">
            <w:pPr>
              <w:rPr>
                <w:rFonts w:ascii="Times New Roman" w:hAnsi="Times New Roman"/>
                <w:color w:val="000000"/>
              </w:rPr>
            </w:pPr>
          </w:p>
        </w:tc>
      </w:tr>
    </w:tbl>
    <w:p w14:paraId="3CBD32A9" w14:textId="77777777" w:rsidR="00331868" w:rsidRDefault="00331868" w:rsidP="00331868">
      <w:pPr>
        <w:rPr>
          <w:rFonts w:ascii="Times New Roman" w:hAnsi="Times New Roman"/>
          <w:color w:val="000000"/>
        </w:rPr>
      </w:pPr>
    </w:p>
    <w:p w14:paraId="414D5835" w14:textId="77777777" w:rsidR="00331868" w:rsidRDefault="00331868" w:rsidP="00331868">
      <w:pPr>
        <w:pStyle w:val="Heading2"/>
        <w:rPr>
          <w:bCs/>
          <w:szCs w:val="24"/>
          <w:lang w:val="en-US"/>
        </w:rPr>
      </w:pPr>
      <w:bookmarkStart w:id="2440" w:name="_Toc383183358"/>
      <w:bookmarkStart w:id="2441" w:name="BKM_E0D274AB_8D27_47D1_B484_A34070CD95DC"/>
      <w:r>
        <w:rPr>
          <w:bCs/>
          <w:szCs w:val="24"/>
          <w:lang w:val="en-US"/>
        </w:rPr>
        <w:t>OralDiet</w:t>
      </w:r>
      <w:bookmarkEnd w:id="2440"/>
    </w:p>
    <w:p w14:paraId="4F3DC8C9"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NutritionItem</w:t>
      </w:r>
    </w:p>
    <w:p w14:paraId="104CB791" w14:textId="77777777" w:rsidR="00331868" w:rsidRDefault="00331868" w:rsidP="00331868">
      <w:pPr>
        <w:rPr>
          <w:rFonts w:ascii="Times New Roman" w:hAnsi="Times New Roman"/>
          <w:color w:val="000000"/>
        </w:rPr>
      </w:pPr>
    </w:p>
    <w:p w14:paraId="6A2AE268" w14:textId="77777777" w:rsidR="00331868" w:rsidRDefault="00331868" w:rsidP="00331868">
      <w:pPr>
        <w:rPr>
          <w:rFonts w:ascii="Times New Roman" w:hAnsi="Times New Roman"/>
          <w:color w:val="000000"/>
        </w:rPr>
      </w:pPr>
      <w:r>
        <w:rPr>
          <w:rFonts w:ascii="Times New Roman" w:hAnsi="Times New Roman"/>
          <w:color w:val="000000"/>
        </w:rPr>
        <w:t xml:space="preserve">Concept generally representing food and/or a nutritional supplement prepared from food ingredients that is self-administered by a patient and consumed orally. </w:t>
      </w:r>
    </w:p>
    <w:p w14:paraId="0A3C9A7C" w14:textId="77777777" w:rsidR="00331868" w:rsidRDefault="00331868" w:rsidP="00331868">
      <w:pPr>
        <w:rPr>
          <w:rFonts w:ascii="Times New Roman" w:hAnsi="Times New Roman"/>
          <w:color w:val="000000"/>
        </w:rPr>
      </w:pPr>
    </w:p>
    <w:p w14:paraId="51FF2D56" w14:textId="77777777" w:rsidR="00331868" w:rsidRDefault="00331868" w:rsidP="00331868">
      <w:pPr>
        <w:rPr>
          <w:rFonts w:ascii="Times New Roman" w:hAnsi="Times New Roman"/>
          <w:color w:val="000000"/>
        </w:rPr>
      </w:pPr>
    </w:p>
    <w:p w14:paraId="457B0F1D" w14:textId="77777777" w:rsidR="00331868" w:rsidRDefault="00331868" w:rsidP="00331868">
      <w:r>
        <w:rPr>
          <w:rFonts w:ascii="Times New Roman" w:hAnsi="Times New Roman"/>
          <w:color w:val="000000"/>
        </w:rPr>
        <w:t>A patient can have only one effective oral diet at a time.</w:t>
      </w:r>
    </w:p>
    <w:p w14:paraId="1CFFA155" w14:textId="77777777" w:rsidR="00331868" w:rsidRDefault="00331868" w:rsidP="00331868">
      <w:pPr>
        <w:rPr>
          <w:rFonts w:ascii="Times New Roman" w:hAnsi="Times New Roman"/>
        </w:rPr>
      </w:pPr>
    </w:p>
    <w:p w14:paraId="15DCEC89" w14:textId="77777777" w:rsidR="00331868" w:rsidRDefault="00331868" w:rsidP="00331868">
      <w:pPr>
        <w:rPr>
          <w:rFonts w:ascii="Times New Roman" w:hAnsi="Times New Roman"/>
        </w:rPr>
      </w:pPr>
    </w:p>
    <w:p w14:paraId="576AEF2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9A2E482"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C658B87"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EA6842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52871E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2BA7A648"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A1031D" w14:textId="77777777" w:rsidTr="00AE3867">
        <w:tc>
          <w:tcPr>
            <w:tcW w:w="2250" w:type="dxa"/>
            <w:tcBorders>
              <w:top w:val="single" w:sz="2" w:space="0" w:color="auto"/>
              <w:left w:val="single" w:sz="2" w:space="0" w:color="auto"/>
              <w:bottom w:val="single" w:sz="2" w:space="0" w:color="auto"/>
              <w:right w:val="single" w:sz="2" w:space="0" w:color="auto"/>
            </w:tcBorders>
          </w:tcPr>
          <w:p w14:paraId="59252C9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22C5CC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AEFC91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020A7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584DEC" w14:textId="77777777" w:rsidR="00331868" w:rsidRDefault="00331868" w:rsidP="00AE3867">
            <w:pPr>
              <w:rPr>
                <w:rFonts w:ascii="Times New Roman" w:hAnsi="Times New Roman"/>
                <w:color w:val="000000"/>
              </w:rPr>
            </w:pPr>
            <w:r>
              <w:rPr>
                <w:rFonts w:ascii="Times New Roman" w:hAnsi="Times New Roman"/>
                <w:color w:val="000000"/>
              </w:rPr>
              <w:t>OralDiet</w:t>
            </w:r>
          </w:p>
          <w:p w14:paraId="37B236A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E71E9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8DB870" w14:textId="77777777" w:rsidR="00331868" w:rsidRDefault="00331868" w:rsidP="00AE3867">
            <w:pPr>
              <w:rPr>
                <w:rFonts w:ascii="Times New Roman" w:hAnsi="Times New Roman"/>
                <w:color w:val="000000"/>
              </w:rPr>
            </w:pPr>
            <w:r>
              <w:rPr>
                <w:rFonts w:ascii="Times New Roman" w:hAnsi="Times New Roman"/>
                <w:color w:val="000000"/>
              </w:rPr>
              <w:t>NutritionItem</w:t>
            </w:r>
          </w:p>
          <w:p w14:paraId="1AE966E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1D409A" w14:textId="77777777" w:rsidR="00331868" w:rsidRDefault="00331868" w:rsidP="00AE3867">
            <w:pPr>
              <w:rPr>
                <w:rFonts w:ascii="Times New Roman" w:hAnsi="Times New Roman"/>
                <w:color w:val="000000"/>
              </w:rPr>
            </w:pPr>
          </w:p>
          <w:p w14:paraId="08440C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BB17033" w14:textId="77777777" w:rsidTr="00AE3867">
        <w:tc>
          <w:tcPr>
            <w:tcW w:w="2250" w:type="dxa"/>
            <w:tcBorders>
              <w:top w:val="single" w:sz="2" w:space="0" w:color="auto"/>
              <w:left w:val="single" w:sz="2" w:space="0" w:color="auto"/>
              <w:bottom w:val="single" w:sz="2" w:space="0" w:color="auto"/>
              <w:right w:val="single" w:sz="2" w:space="0" w:color="auto"/>
            </w:tcBorders>
          </w:tcPr>
          <w:p w14:paraId="7D013D3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33970E8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1406F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C5BE9A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5D1E8C4B"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77F90C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4F99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0C464D1" w14:textId="77777777" w:rsidR="00331868" w:rsidRDefault="00331868" w:rsidP="00AE3867">
            <w:pPr>
              <w:rPr>
                <w:rFonts w:ascii="Times New Roman" w:hAnsi="Times New Roman"/>
                <w:color w:val="000000"/>
              </w:rPr>
            </w:pPr>
            <w:r>
              <w:rPr>
                <w:rFonts w:ascii="Times New Roman" w:hAnsi="Times New Roman"/>
                <w:color w:val="000000"/>
              </w:rPr>
              <w:t>OralDiet</w:t>
            </w:r>
          </w:p>
          <w:p w14:paraId="595C5E6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79F2D6D"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409E806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7B77AA2" w14:textId="77777777" w:rsidTr="00AE3867">
        <w:tc>
          <w:tcPr>
            <w:tcW w:w="2250" w:type="dxa"/>
            <w:tcBorders>
              <w:top w:val="single" w:sz="2" w:space="0" w:color="auto"/>
              <w:left w:val="single" w:sz="2" w:space="0" w:color="auto"/>
              <w:bottom w:val="single" w:sz="2" w:space="0" w:color="auto"/>
              <w:right w:val="single" w:sz="2" w:space="0" w:color="auto"/>
            </w:tcBorders>
          </w:tcPr>
          <w:p w14:paraId="012A1A8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747E01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B6CBDA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B4992C" w14:textId="77777777" w:rsidR="00331868" w:rsidRDefault="00331868" w:rsidP="00AE3867">
            <w:pPr>
              <w:rPr>
                <w:rFonts w:ascii="Times New Roman" w:hAnsi="Times New Roman"/>
                <w:color w:val="000000"/>
              </w:rPr>
            </w:pPr>
            <w:r>
              <w:rPr>
                <w:rFonts w:ascii="Times New Roman" w:hAnsi="Times New Roman"/>
                <w:color w:val="000000"/>
              </w:rPr>
              <w:t xml:space="preserve"> Public nutrient </w:t>
            </w:r>
          </w:p>
          <w:p w14:paraId="7C64D6DE" w14:textId="77777777" w:rsidR="00331868" w:rsidRDefault="00331868" w:rsidP="00AE3867">
            <w:pPr>
              <w:rPr>
                <w:rFonts w:ascii="Times New Roman" w:hAnsi="Times New Roman"/>
                <w:color w:val="000000"/>
              </w:rPr>
            </w:pPr>
            <w:r>
              <w:rPr>
                <w:rFonts w:ascii="Times New Roman" w:hAnsi="Times New Roman"/>
                <w:color w:val="000000"/>
              </w:rPr>
              <w:t>NutrientModification</w:t>
            </w:r>
          </w:p>
          <w:p w14:paraId="4393F1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D94F5A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A173B0" w14:textId="77777777" w:rsidR="00331868" w:rsidRDefault="00331868" w:rsidP="00AE3867">
            <w:pPr>
              <w:rPr>
                <w:rFonts w:ascii="Times New Roman" w:hAnsi="Times New Roman"/>
                <w:color w:val="000000"/>
              </w:rPr>
            </w:pPr>
            <w:r>
              <w:rPr>
                <w:rFonts w:ascii="Times New Roman" w:hAnsi="Times New Roman"/>
                <w:color w:val="000000"/>
              </w:rPr>
              <w:t>OralDiet</w:t>
            </w:r>
          </w:p>
          <w:p w14:paraId="2AE02D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54196B3" w14:textId="77777777" w:rsidR="00331868" w:rsidRDefault="00331868" w:rsidP="00AE3867">
            <w:pPr>
              <w:rPr>
                <w:rFonts w:ascii="Times New Roman" w:hAnsi="Times New Roman"/>
                <w:color w:val="000000"/>
              </w:rPr>
            </w:pPr>
            <w:r>
              <w:rPr>
                <w:rFonts w:ascii="Times New Roman" w:hAnsi="Times New Roman"/>
                <w:color w:val="000000"/>
              </w:rPr>
              <w:t>Consists of the nutrient (e.g., Sodium) and the amount in the diet (e.g., 20-30g).</w:t>
            </w:r>
          </w:p>
          <w:p w14:paraId="703F4E9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4E86919" w14:textId="77777777" w:rsidR="00331868" w:rsidRDefault="00331868" w:rsidP="00331868">
      <w:pPr>
        <w:rPr>
          <w:rFonts w:ascii="Times New Roman" w:hAnsi="Times New Roman"/>
          <w:color w:val="000000"/>
        </w:rPr>
      </w:pPr>
    </w:p>
    <w:p w14:paraId="4314D28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EF4AAD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0DD54D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60CA71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E7378F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8C3B48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B4AF7E8" w14:textId="77777777" w:rsidR="00331868" w:rsidRDefault="00331868" w:rsidP="00AE3867">
            <w:pPr>
              <w:rPr>
                <w:rFonts w:ascii="Times New Roman" w:hAnsi="Times New Roman"/>
                <w:color w:val="000000"/>
              </w:rPr>
            </w:pPr>
            <w:r>
              <w:rPr>
                <w:rFonts w:ascii="Times New Roman" w:hAnsi="Times New Roman"/>
                <w:b/>
                <w:color w:val="000000"/>
              </w:rPr>
              <w:t>dietType</w:t>
            </w:r>
            <w:r>
              <w:rPr>
                <w:rFonts w:ascii="Times New Roman" w:hAnsi="Times New Roman"/>
                <w:color w:val="000000"/>
              </w:rPr>
              <w:t xml:space="preserve"> Code</w:t>
            </w:r>
          </w:p>
          <w:p w14:paraId="06157E83" w14:textId="77777777" w:rsidR="00331868" w:rsidRDefault="00331868" w:rsidP="00AE3867">
            <w:pPr>
              <w:rPr>
                <w:rFonts w:ascii="Times New Roman" w:hAnsi="Times New Roman"/>
                <w:color w:val="000000"/>
              </w:rPr>
            </w:pPr>
            <w:r>
              <w:rPr>
                <w:rFonts w:ascii="Times New Roman" w:hAnsi="Times New Roman"/>
                <w:color w:val="000000"/>
              </w:rPr>
              <w:t>Public</w:t>
            </w:r>
          </w:p>
          <w:p w14:paraId="01A32B8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CA9065" w14:textId="77777777" w:rsidR="00331868" w:rsidRDefault="00331868" w:rsidP="00AE3867">
            <w:pPr>
              <w:rPr>
                <w:rFonts w:ascii="Times New Roman" w:hAnsi="Times New Roman"/>
                <w:color w:val="000000"/>
              </w:rPr>
            </w:pPr>
          </w:p>
          <w:p w14:paraId="55125A2B"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3C1A0328" w14:textId="77777777" w:rsidR="00331868" w:rsidRDefault="00331868" w:rsidP="00AE3867">
            <w:pPr>
              <w:rPr>
                <w:rFonts w:ascii="Times New Roman" w:hAnsi="Times New Roman"/>
                <w:color w:val="000000"/>
              </w:rPr>
            </w:pPr>
          </w:p>
          <w:p w14:paraId="4CF7DFB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4E1C36" w14:textId="77777777" w:rsidR="00331868" w:rsidRDefault="00331868" w:rsidP="00AE3867">
            <w:pPr>
              <w:rPr>
                <w:rFonts w:ascii="Times New Roman" w:hAnsi="Times New Roman"/>
                <w:color w:val="000000"/>
              </w:rPr>
            </w:pPr>
            <w:r>
              <w:rPr>
                <w:rFonts w:ascii="Times New Roman" w:hAnsi="Times New Roman"/>
                <w:color w:val="000000"/>
              </w:rPr>
              <w:lastRenderedPageBreak/>
              <w:t>Specifies the type of diet ordered.  The dietCode may specify what kind of diet is ordered such as 'Consistent carbohydrate diet'.</w:t>
            </w:r>
          </w:p>
        </w:tc>
        <w:tc>
          <w:tcPr>
            <w:tcW w:w="3060" w:type="dxa"/>
            <w:tcBorders>
              <w:top w:val="single" w:sz="2" w:space="0" w:color="auto"/>
              <w:left w:val="single" w:sz="2" w:space="0" w:color="auto"/>
              <w:bottom w:val="single" w:sz="2" w:space="0" w:color="auto"/>
              <w:right w:val="single" w:sz="2" w:space="0" w:color="auto"/>
            </w:tcBorders>
          </w:tcPr>
          <w:p w14:paraId="3B9D2E5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06A6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1E2023" w14:textId="77777777" w:rsidR="00331868" w:rsidRDefault="00331868" w:rsidP="00AE3867">
            <w:pPr>
              <w:rPr>
                <w:rFonts w:ascii="Times New Roman" w:hAnsi="Times New Roman"/>
                <w:color w:val="000000"/>
              </w:rPr>
            </w:pPr>
          </w:p>
        </w:tc>
      </w:tr>
      <w:tr w:rsidR="00331868" w14:paraId="6F5A617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6F0B83E" w14:textId="77777777" w:rsidR="00331868" w:rsidRDefault="00331868" w:rsidP="00AE3867">
            <w:pPr>
              <w:rPr>
                <w:rFonts w:ascii="Times New Roman" w:hAnsi="Times New Roman"/>
                <w:color w:val="000000"/>
              </w:rPr>
            </w:pPr>
            <w:bookmarkStart w:id="2442" w:name="BKM_C2F0FB0F_29B8_49CC_8656_A5FBE4E92931"/>
            <w:r>
              <w:rPr>
                <w:rFonts w:ascii="Times New Roman" w:hAnsi="Times New Roman"/>
                <w:b/>
                <w:color w:val="000000"/>
              </w:rPr>
              <w:lastRenderedPageBreak/>
              <w:t>foodType</w:t>
            </w:r>
            <w:r>
              <w:rPr>
                <w:rFonts w:ascii="Times New Roman" w:hAnsi="Times New Roman"/>
                <w:color w:val="000000"/>
              </w:rPr>
              <w:t xml:space="preserve"> Code</w:t>
            </w:r>
          </w:p>
          <w:p w14:paraId="4BD8F445" w14:textId="77777777" w:rsidR="00331868" w:rsidRDefault="00331868" w:rsidP="00AE3867">
            <w:pPr>
              <w:rPr>
                <w:rFonts w:ascii="Times New Roman" w:hAnsi="Times New Roman"/>
                <w:color w:val="000000"/>
              </w:rPr>
            </w:pPr>
            <w:r>
              <w:rPr>
                <w:rFonts w:ascii="Times New Roman" w:hAnsi="Times New Roman"/>
                <w:color w:val="000000"/>
              </w:rPr>
              <w:t>Public</w:t>
            </w:r>
          </w:p>
          <w:p w14:paraId="5D1FDB6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31AEB4" w14:textId="77777777" w:rsidR="00331868" w:rsidRDefault="00331868" w:rsidP="00AE3867">
            <w:pPr>
              <w:rPr>
                <w:rFonts w:ascii="Times New Roman" w:hAnsi="Times New Roman"/>
                <w:color w:val="000000"/>
              </w:rPr>
            </w:pPr>
          </w:p>
          <w:p w14:paraId="4F07FB84" w14:textId="77777777" w:rsidR="00331868" w:rsidRDefault="00331868" w:rsidP="00AE3867">
            <w:pPr>
              <w:rPr>
                <w:rFonts w:ascii="Times New Roman" w:hAnsi="Times New Roman"/>
                <w:color w:val="000000"/>
              </w:rPr>
            </w:pPr>
          </w:p>
          <w:p w14:paraId="0048E5C7" w14:textId="77777777" w:rsidR="00331868" w:rsidRDefault="00331868" w:rsidP="00AE3867">
            <w:pPr>
              <w:rPr>
                <w:rFonts w:ascii="Times New Roman" w:hAnsi="Times New Roman"/>
                <w:color w:val="000000"/>
              </w:rPr>
            </w:pPr>
          </w:p>
          <w:p w14:paraId="07A3A93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9F2CA6" w14:textId="77777777" w:rsidR="00331868" w:rsidRDefault="00331868" w:rsidP="00AE3867">
            <w:pPr>
              <w:rPr>
                <w:rFonts w:ascii="Times New Roman" w:hAnsi="Times New Roman"/>
                <w:color w:val="000000"/>
              </w:rPr>
            </w:pPr>
            <w:r>
              <w:rPr>
                <w:rFonts w:ascii="Times New Roman" w:hAnsi="Times New Roman"/>
                <w:color w:val="000000"/>
              </w:rPr>
              <w:t>Indicates what type of food the diet should contain.</w:t>
            </w:r>
          </w:p>
        </w:tc>
        <w:tc>
          <w:tcPr>
            <w:tcW w:w="3060" w:type="dxa"/>
            <w:tcBorders>
              <w:top w:val="single" w:sz="2" w:space="0" w:color="auto"/>
              <w:left w:val="single" w:sz="2" w:space="0" w:color="auto"/>
              <w:bottom w:val="single" w:sz="2" w:space="0" w:color="auto"/>
              <w:right w:val="single" w:sz="2" w:space="0" w:color="auto"/>
            </w:tcBorders>
          </w:tcPr>
          <w:p w14:paraId="7180AEB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0BB8BF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5F47C88" w14:textId="77777777" w:rsidR="00331868" w:rsidRDefault="00331868" w:rsidP="00AE3867">
            <w:pPr>
              <w:rPr>
                <w:rFonts w:ascii="Times New Roman" w:hAnsi="Times New Roman"/>
                <w:color w:val="000000"/>
              </w:rPr>
            </w:pPr>
          </w:p>
        </w:tc>
        <w:bookmarkEnd w:id="2442"/>
      </w:tr>
      <w:tr w:rsidR="00331868" w14:paraId="62DE9A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95A204B" w14:textId="77777777" w:rsidR="00331868" w:rsidRDefault="00331868" w:rsidP="00AE3867">
            <w:pPr>
              <w:rPr>
                <w:rFonts w:ascii="Times New Roman" w:hAnsi="Times New Roman"/>
                <w:color w:val="000000"/>
              </w:rPr>
            </w:pPr>
            <w:bookmarkStart w:id="2443" w:name="BKM_859214CC_39FD_4BA2_8DC1_FE9C11C0C8A8"/>
            <w:r>
              <w:rPr>
                <w:rFonts w:ascii="Times New Roman" w:hAnsi="Times New Roman"/>
                <w:b/>
                <w:color w:val="000000"/>
              </w:rPr>
              <w:t>frequency</w:t>
            </w:r>
            <w:r>
              <w:rPr>
                <w:rFonts w:ascii="Times New Roman" w:hAnsi="Times New Roman"/>
                <w:color w:val="000000"/>
              </w:rPr>
              <w:t xml:space="preserve"> Schedule</w:t>
            </w:r>
          </w:p>
          <w:p w14:paraId="1195C613" w14:textId="77777777" w:rsidR="00331868" w:rsidRDefault="00331868" w:rsidP="00AE3867">
            <w:pPr>
              <w:rPr>
                <w:rFonts w:ascii="Times New Roman" w:hAnsi="Times New Roman"/>
                <w:color w:val="000000"/>
              </w:rPr>
            </w:pPr>
            <w:r>
              <w:rPr>
                <w:rFonts w:ascii="Times New Roman" w:hAnsi="Times New Roman"/>
                <w:color w:val="000000"/>
              </w:rPr>
              <w:t>Public</w:t>
            </w:r>
          </w:p>
          <w:p w14:paraId="39DC7E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AFC2526" w14:textId="77777777" w:rsidR="00331868" w:rsidRDefault="00331868" w:rsidP="00AE3867">
            <w:pPr>
              <w:rPr>
                <w:rFonts w:ascii="Times New Roman" w:hAnsi="Times New Roman"/>
                <w:color w:val="000000"/>
              </w:rPr>
            </w:pPr>
          </w:p>
          <w:p w14:paraId="162A117A" w14:textId="77777777" w:rsidR="00331868" w:rsidRDefault="00331868" w:rsidP="00AE3867">
            <w:pPr>
              <w:rPr>
                <w:rFonts w:ascii="Times New Roman" w:hAnsi="Times New Roman"/>
                <w:color w:val="000000"/>
              </w:rPr>
            </w:pPr>
          </w:p>
          <w:p w14:paraId="66ED33A9" w14:textId="77777777" w:rsidR="00331868" w:rsidRDefault="00331868" w:rsidP="00AE3867">
            <w:pPr>
              <w:rPr>
                <w:rFonts w:ascii="Times New Roman" w:hAnsi="Times New Roman"/>
                <w:color w:val="000000"/>
              </w:rPr>
            </w:pPr>
          </w:p>
          <w:p w14:paraId="34E3B90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F3E2B32" w14:textId="77777777" w:rsidR="00331868" w:rsidRDefault="00331868" w:rsidP="00AE3867">
            <w:pPr>
              <w:rPr>
                <w:rFonts w:ascii="Times New Roman" w:hAnsi="Times New Roman"/>
                <w:color w:val="000000"/>
              </w:rPr>
            </w:pPr>
            <w:r>
              <w:rPr>
                <w:rFonts w:ascii="Times New Roman" w:hAnsi="Times New Roman"/>
                <w:color w:val="000000"/>
              </w:rPr>
              <w:t>The frequency with which this diet item is administered.</w:t>
            </w:r>
          </w:p>
        </w:tc>
        <w:tc>
          <w:tcPr>
            <w:tcW w:w="3060" w:type="dxa"/>
            <w:tcBorders>
              <w:top w:val="single" w:sz="2" w:space="0" w:color="auto"/>
              <w:left w:val="single" w:sz="2" w:space="0" w:color="auto"/>
              <w:bottom w:val="single" w:sz="2" w:space="0" w:color="auto"/>
              <w:right w:val="single" w:sz="2" w:space="0" w:color="auto"/>
            </w:tcBorders>
          </w:tcPr>
          <w:p w14:paraId="2F0BD4F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F6ADB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746F4C" w14:textId="77777777" w:rsidR="00331868" w:rsidRDefault="00331868" w:rsidP="00AE3867">
            <w:pPr>
              <w:rPr>
                <w:rFonts w:ascii="Times New Roman" w:hAnsi="Times New Roman"/>
                <w:color w:val="000000"/>
              </w:rPr>
            </w:pPr>
          </w:p>
        </w:tc>
        <w:bookmarkEnd w:id="2443"/>
      </w:tr>
      <w:bookmarkEnd w:id="2441"/>
    </w:tbl>
    <w:p w14:paraId="10DF4BDD" w14:textId="77777777" w:rsidR="00331868" w:rsidRDefault="00331868" w:rsidP="00331868">
      <w:pPr>
        <w:rPr>
          <w:rFonts w:ascii="Times New Roman" w:hAnsi="Times New Roman"/>
          <w:color w:val="000000"/>
        </w:rPr>
      </w:pPr>
    </w:p>
    <w:p w14:paraId="616E1F4C" w14:textId="77777777" w:rsidR="00331868" w:rsidRDefault="00331868" w:rsidP="00331868">
      <w:pPr>
        <w:pStyle w:val="Heading2"/>
        <w:rPr>
          <w:bCs/>
          <w:szCs w:val="24"/>
          <w:lang w:val="en-US"/>
        </w:rPr>
      </w:pPr>
      <w:bookmarkStart w:id="2444" w:name="_Toc383183359"/>
      <w:r>
        <w:rPr>
          <w:bCs/>
          <w:szCs w:val="24"/>
          <w:lang w:val="en-US"/>
        </w:rPr>
        <w:t>Order</w:t>
      </w:r>
      <w:bookmarkEnd w:id="2444"/>
    </w:p>
    <w:p w14:paraId="58B381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978EBC4" w14:textId="77777777" w:rsidR="00331868" w:rsidRDefault="00331868" w:rsidP="00331868">
      <w:pPr>
        <w:rPr>
          <w:rFonts w:ascii="Times New Roman" w:hAnsi="Times New Roman"/>
          <w:color w:val="000000"/>
        </w:rPr>
      </w:pPr>
    </w:p>
    <w:p w14:paraId="2EF9AEBF" w14:textId="77777777" w:rsidR="00331868" w:rsidRDefault="00331868" w:rsidP="00331868">
      <w:r>
        <w:rPr>
          <w:rFonts w:ascii="Times New Roman" w:hAnsi="Times New Roman"/>
          <w:color w:val="000000"/>
        </w:rPr>
        <w:t>An order is an instruction by a healthcare provider to another healthcare provider to perform some action.</w:t>
      </w:r>
    </w:p>
    <w:p w14:paraId="3BB1A8A2" w14:textId="77777777" w:rsidR="00331868" w:rsidRDefault="00331868" w:rsidP="00331868">
      <w:pPr>
        <w:rPr>
          <w:rFonts w:ascii="Times New Roman" w:hAnsi="Times New Roman"/>
        </w:rPr>
      </w:pPr>
    </w:p>
    <w:p w14:paraId="299F2120" w14:textId="77777777" w:rsidR="00331868" w:rsidRDefault="00331868" w:rsidP="00331868">
      <w:pPr>
        <w:rPr>
          <w:rFonts w:ascii="Times New Roman" w:hAnsi="Times New Roman"/>
        </w:rPr>
      </w:pPr>
    </w:p>
    <w:p w14:paraId="58C68D0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2E3301EF"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41D65E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6DAAA9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DCEC5F0"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8C3751"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06176F6" w14:textId="77777777" w:rsidTr="00AE3867">
        <w:tc>
          <w:tcPr>
            <w:tcW w:w="2250" w:type="dxa"/>
            <w:tcBorders>
              <w:top w:val="single" w:sz="2" w:space="0" w:color="auto"/>
              <w:left w:val="single" w:sz="2" w:space="0" w:color="auto"/>
              <w:bottom w:val="single" w:sz="2" w:space="0" w:color="auto"/>
              <w:right w:val="single" w:sz="2" w:space="0" w:color="auto"/>
            </w:tcBorders>
          </w:tcPr>
          <w:p w14:paraId="75DDE9B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D5B0A2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A19F3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66A08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2A46AB" w14:textId="77777777" w:rsidR="00331868" w:rsidRDefault="00331868" w:rsidP="00AE3867">
            <w:pPr>
              <w:rPr>
                <w:rFonts w:ascii="Times New Roman" w:hAnsi="Times New Roman"/>
                <w:color w:val="000000"/>
              </w:rPr>
            </w:pPr>
            <w:r>
              <w:rPr>
                <w:rFonts w:ascii="Times New Roman" w:hAnsi="Times New Roman"/>
                <w:color w:val="000000"/>
              </w:rPr>
              <w:t>Order</w:t>
            </w:r>
          </w:p>
          <w:p w14:paraId="4FE5FB3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4E358C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D298EC" w14:textId="77777777" w:rsidR="00331868" w:rsidRDefault="00331868" w:rsidP="00AE3867">
            <w:pPr>
              <w:rPr>
                <w:rFonts w:ascii="Times New Roman" w:hAnsi="Times New Roman"/>
                <w:color w:val="000000"/>
              </w:rPr>
            </w:pPr>
            <w:r>
              <w:rPr>
                <w:rFonts w:ascii="Times New Roman" w:hAnsi="Times New Roman"/>
                <w:color w:val="000000"/>
              </w:rPr>
              <w:t>ActionPhase</w:t>
            </w:r>
          </w:p>
          <w:p w14:paraId="0A4177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C92DE5E" w14:textId="77777777" w:rsidR="00331868" w:rsidRDefault="00331868" w:rsidP="00AE3867">
            <w:pPr>
              <w:rPr>
                <w:rFonts w:ascii="Times New Roman" w:hAnsi="Times New Roman"/>
                <w:color w:val="000000"/>
              </w:rPr>
            </w:pPr>
          </w:p>
          <w:p w14:paraId="796986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738D01E" w14:textId="77777777" w:rsidTr="00AE3867">
        <w:tc>
          <w:tcPr>
            <w:tcW w:w="2250" w:type="dxa"/>
            <w:tcBorders>
              <w:top w:val="single" w:sz="2" w:space="0" w:color="auto"/>
              <w:left w:val="single" w:sz="2" w:space="0" w:color="auto"/>
              <w:bottom w:val="single" w:sz="2" w:space="0" w:color="auto"/>
              <w:right w:val="single" w:sz="2" w:space="0" w:color="auto"/>
            </w:tcBorders>
          </w:tcPr>
          <w:p w14:paraId="161DB7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D27A7E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561C1C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252EBB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229CD2E"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28B147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16F21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523212" w14:textId="77777777" w:rsidR="00331868" w:rsidRDefault="00331868" w:rsidP="00AE3867">
            <w:pPr>
              <w:rPr>
                <w:rFonts w:ascii="Times New Roman" w:hAnsi="Times New Roman"/>
                <w:color w:val="000000"/>
              </w:rPr>
            </w:pPr>
            <w:r>
              <w:rPr>
                <w:rFonts w:ascii="Times New Roman" w:hAnsi="Times New Roman"/>
                <w:color w:val="000000"/>
              </w:rPr>
              <w:t>Order</w:t>
            </w:r>
          </w:p>
          <w:p w14:paraId="3F57D4F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7914439" w14:textId="77777777" w:rsidR="00331868" w:rsidRDefault="00331868" w:rsidP="00AE3867">
            <w:pPr>
              <w:rPr>
                <w:rFonts w:ascii="Times New Roman" w:hAnsi="Times New Roman"/>
                <w:color w:val="000000"/>
              </w:rPr>
            </w:pPr>
          </w:p>
          <w:p w14:paraId="0AF2FF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DD966E8" w14:textId="77777777" w:rsidTr="00AE3867">
        <w:tc>
          <w:tcPr>
            <w:tcW w:w="2250" w:type="dxa"/>
            <w:tcBorders>
              <w:top w:val="single" w:sz="2" w:space="0" w:color="auto"/>
              <w:left w:val="single" w:sz="2" w:space="0" w:color="auto"/>
              <w:bottom w:val="single" w:sz="2" w:space="0" w:color="auto"/>
              <w:right w:val="single" w:sz="2" w:space="0" w:color="auto"/>
            </w:tcBorders>
          </w:tcPr>
          <w:p w14:paraId="4994C9A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C08820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7029A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2FA6B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F2F99C" w14:textId="77777777" w:rsidR="00331868" w:rsidRDefault="00331868" w:rsidP="00AE3867">
            <w:pPr>
              <w:rPr>
                <w:rFonts w:ascii="Times New Roman" w:hAnsi="Times New Roman"/>
                <w:color w:val="000000"/>
              </w:rPr>
            </w:pPr>
            <w:r>
              <w:rPr>
                <w:rFonts w:ascii="Times New Roman" w:hAnsi="Times New Roman"/>
                <w:color w:val="000000"/>
              </w:rPr>
              <w:t>EncounterRequest</w:t>
            </w:r>
          </w:p>
          <w:p w14:paraId="035E95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EA332C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DEC758" w14:textId="77777777" w:rsidR="00331868" w:rsidRDefault="00331868" w:rsidP="00AE3867">
            <w:pPr>
              <w:rPr>
                <w:rFonts w:ascii="Times New Roman" w:hAnsi="Times New Roman"/>
                <w:color w:val="000000"/>
              </w:rPr>
            </w:pPr>
            <w:r>
              <w:rPr>
                <w:rFonts w:ascii="Times New Roman" w:hAnsi="Times New Roman"/>
                <w:color w:val="000000"/>
              </w:rPr>
              <w:t>Order</w:t>
            </w:r>
          </w:p>
          <w:p w14:paraId="3E923B6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FDE6B7" w14:textId="77777777" w:rsidR="00331868" w:rsidRDefault="00331868" w:rsidP="00AE3867">
            <w:pPr>
              <w:rPr>
                <w:rFonts w:ascii="Times New Roman" w:hAnsi="Times New Roman"/>
                <w:color w:val="000000"/>
              </w:rPr>
            </w:pPr>
          </w:p>
          <w:p w14:paraId="4988BD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E9DA848" w14:textId="77777777" w:rsidTr="00AE3867">
        <w:tc>
          <w:tcPr>
            <w:tcW w:w="2250" w:type="dxa"/>
            <w:tcBorders>
              <w:top w:val="single" w:sz="2" w:space="0" w:color="auto"/>
              <w:left w:val="single" w:sz="2" w:space="0" w:color="auto"/>
              <w:bottom w:val="single" w:sz="2" w:space="0" w:color="auto"/>
              <w:right w:val="single" w:sz="2" w:space="0" w:color="auto"/>
            </w:tcBorders>
          </w:tcPr>
          <w:p w14:paraId="384DA29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563E35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34160C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CDB06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9937526" w14:textId="77777777" w:rsidR="00331868" w:rsidRDefault="00331868" w:rsidP="00AE3867">
            <w:pPr>
              <w:rPr>
                <w:rFonts w:ascii="Times New Roman" w:hAnsi="Times New Roman"/>
                <w:color w:val="000000"/>
              </w:rPr>
            </w:pPr>
            <w:r>
              <w:rPr>
                <w:rFonts w:ascii="Times New Roman" w:hAnsi="Times New Roman"/>
                <w:color w:val="000000"/>
              </w:rPr>
              <w:lastRenderedPageBreak/>
              <w:t>MedicationPrescription</w:t>
            </w:r>
          </w:p>
          <w:p w14:paraId="7901E09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811B3A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3A2613DD" w14:textId="77777777" w:rsidR="00331868" w:rsidRDefault="00331868" w:rsidP="00AE3867">
            <w:pPr>
              <w:rPr>
                <w:rFonts w:ascii="Times New Roman" w:hAnsi="Times New Roman"/>
                <w:color w:val="000000"/>
              </w:rPr>
            </w:pPr>
            <w:r>
              <w:rPr>
                <w:rFonts w:ascii="Times New Roman" w:hAnsi="Times New Roman"/>
                <w:color w:val="000000"/>
              </w:rPr>
              <w:lastRenderedPageBreak/>
              <w:t>Order</w:t>
            </w:r>
          </w:p>
          <w:p w14:paraId="61D4EB5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0552B38" w14:textId="77777777" w:rsidR="00331868" w:rsidRDefault="00331868" w:rsidP="00AE3867">
            <w:pPr>
              <w:rPr>
                <w:rFonts w:ascii="Times New Roman" w:hAnsi="Times New Roman"/>
                <w:color w:val="000000"/>
              </w:rPr>
            </w:pPr>
          </w:p>
          <w:p w14:paraId="1E67C92E"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BB487D0" w14:textId="77777777" w:rsidTr="00AE3867">
        <w:tc>
          <w:tcPr>
            <w:tcW w:w="2250" w:type="dxa"/>
            <w:tcBorders>
              <w:top w:val="single" w:sz="2" w:space="0" w:color="auto"/>
              <w:left w:val="single" w:sz="2" w:space="0" w:color="auto"/>
              <w:bottom w:val="single" w:sz="2" w:space="0" w:color="auto"/>
              <w:right w:val="single" w:sz="2" w:space="0" w:color="auto"/>
            </w:tcBorders>
          </w:tcPr>
          <w:p w14:paraId="514D78F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4269F6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8BD2B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C3C75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7468AD" w14:textId="77777777" w:rsidR="00331868" w:rsidRDefault="00331868" w:rsidP="00AE3867">
            <w:pPr>
              <w:rPr>
                <w:rFonts w:ascii="Times New Roman" w:hAnsi="Times New Roman"/>
                <w:color w:val="000000"/>
              </w:rPr>
            </w:pPr>
            <w:r>
              <w:rPr>
                <w:rFonts w:ascii="Times New Roman" w:hAnsi="Times New Roman"/>
                <w:color w:val="000000"/>
              </w:rPr>
              <w:t>ImmunizationOrder</w:t>
            </w:r>
          </w:p>
          <w:p w14:paraId="3AE058A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B644D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A7C49E5" w14:textId="77777777" w:rsidR="00331868" w:rsidRDefault="00331868" w:rsidP="00AE3867">
            <w:pPr>
              <w:rPr>
                <w:rFonts w:ascii="Times New Roman" w:hAnsi="Times New Roman"/>
                <w:color w:val="000000"/>
              </w:rPr>
            </w:pPr>
            <w:r>
              <w:rPr>
                <w:rFonts w:ascii="Times New Roman" w:hAnsi="Times New Roman"/>
                <w:color w:val="000000"/>
              </w:rPr>
              <w:t>Order</w:t>
            </w:r>
          </w:p>
          <w:p w14:paraId="7D2BA2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E130B58" w14:textId="77777777" w:rsidR="00331868" w:rsidRDefault="00331868" w:rsidP="00AE3867">
            <w:pPr>
              <w:rPr>
                <w:rFonts w:ascii="Times New Roman" w:hAnsi="Times New Roman"/>
                <w:color w:val="000000"/>
              </w:rPr>
            </w:pPr>
          </w:p>
          <w:p w14:paraId="0BA6DE8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DF5A814" w14:textId="77777777" w:rsidTr="00AE3867">
        <w:tc>
          <w:tcPr>
            <w:tcW w:w="2250" w:type="dxa"/>
            <w:tcBorders>
              <w:top w:val="single" w:sz="2" w:space="0" w:color="auto"/>
              <w:left w:val="single" w:sz="2" w:space="0" w:color="auto"/>
              <w:bottom w:val="single" w:sz="2" w:space="0" w:color="auto"/>
              <w:right w:val="single" w:sz="2" w:space="0" w:color="auto"/>
            </w:tcBorders>
          </w:tcPr>
          <w:p w14:paraId="77CB001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1CE6D4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7434C9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BDDB96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1EBD58" w14:textId="77777777" w:rsidR="00331868" w:rsidRDefault="00331868" w:rsidP="00AE3867">
            <w:pPr>
              <w:rPr>
                <w:rFonts w:ascii="Times New Roman" w:hAnsi="Times New Roman"/>
                <w:color w:val="000000"/>
              </w:rPr>
            </w:pPr>
            <w:r>
              <w:rPr>
                <w:rFonts w:ascii="Times New Roman" w:hAnsi="Times New Roman"/>
                <w:color w:val="000000"/>
              </w:rPr>
              <w:t>CommunicationOrder</w:t>
            </w:r>
          </w:p>
          <w:p w14:paraId="0A52CEC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5D2B0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CF0D9F" w14:textId="77777777" w:rsidR="00331868" w:rsidRDefault="00331868" w:rsidP="00AE3867">
            <w:pPr>
              <w:rPr>
                <w:rFonts w:ascii="Times New Roman" w:hAnsi="Times New Roman"/>
                <w:color w:val="000000"/>
              </w:rPr>
            </w:pPr>
            <w:r>
              <w:rPr>
                <w:rFonts w:ascii="Times New Roman" w:hAnsi="Times New Roman"/>
                <w:color w:val="000000"/>
              </w:rPr>
              <w:t>Order</w:t>
            </w:r>
          </w:p>
          <w:p w14:paraId="084A4D4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35F55" w14:textId="77777777" w:rsidR="00331868" w:rsidRDefault="00331868" w:rsidP="00AE3867">
            <w:pPr>
              <w:rPr>
                <w:rFonts w:ascii="Times New Roman" w:hAnsi="Times New Roman"/>
                <w:color w:val="000000"/>
              </w:rPr>
            </w:pPr>
          </w:p>
          <w:p w14:paraId="3BECFEB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8C9812" w14:textId="77777777" w:rsidTr="00AE3867">
        <w:tc>
          <w:tcPr>
            <w:tcW w:w="2250" w:type="dxa"/>
            <w:tcBorders>
              <w:top w:val="single" w:sz="2" w:space="0" w:color="auto"/>
              <w:left w:val="single" w:sz="2" w:space="0" w:color="auto"/>
              <w:bottom w:val="single" w:sz="2" w:space="0" w:color="auto"/>
              <w:right w:val="single" w:sz="2" w:space="0" w:color="auto"/>
            </w:tcBorders>
          </w:tcPr>
          <w:p w14:paraId="243DADB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D3DB33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10791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A01CE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24CB38F" w14:textId="77777777" w:rsidR="00331868" w:rsidRDefault="00331868" w:rsidP="00AE3867">
            <w:pPr>
              <w:rPr>
                <w:rFonts w:ascii="Times New Roman" w:hAnsi="Times New Roman"/>
                <w:color w:val="000000"/>
              </w:rPr>
            </w:pPr>
            <w:r>
              <w:rPr>
                <w:rFonts w:ascii="Times New Roman" w:hAnsi="Times New Roman"/>
                <w:color w:val="000000"/>
              </w:rPr>
              <w:t>DietOrder</w:t>
            </w:r>
          </w:p>
          <w:p w14:paraId="23912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3C2C4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E6BFF2" w14:textId="77777777" w:rsidR="00331868" w:rsidRDefault="00331868" w:rsidP="00AE3867">
            <w:pPr>
              <w:rPr>
                <w:rFonts w:ascii="Times New Roman" w:hAnsi="Times New Roman"/>
                <w:color w:val="000000"/>
              </w:rPr>
            </w:pPr>
            <w:r>
              <w:rPr>
                <w:rFonts w:ascii="Times New Roman" w:hAnsi="Times New Roman"/>
                <w:color w:val="000000"/>
              </w:rPr>
              <w:t>Order</w:t>
            </w:r>
          </w:p>
          <w:p w14:paraId="7C5E6F5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DE35BCA" w14:textId="77777777" w:rsidR="00331868" w:rsidRDefault="00331868" w:rsidP="00AE3867">
            <w:pPr>
              <w:rPr>
                <w:rFonts w:ascii="Times New Roman" w:hAnsi="Times New Roman"/>
                <w:color w:val="000000"/>
              </w:rPr>
            </w:pPr>
          </w:p>
          <w:p w14:paraId="26452AE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EB3780D" w14:textId="77777777" w:rsidTr="00AE3867">
        <w:tc>
          <w:tcPr>
            <w:tcW w:w="2250" w:type="dxa"/>
            <w:tcBorders>
              <w:top w:val="single" w:sz="2" w:space="0" w:color="auto"/>
              <w:left w:val="single" w:sz="2" w:space="0" w:color="auto"/>
              <w:bottom w:val="single" w:sz="2" w:space="0" w:color="auto"/>
              <w:right w:val="single" w:sz="2" w:space="0" w:color="auto"/>
            </w:tcBorders>
          </w:tcPr>
          <w:p w14:paraId="1AB2B97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80E1C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2F5F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B841BE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62ED504" w14:textId="77777777" w:rsidR="00331868" w:rsidRDefault="00331868" w:rsidP="00AE3867">
            <w:pPr>
              <w:rPr>
                <w:rFonts w:ascii="Times New Roman" w:hAnsi="Times New Roman"/>
                <w:color w:val="000000"/>
              </w:rPr>
            </w:pPr>
            <w:r>
              <w:rPr>
                <w:rFonts w:ascii="Times New Roman" w:hAnsi="Times New Roman"/>
                <w:color w:val="000000"/>
              </w:rPr>
              <w:t>DeviceApplicationOrder</w:t>
            </w:r>
          </w:p>
          <w:p w14:paraId="2DAED6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666F2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C39998" w14:textId="77777777" w:rsidR="00331868" w:rsidRDefault="00331868" w:rsidP="00AE3867">
            <w:pPr>
              <w:rPr>
                <w:rFonts w:ascii="Times New Roman" w:hAnsi="Times New Roman"/>
                <w:color w:val="000000"/>
              </w:rPr>
            </w:pPr>
            <w:r>
              <w:rPr>
                <w:rFonts w:ascii="Times New Roman" w:hAnsi="Times New Roman"/>
                <w:color w:val="000000"/>
              </w:rPr>
              <w:t>Order</w:t>
            </w:r>
          </w:p>
          <w:p w14:paraId="2DE80E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A9232A1" w14:textId="77777777" w:rsidR="00331868" w:rsidRDefault="00331868" w:rsidP="00AE3867">
            <w:pPr>
              <w:rPr>
                <w:rFonts w:ascii="Times New Roman" w:hAnsi="Times New Roman"/>
                <w:color w:val="000000"/>
              </w:rPr>
            </w:pPr>
          </w:p>
          <w:p w14:paraId="15AD26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7D41DAB" w14:textId="77777777" w:rsidTr="00AE3867">
        <w:tc>
          <w:tcPr>
            <w:tcW w:w="2250" w:type="dxa"/>
            <w:tcBorders>
              <w:top w:val="single" w:sz="2" w:space="0" w:color="auto"/>
              <w:left w:val="single" w:sz="2" w:space="0" w:color="auto"/>
              <w:bottom w:val="single" w:sz="2" w:space="0" w:color="auto"/>
              <w:right w:val="single" w:sz="2" w:space="0" w:color="auto"/>
            </w:tcBorders>
          </w:tcPr>
          <w:p w14:paraId="3611535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1B697B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E7AF1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734A3C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7BD965" w14:textId="77777777" w:rsidR="00331868" w:rsidRDefault="00331868" w:rsidP="00AE3867">
            <w:pPr>
              <w:rPr>
                <w:rFonts w:ascii="Times New Roman" w:hAnsi="Times New Roman"/>
                <w:color w:val="000000"/>
              </w:rPr>
            </w:pPr>
            <w:r>
              <w:rPr>
                <w:rFonts w:ascii="Times New Roman" w:hAnsi="Times New Roman"/>
                <w:color w:val="000000"/>
              </w:rPr>
              <w:t>ProgramParticipationOrder</w:t>
            </w:r>
          </w:p>
          <w:p w14:paraId="0F4FB1D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F6636C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5080E8" w14:textId="77777777" w:rsidR="00331868" w:rsidRDefault="00331868" w:rsidP="00AE3867">
            <w:pPr>
              <w:rPr>
                <w:rFonts w:ascii="Times New Roman" w:hAnsi="Times New Roman"/>
                <w:color w:val="000000"/>
              </w:rPr>
            </w:pPr>
            <w:r>
              <w:rPr>
                <w:rFonts w:ascii="Times New Roman" w:hAnsi="Times New Roman"/>
                <w:color w:val="000000"/>
              </w:rPr>
              <w:t>Order</w:t>
            </w:r>
          </w:p>
          <w:p w14:paraId="1E6E0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0DF962" w14:textId="77777777" w:rsidR="00331868" w:rsidRDefault="00331868" w:rsidP="00AE3867">
            <w:pPr>
              <w:rPr>
                <w:rFonts w:ascii="Times New Roman" w:hAnsi="Times New Roman"/>
                <w:color w:val="000000"/>
              </w:rPr>
            </w:pPr>
          </w:p>
          <w:p w14:paraId="562516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F8329B3" w14:textId="77777777" w:rsidR="00331868" w:rsidRDefault="00331868" w:rsidP="00331868">
      <w:pPr>
        <w:rPr>
          <w:rFonts w:ascii="Times New Roman" w:hAnsi="Times New Roman"/>
          <w:color w:val="000000"/>
        </w:rPr>
      </w:pPr>
    </w:p>
    <w:p w14:paraId="75E3862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C184D29"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49F577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5FEC736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D13650D"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37D593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54E288" w14:textId="77777777" w:rsidR="00331868" w:rsidRDefault="00331868" w:rsidP="00AE3867">
            <w:pPr>
              <w:rPr>
                <w:rFonts w:ascii="Times New Roman" w:hAnsi="Times New Roman"/>
                <w:color w:val="000000"/>
              </w:rPr>
            </w:pPr>
            <w:r>
              <w:rPr>
                <w:rFonts w:ascii="Times New Roman" w:hAnsi="Times New Roman"/>
                <w:b/>
                <w:color w:val="000000"/>
              </w:rPr>
              <w:t>orderedAtTime</w:t>
            </w:r>
            <w:r>
              <w:rPr>
                <w:rFonts w:ascii="Times New Roman" w:hAnsi="Times New Roman"/>
                <w:color w:val="000000"/>
              </w:rPr>
              <w:t xml:space="preserve"> TimePoint</w:t>
            </w:r>
          </w:p>
          <w:p w14:paraId="52833D91" w14:textId="77777777" w:rsidR="00331868" w:rsidRDefault="00331868" w:rsidP="00AE3867">
            <w:pPr>
              <w:rPr>
                <w:rFonts w:ascii="Times New Roman" w:hAnsi="Times New Roman"/>
                <w:color w:val="000000"/>
              </w:rPr>
            </w:pPr>
            <w:r>
              <w:rPr>
                <w:rFonts w:ascii="Times New Roman" w:hAnsi="Times New Roman"/>
                <w:color w:val="000000"/>
              </w:rPr>
              <w:t>Public</w:t>
            </w:r>
          </w:p>
          <w:p w14:paraId="0FDDCC6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F848E4" w14:textId="77777777" w:rsidR="00331868" w:rsidRDefault="00331868" w:rsidP="00AE3867">
            <w:pPr>
              <w:rPr>
                <w:rFonts w:ascii="Times New Roman" w:hAnsi="Times New Roman"/>
                <w:color w:val="000000"/>
              </w:rPr>
            </w:pPr>
          </w:p>
          <w:p w14:paraId="32111DC2" w14:textId="77777777" w:rsidR="00331868" w:rsidRDefault="00331868" w:rsidP="00AE3867">
            <w:pPr>
              <w:rPr>
                <w:rFonts w:ascii="Times New Roman" w:hAnsi="Times New Roman"/>
                <w:color w:val="000000"/>
              </w:rPr>
            </w:pPr>
          </w:p>
          <w:p w14:paraId="55AF6787" w14:textId="77777777" w:rsidR="00331868" w:rsidRDefault="00331868" w:rsidP="00AE3867">
            <w:pPr>
              <w:rPr>
                <w:rFonts w:ascii="Times New Roman" w:hAnsi="Times New Roman"/>
                <w:color w:val="000000"/>
              </w:rPr>
            </w:pPr>
          </w:p>
          <w:p w14:paraId="45238DE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0075A98" w14:textId="77777777" w:rsidR="00331868" w:rsidRDefault="00331868" w:rsidP="00AE3867">
            <w:pPr>
              <w:rPr>
                <w:rFonts w:ascii="Times New Roman" w:hAnsi="Times New Roman"/>
                <w:color w:val="000000"/>
              </w:rPr>
            </w:pPr>
            <w:r>
              <w:rPr>
                <w:rFonts w:ascii="Times New Roman" w:hAnsi="Times New Roman"/>
                <w:color w:val="000000"/>
              </w:rPr>
              <w:t>The time at which the order was created.</w:t>
            </w:r>
          </w:p>
        </w:tc>
        <w:tc>
          <w:tcPr>
            <w:tcW w:w="3060" w:type="dxa"/>
            <w:tcBorders>
              <w:top w:val="single" w:sz="2" w:space="0" w:color="auto"/>
              <w:left w:val="single" w:sz="2" w:space="0" w:color="auto"/>
              <w:bottom w:val="single" w:sz="2" w:space="0" w:color="auto"/>
              <w:right w:val="single" w:sz="2" w:space="0" w:color="auto"/>
            </w:tcBorders>
          </w:tcPr>
          <w:p w14:paraId="352B28E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CBE0E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8103D8" w14:textId="77777777" w:rsidR="00331868" w:rsidRDefault="00331868" w:rsidP="00AE3867">
            <w:pPr>
              <w:rPr>
                <w:rFonts w:ascii="Times New Roman" w:hAnsi="Times New Roman"/>
                <w:color w:val="000000"/>
              </w:rPr>
            </w:pPr>
          </w:p>
        </w:tc>
      </w:tr>
      <w:tr w:rsidR="00331868" w14:paraId="65811AB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D3CA4D" w14:textId="77777777" w:rsidR="00331868" w:rsidRDefault="00331868" w:rsidP="00AE3867">
            <w:pPr>
              <w:rPr>
                <w:rFonts w:ascii="Times New Roman" w:hAnsi="Times New Roman"/>
                <w:color w:val="000000"/>
              </w:rPr>
            </w:pPr>
            <w:r>
              <w:rPr>
                <w:rFonts w:ascii="Times New Roman" w:hAnsi="Times New Roman"/>
                <w:b/>
                <w:color w:val="000000"/>
              </w:rPr>
              <w:t>originationMode</w:t>
            </w:r>
            <w:r>
              <w:rPr>
                <w:rFonts w:ascii="Times New Roman" w:hAnsi="Times New Roman"/>
                <w:color w:val="000000"/>
              </w:rPr>
              <w:t xml:space="preserve"> Code</w:t>
            </w:r>
          </w:p>
          <w:p w14:paraId="4A04BE78" w14:textId="77777777" w:rsidR="00331868" w:rsidRDefault="00331868" w:rsidP="00AE3867">
            <w:pPr>
              <w:rPr>
                <w:rFonts w:ascii="Times New Roman" w:hAnsi="Times New Roman"/>
                <w:color w:val="000000"/>
              </w:rPr>
            </w:pPr>
            <w:r>
              <w:rPr>
                <w:rFonts w:ascii="Times New Roman" w:hAnsi="Times New Roman"/>
                <w:color w:val="000000"/>
              </w:rPr>
              <w:t>Public</w:t>
            </w:r>
          </w:p>
          <w:p w14:paraId="330BDAE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D9E3E6" w14:textId="77777777" w:rsidR="00331868" w:rsidRDefault="00331868" w:rsidP="00AE3867">
            <w:pPr>
              <w:rPr>
                <w:rFonts w:ascii="Times New Roman" w:hAnsi="Times New Roman"/>
                <w:color w:val="000000"/>
              </w:rPr>
            </w:pPr>
          </w:p>
          <w:p w14:paraId="0A08E4CC" w14:textId="77777777" w:rsidR="00331868" w:rsidRDefault="00331868" w:rsidP="00AE3867">
            <w:pPr>
              <w:rPr>
                <w:rFonts w:ascii="Times New Roman" w:hAnsi="Times New Roman"/>
                <w:color w:val="000000"/>
              </w:rPr>
            </w:pPr>
          </w:p>
          <w:p w14:paraId="123E0B5A" w14:textId="77777777" w:rsidR="00331868" w:rsidRDefault="00331868" w:rsidP="00AE3867">
            <w:pPr>
              <w:rPr>
                <w:rFonts w:ascii="Times New Roman" w:hAnsi="Times New Roman"/>
                <w:color w:val="000000"/>
              </w:rPr>
            </w:pPr>
          </w:p>
          <w:p w14:paraId="714639BC"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E21CA6C" w14:textId="77777777" w:rsidR="00331868" w:rsidRDefault="00331868" w:rsidP="00AE3867">
            <w:pPr>
              <w:rPr>
                <w:rFonts w:ascii="Times New Roman" w:hAnsi="Times New Roman"/>
                <w:color w:val="000000"/>
              </w:rPr>
            </w:pPr>
            <w:r>
              <w:rPr>
                <w:rFonts w:ascii="Times New Roman" w:hAnsi="Times New Roman"/>
                <w:color w:val="000000"/>
              </w:rPr>
              <w:t>The mode the order was received (such as by telephone, electronic, verbal, written).</w:t>
            </w:r>
          </w:p>
        </w:tc>
        <w:tc>
          <w:tcPr>
            <w:tcW w:w="3060" w:type="dxa"/>
            <w:tcBorders>
              <w:top w:val="single" w:sz="2" w:space="0" w:color="auto"/>
              <w:left w:val="single" w:sz="2" w:space="0" w:color="auto"/>
              <w:bottom w:val="single" w:sz="2" w:space="0" w:color="auto"/>
              <w:right w:val="single" w:sz="2" w:space="0" w:color="auto"/>
            </w:tcBorders>
          </w:tcPr>
          <w:p w14:paraId="615F651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3B593E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7F88E8B" w14:textId="77777777" w:rsidR="00331868" w:rsidRDefault="00331868" w:rsidP="00AE3867">
            <w:pPr>
              <w:rPr>
                <w:rFonts w:ascii="Times New Roman" w:hAnsi="Times New Roman"/>
                <w:color w:val="000000"/>
              </w:rPr>
            </w:pPr>
          </w:p>
        </w:tc>
      </w:tr>
      <w:tr w:rsidR="00331868" w14:paraId="2469535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4EC10B1" w14:textId="77777777" w:rsidR="00331868" w:rsidRDefault="00331868" w:rsidP="00AE3867">
            <w:pPr>
              <w:rPr>
                <w:rFonts w:ascii="Times New Roman" w:hAnsi="Times New Roman"/>
                <w:color w:val="000000"/>
              </w:rPr>
            </w:pPr>
            <w:r>
              <w:rPr>
                <w:rFonts w:ascii="Times New Roman" w:hAnsi="Times New Roman"/>
                <w:b/>
                <w:color w:val="000000"/>
              </w:rPr>
              <w:lastRenderedPageBreak/>
              <w:t>urgency</w:t>
            </w:r>
            <w:r>
              <w:rPr>
                <w:rFonts w:ascii="Times New Roman" w:hAnsi="Times New Roman"/>
                <w:color w:val="000000"/>
              </w:rPr>
              <w:t xml:space="preserve"> Code</w:t>
            </w:r>
          </w:p>
          <w:p w14:paraId="0F492115" w14:textId="77777777" w:rsidR="00331868" w:rsidRDefault="00331868" w:rsidP="00AE3867">
            <w:pPr>
              <w:rPr>
                <w:rFonts w:ascii="Times New Roman" w:hAnsi="Times New Roman"/>
                <w:color w:val="000000"/>
              </w:rPr>
            </w:pPr>
            <w:r>
              <w:rPr>
                <w:rFonts w:ascii="Times New Roman" w:hAnsi="Times New Roman"/>
                <w:color w:val="000000"/>
              </w:rPr>
              <w:t>Public</w:t>
            </w:r>
          </w:p>
          <w:p w14:paraId="0386E0C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868C91D" w14:textId="77777777" w:rsidR="00331868" w:rsidRDefault="00331868" w:rsidP="00AE3867">
            <w:pPr>
              <w:rPr>
                <w:rFonts w:ascii="Times New Roman" w:hAnsi="Times New Roman"/>
                <w:color w:val="000000"/>
              </w:rPr>
            </w:pPr>
          </w:p>
          <w:p w14:paraId="16F8538D" w14:textId="77777777" w:rsidR="00331868" w:rsidRDefault="00331868" w:rsidP="00AE3867">
            <w:pPr>
              <w:rPr>
                <w:rFonts w:ascii="Times New Roman" w:hAnsi="Times New Roman"/>
                <w:color w:val="000000"/>
              </w:rPr>
            </w:pPr>
          </w:p>
          <w:p w14:paraId="4FA9FEEB" w14:textId="77777777" w:rsidR="00331868" w:rsidRDefault="00331868" w:rsidP="00AE3867">
            <w:pPr>
              <w:rPr>
                <w:rFonts w:ascii="Times New Roman" w:hAnsi="Times New Roman"/>
                <w:color w:val="000000"/>
              </w:rPr>
            </w:pPr>
          </w:p>
          <w:p w14:paraId="47A56E2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07F1CB7" w14:textId="77777777" w:rsidR="00331868" w:rsidRDefault="00331868" w:rsidP="00AE3867">
            <w:pPr>
              <w:rPr>
                <w:rFonts w:ascii="Times New Roman" w:hAnsi="Times New Roman"/>
                <w:color w:val="000000"/>
              </w:rPr>
            </w:pPr>
            <w:r>
              <w:rPr>
                <w:rFonts w:ascii="Times New Roman" w:hAnsi="Times New Roman"/>
                <w:color w:val="000000"/>
              </w:rPr>
              <w:t>Characterizes how quickly the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177D76D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343FDB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68AAB3" w14:textId="77777777" w:rsidR="00331868" w:rsidRDefault="00331868" w:rsidP="00AE3867">
            <w:pPr>
              <w:rPr>
                <w:rFonts w:ascii="Times New Roman" w:hAnsi="Times New Roman"/>
                <w:color w:val="000000"/>
              </w:rPr>
            </w:pPr>
          </w:p>
        </w:tc>
      </w:tr>
    </w:tbl>
    <w:p w14:paraId="77B01BC8" w14:textId="77777777" w:rsidR="00331868" w:rsidRDefault="00331868" w:rsidP="00331868">
      <w:pPr>
        <w:rPr>
          <w:rFonts w:ascii="Times New Roman" w:hAnsi="Times New Roman"/>
          <w:color w:val="000000"/>
        </w:rPr>
      </w:pPr>
    </w:p>
    <w:p w14:paraId="3A26B14E" w14:textId="77777777" w:rsidR="00331868" w:rsidRDefault="00331868" w:rsidP="00331868">
      <w:pPr>
        <w:pStyle w:val="Heading2"/>
        <w:rPr>
          <w:bCs/>
          <w:szCs w:val="24"/>
          <w:lang w:val="en-US"/>
        </w:rPr>
      </w:pPr>
      <w:bookmarkStart w:id="2445" w:name="_Toc383183360"/>
      <w:r>
        <w:rPr>
          <w:bCs/>
          <w:szCs w:val="24"/>
          <w:lang w:val="en-US"/>
        </w:rPr>
        <w:t>OrganismSensitivity</w:t>
      </w:r>
      <w:bookmarkEnd w:id="2445"/>
    </w:p>
    <w:p w14:paraId="796CDBAB"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0342342" w14:textId="77777777" w:rsidR="00331868" w:rsidRDefault="00331868" w:rsidP="00331868">
      <w:pPr>
        <w:rPr>
          <w:rFonts w:ascii="Times New Roman" w:hAnsi="Times New Roman"/>
          <w:color w:val="000000"/>
        </w:rPr>
      </w:pPr>
    </w:p>
    <w:p w14:paraId="4B3989CC" w14:textId="77777777" w:rsidR="00331868" w:rsidRDefault="00331868" w:rsidP="00331868">
      <w:r>
        <w:rPr>
          <w:rFonts w:ascii="Times New Roman" w:hAnsi="Times New Roman"/>
          <w:color w:val="000000"/>
        </w:rPr>
        <w:t>Sensitivity of an organism to a specified antimicrobial agent</w:t>
      </w:r>
    </w:p>
    <w:p w14:paraId="79682362" w14:textId="77777777" w:rsidR="00331868" w:rsidRDefault="00331868" w:rsidP="00331868">
      <w:pPr>
        <w:rPr>
          <w:rFonts w:ascii="Times New Roman" w:hAnsi="Times New Roman"/>
        </w:rPr>
      </w:pPr>
    </w:p>
    <w:p w14:paraId="2B22635C" w14:textId="77777777" w:rsidR="00331868" w:rsidRDefault="00331868" w:rsidP="00331868">
      <w:pPr>
        <w:rPr>
          <w:rFonts w:ascii="Times New Roman" w:hAnsi="Times New Roman"/>
        </w:rPr>
      </w:pPr>
    </w:p>
    <w:p w14:paraId="614A848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4DAA67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2CB338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8842E30"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1ECBC1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1F95264"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5DF9891E" w14:textId="77777777" w:rsidTr="00AE3867">
        <w:tc>
          <w:tcPr>
            <w:tcW w:w="2250" w:type="dxa"/>
            <w:tcBorders>
              <w:top w:val="single" w:sz="2" w:space="0" w:color="auto"/>
              <w:left w:val="single" w:sz="2" w:space="0" w:color="auto"/>
              <w:bottom w:val="single" w:sz="2" w:space="0" w:color="auto"/>
              <w:right w:val="single" w:sz="2" w:space="0" w:color="auto"/>
            </w:tcBorders>
          </w:tcPr>
          <w:p w14:paraId="2330D86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23EBCC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80F457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CE909CC" w14:textId="77777777" w:rsidR="00331868" w:rsidRDefault="00331868" w:rsidP="00AE3867">
            <w:pPr>
              <w:rPr>
                <w:rFonts w:ascii="Times New Roman" w:hAnsi="Times New Roman"/>
                <w:color w:val="000000"/>
              </w:rPr>
            </w:pPr>
            <w:r>
              <w:rPr>
                <w:rFonts w:ascii="Times New Roman" w:hAnsi="Times New Roman"/>
                <w:color w:val="000000"/>
              </w:rPr>
              <w:t xml:space="preserve"> Public organismSensitivity </w:t>
            </w:r>
          </w:p>
          <w:p w14:paraId="4329C4F4" w14:textId="77777777" w:rsidR="00331868" w:rsidRDefault="00331868" w:rsidP="00AE3867">
            <w:pPr>
              <w:rPr>
                <w:rFonts w:ascii="Times New Roman" w:hAnsi="Times New Roman"/>
                <w:color w:val="000000"/>
              </w:rPr>
            </w:pPr>
            <w:r>
              <w:rPr>
                <w:rFonts w:ascii="Times New Roman" w:hAnsi="Times New Roman"/>
                <w:color w:val="000000"/>
              </w:rPr>
              <w:t>OrganismSensitivity</w:t>
            </w:r>
          </w:p>
          <w:p w14:paraId="3475A9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0F7133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A90244"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0BC8CA0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0FAB0BA" w14:textId="77777777" w:rsidR="00331868" w:rsidRDefault="00331868" w:rsidP="00AE3867">
            <w:pPr>
              <w:rPr>
                <w:rFonts w:ascii="Times New Roman" w:hAnsi="Times New Roman"/>
                <w:color w:val="000000"/>
              </w:rPr>
            </w:pPr>
            <w:r>
              <w:rPr>
                <w:rFonts w:ascii="Times New Roman" w:hAnsi="Times New Roman"/>
                <w:color w:val="000000"/>
              </w:rPr>
              <w:t>Components of the microbiology sensitivity result. Each of the OrganismSensitivity items represent a the sensitivity of an organism to one agent.</w:t>
            </w:r>
          </w:p>
          <w:p w14:paraId="1C5AAF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90E1B1D" w14:textId="77777777" w:rsidR="00331868" w:rsidRDefault="00331868" w:rsidP="00331868">
      <w:pPr>
        <w:rPr>
          <w:rFonts w:ascii="Times New Roman" w:hAnsi="Times New Roman"/>
          <w:color w:val="000000"/>
        </w:rPr>
      </w:pPr>
    </w:p>
    <w:p w14:paraId="3D3311DC"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AC2032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B40F518"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607813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58F42F2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142EFE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FFEA42F" w14:textId="77777777" w:rsidR="00331868" w:rsidRDefault="00331868" w:rsidP="00AE3867">
            <w:pPr>
              <w:rPr>
                <w:rFonts w:ascii="Times New Roman" w:hAnsi="Times New Roman"/>
                <w:color w:val="000000"/>
              </w:rPr>
            </w:pPr>
            <w:r>
              <w:rPr>
                <w:rFonts w:ascii="Times New Roman" w:hAnsi="Times New Roman"/>
                <w:b/>
                <w:color w:val="000000"/>
              </w:rPr>
              <w:t>antiMicrobialAgent</w:t>
            </w:r>
            <w:r>
              <w:rPr>
                <w:rFonts w:ascii="Times New Roman" w:hAnsi="Times New Roman"/>
                <w:color w:val="000000"/>
              </w:rPr>
              <w:t xml:space="preserve"> Substance</w:t>
            </w:r>
          </w:p>
          <w:p w14:paraId="16ED9CCF" w14:textId="77777777" w:rsidR="00331868" w:rsidRDefault="00331868" w:rsidP="00AE3867">
            <w:pPr>
              <w:rPr>
                <w:rFonts w:ascii="Times New Roman" w:hAnsi="Times New Roman"/>
                <w:color w:val="000000"/>
              </w:rPr>
            </w:pPr>
            <w:r>
              <w:rPr>
                <w:rFonts w:ascii="Times New Roman" w:hAnsi="Times New Roman"/>
                <w:color w:val="000000"/>
              </w:rPr>
              <w:t>Public</w:t>
            </w:r>
          </w:p>
          <w:p w14:paraId="34A55CE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6E91FF8" w14:textId="77777777" w:rsidR="00331868" w:rsidRDefault="00331868" w:rsidP="00AE3867">
            <w:pPr>
              <w:rPr>
                <w:rFonts w:ascii="Times New Roman" w:hAnsi="Times New Roman"/>
                <w:color w:val="000000"/>
              </w:rPr>
            </w:pPr>
          </w:p>
          <w:p w14:paraId="787C4D13" w14:textId="77777777" w:rsidR="00331868" w:rsidRDefault="00331868" w:rsidP="00AE3867">
            <w:pPr>
              <w:rPr>
                <w:rFonts w:ascii="Times New Roman" w:hAnsi="Times New Roman"/>
                <w:color w:val="000000"/>
              </w:rPr>
            </w:pPr>
          </w:p>
          <w:p w14:paraId="53A5C5E4" w14:textId="77777777" w:rsidR="00331868" w:rsidRDefault="00331868" w:rsidP="00AE3867">
            <w:pPr>
              <w:rPr>
                <w:rFonts w:ascii="Times New Roman" w:hAnsi="Times New Roman"/>
                <w:color w:val="000000"/>
              </w:rPr>
            </w:pPr>
          </w:p>
          <w:p w14:paraId="19A59C9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7406E6" w14:textId="77777777" w:rsidR="00331868" w:rsidRDefault="00331868" w:rsidP="00AE3867">
            <w:pPr>
              <w:rPr>
                <w:rFonts w:ascii="Times New Roman" w:hAnsi="Times New Roman"/>
                <w:color w:val="000000"/>
              </w:rPr>
            </w:pPr>
            <w:r>
              <w:rPr>
                <w:rFonts w:ascii="Times New Roman" w:hAnsi="Times New Roman"/>
                <w:color w:val="000000"/>
              </w:rPr>
              <w:t>The antimicrobial agent that was tested for sensitivity, e.g., vancomycin</w:t>
            </w:r>
          </w:p>
        </w:tc>
        <w:tc>
          <w:tcPr>
            <w:tcW w:w="3060" w:type="dxa"/>
            <w:tcBorders>
              <w:top w:val="single" w:sz="2" w:space="0" w:color="auto"/>
              <w:left w:val="single" w:sz="2" w:space="0" w:color="auto"/>
              <w:bottom w:val="single" w:sz="2" w:space="0" w:color="auto"/>
              <w:right w:val="single" w:sz="2" w:space="0" w:color="auto"/>
            </w:tcBorders>
          </w:tcPr>
          <w:p w14:paraId="5B395D1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B4929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68BDB8" w14:textId="77777777" w:rsidR="00331868" w:rsidRDefault="00331868" w:rsidP="00AE3867">
            <w:pPr>
              <w:rPr>
                <w:rFonts w:ascii="Times New Roman" w:hAnsi="Times New Roman"/>
                <w:color w:val="000000"/>
              </w:rPr>
            </w:pPr>
          </w:p>
        </w:tc>
      </w:tr>
      <w:tr w:rsidR="00331868" w14:paraId="1594C37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FFAED6D" w14:textId="77777777" w:rsidR="00331868" w:rsidRDefault="00331868" w:rsidP="00AE3867">
            <w:pPr>
              <w:rPr>
                <w:rFonts w:ascii="Times New Roman" w:hAnsi="Times New Roman"/>
                <w:color w:val="000000"/>
              </w:rPr>
            </w:pPr>
            <w:r>
              <w:rPr>
                <w:rFonts w:ascii="Times New Roman" w:hAnsi="Times New Roman"/>
                <w:b/>
                <w:color w:val="000000"/>
              </w:rPr>
              <w:t>organism</w:t>
            </w:r>
            <w:r>
              <w:rPr>
                <w:rFonts w:ascii="Times New Roman" w:hAnsi="Times New Roman"/>
                <w:color w:val="000000"/>
              </w:rPr>
              <w:t xml:space="preserve"> Code</w:t>
            </w:r>
          </w:p>
          <w:p w14:paraId="38734D62" w14:textId="77777777" w:rsidR="00331868" w:rsidRDefault="00331868" w:rsidP="00AE3867">
            <w:pPr>
              <w:rPr>
                <w:rFonts w:ascii="Times New Roman" w:hAnsi="Times New Roman"/>
                <w:color w:val="000000"/>
              </w:rPr>
            </w:pPr>
            <w:r>
              <w:rPr>
                <w:rFonts w:ascii="Times New Roman" w:hAnsi="Times New Roman"/>
                <w:color w:val="000000"/>
              </w:rPr>
              <w:t>Public</w:t>
            </w:r>
          </w:p>
          <w:p w14:paraId="3A6C79D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E8A6998" w14:textId="77777777" w:rsidR="00331868" w:rsidRDefault="00331868" w:rsidP="00AE3867">
            <w:pPr>
              <w:rPr>
                <w:rFonts w:ascii="Times New Roman" w:hAnsi="Times New Roman"/>
                <w:color w:val="000000"/>
              </w:rPr>
            </w:pPr>
          </w:p>
          <w:p w14:paraId="4F01D32B" w14:textId="77777777" w:rsidR="00331868" w:rsidRDefault="00331868" w:rsidP="00AE3867">
            <w:pPr>
              <w:rPr>
                <w:rFonts w:ascii="Times New Roman" w:hAnsi="Times New Roman"/>
                <w:color w:val="000000"/>
              </w:rPr>
            </w:pPr>
          </w:p>
          <w:p w14:paraId="140F08A4" w14:textId="77777777" w:rsidR="00331868" w:rsidRDefault="00331868" w:rsidP="00AE3867">
            <w:pPr>
              <w:rPr>
                <w:rFonts w:ascii="Times New Roman" w:hAnsi="Times New Roman"/>
                <w:color w:val="000000"/>
              </w:rPr>
            </w:pPr>
          </w:p>
          <w:p w14:paraId="1FCB4443"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4067928" w14:textId="77777777" w:rsidR="00331868" w:rsidRDefault="00331868" w:rsidP="00AE3867">
            <w:pPr>
              <w:rPr>
                <w:rFonts w:ascii="Times New Roman" w:hAnsi="Times New Roman"/>
                <w:color w:val="000000"/>
              </w:rPr>
            </w:pPr>
            <w:r>
              <w:rPr>
                <w:rFonts w:ascii="Times New Roman" w:hAnsi="Times New Roman"/>
                <w:color w:val="000000"/>
              </w:rPr>
              <w:t>The microorganism whose sensitivity is being tested.</w:t>
            </w:r>
          </w:p>
        </w:tc>
        <w:tc>
          <w:tcPr>
            <w:tcW w:w="3060" w:type="dxa"/>
            <w:tcBorders>
              <w:top w:val="single" w:sz="2" w:space="0" w:color="auto"/>
              <w:left w:val="single" w:sz="2" w:space="0" w:color="auto"/>
              <w:bottom w:val="single" w:sz="2" w:space="0" w:color="auto"/>
              <w:right w:val="single" w:sz="2" w:space="0" w:color="auto"/>
            </w:tcBorders>
          </w:tcPr>
          <w:p w14:paraId="1762E3E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7CEC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2708D" w14:textId="77777777" w:rsidR="00331868" w:rsidRDefault="00331868" w:rsidP="00AE3867">
            <w:pPr>
              <w:rPr>
                <w:rFonts w:ascii="Times New Roman" w:hAnsi="Times New Roman"/>
                <w:color w:val="000000"/>
              </w:rPr>
            </w:pPr>
          </w:p>
        </w:tc>
      </w:tr>
      <w:tr w:rsidR="00331868" w14:paraId="0A7A78A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71C6C54" w14:textId="77777777" w:rsidR="00331868" w:rsidRDefault="00331868" w:rsidP="00AE3867">
            <w:pPr>
              <w:rPr>
                <w:rFonts w:ascii="Times New Roman" w:hAnsi="Times New Roman"/>
                <w:color w:val="000000"/>
              </w:rPr>
            </w:pPr>
            <w:r>
              <w:rPr>
                <w:rFonts w:ascii="Times New Roman" w:hAnsi="Times New Roman"/>
                <w:b/>
                <w:color w:val="000000"/>
              </w:rPr>
              <w:lastRenderedPageBreak/>
              <w:t>sensitivity</w:t>
            </w:r>
            <w:r>
              <w:rPr>
                <w:rFonts w:ascii="Times New Roman" w:hAnsi="Times New Roman"/>
                <w:color w:val="000000"/>
              </w:rPr>
              <w:t xml:space="preserve"> Code</w:t>
            </w:r>
          </w:p>
          <w:p w14:paraId="687484CA" w14:textId="77777777" w:rsidR="00331868" w:rsidRDefault="00331868" w:rsidP="00AE3867">
            <w:pPr>
              <w:rPr>
                <w:rFonts w:ascii="Times New Roman" w:hAnsi="Times New Roman"/>
                <w:color w:val="000000"/>
              </w:rPr>
            </w:pPr>
            <w:r>
              <w:rPr>
                <w:rFonts w:ascii="Times New Roman" w:hAnsi="Times New Roman"/>
                <w:color w:val="000000"/>
              </w:rPr>
              <w:t>Public</w:t>
            </w:r>
          </w:p>
          <w:p w14:paraId="5917350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59A90D" w14:textId="77777777" w:rsidR="00331868" w:rsidRDefault="00331868" w:rsidP="00AE3867">
            <w:pPr>
              <w:rPr>
                <w:rFonts w:ascii="Times New Roman" w:hAnsi="Times New Roman"/>
                <w:color w:val="000000"/>
              </w:rPr>
            </w:pPr>
          </w:p>
          <w:p w14:paraId="0CB74652" w14:textId="77777777" w:rsidR="00331868" w:rsidRDefault="00331868" w:rsidP="00AE3867">
            <w:pPr>
              <w:rPr>
                <w:rFonts w:ascii="Times New Roman" w:hAnsi="Times New Roman"/>
                <w:color w:val="000000"/>
              </w:rPr>
            </w:pPr>
          </w:p>
          <w:p w14:paraId="6E116F29" w14:textId="77777777" w:rsidR="00331868" w:rsidRDefault="00331868" w:rsidP="00AE3867">
            <w:pPr>
              <w:rPr>
                <w:rFonts w:ascii="Times New Roman" w:hAnsi="Times New Roman"/>
                <w:color w:val="000000"/>
              </w:rPr>
            </w:pPr>
          </w:p>
          <w:p w14:paraId="2DE25A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FBC7BBA" w14:textId="77777777" w:rsidR="00331868" w:rsidRDefault="00331868" w:rsidP="00AE3867">
            <w:pPr>
              <w:rPr>
                <w:rFonts w:ascii="Times New Roman" w:hAnsi="Times New Roman"/>
                <w:color w:val="000000"/>
              </w:rPr>
            </w:pPr>
            <w:r>
              <w:rPr>
                <w:rFonts w:ascii="Times New Roman" w:hAnsi="Times New Roman"/>
                <w:color w:val="000000"/>
              </w:rPr>
              <w:t>The response of the microorgranism to the agent. For example, resistant, susceptible.</w:t>
            </w:r>
          </w:p>
        </w:tc>
        <w:tc>
          <w:tcPr>
            <w:tcW w:w="3060" w:type="dxa"/>
            <w:tcBorders>
              <w:top w:val="single" w:sz="2" w:space="0" w:color="auto"/>
              <w:left w:val="single" w:sz="2" w:space="0" w:color="auto"/>
              <w:bottom w:val="single" w:sz="2" w:space="0" w:color="auto"/>
              <w:right w:val="single" w:sz="2" w:space="0" w:color="auto"/>
            </w:tcBorders>
          </w:tcPr>
          <w:p w14:paraId="5CE37E3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6DD0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5D86A7F" w14:textId="77777777" w:rsidR="00331868" w:rsidRDefault="00331868" w:rsidP="00AE3867">
            <w:pPr>
              <w:rPr>
                <w:rFonts w:ascii="Times New Roman" w:hAnsi="Times New Roman"/>
                <w:color w:val="000000"/>
              </w:rPr>
            </w:pPr>
          </w:p>
        </w:tc>
      </w:tr>
    </w:tbl>
    <w:p w14:paraId="17739BE0" w14:textId="77777777" w:rsidR="00331868" w:rsidRDefault="00331868" w:rsidP="00331868">
      <w:pPr>
        <w:rPr>
          <w:rFonts w:ascii="Times New Roman" w:hAnsi="Times New Roman"/>
          <w:color w:val="000000"/>
        </w:rPr>
      </w:pPr>
    </w:p>
    <w:p w14:paraId="492FA7DB" w14:textId="77777777" w:rsidR="00331868" w:rsidRDefault="00331868" w:rsidP="00331868">
      <w:pPr>
        <w:pStyle w:val="Heading2"/>
        <w:rPr>
          <w:bCs/>
          <w:szCs w:val="24"/>
          <w:lang w:val="en-US"/>
        </w:rPr>
      </w:pPr>
      <w:bookmarkStart w:id="2446" w:name="_Toc383183361"/>
      <w:r>
        <w:rPr>
          <w:bCs/>
          <w:szCs w:val="24"/>
          <w:lang w:val="en-US"/>
        </w:rPr>
        <w:t>PatientControlledAnalgesia</w:t>
      </w:r>
      <w:bookmarkEnd w:id="2446"/>
    </w:p>
    <w:p w14:paraId="4447615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MedicationParameters</w:t>
      </w:r>
    </w:p>
    <w:p w14:paraId="016E05D9" w14:textId="77777777" w:rsidR="00331868" w:rsidRDefault="00331868" w:rsidP="00331868">
      <w:pPr>
        <w:rPr>
          <w:rFonts w:ascii="Times New Roman" w:hAnsi="Times New Roman"/>
          <w:color w:val="000000"/>
        </w:rPr>
      </w:pPr>
    </w:p>
    <w:p w14:paraId="74E314FE" w14:textId="77777777" w:rsidR="00331868" w:rsidRDefault="00331868" w:rsidP="00331868">
      <w:r>
        <w:rPr>
          <w:rFonts w:ascii="Times New Roman" w:hAnsi="Times New Roman"/>
          <w:color w:val="000000"/>
        </w:rPr>
        <w:t>Parameters for Patient Controlled Analgesia administration. For instance, morphine PCA, 5 mg loading dose, followed by 10 mg/hr basal rate, 1 mg demand dose, lockout interval 10 min.</w:t>
      </w:r>
    </w:p>
    <w:p w14:paraId="46A95933" w14:textId="77777777" w:rsidR="00331868" w:rsidRDefault="00331868" w:rsidP="00331868">
      <w:pPr>
        <w:rPr>
          <w:rFonts w:ascii="Times New Roman" w:hAnsi="Times New Roman"/>
        </w:rPr>
      </w:pPr>
    </w:p>
    <w:p w14:paraId="69CFC162" w14:textId="77777777" w:rsidR="00331868" w:rsidRDefault="00331868" w:rsidP="00331868">
      <w:pPr>
        <w:rPr>
          <w:rFonts w:ascii="Times New Roman" w:hAnsi="Times New Roman"/>
        </w:rPr>
      </w:pPr>
    </w:p>
    <w:p w14:paraId="623AADDB"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364CE87"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002CA1E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B4C9BC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500C7E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A00FFD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67A1329F" w14:textId="77777777" w:rsidTr="00AE3867">
        <w:tc>
          <w:tcPr>
            <w:tcW w:w="2250" w:type="dxa"/>
            <w:tcBorders>
              <w:top w:val="single" w:sz="2" w:space="0" w:color="auto"/>
              <w:left w:val="single" w:sz="2" w:space="0" w:color="auto"/>
              <w:bottom w:val="single" w:sz="2" w:space="0" w:color="auto"/>
              <w:right w:val="single" w:sz="2" w:space="0" w:color="auto"/>
            </w:tcBorders>
          </w:tcPr>
          <w:p w14:paraId="3D53D39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53E8B9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2342E5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E1F2F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5325B72" w14:textId="77777777" w:rsidR="00331868" w:rsidRDefault="00331868" w:rsidP="00AE3867">
            <w:pPr>
              <w:rPr>
                <w:rFonts w:ascii="Times New Roman" w:hAnsi="Times New Roman"/>
                <w:color w:val="000000"/>
              </w:rPr>
            </w:pPr>
            <w:r>
              <w:rPr>
                <w:rFonts w:ascii="Times New Roman" w:hAnsi="Times New Roman"/>
                <w:color w:val="000000"/>
              </w:rPr>
              <w:t>PatientControlledAnalgesia</w:t>
            </w:r>
          </w:p>
          <w:p w14:paraId="57EB185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1128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31CDC" w14:textId="77777777" w:rsidR="00331868" w:rsidRDefault="00331868" w:rsidP="00AE3867">
            <w:pPr>
              <w:rPr>
                <w:rFonts w:ascii="Times New Roman" w:hAnsi="Times New Roman"/>
                <w:color w:val="000000"/>
              </w:rPr>
            </w:pPr>
            <w:r>
              <w:rPr>
                <w:rFonts w:ascii="Times New Roman" w:hAnsi="Times New Roman"/>
                <w:color w:val="000000"/>
              </w:rPr>
              <w:t>MedicationParameters</w:t>
            </w:r>
          </w:p>
          <w:p w14:paraId="3BB701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C1AD0B" w14:textId="77777777" w:rsidR="00331868" w:rsidRDefault="00331868" w:rsidP="00AE3867">
            <w:pPr>
              <w:rPr>
                <w:rFonts w:ascii="Times New Roman" w:hAnsi="Times New Roman"/>
                <w:color w:val="000000"/>
              </w:rPr>
            </w:pPr>
          </w:p>
          <w:p w14:paraId="7F18708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E1FE04B" w14:textId="77777777" w:rsidR="00331868" w:rsidRDefault="00331868" w:rsidP="00331868">
      <w:pPr>
        <w:rPr>
          <w:rFonts w:ascii="Times New Roman" w:hAnsi="Times New Roman"/>
          <w:color w:val="000000"/>
        </w:rPr>
      </w:pPr>
    </w:p>
    <w:p w14:paraId="17EC719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62DF7B8"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64CF821A"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7BF192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933E03A"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02EB8B1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C854835" w14:textId="77777777" w:rsidR="00331868" w:rsidRDefault="00331868" w:rsidP="00AE3867">
            <w:pPr>
              <w:rPr>
                <w:rFonts w:ascii="Times New Roman" w:hAnsi="Times New Roman"/>
                <w:color w:val="000000"/>
              </w:rPr>
            </w:pPr>
            <w:r>
              <w:rPr>
                <w:rFonts w:ascii="Times New Roman" w:hAnsi="Times New Roman"/>
                <w:b/>
                <w:color w:val="000000"/>
              </w:rPr>
              <w:t>lockoutInterval</w:t>
            </w:r>
            <w:r>
              <w:rPr>
                <w:rFonts w:ascii="Times New Roman" w:hAnsi="Times New Roman"/>
                <w:color w:val="000000"/>
              </w:rPr>
              <w:t xml:space="preserve"> IntervalOfQuantity</w:t>
            </w:r>
          </w:p>
          <w:p w14:paraId="702FBE1E" w14:textId="77777777" w:rsidR="00331868" w:rsidRDefault="00331868" w:rsidP="00AE3867">
            <w:pPr>
              <w:rPr>
                <w:rFonts w:ascii="Times New Roman" w:hAnsi="Times New Roman"/>
                <w:color w:val="000000"/>
              </w:rPr>
            </w:pPr>
            <w:r>
              <w:rPr>
                <w:rFonts w:ascii="Times New Roman" w:hAnsi="Times New Roman"/>
                <w:color w:val="000000"/>
              </w:rPr>
              <w:t>Public</w:t>
            </w:r>
          </w:p>
          <w:p w14:paraId="729D6CD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C64B219" w14:textId="77777777" w:rsidR="00331868" w:rsidRDefault="00331868" w:rsidP="00AE3867">
            <w:pPr>
              <w:rPr>
                <w:rFonts w:ascii="Times New Roman" w:hAnsi="Times New Roman"/>
                <w:color w:val="000000"/>
              </w:rPr>
            </w:pPr>
          </w:p>
          <w:p w14:paraId="5E111BA8" w14:textId="77777777" w:rsidR="00331868" w:rsidRDefault="00331868" w:rsidP="00AE3867">
            <w:pPr>
              <w:rPr>
                <w:rFonts w:ascii="Times New Roman" w:hAnsi="Times New Roman"/>
                <w:color w:val="000000"/>
              </w:rPr>
            </w:pPr>
          </w:p>
          <w:p w14:paraId="515EED2C" w14:textId="77777777" w:rsidR="00331868" w:rsidRDefault="00331868" w:rsidP="00AE3867">
            <w:pPr>
              <w:rPr>
                <w:rFonts w:ascii="Times New Roman" w:hAnsi="Times New Roman"/>
                <w:color w:val="000000"/>
              </w:rPr>
            </w:pPr>
          </w:p>
          <w:p w14:paraId="41BD957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11BBFF6" w14:textId="77777777" w:rsidR="00331868" w:rsidRDefault="00331868" w:rsidP="00AE3867">
            <w:pPr>
              <w:rPr>
                <w:rFonts w:ascii="Times New Roman" w:hAnsi="Times New Roman"/>
                <w:color w:val="000000"/>
              </w:rPr>
            </w:pPr>
            <w:r>
              <w:rPr>
                <w:rFonts w:ascii="Times New Roman" w:hAnsi="Times New Roman"/>
                <w:color w:val="000000"/>
              </w:rPr>
              <w:t>The amount of time that must elapse after a PCA demand dose is administered before the next PCA demand dose can be delivered. For example, 10 minutes.</w:t>
            </w:r>
          </w:p>
        </w:tc>
        <w:tc>
          <w:tcPr>
            <w:tcW w:w="3060" w:type="dxa"/>
            <w:tcBorders>
              <w:top w:val="single" w:sz="2" w:space="0" w:color="auto"/>
              <w:left w:val="single" w:sz="2" w:space="0" w:color="auto"/>
              <w:bottom w:val="single" w:sz="2" w:space="0" w:color="auto"/>
              <w:right w:val="single" w:sz="2" w:space="0" w:color="auto"/>
            </w:tcBorders>
          </w:tcPr>
          <w:p w14:paraId="40A0100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793468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05005B" w14:textId="77777777" w:rsidR="00331868" w:rsidRDefault="00331868" w:rsidP="00AE3867">
            <w:pPr>
              <w:rPr>
                <w:rFonts w:ascii="Times New Roman" w:hAnsi="Times New Roman"/>
                <w:color w:val="000000"/>
              </w:rPr>
            </w:pPr>
          </w:p>
        </w:tc>
      </w:tr>
    </w:tbl>
    <w:p w14:paraId="21429CC9" w14:textId="77777777" w:rsidR="00331868" w:rsidRDefault="00331868" w:rsidP="00331868">
      <w:pPr>
        <w:rPr>
          <w:rFonts w:ascii="Times New Roman" w:hAnsi="Times New Roman"/>
          <w:color w:val="000000"/>
        </w:rPr>
      </w:pPr>
    </w:p>
    <w:p w14:paraId="138598CD" w14:textId="77777777" w:rsidR="00331868" w:rsidRDefault="00331868" w:rsidP="00331868">
      <w:pPr>
        <w:pStyle w:val="Heading2"/>
        <w:rPr>
          <w:bCs/>
          <w:szCs w:val="24"/>
          <w:lang w:val="en-US"/>
        </w:rPr>
      </w:pPr>
      <w:bookmarkStart w:id="2447" w:name="_Toc383183362"/>
      <w:r>
        <w:rPr>
          <w:bCs/>
          <w:szCs w:val="24"/>
          <w:lang w:val="en-US"/>
        </w:rPr>
        <w:t>Performance</w:t>
      </w:r>
      <w:bookmarkEnd w:id="2447"/>
    </w:p>
    <w:p w14:paraId="0743A96C"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49C74982" w14:textId="77777777" w:rsidR="00331868" w:rsidRDefault="00331868" w:rsidP="00331868">
      <w:pPr>
        <w:rPr>
          <w:rFonts w:ascii="Times New Roman" w:hAnsi="Times New Roman"/>
          <w:color w:val="000000"/>
        </w:rPr>
      </w:pPr>
    </w:p>
    <w:p w14:paraId="7D5BDFAF" w14:textId="77777777" w:rsidR="00331868" w:rsidRDefault="00331868" w:rsidP="00331868">
      <w:r>
        <w:rPr>
          <w:rFonts w:ascii="Times New Roman" w:hAnsi="Times New Roman"/>
          <w:color w:val="000000"/>
        </w:rPr>
        <w:t>The actual performance or execution of a healthcare-related action, e.g., 3rd dose of Hepatitis B vaccine administered on Dec 4th 2012, appendectomy performed today.</w:t>
      </w:r>
    </w:p>
    <w:p w14:paraId="48A12626" w14:textId="77777777" w:rsidR="00331868" w:rsidRDefault="00331868" w:rsidP="00331868">
      <w:pPr>
        <w:rPr>
          <w:rFonts w:ascii="Times New Roman" w:hAnsi="Times New Roman"/>
        </w:rPr>
      </w:pPr>
    </w:p>
    <w:p w14:paraId="69415718" w14:textId="77777777" w:rsidR="00331868" w:rsidRDefault="00331868" w:rsidP="00331868">
      <w:pPr>
        <w:rPr>
          <w:rFonts w:ascii="Times New Roman" w:hAnsi="Times New Roman"/>
        </w:rPr>
      </w:pPr>
    </w:p>
    <w:p w14:paraId="0AB7250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4202541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F13B025"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1593CE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78346D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423BF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CC5CBE6" w14:textId="77777777" w:rsidTr="00AE3867">
        <w:tc>
          <w:tcPr>
            <w:tcW w:w="2250" w:type="dxa"/>
            <w:tcBorders>
              <w:top w:val="single" w:sz="2" w:space="0" w:color="auto"/>
              <w:left w:val="single" w:sz="2" w:space="0" w:color="auto"/>
              <w:bottom w:val="single" w:sz="2" w:space="0" w:color="auto"/>
              <w:right w:val="single" w:sz="2" w:space="0" w:color="auto"/>
            </w:tcBorders>
          </w:tcPr>
          <w:p w14:paraId="6E617B8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CCDEF12"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59625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1FD8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CA98D0" w14:textId="77777777" w:rsidR="00331868" w:rsidRDefault="00331868" w:rsidP="00AE3867">
            <w:pPr>
              <w:rPr>
                <w:rFonts w:ascii="Times New Roman" w:hAnsi="Times New Roman"/>
                <w:color w:val="000000"/>
              </w:rPr>
            </w:pPr>
            <w:r>
              <w:rPr>
                <w:rFonts w:ascii="Times New Roman" w:hAnsi="Times New Roman"/>
                <w:color w:val="000000"/>
              </w:rPr>
              <w:t>Performance</w:t>
            </w:r>
          </w:p>
          <w:p w14:paraId="1655285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AE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4A59279" w14:textId="77777777" w:rsidR="00331868" w:rsidRDefault="00331868" w:rsidP="00AE3867">
            <w:pPr>
              <w:rPr>
                <w:rFonts w:ascii="Times New Roman" w:hAnsi="Times New Roman"/>
                <w:color w:val="000000"/>
              </w:rPr>
            </w:pPr>
            <w:r>
              <w:rPr>
                <w:rFonts w:ascii="Times New Roman" w:hAnsi="Times New Roman"/>
                <w:color w:val="000000"/>
              </w:rPr>
              <w:t>ActionPhase</w:t>
            </w:r>
          </w:p>
          <w:p w14:paraId="2EF0DD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9737A19" w14:textId="77777777" w:rsidR="00331868" w:rsidRDefault="00331868" w:rsidP="00AE3867">
            <w:pPr>
              <w:rPr>
                <w:rFonts w:ascii="Times New Roman" w:hAnsi="Times New Roman"/>
                <w:color w:val="000000"/>
              </w:rPr>
            </w:pPr>
          </w:p>
          <w:p w14:paraId="0E2000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5C7C64A" w14:textId="77777777" w:rsidTr="00AE3867">
        <w:tc>
          <w:tcPr>
            <w:tcW w:w="2250" w:type="dxa"/>
            <w:tcBorders>
              <w:top w:val="single" w:sz="2" w:space="0" w:color="auto"/>
              <w:left w:val="single" w:sz="2" w:space="0" w:color="auto"/>
              <w:bottom w:val="single" w:sz="2" w:space="0" w:color="auto"/>
              <w:right w:val="single" w:sz="2" w:space="0" w:color="auto"/>
            </w:tcBorders>
          </w:tcPr>
          <w:p w14:paraId="4B2C307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94C0D1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59EE63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F3F66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40761C" w14:textId="77777777" w:rsidR="00331868" w:rsidRDefault="00331868" w:rsidP="00AE3867">
            <w:pPr>
              <w:rPr>
                <w:rFonts w:ascii="Times New Roman" w:hAnsi="Times New Roman"/>
                <w:color w:val="000000"/>
              </w:rPr>
            </w:pPr>
            <w:r>
              <w:rPr>
                <w:rFonts w:ascii="Times New Roman" w:hAnsi="Times New Roman"/>
                <w:color w:val="000000"/>
              </w:rPr>
              <w:t>ProcedureEvent</w:t>
            </w:r>
          </w:p>
          <w:p w14:paraId="08FFB59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E521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53AF4C3" w14:textId="77777777" w:rsidR="00331868" w:rsidRDefault="00331868" w:rsidP="00AE3867">
            <w:pPr>
              <w:rPr>
                <w:rFonts w:ascii="Times New Roman" w:hAnsi="Times New Roman"/>
                <w:color w:val="000000"/>
              </w:rPr>
            </w:pPr>
            <w:r>
              <w:rPr>
                <w:rFonts w:ascii="Times New Roman" w:hAnsi="Times New Roman"/>
                <w:color w:val="000000"/>
              </w:rPr>
              <w:t>Performance</w:t>
            </w:r>
          </w:p>
          <w:p w14:paraId="71CCD7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A7CA9D9" w14:textId="77777777" w:rsidR="00331868" w:rsidRDefault="00331868" w:rsidP="00AE3867">
            <w:pPr>
              <w:rPr>
                <w:rFonts w:ascii="Times New Roman" w:hAnsi="Times New Roman"/>
                <w:color w:val="000000"/>
              </w:rPr>
            </w:pPr>
          </w:p>
          <w:p w14:paraId="7B8CDB5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1A4CEC8" w14:textId="77777777" w:rsidTr="00AE3867">
        <w:tc>
          <w:tcPr>
            <w:tcW w:w="2250" w:type="dxa"/>
            <w:tcBorders>
              <w:top w:val="single" w:sz="2" w:space="0" w:color="auto"/>
              <w:left w:val="single" w:sz="2" w:space="0" w:color="auto"/>
              <w:bottom w:val="single" w:sz="2" w:space="0" w:color="auto"/>
              <w:right w:val="single" w:sz="2" w:space="0" w:color="auto"/>
            </w:tcBorders>
          </w:tcPr>
          <w:p w14:paraId="3C0EE08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1C82DC7"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790EE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E1AA21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EC8C397" w14:textId="77777777" w:rsidR="00331868" w:rsidRDefault="00331868" w:rsidP="00AE3867">
            <w:pPr>
              <w:rPr>
                <w:rFonts w:ascii="Times New Roman" w:hAnsi="Times New Roman"/>
                <w:color w:val="000000"/>
              </w:rPr>
            </w:pPr>
            <w:r>
              <w:rPr>
                <w:rFonts w:ascii="Times New Roman" w:hAnsi="Times New Roman"/>
                <w:color w:val="000000"/>
              </w:rPr>
              <w:t>MedicationStatement</w:t>
            </w:r>
          </w:p>
          <w:p w14:paraId="070448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4C1C0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4DBBFBC" w14:textId="77777777" w:rsidR="00331868" w:rsidRDefault="00331868" w:rsidP="00AE3867">
            <w:pPr>
              <w:rPr>
                <w:rFonts w:ascii="Times New Roman" w:hAnsi="Times New Roman"/>
                <w:color w:val="000000"/>
              </w:rPr>
            </w:pPr>
            <w:r>
              <w:rPr>
                <w:rFonts w:ascii="Times New Roman" w:hAnsi="Times New Roman"/>
                <w:color w:val="000000"/>
              </w:rPr>
              <w:t>Performance</w:t>
            </w:r>
          </w:p>
          <w:p w14:paraId="5D5779E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FED186A" w14:textId="77777777" w:rsidR="00331868" w:rsidRDefault="00331868" w:rsidP="00AE3867">
            <w:pPr>
              <w:rPr>
                <w:rFonts w:ascii="Times New Roman" w:hAnsi="Times New Roman"/>
                <w:color w:val="000000"/>
              </w:rPr>
            </w:pPr>
          </w:p>
          <w:p w14:paraId="45CE97D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0F4257" w14:textId="77777777" w:rsidTr="00AE3867">
        <w:tc>
          <w:tcPr>
            <w:tcW w:w="2250" w:type="dxa"/>
            <w:tcBorders>
              <w:top w:val="single" w:sz="2" w:space="0" w:color="auto"/>
              <w:left w:val="single" w:sz="2" w:space="0" w:color="auto"/>
              <w:bottom w:val="single" w:sz="2" w:space="0" w:color="auto"/>
              <w:right w:val="single" w:sz="2" w:space="0" w:color="auto"/>
            </w:tcBorders>
          </w:tcPr>
          <w:p w14:paraId="4A9D8BC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908F35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6C2F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65C06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693C10E" w14:textId="77777777" w:rsidR="00331868" w:rsidRDefault="00331868" w:rsidP="00AE3867">
            <w:pPr>
              <w:rPr>
                <w:rFonts w:ascii="Times New Roman" w:hAnsi="Times New Roman"/>
                <w:color w:val="000000"/>
              </w:rPr>
            </w:pPr>
            <w:r>
              <w:rPr>
                <w:rFonts w:ascii="Times New Roman" w:hAnsi="Times New Roman"/>
                <w:color w:val="000000"/>
              </w:rPr>
              <w:t>EncounterEvent</w:t>
            </w:r>
          </w:p>
          <w:p w14:paraId="2D621D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80F31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9EA7B46" w14:textId="77777777" w:rsidR="00331868" w:rsidRDefault="00331868" w:rsidP="00AE3867">
            <w:pPr>
              <w:rPr>
                <w:rFonts w:ascii="Times New Roman" w:hAnsi="Times New Roman"/>
                <w:color w:val="000000"/>
              </w:rPr>
            </w:pPr>
            <w:r>
              <w:rPr>
                <w:rFonts w:ascii="Times New Roman" w:hAnsi="Times New Roman"/>
                <w:color w:val="000000"/>
              </w:rPr>
              <w:t>Performance</w:t>
            </w:r>
          </w:p>
          <w:p w14:paraId="63881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703189A" w14:textId="77777777" w:rsidR="00331868" w:rsidRDefault="00331868" w:rsidP="00AE3867">
            <w:pPr>
              <w:rPr>
                <w:rFonts w:ascii="Times New Roman" w:hAnsi="Times New Roman"/>
                <w:color w:val="000000"/>
              </w:rPr>
            </w:pPr>
          </w:p>
          <w:p w14:paraId="4CD3CA9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F3491B" w14:textId="77777777" w:rsidTr="00AE3867">
        <w:tc>
          <w:tcPr>
            <w:tcW w:w="2250" w:type="dxa"/>
            <w:tcBorders>
              <w:top w:val="single" w:sz="2" w:space="0" w:color="auto"/>
              <w:left w:val="single" w:sz="2" w:space="0" w:color="auto"/>
              <w:bottom w:val="single" w:sz="2" w:space="0" w:color="auto"/>
              <w:right w:val="single" w:sz="2" w:space="0" w:color="auto"/>
            </w:tcBorders>
          </w:tcPr>
          <w:p w14:paraId="0870F4C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06A280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38DF91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89AE1D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8D5FAAD" w14:textId="77777777" w:rsidR="00331868" w:rsidRDefault="00331868" w:rsidP="00AE3867">
            <w:pPr>
              <w:rPr>
                <w:rFonts w:ascii="Times New Roman" w:hAnsi="Times New Roman"/>
                <w:color w:val="000000"/>
              </w:rPr>
            </w:pPr>
            <w:r>
              <w:rPr>
                <w:rFonts w:ascii="Times New Roman" w:hAnsi="Times New Roman"/>
                <w:color w:val="000000"/>
              </w:rPr>
              <w:t>MedicationDoseAdministration</w:t>
            </w:r>
          </w:p>
          <w:p w14:paraId="63FE79F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9DEA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FEC7E5" w14:textId="77777777" w:rsidR="00331868" w:rsidRDefault="00331868" w:rsidP="00AE3867">
            <w:pPr>
              <w:rPr>
                <w:rFonts w:ascii="Times New Roman" w:hAnsi="Times New Roman"/>
                <w:color w:val="000000"/>
              </w:rPr>
            </w:pPr>
            <w:r>
              <w:rPr>
                <w:rFonts w:ascii="Times New Roman" w:hAnsi="Times New Roman"/>
                <w:color w:val="000000"/>
              </w:rPr>
              <w:t>Performance</w:t>
            </w:r>
          </w:p>
          <w:p w14:paraId="024743E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04D91A" w14:textId="77777777" w:rsidR="00331868" w:rsidRDefault="00331868" w:rsidP="00AE3867">
            <w:pPr>
              <w:rPr>
                <w:rFonts w:ascii="Times New Roman" w:hAnsi="Times New Roman"/>
                <w:color w:val="000000"/>
              </w:rPr>
            </w:pPr>
          </w:p>
          <w:p w14:paraId="6C0968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DB242D1" w14:textId="77777777" w:rsidTr="00AE3867">
        <w:tc>
          <w:tcPr>
            <w:tcW w:w="2250" w:type="dxa"/>
            <w:tcBorders>
              <w:top w:val="single" w:sz="2" w:space="0" w:color="auto"/>
              <w:left w:val="single" w:sz="2" w:space="0" w:color="auto"/>
              <w:bottom w:val="single" w:sz="2" w:space="0" w:color="auto"/>
              <w:right w:val="single" w:sz="2" w:space="0" w:color="auto"/>
            </w:tcBorders>
          </w:tcPr>
          <w:p w14:paraId="73485BCF"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9F70D9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D0F0D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BB4F8B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8B59728" w14:textId="77777777" w:rsidR="00331868" w:rsidRDefault="00331868" w:rsidP="00AE3867">
            <w:pPr>
              <w:rPr>
                <w:rFonts w:ascii="Times New Roman" w:hAnsi="Times New Roman"/>
                <w:color w:val="000000"/>
              </w:rPr>
            </w:pPr>
            <w:r>
              <w:rPr>
                <w:rFonts w:ascii="Times New Roman" w:hAnsi="Times New Roman"/>
                <w:color w:val="000000"/>
              </w:rPr>
              <w:t>MedicationDispense</w:t>
            </w:r>
          </w:p>
          <w:p w14:paraId="6974D93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2BDB3E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2AA6841" w14:textId="77777777" w:rsidR="00331868" w:rsidRDefault="00331868" w:rsidP="00AE3867">
            <w:pPr>
              <w:rPr>
                <w:rFonts w:ascii="Times New Roman" w:hAnsi="Times New Roman"/>
                <w:color w:val="000000"/>
              </w:rPr>
            </w:pPr>
            <w:r>
              <w:rPr>
                <w:rFonts w:ascii="Times New Roman" w:hAnsi="Times New Roman"/>
                <w:color w:val="000000"/>
              </w:rPr>
              <w:t>Performance</w:t>
            </w:r>
          </w:p>
          <w:p w14:paraId="5E6E2AD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6ED19A" w14:textId="77777777" w:rsidR="00331868" w:rsidRDefault="00331868" w:rsidP="00AE3867">
            <w:pPr>
              <w:rPr>
                <w:rFonts w:ascii="Times New Roman" w:hAnsi="Times New Roman"/>
                <w:color w:val="000000"/>
              </w:rPr>
            </w:pPr>
          </w:p>
          <w:p w14:paraId="0D6BDAB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BF2B54E" w14:textId="77777777" w:rsidTr="00AE3867">
        <w:tc>
          <w:tcPr>
            <w:tcW w:w="2250" w:type="dxa"/>
            <w:tcBorders>
              <w:top w:val="single" w:sz="2" w:space="0" w:color="auto"/>
              <w:left w:val="single" w:sz="2" w:space="0" w:color="auto"/>
              <w:bottom w:val="single" w:sz="2" w:space="0" w:color="auto"/>
              <w:right w:val="single" w:sz="2" w:space="0" w:color="auto"/>
            </w:tcBorders>
          </w:tcPr>
          <w:p w14:paraId="3ABA4FC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89439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67F46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418DA2D" w14:textId="77777777" w:rsidR="00331868" w:rsidRDefault="00331868" w:rsidP="00AE3867">
            <w:pPr>
              <w:rPr>
                <w:rFonts w:ascii="Times New Roman" w:hAnsi="Times New Roman"/>
                <w:color w:val="000000"/>
              </w:rPr>
            </w:pPr>
            <w:r>
              <w:rPr>
                <w:rFonts w:ascii="Times New Roman" w:hAnsi="Times New Roman"/>
                <w:color w:val="000000"/>
              </w:rPr>
              <w:t xml:space="preserve"> Public subTask </w:t>
            </w:r>
          </w:p>
          <w:p w14:paraId="7876F5B8" w14:textId="77777777" w:rsidR="00331868" w:rsidRDefault="00331868" w:rsidP="00AE3867">
            <w:pPr>
              <w:rPr>
                <w:rFonts w:ascii="Times New Roman" w:hAnsi="Times New Roman"/>
                <w:color w:val="000000"/>
              </w:rPr>
            </w:pPr>
            <w:r>
              <w:rPr>
                <w:rFonts w:ascii="Times New Roman" w:hAnsi="Times New Roman"/>
                <w:color w:val="000000"/>
              </w:rPr>
              <w:t>Activity</w:t>
            </w:r>
          </w:p>
          <w:p w14:paraId="06BD79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FD0F1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399437" w14:textId="77777777" w:rsidR="00331868" w:rsidRDefault="00331868" w:rsidP="00AE3867">
            <w:pPr>
              <w:rPr>
                <w:rFonts w:ascii="Times New Roman" w:hAnsi="Times New Roman"/>
                <w:color w:val="000000"/>
              </w:rPr>
            </w:pPr>
            <w:r>
              <w:rPr>
                <w:rFonts w:ascii="Times New Roman" w:hAnsi="Times New Roman"/>
                <w:color w:val="000000"/>
              </w:rPr>
              <w:t>Performance</w:t>
            </w:r>
          </w:p>
          <w:p w14:paraId="1BF7E32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D28C4A" w14:textId="77777777" w:rsidR="00331868" w:rsidRDefault="00331868" w:rsidP="00AE3867">
            <w:pPr>
              <w:rPr>
                <w:rFonts w:ascii="Times New Roman" w:hAnsi="Times New Roman"/>
                <w:color w:val="000000"/>
              </w:rPr>
            </w:pPr>
            <w:r>
              <w:rPr>
                <w:rFonts w:ascii="Times New Roman" w:hAnsi="Times New Roman"/>
                <w:color w:val="000000"/>
              </w:rPr>
              <w:t>The performance of an action may have multiple subtasks or activities associated with it. For example, a surgical procedure may have anesthesia administration, incision, actual procedure, close up. A care plan might involve enrollment, executing the plan, and possibly discharging.</w:t>
            </w:r>
          </w:p>
          <w:p w14:paraId="1B5CB80B" w14:textId="77777777" w:rsidR="00331868" w:rsidRDefault="00331868" w:rsidP="00AE3867">
            <w:pPr>
              <w:rPr>
                <w:rFonts w:ascii="Times New Roman" w:hAnsi="Times New Roman"/>
                <w:color w:val="000000"/>
              </w:rPr>
            </w:pPr>
            <w:r>
              <w:rPr>
                <w:rFonts w:ascii="Times New Roman" w:hAnsi="Times New Roman"/>
                <w:color w:val="000000"/>
              </w:rPr>
              <w:t>Subtasks may not be used to specify instances of a repeating action.</w:t>
            </w:r>
          </w:p>
          <w:p w14:paraId="4F0D4A9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93294C4" w14:textId="77777777" w:rsidTr="00AE3867">
        <w:tc>
          <w:tcPr>
            <w:tcW w:w="2250" w:type="dxa"/>
            <w:tcBorders>
              <w:top w:val="single" w:sz="2" w:space="0" w:color="auto"/>
              <w:left w:val="single" w:sz="2" w:space="0" w:color="auto"/>
              <w:bottom w:val="single" w:sz="2" w:space="0" w:color="auto"/>
              <w:right w:val="single" w:sz="2" w:space="0" w:color="auto"/>
            </w:tcBorders>
          </w:tcPr>
          <w:p w14:paraId="39224B4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3ADAEE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91B36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F72BD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59608C" w14:textId="77777777" w:rsidR="00331868" w:rsidRDefault="00331868" w:rsidP="00AE3867">
            <w:pPr>
              <w:rPr>
                <w:rFonts w:ascii="Times New Roman" w:hAnsi="Times New Roman"/>
                <w:color w:val="000000"/>
              </w:rPr>
            </w:pPr>
            <w:r>
              <w:rPr>
                <w:rFonts w:ascii="Times New Roman" w:hAnsi="Times New Roman"/>
                <w:color w:val="000000"/>
              </w:rPr>
              <w:t>ImmunizationDoseAdministration</w:t>
            </w:r>
          </w:p>
          <w:p w14:paraId="1BD9B05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94F503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C496C2" w14:textId="77777777" w:rsidR="00331868" w:rsidRDefault="00331868" w:rsidP="00AE3867">
            <w:pPr>
              <w:rPr>
                <w:rFonts w:ascii="Times New Roman" w:hAnsi="Times New Roman"/>
                <w:color w:val="000000"/>
              </w:rPr>
            </w:pPr>
            <w:r>
              <w:rPr>
                <w:rFonts w:ascii="Times New Roman" w:hAnsi="Times New Roman"/>
                <w:color w:val="000000"/>
              </w:rPr>
              <w:t>Performance</w:t>
            </w:r>
          </w:p>
          <w:p w14:paraId="0AD86F5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C340E6F" w14:textId="77777777" w:rsidR="00331868" w:rsidRDefault="00331868" w:rsidP="00AE3867">
            <w:pPr>
              <w:rPr>
                <w:rFonts w:ascii="Times New Roman" w:hAnsi="Times New Roman"/>
                <w:color w:val="000000"/>
              </w:rPr>
            </w:pPr>
          </w:p>
          <w:p w14:paraId="641A8A2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214BEF3" w14:textId="77777777" w:rsidTr="00AE3867">
        <w:tc>
          <w:tcPr>
            <w:tcW w:w="2250" w:type="dxa"/>
            <w:tcBorders>
              <w:top w:val="single" w:sz="2" w:space="0" w:color="auto"/>
              <w:left w:val="single" w:sz="2" w:space="0" w:color="auto"/>
              <w:bottom w:val="single" w:sz="2" w:space="0" w:color="auto"/>
              <w:right w:val="single" w:sz="2" w:space="0" w:color="auto"/>
            </w:tcBorders>
          </w:tcPr>
          <w:p w14:paraId="54820F8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C9B60B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DA848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D1A26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531DD1" w14:textId="77777777" w:rsidR="00331868" w:rsidRDefault="00331868" w:rsidP="00AE3867">
            <w:pPr>
              <w:rPr>
                <w:rFonts w:ascii="Times New Roman" w:hAnsi="Times New Roman"/>
                <w:color w:val="000000"/>
              </w:rPr>
            </w:pPr>
            <w:r>
              <w:rPr>
                <w:rFonts w:ascii="Times New Roman" w:hAnsi="Times New Roman"/>
                <w:color w:val="000000"/>
              </w:rPr>
              <w:t>CommunicationEvent</w:t>
            </w:r>
          </w:p>
          <w:p w14:paraId="32ABDA1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5DA148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530C30" w14:textId="77777777" w:rsidR="00331868" w:rsidRDefault="00331868" w:rsidP="00AE3867">
            <w:pPr>
              <w:rPr>
                <w:rFonts w:ascii="Times New Roman" w:hAnsi="Times New Roman"/>
                <w:color w:val="000000"/>
              </w:rPr>
            </w:pPr>
            <w:r>
              <w:rPr>
                <w:rFonts w:ascii="Times New Roman" w:hAnsi="Times New Roman"/>
                <w:color w:val="000000"/>
              </w:rPr>
              <w:t>Performance</w:t>
            </w:r>
          </w:p>
          <w:p w14:paraId="7F07524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6ED04AD" w14:textId="77777777" w:rsidR="00331868" w:rsidRDefault="00331868" w:rsidP="00AE3867">
            <w:pPr>
              <w:rPr>
                <w:rFonts w:ascii="Times New Roman" w:hAnsi="Times New Roman"/>
                <w:color w:val="000000"/>
              </w:rPr>
            </w:pPr>
          </w:p>
          <w:p w14:paraId="5DD93D6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FCE911D" w14:textId="77777777" w:rsidTr="00AE3867">
        <w:tc>
          <w:tcPr>
            <w:tcW w:w="2250" w:type="dxa"/>
            <w:tcBorders>
              <w:top w:val="single" w:sz="2" w:space="0" w:color="auto"/>
              <w:left w:val="single" w:sz="2" w:space="0" w:color="auto"/>
              <w:bottom w:val="single" w:sz="2" w:space="0" w:color="auto"/>
              <w:right w:val="single" w:sz="2" w:space="0" w:color="auto"/>
            </w:tcBorders>
          </w:tcPr>
          <w:p w14:paraId="20EE752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10286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41EB318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6D85C76"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65601932" w14:textId="77777777" w:rsidR="00331868" w:rsidRDefault="00331868" w:rsidP="00AE3867">
            <w:pPr>
              <w:rPr>
                <w:rFonts w:ascii="Times New Roman" w:hAnsi="Times New Roman"/>
                <w:color w:val="000000"/>
              </w:rPr>
            </w:pPr>
            <w:r>
              <w:rPr>
                <w:rFonts w:ascii="Times New Roman" w:hAnsi="Times New Roman"/>
                <w:color w:val="000000"/>
              </w:rPr>
              <w:lastRenderedPageBreak/>
              <w:t>DietAdministration</w:t>
            </w:r>
          </w:p>
          <w:p w14:paraId="32B3769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9D9807C"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1822D1AB" w14:textId="77777777" w:rsidR="00331868" w:rsidRDefault="00331868" w:rsidP="00AE3867">
            <w:pPr>
              <w:rPr>
                <w:rFonts w:ascii="Times New Roman" w:hAnsi="Times New Roman"/>
                <w:color w:val="000000"/>
              </w:rPr>
            </w:pPr>
            <w:r>
              <w:rPr>
                <w:rFonts w:ascii="Times New Roman" w:hAnsi="Times New Roman"/>
                <w:color w:val="000000"/>
              </w:rPr>
              <w:lastRenderedPageBreak/>
              <w:t>Performance</w:t>
            </w:r>
          </w:p>
          <w:p w14:paraId="0AD23E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B762BF" w14:textId="77777777" w:rsidR="00331868" w:rsidRDefault="00331868" w:rsidP="00AE3867">
            <w:pPr>
              <w:rPr>
                <w:rFonts w:ascii="Times New Roman" w:hAnsi="Times New Roman"/>
                <w:color w:val="000000"/>
              </w:rPr>
            </w:pPr>
          </w:p>
          <w:p w14:paraId="1C540EF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5BACBA76" w14:textId="77777777" w:rsidTr="00AE3867">
        <w:tc>
          <w:tcPr>
            <w:tcW w:w="2250" w:type="dxa"/>
            <w:tcBorders>
              <w:top w:val="single" w:sz="2" w:space="0" w:color="auto"/>
              <w:left w:val="single" w:sz="2" w:space="0" w:color="auto"/>
              <w:bottom w:val="single" w:sz="2" w:space="0" w:color="auto"/>
              <w:right w:val="single" w:sz="2" w:space="0" w:color="auto"/>
            </w:tcBorders>
          </w:tcPr>
          <w:p w14:paraId="12A1E3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67A7102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F2463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F7740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D2B401C"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4F4726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79EB86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F15BD2F" w14:textId="77777777" w:rsidR="00331868" w:rsidRDefault="00331868" w:rsidP="00AE3867">
            <w:pPr>
              <w:rPr>
                <w:rFonts w:ascii="Times New Roman" w:hAnsi="Times New Roman"/>
                <w:color w:val="000000"/>
              </w:rPr>
            </w:pPr>
            <w:r>
              <w:rPr>
                <w:rFonts w:ascii="Times New Roman" w:hAnsi="Times New Roman"/>
                <w:color w:val="000000"/>
              </w:rPr>
              <w:t>Performance</w:t>
            </w:r>
          </w:p>
          <w:p w14:paraId="200785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B9A2A2A" w14:textId="77777777" w:rsidR="00331868" w:rsidRDefault="00331868" w:rsidP="00AE3867">
            <w:pPr>
              <w:rPr>
                <w:rFonts w:ascii="Times New Roman" w:hAnsi="Times New Roman"/>
                <w:color w:val="000000"/>
              </w:rPr>
            </w:pPr>
          </w:p>
          <w:p w14:paraId="445067D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448C440" w14:textId="77777777" w:rsidTr="00AE3867">
        <w:tc>
          <w:tcPr>
            <w:tcW w:w="2250" w:type="dxa"/>
            <w:tcBorders>
              <w:top w:val="single" w:sz="2" w:space="0" w:color="auto"/>
              <w:left w:val="single" w:sz="2" w:space="0" w:color="auto"/>
              <w:bottom w:val="single" w:sz="2" w:space="0" w:color="auto"/>
              <w:right w:val="single" w:sz="2" w:space="0" w:color="auto"/>
            </w:tcBorders>
          </w:tcPr>
          <w:p w14:paraId="0C7A176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2E0E91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95BF2C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77E603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3DEB3B" w14:textId="77777777" w:rsidR="00331868" w:rsidRDefault="00331868" w:rsidP="00AE3867">
            <w:pPr>
              <w:rPr>
                <w:rFonts w:ascii="Times New Roman" w:hAnsi="Times New Roman"/>
                <w:color w:val="000000"/>
              </w:rPr>
            </w:pPr>
            <w:r>
              <w:rPr>
                <w:rFonts w:ascii="Times New Roman" w:hAnsi="Times New Roman"/>
                <w:color w:val="000000"/>
              </w:rPr>
              <w:t>GoalPerformance</w:t>
            </w:r>
          </w:p>
          <w:p w14:paraId="40761AB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DEAAD4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F064060" w14:textId="77777777" w:rsidR="00331868" w:rsidRDefault="00331868" w:rsidP="00AE3867">
            <w:pPr>
              <w:rPr>
                <w:rFonts w:ascii="Times New Roman" w:hAnsi="Times New Roman"/>
                <w:color w:val="000000"/>
              </w:rPr>
            </w:pPr>
            <w:r>
              <w:rPr>
                <w:rFonts w:ascii="Times New Roman" w:hAnsi="Times New Roman"/>
                <w:color w:val="000000"/>
              </w:rPr>
              <w:t>Performance</w:t>
            </w:r>
          </w:p>
          <w:p w14:paraId="2DE09CE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CF1529F" w14:textId="77777777" w:rsidR="00331868" w:rsidRDefault="00331868" w:rsidP="00AE3867">
            <w:pPr>
              <w:rPr>
                <w:rFonts w:ascii="Times New Roman" w:hAnsi="Times New Roman"/>
                <w:color w:val="000000"/>
              </w:rPr>
            </w:pPr>
          </w:p>
          <w:p w14:paraId="70FB50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81726F2" w14:textId="77777777" w:rsidTr="00AE3867">
        <w:tc>
          <w:tcPr>
            <w:tcW w:w="2250" w:type="dxa"/>
            <w:tcBorders>
              <w:top w:val="single" w:sz="2" w:space="0" w:color="auto"/>
              <w:left w:val="single" w:sz="2" w:space="0" w:color="auto"/>
              <w:bottom w:val="single" w:sz="2" w:space="0" w:color="auto"/>
              <w:right w:val="single" w:sz="2" w:space="0" w:color="auto"/>
            </w:tcBorders>
          </w:tcPr>
          <w:p w14:paraId="269DD20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F8FE7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B1353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F52D0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7196D13" w14:textId="77777777" w:rsidR="00331868" w:rsidRDefault="00331868" w:rsidP="00AE3867">
            <w:pPr>
              <w:rPr>
                <w:rFonts w:ascii="Times New Roman" w:hAnsi="Times New Roman"/>
                <w:color w:val="000000"/>
              </w:rPr>
            </w:pPr>
            <w:r>
              <w:rPr>
                <w:rFonts w:ascii="Times New Roman" w:hAnsi="Times New Roman"/>
                <w:color w:val="000000"/>
              </w:rPr>
              <w:t>DeviceApplicationPerformed</w:t>
            </w:r>
          </w:p>
          <w:p w14:paraId="257A56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56772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25BB2E" w14:textId="77777777" w:rsidR="00331868" w:rsidRDefault="00331868" w:rsidP="00AE3867">
            <w:pPr>
              <w:rPr>
                <w:rFonts w:ascii="Times New Roman" w:hAnsi="Times New Roman"/>
                <w:color w:val="000000"/>
              </w:rPr>
            </w:pPr>
            <w:r>
              <w:rPr>
                <w:rFonts w:ascii="Times New Roman" w:hAnsi="Times New Roman"/>
                <w:color w:val="000000"/>
              </w:rPr>
              <w:t>Performance</w:t>
            </w:r>
          </w:p>
          <w:p w14:paraId="3B8AAD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2B0C27" w14:textId="77777777" w:rsidR="00331868" w:rsidRDefault="00331868" w:rsidP="00AE3867">
            <w:pPr>
              <w:rPr>
                <w:rFonts w:ascii="Times New Roman" w:hAnsi="Times New Roman"/>
                <w:color w:val="000000"/>
              </w:rPr>
            </w:pPr>
          </w:p>
          <w:p w14:paraId="587E15C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45DC8DF" w14:textId="77777777" w:rsidTr="00AE3867">
        <w:tc>
          <w:tcPr>
            <w:tcW w:w="2250" w:type="dxa"/>
            <w:tcBorders>
              <w:top w:val="single" w:sz="2" w:space="0" w:color="auto"/>
              <w:left w:val="single" w:sz="2" w:space="0" w:color="auto"/>
              <w:bottom w:val="single" w:sz="2" w:space="0" w:color="auto"/>
              <w:right w:val="single" w:sz="2" w:space="0" w:color="auto"/>
            </w:tcBorders>
          </w:tcPr>
          <w:p w14:paraId="2B3E0B1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63BA6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97AEA9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85FD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E4866B6" w14:textId="77777777" w:rsidR="00331868" w:rsidRDefault="00331868" w:rsidP="00AE3867">
            <w:pPr>
              <w:rPr>
                <w:rFonts w:ascii="Times New Roman" w:hAnsi="Times New Roman"/>
                <w:color w:val="000000"/>
              </w:rPr>
            </w:pPr>
            <w:r>
              <w:rPr>
                <w:rFonts w:ascii="Times New Roman" w:hAnsi="Times New Roman"/>
                <w:color w:val="000000"/>
              </w:rPr>
              <w:t>DeviceApplicationNotPerformed</w:t>
            </w:r>
          </w:p>
          <w:p w14:paraId="5A9908F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F8E1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5F22D40" w14:textId="77777777" w:rsidR="00331868" w:rsidRDefault="00331868" w:rsidP="00AE3867">
            <w:pPr>
              <w:rPr>
                <w:rFonts w:ascii="Times New Roman" w:hAnsi="Times New Roman"/>
                <w:color w:val="000000"/>
              </w:rPr>
            </w:pPr>
            <w:r>
              <w:rPr>
                <w:rFonts w:ascii="Times New Roman" w:hAnsi="Times New Roman"/>
                <w:color w:val="000000"/>
              </w:rPr>
              <w:t>Performance</w:t>
            </w:r>
          </w:p>
          <w:p w14:paraId="46BEC53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FA0CE70" w14:textId="77777777" w:rsidR="00331868" w:rsidRDefault="00331868" w:rsidP="00AE3867">
            <w:pPr>
              <w:rPr>
                <w:rFonts w:ascii="Times New Roman" w:hAnsi="Times New Roman"/>
                <w:color w:val="000000"/>
              </w:rPr>
            </w:pPr>
          </w:p>
          <w:p w14:paraId="771C510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897362" w14:textId="77777777" w:rsidTr="00AE3867">
        <w:tc>
          <w:tcPr>
            <w:tcW w:w="2250" w:type="dxa"/>
            <w:tcBorders>
              <w:top w:val="single" w:sz="2" w:space="0" w:color="auto"/>
              <w:left w:val="single" w:sz="2" w:space="0" w:color="auto"/>
              <w:bottom w:val="single" w:sz="2" w:space="0" w:color="auto"/>
              <w:right w:val="single" w:sz="2" w:space="0" w:color="auto"/>
            </w:tcBorders>
          </w:tcPr>
          <w:p w14:paraId="6CEFDD9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4913D340"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147F"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6CB023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21972F" w14:textId="77777777" w:rsidR="00331868" w:rsidRDefault="00331868" w:rsidP="00AE3867">
            <w:pPr>
              <w:rPr>
                <w:rFonts w:ascii="Times New Roman" w:hAnsi="Times New Roman"/>
                <w:color w:val="000000"/>
              </w:rPr>
            </w:pPr>
            <w:r>
              <w:rPr>
                <w:rFonts w:ascii="Times New Roman" w:hAnsi="Times New Roman"/>
                <w:color w:val="000000"/>
              </w:rPr>
              <w:t>ParticipationInProgram</w:t>
            </w:r>
          </w:p>
          <w:p w14:paraId="14B1A25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DACD8C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B049AC9" w14:textId="77777777" w:rsidR="00331868" w:rsidRDefault="00331868" w:rsidP="00AE3867">
            <w:pPr>
              <w:rPr>
                <w:rFonts w:ascii="Times New Roman" w:hAnsi="Times New Roman"/>
                <w:color w:val="000000"/>
              </w:rPr>
            </w:pPr>
            <w:r>
              <w:rPr>
                <w:rFonts w:ascii="Times New Roman" w:hAnsi="Times New Roman"/>
                <w:color w:val="000000"/>
              </w:rPr>
              <w:t>Performance</w:t>
            </w:r>
          </w:p>
          <w:p w14:paraId="2AB30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1C293CD" w14:textId="77777777" w:rsidR="00331868" w:rsidRDefault="00331868" w:rsidP="00AE3867">
            <w:pPr>
              <w:rPr>
                <w:rFonts w:ascii="Times New Roman" w:hAnsi="Times New Roman"/>
                <w:color w:val="000000"/>
              </w:rPr>
            </w:pPr>
          </w:p>
          <w:p w14:paraId="10ACF04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51C4FEB" w14:textId="77777777" w:rsidR="00331868" w:rsidRDefault="00331868" w:rsidP="00331868">
      <w:pPr>
        <w:rPr>
          <w:rFonts w:ascii="Times New Roman" w:hAnsi="Times New Roman"/>
          <w:color w:val="000000"/>
        </w:rPr>
      </w:pPr>
    </w:p>
    <w:p w14:paraId="7A32B1A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7334690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5D53D5E"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09FE48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10F4E1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DDEEF4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F12AE" w14:textId="77777777" w:rsidR="00331868" w:rsidRDefault="00331868" w:rsidP="00AE3867">
            <w:pPr>
              <w:rPr>
                <w:rFonts w:ascii="Times New Roman" w:hAnsi="Times New Roman"/>
                <w:color w:val="000000"/>
              </w:rPr>
            </w:pPr>
            <w:r>
              <w:rPr>
                <w:rFonts w:ascii="Times New Roman" w:hAnsi="Times New Roman"/>
                <w:b/>
                <w:color w:val="000000"/>
              </w:rPr>
              <w:t>performedAtTime</w:t>
            </w:r>
            <w:r>
              <w:rPr>
                <w:rFonts w:ascii="Times New Roman" w:hAnsi="Times New Roman"/>
                <w:color w:val="000000"/>
              </w:rPr>
              <w:t xml:space="preserve"> TimePeriod</w:t>
            </w:r>
          </w:p>
          <w:p w14:paraId="236C79E6" w14:textId="77777777" w:rsidR="00331868" w:rsidRDefault="00331868" w:rsidP="00AE3867">
            <w:pPr>
              <w:rPr>
                <w:rFonts w:ascii="Times New Roman" w:hAnsi="Times New Roman"/>
                <w:color w:val="000000"/>
              </w:rPr>
            </w:pPr>
            <w:r>
              <w:rPr>
                <w:rFonts w:ascii="Times New Roman" w:hAnsi="Times New Roman"/>
                <w:color w:val="000000"/>
              </w:rPr>
              <w:t>Public</w:t>
            </w:r>
          </w:p>
          <w:p w14:paraId="138D3A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0956ED" w14:textId="77777777" w:rsidR="00331868" w:rsidRDefault="00331868" w:rsidP="00AE3867">
            <w:pPr>
              <w:rPr>
                <w:rFonts w:ascii="Times New Roman" w:hAnsi="Times New Roman"/>
                <w:color w:val="000000"/>
              </w:rPr>
            </w:pPr>
          </w:p>
          <w:p w14:paraId="7D589E8E" w14:textId="77777777" w:rsidR="00331868" w:rsidRDefault="00331868" w:rsidP="00AE3867">
            <w:pPr>
              <w:rPr>
                <w:rFonts w:ascii="Times New Roman" w:hAnsi="Times New Roman"/>
                <w:color w:val="000000"/>
              </w:rPr>
            </w:pPr>
          </w:p>
          <w:p w14:paraId="4BC7B355" w14:textId="77777777" w:rsidR="00331868" w:rsidRDefault="00331868" w:rsidP="00AE3867">
            <w:pPr>
              <w:rPr>
                <w:rFonts w:ascii="Times New Roman" w:hAnsi="Times New Roman"/>
                <w:color w:val="000000"/>
              </w:rPr>
            </w:pPr>
          </w:p>
          <w:p w14:paraId="4737A68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CFD9E41" w14:textId="77777777" w:rsidR="00331868" w:rsidRDefault="00331868" w:rsidP="00AE3867">
            <w:pPr>
              <w:rPr>
                <w:rFonts w:ascii="Times New Roman" w:hAnsi="Times New Roman"/>
                <w:color w:val="000000"/>
              </w:rPr>
            </w:pPr>
            <w:r>
              <w:rPr>
                <w:rFonts w:ascii="Times New Roman" w:hAnsi="Times New Roman"/>
                <w:color w:val="000000"/>
              </w:rPr>
              <w:t>The overall time period in which the action is performed. This may be different than the scheduled time or the expected performance time. Time for different activities performed within this action can be specified as subTasks.</w:t>
            </w:r>
          </w:p>
        </w:tc>
        <w:tc>
          <w:tcPr>
            <w:tcW w:w="3060" w:type="dxa"/>
            <w:tcBorders>
              <w:top w:val="single" w:sz="2" w:space="0" w:color="auto"/>
              <w:left w:val="single" w:sz="2" w:space="0" w:color="auto"/>
              <w:bottom w:val="single" w:sz="2" w:space="0" w:color="auto"/>
              <w:right w:val="single" w:sz="2" w:space="0" w:color="auto"/>
            </w:tcBorders>
          </w:tcPr>
          <w:p w14:paraId="68AD097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150081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545F76" w14:textId="77777777" w:rsidR="00331868" w:rsidRDefault="00331868" w:rsidP="00AE3867">
            <w:pPr>
              <w:rPr>
                <w:rFonts w:ascii="Times New Roman" w:hAnsi="Times New Roman"/>
                <w:color w:val="000000"/>
              </w:rPr>
            </w:pPr>
          </w:p>
        </w:tc>
      </w:tr>
    </w:tbl>
    <w:p w14:paraId="1C8F8171" w14:textId="77777777" w:rsidR="00331868" w:rsidRDefault="00331868" w:rsidP="00331868">
      <w:pPr>
        <w:rPr>
          <w:rFonts w:ascii="Times New Roman" w:hAnsi="Times New Roman"/>
          <w:color w:val="000000"/>
        </w:rPr>
      </w:pPr>
    </w:p>
    <w:p w14:paraId="48659A80" w14:textId="77777777" w:rsidR="00331868" w:rsidRDefault="00331868" w:rsidP="00331868">
      <w:pPr>
        <w:pStyle w:val="Heading2"/>
        <w:rPr>
          <w:bCs/>
          <w:szCs w:val="24"/>
          <w:lang w:val="en-US"/>
        </w:rPr>
      </w:pPr>
      <w:bookmarkStart w:id="2448" w:name="_Toc383183363"/>
      <w:r>
        <w:rPr>
          <w:bCs/>
          <w:szCs w:val="24"/>
          <w:lang w:val="en-US"/>
        </w:rPr>
        <w:t>Plan</w:t>
      </w:r>
      <w:bookmarkEnd w:id="2448"/>
    </w:p>
    <w:p w14:paraId="7CE50127"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786A4181" w14:textId="77777777" w:rsidR="00331868" w:rsidRDefault="00331868" w:rsidP="00331868">
      <w:pPr>
        <w:rPr>
          <w:rFonts w:ascii="Times New Roman" w:hAnsi="Times New Roman"/>
          <w:color w:val="000000"/>
        </w:rPr>
      </w:pPr>
    </w:p>
    <w:p w14:paraId="1F5FFA4F" w14:textId="77777777" w:rsidR="00331868" w:rsidRDefault="00331868" w:rsidP="00331868">
      <w:r>
        <w:rPr>
          <w:rFonts w:ascii="Times New Roman" w:hAnsi="Times New Roman"/>
          <w:color w:val="000000"/>
        </w:rPr>
        <w:t>Description of action that is planned to be performed. Typically, this would include a time at which the action is scheduled to be performed.</w:t>
      </w:r>
    </w:p>
    <w:p w14:paraId="401279B2" w14:textId="77777777" w:rsidR="00331868" w:rsidRDefault="00331868" w:rsidP="00331868">
      <w:pPr>
        <w:rPr>
          <w:rFonts w:ascii="Times New Roman" w:hAnsi="Times New Roman"/>
        </w:rPr>
      </w:pPr>
    </w:p>
    <w:p w14:paraId="1FD38911" w14:textId="77777777" w:rsidR="00331868" w:rsidRDefault="00331868" w:rsidP="00331868">
      <w:pPr>
        <w:rPr>
          <w:rFonts w:ascii="Times New Roman" w:hAnsi="Times New Roman"/>
        </w:rPr>
      </w:pPr>
    </w:p>
    <w:p w14:paraId="113E1E21"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1783C3C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716A05F" w14:textId="77777777" w:rsidR="00331868" w:rsidRDefault="00331868" w:rsidP="00AE3867">
            <w:pPr>
              <w:rPr>
                <w:rFonts w:ascii="Times New Roman" w:hAnsi="Times New Roman"/>
                <w:b/>
                <w:color w:val="000000"/>
              </w:rPr>
            </w:pPr>
            <w:r>
              <w:rPr>
                <w:rFonts w:ascii="Times New Roman" w:hAnsi="Times New Roman"/>
                <w:b/>
                <w:color w:val="000000"/>
              </w:rPr>
              <w:lastRenderedPageBreak/>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A1321D2"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B054FCE"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5D3558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8B5FB58" w14:textId="77777777" w:rsidTr="00AE3867">
        <w:tc>
          <w:tcPr>
            <w:tcW w:w="2250" w:type="dxa"/>
            <w:tcBorders>
              <w:top w:val="single" w:sz="2" w:space="0" w:color="auto"/>
              <w:left w:val="single" w:sz="2" w:space="0" w:color="auto"/>
              <w:bottom w:val="single" w:sz="2" w:space="0" w:color="auto"/>
              <w:right w:val="single" w:sz="2" w:space="0" w:color="auto"/>
            </w:tcBorders>
          </w:tcPr>
          <w:p w14:paraId="34FB611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2AC7C1F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C68CC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B8253D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1D7EE6D" w14:textId="77777777" w:rsidR="00331868" w:rsidRDefault="00331868" w:rsidP="00AE3867">
            <w:pPr>
              <w:rPr>
                <w:rFonts w:ascii="Times New Roman" w:hAnsi="Times New Roman"/>
                <w:color w:val="000000"/>
              </w:rPr>
            </w:pPr>
            <w:r>
              <w:rPr>
                <w:rFonts w:ascii="Times New Roman" w:hAnsi="Times New Roman"/>
                <w:color w:val="000000"/>
              </w:rPr>
              <w:t>Plan</w:t>
            </w:r>
          </w:p>
          <w:p w14:paraId="53E274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1999FF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D99B451" w14:textId="77777777" w:rsidR="00331868" w:rsidRDefault="00331868" w:rsidP="00AE3867">
            <w:pPr>
              <w:rPr>
                <w:rFonts w:ascii="Times New Roman" w:hAnsi="Times New Roman"/>
                <w:color w:val="000000"/>
              </w:rPr>
            </w:pPr>
            <w:r>
              <w:rPr>
                <w:rFonts w:ascii="Times New Roman" w:hAnsi="Times New Roman"/>
                <w:color w:val="000000"/>
              </w:rPr>
              <w:t>ActionPhase</w:t>
            </w:r>
          </w:p>
          <w:p w14:paraId="3CA78A7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2783853" w14:textId="77777777" w:rsidR="00331868" w:rsidRDefault="00331868" w:rsidP="00AE3867">
            <w:pPr>
              <w:rPr>
                <w:rFonts w:ascii="Times New Roman" w:hAnsi="Times New Roman"/>
                <w:color w:val="000000"/>
              </w:rPr>
            </w:pPr>
          </w:p>
          <w:p w14:paraId="59157F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CFE90B3" w14:textId="77777777" w:rsidTr="00AE3867">
        <w:tc>
          <w:tcPr>
            <w:tcW w:w="2250" w:type="dxa"/>
            <w:tcBorders>
              <w:top w:val="single" w:sz="2" w:space="0" w:color="auto"/>
              <w:left w:val="single" w:sz="2" w:space="0" w:color="auto"/>
              <w:bottom w:val="single" w:sz="2" w:space="0" w:color="auto"/>
              <w:right w:val="single" w:sz="2" w:space="0" w:color="auto"/>
            </w:tcBorders>
          </w:tcPr>
          <w:p w14:paraId="68782F5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5BDFF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4F2DC2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3F5961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F8BF833"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67BDA2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0D30F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21D9B14" w14:textId="77777777" w:rsidR="00331868" w:rsidRDefault="00331868" w:rsidP="00AE3867">
            <w:pPr>
              <w:rPr>
                <w:rFonts w:ascii="Times New Roman" w:hAnsi="Times New Roman"/>
                <w:color w:val="000000"/>
              </w:rPr>
            </w:pPr>
            <w:r>
              <w:rPr>
                <w:rFonts w:ascii="Times New Roman" w:hAnsi="Times New Roman"/>
                <w:color w:val="000000"/>
              </w:rPr>
              <w:t>Plan</w:t>
            </w:r>
          </w:p>
          <w:p w14:paraId="64D30C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F891598" w14:textId="77777777" w:rsidR="00331868" w:rsidRDefault="00331868" w:rsidP="00AE3867">
            <w:pPr>
              <w:rPr>
                <w:rFonts w:ascii="Times New Roman" w:hAnsi="Times New Roman"/>
                <w:color w:val="000000"/>
              </w:rPr>
            </w:pPr>
          </w:p>
          <w:p w14:paraId="190E19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2C83D6C" w14:textId="77777777" w:rsidTr="00AE3867">
        <w:tc>
          <w:tcPr>
            <w:tcW w:w="2250" w:type="dxa"/>
            <w:tcBorders>
              <w:top w:val="single" w:sz="2" w:space="0" w:color="auto"/>
              <w:left w:val="single" w:sz="2" w:space="0" w:color="auto"/>
              <w:bottom w:val="single" w:sz="2" w:space="0" w:color="auto"/>
              <w:right w:val="single" w:sz="2" w:space="0" w:color="auto"/>
            </w:tcBorders>
          </w:tcPr>
          <w:p w14:paraId="5D01F47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F0CB0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4E7A96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65B853B"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012D89D" w14:textId="77777777" w:rsidR="00331868" w:rsidRDefault="00331868" w:rsidP="00AE3867">
            <w:pPr>
              <w:rPr>
                <w:rFonts w:ascii="Times New Roman" w:hAnsi="Times New Roman"/>
                <w:color w:val="000000"/>
              </w:rPr>
            </w:pPr>
            <w:r>
              <w:rPr>
                <w:rFonts w:ascii="Times New Roman" w:hAnsi="Times New Roman"/>
                <w:color w:val="000000"/>
              </w:rPr>
              <w:t>ScheduledEncounter</w:t>
            </w:r>
          </w:p>
          <w:p w14:paraId="7E0CD10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CBB08A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46C64E" w14:textId="77777777" w:rsidR="00331868" w:rsidRDefault="00331868" w:rsidP="00AE3867">
            <w:pPr>
              <w:rPr>
                <w:rFonts w:ascii="Times New Roman" w:hAnsi="Times New Roman"/>
                <w:color w:val="000000"/>
              </w:rPr>
            </w:pPr>
            <w:r>
              <w:rPr>
                <w:rFonts w:ascii="Times New Roman" w:hAnsi="Times New Roman"/>
                <w:color w:val="000000"/>
              </w:rPr>
              <w:t>Plan</w:t>
            </w:r>
          </w:p>
          <w:p w14:paraId="3C32728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66191B7" w14:textId="77777777" w:rsidR="00331868" w:rsidRDefault="00331868" w:rsidP="00AE3867">
            <w:pPr>
              <w:rPr>
                <w:rFonts w:ascii="Times New Roman" w:hAnsi="Times New Roman"/>
                <w:color w:val="000000"/>
              </w:rPr>
            </w:pPr>
          </w:p>
          <w:p w14:paraId="18201B6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76E92D80" w14:textId="77777777" w:rsidR="00331868" w:rsidRDefault="00331868" w:rsidP="00331868">
      <w:pPr>
        <w:rPr>
          <w:rFonts w:ascii="Times New Roman" w:hAnsi="Times New Roman"/>
          <w:color w:val="000000"/>
        </w:rPr>
      </w:pPr>
    </w:p>
    <w:p w14:paraId="6A837C7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52DDA381"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14AA98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856D179"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5AEED97"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BBEB167"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BD66A33" w14:textId="77777777" w:rsidR="00331868" w:rsidRDefault="00331868" w:rsidP="00AE3867">
            <w:pPr>
              <w:rPr>
                <w:rFonts w:ascii="Times New Roman" w:hAnsi="Times New Roman"/>
                <w:color w:val="000000"/>
              </w:rPr>
            </w:pPr>
            <w:r>
              <w:rPr>
                <w:rFonts w:ascii="Times New Roman" w:hAnsi="Times New Roman"/>
                <w:b/>
                <w:color w:val="000000"/>
              </w:rPr>
              <w:t>plannedAtTime</w:t>
            </w:r>
            <w:r>
              <w:rPr>
                <w:rFonts w:ascii="Times New Roman" w:hAnsi="Times New Roman"/>
                <w:color w:val="000000"/>
              </w:rPr>
              <w:t xml:space="preserve"> TimePoint</w:t>
            </w:r>
          </w:p>
          <w:p w14:paraId="0BB4F44E" w14:textId="77777777" w:rsidR="00331868" w:rsidRDefault="00331868" w:rsidP="00AE3867">
            <w:pPr>
              <w:rPr>
                <w:rFonts w:ascii="Times New Roman" w:hAnsi="Times New Roman"/>
                <w:color w:val="000000"/>
              </w:rPr>
            </w:pPr>
            <w:r>
              <w:rPr>
                <w:rFonts w:ascii="Times New Roman" w:hAnsi="Times New Roman"/>
                <w:color w:val="000000"/>
              </w:rPr>
              <w:t>Public</w:t>
            </w:r>
          </w:p>
          <w:p w14:paraId="380D1CA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10A448" w14:textId="77777777" w:rsidR="00331868" w:rsidRDefault="00331868" w:rsidP="00AE3867">
            <w:pPr>
              <w:rPr>
                <w:rFonts w:ascii="Times New Roman" w:hAnsi="Times New Roman"/>
                <w:color w:val="000000"/>
              </w:rPr>
            </w:pPr>
          </w:p>
          <w:p w14:paraId="1B7B3CCB" w14:textId="77777777" w:rsidR="00331868" w:rsidRDefault="00331868" w:rsidP="00AE3867">
            <w:pPr>
              <w:rPr>
                <w:rFonts w:ascii="Times New Roman" w:hAnsi="Times New Roman"/>
                <w:color w:val="000000"/>
              </w:rPr>
            </w:pPr>
          </w:p>
          <w:p w14:paraId="61D7FB08" w14:textId="77777777" w:rsidR="00331868" w:rsidRDefault="00331868" w:rsidP="00AE3867">
            <w:pPr>
              <w:rPr>
                <w:rFonts w:ascii="Times New Roman" w:hAnsi="Times New Roman"/>
                <w:color w:val="000000"/>
              </w:rPr>
            </w:pPr>
          </w:p>
          <w:p w14:paraId="35C6401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1959890" w14:textId="77777777" w:rsidR="00331868" w:rsidRDefault="00331868" w:rsidP="00AE3867">
            <w:pPr>
              <w:rPr>
                <w:rFonts w:ascii="Times New Roman" w:hAnsi="Times New Roman"/>
                <w:color w:val="000000"/>
              </w:rPr>
            </w:pPr>
            <w:r>
              <w:rPr>
                <w:rFonts w:ascii="Times New Roman" w:hAnsi="Times New Roman"/>
                <w:color w:val="000000"/>
              </w:rPr>
              <w:t>The time at which the plan was created.</w:t>
            </w:r>
          </w:p>
        </w:tc>
        <w:tc>
          <w:tcPr>
            <w:tcW w:w="3060" w:type="dxa"/>
            <w:tcBorders>
              <w:top w:val="single" w:sz="2" w:space="0" w:color="auto"/>
              <w:left w:val="single" w:sz="2" w:space="0" w:color="auto"/>
              <w:bottom w:val="single" w:sz="2" w:space="0" w:color="auto"/>
              <w:right w:val="single" w:sz="2" w:space="0" w:color="auto"/>
            </w:tcBorders>
          </w:tcPr>
          <w:p w14:paraId="330A768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370CA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905BA09" w14:textId="77777777" w:rsidR="00331868" w:rsidRDefault="00331868" w:rsidP="00AE3867">
            <w:pPr>
              <w:rPr>
                <w:rFonts w:ascii="Times New Roman" w:hAnsi="Times New Roman"/>
                <w:color w:val="000000"/>
              </w:rPr>
            </w:pPr>
          </w:p>
        </w:tc>
      </w:tr>
    </w:tbl>
    <w:p w14:paraId="1DA896DC" w14:textId="77777777" w:rsidR="00331868" w:rsidRDefault="00331868" w:rsidP="00331868">
      <w:pPr>
        <w:rPr>
          <w:rFonts w:ascii="Times New Roman" w:hAnsi="Times New Roman"/>
          <w:color w:val="000000"/>
        </w:rPr>
      </w:pPr>
    </w:p>
    <w:p w14:paraId="67B0329D" w14:textId="77777777" w:rsidR="00331868" w:rsidRDefault="00331868" w:rsidP="00331868">
      <w:pPr>
        <w:pStyle w:val="Heading2"/>
        <w:rPr>
          <w:bCs/>
          <w:szCs w:val="24"/>
          <w:lang w:val="en-US"/>
        </w:rPr>
      </w:pPr>
      <w:bookmarkStart w:id="2449" w:name="_Toc383183364"/>
      <w:r>
        <w:rPr>
          <w:bCs/>
          <w:szCs w:val="24"/>
          <w:lang w:val="en-US"/>
        </w:rPr>
        <w:t>ProcedureDescriptor</w:t>
      </w:r>
      <w:bookmarkEnd w:id="2449"/>
    </w:p>
    <w:p w14:paraId="6D928FD1"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ActionDescriptor</w:t>
      </w:r>
    </w:p>
    <w:p w14:paraId="2AA43C83" w14:textId="77777777" w:rsidR="00331868" w:rsidRDefault="00331868" w:rsidP="00331868">
      <w:pPr>
        <w:rPr>
          <w:rFonts w:ascii="Times New Roman" w:hAnsi="Times New Roman"/>
          <w:color w:val="000000"/>
        </w:rPr>
      </w:pPr>
    </w:p>
    <w:p w14:paraId="79B24388" w14:textId="77777777" w:rsidR="00331868" w:rsidRDefault="00331868" w:rsidP="00331868">
      <w:r>
        <w:rPr>
          <w:rFonts w:ascii="Times New Roman" w:hAnsi="Times New Roman"/>
          <w:color w:val="000000"/>
        </w:rPr>
        <w:t>A procedure is an activity that is performed with or on a patient as part of the provision of care. This can be a physical 'thing' like an operation, or less invasive like counseling or hypnotherapy. Examples include surgical procedures, diagnostic procedures, endoscopic procedures, biopsies, and exclude things for which there are specific types of action descriptors defined, such as those for immunizations, medication administrations, nutrition administration, and application of devices.</w:t>
      </w:r>
    </w:p>
    <w:p w14:paraId="46D59F5C" w14:textId="77777777" w:rsidR="00331868" w:rsidRDefault="00331868" w:rsidP="00331868">
      <w:pPr>
        <w:rPr>
          <w:rFonts w:ascii="Times New Roman" w:hAnsi="Times New Roman"/>
        </w:rPr>
      </w:pPr>
    </w:p>
    <w:p w14:paraId="0C4F5614" w14:textId="77777777" w:rsidR="00331868" w:rsidRDefault="00331868" w:rsidP="00331868">
      <w:pPr>
        <w:rPr>
          <w:rFonts w:ascii="Times New Roman" w:hAnsi="Times New Roman"/>
        </w:rPr>
      </w:pPr>
    </w:p>
    <w:p w14:paraId="5AA605F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DF7536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E3EF61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073E71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97608B2"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038613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35D10E6" w14:textId="77777777" w:rsidTr="00AE3867">
        <w:tc>
          <w:tcPr>
            <w:tcW w:w="2250" w:type="dxa"/>
            <w:tcBorders>
              <w:top w:val="single" w:sz="2" w:space="0" w:color="auto"/>
              <w:left w:val="single" w:sz="2" w:space="0" w:color="auto"/>
              <w:bottom w:val="single" w:sz="2" w:space="0" w:color="auto"/>
              <w:right w:val="single" w:sz="2" w:space="0" w:color="auto"/>
            </w:tcBorders>
          </w:tcPr>
          <w:p w14:paraId="6448568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2BC6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6EB3E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9F944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AC574DC"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2420E2A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A40C7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7FFFDC" w14:textId="77777777" w:rsidR="00331868" w:rsidRDefault="00331868" w:rsidP="00AE3867">
            <w:pPr>
              <w:rPr>
                <w:rFonts w:ascii="Times New Roman" w:hAnsi="Times New Roman"/>
                <w:color w:val="000000"/>
              </w:rPr>
            </w:pPr>
            <w:r>
              <w:rPr>
                <w:rFonts w:ascii="Times New Roman" w:hAnsi="Times New Roman"/>
                <w:color w:val="000000"/>
              </w:rPr>
              <w:t>ActionDescriptor</w:t>
            </w:r>
          </w:p>
          <w:p w14:paraId="35877CB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9C7E0CE" w14:textId="77777777" w:rsidR="00331868" w:rsidRDefault="00331868" w:rsidP="00AE3867">
            <w:pPr>
              <w:rPr>
                <w:rFonts w:ascii="Times New Roman" w:hAnsi="Times New Roman"/>
                <w:color w:val="000000"/>
              </w:rPr>
            </w:pPr>
          </w:p>
          <w:p w14:paraId="7408096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A7E922B" w14:textId="77777777" w:rsidTr="00AE3867">
        <w:tc>
          <w:tcPr>
            <w:tcW w:w="2250" w:type="dxa"/>
            <w:tcBorders>
              <w:top w:val="single" w:sz="2" w:space="0" w:color="auto"/>
              <w:left w:val="single" w:sz="2" w:space="0" w:color="auto"/>
              <w:bottom w:val="single" w:sz="2" w:space="0" w:color="auto"/>
              <w:right w:val="single" w:sz="2" w:space="0" w:color="auto"/>
            </w:tcBorders>
          </w:tcPr>
          <w:p w14:paraId="545E442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F69B56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562235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F1928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8FE092"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30A727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7A1E5B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8F5422B"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3F82C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2BF1D61" w14:textId="77777777" w:rsidR="00331868" w:rsidRDefault="00331868" w:rsidP="00AE3867">
            <w:pPr>
              <w:rPr>
                <w:rFonts w:ascii="Times New Roman" w:hAnsi="Times New Roman"/>
                <w:color w:val="000000"/>
              </w:rPr>
            </w:pPr>
          </w:p>
          <w:p w14:paraId="08D6FB9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B8A781D" w14:textId="77777777" w:rsidTr="00AE3867">
        <w:tc>
          <w:tcPr>
            <w:tcW w:w="2250" w:type="dxa"/>
            <w:tcBorders>
              <w:top w:val="single" w:sz="2" w:space="0" w:color="auto"/>
              <w:left w:val="single" w:sz="2" w:space="0" w:color="auto"/>
              <w:bottom w:val="single" w:sz="2" w:space="0" w:color="auto"/>
              <w:right w:val="single" w:sz="2" w:space="0" w:color="auto"/>
            </w:tcBorders>
          </w:tcPr>
          <w:p w14:paraId="24BA4BF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A0051F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Source -&gt; Destination </w:t>
            </w:r>
          </w:p>
          <w:p w14:paraId="19553C6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5FB4D27"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4CBB62C" w14:textId="77777777" w:rsidR="00331868" w:rsidRDefault="00331868" w:rsidP="00AE3867">
            <w:pPr>
              <w:rPr>
                <w:rFonts w:ascii="Times New Roman" w:hAnsi="Times New Roman"/>
                <w:color w:val="000000"/>
              </w:rPr>
            </w:pPr>
            <w:r>
              <w:rPr>
                <w:rFonts w:ascii="Times New Roman" w:hAnsi="Times New Roman"/>
                <w:color w:val="000000"/>
              </w:rPr>
              <w:lastRenderedPageBreak/>
              <w:t>ProcedureEvent</w:t>
            </w:r>
          </w:p>
          <w:p w14:paraId="56188A2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77ED28"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41D1D0DA" w14:textId="77777777" w:rsidR="00331868" w:rsidRDefault="00331868" w:rsidP="00AE3867">
            <w:pPr>
              <w:rPr>
                <w:rFonts w:ascii="Times New Roman" w:hAnsi="Times New Roman"/>
                <w:color w:val="000000"/>
              </w:rPr>
            </w:pPr>
            <w:r>
              <w:rPr>
                <w:rFonts w:ascii="Times New Roman" w:hAnsi="Times New Roman"/>
                <w:color w:val="000000"/>
              </w:rPr>
              <w:lastRenderedPageBreak/>
              <w:t>ProcedureDescriptor</w:t>
            </w:r>
          </w:p>
          <w:p w14:paraId="2946135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5FAEEC" w14:textId="77777777" w:rsidR="00331868" w:rsidRDefault="00331868" w:rsidP="00AE3867">
            <w:pPr>
              <w:rPr>
                <w:rFonts w:ascii="Times New Roman" w:hAnsi="Times New Roman"/>
                <w:color w:val="000000"/>
              </w:rPr>
            </w:pPr>
          </w:p>
          <w:p w14:paraId="71C63274"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r>
      <w:tr w:rsidR="00331868" w14:paraId="1E1838B4" w14:textId="77777777" w:rsidTr="00AE3867">
        <w:tc>
          <w:tcPr>
            <w:tcW w:w="2250" w:type="dxa"/>
            <w:tcBorders>
              <w:top w:val="single" w:sz="2" w:space="0" w:color="auto"/>
              <w:left w:val="single" w:sz="2" w:space="0" w:color="auto"/>
              <w:bottom w:val="single" w:sz="2" w:space="0" w:color="auto"/>
              <w:right w:val="single" w:sz="2" w:space="0" w:color="auto"/>
            </w:tcBorders>
          </w:tcPr>
          <w:p w14:paraId="6A2ECF0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20C8CE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2A7F77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0CD9C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E84FF4" w14:textId="77777777" w:rsidR="00331868" w:rsidRDefault="00331868" w:rsidP="00AE3867">
            <w:pPr>
              <w:rPr>
                <w:rFonts w:ascii="Times New Roman" w:hAnsi="Times New Roman"/>
                <w:color w:val="000000"/>
              </w:rPr>
            </w:pPr>
            <w:r>
              <w:rPr>
                <w:rFonts w:ascii="Times New Roman" w:hAnsi="Times New Roman"/>
                <w:color w:val="000000"/>
              </w:rPr>
              <w:t>ProcedureOrder</w:t>
            </w:r>
          </w:p>
          <w:p w14:paraId="7D5004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1B95533"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E064897"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21B92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6C22BEB" w14:textId="77777777" w:rsidR="00331868" w:rsidRDefault="00331868" w:rsidP="00AE3867">
            <w:pPr>
              <w:rPr>
                <w:rFonts w:ascii="Times New Roman" w:hAnsi="Times New Roman"/>
                <w:color w:val="000000"/>
              </w:rPr>
            </w:pPr>
          </w:p>
          <w:p w14:paraId="221BC3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604A1C" w14:textId="77777777" w:rsidTr="00AE3867">
        <w:tc>
          <w:tcPr>
            <w:tcW w:w="2250" w:type="dxa"/>
            <w:tcBorders>
              <w:top w:val="single" w:sz="2" w:space="0" w:color="auto"/>
              <w:left w:val="single" w:sz="2" w:space="0" w:color="auto"/>
              <w:bottom w:val="single" w:sz="2" w:space="0" w:color="auto"/>
              <w:right w:val="single" w:sz="2" w:space="0" w:color="auto"/>
            </w:tcBorders>
          </w:tcPr>
          <w:p w14:paraId="224401B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602CFC1"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4E8E5C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C39B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2E4471" w14:textId="77777777" w:rsidR="00331868" w:rsidRDefault="00331868" w:rsidP="00AE3867">
            <w:pPr>
              <w:rPr>
                <w:rFonts w:ascii="Times New Roman" w:hAnsi="Times New Roman"/>
                <w:color w:val="000000"/>
              </w:rPr>
            </w:pPr>
            <w:r>
              <w:rPr>
                <w:rFonts w:ascii="Times New Roman" w:hAnsi="Times New Roman"/>
                <w:color w:val="000000"/>
              </w:rPr>
              <w:t>ScheduledProcedure</w:t>
            </w:r>
          </w:p>
          <w:p w14:paraId="5604847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65A5B7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372B6D8"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72DD70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432F91C" w14:textId="77777777" w:rsidR="00331868" w:rsidRDefault="00331868" w:rsidP="00AE3867">
            <w:pPr>
              <w:rPr>
                <w:rFonts w:ascii="Times New Roman" w:hAnsi="Times New Roman"/>
                <w:color w:val="000000"/>
              </w:rPr>
            </w:pPr>
          </w:p>
          <w:p w14:paraId="228B69A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347991F" w14:textId="77777777" w:rsidTr="00AE3867">
        <w:tc>
          <w:tcPr>
            <w:tcW w:w="2250" w:type="dxa"/>
            <w:tcBorders>
              <w:top w:val="single" w:sz="2" w:space="0" w:color="auto"/>
              <w:left w:val="single" w:sz="2" w:space="0" w:color="auto"/>
              <w:bottom w:val="single" w:sz="2" w:space="0" w:color="auto"/>
              <w:right w:val="single" w:sz="2" w:space="0" w:color="auto"/>
            </w:tcBorders>
          </w:tcPr>
          <w:p w14:paraId="5E08015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Association </w:t>
            </w:r>
            <w:r>
              <w:rPr>
                <w:rFonts w:ascii="Times New Roman" w:hAnsi="Times New Roman"/>
                <w:color w:val="000000"/>
              </w:rPr>
              <w:t xml:space="preserve">  </w:t>
            </w:r>
          </w:p>
          <w:p w14:paraId="7428596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AFA5C0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1A90E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D8CC138" w14:textId="77777777" w:rsidR="00331868" w:rsidRDefault="00331868" w:rsidP="00AE3867">
            <w:pPr>
              <w:rPr>
                <w:rFonts w:ascii="Times New Roman" w:hAnsi="Times New Roman"/>
                <w:color w:val="000000"/>
              </w:rPr>
            </w:pPr>
            <w:r>
              <w:rPr>
                <w:rFonts w:ascii="Times New Roman" w:hAnsi="Times New Roman"/>
                <w:color w:val="000000"/>
              </w:rPr>
              <w:t>ContraindicationToProcedure</w:t>
            </w:r>
          </w:p>
          <w:p w14:paraId="2BDD598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5C0BA0E" w14:textId="77777777" w:rsidR="00331868" w:rsidRDefault="00331868" w:rsidP="00AE3867">
            <w:pPr>
              <w:rPr>
                <w:rFonts w:ascii="Times New Roman" w:hAnsi="Times New Roman"/>
                <w:color w:val="000000"/>
              </w:rPr>
            </w:pPr>
            <w:r>
              <w:rPr>
                <w:rFonts w:ascii="Times New Roman" w:hAnsi="Times New Roman"/>
                <w:color w:val="000000"/>
              </w:rPr>
              <w:t xml:space="preserve"> Public contraindicatedProcedure </w:t>
            </w:r>
          </w:p>
          <w:p w14:paraId="2DAE8A65"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1C00205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BE515F9" w14:textId="77777777" w:rsidR="00331868" w:rsidRDefault="00331868" w:rsidP="00AE3867">
            <w:pPr>
              <w:rPr>
                <w:rFonts w:ascii="Times New Roman" w:hAnsi="Times New Roman"/>
                <w:color w:val="000000"/>
              </w:rPr>
            </w:pPr>
            <w:r>
              <w:rPr>
                <w:rFonts w:ascii="Times New Roman" w:hAnsi="Times New Roman"/>
                <w:color w:val="000000"/>
              </w:rPr>
              <w:t>The procedure that is contraindicated.</w:t>
            </w:r>
          </w:p>
          <w:p w14:paraId="2E88DB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B7D69A7" w14:textId="77777777" w:rsidTr="00AE3867">
        <w:tc>
          <w:tcPr>
            <w:tcW w:w="2250" w:type="dxa"/>
            <w:tcBorders>
              <w:top w:val="single" w:sz="2" w:space="0" w:color="auto"/>
              <w:left w:val="single" w:sz="2" w:space="0" w:color="auto"/>
              <w:bottom w:val="single" w:sz="2" w:space="0" w:color="auto"/>
              <w:right w:val="single" w:sz="2" w:space="0" w:color="auto"/>
            </w:tcBorders>
          </w:tcPr>
          <w:p w14:paraId="7CCA249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1EA5E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73E8762"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4DC9C88"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5E6DF6C1"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BA032C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BC93FB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29DD1CE"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B8697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6F67F7"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0DF42D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64FED42" w14:textId="77777777" w:rsidTr="00AE3867">
        <w:tc>
          <w:tcPr>
            <w:tcW w:w="2250" w:type="dxa"/>
            <w:tcBorders>
              <w:top w:val="single" w:sz="2" w:space="0" w:color="auto"/>
              <w:left w:val="single" w:sz="2" w:space="0" w:color="auto"/>
              <w:bottom w:val="single" w:sz="2" w:space="0" w:color="auto"/>
              <w:right w:val="single" w:sz="2" w:space="0" w:color="auto"/>
            </w:tcBorders>
          </w:tcPr>
          <w:p w14:paraId="454B2B32"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C4FCF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32AA8B0"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696511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FB0A6A9"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06F65E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49B4FB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4F02A4"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032526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3438718" w14:textId="77777777" w:rsidR="00331868" w:rsidRDefault="00331868" w:rsidP="00AE3867">
            <w:pPr>
              <w:rPr>
                <w:rFonts w:ascii="Times New Roman" w:hAnsi="Times New Roman"/>
                <w:color w:val="000000"/>
              </w:rPr>
            </w:pPr>
          </w:p>
          <w:p w14:paraId="10A288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54546CD" w14:textId="77777777" w:rsidTr="00AE3867">
        <w:tc>
          <w:tcPr>
            <w:tcW w:w="2250" w:type="dxa"/>
            <w:tcBorders>
              <w:top w:val="single" w:sz="2" w:space="0" w:color="auto"/>
              <w:left w:val="single" w:sz="2" w:space="0" w:color="auto"/>
              <w:bottom w:val="single" w:sz="2" w:space="0" w:color="auto"/>
              <w:right w:val="single" w:sz="2" w:space="0" w:color="auto"/>
            </w:tcBorders>
          </w:tcPr>
          <w:p w14:paraId="034DE9E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F13E09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89CFE18"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9CCB06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C97C5B8" w14:textId="77777777" w:rsidR="00331868" w:rsidRDefault="00331868" w:rsidP="00AE3867">
            <w:pPr>
              <w:rPr>
                <w:rFonts w:ascii="Times New Roman" w:hAnsi="Times New Roman"/>
                <w:color w:val="000000"/>
              </w:rPr>
            </w:pPr>
            <w:r>
              <w:rPr>
                <w:rFonts w:ascii="Times New Roman" w:hAnsi="Times New Roman"/>
                <w:color w:val="000000"/>
              </w:rPr>
              <w:t>ProcedureNotPerformed</w:t>
            </w:r>
          </w:p>
          <w:p w14:paraId="0588F21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1BB684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D9CD13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441358B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5402D1E" w14:textId="77777777" w:rsidR="00331868" w:rsidRDefault="00331868" w:rsidP="00AE3867">
            <w:pPr>
              <w:rPr>
                <w:rFonts w:ascii="Times New Roman" w:hAnsi="Times New Roman"/>
                <w:color w:val="000000"/>
              </w:rPr>
            </w:pPr>
          </w:p>
          <w:p w14:paraId="7A0FA54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DB9F96C" w14:textId="77777777" w:rsidR="00331868" w:rsidRDefault="00331868" w:rsidP="00331868">
      <w:pPr>
        <w:rPr>
          <w:rFonts w:ascii="Times New Roman" w:hAnsi="Times New Roman"/>
          <w:color w:val="000000"/>
        </w:rPr>
      </w:pPr>
    </w:p>
    <w:p w14:paraId="32A25AA2"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2C68F3A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97BCDBF"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D90EA8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B815A0F"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6082078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15901FF" w14:textId="77777777" w:rsidR="00331868" w:rsidRDefault="00331868" w:rsidP="00AE3867">
            <w:pPr>
              <w:rPr>
                <w:rFonts w:ascii="Times New Roman" w:hAnsi="Times New Roman"/>
                <w:color w:val="000000"/>
              </w:rPr>
            </w:pPr>
            <w:r>
              <w:rPr>
                <w:rFonts w:ascii="Times New Roman" w:hAnsi="Times New Roman"/>
                <w:b/>
                <w:color w:val="000000"/>
              </w:rPr>
              <w:t>approachBodySite</w:t>
            </w:r>
            <w:r>
              <w:rPr>
                <w:rFonts w:ascii="Times New Roman" w:hAnsi="Times New Roman"/>
                <w:color w:val="000000"/>
              </w:rPr>
              <w:t xml:space="preserve"> BodySite</w:t>
            </w:r>
          </w:p>
          <w:p w14:paraId="5EAE7EC8" w14:textId="77777777" w:rsidR="00331868" w:rsidRDefault="00331868" w:rsidP="00AE3867">
            <w:pPr>
              <w:rPr>
                <w:rFonts w:ascii="Times New Roman" w:hAnsi="Times New Roman"/>
                <w:color w:val="000000"/>
              </w:rPr>
            </w:pPr>
            <w:r>
              <w:rPr>
                <w:rFonts w:ascii="Times New Roman" w:hAnsi="Times New Roman"/>
                <w:color w:val="000000"/>
              </w:rPr>
              <w:t>Public</w:t>
            </w:r>
          </w:p>
          <w:p w14:paraId="6742B51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2B2069" w14:textId="77777777" w:rsidR="00331868" w:rsidRDefault="00331868" w:rsidP="00AE3867">
            <w:pPr>
              <w:rPr>
                <w:rFonts w:ascii="Times New Roman" w:hAnsi="Times New Roman"/>
                <w:color w:val="000000"/>
              </w:rPr>
            </w:pPr>
          </w:p>
          <w:p w14:paraId="62870DD2" w14:textId="77777777" w:rsidR="00331868" w:rsidRDefault="00331868" w:rsidP="00AE3867">
            <w:pPr>
              <w:rPr>
                <w:rFonts w:ascii="Times New Roman" w:hAnsi="Times New Roman"/>
                <w:color w:val="000000"/>
              </w:rPr>
            </w:pPr>
          </w:p>
          <w:p w14:paraId="722A1B89" w14:textId="77777777" w:rsidR="00331868" w:rsidRDefault="00331868" w:rsidP="00AE3867">
            <w:pPr>
              <w:rPr>
                <w:rFonts w:ascii="Times New Roman" w:hAnsi="Times New Roman"/>
                <w:color w:val="000000"/>
              </w:rPr>
            </w:pPr>
          </w:p>
          <w:p w14:paraId="546F4656"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BEA3CEA" w14:textId="77777777" w:rsidR="00331868" w:rsidRDefault="00331868" w:rsidP="00AE3867">
            <w:pPr>
              <w:rPr>
                <w:rFonts w:ascii="Times New Roman" w:hAnsi="Times New Roman"/>
                <w:color w:val="000000"/>
              </w:rPr>
            </w:pPr>
            <w:r>
              <w:rPr>
                <w:rFonts w:ascii="Times New Roman" w:hAnsi="Times New Roman"/>
                <w:color w:val="000000"/>
              </w:rPr>
              <w:t>The body site used for gaining access to the target body site. E.g., femoral artery for a coronary angiography.</w:t>
            </w:r>
          </w:p>
        </w:tc>
        <w:tc>
          <w:tcPr>
            <w:tcW w:w="3060" w:type="dxa"/>
            <w:tcBorders>
              <w:top w:val="single" w:sz="2" w:space="0" w:color="auto"/>
              <w:left w:val="single" w:sz="2" w:space="0" w:color="auto"/>
              <w:bottom w:val="single" w:sz="2" w:space="0" w:color="auto"/>
              <w:right w:val="single" w:sz="2" w:space="0" w:color="auto"/>
            </w:tcBorders>
          </w:tcPr>
          <w:p w14:paraId="742FB78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5A0535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AA0B58" w14:textId="77777777" w:rsidR="00331868" w:rsidRDefault="00331868" w:rsidP="00AE3867">
            <w:pPr>
              <w:rPr>
                <w:rFonts w:ascii="Times New Roman" w:hAnsi="Times New Roman"/>
                <w:color w:val="000000"/>
              </w:rPr>
            </w:pPr>
          </w:p>
        </w:tc>
      </w:tr>
      <w:tr w:rsidR="00331868" w14:paraId="4F0D0F8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767E111" w14:textId="77777777" w:rsidR="00331868" w:rsidRDefault="00331868" w:rsidP="00AE3867">
            <w:pPr>
              <w:rPr>
                <w:rFonts w:ascii="Times New Roman" w:hAnsi="Times New Roman"/>
                <w:color w:val="000000"/>
              </w:rPr>
            </w:pPr>
            <w:r>
              <w:rPr>
                <w:rFonts w:ascii="Times New Roman" w:hAnsi="Times New Roman"/>
                <w:b/>
                <w:color w:val="000000"/>
              </w:rPr>
              <w:lastRenderedPageBreak/>
              <w:t>procedureCode</w:t>
            </w:r>
            <w:r>
              <w:rPr>
                <w:rFonts w:ascii="Times New Roman" w:hAnsi="Times New Roman"/>
                <w:color w:val="000000"/>
              </w:rPr>
              <w:t xml:space="preserve"> Code</w:t>
            </w:r>
          </w:p>
          <w:p w14:paraId="67324242" w14:textId="77777777" w:rsidR="00331868" w:rsidRDefault="00331868" w:rsidP="00AE3867">
            <w:pPr>
              <w:rPr>
                <w:rFonts w:ascii="Times New Roman" w:hAnsi="Times New Roman"/>
                <w:color w:val="000000"/>
              </w:rPr>
            </w:pPr>
            <w:r>
              <w:rPr>
                <w:rFonts w:ascii="Times New Roman" w:hAnsi="Times New Roman"/>
                <w:color w:val="000000"/>
              </w:rPr>
              <w:t>Public</w:t>
            </w:r>
          </w:p>
          <w:p w14:paraId="0E24CC3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4BA7B6C" w14:textId="77777777" w:rsidR="00331868" w:rsidRDefault="00331868" w:rsidP="00AE3867">
            <w:pPr>
              <w:rPr>
                <w:rFonts w:ascii="Times New Roman" w:hAnsi="Times New Roman"/>
                <w:color w:val="000000"/>
              </w:rPr>
            </w:pPr>
          </w:p>
          <w:p w14:paraId="711DAF3B" w14:textId="77777777" w:rsidR="00331868" w:rsidRDefault="00331868" w:rsidP="00AE3867">
            <w:pPr>
              <w:rPr>
                <w:rFonts w:ascii="Times New Roman" w:hAnsi="Times New Roman"/>
                <w:color w:val="000000"/>
              </w:rPr>
            </w:pPr>
          </w:p>
          <w:p w14:paraId="1AD851D6" w14:textId="77777777" w:rsidR="00331868" w:rsidRDefault="00331868" w:rsidP="00AE3867">
            <w:pPr>
              <w:rPr>
                <w:rFonts w:ascii="Times New Roman" w:hAnsi="Times New Roman"/>
                <w:color w:val="000000"/>
              </w:rPr>
            </w:pPr>
          </w:p>
          <w:p w14:paraId="77C84B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A0CB40B" w14:textId="77777777" w:rsidR="00331868" w:rsidRDefault="00331868" w:rsidP="00AE3867">
            <w:pPr>
              <w:rPr>
                <w:rFonts w:ascii="Times New Roman" w:hAnsi="Times New Roman"/>
                <w:color w:val="000000"/>
              </w:rPr>
            </w:pPr>
            <w:r>
              <w:rPr>
                <w:rFonts w:ascii="Times New Roman" w:hAnsi="Times New Roman"/>
                <w:color w:val="000000"/>
              </w:rPr>
              <w:t>This is the code that identifies the procedure with as much specificity as available, or as required.  E.g., appendectomy, coronary artery bypass graft surgery.</w:t>
            </w:r>
          </w:p>
        </w:tc>
        <w:tc>
          <w:tcPr>
            <w:tcW w:w="3060" w:type="dxa"/>
            <w:tcBorders>
              <w:top w:val="single" w:sz="2" w:space="0" w:color="auto"/>
              <w:left w:val="single" w:sz="2" w:space="0" w:color="auto"/>
              <w:bottom w:val="single" w:sz="2" w:space="0" w:color="auto"/>
              <w:right w:val="single" w:sz="2" w:space="0" w:color="auto"/>
            </w:tcBorders>
          </w:tcPr>
          <w:p w14:paraId="3463F5D2"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9DA3B5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24B3A8" w14:textId="77777777" w:rsidR="00331868" w:rsidRDefault="00331868" w:rsidP="00AE3867">
            <w:pPr>
              <w:rPr>
                <w:rFonts w:ascii="Times New Roman" w:hAnsi="Times New Roman"/>
                <w:color w:val="000000"/>
              </w:rPr>
            </w:pPr>
          </w:p>
        </w:tc>
      </w:tr>
      <w:tr w:rsidR="00331868" w14:paraId="5C1DD4D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31932D7" w14:textId="77777777" w:rsidR="00331868" w:rsidRDefault="00331868" w:rsidP="00AE3867">
            <w:pPr>
              <w:rPr>
                <w:rFonts w:ascii="Times New Roman" w:hAnsi="Times New Roman"/>
                <w:color w:val="000000"/>
              </w:rPr>
            </w:pPr>
            <w:r>
              <w:rPr>
                <w:rFonts w:ascii="Times New Roman" w:hAnsi="Times New Roman"/>
                <w:b/>
                <w:color w:val="000000"/>
              </w:rPr>
              <w:t>procedureMethod</w:t>
            </w:r>
            <w:r>
              <w:rPr>
                <w:rFonts w:ascii="Times New Roman" w:hAnsi="Times New Roman"/>
                <w:color w:val="000000"/>
              </w:rPr>
              <w:t xml:space="preserve"> Code</w:t>
            </w:r>
          </w:p>
          <w:p w14:paraId="38C02D8F" w14:textId="77777777" w:rsidR="00331868" w:rsidRDefault="00331868" w:rsidP="00AE3867">
            <w:pPr>
              <w:rPr>
                <w:rFonts w:ascii="Times New Roman" w:hAnsi="Times New Roman"/>
                <w:color w:val="000000"/>
              </w:rPr>
            </w:pPr>
            <w:r>
              <w:rPr>
                <w:rFonts w:ascii="Times New Roman" w:hAnsi="Times New Roman"/>
                <w:color w:val="000000"/>
              </w:rPr>
              <w:t>Public</w:t>
            </w:r>
          </w:p>
          <w:p w14:paraId="3FA09D6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FC3DCE1" w14:textId="77777777" w:rsidR="00331868" w:rsidRDefault="00331868" w:rsidP="00AE3867">
            <w:pPr>
              <w:rPr>
                <w:rFonts w:ascii="Times New Roman" w:hAnsi="Times New Roman"/>
                <w:color w:val="000000"/>
              </w:rPr>
            </w:pPr>
          </w:p>
          <w:p w14:paraId="67FD5065" w14:textId="77777777" w:rsidR="00331868" w:rsidRDefault="00331868" w:rsidP="00AE3867">
            <w:pPr>
              <w:rPr>
                <w:rFonts w:ascii="Times New Roman" w:hAnsi="Times New Roman"/>
                <w:color w:val="000000"/>
              </w:rPr>
            </w:pPr>
          </w:p>
          <w:p w14:paraId="7C02166B" w14:textId="77777777" w:rsidR="00331868" w:rsidRDefault="00331868" w:rsidP="00AE3867">
            <w:pPr>
              <w:rPr>
                <w:rFonts w:ascii="Times New Roman" w:hAnsi="Times New Roman"/>
                <w:color w:val="000000"/>
              </w:rPr>
            </w:pPr>
          </w:p>
          <w:p w14:paraId="7722FE0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6560" w14:textId="77777777" w:rsidR="00331868" w:rsidRDefault="00331868" w:rsidP="00AE3867">
            <w:pPr>
              <w:rPr>
                <w:rFonts w:ascii="Times New Roman" w:hAnsi="Times New Roman"/>
                <w:color w:val="000000"/>
              </w:rPr>
            </w:pPr>
            <w:r>
              <w:rPr>
                <w:rFonts w:ascii="Times New Roman" w:hAnsi="Times New Roman"/>
                <w:color w:val="000000"/>
              </w:rPr>
              <w:t>Describes the method used for the procedure and can vary depending on the procedure.  For example, a surgical procedure method might be laparoscopic surgery or robotic surgery; an imaging procedure such as a chest radiograph might have methods that represent the views such as PA and lateral; a laboratory procedure like urinalysis might have a method of clean catch; a respiratory care procedure such as supplemental oxygen might have a method of nasal cannula, hood, face mask, or non-rebreather mask.</w:t>
            </w:r>
          </w:p>
        </w:tc>
        <w:tc>
          <w:tcPr>
            <w:tcW w:w="3060" w:type="dxa"/>
            <w:tcBorders>
              <w:top w:val="single" w:sz="2" w:space="0" w:color="auto"/>
              <w:left w:val="single" w:sz="2" w:space="0" w:color="auto"/>
              <w:bottom w:val="single" w:sz="2" w:space="0" w:color="auto"/>
              <w:right w:val="single" w:sz="2" w:space="0" w:color="auto"/>
            </w:tcBorders>
          </w:tcPr>
          <w:p w14:paraId="4378D4D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D8A021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7EF8DD" w14:textId="77777777" w:rsidR="00331868" w:rsidRDefault="00331868" w:rsidP="00AE3867">
            <w:pPr>
              <w:rPr>
                <w:rFonts w:ascii="Times New Roman" w:hAnsi="Times New Roman"/>
                <w:color w:val="000000"/>
              </w:rPr>
            </w:pPr>
          </w:p>
        </w:tc>
      </w:tr>
      <w:tr w:rsidR="00331868" w14:paraId="0009380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F7BB398" w14:textId="77777777" w:rsidR="00331868" w:rsidRDefault="00331868" w:rsidP="00AE3867">
            <w:pPr>
              <w:rPr>
                <w:rFonts w:ascii="Times New Roman" w:hAnsi="Times New Roman"/>
                <w:color w:val="000000"/>
              </w:rPr>
            </w:pPr>
            <w:r>
              <w:rPr>
                <w:rFonts w:ascii="Times New Roman" w:hAnsi="Times New Roman"/>
                <w:b/>
                <w:color w:val="000000"/>
              </w:rPr>
              <w:t>procedureSchedule</w:t>
            </w:r>
            <w:r>
              <w:rPr>
                <w:rFonts w:ascii="Times New Roman" w:hAnsi="Times New Roman"/>
                <w:color w:val="000000"/>
              </w:rPr>
              <w:t xml:space="preserve"> Schedule</w:t>
            </w:r>
          </w:p>
          <w:p w14:paraId="47A5BD7D" w14:textId="77777777" w:rsidR="00331868" w:rsidRDefault="00331868" w:rsidP="00AE3867">
            <w:pPr>
              <w:rPr>
                <w:rFonts w:ascii="Times New Roman" w:hAnsi="Times New Roman"/>
                <w:color w:val="000000"/>
              </w:rPr>
            </w:pPr>
            <w:r>
              <w:rPr>
                <w:rFonts w:ascii="Times New Roman" w:hAnsi="Times New Roman"/>
                <w:color w:val="000000"/>
              </w:rPr>
              <w:t>Public</w:t>
            </w:r>
          </w:p>
          <w:p w14:paraId="3C6334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6C040" w14:textId="77777777" w:rsidR="00331868" w:rsidRDefault="00331868" w:rsidP="00AE3867">
            <w:pPr>
              <w:rPr>
                <w:rFonts w:ascii="Times New Roman" w:hAnsi="Times New Roman"/>
                <w:color w:val="000000"/>
              </w:rPr>
            </w:pPr>
          </w:p>
          <w:p w14:paraId="7D9A3FC6" w14:textId="77777777" w:rsidR="00331868" w:rsidRDefault="00331868" w:rsidP="00AE3867">
            <w:pPr>
              <w:rPr>
                <w:rFonts w:ascii="Times New Roman" w:hAnsi="Times New Roman"/>
                <w:color w:val="000000"/>
              </w:rPr>
            </w:pPr>
          </w:p>
          <w:p w14:paraId="218D77AE" w14:textId="77777777" w:rsidR="00331868" w:rsidRDefault="00331868" w:rsidP="00AE3867">
            <w:pPr>
              <w:rPr>
                <w:rFonts w:ascii="Times New Roman" w:hAnsi="Times New Roman"/>
                <w:color w:val="000000"/>
              </w:rPr>
            </w:pPr>
          </w:p>
          <w:p w14:paraId="4B3525A7"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0F25088" w14:textId="77777777" w:rsidR="00331868" w:rsidRDefault="00331868" w:rsidP="00AE3867">
            <w:pPr>
              <w:rPr>
                <w:rFonts w:ascii="Times New Roman" w:hAnsi="Times New Roman"/>
                <w:color w:val="000000"/>
              </w:rPr>
            </w:pPr>
            <w:r>
              <w:rPr>
                <w:rFonts w:ascii="Times New Roman" w:hAnsi="Times New Roman"/>
                <w:color w:val="000000"/>
              </w:rPr>
              <w:t>If the procedure is repeated, the frequency pattern for repetitions.</w:t>
            </w:r>
          </w:p>
        </w:tc>
        <w:tc>
          <w:tcPr>
            <w:tcW w:w="3060" w:type="dxa"/>
            <w:tcBorders>
              <w:top w:val="single" w:sz="2" w:space="0" w:color="auto"/>
              <w:left w:val="single" w:sz="2" w:space="0" w:color="auto"/>
              <w:bottom w:val="single" w:sz="2" w:space="0" w:color="auto"/>
              <w:right w:val="single" w:sz="2" w:space="0" w:color="auto"/>
            </w:tcBorders>
          </w:tcPr>
          <w:p w14:paraId="7B085B9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AE255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5DC5081" w14:textId="77777777" w:rsidR="00331868" w:rsidRDefault="00331868" w:rsidP="00AE3867">
            <w:pPr>
              <w:rPr>
                <w:rFonts w:ascii="Times New Roman" w:hAnsi="Times New Roman"/>
                <w:color w:val="000000"/>
              </w:rPr>
            </w:pPr>
          </w:p>
        </w:tc>
      </w:tr>
      <w:tr w:rsidR="00331868" w14:paraId="742E1A5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CB77C92" w14:textId="77777777" w:rsidR="00331868" w:rsidRDefault="00331868" w:rsidP="00AE3867">
            <w:pPr>
              <w:rPr>
                <w:rFonts w:ascii="Times New Roman" w:hAnsi="Times New Roman"/>
                <w:color w:val="000000"/>
              </w:rPr>
            </w:pPr>
            <w:r>
              <w:rPr>
                <w:rFonts w:ascii="Times New Roman" w:hAnsi="Times New Roman"/>
                <w:b/>
                <w:color w:val="000000"/>
              </w:rPr>
              <w:t>targetBodySite</w:t>
            </w:r>
            <w:r>
              <w:rPr>
                <w:rFonts w:ascii="Times New Roman" w:hAnsi="Times New Roman"/>
                <w:color w:val="000000"/>
              </w:rPr>
              <w:t xml:space="preserve"> BodySite</w:t>
            </w:r>
          </w:p>
          <w:p w14:paraId="2632DBF0" w14:textId="77777777" w:rsidR="00331868" w:rsidRDefault="00331868" w:rsidP="00AE3867">
            <w:pPr>
              <w:rPr>
                <w:rFonts w:ascii="Times New Roman" w:hAnsi="Times New Roman"/>
                <w:color w:val="000000"/>
              </w:rPr>
            </w:pPr>
            <w:r>
              <w:rPr>
                <w:rFonts w:ascii="Times New Roman" w:hAnsi="Times New Roman"/>
                <w:color w:val="000000"/>
              </w:rPr>
              <w:t>Public</w:t>
            </w:r>
          </w:p>
          <w:p w14:paraId="082C40D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4C0F404" w14:textId="77777777" w:rsidR="00331868" w:rsidRDefault="00331868" w:rsidP="00AE3867">
            <w:pPr>
              <w:rPr>
                <w:rFonts w:ascii="Times New Roman" w:hAnsi="Times New Roman"/>
                <w:color w:val="000000"/>
              </w:rPr>
            </w:pPr>
          </w:p>
          <w:p w14:paraId="195E0ADB" w14:textId="77777777" w:rsidR="00331868" w:rsidRDefault="00331868" w:rsidP="00AE3867">
            <w:pPr>
              <w:rPr>
                <w:rFonts w:ascii="Times New Roman" w:hAnsi="Times New Roman"/>
                <w:color w:val="000000"/>
              </w:rPr>
            </w:pPr>
          </w:p>
          <w:p w14:paraId="47D33F63" w14:textId="77777777" w:rsidR="00331868" w:rsidRDefault="00331868" w:rsidP="00AE3867">
            <w:pPr>
              <w:rPr>
                <w:rFonts w:ascii="Times New Roman" w:hAnsi="Times New Roman"/>
                <w:color w:val="000000"/>
              </w:rPr>
            </w:pPr>
          </w:p>
          <w:p w14:paraId="0E338BE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A8B4667" w14:textId="77777777" w:rsidR="00331868" w:rsidRDefault="00331868" w:rsidP="00AE3867">
            <w:pPr>
              <w:rPr>
                <w:rFonts w:ascii="Times New Roman" w:hAnsi="Times New Roman"/>
                <w:color w:val="000000"/>
              </w:rPr>
            </w:pPr>
            <w:r>
              <w:rPr>
                <w:rFonts w:ascii="Times New Roman" w:hAnsi="Times New Roman"/>
                <w:color w:val="000000"/>
              </w:rPr>
              <w:t>The body site where the procedure takes place.  E.g., left lower arm for fracture reduction.</w:t>
            </w:r>
          </w:p>
        </w:tc>
        <w:tc>
          <w:tcPr>
            <w:tcW w:w="3060" w:type="dxa"/>
            <w:tcBorders>
              <w:top w:val="single" w:sz="2" w:space="0" w:color="auto"/>
              <w:left w:val="single" w:sz="2" w:space="0" w:color="auto"/>
              <w:bottom w:val="single" w:sz="2" w:space="0" w:color="auto"/>
              <w:right w:val="single" w:sz="2" w:space="0" w:color="auto"/>
            </w:tcBorders>
          </w:tcPr>
          <w:p w14:paraId="7C18D8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03D36F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772A4EF" w14:textId="77777777" w:rsidR="00331868" w:rsidRDefault="00331868" w:rsidP="00AE3867">
            <w:pPr>
              <w:rPr>
                <w:rFonts w:ascii="Times New Roman" w:hAnsi="Times New Roman"/>
                <w:color w:val="000000"/>
              </w:rPr>
            </w:pPr>
          </w:p>
        </w:tc>
      </w:tr>
    </w:tbl>
    <w:p w14:paraId="27B4B028" w14:textId="77777777" w:rsidR="00331868" w:rsidRDefault="00331868" w:rsidP="00331868">
      <w:pPr>
        <w:rPr>
          <w:rFonts w:ascii="Times New Roman" w:hAnsi="Times New Roman"/>
          <w:color w:val="000000"/>
        </w:rPr>
      </w:pPr>
    </w:p>
    <w:p w14:paraId="59D6A574" w14:textId="77777777" w:rsidR="00331868" w:rsidRDefault="00331868" w:rsidP="00331868">
      <w:pPr>
        <w:pStyle w:val="Heading2"/>
        <w:rPr>
          <w:bCs/>
          <w:szCs w:val="24"/>
          <w:lang w:val="en-US"/>
        </w:rPr>
      </w:pPr>
      <w:bookmarkStart w:id="2450" w:name="_Toc383183365"/>
      <w:r>
        <w:rPr>
          <w:bCs/>
          <w:szCs w:val="24"/>
          <w:lang w:val="en-US"/>
        </w:rPr>
        <w:t>ProcedureParameters</w:t>
      </w:r>
      <w:bookmarkEnd w:id="2450"/>
    </w:p>
    <w:p w14:paraId="1A96327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0F1A416B" w14:textId="77777777" w:rsidR="00331868" w:rsidRDefault="00331868" w:rsidP="00331868">
      <w:pPr>
        <w:rPr>
          <w:rFonts w:ascii="Times New Roman" w:hAnsi="Times New Roman"/>
          <w:color w:val="000000"/>
        </w:rPr>
      </w:pPr>
    </w:p>
    <w:p w14:paraId="7D4C5EF7" w14:textId="77777777" w:rsidR="00331868" w:rsidRDefault="00331868" w:rsidP="00331868">
      <w:r>
        <w:rPr>
          <w:rFonts w:ascii="Times New Roman" w:hAnsi="Times New Roman"/>
          <w:color w:val="000000"/>
        </w:rPr>
        <w:t>The parameters that are specific to different types of procedures.</w:t>
      </w:r>
    </w:p>
    <w:p w14:paraId="75E4134D" w14:textId="77777777" w:rsidR="00331868" w:rsidRDefault="00331868" w:rsidP="00331868">
      <w:pPr>
        <w:rPr>
          <w:rFonts w:ascii="Times New Roman" w:hAnsi="Times New Roman"/>
        </w:rPr>
      </w:pPr>
    </w:p>
    <w:p w14:paraId="49C56EA1" w14:textId="77777777" w:rsidR="00331868" w:rsidRDefault="00331868" w:rsidP="00331868">
      <w:pPr>
        <w:rPr>
          <w:rFonts w:ascii="Times New Roman" w:hAnsi="Times New Roman"/>
        </w:rPr>
      </w:pPr>
    </w:p>
    <w:p w14:paraId="3631E17E"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lastRenderedPageBreak/>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415634B"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2A471C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9AE5C79"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11E8517"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AE4BC36"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41BFA4B" w14:textId="77777777" w:rsidTr="00AE3867">
        <w:tc>
          <w:tcPr>
            <w:tcW w:w="2250" w:type="dxa"/>
            <w:tcBorders>
              <w:top w:val="single" w:sz="2" w:space="0" w:color="auto"/>
              <w:left w:val="single" w:sz="2" w:space="0" w:color="auto"/>
              <w:bottom w:val="single" w:sz="2" w:space="0" w:color="auto"/>
              <w:right w:val="single" w:sz="2" w:space="0" w:color="auto"/>
            </w:tcBorders>
          </w:tcPr>
          <w:p w14:paraId="238F21D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513118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7940D49"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5CE67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A67C212" w14:textId="77777777" w:rsidR="00331868" w:rsidRDefault="00331868" w:rsidP="00AE3867">
            <w:pPr>
              <w:rPr>
                <w:rFonts w:ascii="Times New Roman" w:hAnsi="Times New Roman"/>
                <w:color w:val="000000"/>
              </w:rPr>
            </w:pPr>
            <w:r>
              <w:rPr>
                <w:rFonts w:ascii="Times New Roman" w:hAnsi="Times New Roman"/>
                <w:color w:val="000000"/>
              </w:rPr>
              <w:t>ImagingProcedure</w:t>
            </w:r>
          </w:p>
          <w:p w14:paraId="298D26A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711712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32F72E8"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E582A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7222EE" w14:textId="77777777" w:rsidR="00331868" w:rsidRDefault="00331868" w:rsidP="00AE3867">
            <w:pPr>
              <w:rPr>
                <w:rFonts w:ascii="Times New Roman" w:hAnsi="Times New Roman"/>
                <w:color w:val="000000"/>
              </w:rPr>
            </w:pPr>
          </w:p>
          <w:p w14:paraId="40B2BD7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2417D6F" w14:textId="77777777" w:rsidTr="00AE3867">
        <w:tc>
          <w:tcPr>
            <w:tcW w:w="2250" w:type="dxa"/>
            <w:tcBorders>
              <w:top w:val="single" w:sz="2" w:space="0" w:color="auto"/>
              <w:left w:val="single" w:sz="2" w:space="0" w:color="auto"/>
              <w:bottom w:val="single" w:sz="2" w:space="0" w:color="auto"/>
              <w:right w:val="single" w:sz="2" w:space="0" w:color="auto"/>
            </w:tcBorders>
          </w:tcPr>
          <w:p w14:paraId="605DC43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83D824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ABC4AF1"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93D54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6698A1E"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69E4506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6ED5F6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B71C00C"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25E146B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E633A84" w14:textId="77777777" w:rsidR="00331868" w:rsidRDefault="00331868" w:rsidP="00AE3867">
            <w:pPr>
              <w:rPr>
                <w:rFonts w:ascii="Times New Roman" w:hAnsi="Times New Roman"/>
                <w:color w:val="000000"/>
              </w:rPr>
            </w:pPr>
          </w:p>
          <w:p w14:paraId="4FC8B7D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17EEEE2" w14:textId="77777777" w:rsidTr="00AE3867">
        <w:tc>
          <w:tcPr>
            <w:tcW w:w="2250" w:type="dxa"/>
            <w:tcBorders>
              <w:top w:val="single" w:sz="2" w:space="0" w:color="auto"/>
              <w:left w:val="single" w:sz="2" w:space="0" w:color="auto"/>
              <w:bottom w:val="single" w:sz="2" w:space="0" w:color="auto"/>
              <w:right w:val="single" w:sz="2" w:space="0" w:color="auto"/>
            </w:tcBorders>
          </w:tcPr>
          <w:p w14:paraId="0575EC5C"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17F9418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53325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22BF98E3" w14:textId="77777777" w:rsidR="00331868" w:rsidRDefault="00331868" w:rsidP="00AE3867">
            <w:pPr>
              <w:rPr>
                <w:rFonts w:ascii="Times New Roman" w:hAnsi="Times New Roman"/>
                <w:color w:val="000000"/>
              </w:rPr>
            </w:pPr>
            <w:r>
              <w:rPr>
                <w:rFonts w:ascii="Times New Roman" w:hAnsi="Times New Roman"/>
                <w:color w:val="000000"/>
              </w:rPr>
              <w:t xml:space="preserve"> Public details </w:t>
            </w:r>
          </w:p>
          <w:p w14:paraId="2B590F69"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2B10BE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D22982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34C879" w14:textId="77777777" w:rsidR="00331868" w:rsidRDefault="00331868" w:rsidP="00AE3867">
            <w:pPr>
              <w:rPr>
                <w:rFonts w:ascii="Times New Roman" w:hAnsi="Times New Roman"/>
                <w:color w:val="000000"/>
              </w:rPr>
            </w:pPr>
            <w:r>
              <w:rPr>
                <w:rFonts w:ascii="Times New Roman" w:hAnsi="Times New Roman"/>
                <w:color w:val="000000"/>
              </w:rPr>
              <w:t>ProcedureDescriptor</w:t>
            </w:r>
          </w:p>
          <w:p w14:paraId="3AFB806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D7AD7D2" w14:textId="77777777" w:rsidR="00331868" w:rsidRDefault="00331868" w:rsidP="00AE3867">
            <w:pPr>
              <w:rPr>
                <w:rFonts w:ascii="Times New Roman" w:hAnsi="Times New Roman"/>
                <w:color w:val="000000"/>
              </w:rPr>
            </w:pPr>
            <w:r>
              <w:rPr>
                <w:rFonts w:ascii="Times New Roman" w:hAnsi="Times New Roman"/>
                <w:color w:val="000000"/>
              </w:rPr>
              <w:t>Specification of parameters applicable to the particular procedure.</w:t>
            </w:r>
          </w:p>
          <w:p w14:paraId="4CB687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E6CB748" w14:textId="77777777" w:rsidTr="00AE3867">
        <w:tc>
          <w:tcPr>
            <w:tcW w:w="2250" w:type="dxa"/>
            <w:tcBorders>
              <w:top w:val="single" w:sz="2" w:space="0" w:color="auto"/>
              <w:left w:val="single" w:sz="2" w:space="0" w:color="auto"/>
              <w:bottom w:val="single" w:sz="2" w:space="0" w:color="auto"/>
              <w:right w:val="single" w:sz="2" w:space="0" w:color="auto"/>
            </w:tcBorders>
          </w:tcPr>
          <w:p w14:paraId="4D9F061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8B90D0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E357E44"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539BD7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3253726" w14:textId="77777777" w:rsidR="00331868" w:rsidRDefault="00331868" w:rsidP="00AE3867">
            <w:pPr>
              <w:rPr>
                <w:rFonts w:ascii="Times New Roman" w:hAnsi="Times New Roman"/>
                <w:color w:val="000000"/>
              </w:rPr>
            </w:pPr>
            <w:r>
              <w:rPr>
                <w:rFonts w:ascii="Times New Roman" w:hAnsi="Times New Roman"/>
                <w:color w:val="000000"/>
              </w:rPr>
              <w:t>LaboratoryTestProcedure</w:t>
            </w:r>
          </w:p>
          <w:p w14:paraId="15C16EE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8C8029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C18F615"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14A5748C"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A74EE83" w14:textId="77777777" w:rsidR="00331868" w:rsidRDefault="00331868" w:rsidP="00AE3867">
            <w:pPr>
              <w:rPr>
                <w:rFonts w:ascii="Times New Roman" w:hAnsi="Times New Roman"/>
                <w:color w:val="000000"/>
              </w:rPr>
            </w:pPr>
          </w:p>
          <w:p w14:paraId="62EECE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C05386" w14:textId="77777777" w:rsidR="00331868" w:rsidRDefault="00331868" w:rsidP="00331868">
      <w:pPr>
        <w:rPr>
          <w:rFonts w:ascii="Times New Roman" w:hAnsi="Times New Roman"/>
          <w:color w:val="000000"/>
        </w:rPr>
      </w:pPr>
    </w:p>
    <w:p w14:paraId="0C50F3A8" w14:textId="77777777" w:rsidR="00331868" w:rsidRDefault="00331868" w:rsidP="00331868">
      <w:pPr>
        <w:pStyle w:val="Heading2"/>
        <w:rPr>
          <w:bCs/>
          <w:szCs w:val="24"/>
          <w:lang w:val="en-US"/>
        </w:rPr>
      </w:pPr>
      <w:bookmarkStart w:id="2451" w:name="_Toc383183366"/>
      <w:bookmarkStart w:id="2452" w:name="BKM_219D7DC8_F62E_4E8F_84EC_07527DFA38F9"/>
      <w:r>
        <w:rPr>
          <w:bCs/>
          <w:szCs w:val="24"/>
          <w:lang w:val="en-US"/>
        </w:rPr>
        <w:t>Proposal</w:t>
      </w:r>
      <w:bookmarkEnd w:id="2451"/>
    </w:p>
    <w:p w14:paraId="18A01B72"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ActionPhase</w:t>
      </w:r>
    </w:p>
    <w:p w14:paraId="5149ACB8" w14:textId="77777777" w:rsidR="00331868" w:rsidRDefault="00331868" w:rsidP="00331868">
      <w:pPr>
        <w:rPr>
          <w:rFonts w:ascii="Times New Roman" w:hAnsi="Times New Roman"/>
          <w:color w:val="000000"/>
        </w:rPr>
      </w:pPr>
    </w:p>
    <w:p w14:paraId="1273F38D" w14:textId="77777777" w:rsidR="00331868" w:rsidRDefault="00331868" w:rsidP="00331868">
      <w:pPr>
        <w:rPr>
          <w:rFonts w:ascii="Times New Roman" w:hAnsi="Times New Roman"/>
          <w:color w:val="000000"/>
        </w:rPr>
      </w:pPr>
      <w:r>
        <w:rPr>
          <w:rFonts w:ascii="Times New Roman" w:hAnsi="Times New Roman"/>
          <w:color w:val="000000"/>
        </w:rPr>
        <w:t>The proposal may be a recommendation from a clinical decision support system or advice from a consultation.</w:t>
      </w:r>
    </w:p>
    <w:p w14:paraId="0553207F" w14:textId="77777777" w:rsidR="00331868" w:rsidRDefault="00331868" w:rsidP="00331868">
      <w:pPr>
        <w:rPr>
          <w:rFonts w:ascii="Times New Roman" w:hAnsi="Times New Roman"/>
          <w:color w:val="000000"/>
        </w:rPr>
      </w:pPr>
    </w:p>
    <w:p w14:paraId="61126B6C" w14:textId="77777777" w:rsidR="00331868" w:rsidRDefault="00331868" w:rsidP="00331868">
      <w:r>
        <w:rPr>
          <w:rFonts w:ascii="Times New Roman" w:hAnsi="Times New Roman"/>
          <w:color w:val="000000"/>
        </w:rPr>
        <w:t>This is an abstract interface and should not be realized by a StatementAboutAction. Instead, one of this interface's subtypes should be used.</w:t>
      </w:r>
    </w:p>
    <w:p w14:paraId="1AAFEC6C" w14:textId="77777777" w:rsidR="00331868" w:rsidRDefault="00331868" w:rsidP="00331868">
      <w:pPr>
        <w:rPr>
          <w:rFonts w:ascii="Times New Roman" w:hAnsi="Times New Roman"/>
        </w:rPr>
      </w:pPr>
    </w:p>
    <w:p w14:paraId="6A0DAB12" w14:textId="77777777" w:rsidR="00331868" w:rsidRDefault="00331868" w:rsidP="00331868">
      <w:pPr>
        <w:rPr>
          <w:rFonts w:ascii="Times New Roman" w:hAnsi="Times New Roman"/>
        </w:rPr>
      </w:pPr>
    </w:p>
    <w:p w14:paraId="2968C87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6909418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33DEC7BC"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4A1369D"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7B8EB2B"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4C22AB0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49E4A385" w14:textId="77777777" w:rsidTr="00AE3867">
        <w:tc>
          <w:tcPr>
            <w:tcW w:w="2250" w:type="dxa"/>
            <w:tcBorders>
              <w:top w:val="single" w:sz="2" w:space="0" w:color="auto"/>
              <w:left w:val="single" w:sz="2" w:space="0" w:color="auto"/>
              <w:bottom w:val="single" w:sz="2" w:space="0" w:color="auto"/>
              <w:right w:val="single" w:sz="2" w:space="0" w:color="auto"/>
            </w:tcBorders>
          </w:tcPr>
          <w:p w14:paraId="2322D0A6"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9AB418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9FDAD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408837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5A98F01" w14:textId="77777777" w:rsidR="00331868" w:rsidRDefault="00331868" w:rsidP="00AE3867">
            <w:pPr>
              <w:rPr>
                <w:rFonts w:ascii="Times New Roman" w:hAnsi="Times New Roman"/>
                <w:color w:val="000000"/>
              </w:rPr>
            </w:pPr>
            <w:r>
              <w:rPr>
                <w:rFonts w:ascii="Times New Roman" w:hAnsi="Times New Roman"/>
                <w:color w:val="000000"/>
              </w:rPr>
              <w:t>Proposal</w:t>
            </w:r>
          </w:p>
          <w:p w14:paraId="44DFFA7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F98B70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0B2041A" w14:textId="77777777" w:rsidR="00331868" w:rsidRDefault="00331868" w:rsidP="00AE3867">
            <w:pPr>
              <w:rPr>
                <w:rFonts w:ascii="Times New Roman" w:hAnsi="Times New Roman"/>
                <w:color w:val="000000"/>
              </w:rPr>
            </w:pPr>
            <w:r>
              <w:rPr>
                <w:rFonts w:ascii="Times New Roman" w:hAnsi="Times New Roman"/>
                <w:color w:val="000000"/>
              </w:rPr>
              <w:t>ActionPhase</w:t>
            </w:r>
          </w:p>
          <w:p w14:paraId="4853FF4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597562F2" w14:textId="77777777" w:rsidR="00331868" w:rsidRDefault="00331868" w:rsidP="00AE3867">
            <w:pPr>
              <w:rPr>
                <w:rFonts w:ascii="Times New Roman" w:hAnsi="Times New Roman"/>
                <w:color w:val="000000"/>
              </w:rPr>
            </w:pPr>
          </w:p>
          <w:p w14:paraId="0761B18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609670D" w14:textId="77777777" w:rsidTr="00AE3867">
        <w:tc>
          <w:tcPr>
            <w:tcW w:w="2250" w:type="dxa"/>
            <w:tcBorders>
              <w:top w:val="single" w:sz="2" w:space="0" w:color="auto"/>
              <w:left w:val="single" w:sz="2" w:space="0" w:color="auto"/>
              <w:bottom w:val="single" w:sz="2" w:space="0" w:color="auto"/>
              <w:right w:val="single" w:sz="2" w:space="0" w:color="auto"/>
            </w:tcBorders>
          </w:tcPr>
          <w:p w14:paraId="6361FB7B"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999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8426A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CB1D72"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5357D46" w14:textId="77777777" w:rsidR="00331868" w:rsidRDefault="00331868" w:rsidP="00AE3867">
            <w:pPr>
              <w:rPr>
                <w:rFonts w:ascii="Times New Roman" w:hAnsi="Times New Roman"/>
                <w:color w:val="000000"/>
              </w:rPr>
            </w:pPr>
            <w:r>
              <w:rPr>
                <w:rFonts w:ascii="Times New Roman" w:hAnsi="Times New Roman"/>
                <w:color w:val="000000"/>
              </w:rPr>
              <w:t>ProposalFor</w:t>
            </w:r>
          </w:p>
          <w:p w14:paraId="1013BEA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084AB9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CB75A74" w14:textId="77777777" w:rsidR="00331868" w:rsidRDefault="00331868" w:rsidP="00AE3867">
            <w:pPr>
              <w:rPr>
                <w:rFonts w:ascii="Times New Roman" w:hAnsi="Times New Roman"/>
                <w:color w:val="000000"/>
              </w:rPr>
            </w:pPr>
            <w:r>
              <w:rPr>
                <w:rFonts w:ascii="Times New Roman" w:hAnsi="Times New Roman"/>
                <w:color w:val="000000"/>
              </w:rPr>
              <w:t>Proposal</w:t>
            </w:r>
          </w:p>
          <w:p w14:paraId="0116007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41D87E9" w14:textId="77777777" w:rsidR="00331868" w:rsidRDefault="00331868" w:rsidP="00AE3867">
            <w:pPr>
              <w:rPr>
                <w:rFonts w:ascii="Times New Roman" w:hAnsi="Times New Roman"/>
                <w:color w:val="000000"/>
              </w:rPr>
            </w:pPr>
          </w:p>
          <w:p w14:paraId="3BF3E0F2"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20272369" w14:textId="77777777" w:rsidTr="00AE3867">
        <w:tc>
          <w:tcPr>
            <w:tcW w:w="2250" w:type="dxa"/>
            <w:tcBorders>
              <w:top w:val="single" w:sz="2" w:space="0" w:color="auto"/>
              <w:left w:val="single" w:sz="2" w:space="0" w:color="auto"/>
              <w:bottom w:val="single" w:sz="2" w:space="0" w:color="auto"/>
              <w:right w:val="single" w:sz="2" w:space="0" w:color="auto"/>
            </w:tcBorders>
          </w:tcPr>
          <w:p w14:paraId="01C32DFA"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7C7718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95B8AE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7EDCE7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9166468"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3B168D9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B42F9A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714C8D" w14:textId="77777777" w:rsidR="00331868" w:rsidRDefault="00331868" w:rsidP="00AE3867">
            <w:pPr>
              <w:rPr>
                <w:rFonts w:ascii="Times New Roman" w:hAnsi="Times New Roman"/>
                <w:color w:val="000000"/>
              </w:rPr>
            </w:pPr>
            <w:r>
              <w:rPr>
                <w:rFonts w:ascii="Times New Roman" w:hAnsi="Times New Roman"/>
                <w:color w:val="000000"/>
              </w:rPr>
              <w:t>Proposal</w:t>
            </w:r>
          </w:p>
          <w:p w14:paraId="2C92638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7006B77" w14:textId="77777777" w:rsidR="00331868" w:rsidRDefault="00331868" w:rsidP="00AE3867">
            <w:pPr>
              <w:rPr>
                <w:rFonts w:ascii="Times New Roman" w:hAnsi="Times New Roman"/>
                <w:color w:val="000000"/>
              </w:rPr>
            </w:pPr>
          </w:p>
          <w:p w14:paraId="362763A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188644E5" w14:textId="77777777" w:rsidR="00331868" w:rsidRDefault="00331868" w:rsidP="00331868">
      <w:pPr>
        <w:rPr>
          <w:rFonts w:ascii="Times New Roman" w:hAnsi="Times New Roman"/>
          <w:color w:val="000000"/>
        </w:rPr>
      </w:pPr>
    </w:p>
    <w:p w14:paraId="720DBF2F"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64A47A4B"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146C5E8B"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1C73C6B3"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209A9074"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52ED95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F48C61" w14:textId="77777777" w:rsidR="00331868" w:rsidRDefault="00331868" w:rsidP="00AE3867">
            <w:pPr>
              <w:rPr>
                <w:rFonts w:ascii="Times New Roman" w:hAnsi="Times New Roman"/>
                <w:color w:val="000000"/>
              </w:rPr>
            </w:pPr>
            <w:r>
              <w:rPr>
                <w:rFonts w:ascii="Times New Roman" w:hAnsi="Times New Roman"/>
                <w:b/>
                <w:color w:val="000000"/>
              </w:rPr>
              <w:t>proposedAtTime</w:t>
            </w:r>
            <w:r>
              <w:rPr>
                <w:rFonts w:ascii="Times New Roman" w:hAnsi="Times New Roman"/>
                <w:color w:val="000000"/>
              </w:rPr>
              <w:t xml:space="preserve"> TimePoint</w:t>
            </w:r>
          </w:p>
          <w:p w14:paraId="04BA25C1" w14:textId="77777777" w:rsidR="00331868" w:rsidRDefault="00331868" w:rsidP="00AE3867">
            <w:pPr>
              <w:rPr>
                <w:rFonts w:ascii="Times New Roman" w:hAnsi="Times New Roman"/>
                <w:color w:val="000000"/>
              </w:rPr>
            </w:pPr>
            <w:r>
              <w:rPr>
                <w:rFonts w:ascii="Times New Roman" w:hAnsi="Times New Roman"/>
                <w:color w:val="000000"/>
              </w:rPr>
              <w:t>Public</w:t>
            </w:r>
          </w:p>
          <w:p w14:paraId="74471F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960888" w14:textId="77777777" w:rsidR="00331868" w:rsidRDefault="00331868" w:rsidP="00AE3867">
            <w:pPr>
              <w:rPr>
                <w:rFonts w:ascii="Times New Roman" w:hAnsi="Times New Roman"/>
                <w:color w:val="000000"/>
              </w:rPr>
            </w:pPr>
          </w:p>
          <w:p w14:paraId="01D23289" w14:textId="77777777" w:rsidR="00331868" w:rsidRDefault="00331868" w:rsidP="00AE3867">
            <w:pPr>
              <w:rPr>
                <w:rFonts w:ascii="Times New Roman" w:hAnsi="Times New Roman"/>
                <w:color w:val="000000"/>
              </w:rPr>
            </w:pPr>
          </w:p>
          <w:p w14:paraId="77E95F2C" w14:textId="77777777" w:rsidR="00331868" w:rsidRDefault="00331868" w:rsidP="00AE3867">
            <w:pPr>
              <w:rPr>
                <w:rFonts w:ascii="Times New Roman" w:hAnsi="Times New Roman"/>
                <w:color w:val="000000"/>
              </w:rPr>
            </w:pPr>
          </w:p>
          <w:p w14:paraId="4EF51E09"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8E2433" w14:textId="77777777" w:rsidR="00331868" w:rsidRDefault="00331868" w:rsidP="00AE3867">
            <w:pPr>
              <w:rPr>
                <w:rFonts w:ascii="Times New Roman" w:hAnsi="Times New Roman"/>
                <w:color w:val="000000"/>
              </w:rPr>
            </w:pPr>
            <w:r>
              <w:rPr>
                <w:rFonts w:ascii="Times New Roman" w:hAnsi="Times New Roman"/>
                <w:color w:val="000000"/>
              </w:rPr>
              <w:t>The time when the proposal was made.</w:t>
            </w:r>
          </w:p>
        </w:tc>
        <w:tc>
          <w:tcPr>
            <w:tcW w:w="3060" w:type="dxa"/>
            <w:tcBorders>
              <w:top w:val="single" w:sz="2" w:space="0" w:color="auto"/>
              <w:left w:val="single" w:sz="2" w:space="0" w:color="auto"/>
              <w:bottom w:val="single" w:sz="2" w:space="0" w:color="auto"/>
              <w:right w:val="single" w:sz="2" w:space="0" w:color="auto"/>
            </w:tcBorders>
          </w:tcPr>
          <w:p w14:paraId="640F85B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28927A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2C3F729" w14:textId="77777777" w:rsidR="00331868" w:rsidRDefault="00331868" w:rsidP="00AE3867">
            <w:pPr>
              <w:rPr>
                <w:rFonts w:ascii="Times New Roman" w:hAnsi="Times New Roman"/>
                <w:color w:val="000000"/>
              </w:rPr>
            </w:pPr>
          </w:p>
        </w:tc>
      </w:tr>
      <w:bookmarkEnd w:id="2452"/>
    </w:tbl>
    <w:p w14:paraId="7F807214" w14:textId="77777777" w:rsidR="00331868" w:rsidRDefault="00331868" w:rsidP="00331868">
      <w:pPr>
        <w:rPr>
          <w:rFonts w:ascii="Times New Roman" w:hAnsi="Times New Roman"/>
          <w:color w:val="000000"/>
        </w:rPr>
      </w:pPr>
    </w:p>
    <w:p w14:paraId="7DA552D6" w14:textId="77777777" w:rsidR="00331868" w:rsidRDefault="00331868" w:rsidP="00331868">
      <w:pPr>
        <w:pStyle w:val="Heading2"/>
        <w:rPr>
          <w:bCs/>
          <w:szCs w:val="24"/>
          <w:lang w:val="en-US"/>
        </w:rPr>
      </w:pPr>
      <w:bookmarkStart w:id="2453" w:name="_Toc383183367"/>
      <w:bookmarkStart w:id="2454" w:name="BKM_65F96A91_7C64_454E_AD8C_8EDB94A52EAB"/>
      <w:r>
        <w:rPr>
          <w:bCs/>
          <w:szCs w:val="24"/>
          <w:lang w:val="en-US"/>
        </w:rPr>
        <w:t>ProposalAgainst</w:t>
      </w:r>
      <w:bookmarkEnd w:id="2453"/>
    </w:p>
    <w:p w14:paraId="4A67D966"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0D0BE910" w14:textId="77777777" w:rsidR="00331868" w:rsidRDefault="00331868" w:rsidP="00331868">
      <w:pPr>
        <w:rPr>
          <w:rFonts w:ascii="Times New Roman" w:hAnsi="Times New Roman"/>
          <w:color w:val="000000"/>
        </w:rPr>
      </w:pPr>
    </w:p>
    <w:p w14:paraId="1CF8B779" w14:textId="77777777" w:rsidR="00331868" w:rsidRDefault="00331868" w:rsidP="00331868">
      <w:r>
        <w:rPr>
          <w:rFonts w:ascii="Times New Roman" w:hAnsi="Times New Roman"/>
          <w:color w:val="000000"/>
        </w:rPr>
        <w:t xml:space="preserve">Description of a an action that is being proposed to NOT be performed. </w:t>
      </w:r>
    </w:p>
    <w:p w14:paraId="0CA35A54" w14:textId="77777777" w:rsidR="00331868" w:rsidRDefault="00331868" w:rsidP="00331868">
      <w:pPr>
        <w:rPr>
          <w:rFonts w:ascii="Times New Roman" w:hAnsi="Times New Roman"/>
        </w:rPr>
      </w:pPr>
    </w:p>
    <w:p w14:paraId="71CCF2EC" w14:textId="77777777" w:rsidR="00331868" w:rsidRDefault="00331868" w:rsidP="00331868">
      <w:pPr>
        <w:rPr>
          <w:rFonts w:ascii="Times New Roman" w:hAnsi="Times New Roman"/>
        </w:rPr>
      </w:pPr>
    </w:p>
    <w:p w14:paraId="5E904098"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25E08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5F0AE09B"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F578E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D11D94F"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50CA77AD"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E68AD22" w14:textId="77777777" w:rsidTr="00AE3867">
        <w:tc>
          <w:tcPr>
            <w:tcW w:w="2250" w:type="dxa"/>
            <w:tcBorders>
              <w:top w:val="single" w:sz="2" w:space="0" w:color="auto"/>
              <w:left w:val="single" w:sz="2" w:space="0" w:color="auto"/>
              <w:bottom w:val="single" w:sz="2" w:space="0" w:color="auto"/>
              <w:right w:val="single" w:sz="2" w:space="0" w:color="auto"/>
            </w:tcBorders>
          </w:tcPr>
          <w:p w14:paraId="6C81C273"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90DB1C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2D6A4E1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2430C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13E5295"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0EF2EF3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8CF65E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784F162" w14:textId="77777777" w:rsidR="00331868" w:rsidRDefault="00331868" w:rsidP="00AE3867">
            <w:pPr>
              <w:rPr>
                <w:rFonts w:ascii="Times New Roman" w:hAnsi="Times New Roman"/>
                <w:color w:val="000000"/>
              </w:rPr>
            </w:pPr>
            <w:r>
              <w:rPr>
                <w:rFonts w:ascii="Times New Roman" w:hAnsi="Times New Roman"/>
                <w:color w:val="000000"/>
              </w:rPr>
              <w:t>Proposal</w:t>
            </w:r>
          </w:p>
          <w:p w14:paraId="722D2B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49F319FE" w14:textId="77777777" w:rsidR="00331868" w:rsidRDefault="00331868" w:rsidP="00AE3867">
            <w:pPr>
              <w:rPr>
                <w:rFonts w:ascii="Times New Roman" w:hAnsi="Times New Roman"/>
                <w:color w:val="000000"/>
              </w:rPr>
            </w:pPr>
          </w:p>
          <w:p w14:paraId="0E3911B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5A2887C" w14:textId="77777777" w:rsidTr="00AE3867">
        <w:tc>
          <w:tcPr>
            <w:tcW w:w="2250" w:type="dxa"/>
            <w:tcBorders>
              <w:top w:val="single" w:sz="2" w:space="0" w:color="auto"/>
              <w:left w:val="single" w:sz="2" w:space="0" w:color="auto"/>
              <w:bottom w:val="single" w:sz="2" w:space="0" w:color="auto"/>
              <w:right w:val="single" w:sz="2" w:space="0" w:color="auto"/>
            </w:tcBorders>
          </w:tcPr>
          <w:p w14:paraId="50C6D8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76D917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71E3E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403FB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0D98841" w14:textId="77777777" w:rsidR="00331868" w:rsidRDefault="00331868" w:rsidP="00AE3867">
            <w:pPr>
              <w:rPr>
                <w:rFonts w:ascii="Times New Roman" w:hAnsi="Times New Roman"/>
                <w:color w:val="000000"/>
              </w:rPr>
            </w:pPr>
            <w:r>
              <w:rPr>
                <w:rFonts w:ascii="Times New Roman" w:hAnsi="Times New Roman"/>
                <w:color w:val="000000"/>
              </w:rPr>
              <w:t>ProposalToNotPerformProcedure</w:t>
            </w:r>
          </w:p>
          <w:p w14:paraId="744CFC9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8839BB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FA0B1A" w14:textId="77777777" w:rsidR="00331868" w:rsidRDefault="00331868" w:rsidP="00AE3867">
            <w:pPr>
              <w:rPr>
                <w:rFonts w:ascii="Times New Roman" w:hAnsi="Times New Roman"/>
                <w:color w:val="000000"/>
              </w:rPr>
            </w:pPr>
            <w:r>
              <w:rPr>
                <w:rFonts w:ascii="Times New Roman" w:hAnsi="Times New Roman"/>
                <w:color w:val="000000"/>
              </w:rPr>
              <w:t>ProposalAgainst</w:t>
            </w:r>
          </w:p>
          <w:p w14:paraId="4288F1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A989088" w14:textId="77777777" w:rsidR="00331868" w:rsidRDefault="00331868" w:rsidP="00AE3867">
            <w:pPr>
              <w:rPr>
                <w:rFonts w:ascii="Times New Roman" w:hAnsi="Times New Roman"/>
                <w:color w:val="000000"/>
              </w:rPr>
            </w:pPr>
          </w:p>
          <w:p w14:paraId="69ED74B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bookmarkEnd w:id="2454"/>
    </w:tbl>
    <w:p w14:paraId="575AE33F" w14:textId="77777777" w:rsidR="00331868" w:rsidRDefault="00331868" w:rsidP="00331868">
      <w:pPr>
        <w:rPr>
          <w:rFonts w:ascii="Times New Roman" w:hAnsi="Times New Roman"/>
          <w:color w:val="000000"/>
        </w:rPr>
      </w:pPr>
    </w:p>
    <w:p w14:paraId="54CCDECC" w14:textId="77777777" w:rsidR="00331868" w:rsidRDefault="00331868" w:rsidP="00331868">
      <w:pPr>
        <w:pStyle w:val="Heading2"/>
        <w:rPr>
          <w:bCs/>
          <w:szCs w:val="24"/>
          <w:lang w:val="en-US"/>
        </w:rPr>
      </w:pPr>
      <w:bookmarkStart w:id="2455" w:name="_Toc383183368"/>
      <w:r>
        <w:rPr>
          <w:bCs/>
          <w:szCs w:val="24"/>
          <w:lang w:val="en-US"/>
        </w:rPr>
        <w:t>ProposalFor</w:t>
      </w:r>
      <w:bookmarkEnd w:id="2455"/>
    </w:p>
    <w:p w14:paraId="528C1C1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Proposal</w:t>
      </w:r>
    </w:p>
    <w:p w14:paraId="641D777D" w14:textId="77777777" w:rsidR="00331868" w:rsidRDefault="00331868" w:rsidP="00331868">
      <w:pPr>
        <w:rPr>
          <w:rFonts w:ascii="Times New Roman" w:hAnsi="Times New Roman"/>
          <w:color w:val="000000"/>
        </w:rPr>
      </w:pPr>
    </w:p>
    <w:p w14:paraId="597DE2E8" w14:textId="77777777" w:rsidR="00331868" w:rsidRDefault="00331868" w:rsidP="00331868">
      <w:r>
        <w:rPr>
          <w:rFonts w:ascii="Times New Roman" w:hAnsi="Times New Roman"/>
          <w:color w:val="000000"/>
        </w:rPr>
        <w:t>Description of a an action that is being proposed to be performed.</w:t>
      </w:r>
    </w:p>
    <w:p w14:paraId="4D76B8B8" w14:textId="77777777" w:rsidR="00331868" w:rsidRDefault="00331868" w:rsidP="00331868">
      <w:pPr>
        <w:rPr>
          <w:rFonts w:ascii="Times New Roman" w:hAnsi="Times New Roman"/>
        </w:rPr>
      </w:pPr>
    </w:p>
    <w:p w14:paraId="5E994DE6" w14:textId="77777777" w:rsidR="00331868" w:rsidRDefault="00331868" w:rsidP="00331868">
      <w:pPr>
        <w:rPr>
          <w:rFonts w:ascii="Times New Roman" w:hAnsi="Times New Roman"/>
        </w:rPr>
      </w:pPr>
    </w:p>
    <w:p w14:paraId="3A4E4F5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67C4056"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9468DD3"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2BBD3F5"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0ABF44F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6C53482"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44015F0" w14:textId="77777777" w:rsidTr="00AE3867">
        <w:tc>
          <w:tcPr>
            <w:tcW w:w="2250" w:type="dxa"/>
            <w:tcBorders>
              <w:top w:val="single" w:sz="2" w:space="0" w:color="auto"/>
              <w:left w:val="single" w:sz="2" w:space="0" w:color="auto"/>
              <w:bottom w:val="single" w:sz="2" w:space="0" w:color="auto"/>
              <w:right w:val="single" w:sz="2" w:space="0" w:color="auto"/>
            </w:tcBorders>
          </w:tcPr>
          <w:p w14:paraId="57BCE64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4DC079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81D049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C46575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1929FAC" w14:textId="77777777" w:rsidR="00331868" w:rsidRDefault="00331868" w:rsidP="00AE3867">
            <w:pPr>
              <w:rPr>
                <w:rFonts w:ascii="Times New Roman" w:hAnsi="Times New Roman"/>
                <w:color w:val="000000"/>
              </w:rPr>
            </w:pPr>
            <w:r>
              <w:rPr>
                <w:rFonts w:ascii="Times New Roman" w:hAnsi="Times New Roman"/>
                <w:color w:val="000000"/>
              </w:rPr>
              <w:t>ProcedureProposal</w:t>
            </w:r>
          </w:p>
          <w:p w14:paraId="410439E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A2DA05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36D128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A6BC4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34E8F69" w14:textId="77777777" w:rsidR="00331868" w:rsidRDefault="00331868" w:rsidP="00AE3867">
            <w:pPr>
              <w:rPr>
                <w:rFonts w:ascii="Times New Roman" w:hAnsi="Times New Roman"/>
                <w:color w:val="000000"/>
              </w:rPr>
            </w:pPr>
          </w:p>
          <w:p w14:paraId="77E0559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F7118CB" w14:textId="77777777" w:rsidTr="00AE3867">
        <w:tc>
          <w:tcPr>
            <w:tcW w:w="2250" w:type="dxa"/>
            <w:tcBorders>
              <w:top w:val="single" w:sz="2" w:space="0" w:color="auto"/>
              <w:left w:val="single" w:sz="2" w:space="0" w:color="auto"/>
              <w:bottom w:val="single" w:sz="2" w:space="0" w:color="auto"/>
              <w:right w:val="single" w:sz="2" w:space="0" w:color="auto"/>
            </w:tcBorders>
          </w:tcPr>
          <w:p w14:paraId="59967CD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7D3F35A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CFAAF7E"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82B74FA"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76336C90" w14:textId="77777777" w:rsidR="00331868" w:rsidRDefault="00331868" w:rsidP="00AE3867">
            <w:pPr>
              <w:rPr>
                <w:rFonts w:ascii="Times New Roman" w:hAnsi="Times New Roman"/>
                <w:color w:val="000000"/>
              </w:rPr>
            </w:pPr>
            <w:r>
              <w:rPr>
                <w:rFonts w:ascii="Times New Roman" w:hAnsi="Times New Roman"/>
                <w:color w:val="000000"/>
              </w:rPr>
              <w:t>EncounterProposal</w:t>
            </w:r>
          </w:p>
          <w:p w14:paraId="2DD8D709"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14:paraId="72BE3E85"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Public  </w:t>
            </w:r>
          </w:p>
          <w:p w14:paraId="077174BF"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9883C1" w14:textId="77777777" w:rsidR="00331868" w:rsidRDefault="00331868" w:rsidP="00AE3867">
            <w:pPr>
              <w:rPr>
                <w:rFonts w:ascii="Times New Roman" w:hAnsi="Times New Roman"/>
                <w:color w:val="000000"/>
              </w:rPr>
            </w:pPr>
            <w:r>
              <w:rPr>
                <w:rFonts w:ascii="Times New Roman" w:hAnsi="Times New Roman"/>
                <w:color w:val="000000"/>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14:paraId="440337B7" w14:textId="77777777" w:rsidR="00331868" w:rsidRDefault="00331868" w:rsidP="00AE3867">
            <w:pPr>
              <w:rPr>
                <w:rFonts w:ascii="Times New Roman" w:hAnsi="Times New Roman"/>
                <w:color w:val="000000"/>
              </w:rPr>
            </w:pPr>
          </w:p>
          <w:p w14:paraId="4A7D2E9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196E6B9A" w14:textId="77777777" w:rsidTr="00AE3867">
        <w:tc>
          <w:tcPr>
            <w:tcW w:w="2250" w:type="dxa"/>
            <w:tcBorders>
              <w:top w:val="single" w:sz="2" w:space="0" w:color="auto"/>
              <w:left w:val="single" w:sz="2" w:space="0" w:color="auto"/>
              <w:bottom w:val="single" w:sz="2" w:space="0" w:color="auto"/>
              <w:right w:val="single" w:sz="2" w:space="0" w:color="auto"/>
            </w:tcBorders>
          </w:tcPr>
          <w:p w14:paraId="70D0F79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lastRenderedPageBreak/>
              <w:t xml:space="preserve">Realization </w:t>
            </w:r>
            <w:r>
              <w:rPr>
                <w:rFonts w:ascii="Times New Roman" w:hAnsi="Times New Roman"/>
                <w:color w:val="000000"/>
              </w:rPr>
              <w:t xml:space="preserve">  </w:t>
            </w:r>
          </w:p>
          <w:p w14:paraId="1BB73F8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0C4E8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32E0F0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904366C" w14:textId="77777777" w:rsidR="00331868" w:rsidRDefault="00331868" w:rsidP="00AE3867">
            <w:pPr>
              <w:rPr>
                <w:rFonts w:ascii="Times New Roman" w:hAnsi="Times New Roman"/>
                <w:color w:val="000000"/>
              </w:rPr>
            </w:pPr>
            <w:r>
              <w:rPr>
                <w:rFonts w:ascii="Times New Roman" w:hAnsi="Times New Roman"/>
                <w:color w:val="000000"/>
              </w:rPr>
              <w:t>MedicationAdministrationProposal</w:t>
            </w:r>
          </w:p>
          <w:p w14:paraId="21A898C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BF94E4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63CC0AE"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B8803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81CAABB" w14:textId="77777777" w:rsidR="00331868" w:rsidRDefault="00331868" w:rsidP="00AE3867">
            <w:pPr>
              <w:rPr>
                <w:rFonts w:ascii="Times New Roman" w:hAnsi="Times New Roman"/>
                <w:color w:val="000000"/>
              </w:rPr>
            </w:pPr>
          </w:p>
          <w:p w14:paraId="3ECEAA7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493768B2" w14:textId="77777777" w:rsidTr="00AE3867">
        <w:tc>
          <w:tcPr>
            <w:tcW w:w="2250" w:type="dxa"/>
            <w:tcBorders>
              <w:top w:val="single" w:sz="2" w:space="0" w:color="auto"/>
              <w:left w:val="single" w:sz="2" w:space="0" w:color="auto"/>
              <w:bottom w:val="single" w:sz="2" w:space="0" w:color="auto"/>
              <w:right w:val="single" w:sz="2" w:space="0" w:color="auto"/>
            </w:tcBorders>
          </w:tcPr>
          <w:p w14:paraId="3C22BAA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1B5F6BF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6BEA22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A5F727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6C680" w14:textId="77777777" w:rsidR="00331868" w:rsidRDefault="00331868" w:rsidP="00AE3867">
            <w:pPr>
              <w:rPr>
                <w:rFonts w:ascii="Times New Roman" w:hAnsi="Times New Roman"/>
                <w:color w:val="000000"/>
              </w:rPr>
            </w:pPr>
            <w:r>
              <w:rPr>
                <w:rFonts w:ascii="Times New Roman" w:hAnsi="Times New Roman"/>
                <w:color w:val="000000"/>
              </w:rPr>
              <w:t>ImmunizationProposal</w:t>
            </w:r>
          </w:p>
          <w:p w14:paraId="60E9E7B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86BB28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AB8981" w14:textId="77777777" w:rsidR="00331868" w:rsidRDefault="00331868" w:rsidP="00AE3867">
            <w:pPr>
              <w:rPr>
                <w:rFonts w:ascii="Times New Roman" w:hAnsi="Times New Roman"/>
                <w:color w:val="000000"/>
              </w:rPr>
            </w:pPr>
            <w:r>
              <w:rPr>
                <w:rFonts w:ascii="Times New Roman" w:hAnsi="Times New Roman"/>
                <w:color w:val="000000"/>
              </w:rPr>
              <w:t>ProposalFor</w:t>
            </w:r>
          </w:p>
          <w:p w14:paraId="1DC6EBC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34F5FC5" w14:textId="77777777" w:rsidR="00331868" w:rsidRDefault="00331868" w:rsidP="00AE3867">
            <w:pPr>
              <w:rPr>
                <w:rFonts w:ascii="Times New Roman" w:hAnsi="Times New Roman"/>
                <w:color w:val="000000"/>
              </w:rPr>
            </w:pPr>
          </w:p>
          <w:p w14:paraId="4719F0C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5910DAFD" w14:textId="77777777" w:rsidTr="00AE3867">
        <w:tc>
          <w:tcPr>
            <w:tcW w:w="2250" w:type="dxa"/>
            <w:tcBorders>
              <w:top w:val="single" w:sz="2" w:space="0" w:color="auto"/>
              <w:left w:val="single" w:sz="2" w:space="0" w:color="auto"/>
              <w:bottom w:val="single" w:sz="2" w:space="0" w:color="auto"/>
              <w:right w:val="single" w:sz="2" w:space="0" w:color="auto"/>
            </w:tcBorders>
          </w:tcPr>
          <w:p w14:paraId="6DB8636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55CA78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37BD4BA"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509CD490"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B936EDB" w14:textId="77777777" w:rsidR="00331868" w:rsidRDefault="00331868" w:rsidP="00AE3867">
            <w:pPr>
              <w:rPr>
                <w:rFonts w:ascii="Times New Roman" w:hAnsi="Times New Roman"/>
                <w:color w:val="000000"/>
              </w:rPr>
            </w:pPr>
            <w:r>
              <w:rPr>
                <w:rFonts w:ascii="Times New Roman" w:hAnsi="Times New Roman"/>
                <w:color w:val="000000"/>
              </w:rPr>
              <w:t>CommunicationProposal</w:t>
            </w:r>
          </w:p>
          <w:p w14:paraId="5210998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1DEC5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A442571" w14:textId="77777777" w:rsidR="00331868" w:rsidRDefault="00331868" w:rsidP="00AE3867">
            <w:pPr>
              <w:rPr>
                <w:rFonts w:ascii="Times New Roman" w:hAnsi="Times New Roman"/>
                <w:color w:val="000000"/>
              </w:rPr>
            </w:pPr>
            <w:r>
              <w:rPr>
                <w:rFonts w:ascii="Times New Roman" w:hAnsi="Times New Roman"/>
                <w:color w:val="000000"/>
              </w:rPr>
              <w:t>ProposalFor</w:t>
            </w:r>
          </w:p>
          <w:p w14:paraId="635D2D4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89FC73B" w14:textId="77777777" w:rsidR="00331868" w:rsidRDefault="00331868" w:rsidP="00AE3867">
            <w:pPr>
              <w:rPr>
                <w:rFonts w:ascii="Times New Roman" w:hAnsi="Times New Roman"/>
                <w:color w:val="000000"/>
              </w:rPr>
            </w:pPr>
          </w:p>
          <w:p w14:paraId="74AAD74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7B08D616" w14:textId="77777777" w:rsidTr="00AE3867">
        <w:tc>
          <w:tcPr>
            <w:tcW w:w="2250" w:type="dxa"/>
            <w:tcBorders>
              <w:top w:val="single" w:sz="2" w:space="0" w:color="auto"/>
              <w:left w:val="single" w:sz="2" w:space="0" w:color="auto"/>
              <w:bottom w:val="single" w:sz="2" w:space="0" w:color="auto"/>
              <w:right w:val="single" w:sz="2" w:space="0" w:color="auto"/>
            </w:tcBorders>
          </w:tcPr>
          <w:p w14:paraId="76ADF7D8"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0B0A14CE"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CCCD5B7"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92F8DC4"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5E9290" w14:textId="77777777" w:rsidR="00331868" w:rsidRDefault="00331868" w:rsidP="00AE3867">
            <w:pPr>
              <w:rPr>
                <w:rFonts w:ascii="Times New Roman" w:hAnsi="Times New Roman"/>
                <w:color w:val="000000"/>
              </w:rPr>
            </w:pPr>
            <w:r>
              <w:rPr>
                <w:rFonts w:ascii="Times New Roman" w:hAnsi="Times New Roman"/>
                <w:color w:val="000000"/>
              </w:rPr>
              <w:t>ProposalFor</w:t>
            </w:r>
          </w:p>
          <w:p w14:paraId="3729699E"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AC59AE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19D56FB5" w14:textId="77777777" w:rsidR="00331868" w:rsidRDefault="00331868" w:rsidP="00AE3867">
            <w:pPr>
              <w:rPr>
                <w:rFonts w:ascii="Times New Roman" w:hAnsi="Times New Roman"/>
                <w:color w:val="000000"/>
              </w:rPr>
            </w:pPr>
            <w:r>
              <w:rPr>
                <w:rFonts w:ascii="Times New Roman" w:hAnsi="Times New Roman"/>
                <w:color w:val="000000"/>
              </w:rPr>
              <w:t>Proposal</w:t>
            </w:r>
          </w:p>
          <w:p w14:paraId="2C2B450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1303E1F5" w14:textId="77777777" w:rsidR="00331868" w:rsidRDefault="00331868" w:rsidP="00AE3867">
            <w:pPr>
              <w:rPr>
                <w:rFonts w:ascii="Times New Roman" w:hAnsi="Times New Roman"/>
                <w:color w:val="000000"/>
              </w:rPr>
            </w:pPr>
          </w:p>
          <w:p w14:paraId="17002143"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81072C7" w14:textId="77777777" w:rsidTr="00AE3867">
        <w:tc>
          <w:tcPr>
            <w:tcW w:w="2250" w:type="dxa"/>
            <w:tcBorders>
              <w:top w:val="single" w:sz="2" w:space="0" w:color="auto"/>
              <w:left w:val="single" w:sz="2" w:space="0" w:color="auto"/>
              <w:bottom w:val="single" w:sz="2" w:space="0" w:color="auto"/>
              <w:right w:val="single" w:sz="2" w:space="0" w:color="auto"/>
            </w:tcBorders>
          </w:tcPr>
          <w:p w14:paraId="1D0A0687"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24A91853"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0616F33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97DF86C"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0B026D8" w14:textId="77777777" w:rsidR="00331868" w:rsidRDefault="00331868" w:rsidP="00AE3867">
            <w:pPr>
              <w:rPr>
                <w:rFonts w:ascii="Times New Roman" w:hAnsi="Times New Roman"/>
                <w:color w:val="000000"/>
              </w:rPr>
            </w:pPr>
            <w:r>
              <w:rPr>
                <w:rFonts w:ascii="Times New Roman" w:hAnsi="Times New Roman"/>
                <w:color w:val="000000"/>
              </w:rPr>
              <w:t>DietProposal</w:t>
            </w:r>
          </w:p>
          <w:p w14:paraId="70CEFD9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FE4655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811D8BD" w14:textId="77777777" w:rsidR="00331868" w:rsidRDefault="00331868" w:rsidP="00AE3867">
            <w:pPr>
              <w:rPr>
                <w:rFonts w:ascii="Times New Roman" w:hAnsi="Times New Roman"/>
                <w:color w:val="000000"/>
              </w:rPr>
            </w:pPr>
            <w:r>
              <w:rPr>
                <w:rFonts w:ascii="Times New Roman" w:hAnsi="Times New Roman"/>
                <w:color w:val="000000"/>
              </w:rPr>
              <w:t>ProposalFor</w:t>
            </w:r>
          </w:p>
          <w:p w14:paraId="2FB47B5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9ED7B2C" w14:textId="77777777" w:rsidR="00331868" w:rsidRDefault="00331868" w:rsidP="00AE3867">
            <w:pPr>
              <w:rPr>
                <w:rFonts w:ascii="Times New Roman" w:hAnsi="Times New Roman"/>
                <w:color w:val="000000"/>
              </w:rPr>
            </w:pPr>
          </w:p>
          <w:p w14:paraId="669B1F6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7E7DBBD" w14:textId="77777777" w:rsidTr="00AE3867">
        <w:tc>
          <w:tcPr>
            <w:tcW w:w="2250" w:type="dxa"/>
            <w:tcBorders>
              <w:top w:val="single" w:sz="2" w:space="0" w:color="auto"/>
              <w:left w:val="single" w:sz="2" w:space="0" w:color="auto"/>
              <w:bottom w:val="single" w:sz="2" w:space="0" w:color="auto"/>
              <w:right w:val="single" w:sz="2" w:space="0" w:color="auto"/>
            </w:tcBorders>
          </w:tcPr>
          <w:p w14:paraId="5A103D9E"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3C18C3DF"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1D1F03F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9E7551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B969EB" w14:textId="77777777" w:rsidR="00331868" w:rsidRDefault="00331868" w:rsidP="00AE3867">
            <w:pPr>
              <w:rPr>
                <w:rFonts w:ascii="Times New Roman" w:hAnsi="Times New Roman"/>
                <w:color w:val="000000"/>
              </w:rPr>
            </w:pPr>
            <w:r>
              <w:rPr>
                <w:rFonts w:ascii="Times New Roman" w:hAnsi="Times New Roman"/>
                <w:color w:val="000000"/>
              </w:rPr>
              <w:t>GoalProposal</w:t>
            </w:r>
          </w:p>
          <w:p w14:paraId="4621262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00C262F8"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C5B76AC" w14:textId="77777777" w:rsidR="00331868" w:rsidRDefault="00331868" w:rsidP="00AE3867">
            <w:pPr>
              <w:rPr>
                <w:rFonts w:ascii="Times New Roman" w:hAnsi="Times New Roman"/>
                <w:color w:val="000000"/>
              </w:rPr>
            </w:pPr>
            <w:r>
              <w:rPr>
                <w:rFonts w:ascii="Times New Roman" w:hAnsi="Times New Roman"/>
                <w:color w:val="000000"/>
              </w:rPr>
              <w:t>ProposalFor</w:t>
            </w:r>
          </w:p>
          <w:p w14:paraId="1BE46F4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58D4D49" w14:textId="77777777" w:rsidR="00331868" w:rsidRDefault="00331868" w:rsidP="00AE3867">
            <w:pPr>
              <w:rPr>
                <w:rFonts w:ascii="Times New Roman" w:hAnsi="Times New Roman"/>
                <w:color w:val="000000"/>
              </w:rPr>
            </w:pPr>
          </w:p>
          <w:p w14:paraId="38DAAB3B"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ABB5636" w14:textId="77777777" w:rsidTr="00AE3867">
        <w:tc>
          <w:tcPr>
            <w:tcW w:w="2250" w:type="dxa"/>
            <w:tcBorders>
              <w:top w:val="single" w:sz="2" w:space="0" w:color="auto"/>
              <w:left w:val="single" w:sz="2" w:space="0" w:color="auto"/>
              <w:bottom w:val="single" w:sz="2" w:space="0" w:color="auto"/>
              <w:right w:val="single" w:sz="2" w:space="0" w:color="auto"/>
            </w:tcBorders>
          </w:tcPr>
          <w:p w14:paraId="54E5AB5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09EA0B1C"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72B8EBF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B42394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69D2A7E" w14:textId="77777777" w:rsidR="00331868" w:rsidRDefault="00331868" w:rsidP="00AE3867">
            <w:pPr>
              <w:rPr>
                <w:rFonts w:ascii="Times New Roman" w:hAnsi="Times New Roman"/>
                <w:color w:val="000000"/>
              </w:rPr>
            </w:pPr>
            <w:r>
              <w:rPr>
                <w:rFonts w:ascii="Times New Roman" w:hAnsi="Times New Roman"/>
                <w:color w:val="000000"/>
              </w:rPr>
              <w:t>DeviceApplicationProposal</w:t>
            </w:r>
          </w:p>
          <w:p w14:paraId="067416B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E983689"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070E742" w14:textId="77777777" w:rsidR="00331868" w:rsidRDefault="00331868" w:rsidP="00AE3867">
            <w:pPr>
              <w:rPr>
                <w:rFonts w:ascii="Times New Roman" w:hAnsi="Times New Roman"/>
                <w:color w:val="000000"/>
              </w:rPr>
            </w:pPr>
            <w:r>
              <w:rPr>
                <w:rFonts w:ascii="Times New Roman" w:hAnsi="Times New Roman"/>
                <w:color w:val="000000"/>
              </w:rPr>
              <w:t>ProposalFor</w:t>
            </w:r>
          </w:p>
          <w:p w14:paraId="26649F6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D42FBE4" w14:textId="77777777" w:rsidR="00331868" w:rsidRDefault="00331868" w:rsidP="00AE3867">
            <w:pPr>
              <w:rPr>
                <w:rFonts w:ascii="Times New Roman" w:hAnsi="Times New Roman"/>
                <w:color w:val="000000"/>
              </w:rPr>
            </w:pPr>
          </w:p>
          <w:p w14:paraId="0DC647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60701CAF" w14:textId="77777777" w:rsidTr="00AE3867">
        <w:tc>
          <w:tcPr>
            <w:tcW w:w="2250" w:type="dxa"/>
            <w:tcBorders>
              <w:top w:val="single" w:sz="2" w:space="0" w:color="auto"/>
              <w:left w:val="single" w:sz="2" w:space="0" w:color="auto"/>
              <w:bottom w:val="single" w:sz="2" w:space="0" w:color="auto"/>
              <w:right w:val="single" w:sz="2" w:space="0" w:color="auto"/>
            </w:tcBorders>
          </w:tcPr>
          <w:p w14:paraId="4FE717B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Realization </w:t>
            </w:r>
            <w:r>
              <w:rPr>
                <w:rFonts w:ascii="Times New Roman" w:hAnsi="Times New Roman"/>
                <w:color w:val="000000"/>
              </w:rPr>
              <w:t xml:space="preserve">  </w:t>
            </w:r>
          </w:p>
          <w:p w14:paraId="6F85362B"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47C1165"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06B4409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C1F703F" w14:textId="77777777" w:rsidR="00331868" w:rsidRDefault="00331868" w:rsidP="00AE3867">
            <w:pPr>
              <w:rPr>
                <w:rFonts w:ascii="Times New Roman" w:hAnsi="Times New Roman"/>
                <w:color w:val="000000"/>
              </w:rPr>
            </w:pPr>
            <w:r>
              <w:rPr>
                <w:rFonts w:ascii="Times New Roman" w:hAnsi="Times New Roman"/>
                <w:color w:val="000000"/>
              </w:rPr>
              <w:t>ProgramParticipationProposal</w:t>
            </w:r>
          </w:p>
          <w:p w14:paraId="6D21F6F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B0CC9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4A30C61" w14:textId="77777777" w:rsidR="00331868" w:rsidRDefault="00331868" w:rsidP="00AE3867">
            <w:pPr>
              <w:rPr>
                <w:rFonts w:ascii="Times New Roman" w:hAnsi="Times New Roman"/>
                <w:color w:val="000000"/>
              </w:rPr>
            </w:pPr>
            <w:r>
              <w:rPr>
                <w:rFonts w:ascii="Times New Roman" w:hAnsi="Times New Roman"/>
                <w:color w:val="000000"/>
              </w:rPr>
              <w:t>ProposalFor</w:t>
            </w:r>
          </w:p>
          <w:p w14:paraId="3E1EC71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DC8C61A" w14:textId="77777777" w:rsidR="00331868" w:rsidRDefault="00331868" w:rsidP="00AE3867">
            <w:pPr>
              <w:rPr>
                <w:rFonts w:ascii="Times New Roman" w:hAnsi="Times New Roman"/>
                <w:color w:val="000000"/>
              </w:rPr>
            </w:pPr>
          </w:p>
          <w:p w14:paraId="5A6499E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48095E82" w14:textId="77777777" w:rsidR="00331868" w:rsidRDefault="00331868" w:rsidP="00331868">
      <w:pPr>
        <w:rPr>
          <w:rFonts w:ascii="Times New Roman" w:hAnsi="Times New Roman"/>
          <w:color w:val="000000"/>
        </w:rPr>
      </w:pPr>
    </w:p>
    <w:p w14:paraId="2A7B8183"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A4FF850"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5F2441B9"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CFA4CD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7961DC5E"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3FBBE21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8F5D9C6" w14:textId="77777777" w:rsidR="00331868" w:rsidRDefault="00331868" w:rsidP="00AE3867">
            <w:pPr>
              <w:rPr>
                <w:rFonts w:ascii="Times New Roman" w:hAnsi="Times New Roman"/>
                <w:color w:val="000000"/>
              </w:rPr>
            </w:pPr>
            <w:r>
              <w:rPr>
                <w:rFonts w:ascii="Times New Roman" w:hAnsi="Times New Roman"/>
                <w:b/>
                <w:color w:val="000000"/>
              </w:rPr>
              <w:t>urgency</w:t>
            </w:r>
            <w:r>
              <w:rPr>
                <w:rFonts w:ascii="Times New Roman" w:hAnsi="Times New Roman"/>
                <w:color w:val="000000"/>
              </w:rPr>
              <w:t xml:space="preserve"> Code</w:t>
            </w:r>
          </w:p>
          <w:p w14:paraId="7AB04A0E" w14:textId="77777777" w:rsidR="00331868" w:rsidRDefault="00331868" w:rsidP="00AE3867">
            <w:pPr>
              <w:rPr>
                <w:rFonts w:ascii="Times New Roman" w:hAnsi="Times New Roman"/>
                <w:color w:val="000000"/>
              </w:rPr>
            </w:pPr>
            <w:r>
              <w:rPr>
                <w:rFonts w:ascii="Times New Roman" w:hAnsi="Times New Roman"/>
                <w:color w:val="000000"/>
              </w:rPr>
              <w:t>Public</w:t>
            </w:r>
          </w:p>
          <w:p w14:paraId="5816061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F40501" w14:textId="77777777" w:rsidR="00331868" w:rsidRDefault="00331868" w:rsidP="00AE3867">
            <w:pPr>
              <w:rPr>
                <w:rFonts w:ascii="Times New Roman" w:hAnsi="Times New Roman"/>
                <w:color w:val="000000"/>
              </w:rPr>
            </w:pPr>
          </w:p>
          <w:p w14:paraId="2F70EC1A" w14:textId="77777777" w:rsidR="00331868" w:rsidRDefault="00331868" w:rsidP="00AE3867">
            <w:pPr>
              <w:rPr>
                <w:rFonts w:ascii="Times New Roman" w:hAnsi="Times New Roman"/>
                <w:color w:val="000000"/>
              </w:rPr>
            </w:pPr>
          </w:p>
          <w:p w14:paraId="1A1E7B23" w14:textId="77777777" w:rsidR="00331868" w:rsidRDefault="00331868" w:rsidP="00AE3867">
            <w:pPr>
              <w:rPr>
                <w:rFonts w:ascii="Times New Roman" w:hAnsi="Times New Roman"/>
                <w:color w:val="000000"/>
              </w:rPr>
            </w:pPr>
          </w:p>
          <w:p w14:paraId="1E66B17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4B26A68" w14:textId="77777777" w:rsidR="00331868" w:rsidRDefault="00331868" w:rsidP="00AE3867">
            <w:pPr>
              <w:rPr>
                <w:rFonts w:ascii="Times New Roman" w:hAnsi="Times New Roman"/>
                <w:color w:val="000000"/>
              </w:rPr>
            </w:pPr>
            <w:r>
              <w:rPr>
                <w:rFonts w:ascii="Times New Roman" w:hAnsi="Times New Roman"/>
                <w:color w:val="000000"/>
              </w:rPr>
              <w:t>Characterizes how quickly an action must be initiated. Includes concepts such as stat, urgent, routine.</w:t>
            </w:r>
          </w:p>
        </w:tc>
        <w:tc>
          <w:tcPr>
            <w:tcW w:w="3060" w:type="dxa"/>
            <w:tcBorders>
              <w:top w:val="single" w:sz="2" w:space="0" w:color="auto"/>
              <w:left w:val="single" w:sz="2" w:space="0" w:color="auto"/>
              <w:bottom w:val="single" w:sz="2" w:space="0" w:color="auto"/>
              <w:right w:val="single" w:sz="2" w:space="0" w:color="auto"/>
            </w:tcBorders>
          </w:tcPr>
          <w:p w14:paraId="2BA90B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F2FA59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1EF2DC6" w14:textId="77777777" w:rsidR="00331868" w:rsidRDefault="00331868" w:rsidP="00AE3867">
            <w:pPr>
              <w:rPr>
                <w:rFonts w:ascii="Times New Roman" w:hAnsi="Times New Roman"/>
                <w:color w:val="000000"/>
              </w:rPr>
            </w:pPr>
          </w:p>
        </w:tc>
      </w:tr>
    </w:tbl>
    <w:p w14:paraId="25DC778D" w14:textId="77777777" w:rsidR="00331868" w:rsidRDefault="00331868" w:rsidP="00331868">
      <w:pPr>
        <w:rPr>
          <w:rFonts w:ascii="Times New Roman" w:hAnsi="Times New Roman"/>
          <w:color w:val="000000"/>
        </w:rPr>
      </w:pPr>
    </w:p>
    <w:p w14:paraId="15E319BE" w14:textId="77777777" w:rsidR="00331868" w:rsidRDefault="00331868" w:rsidP="00331868">
      <w:pPr>
        <w:pStyle w:val="Heading2"/>
        <w:rPr>
          <w:bCs/>
          <w:szCs w:val="24"/>
          <w:lang w:val="en-US"/>
        </w:rPr>
      </w:pPr>
      <w:bookmarkStart w:id="2456" w:name="_Toc383183369"/>
      <w:r>
        <w:rPr>
          <w:bCs/>
          <w:szCs w:val="24"/>
          <w:lang w:val="en-US"/>
        </w:rPr>
        <w:lastRenderedPageBreak/>
        <w:t>RespiratoryCareProcedure</w:t>
      </w:r>
      <w:bookmarkEnd w:id="2456"/>
    </w:p>
    <w:p w14:paraId="445F465F"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ProcedureParameters</w:t>
      </w:r>
    </w:p>
    <w:p w14:paraId="161B74C5" w14:textId="77777777" w:rsidR="00331868" w:rsidRDefault="00331868" w:rsidP="00331868">
      <w:pPr>
        <w:rPr>
          <w:rFonts w:ascii="Times New Roman" w:hAnsi="Times New Roman"/>
          <w:color w:val="000000"/>
        </w:rPr>
      </w:pPr>
    </w:p>
    <w:p w14:paraId="365B5D45" w14:textId="77777777" w:rsidR="00331868" w:rsidRDefault="00331868" w:rsidP="00331868">
      <w:pPr>
        <w:rPr>
          <w:rFonts w:ascii="Times New Roman" w:hAnsi="Times New Roman"/>
          <w:color w:val="000000"/>
        </w:rPr>
      </w:pPr>
      <w:r>
        <w:rPr>
          <w:rFonts w:ascii="Times New Roman" w:hAnsi="Times New Roman"/>
          <w:color w:val="000000"/>
        </w:rPr>
        <w:t xml:space="preserve">Procedures that encompass supplemental oxygen (eg, nasal cannula, face mask), BiPAP/CPAP, and mechanical ventilation.  </w:t>
      </w:r>
    </w:p>
    <w:p w14:paraId="6A15E047" w14:textId="77777777" w:rsidR="00331868" w:rsidRDefault="00331868" w:rsidP="00331868">
      <w:pPr>
        <w:rPr>
          <w:rFonts w:ascii="Times New Roman" w:hAnsi="Times New Roman"/>
          <w:color w:val="000000"/>
        </w:rPr>
      </w:pPr>
    </w:p>
    <w:p w14:paraId="6449F72E" w14:textId="77777777" w:rsidR="00331868" w:rsidRDefault="00331868" w:rsidP="00331868">
      <w:r>
        <w:rPr>
          <w:rFonts w:ascii="Times New Roman" w:hAnsi="Times New Roman"/>
          <w:color w:val="000000"/>
        </w:rPr>
        <w:t>Note: While these are vastly different respiratory care concepts, the associated data elements can be constrained through templates.</w:t>
      </w:r>
    </w:p>
    <w:p w14:paraId="049C956D" w14:textId="77777777" w:rsidR="00331868" w:rsidRDefault="00331868" w:rsidP="00331868">
      <w:pPr>
        <w:rPr>
          <w:rFonts w:ascii="Times New Roman" w:hAnsi="Times New Roman"/>
        </w:rPr>
      </w:pPr>
    </w:p>
    <w:p w14:paraId="061D37CA" w14:textId="77777777" w:rsidR="00331868" w:rsidRDefault="00331868" w:rsidP="00331868">
      <w:pPr>
        <w:rPr>
          <w:rFonts w:ascii="Times New Roman" w:hAnsi="Times New Roman"/>
        </w:rPr>
      </w:pPr>
    </w:p>
    <w:p w14:paraId="29F1F4E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728FF05D"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424D4EC9"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D43B1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2AEB41BD"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1E45B07A"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3416C42" w14:textId="77777777" w:rsidTr="00AE3867">
        <w:tc>
          <w:tcPr>
            <w:tcW w:w="2250" w:type="dxa"/>
            <w:tcBorders>
              <w:top w:val="single" w:sz="2" w:space="0" w:color="auto"/>
              <w:left w:val="single" w:sz="2" w:space="0" w:color="auto"/>
              <w:bottom w:val="single" w:sz="2" w:space="0" w:color="auto"/>
              <w:right w:val="single" w:sz="2" w:space="0" w:color="auto"/>
            </w:tcBorders>
          </w:tcPr>
          <w:p w14:paraId="17051AE5"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39E58774"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58A32D3"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1CC9FA6"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215525B" w14:textId="77777777" w:rsidR="00331868" w:rsidRDefault="00331868" w:rsidP="00AE3867">
            <w:pPr>
              <w:rPr>
                <w:rFonts w:ascii="Times New Roman" w:hAnsi="Times New Roman"/>
                <w:color w:val="000000"/>
              </w:rPr>
            </w:pPr>
            <w:r>
              <w:rPr>
                <w:rFonts w:ascii="Times New Roman" w:hAnsi="Times New Roman"/>
                <w:color w:val="000000"/>
              </w:rPr>
              <w:t>RespiratoryCareProcedure</w:t>
            </w:r>
          </w:p>
          <w:p w14:paraId="37056FF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66A4F06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60A8916A" w14:textId="77777777" w:rsidR="00331868" w:rsidRDefault="00331868" w:rsidP="00AE3867">
            <w:pPr>
              <w:rPr>
                <w:rFonts w:ascii="Times New Roman" w:hAnsi="Times New Roman"/>
                <w:color w:val="000000"/>
              </w:rPr>
            </w:pPr>
            <w:r>
              <w:rPr>
                <w:rFonts w:ascii="Times New Roman" w:hAnsi="Times New Roman"/>
                <w:color w:val="000000"/>
              </w:rPr>
              <w:t>ProcedureParameters</w:t>
            </w:r>
          </w:p>
          <w:p w14:paraId="3DDF67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3E8310E2" w14:textId="77777777" w:rsidR="00331868" w:rsidRDefault="00331868" w:rsidP="00AE3867">
            <w:pPr>
              <w:rPr>
                <w:rFonts w:ascii="Times New Roman" w:hAnsi="Times New Roman"/>
                <w:color w:val="000000"/>
              </w:rPr>
            </w:pPr>
          </w:p>
          <w:p w14:paraId="452B9008"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6FE2E249" w14:textId="77777777" w:rsidR="00331868" w:rsidRDefault="00331868" w:rsidP="00331868">
      <w:pPr>
        <w:rPr>
          <w:rFonts w:ascii="Times New Roman" w:hAnsi="Times New Roman"/>
          <w:color w:val="000000"/>
        </w:rPr>
      </w:pPr>
    </w:p>
    <w:p w14:paraId="6E10013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FDBF0A3"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770B1D4D"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00700518"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64800F68"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F15B41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3AB52B6" w14:textId="77777777" w:rsidR="00331868" w:rsidRDefault="00331868" w:rsidP="00AE3867">
            <w:pPr>
              <w:rPr>
                <w:rFonts w:ascii="Times New Roman" w:hAnsi="Times New Roman"/>
                <w:color w:val="000000"/>
              </w:rPr>
            </w:pPr>
            <w:r>
              <w:rPr>
                <w:rFonts w:ascii="Times New Roman" w:hAnsi="Times New Roman"/>
                <w:b/>
                <w:color w:val="000000"/>
              </w:rPr>
              <w:t>ePAP</w:t>
            </w:r>
            <w:r>
              <w:rPr>
                <w:rFonts w:ascii="Times New Roman" w:hAnsi="Times New Roman"/>
                <w:color w:val="000000"/>
              </w:rPr>
              <w:t xml:space="preserve"> IntervalOfQuantity</w:t>
            </w:r>
          </w:p>
          <w:p w14:paraId="6E91047A" w14:textId="77777777" w:rsidR="00331868" w:rsidRDefault="00331868" w:rsidP="00AE3867">
            <w:pPr>
              <w:rPr>
                <w:rFonts w:ascii="Times New Roman" w:hAnsi="Times New Roman"/>
                <w:color w:val="000000"/>
              </w:rPr>
            </w:pPr>
            <w:r>
              <w:rPr>
                <w:rFonts w:ascii="Times New Roman" w:hAnsi="Times New Roman"/>
                <w:color w:val="000000"/>
              </w:rPr>
              <w:t>Public</w:t>
            </w:r>
          </w:p>
          <w:p w14:paraId="4C65BFE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7F8C87" w14:textId="77777777" w:rsidR="00331868" w:rsidRDefault="00331868" w:rsidP="00AE3867">
            <w:pPr>
              <w:rPr>
                <w:rFonts w:ascii="Times New Roman" w:hAnsi="Times New Roman"/>
                <w:color w:val="000000"/>
              </w:rPr>
            </w:pPr>
          </w:p>
          <w:p w14:paraId="163F1D2B" w14:textId="77777777" w:rsidR="00331868" w:rsidRDefault="00331868" w:rsidP="00AE3867">
            <w:pPr>
              <w:rPr>
                <w:rFonts w:ascii="Times New Roman" w:hAnsi="Times New Roman"/>
                <w:color w:val="000000"/>
              </w:rPr>
            </w:pPr>
          </w:p>
          <w:p w14:paraId="0E4EB37F" w14:textId="77777777" w:rsidR="00331868" w:rsidRDefault="00331868" w:rsidP="00AE3867">
            <w:pPr>
              <w:rPr>
                <w:rFonts w:ascii="Times New Roman" w:hAnsi="Times New Roman"/>
                <w:color w:val="000000"/>
              </w:rPr>
            </w:pPr>
          </w:p>
          <w:p w14:paraId="7C48BD7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987BA2" w14:textId="77777777" w:rsidR="00331868" w:rsidRDefault="00331868" w:rsidP="00AE3867">
            <w:pPr>
              <w:rPr>
                <w:rFonts w:ascii="Times New Roman" w:hAnsi="Times New Roman"/>
                <w:color w:val="000000"/>
              </w:rPr>
            </w:pPr>
            <w:r>
              <w:rPr>
                <w:rFonts w:ascii="Times New Roman" w:hAnsi="Times New Roman"/>
                <w:color w:val="000000"/>
              </w:rPr>
              <w:t>Expiratory positive airway pressure, often expressed in cmH20 in the United States. Example: 5 cmH2O</w:t>
            </w:r>
          </w:p>
        </w:tc>
        <w:tc>
          <w:tcPr>
            <w:tcW w:w="3060" w:type="dxa"/>
            <w:tcBorders>
              <w:top w:val="single" w:sz="2" w:space="0" w:color="auto"/>
              <w:left w:val="single" w:sz="2" w:space="0" w:color="auto"/>
              <w:bottom w:val="single" w:sz="2" w:space="0" w:color="auto"/>
              <w:right w:val="single" w:sz="2" w:space="0" w:color="auto"/>
            </w:tcBorders>
          </w:tcPr>
          <w:p w14:paraId="2DCBB8C4"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7BF28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D14B94D" w14:textId="77777777" w:rsidR="00331868" w:rsidRDefault="00331868" w:rsidP="00AE3867">
            <w:pPr>
              <w:rPr>
                <w:rFonts w:ascii="Times New Roman" w:hAnsi="Times New Roman"/>
                <w:color w:val="000000"/>
              </w:rPr>
            </w:pPr>
          </w:p>
        </w:tc>
      </w:tr>
      <w:tr w:rsidR="00331868" w14:paraId="0E7514C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EAA8628" w14:textId="77777777" w:rsidR="00331868" w:rsidRDefault="00331868" w:rsidP="00AE3867">
            <w:pPr>
              <w:rPr>
                <w:rFonts w:ascii="Times New Roman" w:hAnsi="Times New Roman"/>
                <w:color w:val="000000"/>
              </w:rPr>
            </w:pPr>
            <w:r>
              <w:rPr>
                <w:rFonts w:ascii="Times New Roman" w:hAnsi="Times New Roman"/>
                <w:b/>
                <w:color w:val="000000"/>
              </w:rPr>
              <w:t>fiO2</w:t>
            </w:r>
            <w:r>
              <w:rPr>
                <w:rFonts w:ascii="Times New Roman" w:hAnsi="Times New Roman"/>
                <w:color w:val="000000"/>
              </w:rPr>
              <w:t xml:space="preserve"> IntervalOfQuantity</w:t>
            </w:r>
          </w:p>
          <w:p w14:paraId="6EE9A889" w14:textId="77777777" w:rsidR="00331868" w:rsidRDefault="00331868" w:rsidP="00AE3867">
            <w:pPr>
              <w:rPr>
                <w:rFonts w:ascii="Times New Roman" w:hAnsi="Times New Roman"/>
                <w:color w:val="000000"/>
              </w:rPr>
            </w:pPr>
            <w:r>
              <w:rPr>
                <w:rFonts w:ascii="Times New Roman" w:hAnsi="Times New Roman"/>
                <w:color w:val="000000"/>
              </w:rPr>
              <w:t>Public</w:t>
            </w:r>
          </w:p>
          <w:p w14:paraId="14F3814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CB3AE8D" w14:textId="77777777" w:rsidR="00331868" w:rsidRDefault="00331868" w:rsidP="00AE3867">
            <w:pPr>
              <w:rPr>
                <w:rFonts w:ascii="Times New Roman" w:hAnsi="Times New Roman"/>
                <w:color w:val="000000"/>
              </w:rPr>
            </w:pPr>
          </w:p>
          <w:p w14:paraId="743C39AD" w14:textId="77777777" w:rsidR="00331868" w:rsidRDefault="00331868" w:rsidP="00AE3867">
            <w:pPr>
              <w:rPr>
                <w:rFonts w:ascii="Times New Roman" w:hAnsi="Times New Roman"/>
                <w:color w:val="000000"/>
              </w:rPr>
            </w:pPr>
          </w:p>
          <w:p w14:paraId="457D959D" w14:textId="77777777" w:rsidR="00331868" w:rsidRDefault="00331868" w:rsidP="00AE3867">
            <w:pPr>
              <w:rPr>
                <w:rFonts w:ascii="Times New Roman" w:hAnsi="Times New Roman"/>
                <w:color w:val="000000"/>
              </w:rPr>
            </w:pPr>
          </w:p>
          <w:p w14:paraId="7DE173E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D29981A" w14:textId="77777777" w:rsidR="00331868" w:rsidRDefault="00331868" w:rsidP="00AE3867">
            <w:pPr>
              <w:rPr>
                <w:rFonts w:ascii="Times New Roman" w:hAnsi="Times New Roman"/>
                <w:color w:val="000000"/>
              </w:rPr>
            </w:pPr>
            <w:r>
              <w:rPr>
                <w:rFonts w:ascii="Times New Roman" w:hAnsi="Times New Roman"/>
                <w:color w:val="000000"/>
              </w:rPr>
              <w:t>Fraction of inspired oxygen, expressed as a percentage. For example, 100%.</w:t>
            </w:r>
          </w:p>
        </w:tc>
        <w:tc>
          <w:tcPr>
            <w:tcW w:w="3060" w:type="dxa"/>
            <w:tcBorders>
              <w:top w:val="single" w:sz="2" w:space="0" w:color="auto"/>
              <w:left w:val="single" w:sz="2" w:space="0" w:color="auto"/>
              <w:bottom w:val="single" w:sz="2" w:space="0" w:color="auto"/>
              <w:right w:val="single" w:sz="2" w:space="0" w:color="auto"/>
            </w:tcBorders>
          </w:tcPr>
          <w:p w14:paraId="4FBCF616"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F397F43"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D3FBF0" w14:textId="77777777" w:rsidR="00331868" w:rsidRDefault="00331868" w:rsidP="00AE3867">
            <w:pPr>
              <w:rPr>
                <w:rFonts w:ascii="Times New Roman" w:hAnsi="Times New Roman"/>
                <w:color w:val="000000"/>
              </w:rPr>
            </w:pPr>
          </w:p>
        </w:tc>
      </w:tr>
      <w:tr w:rsidR="00331868" w14:paraId="4F0E7F1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AB1A64" w14:textId="77777777" w:rsidR="00331868" w:rsidRDefault="00331868" w:rsidP="00AE3867">
            <w:pPr>
              <w:rPr>
                <w:rFonts w:ascii="Times New Roman" w:hAnsi="Times New Roman"/>
                <w:color w:val="000000"/>
              </w:rPr>
            </w:pPr>
            <w:r>
              <w:rPr>
                <w:rFonts w:ascii="Times New Roman" w:hAnsi="Times New Roman"/>
                <w:b/>
                <w:color w:val="000000"/>
              </w:rPr>
              <w:t>inspiratoryTime</w:t>
            </w:r>
            <w:r>
              <w:rPr>
                <w:rFonts w:ascii="Times New Roman" w:hAnsi="Times New Roman"/>
                <w:color w:val="000000"/>
              </w:rPr>
              <w:t xml:space="preserve"> IntervalOfQuantity</w:t>
            </w:r>
          </w:p>
          <w:p w14:paraId="0B205116" w14:textId="77777777" w:rsidR="00331868" w:rsidRDefault="00331868" w:rsidP="00AE3867">
            <w:pPr>
              <w:rPr>
                <w:rFonts w:ascii="Times New Roman" w:hAnsi="Times New Roman"/>
                <w:color w:val="000000"/>
              </w:rPr>
            </w:pPr>
            <w:r>
              <w:rPr>
                <w:rFonts w:ascii="Times New Roman" w:hAnsi="Times New Roman"/>
                <w:color w:val="000000"/>
              </w:rPr>
              <w:t>Public</w:t>
            </w:r>
          </w:p>
          <w:p w14:paraId="71D37BE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9452EA0" w14:textId="77777777" w:rsidR="00331868" w:rsidRDefault="00331868" w:rsidP="00AE3867">
            <w:pPr>
              <w:rPr>
                <w:rFonts w:ascii="Times New Roman" w:hAnsi="Times New Roman"/>
                <w:color w:val="000000"/>
              </w:rPr>
            </w:pPr>
          </w:p>
          <w:p w14:paraId="4E1A8492" w14:textId="77777777" w:rsidR="00331868" w:rsidRDefault="00331868" w:rsidP="00AE3867">
            <w:pPr>
              <w:rPr>
                <w:rFonts w:ascii="Times New Roman" w:hAnsi="Times New Roman"/>
                <w:color w:val="000000"/>
              </w:rPr>
            </w:pPr>
          </w:p>
          <w:p w14:paraId="6A5CA3B6" w14:textId="77777777" w:rsidR="00331868" w:rsidRDefault="00331868" w:rsidP="00AE3867">
            <w:pPr>
              <w:rPr>
                <w:rFonts w:ascii="Times New Roman" w:hAnsi="Times New Roman"/>
                <w:color w:val="000000"/>
              </w:rPr>
            </w:pPr>
          </w:p>
          <w:p w14:paraId="7F0172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59956D2" w14:textId="77777777" w:rsidR="00331868" w:rsidRDefault="00331868" w:rsidP="00AE3867">
            <w:pPr>
              <w:rPr>
                <w:rFonts w:ascii="Times New Roman" w:hAnsi="Times New Roman"/>
                <w:color w:val="000000"/>
              </w:rPr>
            </w:pPr>
            <w:r>
              <w:rPr>
                <w:rFonts w:ascii="Times New Roman" w:hAnsi="Times New Roman"/>
                <w:color w:val="000000"/>
              </w:rPr>
              <w:t>Specification of the duration of the positive airway pressume applied by a mechanical ventilator. For example, 1 second.</w:t>
            </w:r>
          </w:p>
        </w:tc>
        <w:tc>
          <w:tcPr>
            <w:tcW w:w="3060" w:type="dxa"/>
            <w:tcBorders>
              <w:top w:val="single" w:sz="2" w:space="0" w:color="auto"/>
              <w:left w:val="single" w:sz="2" w:space="0" w:color="auto"/>
              <w:bottom w:val="single" w:sz="2" w:space="0" w:color="auto"/>
              <w:right w:val="single" w:sz="2" w:space="0" w:color="auto"/>
            </w:tcBorders>
          </w:tcPr>
          <w:p w14:paraId="16A4BFC9"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95E417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03061E" w14:textId="77777777" w:rsidR="00331868" w:rsidRDefault="00331868" w:rsidP="00AE3867">
            <w:pPr>
              <w:rPr>
                <w:rFonts w:ascii="Times New Roman" w:hAnsi="Times New Roman"/>
                <w:color w:val="000000"/>
              </w:rPr>
            </w:pPr>
          </w:p>
        </w:tc>
      </w:tr>
      <w:tr w:rsidR="00331868" w14:paraId="0E5D69B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7A2E9F85" w14:textId="77777777" w:rsidR="00331868" w:rsidRDefault="00331868" w:rsidP="00AE3867">
            <w:pPr>
              <w:rPr>
                <w:rFonts w:ascii="Times New Roman" w:hAnsi="Times New Roman"/>
                <w:color w:val="000000"/>
              </w:rPr>
            </w:pPr>
            <w:r>
              <w:rPr>
                <w:rFonts w:ascii="Times New Roman" w:hAnsi="Times New Roman"/>
                <w:b/>
                <w:color w:val="000000"/>
              </w:rPr>
              <w:lastRenderedPageBreak/>
              <w:t>iPAP</w:t>
            </w:r>
            <w:r>
              <w:rPr>
                <w:rFonts w:ascii="Times New Roman" w:hAnsi="Times New Roman"/>
                <w:color w:val="000000"/>
              </w:rPr>
              <w:t xml:space="preserve"> IntervalOfQuantity</w:t>
            </w:r>
          </w:p>
          <w:p w14:paraId="69AAAF6B" w14:textId="77777777" w:rsidR="00331868" w:rsidRDefault="00331868" w:rsidP="00AE3867">
            <w:pPr>
              <w:rPr>
                <w:rFonts w:ascii="Times New Roman" w:hAnsi="Times New Roman"/>
                <w:color w:val="000000"/>
              </w:rPr>
            </w:pPr>
            <w:r>
              <w:rPr>
                <w:rFonts w:ascii="Times New Roman" w:hAnsi="Times New Roman"/>
                <w:color w:val="000000"/>
              </w:rPr>
              <w:t>Public</w:t>
            </w:r>
          </w:p>
          <w:p w14:paraId="541890A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D736A3B" w14:textId="77777777" w:rsidR="00331868" w:rsidRDefault="00331868" w:rsidP="00AE3867">
            <w:pPr>
              <w:rPr>
                <w:rFonts w:ascii="Times New Roman" w:hAnsi="Times New Roman"/>
                <w:color w:val="000000"/>
              </w:rPr>
            </w:pPr>
          </w:p>
          <w:p w14:paraId="5FBF3F69" w14:textId="77777777" w:rsidR="00331868" w:rsidRDefault="00331868" w:rsidP="00AE3867">
            <w:pPr>
              <w:rPr>
                <w:rFonts w:ascii="Times New Roman" w:hAnsi="Times New Roman"/>
                <w:color w:val="000000"/>
              </w:rPr>
            </w:pPr>
          </w:p>
          <w:p w14:paraId="46F08127" w14:textId="77777777" w:rsidR="00331868" w:rsidRDefault="00331868" w:rsidP="00AE3867">
            <w:pPr>
              <w:rPr>
                <w:rFonts w:ascii="Times New Roman" w:hAnsi="Times New Roman"/>
                <w:color w:val="000000"/>
              </w:rPr>
            </w:pPr>
          </w:p>
          <w:p w14:paraId="13977F20"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5F4ACD1" w14:textId="77777777" w:rsidR="00331868" w:rsidRDefault="00331868" w:rsidP="00AE3867">
            <w:pPr>
              <w:rPr>
                <w:rFonts w:ascii="Times New Roman" w:hAnsi="Times New Roman"/>
                <w:color w:val="000000"/>
              </w:rPr>
            </w:pPr>
            <w:r>
              <w:rPr>
                <w:rFonts w:ascii="Times New Roman" w:hAnsi="Times New Roman"/>
                <w:color w:val="000000"/>
              </w:rPr>
              <w:t>Inspiratory positive airway pressure, often expressed in cmH20 in the United States. For example, 10 cmH2O.</w:t>
            </w:r>
          </w:p>
        </w:tc>
        <w:tc>
          <w:tcPr>
            <w:tcW w:w="3060" w:type="dxa"/>
            <w:tcBorders>
              <w:top w:val="single" w:sz="2" w:space="0" w:color="auto"/>
              <w:left w:val="single" w:sz="2" w:space="0" w:color="auto"/>
              <w:bottom w:val="single" w:sz="2" w:space="0" w:color="auto"/>
              <w:right w:val="single" w:sz="2" w:space="0" w:color="auto"/>
            </w:tcBorders>
          </w:tcPr>
          <w:p w14:paraId="06969EA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502B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DA7831B" w14:textId="77777777" w:rsidR="00331868" w:rsidRDefault="00331868" w:rsidP="00AE3867">
            <w:pPr>
              <w:rPr>
                <w:rFonts w:ascii="Times New Roman" w:hAnsi="Times New Roman"/>
                <w:color w:val="000000"/>
              </w:rPr>
            </w:pPr>
          </w:p>
        </w:tc>
      </w:tr>
      <w:tr w:rsidR="00331868" w14:paraId="4D3383A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0AC7EB2" w14:textId="77777777" w:rsidR="00331868" w:rsidRDefault="00331868" w:rsidP="00AE3867">
            <w:pPr>
              <w:rPr>
                <w:rFonts w:ascii="Times New Roman" w:hAnsi="Times New Roman"/>
                <w:color w:val="000000"/>
              </w:rPr>
            </w:pPr>
            <w:r>
              <w:rPr>
                <w:rFonts w:ascii="Times New Roman" w:hAnsi="Times New Roman"/>
                <w:b/>
                <w:color w:val="000000"/>
              </w:rPr>
              <w:t>isolationCode</w:t>
            </w:r>
            <w:r>
              <w:rPr>
                <w:rFonts w:ascii="Times New Roman" w:hAnsi="Times New Roman"/>
                <w:color w:val="000000"/>
              </w:rPr>
              <w:t xml:space="preserve"> Code</w:t>
            </w:r>
          </w:p>
          <w:p w14:paraId="648552DF" w14:textId="77777777" w:rsidR="00331868" w:rsidRDefault="00331868" w:rsidP="00AE3867">
            <w:pPr>
              <w:rPr>
                <w:rFonts w:ascii="Times New Roman" w:hAnsi="Times New Roman"/>
                <w:color w:val="000000"/>
              </w:rPr>
            </w:pPr>
            <w:r>
              <w:rPr>
                <w:rFonts w:ascii="Times New Roman" w:hAnsi="Times New Roman"/>
                <w:color w:val="000000"/>
              </w:rPr>
              <w:t>Public</w:t>
            </w:r>
          </w:p>
          <w:p w14:paraId="69C9178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9903DD" w14:textId="77777777" w:rsidR="00331868" w:rsidRDefault="00331868" w:rsidP="00AE3867">
            <w:pPr>
              <w:rPr>
                <w:rFonts w:ascii="Times New Roman" w:hAnsi="Times New Roman"/>
                <w:color w:val="000000"/>
              </w:rPr>
            </w:pPr>
          </w:p>
          <w:p w14:paraId="2336235B" w14:textId="77777777" w:rsidR="00331868" w:rsidRDefault="00331868" w:rsidP="00AE3867">
            <w:pPr>
              <w:rPr>
                <w:rFonts w:ascii="Times New Roman" w:hAnsi="Times New Roman"/>
                <w:color w:val="000000"/>
              </w:rPr>
            </w:pPr>
          </w:p>
          <w:p w14:paraId="6EF72D60" w14:textId="77777777" w:rsidR="00331868" w:rsidRDefault="00331868" w:rsidP="00AE3867">
            <w:pPr>
              <w:rPr>
                <w:rFonts w:ascii="Times New Roman" w:hAnsi="Times New Roman"/>
                <w:color w:val="000000"/>
              </w:rPr>
            </w:pPr>
          </w:p>
          <w:p w14:paraId="1B94BB7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3E91E0C" w14:textId="77777777" w:rsidR="00331868" w:rsidRDefault="00331868" w:rsidP="00AE3867">
            <w:pPr>
              <w:rPr>
                <w:rFonts w:ascii="Times New Roman" w:hAnsi="Times New Roman"/>
                <w:color w:val="000000"/>
              </w:rPr>
            </w:pPr>
            <w:r>
              <w:rPr>
                <w:rFonts w:ascii="Times New Roman" w:hAnsi="Times New Roman"/>
                <w:color w:val="000000"/>
              </w:rPr>
              <w:t>Describes the kinds of precautions that should be taken for the patient. Values include: Airborne Precautions, Contact Precautions, Droplet Precautions, Standard Precautions, Neutropenic (Reverse) Precautions.</w:t>
            </w:r>
          </w:p>
        </w:tc>
        <w:tc>
          <w:tcPr>
            <w:tcW w:w="3060" w:type="dxa"/>
            <w:tcBorders>
              <w:top w:val="single" w:sz="2" w:space="0" w:color="auto"/>
              <w:left w:val="single" w:sz="2" w:space="0" w:color="auto"/>
              <w:bottom w:val="single" w:sz="2" w:space="0" w:color="auto"/>
              <w:right w:val="single" w:sz="2" w:space="0" w:color="auto"/>
            </w:tcBorders>
          </w:tcPr>
          <w:p w14:paraId="11328D5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B64704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7337C47" w14:textId="77777777" w:rsidR="00331868" w:rsidRDefault="00331868" w:rsidP="00AE3867">
            <w:pPr>
              <w:rPr>
                <w:rFonts w:ascii="Times New Roman" w:hAnsi="Times New Roman"/>
                <w:color w:val="000000"/>
              </w:rPr>
            </w:pPr>
          </w:p>
        </w:tc>
      </w:tr>
      <w:tr w:rsidR="00331868" w14:paraId="6F7651C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C4DE7DE" w14:textId="77777777" w:rsidR="00331868" w:rsidRDefault="00331868" w:rsidP="00AE3867">
            <w:pPr>
              <w:rPr>
                <w:rFonts w:ascii="Times New Roman" w:hAnsi="Times New Roman"/>
                <w:color w:val="000000"/>
              </w:rPr>
            </w:pPr>
            <w:r>
              <w:rPr>
                <w:rFonts w:ascii="Times New Roman" w:hAnsi="Times New Roman"/>
                <w:b/>
                <w:color w:val="000000"/>
              </w:rPr>
              <w:t>oxygenFlowRate</w:t>
            </w:r>
            <w:r>
              <w:rPr>
                <w:rFonts w:ascii="Times New Roman" w:hAnsi="Times New Roman"/>
                <w:color w:val="000000"/>
              </w:rPr>
              <w:t xml:space="preserve"> IntervalOfQuantity</w:t>
            </w:r>
          </w:p>
          <w:p w14:paraId="63C51FD0" w14:textId="77777777" w:rsidR="00331868" w:rsidRDefault="00331868" w:rsidP="00AE3867">
            <w:pPr>
              <w:rPr>
                <w:rFonts w:ascii="Times New Roman" w:hAnsi="Times New Roman"/>
                <w:color w:val="000000"/>
              </w:rPr>
            </w:pPr>
            <w:r>
              <w:rPr>
                <w:rFonts w:ascii="Times New Roman" w:hAnsi="Times New Roman"/>
                <w:color w:val="000000"/>
              </w:rPr>
              <w:t>Public</w:t>
            </w:r>
          </w:p>
          <w:p w14:paraId="1C626B8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6C48C71" w14:textId="77777777" w:rsidR="00331868" w:rsidRDefault="00331868" w:rsidP="00AE3867">
            <w:pPr>
              <w:rPr>
                <w:rFonts w:ascii="Times New Roman" w:hAnsi="Times New Roman"/>
                <w:color w:val="000000"/>
              </w:rPr>
            </w:pPr>
          </w:p>
          <w:p w14:paraId="3D4C6F77" w14:textId="77777777" w:rsidR="00331868" w:rsidRDefault="00331868" w:rsidP="00AE3867">
            <w:pPr>
              <w:rPr>
                <w:rFonts w:ascii="Times New Roman" w:hAnsi="Times New Roman"/>
                <w:color w:val="000000"/>
              </w:rPr>
            </w:pPr>
          </w:p>
          <w:p w14:paraId="385D0CB6" w14:textId="77777777" w:rsidR="00331868" w:rsidRDefault="00331868" w:rsidP="00AE3867">
            <w:pPr>
              <w:rPr>
                <w:rFonts w:ascii="Times New Roman" w:hAnsi="Times New Roman"/>
                <w:color w:val="000000"/>
              </w:rPr>
            </w:pPr>
          </w:p>
          <w:p w14:paraId="64BD6BD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1DF337B" w14:textId="77777777" w:rsidR="00331868" w:rsidRDefault="00331868" w:rsidP="00AE3867">
            <w:pPr>
              <w:rPr>
                <w:rFonts w:ascii="Times New Roman" w:hAnsi="Times New Roman"/>
                <w:color w:val="000000"/>
              </w:rPr>
            </w:pPr>
            <w:r>
              <w:rPr>
                <w:rFonts w:ascii="Times New Roman" w:hAnsi="Times New Roman"/>
                <w:color w:val="000000"/>
              </w:rPr>
              <w:t>The rate at which oxygen is administered to the patient; generally in liters per minute</w:t>
            </w:r>
          </w:p>
        </w:tc>
        <w:tc>
          <w:tcPr>
            <w:tcW w:w="3060" w:type="dxa"/>
            <w:tcBorders>
              <w:top w:val="single" w:sz="2" w:space="0" w:color="auto"/>
              <w:left w:val="single" w:sz="2" w:space="0" w:color="auto"/>
              <w:bottom w:val="single" w:sz="2" w:space="0" w:color="auto"/>
              <w:right w:val="single" w:sz="2" w:space="0" w:color="auto"/>
            </w:tcBorders>
          </w:tcPr>
          <w:p w14:paraId="7AC6D2BE"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88FB3C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BF13474" w14:textId="77777777" w:rsidR="00331868" w:rsidRDefault="00331868" w:rsidP="00AE3867">
            <w:pPr>
              <w:rPr>
                <w:rFonts w:ascii="Times New Roman" w:hAnsi="Times New Roman"/>
                <w:color w:val="000000"/>
              </w:rPr>
            </w:pPr>
          </w:p>
        </w:tc>
      </w:tr>
      <w:tr w:rsidR="00331868" w14:paraId="5B78A1F5"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92D3BDB" w14:textId="77777777" w:rsidR="00331868" w:rsidRDefault="00331868" w:rsidP="00AE3867">
            <w:pPr>
              <w:rPr>
                <w:rFonts w:ascii="Times New Roman" w:hAnsi="Times New Roman"/>
                <w:color w:val="000000"/>
              </w:rPr>
            </w:pPr>
            <w:r>
              <w:rPr>
                <w:rFonts w:ascii="Times New Roman" w:hAnsi="Times New Roman"/>
                <w:b/>
                <w:color w:val="000000"/>
              </w:rPr>
              <w:t>peakFlowRate</w:t>
            </w:r>
            <w:r>
              <w:rPr>
                <w:rFonts w:ascii="Times New Roman" w:hAnsi="Times New Roman"/>
                <w:color w:val="000000"/>
              </w:rPr>
              <w:t xml:space="preserve"> IntervalOfQuantity</w:t>
            </w:r>
          </w:p>
          <w:p w14:paraId="475E0950" w14:textId="77777777" w:rsidR="00331868" w:rsidRDefault="00331868" w:rsidP="00AE3867">
            <w:pPr>
              <w:rPr>
                <w:rFonts w:ascii="Times New Roman" w:hAnsi="Times New Roman"/>
                <w:color w:val="000000"/>
              </w:rPr>
            </w:pPr>
            <w:r>
              <w:rPr>
                <w:rFonts w:ascii="Times New Roman" w:hAnsi="Times New Roman"/>
                <w:color w:val="000000"/>
              </w:rPr>
              <w:t>Public</w:t>
            </w:r>
          </w:p>
          <w:p w14:paraId="7D982A3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19845E3" w14:textId="77777777" w:rsidR="00331868" w:rsidRDefault="00331868" w:rsidP="00AE3867">
            <w:pPr>
              <w:rPr>
                <w:rFonts w:ascii="Times New Roman" w:hAnsi="Times New Roman"/>
                <w:color w:val="000000"/>
              </w:rPr>
            </w:pPr>
          </w:p>
          <w:p w14:paraId="59BE016F" w14:textId="77777777" w:rsidR="00331868" w:rsidRDefault="00331868" w:rsidP="00AE3867">
            <w:pPr>
              <w:rPr>
                <w:rFonts w:ascii="Times New Roman" w:hAnsi="Times New Roman"/>
                <w:color w:val="000000"/>
              </w:rPr>
            </w:pPr>
          </w:p>
          <w:p w14:paraId="6949F5B5" w14:textId="77777777" w:rsidR="00331868" w:rsidRDefault="00331868" w:rsidP="00AE3867">
            <w:pPr>
              <w:rPr>
                <w:rFonts w:ascii="Times New Roman" w:hAnsi="Times New Roman"/>
                <w:color w:val="000000"/>
              </w:rPr>
            </w:pPr>
          </w:p>
          <w:p w14:paraId="556420A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D45A931" w14:textId="77777777" w:rsidR="00331868" w:rsidRDefault="00331868" w:rsidP="00AE3867">
            <w:pPr>
              <w:rPr>
                <w:rFonts w:ascii="Times New Roman" w:hAnsi="Times New Roman"/>
                <w:color w:val="000000"/>
              </w:rPr>
            </w:pPr>
            <w:r>
              <w:rPr>
                <w:rFonts w:ascii="Times New Roman" w:hAnsi="Times New Roman"/>
                <w:color w:val="000000"/>
              </w:rPr>
              <w:t>Specification of the maximum allowable rate of airflow delivered by a mechanical ventilator. For example, 60 L/min.</w:t>
            </w:r>
          </w:p>
        </w:tc>
        <w:tc>
          <w:tcPr>
            <w:tcW w:w="3060" w:type="dxa"/>
            <w:tcBorders>
              <w:top w:val="single" w:sz="2" w:space="0" w:color="auto"/>
              <w:left w:val="single" w:sz="2" w:space="0" w:color="auto"/>
              <w:bottom w:val="single" w:sz="2" w:space="0" w:color="auto"/>
              <w:right w:val="single" w:sz="2" w:space="0" w:color="auto"/>
            </w:tcBorders>
          </w:tcPr>
          <w:p w14:paraId="7478A6AC"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9F07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6F54C31" w14:textId="77777777" w:rsidR="00331868" w:rsidRDefault="00331868" w:rsidP="00AE3867">
            <w:pPr>
              <w:rPr>
                <w:rFonts w:ascii="Times New Roman" w:hAnsi="Times New Roman"/>
                <w:color w:val="000000"/>
              </w:rPr>
            </w:pPr>
          </w:p>
        </w:tc>
      </w:tr>
      <w:tr w:rsidR="00331868" w14:paraId="16D4490C"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DEA09A6" w14:textId="77777777" w:rsidR="00331868" w:rsidRDefault="00331868" w:rsidP="00AE3867">
            <w:pPr>
              <w:rPr>
                <w:rFonts w:ascii="Times New Roman" w:hAnsi="Times New Roman"/>
                <w:color w:val="000000"/>
              </w:rPr>
            </w:pPr>
            <w:r>
              <w:rPr>
                <w:rFonts w:ascii="Times New Roman" w:hAnsi="Times New Roman"/>
                <w:b/>
                <w:color w:val="000000"/>
              </w:rPr>
              <w:t>peakInspiratoryPressure</w:t>
            </w:r>
            <w:r>
              <w:rPr>
                <w:rFonts w:ascii="Times New Roman" w:hAnsi="Times New Roman"/>
                <w:color w:val="000000"/>
              </w:rPr>
              <w:t xml:space="preserve"> IntervalOfQuantity</w:t>
            </w:r>
          </w:p>
          <w:p w14:paraId="5680F062" w14:textId="77777777" w:rsidR="00331868" w:rsidRDefault="00331868" w:rsidP="00AE3867">
            <w:pPr>
              <w:rPr>
                <w:rFonts w:ascii="Times New Roman" w:hAnsi="Times New Roman"/>
                <w:color w:val="000000"/>
              </w:rPr>
            </w:pPr>
            <w:r>
              <w:rPr>
                <w:rFonts w:ascii="Times New Roman" w:hAnsi="Times New Roman"/>
                <w:color w:val="000000"/>
              </w:rPr>
              <w:t>Public</w:t>
            </w:r>
          </w:p>
          <w:p w14:paraId="2B92B99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6E6B577" w14:textId="77777777" w:rsidR="00331868" w:rsidRDefault="00331868" w:rsidP="00AE3867">
            <w:pPr>
              <w:rPr>
                <w:rFonts w:ascii="Times New Roman" w:hAnsi="Times New Roman"/>
                <w:color w:val="000000"/>
              </w:rPr>
            </w:pPr>
          </w:p>
          <w:p w14:paraId="4BCC6761" w14:textId="77777777" w:rsidR="00331868" w:rsidRDefault="00331868" w:rsidP="00AE3867">
            <w:pPr>
              <w:rPr>
                <w:rFonts w:ascii="Times New Roman" w:hAnsi="Times New Roman"/>
                <w:color w:val="000000"/>
              </w:rPr>
            </w:pPr>
          </w:p>
          <w:p w14:paraId="7BA6C336" w14:textId="77777777" w:rsidR="00331868" w:rsidRDefault="00331868" w:rsidP="00AE3867">
            <w:pPr>
              <w:rPr>
                <w:rFonts w:ascii="Times New Roman" w:hAnsi="Times New Roman"/>
                <w:color w:val="000000"/>
              </w:rPr>
            </w:pPr>
          </w:p>
          <w:p w14:paraId="479BD9B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0FB2482" w14:textId="77777777" w:rsidR="00331868" w:rsidRDefault="00331868" w:rsidP="00AE3867">
            <w:pPr>
              <w:rPr>
                <w:rFonts w:ascii="Times New Roman" w:hAnsi="Times New Roman"/>
                <w:color w:val="000000"/>
              </w:rPr>
            </w:pPr>
            <w:r>
              <w:rPr>
                <w:rFonts w:ascii="Times New Roman" w:hAnsi="Times New Roman"/>
                <w:color w:val="000000"/>
              </w:rPr>
              <w:t>Specification of the maximum airway pressure allowed to be delivered by the ventilator in order to prevent barotrauma, applies to volume-controlled ventilation modes. For example, 35 cmH2O.</w:t>
            </w:r>
          </w:p>
        </w:tc>
        <w:tc>
          <w:tcPr>
            <w:tcW w:w="3060" w:type="dxa"/>
            <w:tcBorders>
              <w:top w:val="single" w:sz="2" w:space="0" w:color="auto"/>
              <w:left w:val="single" w:sz="2" w:space="0" w:color="auto"/>
              <w:bottom w:val="single" w:sz="2" w:space="0" w:color="auto"/>
              <w:right w:val="single" w:sz="2" w:space="0" w:color="auto"/>
            </w:tcBorders>
          </w:tcPr>
          <w:p w14:paraId="7DB45475"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A19066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D17D85C" w14:textId="77777777" w:rsidR="00331868" w:rsidRDefault="00331868" w:rsidP="00AE3867">
            <w:pPr>
              <w:rPr>
                <w:rFonts w:ascii="Times New Roman" w:hAnsi="Times New Roman"/>
                <w:color w:val="000000"/>
              </w:rPr>
            </w:pPr>
          </w:p>
        </w:tc>
      </w:tr>
      <w:tr w:rsidR="00331868" w14:paraId="425F2F8D"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6902FC24" w14:textId="77777777" w:rsidR="00331868" w:rsidRDefault="00331868" w:rsidP="00AE3867">
            <w:pPr>
              <w:rPr>
                <w:rFonts w:ascii="Times New Roman" w:hAnsi="Times New Roman"/>
                <w:color w:val="000000"/>
              </w:rPr>
            </w:pPr>
            <w:r>
              <w:rPr>
                <w:rFonts w:ascii="Times New Roman" w:hAnsi="Times New Roman"/>
                <w:b/>
                <w:color w:val="000000"/>
              </w:rPr>
              <w:lastRenderedPageBreak/>
              <w:t>pEEP</w:t>
            </w:r>
            <w:r>
              <w:rPr>
                <w:rFonts w:ascii="Times New Roman" w:hAnsi="Times New Roman"/>
                <w:color w:val="000000"/>
              </w:rPr>
              <w:t xml:space="preserve"> IntervalOfQuantity</w:t>
            </w:r>
          </w:p>
          <w:p w14:paraId="328FE66B" w14:textId="77777777" w:rsidR="00331868" w:rsidRDefault="00331868" w:rsidP="00AE3867">
            <w:pPr>
              <w:rPr>
                <w:rFonts w:ascii="Times New Roman" w:hAnsi="Times New Roman"/>
                <w:color w:val="000000"/>
              </w:rPr>
            </w:pPr>
            <w:r>
              <w:rPr>
                <w:rFonts w:ascii="Times New Roman" w:hAnsi="Times New Roman"/>
                <w:color w:val="000000"/>
              </w:rPr>
              <w:t>Public</w:t>
            </w:r>
          </w:p>
          <w:p w14:paraId="55875B9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4D12C42" w14:textId="77777777" w:rsidR="00331868" w:rsidRDefault="00331868" w:rsidP="00AE3867">
            <w:pPr>
              <w:rPr>
                <w:rFonts w:ascii="Times New Roman" w:hAnsi="Times New Roman"/>
                <w:color w:val="000000"/>
              </w:rPr>
            </w:pPr>
          </w:p>
          <w:p w14:paraId="279BC49B" w14:textId="77777777" w:rsidR="00331868" w:rsidRDefault="00331868" w:rsidP="00AE3867">
            <w:pPr>
              <w:rPr>
                <w:rFonts w:ascii="Times New Roman" w:hAnsi="Times New Roman"/>
                <w:color w:val="000000"/>
              </w:rPr>
            </w:pPr>
          </w:p>
          <w:p w14:paraId="1DD245FA" w14:textId="77777777" w:rsidR="00331868" w:rsidRDefault="00331868" w:rsidP="00AE3867">
            <w:pPr>
              <w:rPr>
                <w:rFonts w:ascii="Times New Roman" w:hAnsi="Times New Roman"/>
                <w:color w:val="000000"/>
              </w:rPr>
            </w:pPr>
          </w:p>
          <w:p w14:paraId="26D34F3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39341E2" w14:textId="77777777" w:rsidR="00331868" w:rsidRDefault="00331868" w:rsidP="00AE3867">
            <w:pPr>
              <w:rPr>
                <w:rFonts w:ascii="Times New Roman" w:hAnsi="Times New Roman"/>
                <w:color w:val="000000"/>
              </w:rPr>
            </w:pPr>
            <w:r>
              <w:rPr>
                <w:rFonts w:ascii="Times New Roman" w:hAnsi="Times New Roman"/>
                <w:color w:val="000000"/>
              </w:rPr>
              <w:t>Positive end expiratory pressure, the alveolar pressure above atmospheric pressure that exists at the end of expiration, often expressed in cmH20 in the United States. For example, 5 cmH2O.</w:t>
            </w:r>
          </w:p>
        </w:tc>
        <w:tc>
          <w:tcPr>
            <w:tcW w:w="3060" w:type="dxa"/>
            <w:tcBorders>
              <w:top w:val="single" w:sz="2" w:space="0" w:color="auto"/>
              <w:left w:val="single" w:sz="2" w:space="0" w:color="auto"/>
              <w:bottom w:val="single" w:sz="2" w:space="0" w:color="auto"/>
              <w:right w:val="single" w:sz="2" w:space="0" w:color="auto"/>
            </w:tcBorders>
          </w:tcPr>
          <w:p w14:paraId="13533E7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B901A0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24313E5" w14:textId="77777777" w:rsidR="00331868" w:rsidRDefault="00331868" w:rsidP="00AE3867">
            <w:pPr>
              <w:rPr>
                <w:rFonts w:ascii="Times New Roman" w:hAnsi="Times New Roman"/>
                <w:color w:val="000000"/>
              </w:rPr>
            </w:pPr>
          </w:p>
        </w:tc>
      </w:tr>
      <w:tr w:rsidR="00331868" w14:paraId="64E4E5E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8B01B9F" w14:textId="77777777" w:rsidR="00331868" w:rsidRDefault="00331868" w:rsidP="00AE3867">
            <w:pPr>
              <w:rPr>
                <w:rFonts w:ascii="Times New Roman" w:hAnsi="Times New Roman"/>
                <w:color w:val="000000"/>
              </w:rPr>
            </w:pPr>
            <w:r>
              <w:rPr>
                <w:rFonts w:ascii="Times New Roman" w:hAnsi="Times New Roman"/>
                <w:b/>
                <w:color w:val="000000"/>
              </w:rPr>
              <w:t>pressureSupport</w:t>
            </w:r>
            <w:r>
              <w:rPr>
                <w:rFonts w:ascii="Times New Roman" w:hAnsi="Times New Roman"/>
                <w:color w:val="000000"/>
              </w:rPr>
              <w:t xml:space="preserve"> IntervalOfQuantity</w:t>
            </w:r>
          </w:p>
          <w:p w14:paraId="77209613" w14:textId="77777777" w:rsidR="00331868" w:rsidRDefault="00331868" w:rsidP="00AE3867">
            <w:pPr>
              <w:rPr>
                <w:rFonts w:ascii="Times New Roman" w:hAnsi="Times New Roman"/>
                <w:color w:val="000000"/>
              </w:rPr>
            </w:pPr>
            <w:r>
              <w:rPr>
                <w:rFonts w:ascii="Times New Roman" w:hAnsi="Times New Roman"/>
                <w:color w:val="000000"/>
              </w:rPr>
              <w:t>Public</w:t>
            </w:r>
          </w:p>
          <w:p w14:paraId="382A45A6"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8BEB6C3" w14:textId="77777777" w:rsidR="00331868" w:rsidRDefault="00331868" w:rsidP="00AE3867">
            <w:pPr>
              <w:rPr>
                <w:rFonts w:ascii="Times New Roman" w:hAnsi="Times New Roman"/>
                <w:color w:val="000000"/>
              </w:rPr>
            </w:pPr>
          </w:p>
          <w:p w14:paraId="57763F4A" w14:textId="77777777" w:rsidR="00331868" w:rsidRDefault="00331868" w:rsidP="00AE3867">
            <w:pPr>
              <w:rPr>
                <w:rFonts w:ascii="Times New Roman" w:hAnsi="Times New Roman"/>
                <w:color w:val="000000"/>
              </w:rPr>
            </w:pPr>
          </w:p>
          <w:p w14:paraId="6E66DBA9" w14:textId="77777777" w:rsidR="00331868" w:rsidRDefault="00331868" w:rsidP="00AE3867">
            <w:pPr>
              <w:rPr>
                <w:rFonts w:ascii="Times New Roman" w:hAnsi="Times New Roman"/>
                <w:color w:val="000000"/>
              </w:rPr>
            </w:pPr>
          </w:p>
          <w:p w14:paraId="7B05E42B"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C0F368A" w14:textId="77777777" w:rsidR="00331868" w:rsidRDefault="00331868" w:rsidP="00AE3867">
            <w:pPr>
              <w:rPr>
                <w:rFonts w:ascii="Times New Roman" w:hAnsi="Times New Roman"/>
                <w:color w:val="000000"/>
              </w:rPr>
            </w:pPr>
            <w:r>
              <w:rPr>
                <w:rFonts w:ascii="Times New Roman" w:hAnsi="Times New Roman"/>
                <w:color w:val="000000"/>
              </w:rPr>
              <w:t>Specification of the additional amount of pressure that is added to a mechanical ventilation mode, often CPAP mode.  Not to be confused with pressure control ventilation mode. For example, 500 mL</w:t>
            </w:r>
          </w:p>
        </w:tc>
        <w:tc>
          <w:tcPr>
            <w:tcW w:w="3060" w:type="dxa"/>
            <w:tcBorders>
              <w:top w:val="single" w:sz="2" w:space="0" w:color="auto"/>
              <w:left w:val="single" w:sz="2" w:space="0" w:color="auto"/>
              <w:bottom w:val="single" w:sz="2" w:space="0" w:color="auto"/>
              <w:right w:val="single" w:sz="2" w:space="0" w:color="auto"/>
            </w:tcBorders>
          </w:tcPr>
          <w:p w14:paraId="5EAC1B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0BB2A4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65F13F" w14:textId="77777777" w:rsidR="00331868" w:rsidRDefault="00331868" w:rsidP="00AE3867">
            <w:pPr>
              <w:rPr>
                <w:rFonts w:ascii="Times New Roman" w:hAnsi="Times New Roman"/>
                <w:color w:val="000000"/>
              </w:rPr>
            </w:pPr>
          </w:p>
        </w:tc>
      </w:tr>
      <w:tr w:rsidR="00331868" w14:paraId="1DB007C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C5413CD" w14:textId="77777777" w:rsidR="00331868" w:rsidRDefault="00331868" w:rsidP="00AE3867">
            <w:pPr>
              <w:rPr>
                <w:rFonts w:ascii="Times New Roman" w:hAnsi="Times New Roman"/>
                <w:color w:val="000000"/>
              </w:rPr>
            </w:pPr>
            <w:r>
              <w:rPr>
                <w:rFonts w:ascii="Times New Roman" w:hAnsi="Times New Roman"/>
                <w:b/>
                <w:color w:val="000000"/>
              </w:rPr>
              <w:t>respiratoryRate</w:t>
            </w:r>
            <w:r>
              <w:rPr>
                <w:rFonts w:ascii="Times New Roman" w:hAnsi="Times New Roman"/>
                <w:color w:val="000000"/>
              </w:rPr>
              <w:t xml:space="preserve"> IntervalOfQuantity</w:t>
            </w:r>
          </w:p>
          <w:p w14:paraId="00886D41" w14:textId="77777777" w:rsidR="00331868" w:rsidRDefault="00331868" w:rsidP="00AE3867">
            <w:pPr>
              <w:rPr>
                <w:rFonts w:ascii="Times New Roman" w:hAnsi="Times New Roman"/>
                <w:color w:val="000000"/>
              </w:rPr>
            </w:pPr>
            <w:r>
              <w:rPr>
                <w:rFonts w:ascii="Times New Roman" w:hAnsi="Times New Roman"/>
                <w:color w:val="000000"/>
              </w:rPr>
              <w:t>Public</w:t>
            </w:r>
          </w:p>
          <w:p w14:paraId="0CD3F88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AF3444B" w14:textId="77777777" w:rsidR="00331868" w:rsidRDefault="00331868" w:rsidP="00AE3867">
            <w:pPr>
              <w:rPr>
                <w:rFonts w:ascii="Times New Roman" w:hAnsi="Times New Roman"/>
                <w:color w:val="000000"/>
              </w:rPr>
            </w:pPr>
          </w:p>
          <w:p w14:paraId="218FB505" w14:textId="77777777" w:rsidR="00331868" w:rsidRDefault="00331868" w:rsidP="00AE3867">
            <w:pPr>
              <w:rPr>
                <w:rFonts w:ascii="Times New Roman" w:hAnsi="Times New Roman"/>
                <w:color w:val="000000"/>
              </w:rPr>
            </w:pPr>
          </w:p>
          <w:p w14:paraId="212052CA" w14:textId="77777777" w:rsidR="00331868" w:rsidRDefault="00331868" w:rsidP="00AE3867">
            <w:pPr>
              <w:rPr>
                <w:rFonts w:ascii="Times New Roman" w:hAnsi="Times New Roman"/>
                <w:color w:val="000000"/>
              </w:rPr>
            </w:pPr>
          </w:p>
          <w:p w14:paraId="7014DE4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A05442" w14:textId="77777777" w:rsidR="00331868" w:rsidRDefault="00331868" w:rsidP="00AE3867">
            <w:pPr>
              <w:rPr>
                <w:rFonts w:ascii="Times New Roman" w:hAnsi="Times New Roman"/>
                <w:color w:val="000000"/>
              </w:rPr>
            </w:pPr>
            <w:r>
              <w:rPr>
                <w:rFonts w:ascii="Times New Roman" w:hAnsi="Times New Roman"/>
                <w:color w:val="000000"/>
              </w:rPr>
              <w:t>Number of machine-delivered breaths per minute, in the context of mechanical ventilation, expressed as breaths/minute.  For example, 14 breaths/minute.</w:t>
            </w:r>
          </w:p>
        </w:tc>
        <w:tc>
          <w:tcPr>
            <w:tcW w:w="3060" w:type="dxa"/>
            <w:tcBorders>
              <w:top w:val="single" w:sz="2" w:space="0" w:color="auto"/>
              <w:left w:val="single" w:sz="2" w:space="0" w:color="auto"/>
              <w:bottom w:val="single" w:sz="2" w:space="0" w:color="auto"/>
              <w:right w:val="single" w:sz="2" w:space="0" w:color="auto"/>
            </w:tcBorders>
          </w:tcPr>
          <w:p w14:paraId="00CD5B9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613F94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F24B13B" w14:textId="77777777" w:rsidR="00331868" w:rsidRDefault="00331868" w:rsidP="00AE3867">
            <w:pPr>
              <w:rPr>
                <w:rFonts w:ascii="Times New Roman" w:hAnsi="Times New Roman"/>
                <w:color w:val="000000"/>
              </w:rPr>
            </w:pPr>
          </w:p>
        </w:tc>
      </w:tr>
      <w:tr w:rsidR="00331868" w14:paraId="4CAA6F68"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527A4AE" w14:textId="77777777" w:rsidR="00331868" w:rsidRDefault="00331868" w:rsidP="00AE3867">
            <w:pPr>
              <w:rPr>
                <w:rFonts w:ascii="Times New Roman" w:hAnsi="Times New Roman"/>
                <w:color w:val="000000"/>
              </w:rPr>
            </w:pPr>
            <w:r>
              <w:rPr>
                <w:rFonts w:ascii="Times New Roman" w:hAnsi="Times New Roman"/>
                <w:b/>
                <w:color w:val="000000"/>
              </w:rPr>
              <w:t>spO2Range</w:t>
            </w:r>
            <w:r>
              <w:rPr>
                <w:rFonts w:ascii="Times New Roman" w:hAnsi="Times New Roman"/>
                <w:color w:val="000000"/>
              </w:rPr>
              <w:t xml:space="preserve"> IntervalOfQuantity</w:t>
            </w:r>
          </w:p>
          <w:p w14:paraId="5CE567F3" w14:textId="77777777" w:rsidR="00331868" w:rsidRDefault="00331868" w:rsidP="00AE3867">
            <w:pPr>
              <w:rPr>
                <w:rFonts w:ascii="Times New Roman" w:hAnsi="Times New Roman"/>
                <w:color w:val="000000"/>
              </w:rPr>
            </w:pPr>
            <w:r>
              <w:rPr>
                <w:rFonts w:ascii="Times New Roman" w:hAnsi="Times New Roman"/>
                <w:color w:val="000000"/>
              </w:rPr>
              <w:t>Public</w:t>
            </w:r>
          </w:p>
          <w:p w14:paraId="67D1ACB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1DBE7B5" w14:textId="77777777" w:rsidR="00331868" w:rsidRDefault="00331868" w:rsidP="00AE3867">
            <w:pPr>
              <w:rPr>
                <w:rFonts w:ascii="Times New Roman" w:hAnsi="Times New Roman"/>
                <w:color w:val="000000"/>
              </w:rPr>
            </w:pPr>
          </w:p>
          <w:p w14:paraId="1C54F4EE" w14:textId="77777777" w:rsidR="00331868" w:rsidRDefault="00331868" w:rsidP="00AE3867">
            <w:pPr>
              <w:rPr>
                <w:rFonts w:ascii="Times New Roman" w:hAnsi="Times New Roman"/>
                <w:color w:val="000000"/>
              </w:rPr>
            </w:pPr>
          </w:p>
          <w:p w14:paraId="024510C7" w14:textId="77777777" w:rsidR="00331868" w:rsidRDefault="00331868" w:rsidP="00AE3867">
            <w:pPr>
              <w:rPr>
                <w:rFonts w:ascii="Times New Roman" w:hAnsi="Times New Roman"/>
                <w:color w:val="000000"/>
              </w:rPr>
            </w:pPr>
          </w:p>
          <w:p w14:paraId="2EA14C4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CF728A9" w14:textId="77777777" w:rsidR="00331868" w:rsidRDefault="00331868" w:rsidP="00AE3867">
            <w:pPr>
              <w:rPr>
                <w:rFonts w:ascii="Times New Roman" w:hAnsi="Times New Roman"/>
                <w:color w:val="000000"/>
              </w:rPr>
            </w:pPr>
            <w:r>
              <w:rPr>
                <w:rFonts w:ascii="Times New Roman" w:hAnsi="Times New Roman"/>
                <w:color w:val="000000"/>
              </w:rPr>
              <w:t>Target oxygen saturation, expressed as a percentage. For instance, 95-100%.</w:t>
            </w:r>
          </w:p>
        </w:tc>
        <w:tc>
          <w:tcPr>
            <w:tcW w:w="3060" w:type="dxa"/>
            <w:tcBorders>
              <w:top w:val="single" w:sz="2" w:space="0" w:color="auto"/>
              <w:left w:val="single" w:sz="2" w:space="0" w:color="auto"/>
              <w:bottom w:val="single" w:sz="2" w:space="0" w:color="auto"/>
              <w:right w:val="single" w:sz="2" w:space="0" w:color="auto"/>
            </w:tcBorders>
          </w:tcPr>
          <w:p w14:paraId="30DFE471"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84B7F1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569BF9" w14:textId="77777777" w:rsidR="00331868" w:rsidRDefault="00331868" w:rsidP="00AE3867">
            <w:pPr>
              <w:rPr>
                <w:rFonts w:ascii="Times New Roman" w:hAnsi="Times New Roman"/>
                <w:color w:val="000000"/>
              </w:rPr>
            </w:pPr>
          </w:p>
        </w:tc>
      </w:tr>
      <w:tr w:rsidR="00331868" w14:paraId="79C520F2"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4180BB5A" w14:textId="77777777" w:rsidR="00331868" w:rsidRDefault="00331868" w:rsidP="00AE3867">
            <w:pPr>
              <w:rPr>
                <w:rFonts w:ascii="Times New Roman" w:hAnsi="Times New Roman"/>
                <w:color w:val="000000"/>
              </w:rPr>
            </w:pPr>
            <w:r>
              <w:rPr>
                <w:rFonts w:ascii="Times New Roman" w:hAnsi="Times New Roman"/>
                <w:b/>
                <w:color w:val="000000"/>
              </w:rPr>
              <w:t>spO2Titration</w:t>
            </w:r>
            <w:r>
              <w:rPr>
                <w:rFonts w:ascii="Times New Roman" w:hAnsi="Times New Roman"/>
                <w:color w:val="000000"/>
              </w:rPr>
              <w:t xml:space="preserve"> IntervalOfQuantity</w:t>
            </w:r>
          </w:p>
          <w:p w14:paraId="02A04BFB" w14:textId="77777777" w:rsidR="00331868" w:rsidRDefault="00331868" w:rsidP="00AE3867">
            <w:pPr>
              <w:rPr>
                <w:rFonts w:ascii="Times New Roman" w:hAnsi="Times New Roman"/>
                <w:color w:val="000000"/>
              </w:rPr>
            </w:pPr>
            <w:r>
              <w:rPr>
                <w:rFonts w:ascii="Times New Roman" w:hAnsi="Times New Roman"/>
                <w:color w:val="000000"/>
              </w:rPr>
              <w:t>Public</w:t>
            </w:r>
          </w:p>
          <w:p w14:paraId="5A8F9F5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2DFDD0A" w14:textId="77777777" w:rsidR="00331868" w:rsidRDefault="00331868" w:rsidP="00AE3867">
            <w:pPr>
              <w:rPr>
                <w:rFonts w:ascii="Times New Roman" w:hAnsi="Times New Roman"/>
                <w:color w:val="000000"/>
              </w:rPr>
            </w:pPr>
          </w:p>
          <w:p w14:paraId="712FA7B7" w14:textId="77777777" w:rsidR="00331868" w:rsidRDefault="00331868" w:rsidP="00AE3867">
            <w:pPr>
              <w:rPr>
                <w:rFonts w:ascii="Times New Roman" w:hAnsi="Times New Roman"/>
                <w:color w:val="000000"/>
              </w:rPr>
            </w:pPr>
          </w:p>
          <w:p w14:paraId="4C420493" w14:textId="77777777" w:rsidR="00331868" w:rsidRDefault="00331868" w:rsidP="00AE3867">
            <w:pPr>
              <w:rPr>
                <w:rFonts w:ascii="Times New Roman" w:hAnsi="Times New Roman"/>
                <w:color w:val="000000"/>
              </w:rPr>
            </w:pPr>
          </w:p>
          <w:p w14:paraId="1BB6673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3FA2DE28" w14:textId="77777777" w:rsidR="00331868" w:rsidRDefault="00331868" w:rsidP="00AE3867">
            <w:pPr>
              <w:rPr>
                <w:rFonts w:ascii="Times New Roman" w:hAnsi="Times New Roman"/>
                <w:color w:val="000000"/>
              </w:rPr>
            </w:pPr>
            <w:r>
              <w:rPr>
                <w:rFonts w:ascii="Times New Roman" w:hAnsi="Times New Roman"/>
                <w:color w:val="000000"/>
              </w:rPr>
              <w:t>Titration instructions to achieve target oxygen saturation. An example might include: "Titrate oxygen to maintain SpO2 &gt; 93%".</w:t>
            </w:r>
          </w:p>
        </w:tc>
        <w:tc>
          <w:tcPr>
            <w:tcW w:w="3060" w:type="dxa"/>
            <w:tcBorders>
              <w:top w:val="single" w:sz="2" w:space="0" w:color="auto"/>
              <w:left w:val="single" w:sz="2" w:space="0" w:color="auto"/>
              <w:bottom w:val="single" w:sz="2" w:space="0" w:color="auto"/>
              <w:right w:val="single" w:sz="2" w:space="0" w:color="auto"/>
            </w:tcBorders>
          </w:tcPr>
          <w:p w14:paraId="6631865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4FA867A"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05C0DF" w14:textId="77777777" w:rsidR="00331868" w:rsidRDefault="00331868" w:rsidP="00AE3867">
            <w:pPr>
              <w:rPr>
                <w:rFonts w:ascii="Times New Roman" w:hAnsi="Times New Roman"/>
                <w:color w:val="000000"/>
              </w:rPr>
            </w:pPr>
          </w:p>
        </w:tc>
      </w:tr>
      <w:tr w:rsidR="00331868" w14:paraId="5301E00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A8DE05F" w14:textId="77777777" w:rsidR="00331868" w:rsidRDefault="00331868" w:rsidP="00AE3867">
            <w:pPr>
              <w:rPr>
                <w:rFonts w:ascii="Times New Roman" w:hAnsi="Times New Roman"/>
                <w:color w:val="000000"/>
              </w:rPr>
            </w:pPr>
            <w:r>
              <w:rPr>
                <w:rFonts w:ascii="Times New Roman" w:hAnsi="Times New Roman"/>
                <w:b/>
                <w:color w:val="000000"/>
              </w:rPr>
              <w:lastRenderedPageBreak/>
              <w:t>tidalVolume</w:t>
            </w:r>
            <w:r>
              <w:rPr>
                <w:rFonts w:ascii="Times New Roman" w:hAnsi="Times New Roman"/>
                <w:color w:val="000000"/>
              </w:rPr>
              <w:t xml:space="preserve"> IntervalOfQuantity</w:t>
            </w:r>
          </w:p>
          <w:p w14:paraId="4FE56B1C" w14:textId="77777777" w:rsidR="00331868" w:rsidRDefault="00331868" w:rsidP="00AE3867">
            <w:pPr>
              <w:rPr>
                <w:rFonts w:ascii="Times New Roman" w:hAnsi="Times New Roman"/>
                <w:color w:val="000000"/>
              </w:rPr>
            </w:pPr>
            <w:r>
              <w:rPr>
                <w:rFonts w:ascii="Times New Roman" w:hAnsi="Times New Roman"/>
                <w:color w:val="000000"/>
              </w:rPr>
              <w:t>Public</w:t>
            </w:r>
          </w:p>
          <w:p w14:paraId="2F4AFFC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B42DFF0" w14:textId="77777777" w:rsidR="00331868" w:rsidRDefault="00331868" w:rsidP="00AE3867">
            <w:pPr>
              <w:rPr>
                <w:rFonts w:ascii="Times New Roman" w:hAnsi="Times New Roman"/>
                <w:color w:val="000000"/>
              </w:rPr>
            </w:pPr>
          </w:p>
          <w:p w14:paraId="7F95DCF0" w14:textId="77777777" w:rsidR="00331868" w:rsidRDefault="00331868" w:rsidP="00AE3867">
            <w:pPr>
              <w:rPr>
                <w:rFonts w:ascii="Times New Roman" w:hAnsi="Times New Roman"/>
                <w:color w:val="000000"/>
              </w:rPr>
            </w:pPr>
          </w:p>
          <w:p w14:paraId="3349F2FA" w14:textId="77777777" w:rsidR="00331868" w:rsidRDefault="00331868" w:rsidP="00AE3867">
            <w:pPr>
              <w:rPr>
                <w:rFonts w:ascii="Times New Roman" w:hAnsi="Times New Roman"/>
                <w:color w:val="000000"/>
              </w:rPr>
            </w:pPr>
          </w:p>
          <w:p w14:paraId="36FB2A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5C8DD384" w14:textId="77777777" w:rsidR="00331868" w:rsidRDefault="00331868" w:rsidP="00AE3867">
            <w:pPr>
              <w:rPr>
                <w:rFonts w:ascii="Times New Roman" w:hAnsi="Times New Roman"/>
                <w:color w:val="000000"/>
              </w:rPr>
            </w:pPr>
            <w:r>
              <w:rPr>
                <w:rFonts w:ascii="Times New Roman" w:hAnsi="Times New Roman"/>
                <w:color w:val="000000"/>
              </w:rPr>
              <w:t>Volume of air delivered with each machine-delivered breath, often expressed in mL in the United States. For example, 500 mL.</w:t>
            </w:r>
          </w:p>
        </w:tc>
        <w:tc>
          <w:tcPr>
            <w:tcW w:w="3060" w:type="dxa"/>
            <w:tcBorders>
              <w:top w:val="single" w:sz="2" w:space="0" w:color="auto"/>
              <w:left w:val="single" w:sz="2" w:space="0" w:color="auto"/>
              <w:bottom w:val="single" w:sz="2" w:space="0" w:color="auto"/>
              <w:right w:val="single" w:sz="2" w:space="0" w:color="auto"/>
            </w:tcBorders>
          </w:tcPr>
          <w:p w14:paraId="47F8609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E9F7C4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7701C7D" w14:textId="77777777" w:rsidR="00331868" w:rsidRDefault="00331868" w:rsidP="00AE3867">
            <w:pPr>
              <w:rPr>
                <w:rFonts w:ascii="Times New Roman" w:hAnsi="Times New Roman"/>
                <w:color w:val="000000"/>
              </w:rPr>
            </w:pPr>
          </w:p>
        </w:tc>
      </w:tr>
      <w:tr w:rsidR="00331868" w14:paraId="6EB8B66F"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9FCF0C6" w14:textId="77777777" w:rsidR="00331868" w:rsidRDefault="00331868" w:rsidP="00AE3867">
            <w:pPr>
              <w:rPr>
                <w:rFonts w:ascii="Times New Roman" w:hAnsi="Times New Roman"/>
                <w:color w:val="000000"/>
              </w:rPr>
            </w:pPr>
            <w:r>
              <w:rPr>
                <w:rFonts w:ascii="Times New Roman" w:hAnsi="Times New Roman"/>
                <w:b/>
                <w:color w:val="000000"/>
              </w:rPr>
              <w:t>ventilatorMode</w:t>
            </w:r>
            <w:r>
              <w:rPr>
                <w:rFonts w:ascii="Times New Roman" w:hAnsi="Times New Roman"/>
                <w:color w:val="000000"/>
              </w:rPr>
              <w:t xml:space="preserve"> Code</w:t>
            </w:r>
          </w:p>
          <w:p w14:paraId="47AD8930" w14:textId="77777777" w:rsidR="00331868" w:rsidRDefault="00331868" w:rsidP="00AE3867">
            <w:pPr>
              <w:rPr>
                <w:rFonts w:ascii="Times New Roman" w:hAnsi="Times New Roman"/>
                <w:color w:val="000000"/>
              </w:rPr>
            </w:pPr>
            <w:r>
              <w:rPr>
                <w:rFonts w:ascii="Times New Roman" w:hAnsi="Times New Roman"/>
                <w:color w:val="000000"/>
              </w:rPr>
              <w:t>Public</w:t>
            </w:r>
          </w:p>
          <w:p w14:paraId="6774C52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5BD989C" w14:textId="77777777" w:rsidR="00331868" w:rsidRDefault="00331868" w:rsidP="00AE3867">
            <w:pPr>
              <w:rPr>
                <w:rFonts w:ascii="Times New Roman" w:hAnsi="Times New Roman"/>
                <w:color w:val="000000"/>
              </w:rPr>
            </w:pPr>
          </w:p>
          <w:p w14:paraId="559447CD" w14:textId="77777777" w:rsidR="00331868" w:rsidRDefault="00331868" w:rsidP="00AE3867">
            <w:pPr>
              <w:rPr>
                <w:rFonts w:ascii="Times New Roman" w:hAnsi="Times New Roman"/>
                <w:color w:val="000000"/>
              </w:rPr>
            </w:pPr>
          </w:p>
          <w:p w14:paraId="349366FA" w14:textId="77777777" w:rsidR="00331868" w:rsidRDefault="00331868" w:rsidP="00AE3867">
            <w:pPr>
              <w:rPr>
                <w:rFonts w:ascii="Times New Roman" w:hAnsi="Times New Roman"/>
                <w:color w:val="000000"/>
              </w:rPr>
            </w:pPr>
          </w:p>
          <w:p w14:paraId="15E2670E"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9983C95" w14:textId="77777777" w:rsidR="00331868" w:rsidRDefault="00331868" w:rsidP="00AE3867">
            <w:pPr>
              <w:rPr>
                <w:rFonts w:ascii="Times New Roman" w:hAnsi="Times New Roman"/>
                <w:color w:val="000000"/>
              </w:rPr>
            </w:pPr>
            <w:r>
              <w:rPr>
                <w:rFonts w:ascii="Times New Roman" w:hAnsi="Times New Roman"/>
                <w:color w:val="000000"/>
              </w:rPr>
              <w:t>Primary setting on a mechanical ventilator that specifies how machine breaths will be delivered to a patient.</w:t>
            </w:r>
          </w:p>
          <w:p w14:paraId="5058F852" w14:textId="77777777" w:rsidR="00331868" w:rsidRDefault="00331868" w:rsidP="00AE3867">
            <w:pPr>
              <w:rPr>
                <w:rFonts w:ascii="Times New Roman" w:hAnsi="Times New Roman"/>
                <w:color w:val="000000"/>
              </w:rPr>
            </w:pPr>
            <w:r>
              <w:rPr>
                <w:rFonts w:ascii="Times New Roman" w:hAnsi="Times New Roman"/>
                <w:color w:val="000000"/>
              </w:rPr>
              <w:t>Examples:Assist Control (AC), Synchronized Intermittent Mandatory Ventilation (SIMV), Pressure Support Ventilation (PS or PSV), Pressure-Regulated Volume Control (PRVC).</w:t>
            </w:r>
          </w:p>
        </w:tc>
        <w:tc>
          <w:tcPr>
            <w:tcW w:w="3060" w:type="dxa"/>
            <w:tcBorders>
              <w:top w:val="single" w:sz="2" w:space="0" w:color="auto"/>
              <w:left w:val="single" w:sz="2" w:space="0" w:color="auto"/>
              <w:bottom w:val="single" w:sz="2" w:space="0" w:color="auto"/>
              <w:right w:val="single" w:sz="2" w:space="0" w:color="auto"/>
            </w:tcBorders>
          </w:tcPr>
          <w:p w14:paraId="003B339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A37CEF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A0CF8FC" w14:textId="77777777" w:rsidR="00331868" w:rsidRDefault="00331868" w:rsidP="00AE3867">
            <w:pPr>
              <w:rPr>
                <w:rFonts w:ascii="Times New Roman" w:hAnsi="Times New Roman"/>
                <w:color w:val="000000"/>
              </w:rPr>
            </w:pPr>
          </w:p>
        </w:tc>
      </w:tr>
    </w:tbl>
    <w:p w14:paraId="3F3BA6D4" w14:textId="77777777" w:rsidR="00331868" w:rsidRDefault="00331868" w:rsidP="00331868">
      <w:pPr>
        <w:rPr>
          <w:rFonts w:ascii="Times New Roman" w:hAnsi="Times New Roman"/>
          <w:color w:val="000000"/>
        </w:rPr>
      </w:pPr>
    </w:p>
    <w:p w14:paraId="6E7BD912" w14:textId="77777777" w:rsidR="00331868" w:rsidRDefault="00331868" w:rsidP="00331868">
      <w:pPr>
        <w:pStyle w:val="Heading2"/>
        <w:rPr>
          <w:bCs/>
          <w:szCs w:val="24"/>
          <w:lang w:val="en-US"/>
        </w:rPr>
      </w:pPr>
      <w:bookmarkStart w:id="2457" w:name="_Toc383183370"/>
      <w:r>
        <w:rPr>
          <w:bCs/>
          <w:szCs w:val="24"/>
          <w:lang w:val="en-US"/>
        </w:rPr>
        <w:t>ResultDetail</w:t>
      </w:r>
      <w:bookmarkEnd w:id="2457"/>
    </w:p>
    <w:p w14:paraId="20438160"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58C700D6" w14:textId="77777777" w:rsidR="00331868" w:rsidRDefault="00331868" w:rsidP="00331868">
      <w:pPr>
        <w:rPr>
          <w:rFonts w:ascii="Times New Roman" w:hAnsi="Times New Roman"/>
          <w:color w:val="000000"/>
        </w:rPr>
      </w:pPr>
    </w:p>
    <w:p w14:paraId="6577FE16" w14:textId="77777777" w:rsidR="00331868" w:rsidRDefault="00331868" w:rsidP="00331868">
      <w:pPr>
        <w:rPr>
          <w:rFonts w:ascii="Times New Roman" w:hAnsi="Times New Roman"/>
          <w:color w:val="000000"/>
        </w:rPr>
      </w:pPr>
      <w:r>
        <w:rPr>
          <w:rFonts w:ascii="Times New Roman" w:hAnsi="Times New Roman"/>
          <w:color w:val="000000"/>
        </w:rPr>
        <w:t>Result values that have more complex structures than can be represented by the simple value attribute.</w:t>
      </w:r>
    </w:p>
    <w:p w14:paraId="475B84DB" w14:textId="77777777" w:rsidR="00331868" w:rsidRDefault="00331868" w:rsidP="00331868">
      <w:pPr>
        <w:rPr>
          <w:rFonts w:ascii="Times New Roman" w:hAnsi="Times New Roman"/>
          <w:color w:val="000000"/>
        </w:rPr>
      </w:pPr>
    </w:p>
    <w:p w14:paraId="1D04B0DC" w14:textId="77777777" w:rsidR="00331868" w:rsidRDefault="00331868" w:rsidP="00331868">
      <w:r>
        <w:rPr>
          <w:rFonts w:ascii="Times New Roman" w:hAnsi="Times New Roman"/>
          <w:color w:val="000000"/>
        </w:rPr>
        <w:t>It is expected that this general type will be extended for representation of specific type of result values.</w:t>
      </w:r>
    </w:p>
    <w:p w14:paraId="58019F98" w14:textId="77777777" w:rsidR="00331868" w:rsidRDefault="00331868" w:rsidP="00331868">
      <w:pPr>
        <w:rPr>
          <w:rFonts w:ascii="Times New Roman" w:hAnsi="Times New Roman"/>
        </w:rPr>
      </w:pPr>
    </w:p>
    <w:p w14:paraId="5154627C" w14:textId="77777777" w:rsidR="00331868" w:rsidRDefault="00331868" w:rsidP="00331868">
      <w:pPr>
        <w:rPr>
          <w:rFonts w:ascii="Times New Roman" w:hAnsi="Times New Roman"/>
        </w:rPr>
      </w:pPr>
    </w:p>
    <w:p w14:paraId="2D5307D7"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05743A79"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65607FF2"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421953A3"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60AA5D31"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2C61DDC"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2DBEF7C4" w14:textId="77777777" w:rsidTr="00AE3867">
        <w:tc>
          <w:tcPr>
            <w:tcW w:w="2250" w:type="dxa"/>
            <w:tcBorders>
              <w:top w:val="single" w:sz="2" w:space="0" w:color="auto"/>
              <w:left w:val="single" w:sz="2" w:space="0" w:color="auto"/>
              <w:bottom w:val="single" w:sz="2" w:space="0" w:color="auto"/>
              <w:right w:val="single" w:sz="2" w:space="0" w:color="auto"/>
            </w:tcBorders>
          </w:tcPr>
          <w:p w14:paraId="56F3D441"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63229718"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10B6E4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6E93601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6DAC75F" w14:textId="77777777" w:rsidR="00331868" w:rsidRDefault="00331868" w:rsidP="00AE3867">
            <w:pPr>
              <w:rPr>
                <w:rFonts w:ascii="Times New Roman" w:hAnsi="Times New Roman"/>
                <w:color w:val="000000"/>
              </w:rPr>
            </w:pPr>
            <w:r>
              <w:rPr>
                <w:rFonts w:ascii="Times New Roman" w:hAnsi="Times New Roman"/>
                <w:color w:val="000000"/>
              </w:rPr>
              <w:t>ResultGroup</w:t>
            </w:r>
          </w:p>
          <w:p w14:paraId="321F602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78B88D6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5B16D049" w14:textId="77777777" w:rsidR="00331868" w:rsidRDefault="00331868" w:rsidP="00AE3867">
            <w:pPr>
              <w:rPr>
                <w:rFonts w:ascii="Times New Roman" w:hAnsi="Times New Roman"/>
                <w:color w:val="000000"/>
              </w:rPr>
            </w:pPr>
            <w:r>
              <w:rPr>
                <w:rFonts w:ascii="Times New Roman" w:hAnsi="Times New Roman"/>
                <w:color w:val="000000"/>
              </w:rPr>
              <w:t>ResultDetail</w:t>
            </w:r>
          </w:p>
          <w:p w14:paraId="15416F31"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A536925" w14:textId="77777777" w:rsidR="00331868" w:rsidRDefault="00331868" w:rsidP="00AE3867">
            <w:pPr>
              <w:rPr>
                <w:rFonts w:ascii="Times New Roman" w:hAnsi="Times New Roman"/>
                <w:color w:val="000000"/>
              </w:rPr>
            </w:pPr>
          </w:p>
          <w:p w14:paraId="3CF568B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39754F0C" w14:textId="77777777" w:rsidTr="00AE3867">
        <w:tc>
          <w:tcPr>
            <w:tcW w:w="2250" w:type="dxa"/>
            <w:tcBorders>
              <w:top w:val="single" w:sz="2" w:space="0" w:color="auto"/>
              <w:left w:val="single" w:sz="2" w:space="0" w:color="auto"/>
              <w:bottom w:val="single" w:sz="2" w:space="0" w:color="auto"/>
              <w:right w:val="single" w:sz="2" w:space="0" w:color="auto"/>
            </w:tcBorders>
          </w:tcPr>
          <w:p w14:paraId="1233F86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6ECCD4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2F4462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3034C3A7" w14:textId="77777777" w:rsidR="00331868" w:rsidRDefault="00331868" w:rsidP="00AE3867">
            <w:pPr>
              <w:rPr>
                <w:rFonts w:ascii="Times New Roman" w:hAnsi="Times New Roman"/>
                <w:color w:val="000000"/>
              </w:rPr>
            </w:pPr>
            <w:r>
              <w:rPr>
                <w:rFonts w:ascii="Times New Roman" w:hAnsi="Times New Roman"/>
                <w:color w:val="000000"/>
              </w:rPr>
              <w:t xml:space="preserve"> Public detailedResult </w:t>
            </w:r>
          </w:p>
          <w:p w14:paraId="7342A3F3"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E9889A7"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1CE5A68F"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31337C17" w14:textId="77777777" w:rsidR="00331868" w:rsidRDefault="00331868" w:rsidP="00AE3867">
            <w:pPr>
              <w:rPr>
                <w:rFonts w:ascii="Times New Roman" w:hAnsi="Times New Roman"/>
                <w:color w:val="000000"/>
              </w:rPr>
            </w:pPr>
            <w:r>
              <w:rPr>
                <w:rFonts w:ascii="Times New Roman" w:hAnsi="Times New Roman"/>
                <w:color w:val="000000"/>
              </w:rPr>
              <w:t>ObservationResultDescriptor</w:t>
            </w:r>
          </w:p>
          <w:p w14:paraId="1F2C446A"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004969FB" w14:textId="77777777" w:rsidR="00331868" w:rsidRDefault="00331868" w:rsidP="00AE3867">
            <w:pPr>
              <w:rPr>
                <w:rFonts w:ascii="Times New Roman" w:hAnsi="Times New Roman"/>
                <w:color w:val="000000"/>
              </w:rPr>
            </w:pPr>
            <w:r>
              <w:rPr>
                <w:rFonts w:ascii="Times New Roman" w:hAnsi="Times New Roman"/>
                <w:color w:val="000000"/>
              </w:rPr>
              <w:t>Detailed complex result values.</w:t>
            </w:r>
          </w:p>
          <w:p w14:paraId="1B73830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r w:rsidR="00331868" w14:paraId="0819B424" w14:textId="77777777" w:rsidTr="00AE3867">
        <w:tc>
          <w:tcPr>
            <w:tcW w:w="2250" w:type="dxa"/>
            <w:tcBorders>
              <w:top w:val="single" w:sz="2" w:space="0" w:color="auto"/>
              <w:left w:val="single" w:sz="2" w:space="0" w:color="auto"/>
              <w:bottom w:val="single" w:sz="2" w:space="0" w:color="auto"/>
              <w:right w:val="single" w:sz="2" w:space="0" w:color="auto"/>
            </w:tcBorders>
          </w:tcPr>
          <w:p w14:paraId="6466627D"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6DD3B2A"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3033875C"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43DCAABD"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038EF818" w14:textId="77777777" w:rsidR="00331868" w:rsidRDefault="00331868" w:rsidP="00AE3867">
            <w:pPr>
              <w:rPr>
                <w:rFonts w:ascii="Times New Roman" w:hAnsi="Times New Roman"/>
                <w:color w:val="000000"/>
              </w:rPr>
            </w:pPr>
            <w:r>
              <w:rPr>
                <w:rFonts w:ascii="Times New Roman" w:hAnsi="Times New Roman"/>
                <w:color w:val="000000"/>
              </w:rPr>
              <w:t>MicrobiologySensitivityResult</w:t>
            </w:r>
          </w:p>
          <w:p w14:paraId="1ED0659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3BD74161"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BF3FE0E" w14:textId="77777777" w:rsidR="00331868" w:rsidRDefault="00331868" w:rsidP="00AE3867">
            <w:pPr>
              <w:rPr>
                <w:rFonts w:ascii="Times New Roman" w:hAnsi="Times New Roman"/>
                <w:color w:val="000000"/>
              </w:rPr>
            </w:pPr>
            <w:r>
              <w:rPr>
                <w:rFonts w:ascii="Times New Roman" w:hAnsi="Times New Roman"/>
                <w:color w:val="000000"/>
              </w:rPr>
              <w:t>ResultDetail</w:t>
            </w:r>
          </w:p>
          <w:p w14:paraId="6A66346D"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6DF63587" w14:textId="77777777" w:rsidR="00331868" w:rsidRDefault="00331868" w:rsidP="00AE3867">
            <w:pPr>
              <w:rPr>
                <w:rFonts w:ascii="Times New Roman" w:hAnsi="Times New Roman"/>
                <w:color w:val="000000"/>
              </w:rPr>
            </w:pPr>
          </w:p>
          <w:p w14:paraId="1970668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5D2088EA" w14:textId="77777777" w:rsidR="00331868" w:rsidRDefault="00331868" w:rsidP="00331868">
      <w:pPr>
        <w:rPr>
          <w:rFonts w:ascii="Times New Roman" w:hAnsi="Times New Roman"/>
          <w:color w:val="000000"/>
        </w:rPr>
      </w:pPr>
    </w:p>
    <w:p w14:paraId="44316FEB" w14:textId="77777777" w:rsidR="00331868" w:rsidRDefault="00331868" w:rsidP="00331868">
      <w:pPr>
        <w:pStyle w:val="Heading2"/>
        <w:rPr>
          <w:bCs/>
          <w:szCs w:val="24"/>
          <w:lang w:val="en-US"/>
        </w:rPr>
      </w:pPr>
      <w:bookmarkStart w:id="2458" w:name="_Toc383183371"/>
      <w:r>
        <w:rPr>
          <w:bCs/>
          <w:szCs w:val="24"/>
          <w:lang w:val="en-US"/>
        </w:rPr>
        <w:lastRenderedPageBreak/>
        <w:t>ResultGroup</w:t>
      </w:r>
      <w:bookmarkEnd w:id="2458"/>
    </w:p>
    <w:p w14:paraId="379F6E5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ResultDetail</w:t>
      </w:r>
    </w:p>
    <w:p w14:paraId="7A584BD4" w14:textId="77777777" w:rsidR="00331868" w:rsidRDefault="00331868" w:rsidP="00331868">
      <w:pPr>
        <w:rPr>
          <w:rFonts w:ascii="Times New Roman" w:hAnsi="Times New Roman"/>
          <w:color w:val="000000"/>
        </w:rPr>
      </w:pPr>
    </w:p>
    <w:p w14:paraId="2861F083" w14:textId="77777777" w:rsidR="00331868" w:rsidRDefault="00331868" w:rsidP="00331868">
      <w:r>
        <w:rPr>
          <w:rFonts w:ascii="Times New Roman" w:hAnsi="Times New Roman"/>
          <w:color w:val="000000"/>
        </w:rPr>
        <w:t>A group of related result values such as a laboratory result panel.  e.g., complete blood count, blood pressure</w:t>
      </w:r>
    </w:p>
    <w:p w14:paraId="5054AC07" w14:textId="77777777" w:rsidR="00331868" w:rsidRDefault="00331868" w:rsidP="00331868">
      <w:pPr>
        <w:rPr>
          <w:rFonts w:ascii="Times New Roman" w:hAnsi="Times New Roman"/>
        </w:rPr>
      </w:pPr>
    </w:p>
    <w:p w14:paraId="5B586B99" w14:textId="77777777" w:rsidR="00331868" w:rsidRDefault="00331868" w:rsidP="00331868">
      <w:pPr>
        <w:rPr>
          <w:rFonts w:ascii="Times New Roman" w:hAnsi="Times New Roman"/>
        </w:rPr>
      </w:pPr>
    </w:p>
    <w:p w14:paraId="6A24AB5D"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F4C568E"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1BCF0660"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70344074"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F998918"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602D275F"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35878633" w14:textId="77777777" w:rsidTr="00AE3867">
        <w:tc>
          <w:tcPr>
            <w:tcW w:w="2250" w:type="dxa"/>
            <w:tcBorders>
              <w:top w:val="single" w:sz="2" w:space="0" w:color="auto"/>
              <w:left w:val="single" w:sz="2" w:space="0" w:color="auto"/>
              <w:bottom w:val="single" w:sz="2" w:space="0" w:color="auto"/>
              <w:right w:val="single" w:sz="2" w:space="0" w:color="auto"/>
            </w:tcBorders>
          </w:tcPr>
          <w:p w14:paraId="6EA166C4"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Generalization </w:t>
            </w:r>
            <w:r>
              <w:rPr>
                <w:rFonts w:ascii="Times New Roman" w:hAnsi="Times New Roman"/>
                <w:color w:val="000000"/>
              </w:rPr>
              <w:t xml:space="preserve">  </w:t>
            </w:r>
          </w:p>
          <w:p w14:paraId="40F05D99"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60437BBD"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17EEF49A"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52A83D9" w14:textId="77777777" w:rsidR="00331868" w:rsidRDefault="00331868" w:rsidP="00AE3867">
            <w:pPr>
              <w:rPr>
                <w:rFonts w:ascii="Times New Roman" w:hAnsi="Times New Roman"/>
                <w:color w:val="000000"/>
              </w:rPr>
            </w:pPr>
            <w:r>
              <w:rPr>
                <w:rFonts w:ascii="Times New Roman" w:hAnsi="Times New Roman"/>
                <w:color w:val="000000"/>
              </w:rPr>
              <w:t>ResultGroup</w:t>
            </w:r>
          </w:p>
          <w:p w14:paraId="0B10F5C0"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24B07907"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211FD6D0" w14:textId="77777777" w:rsidR="00331868" w:rsidRDefault="00331868" w:rsidP="00AE3867">
            <w:pPr>
              <w:rPr>
                <w:rFonts w:ascii="Times New Roman" w:hAnsi="Times New Roman"/>
                <w:color w:val="000000"/>
              </w:rPr>
            </w:pPr>
            <w:r>
              <w:rPr>
                <w:rFonts w:ascii="Times New Roman" w:hAnsi="Times New Roman"/>
                <w:color w:val="000000"/>
              </w:rPr>
              <w:t>ResultDetail</w:t>
            </w:r>
          </w:p>
          <w:p w14:paraId="5D80B82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E25EB7D" w14:textId="77777777" w:rsidR="00331868" w:rsidRDefault="00331868" w:rsidP="00AE3867">
            <w:pPr>
              <w:rPr>
                <w:rFonts w:ascii="Times New Roman" w:hAnsi="Times New Roman"/>
                <w:color w:val="000000"/>
              </w:rPr>
            </w:pPr>
          </w:p>
          <w:p w14:paraId="7FC7F82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B341597" w14:textId="77777777" w:rsidR="00331868" w:rsidRDefault="00331868" w:rsidP="00331868">
      <w:pPr>
        <w:rPr>
          <w:rFonts w:ascii="Times New Roman" w:hAnsi="Times New Roman"/>
          <w:color w:val="000000"/>
        </w:rPr>
      </w:pPr>
    </w:p>
    <w:p w14:paraId="082D0B24"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39B29C8C"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431109EB" w14:textId="77777777" w:rsidR="00331868" w:rsidRDefault="00331868" w:rsidP="00AE3867">
            <w:pPr>
              <w:rPr>
                <w:rFonts w:ascii="Times New Roman" w:hAnsi="Times New Roman"/>
                <w:b/>
                <w:color w:val="000000"/>
              </w:rPr>
            </w:pPr>
            <w:r>
              <w:rPr>
                <w:rFonts w:ascii="Times New Roman" w:hAnsi="Times New Roman"/>
                <w:b/>
                <w:color w:val="000000"/>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7FB64BCB"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F86994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77B7E2F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42C6E58" w14:textId="77777777" w:rsidR="00331868" w:rsidRDefault="00331868" w:rsidP="00AE3867">
            <w:pPr>
              <w:rPr>
                <w:rFonts w:ascii="Times New Roman" w:hAnsi="Times New Roman"/>
                <w:color w:val="000000"/>
              </w:rPr>
            </w:pPr>
            <w:r>
              <w:rPr>
                <w:rFonts w:ascii="Times New Roman" w:hAnsi="Times New Roman"/>
                <w:b/>
                <w:color w:val="000000"/>
              </w:rPr>
              <w:t>component</w:t>
            </w:r>
            <w:r>
              <w:rPr>
                <w:rFonts w:ascii="Times New Roman" w:hAnsi="Times New Roman"/>
                <w:color w:val="000000"/>
              </w:rPr>
              <w:t xml:space="preserve"> ObservationResultDescriptor</w:t>
            </w:r>
          </w:p>
          <w:p w14:paraId="0791E463" w14:textId="77777777" w:rsidR="00331868" w:rsidRDefault="00331868" w:rsidP="00AE3867">
            <w:pPr>
              <w:rPr>
                <w:rFonts w:ascii="Times New Roman" w:hAnsi="Times New Roman"/>
                <w:color w:val="000000"/>
              </w:rPr>
            </w:pPr>
            <w:r>
              <w:rPr>
                <w:rFonts w:ascii="Times New Roman" w:hAnsi="Times New Roman"/>
                <w:color w:val="000000"/>
              </w:rPr>
              <w:t>Public</w:t>
            </w:r>
          </w:p>
          <w:p w14:paraId="02F3693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F17D56B" w14:textId="77777777" w:rsidR="00331868" w:rsidRDefault="00331868" w:rsidP="00AE3867">
            <w:pPr>
              <w:rPr>
                <w:rFonts w:ascii="Times New Roman" w:hAnsi="Times New Roman"/>
                <w:color w:val="000000"/>
              </w:rPr>
            </w:pPr>
          </w:p>
          <w:p w14:paraId="6063486E" w14:textId="77777777" w:rsidR="00331868" w:rsidRDefault="00331868" w:rsidP="00AE3867">
            <w:pPr>
              <w:rPr>
                <w:rFonts w:ascii="Times New Roman" w:hAnsi="Times New Roman"/>
                <w:color w:val="000000"/>
              </w:rPr>
            </w:pPr>
            <w:r>
              <w:rPr>
                <w:rFonts w:ascii="Times New Roman" w:hAnsi="Times New Roman"/>
                <w:color w:val="000000"/>
              </w:rPr>
              <w:t xml:space="preserve"> [0..*]</w:t>
            </w:r>
          </w:p>
          <w:p w14:paraId="5BDE9DA5" w14:textId="77777777" w:rsidR="00331868" w:rsidRDefault="00331868" w:rsidP="00AE3867">
            <w:pPr>
              <w:rPr>
                <w:rFonts w:ascii="Times New Roman" w:hAnsi="Times New Roman"/>
                <w:color w:val="000000"/>
              </w:rPr>
            </w:pPr>
          </w:p>
          <w:p w14:paraId="06529C2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A3E775D" w14:textId="77777777" w:rsidR="00331868" w:rsidRDefault="00331868" w:rsidP="00AE3867">
            <w:pPr>
              <w:rPr>
                <w:rFonts w:ascii="Times New Roman" w:hAnsi="Times New Roman"/>
                <w:color w:val="000000"/>
              </w:rPr>
            </w:pPr>
            <w:r>
              <w:rPr>
                <w:rFonts w:ascii="Times New Roman" w:hAnsi="Times New Roman"/>
                <w:color w:val="000000"/>
              </w:rPr>
              <w:t>An observation result that is one of the components of the group, e.g., systolic blood pressure, white blood cell count.</w:t>
            </w:r>
          </w:p>
        </w:tc>
        <w:tc>
          <w:tcPr>
            <w:tcW w:w="3060" w:type="dxa"/>
            <w:tcBorders>
              <w:top w:val="single" w:sz="2" w:space="0" w:color="auto"/>
              <w:left w:val="single" w:sz="2" w:space="0" w:color="auto"/>
              <w:bottom w:val="single" w:sz="2" w:space="0" w:color="auto"/>
              <w:right w:val="single" w:sz="2" w:space="0" w:color="auto"/>
            </w:tcBorders>
          </w:tcPr>
          <w:p w14:paraId="3975FEC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EBC09E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ED40B08" w14:textId="77777777" w:rsidR="00331868" w:rsidRDefault="00331868" w:rsidP="00AE3867">
            <w:pPr>
              <w:rPr>
                <w:rFonts w:ascii="Times New Roman" w:hAnsi="Times New Roman"/>
                <w:color w:val="000000"/>
              </w:rPr>
            </w:pPr>
          </w:p>
        </w:tc>
      </w:tr>
    </w:tbl>
    <w:p w14:paraId="648BB669" w14:textId="77777777" w:rsidR="00331868" w:rsidRDefault="00331868" w:rsidP="00331868">
      <w:pPr>
        <w:rPr>
          <w:rFonts w:ascii="Times New Roman" w:hAnsi="Times New Roman"/>
          <w:color w:val="000000"/>
        </w:rPr>
      </w:pPr>
    </w:p>
    <w:p w14:paraId="5EE1C477" w14:textId="77777777" w:rsidR="00331868" w:rsidRDefault="00331868" w:rsidP="00331868">
      <w:pPr>
        <w:pStyle w:val="Heading2"/>
        <w:rPr>
          <w:bCs/>
          <w:szCs w:val="24"/>
          <w:lang w:val="en-US"/>
        </w:rPr>
      </w:pPr>
      <w:bookmarkStart w:id="2459" w:name="_Toc383183372"/>
      <w:bookmarkStart w:id="2460" w:name="BKM_96823CE7_33AF_45E8_8654_AB30F46FC777"/>
      <w:r>
        <w:rPr>
          <w:bCs/>
          <w:szCs w:val="24"/>
          <w:lang w:val="en-US"/>
        </w:rPr>
        <w:t>TextureModification</w:t>
      </w:r>
      <w:bookmarkEnd w:id="2459"/>
    </w:p>
    <w:p w14:paraId="163AFFC5"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7072E9AD" w14:textId="77777777" w:rsidR="00331868" w:rsidRDefault="00331868" w:rsidP="00331868">
      <w:pPr>
        <w:rPr>
          <w:rFonts w:ascii="Times New Roman" w:hAnsi="Times New Roman"/>
          <w:color w:val="000000"/>
        </w:rPr>
      </w:pPr>
    </w:p>
    <w:p w14:paraId="037B8C22" w14:textId="77777777" w:rsidR="00331868" w:rsidRDefault="00331868" w:rsidP="00331868">
      <w:r>
        <w:rPr>
          <w:rFonts w:ascii="Times New Roman" w:hAnsi="Times New Roman"/>
          <w:color w:val="000000"/>
        </w:rPr>
        <w:t>TextureModification specifies or modifies the texture for one or more types of food in a diet, e.g., ground, chopped, or puree. Texture modification is part of the diet specification and may have different textures ordered for different food groups, e.g., ground meat.</w:t>
      </w:r>
    </w:p>
    <w:p w14:paraId="35BBB89D" w14:textId="77777777" w:rsidR="00331868" w:rsidRDefault="00331868" w:rsidP="00331868">
      <w:pPr>
        <w:rPr>
          <w:rFonts w:ascii="Times New Roman" w:hAnsi="Times New Roman"/>
        </w:rPr>
      </w:pPr>
    </w:p>
    <w:p w14:paraId="7DA624B7" w14:textId="77777777" w:rsidR="00331868" w:rsidRDefault="00331868" w:rsidP="00331868">
      <w:pPr>
        <w:rPr>
          <w:rFonts w:ascii="Times New Roman" w:hAnsi="Times New Roman"/>
        </w:rPr>
      </w:pPr>
    </w:p>
    <w:p w14:paraId="69DB7DD5"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3D7783F1"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2477503D"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04DF14E"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192EF935"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3A1B1EC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1197CF90" w14:textId="77777777" w:rsidTr="00AE3867">
        <w:tc>
          <w:tcPr>
            <w:tcW w:w="2250" w:type="dxa"/>
            <w:tcBorders>
              <w:top w:val="single" w:sz="2" w:space="0" w:color="auto"/>
              <w:left w:val="single" w:sz="2" w:space="0" w:color="auto"/>
              <w:bottom w:val="single" w:sz="2" w:space="0" w:color="auto"/>
              <w:right w:val="single" w:sz="2" w:space="0" w:color="auto"/>
            </w:tcBorders>
          </w:tcPr>
          <w:p w14:paraId="2D0D8660"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7AE8D1D6"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50C6EB16"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A359E01" w14:textId="77777777" w:rsidR="00331868" w:rsidRDefault="00331868" w:rsidP="00AE3867">
            <w:pPr>
              <w:rPr>
                <w:rFonts w:ascii="Times New Roman" w:hAnsi="Times New Roman"/>
                <w:color w:val="000000"/>
              </w:rPr>
            </w:pPr>
            <w:r>
              <w:rPr>
                <w:rFonts w:ascii="Times New Roman" w:hAnsi="Times New Roman"/>
                <w:color w:val="000000"/>
              </w:rPr>
              <w:t xml:space="preserve"> Public texture </w:t>
            </w:r>
          </w:p>
          <w:p w14:paraId="75FB8598" w14:textId="77777777" w:rsidR="00331868" w:rsidRDefault="00331868" w:rsidP="00AE3867">
            <w:pPr>
              <w:rPr>
                <w:rFonts w:ascii="Times New Roman" w:hAnsi="Times New Roman"/>
                <w:color w:val="000000"/>
              </w:rPr>
            </w:pPr>
            <w:r>
              <w:rPr>
                <w:rFonts w:ascii="Times New Roman" w:hAnsi="Times New Roman"/>
                <w:color w:val="000000"/>
              </w:rPr>
              <w:t>TextureModification</w:t>
            </w:r>
          </w:p>
          <w:p w14:paraId="4D411486"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54BD3FB5"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7B41D339" w14:textId="77777777" w:rsidR="00331868" w:rsidRDefault="00331868" w:rsidP="00AE3867">
            <w:pPr>
              <w:rPr>
                <w:rFonts w:ascii="Times New Roman" w:hAnsi="Times New Roman"/>
                <w:color w:val="000000"/>
              </w:rPr>
            </w:pPr>
            <w:r>
              <w:rPr>
                <w:rFonts w:ascii="Times New Roman" w:hAnsi="Times New Roman"/>
                <w:color w:val="000000"/>
              </w:rPr>
              <w:t>OralDiet</w:t>
            </w:r>
          </w:p>
          <w:p w14:paraId="2751350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716D43F5" w14:textId="77777777" w:rsidR="00331868" w:rsidRDefault="00331868" w:rsidP="00AE3867">
            <w:pPr>
              <w:rPr>
                <w:rFonts w:ascii="Times New Roman" w:hAnsi="Times New Roman"/>
                <w:color w:val="000000"/>
              </w:rPr>
            </w:pPr>
            <w:r>
              <w:rPr>
                <w:rFonts w:ascii="Times New Roman" w:hAnsi="Times New Roman"/>
                <w:color w:val="000000"/>
              </w:rPr>
              <w:t>Specifies or modifies the texture for one or more types of food in a diet</w:t>
            </w:r>
          </w:p>
          <w:p w14:paraId="07D50119"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080272A0" w14:textId="77777777" w:rsidR="00331868" w:rsidRDefault="00331868" w:rsidP="00331868">
      <w:pPr>
        <w:rPr>
          <w:rFonts w:ascii="Times New Roman" w:hAnsi="Times New Roman"/>
          <w:color w:val="000000"/>
        </w:rPr>
      </w:pPr>
    </w:p>
    <w:p w14:paraId="60F41726"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05957D37"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0F290165"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33274B72"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05862065"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1187872B"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52F15523" w14:textId="77777777" w:rsidR="00331868" w:rsidRDefault="00331868" w:rsidP="00AE3867">
            <w:pPr>
              <w:rPr>
                <w:rFonts w:ascii="Times New Roman" w:hAnsi="Times New Roman"/>
                <w:color w:val="000000"/>
              </w:rPr>
            </w:pPr>
            <w:r>
              <w:rPr>
                <w:rFonts w:ascii="Times New Roman" w:hAnsi="Times New Roman"/>
                <w:b/>
                <w:color w:val="000000"/>
              </w:rPr>
              <w:t>foodType</w:t>
            </w:r>
            <w:r>
              <w:rPr>
                <w:rFonts w:ascii="Times New Roman" w:hAnsi="Times New Roman"/>
                <w:color w:val="000000"/>
              </w:rPr>
              <w:t xml:space="preserve"> Code</w:t>
            </w:r>
          </w:p>
          <w:p w14:paraId="0F5BF55C" w14:textId="77777777" w:rsidR="00331868" w:rsidRDefault="00331868" w:rsidP="00AE3867">
            <w:pPr>
              <w:rPr>
                <w:rFonts w:ascii="Times New Roman" w:hAnsi="Times New Roman"/>
                <w:color w:val="000000"/>
              </w:rPr>
            </w:pPr>
            <w:r>
              <w:rPr>
                <w:rFonts w:ascii="Times New Roman" w:hAnsi="Times New Roman"/>
                <w:color w:val="000000"/>
              </w:rPr>
              <w:t>Public</w:t>
            </w:r>
          </w:p>
          <w:p w14:paraId="55E095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3D4297E" w14:textId="77777777" w:rsidR="00331868" w:rsidRDefault="00331868" w:rsidP="00AE3867">
            <w:pPr>
              <w:rPr>
                <w:rFonts w:ascii="Times New Roman" w:hAnsi="Times New Roman"/>
                <w:color w:val="000000"/>
              </w:rPr>
            </w:pPr>
          </w:p>
          <w:p w14:paraId="1D488005" w14:textId="77777777" w:rsidR="00331868" w:rsidRDefault="00331868" w:rsidP="00AE3867">
            <w:pPr>
              <w:rPr>
                <w:rFonts w:ascii="Times New Roman" w:hAnsi="Times New Roman"/>
                <w:color w:val="000000"/>
              </w:rPr>
            </w:pPr>
          </w:p>
          <w:p w14:paraId="016410F8" w14:textId="77777777" w:rsidR="00331868" w:rsidRDefault="00331868" w:rsidP="00AE3867">
            <w:pPr>
              <w:rPr>
                <w:rFonts w:ascii="Times New Roman" w:hAnsi="Times New Roman"/>
                <w:color w:val="000000"/>
              </w:rPr>
            </w:pPr>
          </w:p>
          <w:p w14:paraId="76EBA2B4"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CDBE77" w14:textId="77777777" w:rsidR="00331868" w:rsidRDefault="00331868" w:rsidP="00AE3867">
            <w:pPr>
              <w:rPr>
                <w:rFonts w:ascii="Times New Roman" w:hAnsi="Times New Roman"/>
                <w:color w:val="000000"/>
              </w:rPr>
            </w:pPr>
            <w:r>
              <w:rPr>
                <w:rFonts w:ascii="Times New Roman" w:hAnsi="Times New Roman"/>
                <w:color w:val="000000"/>
              </w:rPr>
              <w:t>Indicates the type of food to which the texture modification applies.</w:t>
            </w:r>
          </w:p>
        </w:tc>
        <w:tc>
          <w:tcPr>
            <w:tcW w:w="3060" w:type="dxa"/>
            <w:tcBorders>
              <w:top w:val="single" w:sz="2" w:space="0" w:color="auto"/>
              <w:left w:val="single" w:sz="2" w:space="0" w:color="auto"/>
              <w:bottom w:val="single" w:sz="2" w:space="0" w:color="auto"/>
              <w:right w:val="single" w:sz="2" w:space="0" w:color="auto"/>
            </w:tcBorders>
          </w:tcPr>
          <w:p w14:paraId="1810AFF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33BCE0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385AE171" w14:textId="77777777" w:rsidR="00331868" w:rsidRDefault="00331868" w:rsidP="00AE3867">
            <w:pPr>
              <w:rPr>
                <w:rFonts w:ascii="Times New Roman" w:hAnsi="Times New Roman"/>
                <w:color w:val="000000"/>
              </w:rPr>
            </w:pPr>
          </w:p>
        </w:tc>
      </w:tr>
      <w:tr w:rsidR="00331868" w14:paraId="19739A1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7592B4E" w14:textId="77777777" w:rsidR="00331868" w:rsidRDefault="00331868" w:rsidP="00AE3867">
            <w:pPr>
              <w:rPr>
                <w:rFonts w:ascii="Times New Roman" w:hAnsi="Times New Roman"/>
                <w:color w:val="000000"/>
              </w:rPr>
            </w:pPr>
            <w:bookmarkStart w:id="2461" w:name="BKM_2BCEC2DB_C491_4D30_B4E2_7F9F7D46CDB6"/>
            <w:r>
              <w:rPr>
                <w:rFonts w:ascii="Times New Roman" w:hAnsi="Times New Roman"/>
                <w:b/>
                <w:color w:val="000000"/>
              </w:rPr>
              <w:t>textureModifier</w:t>
            </w:r>
            <w:r>
              <w:rPr>
                <w:rFonts w:ascii="Times New Roman" w:hAnsi="Times New Roman"/>
                <w:color w:val="000000"/>
              </w:rPr>
              <w:t xml:space="preserve"> Code</w:t>
            </w:r>
          </w:p>
          <w:p w14:paraId="52DF0908" w14:textId="77777777" w:rsidR="00331868" w:rsidRDefault="00331868" w:rsidP="00AE3867">
            <w:pPr>
              <w:rPr>
                <w:rFonts w:ascii="Times New Roman" w:hAnsi="Times New Roman"/>
                <w:color w:val="000000"/>
              </w:rPr>
            </w:pPr>
            <w:r>
              <w:rPr>
                <w:rFonts w:ascii="Times New Roman" w:hAnsi="Times New Roman"/>
                <w:color w:val="000000"/>
              </w:rPr>
              <w:t>Public</w:t>
            </w:r>
          </w:p>
          <w:p w14:paraId="516A4C8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605A71C" w14:textId="77777777" w:rsidR="00331868" w:rsidRDefault="00331868" w:rsidP="00AE3867">
            <w:pPr>
              <w:rPr>
                <w:rFonts w:ascii="Times New Roman" w:hAnsi="Times New Roman"/>
                <w:color w:val="000000"/>
              </w:rPr>
            </w:pPr>
          </w:p>
          <w:p w14:paraId="51E8CA7E" w14:textId="77777777" w:rsidR="00331868" w:rsidRDefault="00331868" w:rsidP="00AE3867">
            <w:pPr>
              <w:rPr>
                <w:rFonts w:ascii="Times New Roman" w:hAnsi="Times New Roman"/>
                <w:color w:val="000000"/>
              </w:rPr>
            </w:pPr>
          </w:p>
          <w:p w14:paraId="6AAD1E36" w14:textId="77777777" w:rsidR="00331868" w:rsidRDefault="00331868" w:rsidP="00AE3867">
            <w:pPr>
              <w:rPr>
                <w:rFonts w:ascii="Times New Roman" w:hAnsi="Times New Roman"/>
                <w:color w:val="000000"/>
              </w:rPr>
            </w:pPr>
          </w:p>
          <w:p w14:paraId="0E6CE0A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1F40546" w14:textId="77777777" w:rsidR="00331868" w:rsidRDefault="00331868" w:rsidP="00AE3867">
            <w:pPr>
              <w:rPr>
                <w:rFonts w:ascii="Times New Roman" w:hAnsi="Times New Roman"/>
                <w:color w:val="000000"/>
              </w:rPr>
            </w:pPr>
            <w:r>
              <w:rPr>
                <w:rFonts w:ascii="Times New Roman" w:hAnsi="Times New Roman"/>
                <w:color w:val="000000"/>
              </w:rPr>
              <w:t xml:space="preserve">A further modification to the texture, e.g. Pudding Thick. </w:t>
            </w:r>
          </w:p>
        </w:tc>
        <w:tc>
          <w:tcPr>
            <w:tcW w:w="3060" w:type="dxa"/>
            <w:tcBorders>
              <w:top w:val="single" w:sz="2" w:space="0" w:color="auto"/>
              <w:left w:val="single" w:sz="2" w:space="0" w:color="auto"/>
              <w:bottom w:val="single" w:sz="2" w:space="0" w:color="auto"/>
              <w:right w:val="single" w:sz="2" w:space="0" w:color="auto"/>
            </w:tcBorders>
          </w:tcPr>
          <w:p w14:paraId="097AF94B"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DBA61D4"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0247D99A" w14:textId="77777777" w:rsidR="00331868" w:rsidRDefault="00331868" w:rsidP="00AE3867">
            <w:pPr>
              <w:rPr>
                <w:rFonts w:ascii="Times New Roman" w:hAnsi="Times New Roman"/>
                <w:color w:val="000000"/>
              </w:rPr>
            </w:pPr>
          </w:p>
        </w:tc>
        <w:bookmarkEnd w:id="2461"/>
      </w:tr>
      <w:tr w:rsidR="00331868" w14:paraId="0D7765AA"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2EB90EC" w14:textId="77777777" w:rsidR="00331868" w:rsidRDefault="00331868" w:rsidP="00AE3867">
            <w:pPr>
              <w:rPr>
                <w:rFonts w:ascii="Times New Roman" w:hAnsi="Times New Roman"/>
                <w:color w:val="000000"/>
              </w:rPr>
            </w:pPr>
            <w:bookmarkStart w:id="2462" w:name="BKM_309C7213_35A2_42CE_A544_ECDD346176B4"/>
            <w:r>
              <w:rPr>
                <w:rFonts w:ascii="Times New Roman" w:hAnsi="Times New Roman"/>
                <w:b/>
                <w:color w:val="000000"/>
              </w:rPr>
              <w:t>textureType</w:t>
            </w:r>
            <w:r>
              <w:rPr>
                <w:rFonts w:ascii="Times New Roman" w:hAnsi="Times New Roman"/>
                <w:color w:val="000000"/>
              </w:rPr>
              <w:t xml:space="preserve"> Code</w:t>
            </w:r>
          </w:p>
          <w:p w14:paraId="22235E11" w14:textId="77777777" w:rsidR="00331868" w:rsidRDefault="00331868" w:rsidP="00AE3867">
            <w:pPr>
              <w:rPr>
                <w:rFonts w:ascii="Times New Roman" w:hAnsi="Times New Roman"/>
                <w:color w:val="000000"/>
              </w:rPr>
            </w:pPr>
            <w:r>
              <w:rPr>
                <w:rFonts w:ascii="Times New Roman" w:hAnsi="Times New Roman"/>
                <w:color w:val="000000"/>
              </w:rPr>
              <w:t>Public</w:t>
            </w:r>
          </w:p>
          <w:p w14:paraId="41DC6BB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01D75DE" w14:textId="77777777" w:rsidR="00331868" w:rsidRDefault="00331868" w:rsidP="00AE3867">
            <w:pPr>
              <w:rPr>
                <w:rFonts w:ascii="Times New Roman" w:hAnsi="Times New Roman"/>
                <w:color w:val="000000"/>
              </w:rPr>
            </w:pPr>
          </w:p>
          <w:p w14:paraId="453FA170" w14:textId="77777777" w:rsidR="00331868" w:rsidRDefault="00331868" w:rsidP="00AE3867">
            <w:pPr>
              <w:rPr>
                <w:rFonts w:ascii="Times New Roman" w:hAnsi="Times New Roman"/>
                <w:color w:val="000000"/>
              </w:rPr>
            </w:pPr>
          </w:p>
          <w:p w14:paraId="35210CB8" w14:textId="77777777" w:rsidR="00331868" w:rsidRDefault="00331868" w:rsidP="00AE3867">
            <w:pPr>
              <w:rPr>
                <w:rFonts w:ascii="Times New Roman" w:hAnsi="Times New Roman"/>
                <w:color w:val="000000"/>
              </w:rPr>
            </w:pPr>
          </w:p>
          <w:p w14:paraId="4FF1D02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ACC2651" w14:textId="77777777" w:rsidR="00331868" w:rsidRDefault="00331868" w:rsidP="00AE3867">
            <w:pPr>
              <w:rPr>
                <w:rFonts w:ascii="Times New Roman" w:hAnsi="Times New Roman"/>
                <w:color w:val="000000"/>
              </w:rPr>
            </w:pPr>
            <w:r>
              <w:rPr>
                <w:rFonts w:ascii="Times New Roman" w:hAnsi="Times New Roman"/>
                <w:color w:val="000000"/>
              </w:rPr>
              <w:t>A code that identifies any texture  modifications that should be made, e.g., Pureed, Easy to Chew</w:t>
            </w:r>
          </w:p>
        </w:tc>
        <w:tc>
          <w:tcPr>
            <w:tcW w:w="3060" w:type="dxa"/>
            <w:tcBorders>
              <w:top w:val="single" w:sz="2" w:space="0" w:color="auto"/>
              <w:left w:val="single" w:sz="2" w:space="0" w:color="auto"/>
              <w:bottom w:val="single" w:sz="2" w:space="0" w:color="auto"/>
              <w:right w:val="single" w:sz="2" w:space="0" w:color="auto"/>
            </w:tcBorders>
          </w:tcPr>
          <w:p w14:paraId="54E6AE57"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30BB334C"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8ABAF79" w14:textId="77777777" w:rsidR="00331868" w:rsidRDefault="00331868" w:rsidP="00AE3867">
            <w:pPr>
              <w:rPr>
                <w:rFonts w:ascii="Times New Roman" w:hAnsi="Times New Roman"/>
                <w:color w:val="000000"/>
              </w:rPr>
            </w:pPr>
          </w:p>
        </w:tc>
        <w:bookmarkEnd w:id="2462"/>
      </w:tr>
      <w:bookmarkEnd w:id="2460"/>
    </w:tbl>
    <w:p w14:paraId="3883E0C8" w14:textId="77777777" w:rsidR="00331868" w:rsidRDefault="00331868" w:rsidP="00331868">
      <w:pPr>
        <w:rPr>
          <w:rFonts w:ascii="Times New Roman" w:hAnsi="Times New Roman"/>
          <w:color w:val="000000"/>
        </w:rPr>
      </w:pPr>
    </w:p>
    <w:p w14:paraId="36533113" w14:textId="77777777" w:rsidR="00331868" w:rsidRDefault="00331868" w:rsidP="00331868">
      <w:pPr>
        <w:pStyle w:val="Heading2"/>
        <w:rPr>
          <w:bCs/>
          <w:szCs w:val="24"/>
          <w:lang w:val="en-US"/>
        </w:rPr>
      </w:pPr>
      <w:bookmarkStart w:id="2463" w:name="_Toc383183373"/>
      <w:bookmarkStart w:id="2464" w:name="BKM_5154A19C_EFD9_4135_816E_180A6832C023"/>
      <w:r>
        <w:rPr>
          <w:bCs/>
          <w:szCs w:val="24"/>
          <w:lang w:val="en-US"/>
        </w:rPr>
        <w:t>VaccinationProtocol</w:t>
      </w:r>
      <w:bookmarkEnd w:id="2463"/>
    </w:p>
    <w:p w14:paraId="308E6644" w14:textId="77777777" w:rsidR="00331868" w:rsidRDefault="00331868" w:rsidP="00331868">
      <w:pPr>
        <w:rPr>
          <w:rFonts w:ascii="Times New Roman" w:hAnsi="Times New Roman"/>
          <w:color w:val="000000"/>
        </w:rPr>
      </w:pPr>
      <w:r>
        <w:rPr>
          <w:rStyle w:val="FieldLabel"/>
          <w:rFonts w:ascii="Times New Roman" w:hAnsi="Times New Roman"/>
          <w:iCs w:val="0"/>
        </w:rPr>
        <w:t>Type:</w:t>
      </w:r>
      <w:r>
        <w:rPr>
          <w:rFonts w:ascii="Times New Roman" w:hAnsi="Times New Roman"/>
          <w:color w:val="000000"/>
        </w:rPr>
        <w:tab/>
      </w:r>
      <w:r>
        <w:rPr>
          <w:rFonts w:ascii="Times New Roman" w:hAnsi="Times New Roman"/>
          <w:color w:val="000000"/>
        </w:rPr>
        <w:tab/>
      </w:r>
      <w:r>
        <w:rPr>
          <w:rFonts w:ascii="Times New Roman" w:hAnsi="Times New Roman"/>
          <w:b/>
          <w:color w:val="000000"/>
          <w:u w:val="single"/>
        </w:rPr>
        <w:t>Interface</w:t>
      </w:r>
      <w:r>
        <w:rPr>
          <w:rStyle w:val="Objecttype"/>
          <w:rFonts w:ascii="Times New Roman" w:hAnsi="Times New Roman"/>
          <w:bCs w:val="0"/>
          <w:color w:val="000000"/>
        </w:rPr>
        <w:t xml:space="preserve">    </w:t>
      </w:r>
    </w:p>
    <w:p w14:paraId="61F619AA" w14:textId="77777777" w:rsidR="00331868" w:rsidRDefault="00331868" w:rsidP="00331868">
      <w:pPr>
        <w:rPr>
          <w:rFonts w:ascii="Times New Roman" w:hAnsi="Times New Roman"/>
          <w:color w:val="000000"/>
        </w:rPr>
      </w:pPr>
    </w:p>
    <w:p w14:paraId="39437C3B" w14:textId="77777777" w:rsidR="00331868" w:rsidRDefault="00331868" w:rsidP="00331868">
      <w:r>
        <w:rPr>
          <w:rFonts w:ascii="Times New Roman" w:hAnsi="Times New Roman"/>
          <w:color w:val="000000"/>
        </w:rPr>
        <w:t>Information about the protocol(s) under which the vaccine was administered</w:t>
      </w:r>
    </w:p>
    <w:p w14:paraId="6D01A55E" w14:textId="77777777" w:rsidR="00331868" w:rsidRDefault="00331868" w:rsidP="00331868">
      <w:pPr>
        <w:rPr>
          <w:rFonts w:ascii="Times New Roman" w:hAnsi="Times New Roman"/>
        </w:rPr>
      </w:pPr>
    </w:p>
    <w:p w14:paraId="7332015B" w14:textId="77777777" w:rsidR="00331868" w:rsidRDefault="00331868" w:rsidP="00331868">
      <w:pPr>
        <w:rPr>
          <w:rFonts w:ascii="Times New Roman" w:hAnsi="Times New Roman"/>
        </w:rPr>
      </w:pPr>
    </w:p>
    <w:p w14:paraId="606AE3C9"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Style w:val="FieldLabel"/>
          <w:rFonts w:ascii="Times New Roman" w:eastAsia="Times New Roman" w:hAnsi="Times New Roman"/>
          <w:bCs w:val="0"/>
          <w:i/>
          <w:szCs w:val="24"/>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331868" w14:paraId="5088C1BC" w14:textId="77777777" w:rsidTr="00AE3867">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14:paraId="7FB18D3A" w14:textId="77777777" w:rsidR="00331868" w:rsidRDefault="00331868" w:rsidP="00AE3867">
            <w:pPr>
              <w:rPr>
                <w:rFonts w:ascii="Times New Roman" w:hAnsi="Times New Roman"/>
                <w:b/>
                <w:color w:val="000000"/>
              </w:rPr>
            </w:pPr>
            <w:r>
              <w:rPr>
                <w:rFonts w:ascii="Times New Roman" w:hAnsi="Times New Roman"/>
                <w:b/>
                <w:color w:val="000000"/>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5983E9E6" w14:textId="77777777" w:rsidR="00331868" w:rsidRDefault="00331868" w:rsidP="00AE3867">
            <w:pPr>
              <w:rPr>
                <w:rFonts w:ascii="Times New Roman" w:hAnsi="Times New Roman"/>
                <w:b/>
                <w:color w:val="000000"/>
              </w:rPr>
            </w:pPr>
            <w:r>
              <w:rPr>
                <w:rFonts w:ascii="Times New Roman" w:hAnsi="Times New Roman"/>
                <w:b/>
                <w:color w:val="000000"/>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14:paraId="34B0F1E6" w14:textId="77777777" w:rsidR="00331868" w:rsidRDefault="00331868" w:rsidP="00AE3867">
            <w:pPr>
              <w:rPr>
                <w:rFonts w:ascii="Times New Roman" w:hAnsi="Times New Roman"/>
                <w:b/>
                <w:color w:val="000000"/>
              </w:rPr>
            </w:pPr>
            <w:r>
              <w:rPr>
                <w:rFonts w:ascii="Times New Roman" w:hAnsi="Times New Roman"/>
                <w:b/>
                <w:color w:val="000000"/>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14:paraId="033CDA20" w14:textId="77777777" w:rsidR="00331868" w:rsidRDefault="00331868" w:rsidP="00AE3867">
            <w:pPr>
              <w:rPr>
                <w:rFonts w:ascii="Times New Roman" w:hAnsi="Times New Roman"/>
                <w:b/>
                <w:color w:val="000000"/>
              </w:rPr>
            </w:pPr>
            <w:r>
              <w:rPr>
                <w:rFonts w:ascii="Times New Roman" w:hAnsi="Times New Roman"/>
                <w:b/>
                <w:color w:val="000000"/>
              </w:rPr>
              <w:t>Notes</w:t>
            </w:r>
          </w:p>
        </w:tc>
      </w:tr>
      <w:tr w:rsidR="00331868" w14:paraId="75D256C8" w14:textId="77777777" w:rsidTr="00AE3867">
        <w:tc>
          <w:tcPr>
            <w:tcW w:w="2250" w:type="dxa"/>
            <w:tcBorders>
              <w:top w:val="single" w:sz="2" w:space="0" w:color="auto"/>
              <w:left w:val="single" w:sz="2" w:space="0" w:color="auto"/>
              <w:bottom w:val="single" w:sz="2" w:space="0" w:color="auto"/>
              <w:right w:val="single" w:sz="2" w:space="0" w:color="auto"/>
            </w:tcBorders>
          </w:tcPr>
          <w:p w14:paraId="297D2769" w14:textId="77777777" w:rsidR="00331868" w:rsidRDefault="00331868" w:rsidP="00AE3867">
            <w:pPr>
              <w:rPr>
                <w:rFonts w:ascii="Times New Roman" w:hAnsi="Times New Roman"/>
                <w:color w:val="000000"/>
              </w:rPr>
            </w:pPr>
            <w:r>
              <w:rPr>
                <w:rStyle w:val="Objecttype"/>
                <w:rFonts w:ascii="Times New Roman" w:hAnsi="Times New Roman"/>
                <w:bCs w:val="0"/>
                <w:color w:val="000000"/>
              </w:rPr>
              <w:t xml:space="preserve">Aggregation </w:t>
            </w:r>
            <w:r>
              <w:rPr>
                <w:rFonts w:ascii="Times New Roman" w:hAnsi="Times New Roman"/>
                <w:color w:val="000000"/>
              </w:rPr>
              <w:t xml:space="preserve">  </w:t>
            </w:r>
          </w:p>
          <w:p w14:paraId="415DB705" w14:textId="77777777" w:rsidR="00331868" w:rsidRDefault="00331868" w:rsidP="00AE3867">
            <w:pPr>
              <w:rPr>
                <w:rFonts w:ascii="Times New Roman" w:hAnsi="Times New Roman"/>
                <w:color w:val="000000"/>
              </w:rPr>
            </w:pPr>
            <w:r>
              <w:rPr>
                <w:rFonts w:ascii="Times New Roman" w:hAnsi="Times New Roman"/>
                <w:color w:val="000000"/>
              </w:rPr>
              <w:t xml:space="preserve">Source -&gt; Destination </w:t>
            </w:r>
          </w:p>
          <w:p w14:paraId="4343066B" w14:textId="77777777" w:rsidR="00331868" w:rsidRDefault="00331868" w:rsidP="00AE3867">
            <w:pPr>
              <w:rPr>
                <w:rFonts w:ascii="Times New Roman" w:hAnsi="Times New Roman"/>
                <w:color w:val="000000"/>
              </w:rPr>
            </w:pPr>
          </w:p>
        </w:tc>
        <w:tc>
          <w:tcPr>
            <w:tcW w:w="2070" w:type="dxa"/>
            <w:tcBorders>
              <w:top w:val="single" w:sz="2" w:space="0" w:color="auto"/>
              <w:left w:val="single" w:sz="2" w:space="0" w:color="auto"/>
              <w:bottom w:val="single" w:sz="2" w:space="0" w:color="auto"/>
              <w:right w:val="single" w:sz="2" w:space="0" w:color="auto"/>
            </w:tcBorders>
          </w:tcPr>
          <w:p w14:paraId="7D5A1B46" w14:textId="77777777" w:rsidR="00331868" w:rsidRDefault="00331868" w:rsidP="00AE3867">
            <w:pPr>
              <w:rPr>
                <w:rFonts w:ascii="Times New Roman" w:hAnsi="Times New Roman"/>
                <w:color w:val="000000"/>
              </w:rPr>
            </w:pPr>
            <w:r>
              <w:rPr>
                <w:rFonts w:ascii="Times New Roman" w:hAnsi="Times New Roman"/>
                <w:color w:val="000000"/>
              </w:rPr>
              <w:t xml:space="preserve"> Public protocol </w:t>
            </w:r>
          </w:p>
          <w:p w14:paraId="04D5358F" w14:textId="77777777" w:rsidR="00331868" w:rsidRDefault="00331868" w:rsidP="00AE3867">
            <w:pPr>
              <w:rPr>
                <w:rFonts w:ascii="Times New Roman" w:hAnsi="Times New Roman"/>
                <w:color w:val="000000"/>
              </w:rPr>
            </w:pPr>
            <w:r>
              <w:rPr>
                <w:rFonts w:ascii="Times New Roman" w:hAnsi="Times New Roman"/>
                <w:color w:val="000000"/>
              </w:rPr>
              <w:t>VaccinationProtocol</w:t>
            </w:r>
          </w:p>
          <w:p w14:paraId="02745C6F"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070" w:type="dxa"/>
            <w:tcBorders>
              <w:top w:val="single" w:sz="2" w:space="0" w:color="auto"/>
              <w:left w:val="single" w:sz="2" w:space="0" w:color="auto"/>
              <w:bottom w:val="single" w:sz="2" w:space="0" w:color="auto"/>
              <w:right w:val="single" w:sz="2" w:space="0" w:color="auto"/>
            </w:tcBorders>
          </w:tcPr>
          <w:p w14:paraId="450ACB9E" w14:textId="77777777" w:rsidR="00331868" w:rsidRDefault="00331868" w:rsidP="00AE3867">
            <w:pPr>
              <w:rPr>
                <w:rFonts w:ascii="Times New Roman" w:hAnsi="Times New Roman"/>
                <w:color w:val="000000"/>
              </w:rPr>
            </w:pPr>
            <w:r>
              <w:rPr>
                <w:rFonts w:ascii="Times New Roman" w:hAnsi="Times New Roman"/>
                <w:color w:val="000000"/>
              </w:rPr>
              <w:t xml:space="preserve"> Public  </w:t>
            </w:r>
          </w:p>
          <w:p w14:paraId="4A323634" w14:textId="77777777" w:rsidR="00331868" w:rsidRDefault="00331868" w:rsidP="00AE3867">
            <w:pPr>
              <w:rPr>
                <w:rFonts w:ascii="Times New Roman" w:hAnsi="Times New Roman"/>
                <w:color w:val="000000"/>
              </w:rPr>
            </w:pPr>
            <w:r>
              <w:rPr>
                <w:rFonts w:ascii="Times New Roman" w:hAnsi="Times New Roman"/>
                <w:color w:val="000000"/>
              </w:rPr>
              <w:t>ImmunizationDescriptor</w:t>
            </w:r>
          </w:p>
          <w:p w14:paraId="03565684" w14:textId="77777777" w:rsidR="00331868" w:rsidRDefault="00331868" w:rsidP="00AE3867">
            <w:pPr>
              <w:rPr>
                <w:rFonts w:ascii="Times New Roman" w:hAnsi="Times New Roman"/>
                <w:color w:val="000000"/>
              </w:rPr>
            </w:pPr>
            <w:r>
              <w:rPr>
                <w:rFonts w:ascii="Times New Roman" w:hAnsi="Times New Roman"/>
                <w:color w:val="000000"/>
              </w:rPr>
              <w:t xml:space="preserve"> </w:t>
            </w:r>
          </w:p>
        </w:tc>
        <w:tc>
          <w:tcPr>
            <w:tcW w:w="2970" w:type="dxa"/>
            <w:tcBorders>
              <w:top w:val="single" w:sz="2" w:space="0" w:color="auto"/>
              <w:left w:val="single" w:sz="2" w:space="0" w:color="auto"/>
              <w:bottom w:val="single" w:sz="2" w:space="0" w:color="auto"/>
              <w:right w:val="single" w:sz="2" w:space="0" w:color="auto"/>
            </w:tcBorders>
          </w:tcPr>
          <w:p w14:paraId="2241AF77" w14:textId="77777777" w:rsidR="00331868" w:rsidRDefault="00331868" w:rsidP="00AE3867">
            <w:pPr>
              <w:rPr>
                <w:rFonts w:ascii="Times New Roman" w:hAnsi="Times New Roman"/>
                <w:color w:val="000000"/>
              </w:rPr>
            </w:pPr>
            <w:r>
              <w:rPr>
                <w:rFonts w:ascii="Times New Roman" w:hAnsi="Times New Roman"/>
                <w:color w:val="000000"/>
              </w:rPr>
              <w:t>The role of the dose in an immunization protocol</w:t>
            </w:r>
          </w:p>
          <w:p w14:paraId="4CF533D5" w14:textId="77777777" w:rsidR="00331868" w:rsidRDefault="00331868" w:rsidP="00AE3867">
            <w:pPr>
              <w:rPr>
                <w:rFonts w:ascii="Times New Roman" w:hAnsi="Times New Roman"/>
                <w:color w:val="000000"/>
              </w:rPr>
            </w:pPr>
            <w:r>
              <w:rPr>
                <w:rFonts w:ascii="Times New Roman" w:hAnsi="Times New Roman"/>
                <w:color w:val="000000"/>
              </w:rPr>
              <w:t xml:space="preserve"> </w:t>
            </w:r>
          </w:p>
        </w:tc>
      </w:tr>
    </w:tbl>
    <w:p w14:paraId="21581FC8" w14:textId="77777777" w:rsidR="00331868" w:rsidRDefault="00331868" w:rsidP="00331868">
      <w:pPr>
        <w:rPr>
          <w:rFonts w:ascii="Times New Roman" w:hAnsi="Times New Roman"/>
          <w:color w:val="000000"/>
        </w:rPr>
      </w:pPr>
    </w:p>
    <w:p w14:paraId="4CC80F80" w14:textId="77777777" w:rsidR="00331868" w:rsidRDefault="00331868" w:rsidP="00331868">
      <w:pPr>
        <w:pStyle w:val="ListHeader"/>
        <w:shd w:val="clear" w:color="auto" w:fill="auto"/>
        <w:rPr>
          <w:rFonts w:ascii="Times New Roman" w:eastAsia="Times New Roman" w:hAnsi="Times New Roman"/>
          <w:bCs w:val="0"/>
          <w:iCs w:val="0"/>
          <w:szCs w:val="24"/>
          <w:shd w:val="clear" w:color="auto" w:fill="auto"/>
          <w:lang w:val="en-US"/>
        </w:rPr>
      </w:pPr>
      <w:r>
        <w:rPr>
          <w:rFonts w:ascii="Times New Roman" w:eastAsia="Times New Roman" w:hAnsi="Times New Roman"/>
          <w:bCs w:val="0"/>
          <w:iCs w:val="0"/>
          <w:szCs w:val="24"/>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331868" w14:paraId="1570A6DD" w14:textId="77777777" w:rsidTr="00AE3867">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14:paraId="32078528" w14:textId="77777777" w:rsidR="00331868" w:rsidRDefault="00331868" w:rsidP="00AE3867">
            <w:pPr>
              <w:rPr>
                <w:rFonts w:ascii="Times New Roman" w:hAnsi="Times New Roman"/>
                <w:b/>
                <w:color w:val="000000"/>
              </w:rPr>
            </w:pPr>
            <w:r>
              <w:rPr>
                <w:rFonts w:ascii="Times New Roman" w:hAnsi="Times New Roman"/>
                <w:b/>
                <w:color w:val="000000"/>
              </w:rPr>
              <w:lastRenderedPageBreak/>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14:paraId="658C1955" w14:textId="77777777" w:rsidR="00331868" w:rsidRDefault="00331868" w:rsidP="00AE3867">
            <w:pPr>
              <w:rPr>
                <w:rFonts w:ascii="Times New Roman" w:hAnsi="Times New Roman"/>
                <w:b/>
                <w:color w:val="000000"/>
              </w:rPr>
            </w:pPr>
            <w:r>
              <w:rPr>
                <w:rFonts w:ascii="Times New Roman" w:hAnsi="Times New Roman"/>
                <w:b/>
                <w:color w:val="000000"/>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14:paraId="4AB4CEDC" w14:textId="77777777" w:rsidR="00331868" w:rsidRDefault="00331868" w:rsidP="00AE3867">
            <w:pPr>
              <w:rPr>
                <w:rFonts w:ascii="Times New Roman" w:hAnsi="Times New Roman"/>
                <w:b/>
                <w:color w:val="000000"/>
              </w:rPr>
            </w:pPr>
            <w:r>
              <w:rPr>
                <w:rFonts w:ascii="Times New Roman" w:hAnsi="Times New Roman"/>
                <w:b/>
                <w:color w:val="000000"/>
              </w:rPr>
              <w:t xml:space="preserve">Constraints and tags </w:t>
            </w:r>
          </w:p>
        </w:tc>
      </w:tr>
      <w:tr w:rsidR="00331868" w14:paraId="22628D6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DBE3711" w14:textId="77777777" w:rsidR="00331868" w:rsidRDefault="00331868" w:rsidP="00AE3867">
            <w:pPr>
              <w:rPr>
                <w:rFonts w:ascii="Times New Roman" w:hAnsi="Times New Roman"/>
                <w:color w:val="000000"/>
              </w:rPr>
            </w:pPr>
            <w:r>
              <w:rPr>
                <w:rFonts w:ascii="Times New Roman" w:hAnsi="Times New Roman"/>
                <w:b/>
                <w:color w:val="000000"/>
              </w:rPr>
              <w:t>authority</w:t>
            </w:r>
            <w:r>
              <w:rPr>
                <w:rFonts w:ascii="Times New Roman" w:hAnsi="Times New Roman"/>
                <w:color w:val="000000"/>
              </w:rPr>
              <w:t xml:space="preserve"> Organization</w:t>
            </w:r>
          </w:p>
          <w:p w14:paraId="2553454B" w14:textId="77777777" w:rsidR="00331868" w:rsidRDefault="00331868" w:rsidP="00AE3867">
            <w:pPr>
              <w:rPr>
                <w:rFonts w:ascii="Times New Roman" w:hAnsi="Times New Roman"/>
                <w:color w:val="000000"/>
              </w:rPr>
            </w:pPr>
            <w:r>
              <w:rPr>
                <w:rFonts w:ascii="Times New Roman" w:hAnsi="Times New Roman"/>
                <w:color w:val="000000"/>
              </w:rPr>
              <w:t>Public</w:t>
            </w:r>
          </w:p>
          <w:p w14:paraId="069617F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722A178" w14:textId="77777777" w:rsidR="00331868" w:rsidRDefault="00331868" w:rsidP="00AE3867">
            <w:pPr>
              <w:rPr>
                <w:rFonts w:ascii="Times New Roman" w:hAnsi="Times New Roman"/>
                <w:color w:val="000000"/>
              </w:rPr>
            </w:pPr>
          </w:p>
          <w:p w14:paraId="169955A8" w14:textId="77777777" w:rsidR="00331868" w:rsidRDefault="00331868" w:rsidP="00AE3867">
            <w:pPr>
              <w:rPr>
                <w:rFonts w:ascii="Times New Roman" w:hAnsi="Times New Roman"/>
                <w:color w:val="000000"/>
              </w:rPr>
            </w:pPr>
          </w:p>
          <w:p w14:paraId="1377D870" w14:textId="77777777" w:rsidR="00331868" w:rsidRDefault="00331868" w:rsidP="00AE3867">
            <w:pPr>
              <w:rPr>
                <w:rFonts w:ascii="Times New Roman" w:hAnsi="Times New Roman"/>
                <w:color w:val="000000"/>
              </w:rPr>
            </w:pPr>
          </w:p>
          <w:p w14:paraId="77B70252"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2E1087D" w14:textId="77777777" w:rsidR="00331868" w:rsidRDefault="00331868" w:rsidP="00AE3867">
            <w:pPr>
              <w:rPr>
                <w:rFonts w:ascii="Times New Roman" w:hAnsi="Times New Roman"/>
                <w:color w:val="000000"/>
              </w:rPr>
            </w:pPr>
            <w:r>
              <w:rPr>
                <w:rFonts w:ascii="Times New Roman" w:hAnsi="Times New Roman"/>
                <w:color w:val="000000"/>
              </w:rPr>
              <w:t>Indicates the authority who published the protocol? E.g. ACIP.</w:t>
            </w:r>
          </w:p>
        </w:tc>
        <w:tc>
          <w:tcPr>
            <w:tcW w:w="3060" w:type="dxa"/>
            <w:tcBorders>
              <w:top w:val="single" w:sz="2" w:space="0" w:color="auto"/>
              <w:left w:val="single" w:sz="2" w:space="0" w:color="auto"/>
              <w:bottom w:val="single" w:sz="2" w:space="0" w:color="auto"/>
              <w:right w:val="single" w:sz="2" w:space="0" w:color="auto"/>
            </w:tcBorders>
          </w:tcPr>
          <w:p w14:paraId="4E0F7143"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178E69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5633F59E" w14:textId="77777777" w:rsidR="00331868" w:rsidRDefault="00331868" w:rsidP="00AE3867">
            <w:pPr>
              <w:rPr>
                <w:rFonts w:ascii="Times New Roman" w:hAnsi="Times New Roman"/>
                <w:color w:val="000000"/>
              </w:rPr>
            </w:pPr>
          </w:p>
        </w:tc>
      </w:tr>
      <w:tr w:rsidR="00331868" w14:paraId="7433E784"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9D7B4E9" w14:textId="77777777" w:rsidR="00331868" w:rsidRDefault="00331868" w:rsidP="00AE3867">
            <w:pPr>
              <w:rPr>
                <w:rFonts w:ascii="Times New Roman" w:hAnsi="Times New Roman"/>
                <w:color w:val="000000"/>
              </w:rPr>
            </w:pPr>
            <w:bookmarkStart w:id="2465" w:name="BKM_7D52DACF_75FB_495B_9B5B_6880CE91E64B"/>
            <w:r>
              <w:rPr>
                <w:rFonts w:ascii="Times New Roman" w:hAnsi="Times New Roman"/>
                <w:b/>
                <w:color w:val="000000"/>
              </w:rPr>
              <w:t>description</w:t>
            </w:r>
            <w:r>
              <w:rPr>
                <w:rFonts w:ascii="Times New Roman" w:hAnsi="Times New Roman"/>
                <w:color w:val="000000"/>
              </w:rPr>
              <w:t xml:space="preserve"> Text</w:t>
            </w:r>
          </w:p>
          <w:p w14:paraId="2344183A" w14:textId="77777777" w:rsidR="00331868" w:rsidRDefault="00331868" w:rsidP="00AE3867">
            <w:pPr>
              <w:rPr>
                <w:rFonts w:ascii="Times New Roman" w:hAnsi="Times New Roman"/>
                <w:color w:val="000000"/>
              </w:rPr>
            </w:pPr>
            <w:r>
              <w:rPr>
                <w:rFonts w:ascii="Times New Roman" w:hAnsi="Times New Roman"/>
                <w:color w:val="000000"/>
              </w:rPr>
              <w:t>Public</w:t>
            </w:r>
          </w:p>
          <w:p w14:paraId="06622AC9"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101FF5" w14:textId="77777777" w:rsidR="00331868" w:rsidRDefault="00331868" w:rsidP="00AE3867">
            <w:pPr>
              <w:rPr>
                <w:rFonts w:ascii="Times New Roman" w:hAnsi="Times New Roman"/>
                <w:color w:val="000000"/>
              </w:rPr>
            </w:pPr>
          </w:p>
          <w:p w14:paraId="28A6EA06" w14:textId="77777777" w:rsidR="00331868" w:rsidRDefault="00331868" w:rsidP="00AE3867">
            <w:pPr>
              <w:rPr>
                <w:rFonts w:ascii="Times New Roman" w:hAnsi="Times New Roman"/>
                <w:color w:val="000000"/>
              </w:rPr>
            </w:pPr>
          </w:p>
          <w:p w14:paraId="266CB0F0" w14:textId="77777777" w:rsidR="00331868" w:rsidRDefault="00331868" w:rsidP="00AE3867">
            <w:pPr>
              <w:rPr>
                <w:rFonts w:ascii="Times New Roman" w:hAnsi="Times New Roman"/>
                <w:color w:val="000000"/>
              </w:rPr>
            </w:pPr>
          </w:p>
          <w:p w14:paraId="32CCA8FA"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707B44BA" w14:textId="77777777" w:rsidR="00331868" w:rsidRDefault="00331868" w:rsidP="00AE3867">
            <w:pPr>
              <w:rPr>
                <w:rFonts w:ascii="Times New Roman" w:hAnsi="Times New Roman"/>
                <w:color w:val="000000"/>
              </w:rPr>
            </w:pPr>
            <w:r>
              <w:rPr>
                <w:rFonts w:ascii="Times New Roman" w:hAnsi="Times New Roman"/>
                <w:color w:val="000000"/>
              </w:rPr>
              <w:t>The description about the protocol under which the vaccine was administered.</w:t>
            </w:r>
          </w:p>
        </w:tc>
        <w:tc>
          <w:tcPr>
            <w:tcW w:w="3060" w:type="dxa"/>
            <w:tcBorders>
              <w:top w:val="single" w:sz="2" w:space="0" w:color="auto"/>
              <w:left w:val="single" w:sz="2" w:space="0" w:color="auto"/>
              <w:bottom w:val="single" w:sz="2" w:space="0" w:color="auto"/>
              <w:right w:val="single" w:sz="2" w:space="0" w:color="auto"/>
            </w:tcBorders>
          </w:tcPr>
          <w:p w14:paraId="44087F7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150EE7A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7D9A8F6" w14:textId="77777777" w:rsidR="00331868" w:rsidRDefault="00331868" w:rsidP="00AE3867">
            <w:pPr>
              <w:rPr>
                <w:rFonts w:ascii="Times New Roman" w:hAnsi="Times New Roman"/>
                <w:color w:val="000000"/>
              </w:rPr>
            </w:pPr>
          </w:p>
        </w:tc>
        <w:bookmarkEnd w:id="2465"/>
      </w:tr>
      <w:tr w:rsidR="00331868" w14:paraId="7C5A4CD1"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645A06D" w14:textId="77777777" w:rsidR="00331868" w:rsidRDefault="00331868" w:rsidP="00AE3867">
            <w:pPr>
              <w:rPr>
                <w:rFonts w:ascii="Times New Roman" w:hAnsi="Times New Roman"/>
                <w:color w:val="000000"/>
              </w:rPr>
            </w:pPr>
            <w:bookmarkStart w:id="2466" w:name="BKM_3FAEAA57_6164_4F8A_B819_8F7F5D08C758"/>
            <w:r>
              <w:rPr>
                <w:rFonts w:ascii="Times New Roman" w:hAnsi="Times New Roman"/>
                <w:b/>
                <w:color w:val="000000"/>
              </w:rPr>
              <w:t>doseSequence</w:t>
            </w:r>
            <w:r>
              <w:rPr>
                <w:rFonts w:ascii="Times New Roman" w:hAnsi="Times New Roman"/>
                <w:color w:val="000000"/>
              </w:rPr>
              <w:t xml:space="preserve"> Quantity</w:t>
            </w:r>
          </w:p>
          <w:p w14:paraId="3828379C" w14:textId="77777777" w:rsidR="00331868" w:rsidRDefault="00331868" w:rsidP="00AE3867">
            <w:pPr>
              <w:rPr>
                <w:rFonts w:ascii="Times New Roman" w:hAnsi="Times New Roman"/>
                <w:color w:val="000000"/>
              </w:rPr>
            </w:pPr>
            <w:r>
              <w:rPr>
                <w:rFonts w:ascii="Times New Roman" w:hAnsi="Times New Roman"/>
                <w:color w:val="000000"/>
              </w:rPr>
              <w:t>Public</w:t>
            </w:r>
          </w:p>
          <w:p w14:paraId="79EA3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9391295" w14:textId="77777777" w:rsidR="00331868" w:rsidRDefault="00331868" w:rsidP="00AE3867">
            <w:pPr>
              <w:rPr>
                <w:rFonts w:ascii="Times New Roman" w:hAnsi="Times New Roman"/>
                <w:color w:val="000000"/>
              </w:rPr>
            </w:pPr>
          </w:p>
          <w:p w14:paraId="0D8AA863" w14:textId="77777777" w:rsidR="00331868" w:rsidRDefault="00331868" w:rsidP="00AE3867">
            <w:pPr>
              <w:rPr>
                <w:rFonts w:ascii="Times New Roman" w:hAnsi="Times New Roman"/>
                <w:color w:val="000000"/>
              </w:rPr>
            </w:pPr>
          </w:p>
          <w:p w14:paraId="1B6A91AB" w14:textId="77777777" w:rsidR="00331868" w:rsidRDefault="00331868" w:rsidP="00AE3867">
            <w:pPr>
              <w:rPr>
                <w:rFonts w:ascii="Times New Roman" w:hAnsi="Times New Roman"/>
                <w:color w:val="000000"/>
              </w:rPr>
            </w:pPr>
          </w:p>
          <w:p w14:paraId="62630D5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0D036946" w14:textId="77777777" w:rsidR="00331868" w:rsidRDefault="00331868" w:rsidP="00AE3867">
            <w:pPr>
              <w:rPr>
                <w:rFonts w:ascii="Times New Roman" w:hAnsi="Times New Roman"/>
                <w:color w:val="000000"/>
              </w:rPr>
            </w:pPr>
            <w:r>
              <w:rPr>
                <w:rFonts w:ascii="Times New Roman" w:hAnsi="Times New Roman"/>
                <w:color w:val="000000"/>
              </w:rPr>
              <w:t>Nominal position of dose in a series.</w:t>
            </w:r>
          </w:p>
        </w:tc>
        <w:tc>
          <w:tcPr>
            <w:tcW w:w="3060" w:type="dxa"/>
            <w:tcBorders>
              <w:top w:val="single" w:sz="2" w:space="0" w:color="auto"/>
              <w:left w:val="single" w:sz="2" w:space="0" w:color="auto"/>
              <w:bottom w:val="single" w:sz="2" w:space="0" w:color="auto"/>
              <w:right w:val="single" w:sz="2" w:space="0" w:color="auto"/>
            </w:tcBorders>
          </w:tcPr>
          <w:p w14:paraId="56EA4B6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5C090E"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6D45F56" w14:textId="77777777" w:rsidR="00331868" w:rsidRDefault="00331868" w:rsidP="00AE3867">
            <w:pPr>
              <w:rPr>
                <w:rFonts w:ascii="Times New Roman" w:hAnsi="Times New Roman"/>
                <w:color w:val="000000"/>
              </w:rPr>
            </w:pPr>
          </w:p>
        </w:tc>
        <w:bookmarkEnd w:id="2466"/>
      </w:tr>
      <w:tr w:rsidR="00331868" w14:paraId="4ABE8FDE"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2F41E151" w14:textId="77777777" w:rsidR="00331868" w:rsidRDefault="00331868" w:rsidP="00AE3867">
            <w:pPr>
              <w:rPr>
                <w:rFonts w:ascii="Times New Roman" w:hAnsi="Times New Roman"/>
                <w:color w:val="000000"/>
              </w:rPr>
            </w:pPr>
            <w:bookmarkStart w:id="2467" w:name="BKM_51B94E03_95C9_44D4_A4DF_BE7C695B6E7C"/>
            <w:r>
              <w:rPr>
                <w:rFonts w:ascii="Times New Roman" w:hAnsi="Times New Roman"/>
                <w:b/>
                <w:color w:val="000000"/>
              </w:rPr>
              <w:t>doseStatus</w:t>
            </w:r>
            <w:r>
              <w:rPr>
                <w:rFonts w:ascii="Times New Roman" w:hAnsi="Times New Roman"/>
                <w:color w:val="000000"/>
              </w:rPr>
              <w:t xml:space="preserve"> Code</w:t>
            </w:r>
          </w:p>
          <w:p w14:paraId="0D6DAFC7" w14:textId="77777777" w:rsidR="00331868" w:rsidRDefault="00331868" w:rsidP="00AE3867">
            <w:pPr>
              <w:rPr>
                <w:rFonts w:ascii="Times New Roman" w:hAnsi="Times New Roman"/>
                <w:color w:val="000000"/>
              </w:rPr>
            </w:pPr>
            <w:r>
              <w:rPr>
                <w:rFonts w:ascii="Times New Roman" w:hAnsi="Times New Roman"/>
                <w:color w:val="000000"/>
              </w:rPr>
              <w:t>Public</w:t>
            </w:r>
          </w:p>
          <w:p w14:paraId="43FD267B"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1BA1792" w14:textId="77777777" w:rsidR="00331868" w:rsidRDefault="00331868" w:rsidP="00AE3867">
            <w:pPr>
              <w:rPr>
                <w:rFonts w:ascii="Times New Roman" w:hAnsi="Times New Roman"/>
                <w:color w:val="000000"/>
              </w:rPr>
            </w:pPr>
          </w:p>
          <w:p w14:paraId="3B27228B" w14:textId="77777777" w:rsidR="00331868" w:rsidRDefault="00331868" w:rsidP="00AE3867">
            <w:pPr>
              <w:rPr>
                <w:rFonts w:ascii="Times New Roman" w:hAnsi="Times New Roman"/>
                <w:color w:val="000000"/>
              </w:rPr>
            </w:pPr>
          </w:p>
          <w:p w14:paraId="6764F48D" w14:textId="77777777" w:rsidR="00331868" w:rsidRDefault="00331868" w:rsidP="00AE3867">
            <w:pPr>
              <w:rPr>
                <w:rFonts w:ascii="Times New Roman" w:hAnsi="Times New Roman"/>
                <w:color w:val="000000"/>
              </w:rPr>
            </w:pPr>
          </w:p>
          <w:p w14:paraId="2706BF0F"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48DC6343" w14:textId="77777777" w:rsidR="00331868" w:rsidRDefault="00331868" w:rsidP="00AE3867">
            <w:pPr>
              <w:rPr>
                <w:rFonts w:ascii="Times New Roman" w:hAnsi="Times New Roman"/>
                <w:color w:val="000000"/>
              </w:rPr>
            </w:pPr>
            <w:r>
              <w:rPr>
                <w:rFonts w:ascii="Times New Roman" w:hAnsi="Times New Roman"/>
                <w:color w:val="000000"/>
              </w:rPr>
              <w:t>Indicates if the immunization event should "count" against the protocol.</w:t>
            </w:r>
          </w:p>
        </w:tc>
        <w:tc>
          <w:tcPr>
            <w:tcW w:w="3060" w:type="dxa"/>
            <w:tcBorders>
              <w:top w:val="single" w:sz="2" w:space="0" w:color="auto"/>
              <w:left w:val="single" w:sz="2" w:space="0" w:color="auto"/>
              <w:bottom w:val="single" w:sz="2" w:space="0" w:color="auto"/>
              <w:right w:val="single" w:sz="2" w:space="0" w:color="auto"/>
            </w:tcBorders>
          </w:tcPr>
          <w:p w14:paraId="49D8DFC0"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200C9D7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F02D553" w14:textId="77777777" w:rsidR="00331868" w:rsidRDefault="00331868" w:rsidP="00AE3867">
            <w:pPr>
              <w:rPr>
                <w:rFonts w:ascii="Times New Roman" w:hAnsi="Times New Roman"/>
                <w:color w:val="000000"/>
              </w:rPr>
            </w:pPr>
          </w:p>
        </w:tc>
        <w:bookmarkEnd w:id="2467"/>
      </w:tr>
      <w:tr w:rsidR="00331868" w14:paraId="00CC24D0"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A212C4" w14:textId="77777777" w:rsidR="00331868" w:rsidRDefault="00331868" w:rsidP="00AE3867">
            <w:pPr>
              <w:rPr>
                <w:rFonts w:ascii="Times New Roman" w:hAnsi="Times New Roman"/>
                <w:color w:val="000000"/>
              </w:rPr>
            </w:pPr>
            <w:bookmarkStart w:id="2468" w:name="BKM_AC76BAF7_3CC2_47C4_9271_D45CC81D9587"/>
            <w:r>
              <w:rPr>
                <w:rFonts w:ascii="Times New Roman" w:hAnsi="Times New Roman"/>
                <w:b/>
                <w:color w:val="000000"/>
              </w:rPr>
              <w:t>doseStatusReason</w:t>
            </w:r>
            <w:r>
              <w:rPr>
                <w:rFonts w:ascii="Times New Roman" w:hAnsi="Times New Roman"/>
                <w:color w:val="000000"/>
              </w:rPr>
              <w:t xml:space="preserve"> Code</w:t>
            </w:r>
          </w:p>
          <w:p w14:paraId="63B697E2" w14:textId="77777777" w:rsidR="00331868" w:rsidRDefault="00331868" w:rsidP="00AE3867">
            <w:pPr>
              <w:rPr>
                <w:rFonts w:ascii="Times New Roman" w:hAnsi="Times New Roman"/>
                <w:color w:val="000000"/>
              </w:rPr>
            </w:pPr>
            <w:r>
              <w:rPr>
                <w:rFonts w:ascii="Times New Roman" w:hAnsi="Times New Roman"/>
                <w:color w:val="000000"/>
              </w:rPr>
              <w:t>Public</w:t>
            </w:r>
          </w:p>
          <w:p w14:paraId="6EED9928"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C198E7D" w14:textId="77777777" w:rsidR="00331868" w:rsidRDefault="00331868" w:rsidP="00AE3867">
            <w:pPr>
              <w:rPr>
                <w:rFonts w:ascii="Times New Roman" w:hAnsi="Times New Roman"/>
                <w:color w:val="000000"/>
              </w:rPr>
            </w:pPr>
          </w:p>
          <w:p w14:paraId="6B7C2E18" w14:textId="77777777" w:rsidR="00331868" w:rsidRDefault="00331868" w:rsidP="00AE3867">
            <w:pPr>
              <w:rPr>
                <w:rFonts w:ascii="Times New Roman" w:hAnsi="Times New Roman"/>
                <w:color w:val="000000"/>
              </w:rPr>
            </w:pPr>
          </w:p>
          <w:p w14:paraId="16014303" w14:textId="77777777" w:rsidR="00331868" w:rsidRDefault="00331868" w:rsidP="00AE3867">
            <w:pPr>
              <w:rPr>
                <w:rFonts w:ascii="Times New Roman" w:hAnsi="Times New Roman"/>
                <w:color w:val="000000"/>
              </w:rPr>
            </w:pPr>
          </w:p>
          <w:p w14:paraId="497479F8"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1477FB8F" w14:textId="77777777" w:rsidR="00331868" w:rsidRDefault="00331868" w:rsidP="00AE3867">
            <w:pPr>
              <w:rPr>
                <w:rFonts w:ascii="Times New Roman" w:hAnsi="Times New Roman"/>
                <w:color w:val="000000"/>
              </w:rPr>
            </w:pPr>
            <w:r>
              <w:rPr>
                <w:rFonts w:ascii="Times New Roman" w:hAnsi="Times New Roman"/>
                <w:color w:val="000000"/>
              </w:rPr>
              <w:t>Provides an explanation as to why a immunization event should or should not count against the protocol</w:t>
            </w:r>
          </w:p>
        </w:tc>
        <w:tc>
          <w:tcPr>
            <w:tcW w:w="3060" w:type="dxa"/>
            <w:tcBorders>
              <w:top w:val="single" w:sz="2" w:space="0" w:color="auto"/>
              <w:left w:val="single" w:sz="2" w:space="0" w:color="auto"/>
              <w:bottom w:val="single" w:sz="2" w:space="0" w:color="auto"/>
              <w:right w:val="single" w:sz="2" w:space="0" w:color="auto"/>
            </w:tcBorders>
          </w:tcPr>
          <w:p w14:paraId="59FA55F8"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3C0EDB2"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4B6BC75D" w14:textId="77777777" w:rsidR="00331868" w:rsidRDefault="00331868" w:rsidP="00AE3867">
            <w:pPr>
              <w:rPr>
                <w:rFonts w:ascii="Times New Roman" w:hAnsi="Times New Roman"/>
                <w:color w:val="000000"/>
              </w:rPr>
            </w:pPr>
          </w:p>
        </w:tc>
        <w:bookmarkEnd w:id="2468"/>
      </w:tr>
      <w:tr w:rsidR="00331868" w14:paraId="40D37513"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32ACF3DD" w14:textId="77777777" w:rsidR="00331868" w:rsidRDefault="00331868" w:rsidP="00AE3867">
            <w:pPr>
              <w:rPr>
                <w:rFonts w:ascii="Times New Roman" w:hAnsi="Times New Roman"/>
                <w:color w:val="000000"/>
              </w:rPr>
            </w:pPr>
            <w:bookmarkStart w:id="2469" w:name="BKM_CEC6C497_0E18_4A50_A7D0_D89578641E3E"/>
            <w:r>
              <w:rPr>
                <w:rFonts w:ascii="Times New Roman" w:hAnsi="Times New Roman"/>
                <w:b/>
                <w:color w:val="000000"/>
              </w:rPr>
              <w:lastRenderedPageBreak/>
              <w:t>doseTarget</w:t>
            </w:r>
            <w:r>
              <w:rPr>
                <w:rFonts w:ascii="Times New Roman" w:hAnsi="Times New Roman"/>
                <w:color w:val="000000"/>
              </w:rPr>
              <w:t xml:space="preserve"> Code</w:t>
            </w:r>
          </w:p>
          <w:p w14:paraId="301436E2" w14:textId="77777777" w:rsidR="00331868" w:rsidRDefault="00331868" w:rsidP="00AE3867">
            <w:pPr>
              <w:rPr>
                <w:rFonts w:ascii="Times New Roman" w:hAnsi="Times New Roman"/>
                <w:color w:val="000000"/>
              </w:rPr>
            </w:pPr>
            <w:r>
              <w:rPr>
                <w:rFonts w:ascii="Times New Roman" w:hAnsi="Times New Roman"/>
                <w:color w:val="000000"/>
              </w:rPr>
              <w:t>Public</w:t>
            </w:r>
          </w:p>
          <w:p w14:paraId="128A5A07"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0AC792C" w14:textId="77777777" w:rsidR="00331868" w:rsidRDefault="00331868" w:rsidP="00AE3867">
            <w:pPr>
              <w:rPr>
                <w:rFonts w:ascii="Times New Roman" w:hAnsi="Times New Roman"/>
                <w:color w:val="000000"/>
              </w:rPr>
            </w:pPr>
          </w:p>
          <w:p w14:paraId="53B17F23" w14:textId="77777777" w:rsidR="00331868" w:rsidRDefault="00331868" w:rsidP="00AE3867">
            <w:pPr>
              <w:rPr>
                <w:rFonts w:ascii="Times New Roman" w:hAnsi="Times New Roman"/>
                <w:color w:val="000000"/>
              </w:rPr>
            </w:pPr>
          </w:p>
          <w:p w14:paraId="5B674452" w14:textId="77777777" w:rsidR="00331868" w:rsidRDefault="00331868" w:rsidP="00AE3867">
            <w:pPr>
              <w:rPr>
                <w:rFonts w:ascii="Times New Roman" w:hAnsi="Times New Roman"/>
                <w:color w:val="000000"/>
              </w:rPr>
            </w:pPr>
          </w:p>
          <w:p w14:paraId="23B4D921"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BFA8A92" w14:textId="77777777" w:rsidR="00331868" w:rsidRDefault="00331868" w:rsidP="00AE3867">
            <w:pPr>
              <w:rPr>
                <w:rFonts w:ascii="Times New Roman" w:hAnsi="Times New Roman"/>
                <w:color w:val="000000"/>
              </w:rPr>
            </w:pPr>
            <w:r>
              <w:rPr>
                <w:rFonts w:ascii="Times New Roman" w:hAnsi="Times New Roman"/>
                <w:color w:val="000000"/>
              </w:rPr>
              <w:t>The targeted disease.</w:t>
            </w:r>
          </w:p>
        </w:tc>
        <w:tc>
          <w:tcPr>
            <w:tcW w:w="3060" w:type="dxa"/>
            <w:tcBorders>
              <w:top w:val="single" w:sz="2" w:space="0" w:color="auto"/>
              <w:left w:val="single" w:sz="2" w:space="0" w:color="auto"/>
              <w:bottom w:val="single" w:sz="2" w:space="0" w:color="auto"/>
              <w:right w:val="single" w:sz="2" w:space="0" w:color="auto"/>
            </w:tcBorders>
          </w:tcPr>
          <w:p w14:paraId="05A2FD1A"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58D47DE0"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EDD363" w14:textId="77777777" w:rsidR="00331868" w:rsidRDefault="00331868" w:rsidP="00AE3867">
            <w:pPr>
              <w:rPr>
                <w:rFonts w:ascii="Times New Roman" w:hAnsi="Times New Roman"/>
                <w:color w:val="000000"/>
              </w:rPr>
            </w:pPr>
          </w:p>
        </w:tc>
        <w:bookmarkEnd w:id="2469"/>
      </w:tr>
      <w:tr w:rsidR="00331868" w14:paraId="7E1F5319"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0B3F3A57" w14:textId="77777777" w:rsidR="00331868" w:rsidRDefault="00331868" w:rsidP="00AE3867">
            <w:pPr>
              <w:rPr>
                <w:rFonts w:ascii="Times New Roman" w:hAnsi="Times New Roman"/>
                <w:color w:val="000000"/>
              </w:rPr>
            </w:pPr>
            <w:bookmarkStart w:id="2470" w:name="BKM_500D4EFF_4584_4CC9_BFE6_B4FC25EE7FC0"/>
            <w:r>
              <w:rPr>
                <w:rFonts w:ascii="Times New Roman" w:hAnsi="Times New Roman"/>
                <w:b/>
                <w:color w:val="000000"/>
              </w:rPr>
              <w:t>series</w:t>
            </w:r>
            <w:r>
              <w:rPr>
                <w:rFonts w:ascii="Times New Roman" w:hAnsi="Times New Roman"/>
                <w:color w:val="000000"/>
              </w:rPr>
              <w:t xml:space="preserve"> Text</w:t>
            </w:r>
          </w:p>
          <w:p w14:paraId="13ADC651" w14:textId="77777777" w:rsidR="00331868" w:rsidRDefault="00331868" w:rsidP="00AE3867">
            <w:pPr>
              <w:rPr>
                <w:rFonts w:ascii="Times New Roman" w:hAnsi="Times New Roman"/>
                <w:color w:val="000000"/>
              </w:rPr>
            </w:pPr>
            <w:r>
              <w:rPr>
                <w:rFonts w:ascii="Times New Roman" w:hAnsi="Times New Roman"/>
                <w:color w:val="000000"/>
              </w:rPr>
              <w:t>Public</w:t>
            </w:r>
          </w:p>
          <w:p w14:paraId="0C9DD96F"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1EAB4028" w14:textId="77777777" w:rsidR="00331868" w:rsidRDefault="00331868" w:rsidP="00AE3867">
            <w:pPr>
              <w:rPr>
                <w:rFonts w:ascii="Times New Roman" w:hAnsi="Times New Roman"/>
                <w:color w:val="000000"/>
              </w:rPr>
            </w:pPr>
          </w:p>
          <w:p w14:paraId="2AC9074A" w14:textId="77777777" w:rsidR="00331868" w:rsidRDefault="00331868" w:rsidP="00AE3867">
            <w:pPr>
              <w:rPr>
                <w:rFonts w:ascii="Times New Roman" w:hAnsi="Times New Roman"/>
                <w:color w:val="000000"/>
              </w:rPr>
            </w:pPr>
          </w:p>
          <w:p w14:paraId="7D2963AB" w14:textId="77777777" w:rsidR="00331868" w:rsidRDefault="00331868" w:rsidP="00AE3867">
            <w:pPr>
              <w:rPr>
                <w:rFonts w:ascii="Times New Roman" w:hAnsi="Times New Roman"/>
                <w:color w:val="000000"/>
              </w:rPr>
            </w:pPr>
          </w:p>
          <w:p w14:paraId="37E18365"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617A7F4C" w14:textId="77777777" w:rsidR="00331868" w:rsidRDefault="00331868" w:rsidP="00AE3867">
            <w:pPr>
              <w:rPr>
                <w:rFonts w:ascii="Times New Roman" w:hAnsi="Times New Roman"/>
                <w:color w:val="000000"/>
              </w:rPr>
            </w:pPr>
            <w:r>
              <w:rPr>
                <w:rFonts w:ascii="Times New Roman" w:hAnsi="Times New Roman"/>
                <w:color w:val="000000"/>
              </w:rPr>
              <w:t>One possible path to achieve presumed immunity against a disease - within the context of an authority</w:t>
            </w:r>
          </w:p>
        </w:tc>
        <w:tc>
          <w:tcPr>
            <w:tcW w:w="3060" w:type="dxa"/>
            <w:tcBorders>
              <w:top w:val="single" w:sz="2" w:space="0" w:color="auto"/>
              <w:left w:val="single" w:sz="2" w:space="0" w:color="auto"/>
              <w:bottom w:val="single" w:sz="2" w:space="0" w:color="auto"/>
              <w:right w:val="single" w:sz="2" w:space="0" w:color="auto"/>
            </w:tcBorders>
          </w:tcPr>
          <w:p w14:paraId="33727CFF"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4A321C2D"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7F6FC682" w14:textId="77777777" w:rsidR="00331868" w:rsidRDefault="00331868" w:rsidP="00AE3867">
            <w:pPr>
              <w:rPr>
                <w:rFonts w:ascii="Times New Roman" w:hAnsi="Times New Roman"/>
                <w:color w:val="000000"/>
              </w:rPr>
            </w:pPr>
          </w:p>
        </w:tc>
        <w:bookmarkEnd w:id="2470"/>
      </w:tr>
      <w:tr w:rsidR="00331868" w14:paraId="108B0F26" w14:textId="77777777" w:rsidTr="00AE3867">
        <w:trPr>
          <w:trHeight w:val="1901"/>
        </w:trPr>
        <w:tc>
          <w:tcPr>
            <w:tcW w:w="2340" w:type="dxa"/>
            <w:tcBorders>
              <w:top w:val="single" w:sz="2" w:space="0" w:color="auto"/>
              <w:left w:val="single" w:sz="2" w:space="0" w:color="auto"/>
              <w:bottom w:val="single" w:sz="2" w:space="0" w:color="auto"/>
              <w:right w:val="single" w:sz="2" w:space="0" w:color="auto"/>
            </w:tcBorders>
          </w:tcPr>
          <w:p w14:paraId="12C3D940" w14:textId="77777777" w:rsidR="00331868" w:rsidRDefault="00331868" w:rsidP="00AE3867">
            <w:pPr>
              <w:rPr>
                <w:rFonts w:ascii="Times New Roman" w:hAnsi="Times New Roman"/>
                <w:color w:val="000000"/>
              </w:rPr>
            </w:pPr>
            <w:bookmarkStart w:id="2471" w:name="BKM_CA6CCBBE_EBFA_4ECC_8783_D350817CE957"/>
            <w:r>
              <w:rPr>
                <w:rFonts w:ascii="Times New Roman" w:hAnsi="Times New Roman"/>
                <w:b/>
                <w:color w:val="000000"/>
              </w:rPr>
              <w:t>seriesDoses</w:t>
            </w:r>
            <w:r>
              <w:rPr>
                <w:rFonts w:ascii="Times New Roman" w:hAnsi="Times New Roman"/>
                <w:color w:val="000000"/>
              </w:rPr>
              <w:t xml:space="preserve"> Quantity</w:t>
            </w:r>
          </w:p>
          <w:p w14:paraId="7E7226C4" w14:textId="77777777" w:rsidR="00331868" w:rsidRDefault="00331868" w:rsidP="00AE3867">
            <w:pPr>
              <w:rPr>
                <w:rFonts w:ascii="Times New Roman" w:hAnsi="Times New Roman"/>
                <w:color w:val="000000"/>
              </w:rPr>
            </w:pPr>
            <w:r>
              <w:rPr>
                <w:rFonts w:ascii="Times New Roman" w:hAnsi="Times New Roman"/>
                <w:color w:val="000000"/>
              </w:rPr>
              <w:t>Public</w:t>
            </w:r>
          </w:p>
          <w:p w14:paraId="7C462815"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2A7CA9A3" w14:textId="77777777" w:rsidR="00331868" w:rsidRDefault="00331868" w:rsidP="00AE3867">
            <w:pPr>
              <w:rPr>
                <w:rFonts w:ascii="Times New Roman" w:hAnsi="Times New Roman"/>
                <w:color w:val="000000"/>
              </w:rPr>
            </w:pPr>
          </w:p>
          <w:p w14:paraId="0B849D5F" w14:textId="77777777" w:rsidR="00331868" w:rsidRDefault="00331868" w:rsidP="00AE3867">
            <w:pPr>
              <w:rPr>
                <w:rFonts w:ascii="Times New Roman" w:hAnsi="Times New Roman"/>
                <w:color w:val="000000"/>
              </w:rPr>
            </w:pPr>
          </w:p>
          <w:p w14:paraId="7996001A" w14:textId="77777777" w:rsidR="00331868" w:rsidRDefault="00331868" w:rsidP="00AE3867">
            <w:pPr>
              <w:rPr>
                <w:rFonts w:ascii="Times New Roman" w:hAnsi="Times New Roman"/>
                <w:color w:val="000000"/>
              </w:rPr>
            </w:pPr>
          </w:p>
          <w:p w14:paraId="0A8EE74D" w14:textId="77777777" w:rsidR="00331868" w:rsidRDefault="00331868" w:rsidP="00AE3867">
            <w:pPr>
              <w:rPr>
                <w:rFonts w:ascii="Times New Roman" w:hAnsi="Times New Roman"/>
                <w:color w:val="000000"/>
              </w:rPr>
            </w:pPr>
          </w:p>
        </w:tc>
        <w:tc>
          <w:tcPr>
            <w:tcW w:w="3960" w:type="dxa"/>
            <w:tcBorders>
              <w:top w:val="single" w:sz="2" w:space="0" w:color="auto"/>
              <w:left w:val="single" w:sz="2" w:space="0" w:color="auto"/>
              <w:bottom w:val="single" w:sz="2" w:space="0" w:color="auto"/>
              <w:right w:val="single" w:sz="2" w:space="0" w:color="auto"/>
            </w:tcBorders>
          </w:tcPr>
          <w:p w14:paraId="274C2035" w14:textId="77777777" w:rsidR="00331868" w:rsidRDefault="00331868" w:rsidP="00AE3867">
            <w:pPr>
              <w:rPr>
                <w:rFonts w:ascii="Times New Roman" w:hAnsi="Times New Roman"/>
                <w:color w:val="000000"/>
              </w:rPr>
            </w:pPr>
            <w:r>
              <w:rPr>
                <w:rFonts w:ascii="Times New Roman" w:hAnsi="Times New Roman"/>
                <w:color w:val="000000"/>
              </w:rPr>
              <w:t>The recommended number of doses to achieve immunity</w:t>
            </w:r>
          </w:p>
        </w:tc>
        <w:tc>
          <w:tcPr>
            <w:tcW w:w="3060" w:type="dxa"/>
            <w:tcBorders>
              <w:top w:val="single" w:sz="2" w:space="0" w:color="auto"/>
              <w:left w:val="single" w:sz="2" w:space="0" w:color="auto"/>
              <w:bottom w:val="single" w:sz="2" w:space="0" w:color="auto"/>
              <w:right w:val="single" w:sz="2" w:space="0" w:color="auto"/>
            </w:tcBorders>
          </w:tcPr>
          <w:p w14:paraId="2E7C63AD" w14:textId="77777777" w:rsidR="00331868" w:rsidRDefault="00331868" w:rsidP="00AE3867">
            <w:pPr>
              <w:rPr>
                <w:rFonts w:ascii="Times New Roman" w:hAnsi="Times New Roman"/>
                <w:color w:val="000000"/>
              </w:rPr>
            </w:pPr>
            <w:r>
              <w:rPr>
                <w:rFonts w:ascii="Times New Roman" w:hAnsi="Times New Roman"/>
                <w:i/>
                <w:color w:val="000000"/>
              </w:rPr>
              <w:t xml:space="preserve">Default: </w:t>
            </w:r>
          </w:p>
          <w:p w14:paraId="7508B631" w14:textId="77777777" w:rsidR="00331868" w:rsidRDefault="00331868" w:rsidP="00AE3867">
            <w:pPr>
              <w:rPr>
                <w:rFonts w:ascii="Times New Roman" w:hAnsi="Times New Roman"/>
                <w:color w:val="000000"/>
              </w:rPr>
            </w:pPr>
            <w:r>
              <w:rPr>
                <w:rFonts w:ascii="Times New Roman" w:hAnsi="Times New Roman"/>
                <w:color w:val="000000"/>
              </w:rPr>
              <w:t xml:space="preserve">  </w:t>
            </w:r>
          </w:p>
          <w:p w14:paraId="6A42678A" w14:textId="77777777" w:rsidR="00331868" w:rsidRDefault="00331868" w:rsidP="00AE3867">
            <w:pPr>
              <w:rPr>
                <w:rFonts w:ascii="Times New Roman" w:hAnsi="Times New Roman"/>
                <w:color w:val="000000"/>
              </w:rPr>
            </w:pPr>
          </w:p>
        </w:tc>
        <w:bookmarkEnd w:id="2471"/>
      </w:tr>
    </w:tbl>
    <w:p w14:paraId="41D0DB81" w14:textId="77777777" w:rsidR="00331868" w:rsidRDefault="00331868" w:rsidP="00331868">
      <w:pPr>
        <w:rPr>
          <w:rFonts w:ascii="Times New Roman" w:hAnsi="Times New Roman"/>
          <w:color w:val="000000"/>
        </w:rPr>
      </w:pPr>
      <w:r>
        <w:rPr>
          <w:rFonts w:ascii="Times New Roman" w:hAnsi="Times New Roman"/>
          <w:color w:val="000000"/>
        </w:rPr>
        <w:t xml:space="preserve">  </w:t>
      </w:r>
      <w:bookmarkEnd w:id="2464"/>
    </w:p>
    <w:p w14:paraId="0481AE45" w14:textId="77777777" w:rsidR="00331868" w:rsidRDefault="00331868" w:rsidP="00331868">
      <w:pPr>
        <w:rPr>
          <w:rFonts w:ascii="Times New Roman" w:hAnsi="Times New Roman"/>
          <w:color w:val="000000"/>
        </w:rPr>
      </w:pPr>
    </w:p>
    <w:p w14:paraId="7E074EB3" w14:textId="77777777" w:rsidR="00331868" w:rsidRDefault="00331868" w:rsidP="00331868">
      <w:pPr>
        <w:rPr>
          <w:rFonts w:ascii="Times New Roman" w:hAnsi="Times New Roman"/>
        </w:rPr>
      </w:pPr>
    </w:p>
    <w:p w14:paraId="431F26C0" w14:textId="77777777" w:rsidR="00331868" w:rsidRDefault="00331868" w:rsidP="00FB72E3">
      <w:pPr>
        <w:rPr>
          <w:rFonts w:ascii="Times New Roman" w:hAnsi="Times New Roman"/>
          <w:color w:val="000000"/>
        </w:rPr>
      </w:pPr>
    </w:p>
    <w:p w14:paraId="7D21D2EE" w14:textId="15A5F677" w:rsidR="008C35BE" w:rsidRDefault="008C35BE" w:rsidP="00DA3D43">
      <w:pPr>
        <w:pStyle w:val="Heading1"/>
        <w:rPr>
          <w:lang w:val="en-US"/>
        </w:rPr>
      </w:pPr>
      <w:bookmarkStart w:id="2472" w:name="BKM_CFE1C854_54EB_4355_A43F_048E7C89D8BA"/>
      <w:bookmarkStart w:id="2473" w:name="BKM_FE3B963B_C5FB_4A9D_8301_E7583523F757"/>
      <w:bookmarkStart w:id="2474" w:name="BKM_24C68CF9_B9DD_49B9_9307_724ACAE31140"/>
      <w:bookmarkStart w:id="2475" w:name="BKM_E3102362_FC83_4003_86A0_A2D8BDC0F473"/>
      <w:bookmarkStart w:id="2476" w:name="BKM_A09F3FE6_105A_41E3_9A4E_3F08B568D98E"/>
      <w:bookmarkStart w:id="2477" w:name="BKM_6468FF22_0971_4AF2_B6E2_6B468D64009A"/>
      <w:bookmarkStart w:id="2478" w:name="BKM_D5BB3C50_0A52_408C_A9EB_DAD87F1F922F"/>
      <w:bookmarkStart w:id="2479" w:name="BKM_B0EB1A1A_1846_4EBE_8BCF_711BBEDB45B9"/>
      <w:bookmarkStart w:id="2480" w:name="BKM_254588D1_498E_4AD2_9E6D_A9C2F0E10DF7"/>
      <w:bookmarkStart w:id="2481" w:name="BKM_B118F59C_BCAA_4DB4_BEE9_C7E5A99453E6"/>
      <w:bookmarkStart w:id="2482" w:name="BKM_B9A2E7D8_1D35_44AB_B93B_6129268A6397"/>
      <w:bookmarkStart w:id="2483" w:name="BKM_27821DCF_F730_4167_9D31_0C60BC9A434E"/>
      <w:bookmarkStart w:id="2484" w:name="BKM_887FE769_2E07_400E_AD73_785163DBB05F"/>
      <w:bookmarkStart w:id="2485" w:name="BKM_562F91D0_5346_474B_9AB8_F1E12104915D"/>
      <w:bookmarkStart w:id="2486" w:name="BKM_219A6070_B6ED_4A7E_99B2_7850E74A897C"/>
      <w:bookmarkStart w:id="2487" w:name="BKM_E0FFD482_DBEA_4D6A_BCFE_3F16B4461FB6"/>
      <w:bookmarkStart w:id="2488" w:name="BKM_84BB22FB_4EF9_470A_A442_C344F18BCF2E"/>
      <w:bookmarkStart w:id="2489" w:name="BKM_A8A90881_8E86_4750_AD51_154CDF2549C1"/>
      <w:bookmarkStart w:id="2490" w:name="BKM_DCB78B3C_741D_4C70_AFD6_F6FDCDC1F9B7"/>
      <w:bookmarkStart w:id="2491" w:name="BKM_A42A3448_D118_4653_BB96_237073FECD1C"/>
      <w:bookmarkStart w:id="2492" w:name="BKM_27EDA11B_CB6A_4791_B565_50B0A3B7CD9C"/>
      <w:bookmarkStart w:id="2493" w:name="BKM_73D08066_ED03_4CAA_8CEE_B308AAC7AB76"/>
      <w:bookmarkStart w:id="2494" w:name="BKM_069CADDA_8E20_4B3C_87A0_654270505803"/>
      <w:bookmarkStart w:id="2495" w:name="BKM_08CA5B6E_C0A5_4E5D_A287_1808F7E4AEB9"/>
      <w:bookmarkStart w:id="2496" w:name="BKM_A8175B41_09EC_48BA_BAE9_EF26A08ED8B1"/>
      <w:bookmarkStart w:id="2497" w:name="BKM_4EE9EE37_11CA_4F95_B73D_01ADC4571E8B"/>
      <w:bookmarkStart w:id="2498" w:name="BKM_3D6261FC_D3C3_464C_9902_62829981C68B"/>
      <w:bookmarkStart w:id="2499" w:name="BKM_19506D37_681A_4652_A33E_DAD85C720B0E"/>
      <w:bookmarkStart w:id="2500" w:name="BKM_FC0CB9A8_B52D_4E65_9D01_87BBC619B279"/>
      <w:bookmarkStart w:id="2501" w:name="BKM_A859494F_0BEE_4F7C_9A84_CA6D885D9AE3"/>
      <w:bookmarkStart w:id="2502" w:name="BKM_4E1D898C_9E26_409B_94B4_24C22B0343BC"/>
      <w:bookmarkStart w:id="2503" w:name="BKM_EE1B39DB_E1B9_4AD0_B9F0_1FD557770536"/>
      <w:bookmarkStart w:id="2504" w:name="BKM_B12442CD_0541_4B45_8C8F_F9D9AA098A1C"/>
      <w:bookmarkStart w:id="2505" w:name="BKM_38FD8A64_51AE_48B0_BF50_5837E7615284"/>
      <w:bookmarkStart w:id="2506" w:name="BKM_C6F93E0F_4C88_45B4_87BE_B25FFB9C79CF"/>
      <w:bookmarkStart w:id="2507" w:name="BKM_69ABEEE7_17DB_4BD8_A258_64F441F53D08"/>
      <w:bookmarkStart w:id="2508" w:name="_Toc383177221"/>
      <w:bookmarkStart w:id="2509" w:name="_Toc383183374"/>
      <w:bookmarkStart w:id="2510" w:name="_Toc382872377"/>
      <w:bookmarkStart w:id="2511" w:name="_Toc382902357"/>
      <w:bookmarkStart w:id="2512" w:name="_Toc383177222"/>
      <w:bookmarkStart w:id="2513" w:name="_Toc383183375"/>
      <w:bookmarkStart w:id="2514" w:name="_Toc382872378"/>
      <w:bookmarkStart w:id="2515" w:name="_Toc382902358"/>
      <w:bookmarkStart w:id="2516" w:name="_Toc383177223"/>
      <w:bookmarkStart w:id="2517" w:name="_Toc383183376"/>
      <w:bookmarkStart w:id="2518" w:name="_Toc382872379"/>
      <w:bookmarkStart w:id="2519" w:name="_Toc382902359"/>
      <w:bookmarkStart w:id="2520" w:name="_Toc383177224"/>
      <w:bookmarkStart w:id="2521" w:name="_Toc383183377"/>
      <w:bookmarkStart w:id="2522" w:name="_Toc382872382"/>
      <w:bookmarkStart w:id="2523" w:name="_Toc382902362"/>
      <w:bookmarkStart w:id="2524" w:name="_Toc383177227"/>
      <w:bookmarkStart w:id="2525" w:name="_Toc383183380"/>
      <w:bookmarkStart w:id="2526" w:name="_Toc382872384"/>
      <w:bookmarkStart w:id="2527" w:name="_Toc382902364"/>
      <w:bookmarkStart w:id="2528" w:name="_Toc383177229"/>
      <w:bookmarkStart w:id="2529" w:name="_Toc383183382"/>
      <w:bookmarkStart w:id="2530" w:name="_Toc382872385"/>
      <w:bookmarkStart w:id="2531" w:name="_Toc382902365"/>
      <w:bookmarkStart w:id="2532" w:name="_Toc383177230"/>
      <w:bookmarkStart w:id="2533" w:name="_Toc383183383"/>
      <w:bookmarkStart w:id="2534" w:name="_Toc382872387"/>
      <w:bookmarkStart w:id="2535" w:name="_Toc382902367"/>
      <w:bookmarkStart w:id="2536" w:name="_Toc383177232"/>
      <w:bookmarkStart w:id="2537" w:name="_Toc383183385"/>
      <w:bookmarkStart w:id="2538" w:name="_Toc382872390"/>
      <w:bookmarkStart w:id="2539" w:name="_Toc382902370"/>
      <w:bookmarkStart w:id="2540" w:name="_Toc383177235"/>
      <w:bookmarkStart w:id="2541" w:name="_Toc383183388"/>
      <w:bookmarkStart w:id="2542" w:name="_Toc382872393"/>
      <w:bookmarkStart w:id="2543" w:name="_Toc382902373"/>
      <w:bookmarkStart w:id="2544" w:name="_Toc383177238"/>
      <w:bookmarkStart w:id="2545" w:name="_Toc383183391"/>
      <w:bookmarkStart w:id="2546" w:name="_Toc382872396"/>
      <w:bookmarkStart w:id="2547" w:name="_Toc382902376"/>
      <w:bookmarkStart w:id="2548" w:name="_Toc383177241"/>
      <w:bookmarkStart w:id="2549" w:name="_Toc383183394"/>
      <w:bookmarkStart w:id="2550" w:name="_Toc382872397"/>
      <w:bookmarkStart w:id="2551" w:name="_Toc382902377"/>
      <w:bookmarkStart w:id="2552" w:name="_Toc383177242"/>
      <w:bookmarkStart w:id="2553" w:name="_Toc383183395"/>
      <w:bookmarkStart w:id="2554" w:name="_Toc382872399"/>
      <w:bookmarkStart w:id="2555" w:name="_Toc382902379"/>
      <w:bookmarkStart w:id="2556" w:name="_Toc383177244"/>
      <w:bookmarkStart w:id="2557" w:name="_Toc383183397"/>
      <w:bookmarkStart w:id="2558" w:name="_Toc382872400"/>
      <w:bookmarkStart w:id="2559" w:name="_Toc382902380"/>
      <w:bookmarkStart w:id="2560" w:name="_Toc383177245"/>
      <w:bookmarkStart w:id="2561" w:name="_Toc383183398"/>
      <w:bookmarkStart w:id="2562" w:name="_Toc382872402"/>
      <w:bookmarkStart w:id="2563" w:name="_Toc382902382"/>
      <w:bookmarkStart w:id="2564" w:name="_Toc383177247"/>
      <w:bookmarkStart w:id="2565" w:name="_Toc383183400"/>
      <w:bookmarkStart w:id="2566" w:name="_Toc382872403"/>
      <w:bookmarkStart w:id="2567" w:name="_Toc382902383"/>
      <w:bookmarkStart w:id="2568" w:name="_Toc383177248"/>
      <w:bookmarkStart w:id="2569" w:name="_Toc383183401"/>
      <w:bookmarkStart w:id="2570" w:name="_Toc382872405"/>
      <w:bookmarkStart w:id="2571" w:name="_Toc382902385"/>
      <w:bookmarkStart w:id="2572" w:name="_Toc383177250"/>
      <w:bookmarkStart w:id="2573" w:name="_Toc383183403"/>
      <w:bookmarkStart w:id="2574" w:name="_Toc382872406"/>
      <w:bookmarkStart w:id="2575" w:name="_Toc382902386"/>
      <w:bookmarkStart w:id="2576" w:name="_Toc383177251"/>
      <w:bookmarkStart w:id="2577" w:name="_Toc383183404"/>
      <w:bookmarkStart w:id="2578" w:name="_Toc382872408"/>
      <w:bookmarkStart w:id="2579" w:name="_Toc382902388"/>
      <w:bookmarkStart w:id="2580" w:name="_Toc383177253"/>
      <w:bookmarkStart w:id="2581" w:name="_Toc383183406"/>
      <w:bookmarkStart w:id="2582" w:name="_Toc382872409"/>
      <w:bookmarkStart w:id="2583" w:name="_Toc382902389"/>
      <w:bookmarkStart w:id="2584" w:name="_Toc383177254"/>
      <w:bookmarkStart w:id="2585" w:name="_Toc383183407"/>
      <w:bookmarkStart w:id="2586" w:name="_Toc382872410"/>
      <w:bookmarkStart w:id="2587" w:name="_Toc382902390"/>
      <w:bookmarkStart w:id="2588" w:name="_Toc383177255"/>
      <w:bookmarkStart w:id="2589" w:name="_Toc383183408"/>
      <w:bookmarkStart w:id="2590" w:name="_Toc382872413"/>
      <w:bookmarkStart w:id="2591" w:name="_Toc382902393"/>
      <w:bookmarkStart w:id="2592" w:name="_Toc383177258"/>
      <w:bookmarkStart w:id="2593" w:name="_Toc383183411"/>
      <w:bookmarkStart w:id="2594" w:name="_Toc382872414"/>
      <w:bookmarkStart w:id="2595" w:name="_Toc382902394"/>
      <w:bookmarkStart w:id="2596" w:name="_Toc383177259"/>
      <w:bookmarkStart w:id="2597" w:name="_Toc383183412"/>
      <w:bookmarkStart w:id="2598" w:name="_Toc382872416"/>
      <w:bookmarkStart w:id="2599" w:name="_Toc382902396"/>
      <w:bookmarkStart w:id="2600" w:name="_Toc383177261"/>
      <w:bookmarkStart w:id="2601" w:name="_Toc383183414"/>
      <w:bookmarkStart w:id="2602" w:name="_Toc382872419"/>
      <w:bookmarkStart w:id="2603" w:name="_Toc382902399"/>
      <w:bookmarkStart w:id="2604" w:name="_Toc383177264"/>
      <w:bookmarkStart w:id="2605" w:name="_Toc383183417"/>
      <w:bookmarkStart w:id="2606" w:name="_Toc382872422"/>
      <w:bookmarkStart w:id="2607" w:name="_Toc382902402"/>
      <w:bookmarkStart w:id="2608" w:name="_Toc383177267"/>
      <w:bookmarkStart w:id="2609" w:name="_Toc383183420"/>
      <w:bookmarkStart w:id="2610" w:name="_Toc382872424"/>
      <w:bookmarkStart w:id="2611" w:name="_Toc382902404"/>
      <w:bookmarkStart w:id="2612" w:name="_Toc383177269"/>
      <w:bookmarkStart w:id="2613" w:name="_Toc383183422"/>
      <w:bookmarkStart w:id="2614" w:name="_Toc382872425"/>
      <w:bookmarkStart w:id="2615" w:name="_Toc382902405"/>
      <w:bookmarkStart w:id="2616" w:name="_Toc383177270"/>
      <w:bookmarkStart w:id="2617" w:name="_Toc383183423"/>
      <w:bookmarkStart w:id="2618" w:name="_Toc382872426"/>
      <w:bookmarkStart w:id="2619" w:name="_Toc382902406"/>
      <w:bookmarkStart w:id="2620" w:name="_Toc383177271"/>
      <w:bookmarkStart w:id="2621" w:name="_Toc383183424"/>
      <w:bookmarkStart w:id="2622" w:name="_Toc382872428"/>
      <w:bookmarkStart w:id="2623" w:name="_Toc382902408"/>
      <w:bookmarkStart w:id="2624" w:name="_Toc383177273"/>
      <w:bookmarkStart w:id="2625" w:name="_Toc383183426"/>
      <w:bookmarkStart w:id="2626" w:name="_Toc382872429"/>
      <w:bookmarkStart w:id="2627" w:name="_Toc382902409"/>
      <w:bookmarkStart w:id="2628" w:name="_Toc383177274"/>
      <w:bookmarkStart w:id="2629" w:name="_Toc383183427"/>
      <w:bookmarkStart w:id="2630" w:name="_Toc382872430"/>
      <w:bookmarkStart w:id="2631" w:name="_Toc382902410"/>
      <w:bookmarkStart w:id="2632" w:name="_Toc383177275"/>
      <w:bookmarkStart w:id="2633" w:name="_Toc383183428"/>
      <w:bookmarkStart w:id="2634" w:name="_Toc382872432"/>
      <w:bookmarkStart w:id="2635" w:name="_Toc382902412"/>
      <w:bookmarkStart w:id="2636" w:name="_Toc383177277"/>
      <w:bookmarkStart w:id="2637" w:name="_Toc383183430"/>
      <w:bookmarkStart w:id="2638" w:name="_Toc382872434"/>
      <w:bookmarkStart w:id="2639" w:name="_Toc382902414"/>
      <w:bookmarkStart w:id="2640" w:name="_Toc383177279"/>
      <w:bookmarkStart w:id="2641" w:name="_Toc383183432"/>
      <w:bookmarkStart w:id="2642" w:name="_Toc382872435"/>
      <w:bookmarkStart w:id="2643" w:name="_Toc382902415"/>
      <w:bookmarkStart w:id="2644" w:name="_Toc383177280"/>
      <w:bookmarkStart w:id="2645" w:name="_Toc383183433"/>
      <w:bookmarkStart w:id="2646" w:name="_Toc382872436"/>
      <w:bookmarkStart w:id="2647" w:name="_Toc382902416"/>
      <w:bookmarkStart w:id="2648" w:name="_Toc383177281"/>
      <w:bookmarkStart w:id="2649" w:name="_Toc383183434"/>
      <w:bookmarkStart w:id="2650" w:name="_Toc382872437"/>
      <w:bookmarkStart w:id="2651" w:name="_Toc382902417"/>
      <w:bookmarkStart w:id="2652" w:name="_Toc383177282"/>
      <w:bookmarkStart w:id="2653" w:name="_Toc383183435"/>
      <w:bookmarkStart w:id="2654" w:name="_Toc382872438"/>
      <w:bookmarkStart w:id="2655" w:name="_Toc382902418"/>
      <w:bookmarkStart w:id="2656" w:name="_Toc383177283"/>
      <w:bookmarkStart w:id="2657" w:name="_Toc383183436"/>
      <w:bookmarkStart w:id="2658" w:name="_Toc382872439"/>
      <w:bookmarkStart w:id="2659" w:name="_Toc382902419"/>
      <w:bookmarkStart w:id="2660" w:name="_Toc383177284"/>
      <w:bookmarkStart w:id="2661" w:name="_Toc383183437"/>
      <w:bookmarkStart w:id="2662" w:name="_Toc382872440"/>
      <w:bookmarkStart w:id="2663" w:name="_Toc382902420"/>
      <w:bookmarkStart w:id="2664" w:name="_Toc383177285"/>
      <w:bookmarkStart w:id="2665" w:name="_Toc383183438"/>
      <w:bookmarkStart w:id="2666" w:name="_Toc382872494"/>
      <w:bookmarkStart w:id="2667" w:name="_Toc382902474"/>
      <w:bookmarkStart w:id="2668" w:name="_Toc383177339"/>
      <w:bookmarkStart w:id="2669" w:name="_Toc383183492"/>
      <w:bookmarkStart w:id="2670" w:name="_Toc382872495"/>
      <w:bookmarkStart w:id="2671" w:name="_Toc382902475"/>
      <w:bookmarkStart w:id="2672" w:name="_Toc383177340"/>
      <w:bookmarkStart w:id="2673" w:name="_Toc383183493"/>
      <w:bookmarkStart w:id="2674" w:name="_Toc382872496"/>
      <w:bookmarkStart w:id="2675" w:name="_Toc382902476"/>
      <w:bookmarkStart w:id="2676" w:name="_Toc383177341"/>
      <w:bookmarkStart w:id="2677" w:name="_Toc383183494"/>
      <w:bookmarkStart w:id="2678" w:name="_Toc382872497"/>
      <w:bookmarkStart w:id="2679" w:name="_Toc382902477"/>
      <w:bookmarkStart w:id="2680" w:name="_Toc383177342"/>
      <w:bookmarkStart w:id="2681" w:name="_Toc383183495"/>
      <w:bookmarkStart w:id="2682" w:name="_Toc382872498"/>
      <w:bookmarkStart w:id="2683" w:name="_Toc382902478"/>
      <w:bookmarkStart w:id="2684" w:name="_Toc383177343"/>
      <w:bookmarkStart w:id="2685" w:name="_Toc383183496"/>
      <w:bookmarkStart w:id="2686" w:name="_Toc382872499"/>
      <w:bookmarkStart w:id="2687" w:name="_Toc382902479"/>
      <w:bookmarkStart w:id="2688" w:name="_Toc383177344"/>
      <w:bookmarkStart w:id="2689" w:name="_Toc383183497"/>
      <w:bookmarkStart w:id="2690" w:name="_Toc382872500"/>
      <w:bookmarkStart w:id="2691" w:name="_Toc382902480"/>
      <w:bookmarkStart w:id="2692" w:name="_Toc383177345"/>
      <w:bookmarkStart w:id="2693" w:name="_Toc383183498"/>
      <w:bookmarkStart w:id="2694" w:name="_Toc382872501"/>
      <w:bookmarkStart w:id="2695" w:name="_Toc382902481"/>
      <w:bookmarkStart w:id="2696" w:name="_Toc383177346"/>
      <w:bookmarkStart w:id="2697" w:name="_Toc383183499"/>
      <w:bookmarkStart w:id="2698" w:name="_Toc382872675"/>
      <w:bookmarkStart w:id="2699" w:name="_Toc382902655"/>
      <w:bookmarkStart w:id="2700" w:name="_Toc383177520"/>
      <w:bookmarkStart w:id="2701" w:name="_Toc383183673"/>
      <w:bookmarkStart w:id="2702" w:name="_Toc382872676"/>
      <w:bookmarkStart w:id="2703" w:name="_Toc382902656"/>
      <w:bookmarkStart w:id="2704" w:name="_Toc383177521"/>
      <w:bookmarkStart w:id="2705" w:name="_Toc383183674"/>
      <w:bookmarkStart w:id="2706" w:name="_Toc382872677"/>
      <w:bookmarkStart w:id="2707" w:name="_Toc382902657"/>
      <w:bookmarkStart w:id="2708" w:name="_Toc383177522"/>
      <w:bookmarkStart w:id="2709" w:name="_Toc383183675"/>
      <w:bookmarkStart w:id="2710" w:name="_Toc382872678"/>
      <w:bookmarkStart w:id="2711" w:name="_Toc382902658"/>
      <w:bookmarkStart w:id="2712" w:name="_Toc383177523"/>
      <w:bookmarkStart w:id="2713" w:name="_Toc383183676"/>
      <w:bookmarkStart w:id="2714" w:name="_Toc382872679"/>
      <w:bookmarkStart w:id="2715" w:name="_Toc382902659"/>
      <w:bookmarkStart w:id="2716" w:name="_Toc383177524"/>
      <w:bookmarkStart w:id="2717" w:name="_Toc383183677"/>
      <w:bookmarkStart w:id="2718" w:name="_Toc382872680"/>
      <w:bookmarkStart w:id="2719" w:name="_Toc382902660"/>
      <w:bookmarkStart w:id="2720" w:name="_Toc383177525"/>
      <w:bookmarkStart w:id="2721" w:name="_Toc383183678"/>
      <w:bookmarkStart w:id="2722" w:name="_Toc382872681"/>
      <w:bookmarkStart w:id="2723" w:name="_Toc382902661"/>
      <w:bookmarkStart w:id="2724" w:name="_Toc383177526"/>
      <w:bookmarkStart w:id="2725" w:name="_Toc383183679"/>
      <w:bookmarkStart w:id="2726" w:name="_Toc382872682"/>
      <w:bookmarkStart w:id="2727" w:name="_Toc382902662"/>
      <w:bookmarkStart w:id="2728" w:name="_Toc383177527"/>
      <w:bookmarkStart w:id="2729" w:name="_Toc383183680"/>
      <w:bookmarkStart w:id="2730" w:name="BKM_5CB8FBCA_6CB2_409A_AB08_A03B19C07507"/>
      <w:bookmarkStart w:id="2731" w:name="_Toc382872712"/>
      <w:bookmarkStart w:id="2732" w:name="_Toc382902692"/>
      <w:bookmarkStart w:id="2733" w:name="_Toc383177557"/>
      <w:bookmarkStart w:id="2734" w:name="_Toc383183710"/>
      <w:bookmarkStart w:id="2735" w:name="_Toc382872713"/>
      <w:bookmarkStart w:id="2736" w:name="_Toc382902693"/>
      <w:bookmarkStart w:id="2737" w:name="_Toc383177558"/>
      <w:bookmarkStart w:id="2738" w:name="_Toc383183711"/>
      <w:bookmarkStart w:id="2739" w:name="_Toc382872742"/>
      <w:bookmarkStart w:id="2740" w:name="_Toc382902722"/>
      <w:bookmarkStart w:id="2741" w:name="_Toc383177587"/>
      <w:bookmarkStart w:id="2742" w:name="_Toc383183740"/>
      <w:bookmarkStart w:id="2743" w:name="_Toc382872743"/>
      <w:bookmarkStart w:id="2744" w:name="_Toc382902723"/>
      <w:bookmarkStart w:id="2745" w:name="_Toc383177588"/>
      <w:bookmarkStart w:id="2746" w:name="_Toc383183741"/>
      <w:bookmarkStart w:id="2747" w:name="_Toc382872744"/>
      <w:bookmarkStart w:id="2748" w:name="_Toc382902724"/>
      <w:bookmarkStart w:id="2749" w:name="_Toc383177589"/>
      <w:bookmarkStart w:id="2750" w:name="_Toc383183742"/>
      <w:bookmarkStart w:id="2751" w:name="_Toc382872745"/>
      <w:bookmarkStart w:id="2752" w:name="_Toc382902725"/>
      <w:bookmarkStart w:id="2753" w:name="_Toc383177590"/>
      <w:bookmarkStart w:id="2754" w:name="_Toc383183743"/>
      <w:bookmarkStart w:id="2755" w:name="_Toc382872746"/>
      <w:bookmarkStart w:id="2756" w:name="_Toc382902726"/>
      <w:bookmarkStart w:id="2757" w:name="_Toc383177591"/>
      <w:bookmarkStart w:id="2758" w:name="_Toc383183744"/>
      <w:bookmarkStart w:id="2759" w:name="_Toc382872747"/>
      <w:bookmarkStart w:id="2760" w:name="_Toc382902727"/>
      <w:bookmarkStart w:id="2761" w:name="_Toc383177592"/>
      <w:bookmarkStart w:id="2762" w:name="_Toc383183745"/>
      <w:bookmarkStart w:id="2763" w:name="_Toc382872748"/>
      <w:bookmarkStart w:id="2764" w:name="_Toc382902728"/>
      <w:bookmarkStart w:id="2765" w:name="_Toc383177593"/>
      <w:bookmarkStart w:id="2766" w:name="_Toc383183746"/>
      <w:bookmarkStart w:id="2767" w:name="_Toc382872749"/>
      <w:bookmarkStart w:id="2768" w:name="_Toc382902729"/>
      <w:bookmarkStart w:id="2769" w:name="_Toc383177594"/>
      <w:bookmarkStart w:id="2770" w:name="_Toc383183747"/>
      <w:bookmarkStart w:id="2771" w:name="_Toc382872779"/>
      <w:bookmarkStart w:id="2772" w:name="_Toc382902759"/>
      <w:bookmarkStart w:id="2773" w:name="_Toc383177624"/>
      <w:bookmarkStart w:id="2774" w:name="_Toc383183777"/>
      <w:bookmarkStart w:id="2775" w:name="_Toc382872780"/>
      <w:bookmarkStart w:id="2776" w:name="_Toc382902760"/>
      <w:bookmarkStart w:id="2777" w:name="_Toc383177625"/>
      <w:bookmarkStart w:id="2778" w:name="_Toc383183778"/>
      <w:bookmarkStart w:id="2779" w:name="_Toc382872781"/>
      <w:bookmarkStart w:id="2780" w:name="_Toc382902761"/>
      <w:bookmarkStart w:id="2781" w:name="_Toc383177626"/>
      <w:bookmarkStart w:id="2782" w:name="_Toc383183779"/>
      <w:bookmarkStart w:id="2783" w:name="_Toc382872782"/>
      <w:bookmarkStart w:id="2784" w:name="_Toc382902762"/>
      <w:bookmarkStart w:id="2785" w:name="_Toc383177627"/>
      <w:bookmarkStart w:id="2786" w:name="_Toc383183780"/>
      <w:bookmarkStart w:id="2787" w:name="_Toc382872783"/>
      <w:bookmarkStart w:id="2788" w:name="_Toc382902763"/>
      <w:bookmarkStart w:id="2789" w:name="_Toc383177628"/>
      <w:bookmarkStart w:id="2790" w:name="_Toc383183781"/>
      <w:bookmarkStart w:id="2791" w:name="_Toc382872785"/>
      <w:bookmarkStart w:id="2792" w:name="_Toc382902765"/>
      <w:bookmarkStart w:id="2793" w:name="_Toc383177630"/>
      <w:bookmarkStart w:id="2794" w:name="_Toc383183783"/>
      <w:bookmarkStart w:id="2795" w:name="_Toc382872786"/>
      <w:bookmarkStart w:id="2796" w:name="_Toc382902766"/>
      <w:bookmarkStart w:id="2797" w:name="_Toc383177631"/>
      <w:bookmarkStart w:id="2798" w:name="_Toc383183784"/>
      <w:bookmarkStart w:id="2799" w:name="_Toc382872787"/>
      <w:bookmarkStart w:id="2800" w:name="_Toc382902767"/>
      <w:bookmarkStart w:id="2801" w:name="_Toc383177632"/>
      <w:bookmarkStart w:id="2802" w:name="_Toc383183785"/>
      <w:bookmarkStart w:id="2803" w:name="_Toc382872788"/>
      <w:bookmarkStart w:id="2804" w:name="_Toc382902768"/>
      <w:bookmarkStart w:id="2805" w:name="_Toc383177633"/>
      <w:bookmarkStart w:id="2806" w:name="_Toc383183786"/>
      <w:bookmarkStart w:id="2807" w:name="_Toc382872789"/>
      <w:bookmarkStart w:id="2808" w:name="_Toc382902769"/>
      <w:bookmarkStart w:id="2809" w:name="_Toc383177634"/>
      <w:bookmarkStart w:id="2810" w:name="_Toc383183787"/>
      <w:bookmarkStart w:id="2811" w:name="_Toc382872790"/>
      <w:bookmarkStart w:id="2812" w:name="_Toc382902770"/>
      <w:bookmarkStart w:id="2813" w:name="_Toc383177635"/>
      <w:bookmarkStart w:id="2814" w:name="_Toc383183788"/>
      <w:bookmarkStart w:id="2815" w:name="_Toc382872791"/>
      <w:bookmarkStart w:id="2816" w:name="_Toc382902771"/>
      <w:bookmarkStart w:id="2817" w:name="_Toc383177636"/>
      <w:bookmarkStart w:id="2818" w:name="_Toc383183789"/>
      <w:bookmarkStart w:id="2819" w:name="_Toc382872792"/>
      <w:bookmarkStart w:id="2820" w:name="_Toc382902772"/>
      <w:bookmarkStart w:id="2821" w:name="_Toc383177637"/>
      <w:bookmarkStart w:id="2822" w:name="_Toc383183790"/>
      <w:bookmarkStart w:id="2823" w:name="_Toc382872858"/>
      <w:bookmarkStart w:id="2824" w:name="_Toc382902838"/>
      <w:bookmarkStart w:id="2825" w:name="_Toc383177703"/>
      <w:bookmarkStart w:id="2826" w:name="_Toc383183856"/>
      <w:bookmarkStart w:id="2827" w:name="_Toc382872859"/>
      <w:bookmarkStart w:id="2828" w:name="_Toc382902839"/>
      <w:bookmarkStart w:id="2829" w:name="_Toc383177704"/>
      <w:bookmarkStart w:id="2830" w:name="_Toc383183857"/>
      <w:bookmarkStart w:id="2831" w:name="_Toc382872860"/>
      <w:bookmarkStart w:id="2832" w:name="_Toc382902840"/>
      <w:bookmarkStart w:id="2833" w:name="_Toc383177705"/>
      <w:bookmarkStart w:id="2834" w:name="_Toc383183858"/>
      <w:bookmarkStart w:id="2835" w:name="_Toc382872861"/>
      <w:bookmarkStart w:id="2836" w:name="_Toc382902841"/>
      <w:bookmarkStart w:id="2837" w:name="_Toc383177706"/>
      <w:bookmarkStart w:id="2838" w:name="_Toc383183859"/>
      <w:bookmarkStart w:id="2839" w:name="_Toc382872862"/>
      <w:bookmarkStart w:id="2840" w:name="_Toc382902842"/>
      <w:bookmarkStart w:id="2841" w:name="_Toc383177707"/>
      <w:bookmarkStart w:id="2842" w:name="_Toc383183860"/>
      <w:bookmarkStart w:id="2843" w:name="_Toc382872863"/>
      <w:bookmarkStart w:id="2844" w:name="_Toc382902843"/>
      <w:bookmarkStart w:id="2845" w:name="_Toc383177708"/>
      <w:bookmarkStart w:id="2846" w:name="_Toc383183861"/>
      <w:bookmarkStart w:id="2847" w:name="_Toc382872864"/>
      <w:bookmarkStart w:id="2848" w:name="_Toc382902844"/>
      <w:bookmarkStart w:id="2849" w:name="_Toc383177709"/>
      <w:bookmarkStart w:id="2850" w:name="_Toc383183862"/>
      <w:bookmarkStart w:id="2851" w:name="_Toc382872865"/>
      <w:bookmarkStart w:id="2852" w:name="_Toc382902845"/>
      <w:bookmarkStart w:id="2853" w:name="_Toc383177710"/>
      <w:bookmarkStart w:id="2854" w:name="_Toc383183863"/>
      <w:bookmarkStart w:id="2855" w:name="_Toc382872895"/>
      <w:bookmarkStart w:id="2856" w:name="_Toc382902875"/>
      <w:bookmarkStart w:id="2857" w:name="_Toc383177740"/>
      <w:bookmarkStart w:id="2858" w:name="_Toc383183893"/>
      <w:bookmarkStart w:id="2859" w:name="_Toc382872896"/>
      <w:bookmarkStart w:id="2860" w:name="_Toc382902876"/>
      <w:bookmarkStart w:id="2861" w:name="_Toc383177741"/>
      <w:bookmarkStart w:id="2862" w:name="_Toc383183894"/>
      <w:bookmarkStart w:id="2863" w:name="_Toc382872897"/>
      <w:bookmarkStart w:id="2864" w:name="_Toc382902877"/>
      <w:bookmarkStart w:id="2865" w:name="_Toc383177742"/>
      <w:bookmarkStart w:id="2866" w:name="_Toc383183895"/>
      <w:bookmarkStart w:id="2867" w:name="_Toc382872898"/>
      <w:bookmarkStart w:id="2868" w:name="_Toc382902878"/>
      <w:bookmarkStart w:id="2869" w:name="_Toc383177743"/>
      <w:bookmarkStart w:id="2870" w:name="_Toc383183896"/>
      <w:bookmarkStart w:id="2871" w:name="_Toc382872899"/>
      <w:bookmarkStart w:id="2872" w:name="_Toc382902879"/>
      <w:bookmarkStart w:id="2873" w:name="_Toc383177744"/>
      <w:bookmarkStart w:id="2874" w:name="_Toc383183897"/>
      <w:bookmarkStart w:id="2875" w:name="_Toc382872900"/>
      <w:bookmarkStart w:id="2876" w:name="_Toc382902880"/>
      <w:bookmarkStart w:id="2877" w:name="_Toc383177745"/>
      <w:bookmarkStart w:id="2878" w:name="_Toc383183898"/>
      <w:bookmarkStart w:id="2879" w:name="_Toc382872901"/>
      <w:bookmarkStart w:id="2880" w:name="_Toc382902881"/>
      <w:bookmarkStart w:id="2881" w:name="_Toc383177746"/>
      <w:bookmarkStart w:id="2882" w:name="_Toc383183899"/>
      <w:bookmarkStart w:id="2883" w:name="_Toc382872902"/>
      <w:bookmarkStart w:id="2884" w:name="_Toc382902882"/>
      <w:bookmarkStart w:id="2885" w:name="_Toc383177747"/>
      <w:bookmarkStart w:id="2886" w:name="_Toc383183900"/>
      <w:bookmarkStart w:id="2887" w:name="_Toc382872944"/>
      <w:bookmarkStart w:id="2888" w:name="_Toc382902924"/>
      <w:bookmarkStart w:id="2889" w:name="_Toc383177789"/>
      <w:bookmarkStart w:id="2890" w:name="_Toc383183942"/>
      <w:bookmarkStart w:id="2891" w:name="_Toc382872945"/>
      <w:bookmarkStart w:id="2892" w:name="_Toc382902925"/>
      <w:bookmarkStart w:id="2893" w:name="_Toc383177790"/>
      <w:bookmarkStart w:id="2894" w:name="_Toc383183943"/>
      <w:bookmarkStart w:id="2895" w:name="_Toc382872946"/>
      <w:bookmarkStart w:id="2896" w:name="_Toc382902926"/>
      <w:bookmarkStart w:id="2897" w:name="_Toc383177791"/>
      <w:bookmarkStart w:id="2898" w:name="_Toc383183944"/>
      <w:bookmarkStart w:id="2899" w:name="_Toc382872947"/>
      <w:bookmarkStart w:id="2900" w:name="_Toc382902927"/>
      <w:bookmarkStart w:id="2901" w:name="_Toc383177792"/>
      <w:bookmarkStart w:id="2902" w:name="_Toc383183945"/>
      <w:bookmarkStart w:id="2903" w:name="_Toc382872948"/>
      <w:bookmarkStart w:id="2904" w:name="_Toc382902928"/>
      <w:bookmarkStart w:id="2905" w:name="_Toc383177793"/>
      <w:bookmarkStart w:id="2906" w:name="_Toc383183946"/>
      <w:bookmarkStart w:id="2907" w:name="_Toc382872949"/>
      <w:bookmarkStart w:id="2908" w:name="_Toc382902929"/>
      <w:bookmarkStart w:id="2909" w:name="_Toc383177794"/>
      <w:bookmarkStart w:id="2910" w:name="_Toc383183947"/>
      <w:bookmarkStart w:id="2911" w:name="_Toc382872950"/>
      <w:bookmarkStart w:id="2912" w:name="_Toc382902930"/>
      <w:bookmarkStart w:id="2913" w:name="_Toc383177795"/>
      <w:bookmarkStart w:id="2914" w:name="_Toc383183948"/>
      <w:bookmarkStart w:id="2915" w:name="_Toc382872951"/>
      <w:bookmarkStart w:id="2916" w:name="_Toc382902931"/>
      <w:bookmarkStart w:id="2917" w:name="_Toc383177796"/>
      <w:bookmarkStart w:id="2918" w:name="_Toc383183949"/>
      <w:bookmarkStart w:id="2919" w:name="_Toc382872993"/>
      <w:bookmarkStart w:id="2920" w:name="_Toc382902973"/>
      <w:bookmarkStart w:id="2921" w:name="_Toc383177838"/>
      <w:bookmarkStart w:id="2922" w:name="_Toc383183991"/>
      <w:bookmarkStart w:id="2923" w:name="_Toc382872994"/>
      <w:bookmarkStart w:id="2924" w:name="_Toc382902974"/>
      <w:bookmarkStart w:id="2925" w:name="_Toc383177839"/>
      <w:bookmarkStart w:id="2926" w:name="_Toc383183992"/>
      <w:bookmarkStart w:id="2927" w:name="_Toc382872995"/>
      <w:bookmarkStart w:id="2928" w:name="_Toc382902975"/>
      <w:bookmarkStart w:id="2929" w:name="_Toc383177840"/>
      <w:bookmarkStart w:id="2930" w:name="_Toc383183993"/>
      <w:bookmarkStart w:id="2931" w:name="_Toc382872996"/>
      <w:bookmarkStart w:id="2932" w:name="_Toc382902976"/>
      <w:bookmarkStart w:id="2933" w:name="_Toc383177841"/>
      <w:bookmarkStart w:id="2934" w:name="_Toc383183994"/>
      <w:bookmarkStart w:id="2935" w:name="_Toc382872997"/>
      <w:bookmarkStart w:id="2936" w:name="_Toc382902977"/>
      <w:bookmarkStart w:id="2937" w:name="_Toc383177842"/>
      <w:bookmarkStart w:id="2938" w:name="_Toc383183995"/>
      <w:bookmarkStart w:id="2939" w:name="_Toc382872999"/>
      <w:bookmarkStart w:id="2940" w:name="_Toc382902979"/>
      <w:bookmarkStart w:id="2941" w:name="_Toc383177844"/>
      <w:bookmarkStart w:id="2942" w:name="_Toc383183997"/>
      <w:bookmarkStart w:id="2943" w:name="_Toc382873000"/>
      <w:bookmarkStart w:id="2944" w:name="_Toc382902980"/>
      <w:bookmarkStart w:id="2945" w:name="_Toc383177845"/>
      <w:bookmarkStart w:id="2946" w:name="_Toc383183998"/>
      <w:bookmarkStart w:id="2947" w:name="_Toc382873001"/>
      <w:bookmarkStart w:id="2948" w:name="_Toc382902981"/>
      <w:bookmarkStart w:id="2949" w:name="_Toc383177846"/>
      <w:bookmarkStart w:id="2950" w:name="_Toc383183999"/>
      <w:bookmarkStart w:id="2951" w:name="_Toc382873002"/>
      <w:bookmarkStart w:id="2952" w:name="_Toc382902982"/>
      <w:bookmarkStart w:id="2953" w:name="_Toc383177847"/>
      <w:bookmarkStart w:id="2954" w:name="_Toc383184000"/>
      <w:bookmarkStart w:id="2955" w:name="_Toc382873003"/>
      <w:bookmarkStart w:id="2956" w:name="_Toc382902983"/>
      <w:bookmarkStart w:id="2957" w:name="_Toc383177848"/>
      <w:bookmarkStart w:id="2958" w:name="_Toc383184001"/>
      <w:bookmarkStart w:id="2959" w:name="_Toc382873004"/>
      <w:bookmarkStart w:id="2960" w:name="_Toc382902984"/>
      <w:bookmarkStart w:id="2961" w:name="_Toc383177849"/>
      <w:bookmarkStart w:id="2962" w:name="_Toc383184002"/>
      <w:bookmarkStart w:id="2963" w:name="_Toc382873005"/>
      <w:bookmarkStart w:id="2964" w:name="_Toc382902985"/>
      <w:bookmarkStart w:id="2965" w:name="_Toc383177850"/>
      <w:bookmarkStart w:id="2966" w:name="_Toc383184003"/>
      <w:bookmarkStart w:id="2967" w:name="_Toc382873006"/>
      <w:bookmarkStart w:id="2968" w:name="_Toc382902986"/>
      <w:bookmarkStart w:id="2969" w:name="_Toc383177851"/>
      <w:bookmarkStart w:id="2970" w:name="_Toc383184004"/>
      <w:bookmarkStart w:id="2971" w:name="_Toc382873084"/>
      <w:bookmarkStart w:id="2972" w:name="_Toc382903064"/>
      <w:bookmarkStart w:id="2973" w:name="_Toc383177929"/>
      <w:bookmarkStart w:id="2974" w:name="_Toc383184082"/>
      <w:bookmarkStart w:id="2975" w:name="_Toc382873085"/>
      <w:bookmarkStart w:id="2976" w:name="_Toc382903065"/>
      <w:bookmarkStart w:id="2977" w:name="_Toc383177930"/>
      <w:bookmarkStart w:id="2978" w:name="_Toc383184083"/>
      <w:bookmarkStart w:id="2979" w:name="_Toc382873086"/>
      <w:bookmarkStart w:id="2980" w:name="_Toc382903066"/>
      <w:bookmarkStart w:id="2981" w:name="_Toc383177931"/>
      <w:bookmarkStart w:id="2982" w:name="_Toc383184084"/>
      <w:bookmarkStart w:id="2983" w:name="_Toc382873087"/>
      <w:bookmarkStart w:id="2984" w:name="_Toc382903067"/>
      <w:bookmarkStart w:id="2985" w:name="_Toc383177932"/>
      <w:bookmarkStart w:id="2986" w:name="_Toc383184085"/>
      <w:bookmarkStart w:id="2987" w:name="_Toc382873088"/>
      <w:bookmarkStart w:id="2988" w:name="_Toc382903068"/>
      <w:bookmarkStart w:id="2989" w:name="_Toc383177933"/>
      <w:bookmarkStart w:id="2990" w:name="_Toc383184086"/>
      <w:bookmarkStart w:id="2991" w:name="_Toc382873089"/>
      <w:bookmarkStart w:id="2992" w:name="_Toc382903069"/>
      <w:bookmarkStart w:id="2993" w:name="_Toc383177934"/>
      <w:bookmarkStart w:id="2994" w:name="_Toc383184087"/>
      <w:bookmarkStart w:id="2995" w:name="_Toc382873090"/>
      <w:bookmarkStart w:id="2996" w:name="_Toc382903070"/>
      <w:bookmarkStart w:id="2997" w:name="_Toc383177935"/>
      <w:bookmarkStart w:id="2998" w:name="_Toc383184088"/>
      <w:bookmarkStart w:id="2999" w:name="_Toc382873091"/>
      <w:bookmarkStart w:id="3000" w:name="_Toc382903071"/>
      <w:bookmarkStart w:id="3001" w:name="_Toc383177936"/>
      <w:bookmarkStart w:id="3002" w:name="_Toc383184089"/>
      <w:bookmarkStart w:id="3003" w:name="_Toc382873133"/>
      <w:bookmarkStart w:id="3004" w:name="_Toc382903113"/>
      <w:bookmarkStart w:id="3005" w:name="_Toc383177978"/>
      <w:bookmarkStart w:id="3006" w:name="_Toc383184131"/>
      <w:bookmarkStart w:id="3007" w:name="_Toc382873134"/>
      <w:bookmarkStart w:id="3008" w:name="_Toc382903114"/>
      <w:bookmarkStart w:id="3009" w:name="_Toc383177979"/>
      <w:bookmarkStart w:id="3010" w:name="_Toc383184132"/>
      <w:bookmarkStart w:id="3011" w:name="_Toc382873135"/>
      <w:bookmarkStart w:id="3012" w:name="_Toc382903115"/>
      <w:bookmarkStart w:id="3013" w:name="_Toc383177980"/>
      <w:bookmarkStart w:id="3014" w:name="_Toc383184133"/>
      <w:bookmarkStart w:id="3015" w:name="_Toc382873136"/>
      <w:bookmarkStart w:id="3016" w:name="_Toc382903116"/>
      <w:bookmarkStart w:id="3017" w:name="_Toc383177981"/>
      <w:bookmarkStart w:id="3018" w:name="_Toc383184134"/>
      <w:bookmarkStart w:id="3019" w:name="_Toc382873137"/>
      <w:bookmarkStart w:id="3020" w:name="_Toc382903117"/>
      <w:bookmarkStart w:id="3021" w:name="_Toc383177982"/>
      <w:bookmarkStart w:id="3022" w:name="_Toc383184135"/>
      <w:bookmarkStart w:id="3023" w:name="_Toc382873138"/>
      <w:bookmarkStart w:id="3024" w:name="_Toc382903118"/>
      <w:bookmarkStart w:id="3025" w:name="_Toc383177983"/>
      <w:bookmarkStart w:id="3026" w:name="_Toc383184136"/>
      <w:bookmarkStart w:id="3027" w:name="_Toc382873139"/>
      <w:bookmarkStart w:id="3028" w:name="_Toc382903119"/>
      <w:bookmarkStart w:id="3029" w:name="_Toc383177984"/>
      <w:bookmarkStart w:id="3030" w:name="_Toc383184137"/>
      <w:bookmarkStart w:id="3031" w:name="_Toc382873140"/>
      <w:bookmarkStart w:id="3032" w:name="_Toc382903120"/>
      <w:bookmarkStart w:id="3033" w:name="_Toc383177985"/>
      <w:bookmarkStart w:id="3034" w:name="_Toc383184138"/>
      <w:bookmarkStart w:id="3035" w:name="_Toc382873182"/>
      <w:bookmarkStart w:id="3036" w:name="_Toc382903162"/>
      <w:bookmarkStart w:id="3037" w:name="_Toc383178027"/>
      <w:bookmarkStart w:id="3038" w:name="_Toc383184180"/>
      <w:bookmarkStart w:id="3039" w:name="_Toc382873183"/>
      <w:bookmarkStart w:id="3040" w:name="_Toc382903163"/>
      <w:bookmarkStart w:id="3041" w:name="_Toc383178028"/>
      <w:bookmarkStart w:id="3042" w:name="_Toc383184181"/>
      <w:bookmarkStart w:id="3043" w:name="_Toc382873184"/>
      <w:bookmarkStart w:id="3044" w:name="_Toc382903164"/>
      <w:bookmarkStart w:id="3045" w:name="_Toc383178029"/>
      <w:bookmarkStart w:id="3046" w:name="_Toc383184182"/>
      <w:bookmarkStart w:id="3047" w:name="_Toc382873185"/>
      <w:bookmarkStart w:id="3048" w:name="_Toc382903165"/>
      <w:bookmarkStart w:id="3049" w:name="_Toc383178030"/>
      <w:bookmarkStart w:id="3050" w:name="_Toc383184183"/>
      <w:bookmarkStart w:id="3051" w:name="_Toc382873186"/>
      <w:bookmarkStart w:id="3052" w:name="_Toc382903166"/>
      <w:bookmarkStart w:id="3053" w:name="_Toc383178031"/>
      <w:bookmarkStart w:id="3054" w:name="_Toc383184184"/>
      <w:bookmarkStart w:id="3055" w:name="_Toc382873187"/>
      <w:bookmarkStart w:id="3056" w:name="_Toc382903167"/>
      <w:bookmarkStart w:id="3057" w:name="_Toc383178032"/>
      <w:bookmarkStart w:id="3058" w:name="_Toc383184185"/>
      <w:bookmarkStart w:id="3059" w:name="_Toc382873188"/>
      <w:bookmarkStart w:id="3060" w:name="_Toc382903168"/>
      <w:bookmarkStart w:id="3061" w:name="_Toc383178033"/>
      <w:bookmarkStart w:id="3062" w:name="_Toc383184186"/>
      <w:bookmarkStart w:id="3063" w:name="_Toc382873189"/>
      <w:bookmarkStart w:id="3064" w:name="_Toc382903169"/>
      <w:bookmarkStart w:id="3065" w:name="_Toc383178034"/>
      <w:bookmarkStart w:id="3066" w:name="_Toc383184187"/>
      <w:bookmarkStart w:id="3067" w:name="_Toc382873219"/>
      <w:bookmarkStart w:id="3068" w:name="_Toc382903199"/>
      <w:bookmarkStart w:id="3069" w:name="_Toc383178064"/>
      <w:bookmarkStart w:id="3070" w:name="_Toc383184217"/>
      <w:bookmarkStart w:id="3071" w:name="_Toc382873220"/>
      <w:bookmarkStart w:id="3072" w:name="_Toc382903200"/>
      <w:bookmarkStart w:id="3073" w:name="_Toc383178065"/>
      <w:bookmarkStart w:id="3074" w:name="_Toc383184218"/>
      <w:bookmarkStart w:id="3075" w:name="_Toc382873221"/>
      <w:bookmarkStart w:id="3076" w:name="_Toc382903201"/>
      <w:bookmarkStart w:id="3077" w:name="_Toc383178066"/>
      <w:bookmarkStart w:id="3078" w:name="_Toc383184219"/>
      <w:bookmarkStart w:id="3079" w:name="_Toc382873222"/>
      <w:bookmarkStart w:id="3080" w:name="_Toc382903202"/>
      <w:bookmarkStart w:id="3081" w:name="_Toc383178067"/>
      <w:bookmarkStart w:id="3082" w:name="_Toc383184220"/>
      <w:bookmarkStart w:id="3083" w:name="_Toc382873223"/>
      <w:bookmarkStart w:id="3084" w:name="_Toc382903203"/>
      <w:bookmarkStart w:id="3085" w:name="_Toc383178068"/>
      <w:bookmarkStart w:id="3086" w:name="_Toc383184221"/>
      <w:bookmarkStart w:id="3087" w:name="_Toc382873224"/>
      <w:bookmarkStart w:id="3088" w:name="_Toc382903204"/>
      <w:bookmarkStart w:id="3089" w:name="_Toc383178069"/>
      <w:bookmarkStart w:id="3090" w:name="_Toc383184222"/>
      <w:bookmarkStart w:id="3091" w:name="_Toc382873225"/>
      <w:bookmarkStart w:id="3092" w:name="_Toc382903205"/>
      <w:bookmarkStart w:id="3093" w:name="_Toc383178070"/>
      <w:bookmarkStart w:id="3094" w:name="_Toc383184223"/>
      <w:bookmarkStart w:id="3095" w:name="_Toc382873226"/>
      <w:bookmarkStart w:id="3096" w:name="_Toc382903206"/>
      <w:bookmarkStart w:id="3097" w:name="_Toc383178071"/>
      <w:bookmarkStart w:id="3098" w:name="_Toc383184224"/>
      <w:bookmarkStart w:id="3099" w:name="_Toc382873244"/>
      <w:bookmarkStart w:id="3100" w:name="_Toc382903224"/>
      <w:bookmarkStart w:id="3101" w:name="_Toc383178089"/>
      <w:bookmarkStart w:id="3102" w:name="_Toc383184242"/>
      <w:bookmarkStart w:id="3103" w:name="_Toc382873245"/>
      <w:bookmarkStart w:id="3104" w:name="_Toc382903225"/>
      <w:bookmarkStart w:id="3105" w:name="_Toc383178090"/>
      <w:bookmarkStart w:id="3106" w:name="_Toc383184243"/>
      <w:bookmarkStart w:id="3107" w:name="_Toc382873246"/>
      <w:bookmarkStart w:id="3108" w:name="_Toc382903226"/>
      <w:bookmarkStart w:id="3109" w:name="_Toc383178091"/>
      <w:bookmarkStart w:id="3110" w:name="_Toc383184244"/>
      <w:bookmarkStart w:id="3111" w:name="_Toc382873247"/>
      <w:bookmarkStart w:id="3112" w:name="_Toc382903227"/>
      <w:bookmarkStart w:id="3113" w:name="_Toc383178092"/>
      <w:bookmarkStart w:id="3114" w:name="_Toc383184245"/>
      <w:bookmarkStart w:id="3115" w:name="_Toc382873248"/>
      <w:bookmarkStart w:id="3116" w:name="_Toc382903228"/>
      <w:bookmarkStart w:id="3117" w:name="_Toc383178093"/>
      <w:bookmarkStart w:id="3118" w:name="_Toc383184246"/>
      <w:bookmarkStart w:id="3119" w:name="_Toc382873249"/>
      <w:bookmarkStart w:id="3120" w:name="_Toc382903229"/>
      <w:bookmarkStart w:id="3121" w:name="_Toc383178094"/>
      <w:bookmarkStart w:id="3122" w:name="_Toc383184247"/>
      <w:bookmarkStart w:id="3123" w:name="_Toc382873250"/>
      <w:bookmarkStart w:id="3124" w:name="_Toc382903230"/>
      <w:bookmarkStart w:id="3125" w:name="_Toc383178095"/>
      <w:bookmarkStart w:id="3126" w:name="_Toc383184248"/>
      <w:bookmarkStart w:id="3127" w:name="_Toc382873251"/>
      <w:bookmarkStart w:id="3128" w:name="_Toc382903231"/>
      <w:bookmarkStart w:id="3129" w:name="_Toc383178096"/>
      <w:bookmarkStart w:id="3130" w:name="_Toc383184249"/>
      <w:bookmarkStart w:id="3131" w:name="_Toc382873269"/>
      <w:bookmarkStart w:id="3132" w:name="_Toc382903249"/>
      <w:bookmarkStart w:id="3133" w:name="_Toc383178114"/>
      <w:bookmarkStart w:id="3134" w:name="_Toc383184267"/>
      <w:bookmarkStart w:id="3135" w:name="_Toc382873270"/>
      <w:bookmarkStart w:id="3136" w:name="_Toc382903250"/>
      <w:bookmarkStart w:id="3137" w:name="_Toc383178115"/>
      <w:bookmarkStart w:id="3138" w:name="_Toc383184268"/>
      <w:bookmarkStart w:id="3139" w:name="_Toc382873271"/>
      <w:bookmarkStart w:id="3140" w:name="_Toc382903251"/>
      <w:bookmarkStart w:id="3141" w:name="_Toc383178116"/>
      <w:bookmarkStart w:id="3142" w:name="_Toc383184269"/>
      <w:bookmarkStart w:id="3143" w:name="_Toc382873272"/>
      <w:bookmarkStart w:id="3144" w:name="_Toc382903252"/>
      <w:bookmarkStart w:id="3145" w:name="_Toc383178117"/>
      <w:bookmarkStart w:id="3146" w:name="_Toc383184270"/>
      <w:bookmarkStart w:id="3147" w:name="_Toc382873274"/>
      <w:bookmarkStart w:id="3148" w:name="_Toc382903254"/>
      <w:bookmarkStart w:id="3149" w:name="_Toc383178119"/>
      <w:bookmarkStart w:id="3150" w:name="_Toc383184272"/>
      <w:bookmarkStart w:id="3151" w:name="_Toc382873276"/>
      <w:bookmarkStart w:id="3152" w:name="_Toc382903256"/>
      <w:bookmarkStart w:id="3153" w:name="_Toc383178121"/>
      <w:bookmarkStart w:id="3154" w:name="_Toc383184274"/>
      <w:bookmarkStart w:id="3155" w:name="_Toc382873278"/>
      <w:bookmarkStart w:id="3156" w:name="_Toc382903258"/>
      <w:bookmarkStart w:id="3157" w:name="_Toc383178123"/>
      <w:bookmarkStart w:id="3158" w:name="_Toc383184276"/>
      <w:bookmarkStart w:id="3159" w:name="_Toc382873283"/>
      <w:bookmarkStart w:id="3160" w:name="_Toc382903263"/>
      <w:bookmarkStart w:id="3161" w:name="_Toc383178128"/>
      <w:bookmarkStart w:id="3162" w:name="_Toc383184281"/>
      <w:bookmarkStart w:id="3163" w:name="_Toc382873285"/>
      <w:bookmarkStart w:id="3164" w:name="_Toc382903265"/>
      <w:bookmarkStart w:id="3165" w:name="_Toc383178130"/>
      <w:bookmarkStart w:id="3166" w:name="_Toc383184283"/>
      <w:bookmarkStart w:id="3167" w:name="_Toc382873286"/>
      <w:bookmarkStart w:id="3168" w:name="_Toc382903266"/>
      <w:bookmarkStart w:id="3169" w:name="_Toc383178131"/>
      <w:bookmarkStart w:id="3170" w:name="_Toc383184284"/>
      <w:bookmarkStart w:id="3171" w:name="_Toc382873287"/>
      <w:bookmarkStart w:id="3172" w:name="_Toc382903267"/>
      <w:bookmarkStart w:id="3173" w:name="_Toc383178132"/>
      <w:bookmarkStart w:id="3174" w:name="_Toc383184285"/>
      <w:bookmarkStart w:id="3175" w:name="_Toc382873288"/>
      <w:bookmarkStart w:id="3176" w:name="_Toc382903268"/>
      <w:bookmarkStart w:id="3177" w:name="_Toc383178133"/>
      <w:bookmarkStart w:id="3178" w:name="_Toc383184286"/>
      <w:bookmarkStart w:id="3179" w:name="_Toc382873289"/>
      <w:bookmarkStart w:id="3180" w:name="_Toc382903269"/>
      <w:bookmarkStart w:id="3181" w:name="_Toc383178134"/>
      <w:bookmarkStart w:id="3182" w:name="_Toc383184287"/>
      <w:bookmarkStart w:id="3183" w:name="_Toc382873291"/>
      <w:bookmarkStart w:id="3184" w:name="_Toc382903271"/>
      <w:bookmarkStart w:id="3185" w:name="_Toc383178136"/>
      <w:bookmarkStart w:id="3186" w:name="_Toc383184289"/>
      <w:bookmarkStart w:id="3187" w:name="_Toc382873292"/>
      <w:bookmarkStart w:id="3188" w:name="_Toc382903272"/>
      <w:bookmarkStart w:id="3189" w:name="_Toc383178137"/>
      <w:bookmarkStart w:id="3190" w:name="_Toc383184290"/>
      <w:bookmarkStart w:id="3191" w:name="_Toc382873293"/>
      <w:bookmarkStart w:id="3192" w:name="_Toc382903273"/>
      <w:bookmarkStart w:id="3193" w:name="_Toc383178138"/>
      <w:bookmarkStart w:id="3194" w:name="_Toc383184291"/>
      <w:bookmarkStart w:id="3195" w:name="_Toc382873294"/>
      <w:bookmarkStart w:id="3196" w:name="_Toc382903274"/>
      <w:bookmarkStart w:id="3197" w:name="_Toc383178139"/>
      <w:bookmarkStart w:id="3198" w:name="_Toc383184292"/>
      <w:bookmarkStart w:id="3199" w:name="_Toc382873295"/>
      <w:bookmarkStart w:id="3200" w:name="_Toc382903275"/>
      <w:bookmarkStart w:id="3201" w:name="_Toc383178140"/>
      <w:bookmarkStart w:id="3202" w:name="_Toc383184293"/>
      <w:bookmarkStart w:id="3203" w:name="_Toc382873296"/>
      <w:bookmarkStart w:id="3204" w:name="_Toc382903276"/>
      <w:bookmarkStart w:id="3205" w:name="_Toc383178141"/>
      <w:bookmarkStart w:id="3206" w:name="_Toc383184294"/>
      <w:bookmarkStart w:id="3207" w:name="_Toc382873297"/>
      <w:bookmarkStart w:id="3208" w:name="_Toc382903277"/>
      <w:bookmarkStart w:id="3209" w:name="_Toc383178142"/>
      <w:bookmarkStart w:id="3210" w:name="_Toc383184295"/>
      <w:bookmarkStart w:id="3211" w:name="_Toc382873298"/>
      <w:bookmarkStart w:id="3212" w:name="_Toc382903278"/>
      <w:bookmarkStart w:id="3213" w:name="_Toc383178143"/>
      <w:bookmarkStart w:id="3214" w:name="_Toc383184296"/>
      <w:bookmarkStart w:id="3215" w:name="_Toc382873340"/>
      <w:bookmarkStart w:id="3216" w:name="_Toc382903320"/>
      <w:bookmarkStart w:id="3217" w:name="_Toc383178185"/>
      <w:bookmarkStart w:id="3218" w:name="_Toc383184338"/>
      <w:bookmarkStart w:id="3219" w:name="_Toc382873341"/>
      <w:bookmarkStart w:id="3220" w:name="_Toc382903321"/>
      <w:bookmarkStart w:id="3221" w:name="_Toc383178186"/>
      <w:bookmarkStart w:id="3222" w:name="_Toc383184339"/>
      <w:bookmarkStart w:id="3223" w:name="_Toc382873342"/>
      <w:bookmarkStart w:id="3224" w:name="_Toc382903322"/>
      <w:bookmarkStart w:id="3225" w:name="_Toc383178187"/>
      <w:bookmarkStart w:id="3226" w:name="_Toc383184340"/>
      <w:bookmarkStart w:id="3227" w:name="_Toc382873343"/>
      <w:bookmarkStart w:id="3228" w:name="_Toc382903323"/>
      <w:bookmarkStart w:id="3229" w:name="_Toc383178188"/>
      <w:bookmarkStart w:id="3230" w:name="_Toc383184341"/>
      <w:bookmarkStart w:id="3231" w:name="_Toc382873344"/>
      <w:bookmarkStart w:id="3232" w:name="_Toc382903324"/>
      <w:bookmarkStart w:id="3233" w:name="_Toc383178189"/>
      <w:bookmarkStart w:id="3234" w:name="_Toc383184342"/>
      <w:bookmarkStart w:id="3235" w:name="_Toc382873345"/>
      <w:bookmarkStart w:id="3236" w:name="_Toc382903325"/>
      <w:bookmarkStart w:id="3237" w:name="_Toc383178190"/>
      <w:bookmarkStart w:id="3238" w:name="_Toc383184343"/>
      <w:bookmarkStart w:id="3239" w:name="_Toc382873346"/>
      <w:bookmarkStart w:id="3240" w:name="_Toc382903326"/>
      <w:bookmarkStart w:id="3241" w:name="_Toc383178191"/>
      <w:bookmarkStart w:id="3242" w:name="_Toc383184344"/>
      <w:bookmarkStart w:id="3243" w:name="_Toc382873347"/>
      <w:bookmarkStart w:id="3244" w:name="_Toc382903327"/>
      <w:bookmarkStart w:id="3245" w:name="_Toc383178192"/>
      <w:bookmarkStart w:id="3246" w:name="_Toc383184345"/>
      <w:bookmarkStart w:id="3247" w:name="_Toc382873389"/>
      <w:bookmarkStart w:id="3248" w:name="_Toc382903369"/>
      <w:bookmarkStart w:id="3249" w:name="_Toc383178234"/>
      <w:bookmarkStart w:id="3250" w:name="_Toc383184387"/>
      <w:bookmarkStart w:id="3251" w:name="_Toc382873390"/>
      <w:bookmarkStart w:id="3252" w:name="_Toc382903370"/>
      <w:bookmarkStart w:id="3253" w:name="_Toc383178235"/>
      <w:bookmarkStart w:id="3254" w:name="_Toc383184388"/>
      <w:bookmarkStart w:id="3255" w:name="_Toc382873391"/>
      <w:bookmarkStart w:id="3256" w:name="_Toc382903371"/>
      <w:bookmarkStart w:id="3257" w:name="_Toc383178236"/>
      <w:bookmarkStart w:id="3258" w:name="_Toc383184389"/>
      <w:bookmarkStart w:id="3259" w:name="_Toc382873392"/>
      <w:bookmarkStart w:id="3260" w:name="_Toc382903372"/>
      <w:bookmarkStart w:id="3261" w:name="_Toc383178237"/>
      <w:bookmarkStart w:id="3262" w:name="_Toc383184390"/>
      <w:bookmarkStart w:id="3263" w:name="_Toc382873393"/>
      <w:bookmarkStart w:id="3264" w:name="_Toc382903373"/>
      <w:bookmarkStart w:id="3265" w:name="_Toc383178238"/>
      <w:bookmarkStart w:id="3266" w:name="_Toc383184391"/>
      <w:bookmarkStart w:id="3267" w:name="_Toc382873394"/>
      <w:bookmarkStart w:id="3268" w:name="_Toc382903374"/>
      <w:bookmarkStart w:id="3269" w:name="_Toc383178239"/>
      <w:bookmarkStart w:id="3270" w:name="_Toc383184392"/>
      <w:bookmarkStart w:id="3271" w:name="_Toc382873395"/>
      <w:bookmarkStart w:id="3272" w:name="_Toc382903375"/>
      <w:bookmarkStart w:id="3273" w:name="_Toc383178240"/>
      <w:bookmarkStart w:id="3274" w:name="_Toc383184393"/>
      <w:bookmarkStart w:id="3275" w:name="_Toc382873396"/>
      <w:bookmarkStart w:id="3276" w:name="_Toc382903376"/>
      <w:bookmarkStart w:id="3277" w:name="_Toc383178241"/>
      <w:bookmarkStart w:id="3278" w:name="_Toc383184394"/>
      <w:bookmarkStart w:id="3279" w:name="_Toc382873438"/>
      <w:bookmarkStart w:id="3280" w:name="_Toc382903418"/>
      <w:bookmarkStart w:id="3281" w:name="_Toc383178283"/>
      <w:bookmarkStart w:id="3282" w:name="_Toc383184436"/>
      <w:bookmarkStart w:id="3283" w:name="_Toc382873439"/>
      <w:bookmarkStart w:id="3284" w:name="_Toc382903419"/>
      <w:bookmarkStart w:id="3285" w:name="_Toc383178284"/>
      <w:bookmarkStart w:id="3286" w:name="_Toc383184437"/>
      <w:bookmarkStart w:id="3287" w:name="_Toc382873440"/>
      <w:bookmarkStart w:id="3288" w:name="_Toc382903420"/>
      <w:bookmarkStart w:id="3289" w:name="_Toc383178285"/>
      <w:bookmarkStart w:id="3290" w:name="_Toc383184438"/>
      <w:bookmarkStart w:id="3291" w:name="_Toc382873441"/>
      <w:bookmarkStart w:id="3292" w:name="_Toc382903421"/>
      <w:bookmarkStart w:id="3293" w:name="_Toc383178286"/>
      <w:bookmarkStart w:id="3294" w:name="_Toc383184439"/>
      <w:bookmarkStart w:id="3295" w:name="_Toc382873442"/>
      <w:bookmarkStart w:id="3296" w:name="_Toc382903422"/>
      <w:bookmarkStart w:id="3297" w:name="_Toc383178287"/>
      <w:bookmarkStart w:id="3298" w:name="_Toc383184440"/>
      <w:bookmarkStart w:id="3299" w:name="_Toc382873443"/>
      <w:bookmarkStart w:id="3300" w:name="_Toc382903423"/>
      <w:bookmarkStart w:id="3301" w:name="_Toc383178288"/>
      <w:bookmarkStart w:id="3302" w:name="_Toc383184441"/>
      <w:bookmarkStart w:id="3303" w:name="_Toc382873444"/>
      <w:bookmarkStart w:id="3304" w:name="_Toc382903424"/>
      <w:bookmarkStart w:id="3305" w:name="_Toc383178289"/>
      <w:bookmarkStart w:id="3306" w:name="_Toc383184442"/>
      <w:bookmarkStart w:id="3307" w:name="_Toc382873445"/>
      <w:bookmarkStart w:id="3308" w:name="_Toc382903425"/>
      <w:bookmarkStart w:id="3309" w:name="_Toc383178290"/>
      <w:bookmarkStart w:id="3310" w:name="_Toc383184443"/>
      <w:bookmarkStart w:id="3311" w:name="_Toc382873487"/>
      <w:bookmarkStart w:id="3312" w:name="_Toc382903467"/>
      <w:bookmarkStart w:id="3313" w:name="_Toc383178332"/>
      <w:bookmarkStart w:id="3314" w:name="_Toc383184485"/>
      <w:bookmarkStart w:id="3315" w:name="_Toc382873488"/>
      <w:bookmarkStart w:id="3316" w:name="_Toc382903468"/>
      <w:bookmarkStart w:id="3317" w:name="_Toc383178333"/>
      <w:bookmarkStart w:id="3318" w:name="_Toc383184486"/>
      <w:bookmarkStart w:id="3319" w:name="_Toc382873489"/>
      <w:bookmarkStart w:id="3320" w:name="_Toc382903469"/>
      <w:bookmarkStart w:id="3321" w:name="_Toc383178334"/>
      <w:bookmarkStart w:id="3322" w:name="_Toc383184487"/>
      <w:bookmarkStart w:id="3323" w:name="_Toc382873490"/>
      <w:bookmarkStart w:id="3324" w:name="_Toc382903470"/>
      <w:bookmarkStart w:id="3325" w:name="_Toc383178335"/>
      <w:bookmarkStart w:id="3326" w:name="_Toc383184488"/>
      <w:bookmarkStart w:id="3327" w:name="_Toc382873491"/>
      <w:bookmarkStart w:id="3328" w:name="_Toc382903471"/>
      <w:bookmarkStart w:id="3329" w:name="_Toc383178336"/>
      <w:bookmarkStart w:id="3330" w:name="_Toc383184489"/>
      <w:bookmarkStart w:id="3331" w:name="_Toc382873492"/>
      <w:bookmarkStart w:id="3332" w:name="_Toc382903472"/>
      <w:bookmarkStart w:id="3333" w:name="_Toc383178337"/>
      <w:bookmarkStart w:id="3334" w:name="_Toc383184490"/>
      <w:bookmarkStart w:id="3335" w:name="_Toc382873493"/>
      <w:bookmarkStart w:id="3336" w:name="_Toc382903473"/>
      <w:bookmarkStart w:id="3337" w:name="_Toc383178338"/>
      <w:bookmarkStart w:id="3338" w:name="_Toc383184491"/>
      <w:bookmarkStart w:id="3339" w:name="_Toc382873494"/>
      <w:bookmarkStart w:id="3340" w:name="_Toc382903474"/>
      <w:bookmarkStart w:id="3341" w:name="_Toc383178339"/>
      <w:bookmarkStart w:id="3342" w:name="_Toc383184492"/>
      <w:bookmarkStart w:id="3343" w:name="_Toc382873536"/>
      <w:bookmarkStart w:id="3344" w:name="_Toc382903516"/>
      <w:bookmarkStart w:id="3345" w:name="_Toc383178381"/>
      <w:bookmarkStart w:id="3346" w:name="_Toc383184534"/>
      <w:bookmarkStart w:id="3347" w:name="_Toc382873537"/>
      <w:bookmarkStart w:id="3348" w:name="_Toc382903517"/>
      <w:bookmarkStart w:id="3349" w:name="_Toc383178382"/>
      <w:bookmarkStart w:id="3350" w:name="_Toc383184535"/>
      <w:bookmarkStart w:id="3351" w:name="_Toc382873538"/>
      <w:bookmarkStart w:id="3352" w:name="_Toc382903518"/>
      <w:bookmarkStart w:id="3353" w:name="_Toc383178383"/>
      <w:bookmarkStart w:id="3354" w:name="_Toc383184536"/>
      <w:bookmarkStart w:id="3355" w:name="_Toc382873539"/>
      <w:bookmarkStart w:id="3356" w:name="_Toc382903519"/>
      <w:bookmarkStart w:id="3357" w:name="_Toc383178384"/>
      <w:bookmarkStart w:id="3358" w:name="_Toc383184537"/>
      <w:bookmarkStart w:id="3359" w:name="_Toc382873540"/>
      <w:bookmarkStart w:id="3360" w:name="_Toc382903520"/>
      <w:bookmarkStart w:id="3361" w:name="_Toc383178385"/>
      <w:bookmarkStart w:id="3362" w:name="_Toc383184538"/>
      <w:bookmarkStart w:id="3363" w:name="_Toc382873541"/>
      <w:bookmarkStart w:id="3364" w:name="_Toc382903521"/>
      <w:bookmarkStart w:id="3365" w:name="_Toc383178386"/>
      <w:bookmarkStart w:id="3366" w:name="_Toc383184539"/>
      <w:bookmarkStart w:id="3367" w:name="_Toc382873542"/>
      <w:bookmarkStart w:id="3368" w:name="_Toc382903522"/>
      <w:bookmarkStart w:id="3369" w:name="_Toc383178387"/>
      <w:bookmarkStart w:id="3370" w:name="_Toc383184540"/>
      <w:bookmarkStart w:id="3371" w:name="_Toc382873543"/>
      <w:bookmarkStart w:id="3372" w:name="_Toc382903523"/>
      <w:bookmarkStart w:id="3373" w:name="_Toc383178388"/>
      <w:bookmarkStart w:id="3374" w:name="_Toc383184541"/>
      <w:bookmarkStart w:id="3375" w:name="_Toc382873585"/>
      <w:bookmarkStart w:id="3376" w:name="_Toc382903565"/>
      <w:bookmarkStart w:id="3377" w:name="_Toc383178430"/>
      <w:bookmarkStart w:id="3378" w:name="_Toc383184583"/>
      <w:bookmarkStart w:id="3379" w:name="_Toc382873586"/>
      <w:bookmarkStart w:id="3380" w:name="_Toc382903566"/>
      <w:bookmarkStart w:id="3381" w:name="_Toc383178431"/>
      <w:bookmarkStart w:id="3382" w:name="_Toc383184584"/>
      <w:bookmarkStart w:id="3383" w:name="_Toc382873587"/>
      <w:bookmarkStart w:id="3384" w:name="_Toc382903567"/>
      <w:bookmarkStart w:id="3385" w:name="_Toc383178432"/>
      <w:bookmarkStart w:id="3386" w:name="_Toc383184585"/>
      <w:bookmarkStart w:id="3387" w:name="_Toc382873588"/>
      <w:bookmarkStart w:id="3388" w:name="_Toc382903568"/>
      <w:bookmarkStart w:id="3389" w:name="_Toc383178433"/>
      <w:bookmarkStart w:id="3390" w:name="_Toc383184586"/>
      <w:bookmarkStart w:id="3391" w:name="_Toc382873589"/>
      <w:bookmarkStart w:id="3392" w:name="_Toc382903569"/>
      <w:bookmarkStart w:id="3393" w:name="_Toc383178434"/>
      <w:bookmarkStart w:id="3394" w:name="_Toc383184587"/>
      <w:bookmarkStart w:id="3395" w:name="_Toc382873590"/>
      <w:bookmarkStart w:id="3396" w:name="_Toc382903570"/>
      <w:bookmarkStart w:id="3397" w:name="_Toc383178435"/>
      <w:bookmarkStart w:id="3398" w:name="_Toc383184588"/>
      <w:bookmarkStart w:id="3399" w:name="_Toc382873591"/>
      <w:bookmarkStart w:id="3400" w:name="_Toc382903571"/>
      <w:bookmarkStart w:id="3401" w:name="_Toc383178436"/>
      <w:bookmarkStart w:id="3402" w:name="_Toc383184589"/>
      <w:bookmarkStart w:id="3403" w:name="_Toc382873592"/>
      <w:bookmarkStart w:id="3404" w:name="_Toc382903572"/>
      <w:bookmarkStart w:id="3405" w:name="_Toc383178437"/>
      <w:bookmarkStart w:id="3406" w:name="_Toc383184590"/>
      <w:bookmarkStart w:id="3407" w:name="BKM_329FE933_7978_47DA_A9D7_0A3A1F4BCA00"/>
      <w:bookmarkStart w:id="3408" w:name="_Toc382873622"/>
      <w:bookmarkStart w:id="3409" w:name="_Toc382903602"/>
      <w:bookmarkStart w:id="3410" w:name="_Toc383178467"/>
      <w:bookmarkStart w:id="3411" w:name="_Toc383184620"/>
      <w:bookmarkStart w:id="3412" w:name="_Toc382873623"/>
      <w:bookmarkStart w:id="3413" w:name="_Toc382903603"/>
      <w:bookmarkStart w:id="3414" w:name="_Toc383178468"/>
      <w:bookmarkStart w:id="3415" w:name="_Toc383184621"/>
      <w:bookmarkStart w:id="3416" w:name="_Toc382873652"/>
      <w:bookmarkStart w:id="3417" w:name="_Toc382903632"/>
      <w:bookmarkStart w:id="3418" w:name="_Toc383178497"/>
      <w:bookmarkStart w:id="3419" w:name="_Toc383184650"/>
      <w:bookmarkStart w:id="3420" w:name="_Toc382873653"/>
      <w:bookmarkStart w:id="3421" w:name="_Toc382903633"/>
      <w:bookmarkStart w:id="3422" w:name="_Toc383178498"/>
      <w:bookmarkStart w:id="3423" w:name="_Toc383184651"/>
      <w:bookmarkStart w:id="3424" w:name="_Toc382873654"/>
      <w:bookmarkStart w:id="3425" w:name="_Toc382903634"/>
      <w:bookmarkStart w:id="3426" w:name="_Toc383178499"/>
      <w:bookmarkStart w:id="3427" w:name="_Toc383184652"/>
      <w:bookmarkStart w:id="3428" w:name="_Toc382873655"/>
      <w:bookmarkStart w:id="3429" w:name="_Toc382903635"/>
      <w:bookmarkStart w:id="3430" w:name="_Toc383178500"/>
      <w:bookmarkStart w:id="3431" w:name="_Toc383184653"/>
      <w:bookmarkStart w:id="3432" w:name="_Toc382873656"/>
      <w:bookmarkStart w:id="3433" w:name="_Toc382903636"/>
      <w:bookmarkStart w:id="3434" w:name="_Toc383178501"/>
      <w:bookmarkStart w:id="3435" w:name="_Toc383184654"/>
      <w:bookmarkStart w:id="3436" w:name="_Toc382873657"/>
      <w:bookmarkStart w:id="3437" w:name="_Toc382903637"/>
      <w:bookmarkStart w:id="3438" w:name="_Toc383178502"/>
      <w:bookmarkStart w:id="3439" w:name="_Toc383184655"/>
      <w:bookmarkStart w:id="3440" w:name="_Toc382873658"/>
      <w:bookmarkStart w:id="3441" w:name="_Toc382903638"/>
      <w:bookmarkStart w:id="3442" w:name="_Toc383178503"/>
      <w:bookmarkStart w:id="3443" w:name="_Toc383184656"/>
      <w:bookmarkStart w:id="3444" w:name="_Toc382873659"/>
      <w:bookmarkStart w:id="3445" w:name="_Toc382903639"/>
      <w:bookmarkStart w:id="3446" w:name="_Toc383178504"/>
      <w:bookmarkStart w:id="3447" w:name="_Toc383184657"/>
      <w:bookmarkStart w:id="3448" w:name="_Toc382873689"/>
      <w:bookmarkStart w:id="3449" w:name="_Toc382903669"/>
      <w:bookmarkStart w:id="3450" w:name="_Toc383178534"/>
      <w:bookmarkStart w:id="3451" w:name="_Toc383184687"/>
      <w:bookmarkStart w:id="3452" w:name="_Toc382873690"/>
      <w:bookmarkStart w:id="3453" w:name="_Toc382903670"/>
      <w:bookmarkStart w:id="3454" w:name="_Toc383178535"/>
      <w:bookmarkStart w:id="3455" w:name="_Toc383184688"/>
      <w:bookmarkStart w:id="3456" w:name="_Toc382873691"/>
      <w:bookmarkStart w:id="3457" w:name="_Toc382903671"/>
      <w:bookmarkStart w:id="3458" w:name="_Toc383178536"/>
      <w:bookmarkStart w:id="3459" w:name="_Toc383184689"/>
      <w:bookmarkStart w:id="3460" w:name="_Toc382873692"/>
      <w:bookmarkStart w:id="3461" w:name="_Toc382903672"/>
      <w:bookmarkStart w:id="3462" w:name="_Toc383178537"/>
      <w:bookmarkStart w:id="3463" w:name="_Toc383184690"/>
      <w:bookmarkStart w:id="3464" w:name="_Toc382873694"/>
      <w:bookmarkStart w:id="3465" w:name="_Toc382903674"/>
      <w:bookmarkStart w:id="3466" w:name="_Toc383178539"/>
      <w:bookmarkStart w:id="3467" w:name="_Toc383184692"/>
      <w:bookmarkStart w:id="3468" w:name="_Toc382873695"/>
      <w:bookmarkStart w:id="3469" w:name="_Toc382903675"/>
      <w:bookmarkStart w:id="3470" w:name="_Toc383178540"/>
      <w:bookmarkStart w:id="3471" w:name="_Toc383184693"/>
      <w:bookmarkStart w:id="3472" w:name="_Toc382873696"/>
      <w:bookmarkStart w:id="3473" w:name="_Toc382903676"/>
      <w:bookmarkStart w:id="3474" w:name="_Toc383178541"/>
      <w:bookmarkStart w:id="3475" w:name="_Toc383184694"/>
      <w:bookmarkStart w:id="3476" w:name="_Toc382873697"/>
      <w:bookmarkStart w:id="3477" w:name="_Toc382903677"/>
      <w:bookmarkStart w:id="3478" w:name="_Toc383178542"/>
      <w:bookmarkStart w:id="3479" w:name="_Toc383184695"/>
      <w:bookmarkStart w:id="3480" w:name="_Toc382873698"/>
      <w:bookmarkStart w:id="3481" w:name="_Toc382903678"/>
      <w:bookmarkStart w:id="3482" w:name="_Toc383178543"/>
      <w:bookmarkStart w:id="3483" w:name="_Toc383184696"/>
      <w:bookmarkStart w:id="3484" w:name="_Toc382873752"/>
      <w:bookmarkStart w:id="3485" w:name="_Toc382903732"/>
      <w:bookmarkStart w:id="3486" w:name="_Toc383178597"/>
      <w:bookmarkStart w:id="3487" w:name="_Toc383184750"/>
      <w:bookmarkStart w:id="3488" w:name="_Toc382873753"/>
      <w:bookmarkStart w:id="3489" w:name="_Toc382903733"/>
      <w:bookmarkStart w:id="3490" w:name="_Toc383178598"/>
      <w:bookmarkStart w:id="3491" w:name="_Toc383184751"/>
      <w:bookmarkStart w:id="3492" w:name="_Toc382873754"/>
      <w:bookmarkStart w:id="3493" w:name="_Toc382903734"/>
      <w:bookmarkStart w:id="3494" w:name="_Toc383178599"/>
      <w:bookmarkStart w:id="3495" w:name="_Toc383184752"/>
      <w:bookmarkStart w:id="3496" w:name="_Toc382873755"/>
      <w:bookmarkStart w:id="3497" w:name="_Toc382903735"/>
      <w:bookmarkStart w:id="3498" w:name="_Toc383178600"/>
      <w:bookmarkStart w:id="3499" w:name="_Toc383184753"/>
      <w:bookmarkStart w:id="3500" w:name="_Toc382873756"/>
      <w:bookmarkStart w:id="3501" w:name="_Toc382903736"/>
      <w:bookmarkStart w:id="3502" w:name="_Toc383178601"/>
      <w:bookmarkStart w:id="3503" w:name="_Toc383184754"/>
      <w:bookmarkStart w:id="3504" w:name="_Toc382873757"/>
      <w:bookmarkStart w:id="3505" w:name="_Toc382903737"/>
      <w:bookmarkStart w:id="3506" w:name="_Toc383178602"/>
      <w:bookmarkStart w:id="3507" w:name="_Toc383184755"/>
      <w:bookmarkStart w:id="3508" w:name="_Toc382873758"/>
      <w:bookmarkStart w:id="3509" w:name="_Toc382903738"/>
      <w:bookmarkStart w:id="3510" w:name="_Toc383178603"/>
      <w:bookmarkStart w:id="3511" w:name="_Toc383184756"/>
      <w:bookmarkStart w:id="3512" w:name="_Toc382873759"/>
      <w:bookmarkStart w:id="3513" w:name="_Toc382903739"/>
      <w:bookmarkStart w:id="3514" w:name="_Toc383178604"/>
      <w:bookmarkStart w:id="3515" w:name="_Toc383184757"/>
      <w:bookmarkStart w:id="3516" w:name="_Toc382873885"/>
      <w:bookmarkStart w:id="3517" w:name="_Toc382903865"/>
      <w:bookmarkStart w:id="3518" w:name="_Toc383178730"/>
      <w:bookmarkStart w:id="3519" w:name="_Toc383184883"/>
      <w:bookmarkStart w:id="3520" w:name="_Toc382873886"/>
      <w:bookmarkStart w:id="3521" w:name="_Toc382903866"/>
      <w:bookmarkStart w:id="3522" w:name="_Toc383178731"/>
      <w:bookmarkStart w:id="3523" w:name="_Toc383184884"/>
      <w:bookmarkStart w:id="3524" w:name="_Toc382873887"/>
      <w:bookmarkStart w:id="3525" w:name="_Toc382903867"/>
      <w:bookmarkStart w:id="3526" w:name="_Toc383178732"/>
      <w:bookmarkStart w:id="3527" w:name="_Toc383184885"/>
      <w:bookmarkStart w:id="3528" w:name="_Toc382873888"/>
      <w:bookmarkStart w:id="3529" w:name="_Toc382903868"/>
      <w:bookmarkStart w:id="3530" w:name="_Toc383178733"/>
      <w:bookmarkStart w:id="3531" w:name="_Toc383184886"/>
      <w:bookmarkStart w:id="3532" w:name="_Toc382873889"/>
      <w:bookmarkStart w:id="3533" w:name="_Toc382903869"/>
      <w:bookmarkStart w:id="3534" w:name="_Toc383178734"/>
      <w:bookmarkStart w:id="3535" w:name="_Toc383184887"/>
      <w:bookmarkStart w:id="3536" w:name="_Toc382873890"/>
      <w:bookmarkStart w:id="3537" w:name="_Toc382903870"/>
      <w:bookmarkStart w:id="3538" w:name="_Toc383178735"/>
      <w:bookmarkStart w:id="3539" w:name="_Toc383184888"/>
      <w:bookmarkStart w:id="3540" w:name="_Toc382873891"/>
      <w:bookmarkStart w:id="3541" w:name="_Toc382903871"/>
      <w:bookmarkStart w:id="3542" w:name="_Toc383178736"/>
      <w:bookmarkStart w:id="3543" w:name="_Toc383184889"/>
      <w:bookmarkStart w:id="3544" w:name="_Toc382873892"/>
      <w:bookmarkStart w:id="3545" w:name="_Toc382903872"/>
      <w:bookmarkStart w:id="3546" w:name="_Toc383178737"/>
      <w:bookmarkStart w:id="3547" w:name="_Toc383184890"/>
      <w:bookmarkStart w:id="3548" w:name="_Toc382873922"/>
      <w:bookmarkStart w:id="3549" w:name="_Toc382903902"/>
      <w:bookmarkStart w:id="3550" w:name="_Toc383178767"/>
      <w:bookmarkStart w:id="3551" w:name="_Toc383184920"/>
      <w:bookmarkStart w:id="3552" w:name="_Toc382873923"/>
      <w:bookmarkStart w:id="3553" w:name="_Toc382903903"/>
      <w:bookmarkStart w:id="3554" w:name="_Toc383178768"/>
      <w:bookmarkStart w:id="3555" w:name="_Toc383184921"/>
      <w:bookmarkStart w:id="3556" w:name="_Toc382873924"/>
      <w:bookmarkStart w:id="3557" w:name="_Toc382903904"/>
      <w:bookmarkStart w:id="3558" w:name="_Toc383178769"/>
      <w:bookmarkStart w:id="3559" w:name="_Toc383184922"/>
      <w:bookmarkStart w:id="3560" w:name="_Toc382873925"/>
      <w:bookmarkStart w:id="3561" w:name="_Toc382903905"/>
      <w:bookmarkStart w:id="3562" w:name="_Toc383178770"/>
      <w:bookmarkStart w:id="3563" w:name="_Toc383184923"/>
      <w:bookmarkStart w:id="3564" w:name="_Toc382873926"/>
      <w:bookmarkStart w:id="3565" w:name="_Toc382903906"/>
      <w:bookmarkStart w:id="3566" w:name="_Toc383178771"/>
      <w:bookmarkStart w:id="3567" w:name="_Toc383184924"/>
      <w:bookmarkStart w:id="3568" w:name="_Toc382873928"/>
      <w:bookmarkStart w:id="3569" w:name="_Toc382903908"/>
      <w:bookmarkStart w:id="3570" w:name="_Toc383178773"/>
      <w:bookmarkStart w:id="3571" w:name="_Toc383184926"/>
      <w:bookmarkStart w:id="3572" w:name="_Toc382873929"/>
      <w:bookmarkStart w:id="3573" w:name="_Toc382903909"/>
      <w:bookmarkStart w:id="3574" w:name="_Toc383178774"/>
      <w:bookmarkStart w:id="3575" w:name="_Toc383184927"/>
      <w:bookmarkStart w:id="3576" w:name="_Toc382873930"/>
      <w:bookmarkStart w:id="3577" w:name="_Toc382903910"/>
      <w:bookmarkStart w:id="3578" w:name="_Toc383178775"/>
      <w:bookmarkStart w:id="3579" w:name="_Toc383184928"/>
      <w:bookmarkStart w:id="3580" w:name="_Toc382873931"/>
      <w:bookmarkStart w:id="3581" w:name="_Toc382903911"/>
      <w:bookmarkStart w:id="3582" w:name="_Toc383178776"/>
      <w:bookmarkStart w:id="3583" w:name="_Toc383184929"/>
      <w:bookmarkStart w:id="3584" w:name="_Toc382873932"/>
      <w:bookmarkStart w:id="3585" w:name="_Toc382903912"/>
      <w:bookmarkStart w:id="3586" w:name="_Toc383178777"/>
      <w:bookmarkStart w:id="3587" w:name="_Toc383184930"/>
      <w:bookmarkStart w:id="3588" w:name="_Toc382873933"/>
      <w:bookmarkStart w:id="3589" w:name="_Toc382903913"/>
      <w:bookmarkStart w:id="3590" w:name="_Toc383178778"/>
      <w:bookmarkStart w:id="3591" w:name="_Toc383184931"/>
      <w:bookmarkStart w:id="3592" w:name="BKM_EEB5A566_6D4F_4E0B_96FB_31B58E7D16EE"/>
      <w:bookmarkStart w:id="3593" w:name="_Toc382873934"/>
      <w:bookmarkStart w:id="3594" w:name="_Toc382903914"/>
      <w:bookmarkStart w:id="3595" w:name="_Toc383178779"/>
      <w:bookmarkStart w:id="3596" w:name="_Toc383184932"/>
      <w:bookmarkStart w:id="3597" w:name="_Toc382873935"/>
      <w:bookmarkStart w:id="3598" w:name="_Toc382903915"/>
      <w:bookmarkStart w:id="3599" w:name="_Toc383178780"/>
      <w:bookmarkStart w:id="3600" w:name="_Toc383184933"/>
      <w:bookmarkStart w:id="3601" w:name="_Toc382873964"/>
      <w:bookmarkStart w:id="3602" w:name="_Toc382903944"/>
      <w:bookmarkStart w:id="3603" w:name="_Toc383178809"/>
      <w:bookmarkStart w:id="3604" w:name="_Toc383184962"/>
      <w:bookmarkStart w:id="3605" w:name="_Toc382873965"/>
      <w:bookmarkStart w:id="3606" w:name="_Toc382903945"/>
      <w:bookmarkStart w:id="3607" w:name="_Toc383178810"/>
      <w:bookmarkStart w:id="3608" w:name="_Toc383184963"/>
      <w:bookmarkStart w:id="3609" w:name="_Toc382873966"/>
      <w:bookmarkStart w:id="3610" w:name="_Toc382903946"/>
      <w:bookmarkStart w:id="3611" w:name="_Toc383178811"/>
      <w:bookmarkStart w:id="3612" w:name="_Toc383184964"/>
      <w:bookmarkStart w:id="3613" w:name="_Toc382873967"/>
      <w:bookmarkStart w:id="3614" w:name="_Toc382903947"/>
      <w:bookmarkStart w:id="3615" w:name="_Toc383178812"/>
      <w:bookmarkStart w:id="3616" w:name="_Toc383184965"/>
      <w:bookmarkStart w:id="3617" w:name="_Toc382873969"/>
      <w:bookmarkStart w:id="3618" w:name="_Toc382903949"/>
      <w:bookmarkStart w:id="3619" w:name="_Toc383178814"/>
      <w:bookmarkStart w:id="3620" w:name="_Toc383184967"/>
      <w:bookmarkStart w:id="3621" w:name="_Toc382873971"/>
      <w:bookmarkStart w:id="3622" w:name="_Toc382903951"/>
      <w:bookmarkStart w:id="3623" w:name="_Toc383178816"/>
      <w:bookmarkStart w:id="3624" w:name="_Toc383184969"/>
      <w:bookmarkStart w:id="3625" w:name="_Toc382873979"/>
      <w:bookmarkStart w:id="3626" w:name="_Toc382903959"/>
      <w:bookmarkStart w:id="3627" w:name="_Toc383178824"/>
      <w:bookmarkStart w:id="3628" w:name="_Toc383184977"/>
      <w:bookmarkStart w:id="3629" w:name="_Toc382873980"/>
      <w:bookmarkStart w:id="3630" w:name="_Toc382903960"/>
      <w:bookmarkStart w:id="3631" w:name="_Toc383178825"/>
      <w:bookmarkStart w:id="3632" w:name="_Toc383184978"/>
      <w:bookmarkStart w:id="3633" w:name="_Toc382873981"/>
      <w:bookmarkStart w:id="3634" w:name="_Toc382903961"/>
      <w:bookmarkStart w:id="3635" w:name="_Toc383178826"/>
      <w:bookmarkStart w:id="3636" w:name="_Toc383184979"/>
      <w:bookmarkStart w:id="3637" w:name="_Toc382873982"/>
      <w:bookmarkStart w:id="3638" w:name="_Toc382903962"/>
      <w:bookmarkStart w:id="3639" w:name="_Toc383178827"/>
      <w:bookmarkStart w:id="3640" w:name="_Toc383184980"/>
      <w:bookmarkStart w:id="3641" w:name="_Toc382873983"/>
      <w:bookmarkStart w:id="3642" w:name="_Toc382903963"/>
      <w:bookmarkStart w:id="3643" w:name="_Toc383178828"/>
      <w:bookmarkStart w:id="3644" w:name="_Toc383184981"/>
      <w:bookmarkStart w:id="3645" w:name="_Toc382874001"/>
      <w:bookmarkStart w:id="3646" w:name="_Toc382903981"/>
      <w:bookmarkStart w:id="3647" w:name="_Toc383178846"/>
      <w:bookmarkStart w:id="3648" w:name="_Toc383184999"/>
      <w:bookmarkStart w:id="3649" w:name="_Toc382874002"/>
      <w:bookmarkStart w:id="3650" w:name="_Toc382903982"/>
      <w:bookmarkStart w:id="3651" w:name="_Toc383178847"/>
      <w:bookmarkStart w:id="3652" w:name="_Toc383185000"/>
      <w:bookmarkStart w:id="3653" w:name="_Toc382874003"/>
      <w:bookmarkStart w:id="3654" w:name="_Toc382903983"/>
      <w:bookmarkStart w:id="3655" w:name="_Toc383178848"/>
      <w:bookmarkStart w:id="3656" w:name="_Toc383185001"/>
      <w:bookmarkStart w:id="3657" w:name="_Toc382874004"/>
      <w:bookmarkStart w:id="3658" w:name="_Toc382903984"/>
      <w:bookmarkStart w:id="3659" w:name="_Toc383178849"/>
      <w:bookmarkStart w:id="3660" w:name="_Toc383185002"/>
      <w:bookmarkStart w:id="3661" w:name="_Toc382874006"/>
      <w:bookmarkStart w:id="3662" w:name="_Toc382903986"/>
      <w:bookmarkStart w:id="3663" w:name="_Toc383178851"/>
      <w:bookmarkStart w:id="3664" w:name="_Toc383185004"/>
      <w:bookmarkStart w:id="3665" w:name="_Toc382874007"/>
      <w:bookmarkStart w:id="3666" w:name="_Toc382903987"/>
      <w:bookmarkStart w:id="3667" w:name="_Toc383178852"/>
      <w:bookmarkStart w:id="3668" w:name="_Toc383185005"/>
      <w:bookmarkStart w:id="3669" w:name="_Toc382874008"/>
      <w:bookmarkStart w:id="3670" w:name="_Toc382903988"/>
      <w:bookmarkStart w:id="3671" w:name="_Toc383178853"/>
      <w:bookmarkStart w:id="3672" w:name="_Toc383185006"/>
      <w:bookmarkStart w:id="3673" w:name="_Toc382874009"/>
      <w:bookmarkStart w:id="3674" w:name="_Toc382903989"/>
      <w:bookmarkStart w:id="3675" w:name="_Toc383178854"/>
      <w:bookmarkStart w:id="3676" w:name="_Toc383185007"/>
      <w:bookmarkStart w:id="3677" w:name="_Toc382874010"/>
      <w:bookmarkStart w:id="3678" w:name="_Toc382903990"/>
      <w:bookmarkStart w:id="3679" w:name="_Toc383178855"/>
      <w:bookmarkStart w:id="3680" w:name="_Toc383185008"/>
      <w:bookmarkStart w:id="3681" w:name="BKM_DC402610_D08E_467C_800A_FB54C3404061"/>
      <w:bookmarkStart w:id="3682" w:name="_Toc382874028"/>
      <w:bookmarkStart w:id="3683" w:name="_Toc382904008"/>
      <w:bookmarkStart w:id="3684" w:name="_Toc383178873"/>
      <w:bookmarkStart w:id="3685" w:name="_Toc383185026"/>
      <w:bookmarkStart w:id="3686" w:name="_Toc382874029"/>
      <w:bookmarkStart w:id="3687" w:name="_Toc382904009"/>
      <w:bookmarkStart w:id="3688" w:name="_Toc383178874"/>
      <w:bookmarkStart w:id="3689" w:name="_Toc383185027"/>
      <w:bookmarkStart w:id="3690" w:name="_Toc382874058"/>
      <w:bookmarkStart w:id="3691" w:name="_Toc382904038"/>
      <w:bookmarkStart w:id="3692" w:name="_Toc383178903"/>
      <w:bookmarkStart w:id="3693" w:name="_Toc383185056"/>
      <w:bookmarkStart w:id="3694" w:name="_Toc382874059"/>
      <w:bookmarkStart w:id="3695" w:name="_Toc382904039"/>
      <w:bookmarkStart w:id="3696" w:name="_Toc383178904"/>
      <w:bookmarkStart w:id="3697" w:name="_Toc383185057"/>
      <w:bookmarkStart w:id="3698" w:name="_Toc382874060"/>
      <w:bookmarkStart w:id="3699" w:name="_Toc382904040"/>
      <w:bookmarkStart w:id="3700" w:name="_Toc383178905"/>
      <w:bookmarkStart w:id="3701" w:name="_Toc383185058"/>
      <w:bookmarkStart w:id="3702" w:name="_Toc382874061"/>
      <w:bookmarkStart w:id="3703" w:name="_Toc382904041"/>
      <w:bookmarkStart w:id="3704" w:name="_Toc383178906"/>
      <w:bookmarkStart w:id="3705" w:name="_Toc383185059"/>
      <w:bookmarkStart w:id="3706" w:name="_Toc382874062"/>
      <w:bookmarkStart w:id="3707" w:name="_Toc382904042"/>
      <w:bookmarkStart w:id="3708" w:name="_Toc383178907"/>
      <w:bookmarkStart w:id="3709" w:name="_Toc383185060"/>
      <w:bookmarkStart w:id="3710" w:name="_Toc382874063"/>
      <w:bookmarkStart w:id="3711" w:name="_Toc382904043"/>
      <w:bookmarkStart w:id="3712" w:name="_Toc383178908"/>
      <w:bookmarkStart w:id="3713" w:name="_Toc383185061"/>
      <w:bookmarkStart w:id="3714" w:name="_Toc382874064"/>
      <w:bookmarkStart w:id="3715" w:name="_Toc382904044"/>
      <w:bookmarkStart w:id="3716" w:name="_Toc383178909"/>
      <w:bookmarkStart w:id="3717" w:name="_Toc383185062"/>
      <w:bookmarkStart w:id="3718" w:name="_Toc382874065"/>
      <w:bookmarkStart w:id="3719" w:name="_Toc382904045"/>
      <w:bookmarkStart w:id="3720" w:name="_Toc383178910"/>
      <w:bookmarkStart w:id="3721" w:name="_Toc383185063"/>
      <w:bookmarkStart w:id="3722" w:name="_Toc382874119"/>
      <w:bookmarkStart w:id="3723" w:name="_Toc382904099"/>
      <w:bookmarkStart w:id="3724" w:name="_Toc383178964"/>
      <w:bookmarkStart w:id="3725" w:name="_Toc383185117"/>
      <w:bookmarkStart w:id="3726" w:name="_Toc382874120"/>
      <w:bookmarkStart w:id="3727" w:name="_Toc382904100"/>
      <w:bookmarkStart w:id="3728" w:name="_Toc383178965"/>
      <w:bookmarkStart w:id="3729" w:name="_Toc383185118"/>
      <w:bookmarkStart w:id="3730" w:name="_Toc382874121"/>
      <w:bookmarkStart w:id="3731" w:name="_Toc382904101"/>
      <w:bookmarkStart w:id="3732" w:name="_Toc383178966"/>
      <w:bookmarkStart w:id="3733" w:name="_Toc383185119"/>
      <w:bookmarkStart w:id="3734" w:name="_Toc382874122"/>
      <w:bookmarkStart w:id="3735" w:name="_Toc382904102"/>
      <w:bookmarkStart w:id="3736" w:name="_Toc383178967"/>
      <w:bookmarkStart w:id="3737" w:name="_Toc383185120"/>
      <w:bookmarkStart w:id="3738" w:name="_Toc382874124"/>
      <w:bookmarkStart w:id="3739" w:name="_Toc382904104"/>
      <w:bookmarkStart w:id="3740" w:name="_Toc383178969"/>
      <w:bookmarkStart w:id="3741" w:name="_Toc383185122"/>
      <w:bookmarkStart w:id="3742" w:name="_Toc382874126"/>
      <w:bookmarkStart w:id="3743" w:name="_Toc382904106"/>
      <w:bookmarkStart w:id="3744" w:name="_Toc383178971"/>
      <w:bookmarkStart w:id="3745" w:name="_Toc383185124"/>
      <w:bookmarkStart w:id="3746" w:name="_Toc382874135"/>
      <w:bookmarkStart w:id="3747" w:name="_Toc382904115"/>
      <w:bookmarkStart w:id="3748" w:name="_Toc383178980"/>
      <w:bookmarkStart w:id="3749" w:name="_Toc383185133"/>
      <w:bookmarkStart w:id="3750" w:name="_Toc382874136"/>
      <w:bookmarkStart w:id="3751" w:name="_Toc382904116"/>
      <w:bookmarkStart w:id="3752" w:name="_Toc383178981"/>
      <w:bookmarkStart w:id="3753" w:name="_Toc383185134"/>
      <w:bookmarkStart w:id="3754" w:name="_Toc382874137"/>
      <w:bookmarkStart w:id="3755" w:name="_Toc382904117"/>
      <w:bookmarkStart w:id="3756" w:name="_Toc383178982"/>
      <w:bookmarkStart w:id="3757" w:name="_Toc383185135"/>
      <w:bookmarkStart w:id="3758" w:name="_Toc382874138"/>
      <w:bookmarkStart w:id="3759" w:name="_Toc382904118"/>
      <w:bookmarkStart w:id="3760" w:name="_Toc383178983"/>
      <w:bookmarkStart w:id="3761" w:name="_Toc383185136"/>
      <w:bookmarkStart w:id="3762" w:name="_Toc382874139"/>
      <w:bookmarkStart w:id="3763" w:name="_Toc382904119"/>
      <w:bookmarkStart w:id="3764" w:name="_Toc383178984"/>
      <w:bookmarkStart w:id="3765" w:name="_Toc383185137"/>
      <w:bookmarkStart w:id="3766" w:name="BKM_3234B80C_5696_44FE_BF67_550BF121B533"/>
      <w:bookmarkStart w:id="3767" w:name="_Toc382874157"/>
      <w:bookmarkStart w:id="3768" w:name="_Toc382904137"/>
      <w:bookmarkStart w:id="3769" w:name="_Toc383179002"/>
      <w:bookmarkStart w:id="3770" w:name="_Toc383185155"/>
      <w:bookmarkStart w:id="3771" w:name="_Toc382874158"/>
      <w:bookmarkStart w:id="3772" w:name="_Toc382904138"/>
      <w:bookmarkStart w:id="3773" w:name="_Toc383179003"/>
      <w:bookmarkStart w:id="3774" w:name="_Toc383185156"/>
      <w:bookmarkStart w:id="3775" w:name="_Toc382874175"/>
      <w:bookmarkStart w:id="3776" w:name="_Toc382904155"/>
      <w:bookmarkStart w:id="3777" w:name="_Toc383179020"/>
      <w:bookmarkStart w:id="3778" w:name="_Toc383185173"/>
      <w:bookmarkStart w:id="3779" w:name="_Toc382874176"/>
      <w:bookmarkStart w:id="3780" w:name="_Toc382904156"/>
      <w:bookmarkStart w:id="3781" w:name="_Toc383179021"/>
      <w:bookmarkStart w:id="3782" w:name="_Toc383185174"/>
      <w:bookmarkStart w:id="3783" w:name="_Toc382874177"/>
      <w:bookmarkStart w:id="3784" w:name="_Toc382904157"/>
      <w:bookmarkStart w:id="3785" w:name="_Toc383179022"/>
      <w:bookmarkStart w:id="3786" w:name="_Toc383185175"/>
      <w:bookmarkStart w:id="3787" w:name="_Toc382874178"/>
      <w:bookmarkStart w:id="3788" w:name="_Toc382904158"/>
      <w:bookmarkStart w:id="3789" w:name="_Toc383179023"/>
      <w:bookmarkStart w:id="3790" w:name="_Toc383185176"/>
      <w:bookmarkStart w:id="3791" w:name="_Toc382874179"/>
      <w:bookmarkStart w:id="3792" w:name="_Toc382904159"/>
      <w:bookmarkStart w:id="3793" w:name="_Toc383179024"/>
      <w:bookmarkStart w:id="3794" w:name="_Toc383185177"/>
      <w:bookmarkStart w:id="3795" w:name="_Toc382874180"/>
      <w:bookmarkStart w:id="3796" w:name="_Toc382904160"/>
      <w:bookmarkStart w:id="3797" w:name="_Toc383179025"/>
      <w:bookmarkStart w:id="3798" w:name="_Toc383185178"/>
      <w:bookmarkStart w:id="3799" w:name="_Toc382874181"/>
      <w:bookmarkStart w:id="3800" w:name="_Toc382904161"/>
      <w:bookmarkStart w:id="3801" w:name="_Toc383179026"/>
      <w:bookmarkStart w:id="3802" w:name="_Toc383185179"/>
      <w:bookmarkStart w:id="3803" w:name="_Toc382874182"/>
      <w:bookmarkStart w:id="3804" w:name="_Toc382904162"/>
      <w:bookmarkStart w:id="3805" w:name="_Toc383179027"/>
      <w:bookmarkStart w:id="3806" w:name="_Toc383185180"/>
      <w:bookmarkStart w:id="3807" w:name="_Toc382874224"/>
      <w:bookmarkStart w:id="3808" w:name="_Toc382904204"/>
      <w:bookmarkStart w:id="3809" w:name="_Toc383179069"/>
      <w:bookmarkStart w:id="3810" w:name="_Toc383185222"/>
      <w:bookmarkStart w:id="3811" w:name="_Toc382874225"/>
      <w:bookmarkStart w:id="3812" w:name="_Toc382904205"/>
      <w:bookmarkStart w:id="3813" w:name="_Toc383179070"/>
      <w:bookmarkStart w:id="3814" w:name="_Toc383185223"/>
      <w:bookmarkStart w:id="3815" w:name="_Toc382874226"/>
      <w:bookmarkStart w:id="3816" w:name="_Toc382904206"/>
      <w:bookmarkStart w:id="3817" w:name="_Toc383179071"/>
      <w:bookmarkStart w:id="3818" w:name="_Toc383185224"/>
      <w:bookmarkStart w:id="3819" w:name="_Toc382874227"/>
      <w:bookmarkStart w:id="3820" w:name="_Toc382904207"/>
      <w:bookmarkStart w:id="3821" w:name="_Toc383179072"/>
      <w:bookmarkStart w:id="3822" w:name="_Toc383185225"/>
      <w:bookmarkStart w:id="3823" w:name="_Toc382874228"/>
      <w:bookmarkStart w:id="3824" w:name="_Toc382904208"/>
      <w:bookmarkStart w:id="3825" w:name="_Toc383179073"/>
      <w:bookmarkStart w:id="3826" w:name="_Toc383185226"/>
      <w:bookmarkStart w:id="3827" w:name="_Toc382874229"/>
      <w:bookmarkStart w:id="3828" w:name="_Toc382904209"/>
      <w:bookmarkStart w:id="3829" w:name="_Toc383179074"/>
      <w:bookmarkStart w:id="3830" w:name="_Toc383185227"/>
      <w:bookmarkStart w:id="3831" w:name="_Toc382874230"/>
      <w:bookmarkStart w:id="3832" w:name="_Toc382904210"/>
      <w:bookmarkStart w:id="3833" w:name="_Toc383179075"/>
      <w:bookmarkStart w:id="3834" w:name="_Toc383185228"/>
      <w:bookmarkStart w:id="3835" w:name="_Toc382874231"/>
      <w:bookmarkStart w:id="3836" w:name="_Toc382904211"/>
      <w:bookmarkStart w:id="3837" w:name="_Toc383179076"/>
      <w:bookmarkStart w:id="3838" w:name="_Toc383185229"/>
      <w:bookmarkStart w:id="3839" w:name="_Toc382874273"/>
      <w:bookmarkStart w:id="3840" w:name="_Toc382904253"/>
      <w:bookmarkStart w:id="3841" w:name="_Toc383179118"/>
      <w:bookmarkStart w:id="3842" w:name="_Toc383185271"/>
      <w:bookmarkStart w:id="3843" w:name="_Toc382874274"/>
      <w:bookmarkStart w:id="3844" w:name="_Toc382904254"/>
      <w:bookmarkStart w:id="3845" w:name="_Toc383179119"/>
      <w:bookmarkStart w:id="3846" w:name="_Toc383185272"/>
      <w:bookmarkStart w:id="3847" w:name="_Toc382874275"/>
      <w:bookmarkStart w:id="3848" w:name="_Toc382904255"/>
      <w:bookmarkStart w:id="3849" w:name="_Toc383179120"/>
      <w:bookmarkStart w:id="3850" w:name="_Toc383185273"/>
      <w:bookmarkStart w:id="3851" w:name="_Toc382874276"/>
      <w:bookmarkStart w:id="3852" w:name="_Toc382904256"/>
      <w:bookmarkStart w:id="3853" w:name="_Toc383179121"/>
      <w:bookmarkStart w:id="3854" w:name="_Toc383185274"/>
      <w:bookmarkStart w:id="3855" w:name="_Toc382874277"/>
      <w:bookmarkStart w:id="3856" w:name="_Toc382904257"/>
      <w:bookmarkStart w:id="3857" w:name="_Toc383179122"/>
      <w:bookmarkStart w:id="3858" w:name="_Toc383185275"/>
      <w:bookmarkStart w:id="3859" w:name="_Toc382874278"/>
      <w:bookmarkStart w:id="3860" w:name="_Toc382904258"/>
      <w:bookmarkStart w:id="3861" w:name="_Toc383179123"/>
      <w:bookmarkStart w:id="3862" w:name="_Toc383185276"/>
      <w:bookmarkStart w:id="3863" w:name="_Toc382874279"/>
      <w:bookmarkStart w:id="3864" w:name="_Toc382904259"/>
      <w:bookmarkStart w:id="3865" w:name="_Toc383179124"/>
      <w:bookmarkStart w:id="3866" w:name="_Toc383185277"/>
      <w:bookmarkStart w:id="3867" w:name="_Toc382874280"/>
      <w:bookmarkStart w:id="3868" w:name="_Toc382904260"/>
      <w:bookmarkStart w:id="3869" w:name="_Toc383179125"/>
      <w:bookmarkStart w:id="3870" w:name="_Toc383185278"/>
      <w:bookmarkStart w:id="3871" w:name="_Toc382874322"/>
      <w:bookmarkStart w:id="3872" w:name="_Toc382904302"/>
      <w:bookmarkStart w:id="3873" w:name="_Toc383179167"/>
      <w:bookmarkStart w:id="3874" w:name="_Toc383185320"/>
      <w:bookmarkStart w:id="3875" w:name="_Toc382874323"/>
      <w:bookmarkStart w:id="3876" w:name="_Toc382904303"/>
      <w:bookmarkStart w:id="3877" w:name="_Toc383179168"/>
      <w:bookmarkStart w:id="3878" w:name="_Toc383185321"/>
      <w:bookmarkStart w:id="3879" w:name="_Toc382874324"/>
      <w:bookmarkStart w:id="3880" w:name="_Toc382904304"/>
      <w:bookmarkStart w:id="3881" w:name="_Toc383179169"/>
      <w:bookmarkStart w:id="3882" w:name="_Toc383185322"/>
      <w:bookmarkStart w:id="3883" w:name="_Toc382874325"/>
      <w:bookmarkStart w:id="3884" w:name="_Toc382904305"/>
      <w:bookmarkStart w:id="3885" w:name="_Toc383179170"/>
      <w:bookmarkStart w:id="3886" w:name="_Toc383185323"/>
      <w:bookmarkStart w:id="3887" w:name="_Toc382874326"/>
      <w:bookmarkStart w:id="3888" w:name="_Toc382904306"/>
      <w:bookmarkStart w:id="3889" w:name="_Toc383179171"/>
      <w:bookmarkStart w:id="3890" w:name="_Toc383185324"/>
      <w:bookmarkStart w:id="3891" w:name="_Toc382874327"/>
      <w:bookmarkStart w:id="3892" w:name="_Toc382904307"/>
      <w:bookmarkStart w:id="3893" w:name="_Toc383179172"/>
      <w:bookmarkStart w:id="3894" w:name="_Toc383185325"/>
      <w:bookmarkStart w:id="3895" w:name="_Toc382874328"/>
      <w:bookmarkStart w:id="3896" w:name="_Toc382904308"/>
      <w:bookmarkStart w:id="3897" w:name="_Toc383179173"/>
      <w:bookmarkStart w:id="3898" w:name="_Toc383185326"/>
      <w:bookmarkStart w:id="3899" w:name="_Toc382874329"/>
      <w:bookmarkStart w:id="3900" w:name="_Toc382904309"/>
      <w:bookmarkStart w:id="3901" w:name="_Toc383179174"/>
      <w:bookmarkStart w:id="3902" w:name="_Toc383185327"/>
      <w:bookmarkStart w:id="3903" w:name="_Toc382874359"/>
      <w:bookmarkStart w:id="3904" w:name="_Toc382904339"/>
      <w:bookmarkStart w:id="3905" w:name="_Toc383179204"/>
      <w:bookmarkStart w:id="3906" w:name="_Toc383185357"/>
      <w:bookmarkStart w:id="3907" w:name="_Toc382874360"/>
      <w:bookmarkStart w:id="3908" w:name="_Toc382904340"/>
      <w:bookmarkStart w:id="3909" w:name="_Toc383179205"/>
      <w:bookmarkStart w:id="3910" w:name="_Toc383185358"/>
      <w:bookmarkStart w:id="3911" w:name="_Toc382874361"/>
      <w:bookmarkStart w:id="3912" w:name="_Toc382904341"/>
      <w:bookmarkStart w:id="3913" w:name="_Toc383179206"/>
      <w:bookmarkStart w:id="3914" w:name="_Toc383185359"/>
      <w:bookmarkStart w:id="3915" w:name="_Toc382874362"/>
      <w:bookmarkStart w:id="3916" w:name="_Toc382904342"/>
      <w:bookmarkStart w:id="3917" w:name="_Toc383179207"/>
      <w:bookmarkStart w:id="3918" w:name="_Toc383185360"/>
      <w:bookmarkStart w:id="3919" w:name="_Toc382874364"/>
      <w:bookmarkStart w:id="3920" w:name="_Toc382904344"/>
      <w:bookmarkStart w:id="3921" w:name="_Toc383179209"/>
      <w:bookmarkStart w:id="3922" w:name="_Toc383185362"/>
      <w:bookmarkStart w:id="3923" w:name="_Toc382874366"/>
      <w:bookmarkStart w:id="3924" w:name="_Toc382904346"/>
      <w:bookmarkStart w:id="3925" w:name="_Toc383179211"/>
      <w:bookmarkStart w:id="3926" w:name="_Toc383185364"/>
      <w:bookmarkStart w:id="3927" w:name="_Toc382874372"/>
      <w:bookmarkStart w:id="3928" w:name="_Toc382904352"/>
      <w:bookmarkStart w:id="3929" w:name="_Toc383179217"/>
      <w:bookmarkStart w:id="3930" w:name="_Toc383185370"/>
      <w:bookmarkStart w:id="3931" w:name="_Toc382874373"/>
      <w:bookmarkStart w:id="3932" w:name="_Toc382904353"/>
      <w:bookmarkStart w:id="3933" w:name="_Toc383179218"/>
      <w:bookmarkStart w:id="3934" w:name="_Toc383185371"/>
      <w:bookmarkStart w:id="3935" w:name="_Toc382874374"/>
      <w:bookmarkStart w:id="3936" w:name="_Toc382904354"/>
      <w:bookmarkStart w:id="3937" w:name="_Toc383179219"/>
      <w:bookmarkStart w:id="3938" w:name="_Toc383185372"/>
      <w:bookmarkStart w:id="3939" w:name="_Toc382874375"/>
      <w:bookmarkStart w:id="3940" w:name="_Toc382904355"/>
      <w:bookmarkStart w:id="3941" w:name="_Toc383179220"/>
      <w:bookmarkStart w:id="3942" w:name="_Toc383185373"/>
      <w:bookmarkStart w:id="3943" w:name="BKM_37E8CFA0_22A3_4EDF_9857_28408B763CF4"/>
      <w:bookmarkStart w:id="3944" w:name="_Toc382874393"/>
      <w:bookmarkStart w:id="3945" w:name="_Toc382904373"/>
      <w:bookmarkStart w:id="3946" w:name="_Toc383179238"/>
      <w:bookmarkStart w:id="3947" w:name="_Toc383185391"/>
      <w:bookmarkStart w:id="3948" w:name="_Toc382874394"/>
      <w:bookmarkStart w:id="3949" w:name="_Toc382904374"/>
      <w:bookmarkStart w:id="3950" w:name="_Toc383179239"/>
      <w:bookmarkStart w:id="3951" w:name="_Toc383185392"/>
      <w:bookmarkStart w:id="3952" w:name="_Toc382874411"/>
      <w:bookmarkStart w:id="3953" w:name="_Toc382904391"/>
      <w:bookmarkStart w:id="3954" w:name="_Toc383179256"/>
      <w:bookmarkStart w:id="3955" w:name="_Toc383185409"/>
      <w:bookmarkStart w:id="3956" w:name="_Toc382874412"/>
      <w:bookmarkStart w:id="3957" w:name="_Toc382904392"/>
      <w:bookmarkStart w:id="3958" w:name="_Toc383179257"/>
      <w:bookmarkStart w:id="3959" w:name="_Toc383185410"/>
      <w:bookmarkStart w:id="3960" w:name="_Toc382874413"/>
      <w:bookmarkStart w:id="3961" w:name="_Toc382904393"/>
      <w:bookmarkStart w:id="3962" w:name="_Toc383179258"/>
      <w:bookmarkStart w:id="3963" w:name="_Toc383185411"/>
      <w:bookmarkStart w:id="3964" w:name="_Toc382874414"/>
      <w:bookmarkStart w:id="3965" w:name="_Toc382904394"/>
      <w:bookmarkStart w:id="3966" w:name="_Toc383179259"/>
      <w:bookmarkStart w:id="3967" w:name="_Toc383185412"/>
      <w:bookmarkStart w:id="3968" w:name="_Toc382874415"/>
      <w:bookmarkStart w:id="3969" w:name="_Toc382904395"/>
      <w:bookmarkStart w:id="3970" w:name="_Toc383179260"/>
      <w:bookmarkStart w:id="3971" w:name="_Toc383185413"/>
      <w:bookmarkStart w:id="3972" w:name="_Toc382874417"/>
      <w:bookmarkStart w:id="3973" w:name="_Toc382904397"/>
      <w:bookmarkStart w:id="3974" w:name="_Toc383179262"/>
      <w:bookmarkStart w:id="3975" w:name="_Toc383185415"/>
      <w:bookmarkStart w:id="3976" w:name="_Toc382874418"/>
      <w:bookmarkStart w:id="3977" w:name="_Toc382904398"/>
      <w:bookmarkStart w:id="3978" w:name="_Toc383179263"/>
      <w:bookmarkStart w:id="3979" w:name="_Toc383185416"/>
      <w:bookmarkStart w:id="3980" w:name="_Toc382874419"/>
      <w:bookmarkStart w:id="3981" w:name="_Toc382904399"/>
      <w:bookmarkStart w:id="3982" w:name="_Toc383179264"/>
      <w:bookmarkStart w:id="3983" w:name="_Toc383185417"/>
      <w:bookmarkStart w:id="3984" w:name="_Toc382874420"/>
      <w:bookmarkStart w:id="3985" w:name="_Toc382904400"/>
      <w:bookmarkStart w:id="3986" w:name="_Toc383179265"/>
      <w:bookmarkStart w:id="3987" w:name="_Toc383185418"/>
      <w:bookmarkStart w:id="3988" w:name="_Toc382874421"/>
      <w:bookmarkStart w:id="3989" w:name="_Toc382904401"/>
      <w:bookmarkStart w:id="3990" w:name="_Toc383179266"/>
      <w:bookmarkStart w:id="3991" w:name="_Toc383185419"/>
      <w:bookmarkStart w:id="3992" w:name="_Toc382874422"/>
      <w:bookmarkStart w:id="3993" w:name="_Toc382904402"/>
      <w:bookmarkStart w:id="3994" w:name="_Toc383179267"/>
      <w:bookmarkStart w:id="3995" w:name="_Toc383185420"/>
      <w:bookmarkStart w:id="3996" w:name="_Toc382874423"/>
      <w:bookmarkStart w:id="3997" w:name="_Toc382904403"/>
      <w:bookmarkStart w:id="3998" w:name="_Toc383179268"/>
      <w:bookmarkStart w:id="3999" w:name="_Toc383185421"/>
      <w:bookmarkStart w:id="4000" w:name="_Toc382874424"/>
      <w:bookmarkStart w:id="4001" w:name="_Toc382904404"/>
      <w:bookmarkStart w:id="4002" w:name="_Toc383179269"/>
      <w:bookmarkStart w:id="4003" w:name="_Toc383185422"/>
      <w:bookmarkStart w:id="4004" w:name="_Toc382874466"/>
      <w:bookmarkStart w:id="4005" w:name="_Toc382904446"/>
      <w:bookmarkStart w:id="4006" w:name="_Toc383179311"/>
      <w:bookmarkStart w:id="4007" w:name="_Toc383185464"/>
      <w:bookmarkStart w:id="4008" w:name="_Toc382874467"/>
      <w:bookmarkStart w:id="4009" w:name="_Toc382904447"/>
      <w:bookmarkStart w:id="4010" w:name="_Toc383179312"/>
      <w:bookmarkStart w:id="4011" w:name="_Toc383185465"/>
      <w:bookmarkStart w:id="4012" w:name="_Toc382874468"/>
      <w:bookmarkStart w:id="4013" w:name="_Toc382904448"/>
      <w:bookmarkStart w:id="4014" w:name="_Toc383179313"/>
      <w:bookmarkStart w:id="4015" w:name="_Toc383185466"/>
      <w:bookmarkStart w:id="4016" w:name="_Toc382874469"/>
      <w:bookmarkStart w:id="4017" w:name="_Toc382904449"/>
      <w:bookmarkStart w:id="4018" w:name="_Toc383179314"/>
      <w:bookmarkStart w:id="4019" w:name="_Toc383185467"/>
      <w:bookmarkStart w:id="4020" w:name="_Toc382874470"/>
      <w:bookmarkStart w:id="4021" w:name="_Toc382904450"/>
      <w:bookmarkStart w:id="4022" w:name="_Toc383179315"/>
      <w:bookmarkStart w:id="4023" w:name="_Toc383185468"/>
      <w:bookmarkStart w:id="4024" w:name="_Toc382874471"/>
      <w:bookmarkStart w:id="4025" w:name="_Toc382904451"/>
      <w:bookmarkStart w:id="4026" w:name="_Toc383179316"/>
      <w:bookmarkStart w:id="4027" w:name="_Toc383185469"/>
      <w:bookmarkStart w:id="4028" w:name="_Toc382874472"/>
      <w:bookmarkStart w:id="4029" w:name="_Toc382904452"/>
      <w:bookmarkStart w:id="4030" w:name="_Toc383179317"/>
      <w:bookmarkStart w:id="4031" w:name="_Toc383185470"/>
      <w:bookmarkStart w:id="4032" w:name="_Toc382874473"/>
      <w:bookmarkStart w:id="4033" w:name="_Toc382904453"/>
      <w:bookmarkStart w:id="4034" w:name="_Toc383179318"/>
      <w:bookmarkStart w:id="4035" w:name="_Toc383185471"/>
      <w:bookmarkStart w:id="4036" w:name="_Toc382874515"/>
      <w:bookmarkStart w:id="4037" w:name="_Toc382904495"/>
      <w:bookmarkStart w:id="4038" w:name="_Toc383179360"/>
      <w:bookmarkStart w:id="4039" w:name="_Toc383185513"/>
      <w:bookmarkStart w:id="4040" w:name="_Toc382874516"/>
      <w:bookmarkStart w:id="4041" w:name="_Toc382904496"/>
      <w:bookmarkStart w:id="4042" w:name="_Toc383179361"/>
      <w:bookmarkStart w:id="4043" w:name="_Toc383185514"/>
      <w:bookmarkStart w:id="4044" w:name="_Toc382874517"/>
      <w:bookmarkStart w:id="4045" w:name="_Toc382904497"/>
      <w:bookmarkStart w:id="4046" w:name="_Toc383179362"/>
      <w:bookmarkStart w:id="4047" w:name="_Toc383185515"/>
      <w:bookmarkStart w:id="4048" w:name="_Toc382874518"/>
      <w:bookmarkStart w:id="4049" w:name="_Toc382904498"/>
      <w:bookmarkStart w:id="4050" w:name="_Toc383179363"/>
      <w:bookmarkStart w:id="4051" w:name="_Toc383185516"/>
      <w:bookmarkStart w:id="4052" w:name="_Toc382874520"/>
      <w:bookmarkStart w:id="4053" w:name="_Toc382904500"/>
      <w:bookmarkStart w:id="4054" w:name="_Toc383179365"/>
      <w:bookmarkStart w:id="4055" w:name="_Toc383185518"/>
      <w:bookmarkStart w:id="4056" w:name="_Toc382874521"/>
      <w:bookmarkStart w:id="4057" w:name="_Toc382904501"/>
      <w:bookmarkStart w:id="4058" w:name="_Toc383179366"/>
      <w:bookmarkStart w:id="4059" w:name="_Toc383185519"/>
      <w:bookmarkStart w:id="4060" w:name="_Toc382874522"/>
      <w:bookmarkStart w:id="4061" w:name="_Toc382904502"/>
      <w:bookmarkStart w:id="4062" w:name="_Toc383179367"/>
      <w:bookmarkStart w:id="4063" w:name="_Toc383185520"/>
      <w:bookmarkStart w:id="4064" w:name="_Toc382874523"/>
      <w:bookmarkStart w:id="4065" w:name="_Toc382904503"/>
      <w:bookmarkStart w:id="4066" w:name="_Toc383179368"/>
      <w:bookmarkStart w:id="4067" w:name="_Toc383185521"/>
      <w:bookmarkStart w:id="4068" w:name="_Toc382874524"/>
      <w:bookmarkStart w:id="4069" w:name="_Toc382904504"/>
      <w:bookmarkStart w:id="4070" w:name="_Toc383179369"/>
      <w:bookmarkStart w:id="4071" w:name="_Toc383185522"/>
      <w:bookmarkStart w:id="4072" w:name="BKM_8384F2D1_6829_4317_A381_259793C081F7"/>
      <w:bookmarkStart w:id="4073" w:name="_Toc382874566"/>
      <w:bookmarkStart w:id="4074" w:name="_Toc382904546"/>
      <w:bookmarkStart w:id="4075" w:name="_Toc383179411"/>
      <w:bookmarkStart w:id="4076" w:name="_Toc383185564"/>
      <w:bookmarkStart w:id="4077" w:name="_Toc382874567"/>
      <w:bookmarkStart w:id="4078" w:name="_Toc382904547"/>
      <w:bookmarkStart w:id="4079" w:name="_Toc383179412"/>
      <w:bookmarkStart w:id="4080" w:name="_Toc383185565"/>
      <w:bookmarkStart w:id="4081" w:name="_Toc382874660"/>
      <w:bookmarkStart w:id="4082" w:name="_Toc382904640"/>
      <w:bookmarkStart w:id="4083" w:name="_Toc383179505"/>
      <w:bookmarkStart w:id="4084" w:name="_Toc383185658"/>
      <w:bookmarkStart w:id="4085" w:name="_Toc382874661"/>
      <w:bookmarkStart w:id="4086" w:name="_Toc382904641"/>
      <w:bookmarkStart w:id="4087" w:name="_Toc383179506"/>
      <w:bookmarkStart w:id="4088" w:name="_Toc383185659"/>
      <w:bookmarkStart w:id="4089" w:name="_Toc382874662"/>
      <w:bookmarkStart w:id="4090" w:name="_Toc382904642"/>
      <w:bookmarkStart w:id="4091" w:name="_Toc383179507"/>
      <w:bookmarkStart w:id="4092" w:name="_Toc383185660"/>
      <w:bookmarkStart w:id="4093" w:name="_Toc382874663"/>
      <w:bookmarkStart w:id="4094" w:name="_Toc382904643"/>
      <w:bookmarkStart w:id="4095" w:name="_Toc383179508"/>
      <w:bookmarkStart w:id="4096" w:name="_Toc383185661"/>
      <w:bookmarkStart w:id="4097" w:name="_Toc382874664"/>
      <w:bookmarkStart w:id="4098" w:name="_Toc382904644"/>
      <w:bookmarkStart w:id="4099" w:name="_Toc383179509"/>
      <w:bookmarkStart w:id="4100" w:name="_Toc383185662"/>
      <w:bookmarkStart w:id="4101" w:name="_Toc382874665"/>
      <w:bookmarkStart w:id="4102" w:name="_Toc382904645"/>
      <w:bookmarkStart w:id="4103" w:name="_Toc383179510"/>
      <w:bookmarkStart w:id="4104" w:name="_Toc383185663"/>
      <w:bookmarkStart w:id="4105" w:name="_Toc382874666"/>
      <w:bookmarkStart w:id="4106" w:name="_Toc382904646"/>
      <w:bookmarkStart w:id="4107" w:name="_Toc383179511"/>
      <w:bookmarkStart w:id="4108" w:name="_Toc383185664"/>
      <w:bookmarkStart w:id="4109" w:name="_Toc382874667"/>
      <w:bookmarkStart w:id="4110" w:name="_Toc382904647"/>
      <w:bookmarkStart w:id="4111" w:name="_Toc383179512"/>
      <w:bookmarkStart w:id="4112" w:name="_Toc383185665"/>
      <w:bookmarkStart w:id="4113" w:name="BKM_9EC91411_8065_4B17_8148_B84F9F6E9466"/>
      <w:bookmarkStart w:id="4114" w:name="_Toc382874709"/>
      <w:bookmarkStart w:id="4115" w:name="_Toc382904689"/>
      <w:bookmarkStart w:id="4116" w:name="_Toc383179554"/>
      <w:bookmarkStart w:id="4117" w:name="_Toc383185707"/>
      <w:bookmarkStart w:id="4118" w:name="_Toc382874710"/>
      <w:bookmarkStart w:id="4119" w:name="_Toc382904690"/>
      <w:bookmarkStart w:id="4120" w:name="_Toc383179555"/>
      <w:bookmarkStart w:id="4121" w:name="_Toc383185708"/>
      <w:bookmarkStart w:id="4122" w:name="_Toc382874751"/>
      <w:bookmarkStart w:id="4123" w:name="_Toc382904731"/>
      <w:bookmarkStart w:id="4124" w:name="_Toc383179596"/>
      <w:bookmarkStart w:id="4125" w:name="_Toc383185749"/>
      <w:bookmarkStart w:id="4126" w:name="_Toc382874752"/>
      <w:bookmarkStart w:id="4127" w:name="_Toc382904732"/>
      <w:bookmarkStart w:id="4128" w:name="_Toc383179597"/>
      <w:bookmarkStart w:id="4129" w:name="_Toc383185750"/>
      <w:bookmarkStart w:id="4130" w:name="_Toc382874753"/>
      <w:bookmarkStart w:id="4131" w:name="_Toc382904733"/>
      <w:bookmarkStart w:id="4132" w:name="_Toc383179598"/>
      <w:bookmarkStart w:id="4133" w:name="_Toc383185751"/>
      <w:bookmarkStart w:id="4134" w:name="_Toc382874754"/>
      <w:bookmarkStart w:id="4135" w:name="_Toc382904734"/>
      <w:bookmarkStart w:id="4136" w:name="_Toc383179599"/>
      <w:bookmarkStart w:id="4137" w:name="_Toc383185752"/>
      <w:bookmarkStart w:id="4138" w:name="_Toc382874755"/>
      <w:bookmarkStart w:id="4139" w:name="_Toc382904735"/>
      <w:bookmarkStart w:id="4140" w:name="_Toc383179600"/>
      <w:bookmarkStart w:id="4141" w:name="_Toc383185753"/>
      <w:bookmarkStart w:id="4142" w:name="_Toc382874756"/>
      <w:bookmarkStart w:id="4143" w:name="_Toc382904736"/>
      <w:bookmarkStart w:id="4144" w:name="_Toc383179601"/>
      <w:bookmarkStart w:id="4145" w:name="_Toc383185754"/>
      <w:bookmarkStart w:id="4146" w:name="_Toc382874757"/>
      <w:bookmarkStart w:id="4147" w:name="_Toc382904737"/>
      <w:bookmarkStart w:id="4148" w:name="_Toc383179602"/>
      <w:bookmarkStart w:id="4149" w:name="_Toc383185755"/>
      <w:bookmarkStart w:id="4150" w:name="_Toc382874758"/>
      <w:bookmarkStart w:id="4151" w:name="_Toc382904738"/>
      <w:bookmarkStart w:id="4152" w:name="_Toc383179603"/>
      <w:bookmarkStart w:id="4153" w:name="_Toc383185756"/>
      <w:bookmarkStart w:id="4154" w:name="_Toc382874800"/>
      <w:bookmarkStart w:id="4155" w:name="_Toc382904780"/>
      <w:bookmarkStart w:id="4156" w:name="_Toc383179645"/>
      <w:bookmarkStart w:id="4157" w:name="_Toc383185798"/>
      <w:bookmarkStart w:id="4158" w:name="_Toc382874801"/>
      <w:bookmarkStart w:id="4159" w:name="_Toc382904781"/>
      <w:bookmarkStart w:id="4160" w:name="_Toc383179646"/>
      <w:bookmarkStart w:id="4161" w:name="_Toc383185799"/>
      <w:bookmarkStart w:id="4162" w:name="_Toc382874802"/>
      <w:bookmarkStart w:id="4163" w:name="_Toc382904782"/>
      <w:bookmarkStart w:id="4164" w:name="_Toc383179647"/>
      <w:bookmarkStart w:id="4165" w:name="_Toc383185800"/>
      <w:bookmarkStart w:id="4166" w:name="_Toc382874803"/>
      <w:bookmarkStart w:id="4167" w:name="_Toc382904783"/>
      <w:bookmarkStart w:id="4168" w:name="_Toc383179648"/>
      <w:bookmarkStart w:id="4169" w:name="_Toc383185801"/>
      <w:bookmarkStart w:id="4170" w:name="_Toc382874805"/>
      <w:bookmarkStart w:id="4171" w:name="_Toc382904785"/>
      <w:bookmarkStart w:id="4172" w:name="_Toc383179650"/>
      <w:bookmarkStart w:id="4173" w:name="_Toc383185803"/>
      <w:bookmarkStart w:id="4174" w:name="_Toc382874806"/>
      <w:bookmarkStart w:id="4175" w:name="_Toc382904786"/>
      <w:bookmarkStart w:id="4176" w:name="_Toc383179651"/>
      <w:bookmarkStart w:id="4177" w:name="_Toc383185804"/>
      <w:bookmarkStart w:id="4178" w:name="_Toc382874807"/>
      <w:bookmarkStart w:id="4179" w:name="_Toc382904787"/>
      <w:bookmarkStart w:id="4180" w:name="_Toc383179652"/>
      <w:bookmarkStart w:id="4181" w:name="_Toc383185805"/>
      <w:bookmarkStart w:id="4182" w:name="_Toc382874808"/>
      <w:bookmarkStart w:id="4183" w:name="_Toc382904788"/>
      <w:bookmarkStart w:id="4184" w:name="_Toc383179653"/>
      <w:bookmarkStart w:id="4185" w:name="_Toc383185806"/>
      <w:bookmarkStart w:id="4186" w:name="_Toc382874809"/>
      <w:bookmarkStart w:id="4187" w:name="_Toc382904789"/>
      <w:bookmarkStart w:id="4188" w:name="_Toc383179654"/>
      <w:bookmarkStart w:id="4189" w:name="_Toc383185807"/>
      <w:bookmarkStart w:id="4190" w:name="_Toc382874851"/>
      <w:bookmarkStart w:id="4191" w:name="_Toc382904831"/>
      <w:bookmarkStart w:id="4192" w:name="_Toc383179696"/>
      <w:bookmarkStart w:id="4193" w:name="_Toc383185849"/>
      <w:bookmarkStart w:id="4194" w:name="_Toc382874852"/>
      <w:bookmarkStart w:id="4195" w:name="_Toc382904832"/>
      <w:bookmarkStart w:id="4196" w:name="_Toc383179697"/>
      <w:bookmarkStart w:id="4197" w:name="_Toc383185850"/>
      <w:bookmarkStart w:id="4198" w:name="_Toc382874853"/>
      <w:bookmarkStart w:id="4199" w:name="_Toc382904833"/>
      <w:bookmarkStart w:id="4200" w:name="_Toc383179698"/>
      <w:bookmarkStart w:id="4201" w:name="_Toc383185851"/>
      <w:bookmarkStart w:id="4202" w:name="_Toc382874854"/>
      <w:bookmarkStart w:id="4203" w:name="_Toc382904834"/>
      <w:bookmarkStart w:id="4204" w:name="_Toc383179699"/>
      <w:bookmarkStart w:id="4205" w:name="_Toc383185852"/>
      <w:bookmarkStart w:id="4206" w:name="_Toc382874855"/>
      <w:bookmarkStart w:id="4207" w:name="_Toc382904835"/>
      <w:bookmarkStart w:id="4208" w:name="_Toc383179700"/>
      <w:bookmarkStart w:id="4209" w:name="_Toc383185853"/>
      <w:bookmarkStart w:id="4210" w:name="_Toc382874857"/>
      <w:bookmarkStart w:id="4211" w:name="_Toc382904837"/>
      <w:bookmarkStart w:id="4212" w:name="_Toc383179702"/>
      <w:bookmarkStart w:id="4213" w:name="_Toc383185855"/>
      <w:bookmarkStart w:id="4214" w:name="_Toc382874858"/>
      <w:bookmarkStart w:id="4215" w:name="_Toc382904838"/>
      <w:bookmarkStart w:id="4216" w:name="_Toc383179703"/>
      <w:bookmarkStart w:id="4217" w:name="_Toc383185856"/>
      <w:bookmarkStart w:id="4218" w:name="_Toc382874859"/>
      <w:bookmarkStart w:id="4219" w:name="_Toc382904839"/>
      <w:bookmarkStart w:id="4220" w:name="_Toc383179704"/>
      <w:bookmarkStart w:id="4221" w:name="_Toc383185857"/>
      <w:bookmarkStart w:id="4222" w:name="_Toc382874860"/>
      <w:bookmarkStart w:id="4223" w:name="_Toc382904840"/>
      <w:bookmarkStart w:id="4224" w:name="_Toc383179705"/>
      <w:bookmarkStart w:id="4225" w:name="_Toc383185858"/>
      <w:bookmarkStart w:id="4226" w:name="_Toc382874861"/>
      <w:bookmarkStart w:id="4227" w:name="_Toc382904841"/>
      <w:bookmarkStart w:id="4228" w:name="_Toc383179706"/>
      <w:bookmarkStart w:id="4229" w:name="_Toc383185859"/>
      <w:bookmarkStart w:id="4230" w:name="_Toc382874862"/>
      <w:bookmarkStart w:id="4231" w:name="_Toc382904842"/>
      <w:bookmarkStart w:id="4232" w:name="_Toc383179707"/>
      <w:bookmarkStart w:id="4233" w:name="_Toc383185860"/>
      <w:bookmarkStart w:id="4234" w:name="_Toc382874863"/>
      <w:bookmarkStart w:id="4235" w:name="_Toc382904843"/>
      <w:bookmarkStart w:id="4236" w:name="_Toc383179708"/>
      <w:bookmarkStart w:id="4237" w:name="_Toc383185861"/>
      <w:bookmarkStart w:id="4238" w:name="_Toc382874864"/>
      <w:bookmarkStart w:id="4239" w:name="_Toc382904844"/>
      <w:bookmarkStart w:id="4240" w:name="_Toc383179709"/>
      <w:bookmarkStart w:id="4241" w:name="_Toc383185862"/>
      <w:bookmarkStart w:id="4242" w:name="_Toc382874882"/>
      <w:bookmarkStart w:id="4243" w:name="_Toc382904862"/>
      <w:bookmarkStart w:id="4244" w:name="_Toc383179727"/>
      <w:bookmarkStart w:id="4245" w:name="_Toc383185880"/>
      <w:bookmarkStart w:id="4246" w:name="_Toc382874883"/>
      <w:bookmarkStart w:id="4247" w:name="_Toc382904863"/>
      <w:bookmarkStart w:id="4248" w:name="_Toc383179728"/>
      <w:bookmarkStart w:id="4249" w:name="_Toc383185881"/>
      <w:bookmarkStart w:id="4250" w:name="_Toc382874884"/>
      <w:bookmarkStart w:id="4251" w:name="_Toc382904864"/>
      <w:bookmarkStart w:id="4252" w:name="_Toc383179729"/>
      <w:bookmarkStart w:id="4253" w:name="_Toc383185882"/>
      <w:bookmarkStart w:id="4254" w:name="_Toc382874885"/>
      <w:bookmarkStart w:id="4255" w:name="_Toc382904865"/>
      <w:bookmarkStart w:id="4256" w:name="_Toc383179730"/>
      <w:bookmarkStart w:id="4257" w:name="_Toc383185883"/>
      <w:bookmarkStart w:id="4258" w:name="_Toc382874886"/>
      <w:bookmarkStart w:id="4259" w:name="_Toc382904866"/>
      <w:bookmarkStart w:id="4260" w:name="_Toc383179731"/>
      <w:bookmarkStart w:id="4261" w:name="_Toc383185884"/>
      <w:bookmarkStart w:id="4262" w:name="_Toc382874887"/>
      <w:bookmarkStart w:id="4263" w:name="_Toc382904867"/>
      <w:bookmarkStart w:id="4264" w:name="_Toc383179732"/>
      <w:bookmarkStart w:id="4265" w:name="_Toc383185885"/>
      <w:bookmarkStart w:id="4266" w:name="_Toc382874888"/>
      <w:bookmarkStart w:id="4267" w:name="_Toc382904868"/>
      <w:bookmarkStart w:id="4268" w:name="_Toc383179733"/>
      <w:bookmarkStart w:id="4269" w:name="_Toc383185886"/>
      <w:bookmarkStart w:id="4270" w:name="_Toc382874889"/>
      <w:bookmarkStart w:id="4271" w:name="_Toc382904869"/>
      <w:bookmarkStart w:id="4272" w:name="_Toc383179734"/>
      <w:bookmarkStart w:id="4273" w:name="_Toc383185887"/>
      <w:bookmarkStart w:id="4274" w:name="_Toc382874931"/>
      <w:bookmarkStart w:id="4275" w:name="_Toc382904911"/>
      <w:bookmarkStart w:id="4276" w:name="_Toc383179776"/>
      <w:bookmarkStart w:id="4277" w:name="_Toc383185929"/>
      <w:bookmarkStart w:id="4278" w:name="_Toc382874932"/>
      <w:bookmarkStart w:id="4279" w:name="_Toc382904912"/>
      <w:bookmarkStart w:id="4280" w:name="_Toc383179777"/>
      <w:bookmarkStart w:id="4281" w:name="_Toc383185930"/>
      <w:bookmarkStart w:id="4282" w:name="_Toc382874933"/>
      <w:bookmarkStart w:id="4283" w:name="_Toc382904913"/>
      <w:bookmarkStart w:id="4284" w:name="_Toc383179778"/>
      <w:bookmarkStart w:id="4285" w:name="_Toc383185931"/>
      <w:bookmarkStart w:id="4286" w:name="_Toc382874934"/>
      <w:bookmarkStart w:id="4287" w:name="_Toc382904914"/>
      <w:bookmarkStart w:id="4288" w:name="_Toc383179779"/>
      <w:bookmarkStart w:id="4289" w:name="_Toc383185932"/>
      <w:bookmarkStart w:id="4290" w:name="_Toc382874935"/>
      <w:bookmarkStart w:id="4291" w:name="_Toc382904915"/>
      <w:bookmarkStart w:id="4292" w:name="_Toc383179780"/>
      <w:bookmarkStart w:id="4293" w:name="_Toc383185933"/>
      <w:bookmarkStart w:id="4294" w:name="_Toc382874936"/>
      <w:bookmarkStart w:id="4295" w:name="_Toc382904916"/>
      <w:bookmarkStart w:id="4296" w:name="_Toc383179781"/>
      <w:bookmarkStart w:id="4297" w:name="_Toc383185934"/>
      <w:bookmarkStart w:id="4298" w:name="_Toc382874937"/>
      <w:bookmarkStart w:id="4299" w:name="_Toc382904917"/>
      <w:bookmarkStart w:id="4300" w:name="_Toc383179782"/>
      <w:bookmarkStart w:id="4301" w:name="_Toc383185935"/>
      <w:bookmarkStart w:id="4302" w:name="_Toc382874938"/>
      <w:bookmarkStart w:id="4303" w:name="_Toc382904918"/>
      <w:bookmarkStart w:id="4304" w:name="_Toc383179783"/>
      <w:bookmarkStart w:id="4305" w:name="_Toc383185936"/>
      <w:bookmarkStart w:id="4306" w:name="_Toc382874980"/>
      <w:bookmarkStart w:id="4307" w:name="_Toc382904960"/>
      <w:bookmarkStart w:id="4308" w:name="_Toc383179825"/>
      <w:bookmarkStart w:id="4309" w:name="_Toc383185978"/>
      <w:bookmarkStart w:id="4310" w:name="_Toc382874981"/>
      <w:bookmarkStart w:id="4311" w:name="_Toc382904961"/>
      <w:bookmarkStart w:id="4312" w:name="_Toc383179826"/>
      <w:bookmarkStart w:id="4313" w:name="_Toc383185979"/>
      <w:bookmarkStart w:id="4314" w:name="_Toc382874982"/>
      <w:bookmarkStart w:id="4315" w:name="_Toc382904962"/>
      <w:bookmarkStart w:id="4316" w:name="_Toc383179827"/>
      <w:bookmarkStart w:id="4317" w:name="_Toc383185980"/>
      <w:bookmarkStart w:id="4318" w:name="_Toc382874983"/>
      <w:bookmarkStart w:id="4319" w:name="_Toc382904963"/>
      <w:bookmarkStart w:id="4320" w:name="_Toc383179828"/>
      <w:bookmarkStart w:id="4321" w:name="_Toc383185981"/>
      <w:bookmarkStart w:id="4322" w:name="_Toc382874984"/>
      <w:bookmarkStart w:id="4323" w:name="_Toc382904964"/>
      <w:bookmarkStart w:id="4324" w:name="_Toc383179829"/>
      <w:bookmarkStart w:id="4325" w:name="_Toc383185982"/>
      <w:bookmarkStart w:id="4326" w:name="_Toc382874985"/>
      <w:bookmarkStart w:id="4327" w:name="_Toc382904965"/>
      <w:bookmarkStart w:id="4328" w:name="_Toc383179830"/>
      <w:bookmarkStart w:id="4329" w:name="_Toc383185983"/>
      <w:bookmarkStart w:id="4330" w:name="_Toc382874986"/>
      <w:bookmarkStart w:id="4331" w:name="_Toc382904966"/>
      <w:bookmarkStart w:id="4332" w:name="_Toc383179831"/>
      <w:bookmarkStart w:id="4333" w:name="_Toc383185984"/>
      <w:bookmarkStart w:id="4334" w:name="_Toc382874987"/>
      <w:bookmarkStart w:id="4335" w:name="_Toc382904967"/>
      <w:bookmarkStart w:id="4336" w:name="_Toc383179832"/>
      <w:bookmarkStart w:id="4337" w:name="_Toc383185985"/>
      <w:bookmarkStart w:id="4338" w:name="BKM_F7F8F3A3_BA08_4041_8E9F_628DEADCB76B"/>
      <w:bookmarkStart w:id="4339" w:name="_Toc382875006"/>
      <w:bookmarkStart w:id="4340" w:name="_Toc382904986"/>
      <w:bookmarkStart w:id="4341" w:name="_Toc383179851"/>
      <w:bookmarkStart w:id="4342" w:name="_Toc383186004"/>
      <w:bookmarkStart w:id="4343" w:name="_Toc382875007"/>
      <w:bookmarkStart w:id="4344" w:name="_Toc382904987"/>
      <w:bookmarkStart w:id="4345" w:name="_Toc383179852"/>
      <w:bookmarkStart w:id="4346" w:name="_Toc383186005"/>
      <w:bookmarkStart w:id="4347" w:name="_Toc382875036"/>
      <w:bookmarkStart w:id="4348" w:name="_Toc382905016"/>
      <w:bookmarkStart w:id="4349" w:name="_Toc383179881"/>
      <w:bookmarkStart w:id="4350" w:name="_Toc383186034"/>
      <w:bookmarkStart w:id="4351" w:name="_Toc382875037"/>
      <w:bookmarkStart w:id="4352" w:name="_Toc382905017"/>
      <w:bookmarkStart w:id="4353" w:name="_Toc383179882"/>
      <w:bookmarkStart w:id="4354" w:name="_Toc383186035"/>
      <w:bookmarkStart w:id="4355" w:name="_Toc382875038"/>
      <w:bookmarkStart w:id="4356" w:name="_Toc382905018"/>
      <w:bookmarkStart w:id="4357" w:name="_Toc383179883"/>
      <w:bookmarkStart w:id="4358" w:name="_Toc383186036"/>
      <w:bookmarkStart w:id="4359" w:name="_Toc382875039"/>
      <w:bookmarkStart w:id="4360" w:name="_Toc382905019"/>
      <w:bookmarkStart w:id="4361" w:name="_Toc383179884"/>
      <w:bookmarkStart w:id="4362" w:name="_Toc383186037"/>
      <w:bookmarkStart w:id="4363" w:name="_Toc382875040"/>
      <w:bookmarkStart w:id="4364" w:name="_Toc382905020"/>
      <w:bookmarkStart w:id="4365" w:name="_Toc383179885"/>
      <w:bookmarkStart w:id="4366" w:name="_Toc383186038"/>
      <w:bookmarkStart w:id="4367" w:name="_Toc382875041"/>
      <w:bookmarkStart w:id="4368" w:name="_Toc382905021"/>
      <w:bookmarkStart w:id="4369" w:name="_Toc383179886"/>
      <w:bookmarkStart w:id="4370" w:name="_Toc383186039"/>
      <w:bookmarkStart w:id="4371" w:name="_Toc382875042"/>
      <w:bookmarkStart w:id="4372" w:name="_Toc382905022"/>
      <w:bookmarkStart w:id="4373" w:name="_Toc383179887"/>
      <w:bookmarkStart w:id="4374" w:name="_Toc383186040"/>
      <w:bookmarkStart w:id="4375" w:name="_Toc382875043"/>
      <w:bookmarkStart w:id="4376" w:name="_Toc382905023"/>
      <w:bookmarkStart w:id="4377" w:name="_Toc383179888"/>
      <w:bookmarkStart w:id="4378" w:name="_Toc383186041"/>
      <w:bookmarkStart w:id="4379" w:name="BKM_283539D0_5DA0_4932_A291_6665C2902EFD"/>
      <w:bookmarkStart w:id="4380" w:name="_Toc382875085"/>
      <w:bookmarkStart w:id="4381" w:name="_Toc382905065"/>
      <w:bookmarkStart w:id="4382" w:name="_Toc383179930"/>
      <w:bookmarkStart w:id="4383" w:name="_Toc383186083"/>
      <w:bookmarkStart w:id="4384" w:name="_Toc382875086"/>
      <w:bookmarkStart w:id="4385" w:name="_Toc382905066"/>
      <w:bookmarkStart w:id="4386" w:name="_Toc383179931"/>
      <w:bookmarkStart w:id="4387" w:name="_Toc383186084"/>
      <w:bookmarkStart w:id="4388" w:name="_Toc382875127"/>
      <w:bookmarkStart w:id="4389" w:name="_Toc382905107"/>
      <w:bookmarkStart w:id="4390" w:name="_Toc383179972"/>
      <w:bookmarkStart w:id="4391" w:name="_Toc383186125"/>
      <w:bookmarkStart w:id="4392" w:name="_Toc382875128"/>
      <w:bookmarkStart w:id="4393" w:name="_Toc382905108"/>
      <w:bookmarkStart w:id="4394" w:name="_Toc383179973"/>
      <w:bookmarkStart w:id="4395" w:name="_Toc383186126"/>
      <w:bookmarkStart w:id="4396" w:name="_Toc382875129"/>
      <w:bookmarkStart w:id="4397" w:name="_Toc382905109"/>
      <w:bookmarkStart w:id="4398" w:name="_Toc383179974"/>
      <w:bookmarkStart w:id="4399" w:name="_Toc383186127"/>
      <w:bookmarkStart w:id="4400" w:name="_Toc382875130"/>
      <w:bookmarkStart w:id="4401" w:name="_Toc382905110"/>
      <w:bookmarkStart w:id="4402" w:name="_Toc383179975"/>
      <w:bookmarkStart w:id="4403" w:name="_Toc383186128"/>
      <w:bookmarkStart w:id="4404" w:name="_Toc382875131"/>
      <w:bookmarkStart w:id="4405" w:name="_Toc382905111"/>
      <w:bookmarkStart w:id="4406" w:name="_Toc383179976"/>
      <w:bookmarkStart w:id="4407" w:name="_Toc383186129"/>
      <w:bookmarkStart w:id="4408" w:name="_Toc382875132"/>
      <w:bookmarkStart w:id="4409" w:name="_Toc382905112"/>
      <w:bookmarkStart w:id="4410" w:name="_Toc383179977"/>
      <w:bookmarkStart w:id="4411" w:name="_Toc383186130"/>
      <w:bookmarkStart w:id="4412" w:name="_Toc382875133"/>
      <w:bookmarkStart w:id="4413" w:name="_Toc382905113"/>
      <w:bookmarkStart w:id="4414" w:name="_Toc383179978"/>
      <w:bookmarkStart w:id="4415" w:name="_Toc383186131"/>
      <w:bookmarkStart w:id="4416" w:name="_Toc382875134"/>
      <w:bookmarkStart w:id="4417" w:name="_Toc382905114"/>
      <w:bookmarkStart w:id="4418" w:name="_Toc383179979"/>
      <w:bookmarkStart w:id="4419" w:name="_Toc383186132"/>
      <w:bookmarkStart w:id="4420" w:name="_Toc382875164"/>
      <w:bookmarkStart w:id="4421" w:name="_Toc382905144"/>
      <w:bookmarkStart w:id="4422" w:name="_Toc383180009"/>
      <w:bookmarkStart w:id="4423" w:name="_Toc383186162"/>
      <w:bookmarkStart w:id="4424" w:name="_Toc382875165"/>
      <w:bookmarkStart w:id="4425" w:name="_Toc382905145"/>
      <w:bookmarkStart w:id="4426" w:name="_Toc383180010"/>
      <w:bookmarkStart w:id="4427" w:name="_Toc383186163"/>
      <w:bookmarkStart w:id="4428" w:name="_Toc382875166"/>
      <w:bookmarkStart w:id="4429" w:name="_Toc382905146"/>
      <w:bookmarkStart w:id="4430" w:name="_Toc383180011"/>
      <w:bookmarkStart w:id="4431" w:name="_Toc383186164"/>
      <w:bookmarkStart w:id="4432" w:name="_Toc382875167"/>
      <w:bookmarkStart w:id="4433" w:name="_Toc382905147"/>
      <w:bookmarkStart w:id="4434" w:name="_Toc383180012"/>
      <w:bookmarkStart w:id="4435" w:name="_Toc383186165"/>
      <w:bookmarkStart w:id="4436" w:name="_Toc382875168"/>
      <w:bookmarkStart w:id="4437" w:name="_Toc382905148"/>
      <w:bookmarkStart w:id="4438" w:name="_Toc383180013"/>
      <w:bookmarkStart w:id="4439" w:name="_Toc383186166"/>
      <w:bookmarkStart w:id="4440" w:name="_Toc382875169"/>
      <w:bookmarkStart w:id="4441" w:name="_Toc382905149"/>
      <w:bookmarkStart w:id="4442" w:name="_Toc383180014"/>
      <w:bookmarkStart w:id="4443" w:name="_Toc383186167"/>
      <w:bookmarkStart w:id="4444" w:name="_Toc382875170"/>
      <w:bookmarkStart w:id="4445" w:name="_Toc382905150"/>
      <w:bookmarkStart w:id="4446" w:name="_Toc383180015"/>
      <w:bookmarkStart w:id="4447" w:name="_Toc383186168"/>
      <w:bookmarkStart w:id="4448" w:name="_Toc382875171"/>
      <w:bookmarkStart w:id="4449" w:name="_Toc382905151"/>
      <w:bookmarkStart w:id="4450" w:name="_Toc383180016"/>
      <w:bookmarkStart w:id="4451" w:name="_Toc383186169"/>
      <w:bookmarkStart w:id="4452" w:name="BKM_D55841FA_1AD6_4D04_BF8A_B4430F75DA09"/>
      <w:bookmarkStart w:id="4453" w:name="_Toc382875261"/>
      <w:bookmarkStart w:id="4454" w:name="_Toc382905241"/>
      <w:bookmarkStart w:id="4455" w:name="_Toc383180106"/>
      <w:bookmarkStart w:id="4456" w:name="_Toc383186259"/>
      <w:bookmarkStart w:id="4457" w:name="_Toc382875262"/>
      <w:bookmarkStart w:id="4458" w:name="_Toc382905242"/>
      <w:bookmarkStart w:id="4459" w:name="_Toc383180107"/>
      <w:bookmarkStart w:id="4460" w:name="_Toc383186260"/>
      <w:bookmarkStart w:id="4461" w:name="_Toc382875339"/>
      <w:bookmarkStart w:id="4462" w:name="_Toc382905319"/>
      <w:bookmarkStart w:id="4463" w:name="_Toc383180184"/>
      <w:bookmarkStart w:id="4464" w:name="_Toc383186337"/>
      <w:bookmarkStart w:id="4465" w:name="_Toc382875340"/>
      <w:bookmarkStart w:id="4466" w:name="_Toc382905320"/>
      <w:bookmarkStart w:id="4467" w:name="_Toc383180185"/>
      <w:bookmarkStart w:id="4468" w:name="_Toc383186338"/>
      <w:bookmarkStart w:id="4469" w:name="_Toc382875341"/>
      <w:bookmarkStart w:id="4470" w:name="_Toc382905321"/>
      <w:bookmarkStart w:id="4471" w:name="_Toc383180186"/>
      <w:bookmarkStart w:id="4472" w:name="_Toc383186339"/>
      <w:bookmarkStart w:id="4473" w:name="_Toc382875342"/>
      <w:bookmarkStart w:id="4474" w:name="_Toc382905322"/>
      <w:bookmarkStart w:id="4475" w:name="_Toc383180187"/>
      <w:bookmarkStart w:id="4476" w:name="_Toc383186340"/>
      <w:bookmarkStart w:id="4477" w:name="_Toc382875343"/>
      <w:bookmarkStart w:id="4478" w:name="_Toc382905323"/>
      <w:bookmarkStart w:id="4479" w:name="_Toc383180188"/>
      <w:bookmarkStart w:id="4480" w:name="_Toc383186341"/>
      <w:bookmarkStart w:id="4481" w:name="_Toc382875344"/>
      <w:bookmarkStart w:id="4482" w:name="_Toc382905324"/>
      <w:bookmarkStart w:id="4483" w:name="_Toc383180189"/>
      <w:bookmarkStart w:id="4484" w:name="_Toc383186342"/>
      <w:bookmarkStart w:id="4485" w:name="_Toc382875345"/>
      <w:bookmarkStart w:id="4486" w:name="_Toc382905325"/>
      <w:bookmarkStart w:id="4487" w:name="_Toc383180190"/>
      <w:bookmarkStart w:id="4488" w:name="_Toc383186343"/>
      <w:bookmarkStart w:id="4489" w:name="_Toc382875346"/>
      <w:bookmarkStart w:id="4490" w:name="_Toc382905326"/>
      <w:bookmarkStart w:id="4491" w:name="_Toc383180191"/>
      <w:bookmarkStart w:id="4492" w:name="_Toc383186344"/>
      <w:bookmarkStart w:id="4493" w:name="BKM_D3AA8366_156A_40DB_8195_AFBFCF375EF6"/>
      <w:bookmarkStart w:id="4494" w:name="_Toc382875364"/>
      <w:bookmarkStart w:id="4495" w:name="_Toc382905344"/>
      <w:bookmarkStart w:id="4496" w:name="_Toc383180209"/>
      <w:bookmarkStart w:id="4497" w:name="_Toc383186362"/>
      <w:bookmarkStart w:id="4498" w:name="_Toc382875365"/>
      <w:bookmarkStart w:id="4499" w:name="_Toc382905345"/>
      <w:bookmarkStart w:id="4500" w:name="_Toc383180210"/>
      <w:bookmarkStart w:id="4501" w:name="_Toc383186363"/>
      <w:bookmarkStart w:id="4502" w:name="_Toc382875406"/>
      <w:bookmarkStart w:id="4503" w:name="_Toc382905386"/>
      <w:bookmarkStart w:id="4504" w:name="_Toc383180251"/>
      <w:bookmarkStart w:id="4505" w:name="_Toc383186404"/>
      <w:bookmarkStart w:id="4506" w:name="_Toc382875407"/>
      <w:bookmarkStart w:id="4507" w:name="_Toc382905387"/>
      <w:bookmarkStart w:id="4508" w:name="_Toc383180252"/>
      <w:bookmarkStart w:id="4509" w:name="_Toc383186405"/>
      <w:bookmarkStart w:id="4510" w:name="_Toc382875408"/>
      <w:bookmarkStart w:id="4511" w:name="_Toc382905388"/>
      <w:bookmarkStart w:id="4512" w:name="_Toc383180253"/>
      <w:bookmarkStart w:id="4513" w:name="_Toc383186406"/>
      <w:bookmarkStart w:id="4514" w:name="_Toc382875409"/>
      <w:bookmarkStart w:id="4515" w:name="_Toc382905389"/>
      <w:bookmarkStart w:id="4516" w:name="_Toc383180254"/>
      <w:bookmarkStart w:id="4517" w:name="_Toc383186407"/>
      <w:bookmarkStart w:id="4518" w:name="_Toc382875410"/>
      <w:bookmarkStart w:id="4519" w:name="_Toc382905390"/>
      <w:bookmarkStart w:id="4520" w:name="_Toc383180255"/>
      <w:bookmarkStart w:id="4521" w:name="_Toc383186408"/>
      <w:bookmarkStart w:id="4522" w:name="_Toc382875411"/>
      <w:bookmarkStart w:id="4523" w:name="_Toc382905391"/>
      <w:bookmarkStart w:id="4524" w:name="_Toc383180256"/>
      <w:bookmarkStart w:id="4525" w:name="_Toc383186409"/>
      <w:bookmarkStart w:id="4526" w:name="_Toc382875412"/>
      <w:bookmarkStart w:id="4527" w:name="_Toc382905392"/>
      <w:bookmarkStart w:id="4528" w:name="_Toc383180257"/>
      <w:bookmarkStart w:id="4529" w:name="_Toc383186410"/>
      <w:bookmarkStart w:id="4530" w:name="_Toc382875413"/>
      <w:bookmarkStart w:id="4531" w:name="_Toc382905393"/>
      <w:bookmarkStart w:id="4532" w:name="_Toc383180258"/>
      <w:bookmarkStart w:id="4533" w:name="_Toc383186411"/>
      <w:bookmarkStart w:id="4534" w:name="_Toc382875455"/>
      <w:bookmarkStart w:id="4535" w:name="_Toc382905435"/>
      <w:bookmarkStart w:id="4536" w:name="_Toc383180300"/>
      <w:bookmarkStart w:id="4537" w:name="_Toc383186453"/>
      <w:bookmarkStart w:id="4538" w:name="_Toc382875456"/>
      <w:bookmarkStart w:id="4539" w:name="_Toc382905436"/>
      <w:bookmarkStart w:id="4540" w:name="_Toc383180301"/>
      <w:bookmarkStart w:id="4541" w:name="_Toc383186454"/>
      <w:bookmarkStart w:id="4542" w:name="_Toc382875457"/>
      <w:bookmarkStart w:id="4543" w:name="_Toc382905437"/>
      <w:bookmarkStart w:id="4544" w:name="_Toc383180302"/>
      <w:bookmarkStart w:id="4545" w:name="_Toc383186455"/>
      <w:bookmarkStart w:id="4546" w:name="_Toc382875458"/>
      <w:bookmarkStart w:id="4547" w:name="_Toc382905438"/>
      <w:bookmarkStart w:id="4548" w:name="_Toc383180303"/>
      <w:bookmarkStart w:id="4549" w:name="_Toc383186456"/>
      <w:bookmarkStart w:id="4550" w:name="_Toc382875459"/>
      <w:bookmarkStart w:id="4551" w:name="_Toc382905439"/>
      <w:bookmarkStart w:id="4552" w:name="_Toc383180304"/>
      <w:bookmarkStart w:id="4553" w:name="_Toc383186457"/>
      <w:bookmarkStart w:id="4554" w:name="_Toc382875460"/>
      <w:bookmarkStart w:id="4555" w:name="_Toc382905440"/>
      <w:bookmarkStart w:id="4556" w:name="_Toc383180305"/>
      <w:bookmarkStart w:id="4557" w:name="_Toc383186458"/>
      <w:bookmarkStart w:id="4558" w:name="_Toc382875461"/>
      <w:bookmarkStart w:id="4559" w:name="_Toc382905441"/>
      <w:bookmarkStart w:id="4560" w:name="_Toc383180306"/>
      <w:bookmarkStart w:id="4561" w:name="_Toc383186459"/>
      <w:bookmarkStart w:id="4562" w:name="_Toc382875462"/>
      <w:bookmarkStart w:id="4563" w:name="_Toc382905442"/>
      <w:bookmarkStart w:id="4564" w:name="_Toc383180307"/>
      <w:bookmarkStart w:id="4565" w:name="_Toc383186460"/>
      <w:bookmarkStart w:id="4566" w:name="BKM_13C077FE_5C36_4496_93EE_A29575C9A4F7"/>
      <w:bookmarkStart w:id="4567" w:name="_Toc382875480"/>
      <w:bookmarkStart w:id="4568" w:name="_Toc382905460"/>
      <w:bookmarkStart w:id="4569" w:name="_Toc383180325"/>
      <w:bookmarkStart w:id="4570" w:name="_Toc383186478"/>
      <w:bookmarkStart w:id="4571" w:name="_Toc382875481"/>
      <w:bookmarkStart w:id="4572" w:name="_Toc382905461"/>
      <w:bookmarkStart w:id="4573" w:name="_Toc383180326"/>
      <w:bookmarkStart w:id="4574" w:name="_Toc383186479"/>
      <w:bookmarkStart w:id="4575" w:name="_Toc382875522"/>
      <w:bookmarkStart w:id="4576" w:name="_Toc382905502"/>
      <w:bookmarkStart w:id="4577" w:name="_Toc383180367"/>
      <w:bookmarkStart w:id="4578" w:name="_Toc383186520"/>
      <w:bookmarkStart w:id="4579" w:name="_Toc382875523"/>
      <w:bookmarkStart w:id="4580" w:name="_Toc382905503"/>
      <w:bookmarkStart w:id="4581" w:name="_Toc383180368"/>
      <w:bookmarkStart w:id="4582" w:name="_Toc383186521"/>
      <w:bookmarkStart w:id="4583" w:name="_Toc382875524"/>
      <w:bookmarkStart w:id="4584" w:name="_Toc382905504"/>
      <w:bookmarkStart w:id="4585" w:name="_Toc383180369"/>
      <w:bookmarkStart w:id="4586" w:name="_Toc383186522"/>
      <w:bookmarkStart w:id="4587" w:name="_Toc382875525"/>
      <w:bookmarkStart w:id="4588" w:name="_Toc382905505"/>
      <w:bookmarkStart w:id="4589" w:name="_Toc383180370"/>
      <w:bookmarkStart w:id="4590" w:name="_Toc383186523"/>
      <w:bookmarkStart w:id="4591" w:name="_Toc382875526"/>
      <w:bookmarkStart w:id="4592" w:name="_Toc382905506"/>
      <w:bookmarkStart w:id="4593" w:name="_Toc383180371"/>
      <w:bookmarkStart w:id="4594" w:name="_Toc383186524"/>
      <w:bookmarkStart w:id="4595" w:name="_Toc382875527"/>
      <w:bookmarkStart w:id="4596" w:name="_Toc382905507"/>
      <w:bookmarkStart w:id="4597" w:name="_Toc383180372"/>
      <w:bookmarkStart w:id="4598" w:name="_Toc383186525"/>
      <w:bookmarkStart w:id="4599" w:name="_Toc382875528"/>
      <w:bookmarkStart w:id="4600" w:name="_Toc382905508"/>
      <w:bookmarkStart w:id="4601" w:name="_Toc383180373"/>
      <w:bookmarkStart w:id="4602" w:name="_Toc383186526"/>
      <w:bookmarkStart w:id="4603" w:name="_Toc382875529"/>
      <w:bookmarkStart w:id="4604" w:name="_Toc382905509"/>
      <w:bookmarkStart w:id="4605" w:name="_Toc383180374"/>
      <w:bookmarkStart w:id="4606" w:name="_Toc383186527"/>
      <w:bookmarkStart w:id="4607" w:name="BKM_B75A9FD7_760C_43B4_B246_E2395E470ECF"/>
      <w:bookmarkStart w:id="4608" w:name="_Toc382875547"/>
      <w:bookmarkStart w:id="4609" w:name="_Toc382905527"/>
      <w:bookmarkStart w:id="4610" w:name="_Toc383180392"/>
      <w:bookmarkStart w:id="4611" w:name="_Toc383186545"/>
      <w:bookmarkStart w:id="4612" w:name="_Toc382875548"/>
      <w:bookmarkStart w:id="4613" w:name="_Toc382905528"/>
      <w:bookmarkStart w:id="4614" w:name="_Toc383180393"/>
      <w:bookmarkStart w:id="4615" w:name="_Toc383186546"/>
      <w:bookmarkStart w:id="4616" w:name="_Toc382875685"/>
      <w:bookmarkStart w:id="4617" w:name="_Toc382905665"/>
      <w:bookmarkStart w:id="4618" w:name="_Toc383180530"/>
      <w:bookmarkStart w:id="4619" w:name="_Toc383186683"/>
      <w:bookmarkStart w:id="4620" w:name="_Toc382875686"/>
      <w:bookmarkStart w:id="4621" w:name="_Toc382905666"/>
      <w:bookmarkStart w:id="4622" w:name="_Toc383180531"/>
      <w:bookmarkStart w:id="4623" w:name="_Toc383186684"/>
      <w:bookmarkStart w:id="4624" w:name="_Toc382875687"/>
      <w:bookmarkStart w:id="4625" w:name="_Toc382905667"/>
      <w:bookmarkStart w:id="4626" w:name="_Toc383180532"/>
      <w:bookmarkStart w:id="4627" w:name="_Toc383186685"/>
      <w:bookmarkStart w:id="4628" w:name="_Toc382875688"/>
      <w:bookmarkStart w:id="4629" w:name="_Toc382905668"/>
      <w:bookmarkStart w:id="4630" w:name="_Toc383180533"/>
      <w:bookmarkStart w:id="4631" w:name="_Toc383186686"/>
      <w:bookmarkStart w:id="4632" w:name="_Toc382875689"/>
      <w:bookmarkStart w:id="4633" w:name="_Toc382905669"/>
      <w:bookmarkStart w:id="4634" w:name="_Toc383180534"/>
      <w:bookmarkStart w:id="4635" w:name="_Toc383186687"/>
      <w:bookmarkStart w:id="4636" w:name="_Toc382875690"/>
      <w:bookmarkStart w:id="4637" w:name="_Toc382905670"/>
      <w:bookmarkStart w:id="4638" w:name="_Toc383180535"/>
      <w:bookmarkStart w:id="4639" w:name="_Toc383186688"/>
      <w:bookmarkStart w:id="4640" w:name="_Toc382875691"/>
      <w:bookmarkStart w:id="4641" w:name="_Toc382905671"/>
      <w:bookmarkStart w:id="4642" w:name="_Toc383180536"/>
      <w:bookmarkStart w:id="4643" w:name="_Toc383186689"/>
      <w:bookmarkStart w:id="4644" w:name="_Toc382875692"/>
      <w:bookmarkStart w:id="4645" w:name="_Toc382905672"/>
      <w:bookmarkStart w:id="4646" w:name="_Toc383180537"/>
      <w:bookmarkStart w:id="4647" w:name="_Toc383186690"/>
      <w:bookmarkStart w:id="4648" w:name="BKM_CD5822FE_B2B1_4C76_BBD4_8B9000C0CA08"/>
      <w:bookmarkStart w:id="4649" w:name="_Toc382875818"/>
      <w:bookmarkStart w:id="4650" w:name="_Toc382905798"/>
      <w:bookmarkStart w:id="4651" w:name="_Toc383180663"/>
      <w:bookmarkStart w:id="4652" w:name="_Toc383186816"/>
      <w:bookmarkStart w:id="4653" w:name="_Toc382875819"/>
      <w:bookmarkStart w:id="4654" w:name="_Toc382905799"/>
      <w:bookmarkStart w:id="4655" w:name="_Toc383180664"/>
      <w:bookmarkStart w:id="4656" w:name="_Toc383186817"/>
      <w:bookmarkStart w:id="4657" w:name="_Toc382875836"/>
      <w:bookmarkStart w:id="4658" w:name="_Toc382905816"/>
      <w:bookmarkStart w:id="4659" w:name="_Toc383180681"/>
      <w:bookmarkStart w:id="4660" w:name="_Toc383186834"/>
      <w:bookmarkStart w:id="4661" w:name="_Toc382875837"/>
      <w:bookmarkStart w:id="4662" w:name="_Toc382905817"/>
      <w:bookmarkStart w:id="4663" w:name="_Toc383180682"/>
      <w:bookmarkStart w:id="4664" w:name="_Toc383186835"/>
      <w:bookmarkStart w:id="4665" w:name="_Toc382875838"/>
      <w:bookmarkStart w:id="4666" w:name="_Toc382905818"/>
      <w:bookmarkStart w:id="4667" w:name="_Toc383180683"/>
      <w:bookmarkStart w:id="4668" w:name="_Toc383186836"/>
      <w:bookmarkStart w:id="4669" w:name="_Toc382875839"/>
      <w:bookmarkStart w:id="4670" w:name="_Toc382905819"/>
      <w:bookmarkStart w:id="4671" w:name="_Toc383180684"/>
      <w:bookmarkStart w:id="4672" w:name="_Toc383186837"/>
      <w:bookmarkStart w:id="4673" w:name="_Toc382875840"/>
      <w:bookmarkStart w:id="4674" w:name="_Toc382905820"/>
      <w:bookmarkStart w:id="4675" w:name="_Toc383180685"/>
      <w:bookmarkStart w:id="4676" w:name="_Toc383186838"/>
      <w:bookmarkStart w:id="4677" w:name="_Toc382875841"/>
      <w:bookmarkStart w:id="4678" w:name="_Toc382905821"/>
      <w:bookmarkStart w:id="4679" w:name="_Toc383180686"/>
      <w:bookmarkStart w:id="4680" w:name="_Toc383186839"/>
      <w:bookmarkStart w:id="4681" w:name="_Toc382875842"/>
      <w:bookmarkStart w:id="4682" w:name="_Toc382905822"/>
      <w:bookmarkStart w:id="4683" w:name="_Toc383180687"/>
      <w:bookmarkStart w:id="4684" w:name="_Toc383186840"/>
      <w:bookmarkStart w:id="4685" w:name="_Toc382875843"/>
      <w:bookmarkStart w:id="4686" w:name="_Toc382905823"/>
      <w:bookmarkStart w:id="4687" w:name="_Toc383180688"/>
      <w:bookmarkStart w:id="4688" w:name="_Toc383186841"/>
      <w:bookmarkStart w:id="4689" w:name="_Toc382875897"/>
      <w:bookmarkStart w:id="4690" w:name="_Toc382905877"/>
      <w:bookmarkStart w:id="4691" w:name="_Toc383180742"/>
      <w:bookmarkStart w:id="4692" w:name="_Toc383186895"/>
      <w:bookmarkStart w:id="4693" w:name="_Toc382875898"/>
      <w:bookmarkStart w:id="4694" w:name="_Toc382905878"/>
      <w:bookmarkStart w:id="4695" w:name="_Toc383180743"/>
      <w:bookmarkStart w:id="4696" w:name="_Toc383186896"/>
      <w:bookmarkStart w:id="4697" w:name="_Toc382875899"/>
      <w:bookmarkStart w:id="4698" w:name="_Toc382905879"/>
      <w:bookmarkStart w:id="4699" w:name="_Toc383180744"/>
      <w:bookmarkStart w:id="4700" w:name="_Toc383186897"/>
      <w:bookmarkStart w:id="4701" w:name="_Toc382875900"/>
      <w:bookmarkStart w:id="4702" w:name="_Toc382905880"/>
      <w:bookmarkStart w:id="4703" w:name="_Toc383180745"/>
      <w:bookmarkStart w:id="4704" w:name="_Toc383186898"/>
      <w:bookmarkStart w:id="4705" w:name="_Toc382875901"/>
      <w:bookmarkStart w:id="4706" w:name="_Toc382905881"/>
      <w:bookmarkStart w:id="4707" w:name="_Toc383180746"/>
      <w:bookmarkStart w:id="4708" w:name="_Toc383186899"/>
      <w:bookmarkStart w:id="4709" w:name="_Toc382875902"/>
      <w:bookmarkStart w:id="4710" w:name="_Toc382905882"/>
      <w:bookmarkStart w:id="4711" w:name="_Toc383180747"/>
      <w:bookmarkStart w:id="4712" w:name="_Toc383186900"/>
      <w:bookmarkStart w:id="4713" w:name="_Toc382875903"/>
      <w:bookmarkStart w:id="4714" w:name="_Toc382905883"/>
      <w:bookmarkStart w:id="4715" w:name="_Toc383180748"/>
      <w:bookmarkStart w:id="4716" w:name="_Toc383186901"/>
      <w:bookmarkStart w:id="4717" w:name="_Toc382875904"/>
      <w:bookmarkStart w:id="4718" w:name="_Toc382905884"/>
      <w:bookmarkStart w:id="4719" w:name="_Toc383180749"/>
      <w:bookmarkStart w:id="4720" w:name="_Toc383186902"/>
      <w:bookmarkStart w:id="4721" w:name="BKM_1BD9355B_B7A8_4245_85B6_BBD9A338F615"/>
      <w:bookmarkStart w:id="4722" w:name="_Toc382875982"/>
      <w:bookmarkStart w:id="4723" w:name="_Toc382905962"/>
      <w:bookmarkStart w:id="4724" w:name="_Toc383180827"/>
      <w:bookmarkStart w:id="4725" w:name="_Toc383186980"/>
      <w:bookmarkStart w:id="4726" w:name="_Toc382875983"/>
      <w:bookmarkStart w:id="4727" w:name="_Toc382905963"/>
      <w:bookmarkStart w:id="4728" w:name="_Toc383180828"/>
      <w:bookmarkStart w:id="4729" w:name="_Toc383186981"/>
      <w:bookmarkStart w:id="4730" w:name="_Toc382876072"/>
      <w:bookmarkStart w:id="4731" w:name="_Toc382906052"/>
      <w:bookmarkStart w:id="4732" w:name="_Toc383180917"/>
      <w:bookmarkStart w:id="4733" w:name="_Toc383187070"/>
      <w:bookmarkStart w:id="4734" w:name="_Toc382876073"/>
      <w:bookmarkStart w:id="4735" w:name="_Toc382906053"/>
      <w:bookmarkStart w:id="4736" w:name="_Toc383180918"/>
      <w:bookmarkStart w:id="4737" w:name="_Toc383187071"/>
      <w:bookmarkStart w:id="4738" w:name="_Toc382876074"/>
      <w:bookmarkStart w:id="4739" w:name="_Toc382906054"/>
      <w:bookmarkStart w:id="4740" w:name="_Toc383180919"/>
      <w:bookmarkStart w:id="4741" w:name="_Toc383187072"/>
      <w:bookmarkStart w:id="4742" w:name="_Toc382876075"/>
      <w:bookmarkStart w:id="4743" w:name="_Toc382906055"/>
      <w:bookmarkStart w:id="4744" w:name="_Toc383180920"/>
      <w:bookmarkStart w:id="4745" w:name="_Toc383187073"/>
      <w:bookmarkStart w:id="4746" w:name="_Toc382876077"/>
      <w:bookmarkStart w:id="4747" w:name="_Toc382906057"/>
      <w:bookmarkStart w:id="4748" w:name="_Toc383180922"/>
      <w:bookmarkStart w:id="4749" w:name="_Toc383187075"/>
      <w:bookmarkStart w:id="4750" w:name="_Toc382876078"/>
      <w:bookmarkStart w:id="4751" w:name="_Toc382906058"/>
      <w:bookmarkStart w:id="4752" w:name="_Toc383180923"/>
      <w:bookmarkStart w:id="4753" w:name="_Toc383187076"/>
      <w:bookmarkStart w:id="4754" w:name="_Toc382876079"/>
      <w:bookmarkStart w:id="4755" w:name="_Toc382906059"/>
      <w:bookmarkStart w:id="4756" w:name="_Toc383180924"/>
      <w:bookmarkStart w:id="4757" w:name="_Toc383187077"/>
      <w:bookmarkStart w:id="4758" w:name="_Toc382876080"/>
      <w:bookmarkStart w:id="4759" w:name="_Toc382906060"/>
      <w:bookmarkStart w:id="4760" w:name="_Toc383180925"/>
      <w:bookmarkStart w:id="4761" w:name="_Toc383187078"/>
      <w:bookmarkStart w:id="4762" w:name="_Toc382876081"/>
      <w:bookmarkStart w:id="4763" w:name="_Toc382906061"/>
      <w:bookmarkStart w:id="4764" w:name="_Toc383180926"/>
      <w:bookmarkStart w:id="4765" w:name="_Toc383187079"/>
      <w:bookmarkStart w:id="4766" w:name="BKM_C7775AE8_B078_4685_B82D_29B3CE200E7C"/>
      <w:bookmarkStart w:id="4767" w:name="_Toc382876111"/>
      <w:bookmarkStart w:id="4768" w:name="_Toc382906091"/>
      <w:bookmarkStart w:id="4769" w:name="_Toc383180956"/>
      <w:bookmarkStart w:id="4770" w:name="_Toc383187109"/>
      <w:bookmarkStart w:id="4771" w:name="_Toc382876112"/>
      <w:bookmarkStart w:id="4772" w:name="_Toc382906092"/>
      <w:bookmarkStart w:id="4773" w:name="_Toc383180957"/>
      <w:bookmarkStart w:id="4774" w:name="_Toc383187110"/>
      <w:bookmarkStart w:id="4775" w:name="_Toc382876177"/>
      <w:bookmarkStart w:id="4776" w:name="_Toc382906157"/>
      <w:bookmarkStart w:id="4777" w:name="_Toc383181022"/>
      <w:bookmarkStart w:id="4778" w:name="_Toc383187175"/>
      <w:bookmarkStart w:id="4779" w:name="_Toc382876178"/>
      <w:bookmarkStart w:id="4780" w:name="_Toc382906158"/>
      <w:bookmarkStart w:id="4781" w:name="_Toc383181023"/>
      <w:bookmarkStart w:id="4782" w:name="_Toc383187176"/>
      <w:bookmarkStart w:id="4783" w:name="_Toc382876179"/>
      <w:bookmarkStart w:id="4784" w:name="_Toc382906159"/>
      <w:bookmarkStart w:id="4785" w:name="_Toc383181024"/>
      <w:bookmarkStart w:id="4786" w:name="_Toc383187177"/>
      <w:bookmarkStart w:id="4787" w:name="_Toc382876180"/>
      <w:bookmarkStart w:id="4788" w:name="_Toc382906160"/>
      <w:bookmarkStart w:id="4789" w:name="_Toc383181025"/>
      <w:bookmarkStart w:id="4790" w:name="_Toc383187178"/>
      <w:bookmarkStart w:id="4791" w:name="_Toc382876181"/>
      <w:bookmarkStart w:id="4792" w:name="_Toc382906161"/>
      <w:bookmarkStart w:id="4793" w:name="_Toc383181026"/>
      <w:bookmarkStart w:id="4794" w:name="_Toc383187179"/>
      <w:bookmarkStart w:id="4795" w:name="_Toc382876182"/>
      <w:bookmarkStart w:id="4796" w:name="_Toc382906162"/>
      <w:bookmarkStart w:id="4797" w:name="_Toc383181027"/>
      <w:bookmarkStart w:id="4798" w:name="_Toc383187180"/>
      <w:bookmarkStart w:id="4799" w:name="_Toc382876183"/>
      <w:bookmarkStart w:id="4800" w:name="_Toc382906163"/>
      <w:bookmarkStart w:id="4801" w:name="_Toc383181028"/>
      <w:bookmarkStart w:id="4802" w:name="_Toc383187181"/>
      <w:bookmarkStart w:id="4803" w:name="_Toc382876184"/>
      <w:bookmarkStart w:id="4804" w:name="_Toc382906164"/>
      <w:bookmarkStart w:id="4805" w:name="_Toc383181029"/>
      <w:bookmarkStart w:id="4806" w:name="_Toc383187182"/>
      <w:bookmarkStart w:id="4807" w:name="BKM_6CCD012B_2350_444B_9447_FB5E7A494A50"/>
      <w:bookmarkStart w:id="4808" w:name="_Toc382876202"/>
      <w:bookmarkStart w:id="4809" w:name="_Toc382906182"/>
      <w:bookmarkStart w:id="4810" w:name="_Toc383181047"/>
      <w:bookmarkStart w:id="4811" w:name="_Toc383187200"/>
      <w:bookmarkStart w:id="4812" w:name="_Toc382876203"/>
      <w:bookmarkStart w:id="4813" w:name="_Toc382906183"/>
      <w:bookmarkStart w:id="4814" w:name="_Toc383181048"/>
      <w:bookmarkStart w:id="4815" w:name="_Toc383187201"/>
      <w:bookmarkStart w:id="4816" w:name="_Toc382876304"/>
      <w:bookmarkStart w:id="4817" w:name="_Toc382906284"/>
      <w:bookmarkStart w:id="4818" w:name="_Toc383181149"/>
      <w:bookmarkStart w:id="4819" w:name="_Toc383187302"/>
      <w:bookmarkStart w:id="4820" w:name="_Toc382876305"/>
      <w:bookmarkStart w:id="4821" w:name="_Toc382906285"/>
      <w:bookmarkStart w:id="4822" w:name="_Toc383181150"/>
      <w:bookmarkStart w:id="4823" w:name="_Toc383187303"/>
      <w:bookmarkStart w:id="4824" w:name="_Toc382876306"/>
      <w:bookmarkStart w:id="4825" w:name="_Toc382906286"/>
      <w:bookmarkStart w:id="4826" w:name="_Toc383181151"/>
      <w:bookmarkStart w:id="4827" w:name="_Toc383187304"/>
      <w:bookmarkStart w:id="4828" w:name="_Toc382876307"/>
      <w:bookmarkStart w:id="4829" w:name="_Toc382906287"/>
      <w:bookmarkStart w:id="4830" w:name="_Toc383181152"/>
      <w:bookmarkStart w:id="4831" w:name="_Toc383187305"/>
      <w:bookmarkStart w:id="4832" w:name="_Toc382876308"/>
      <w:bookmarkStart w:id="4833" w:name="_Toc382906288"/>
      <w:bookmarkStart w:id="4834" w:name="_Toc383181153"/>
      <w:bookmarkStart w:id="4835" w:name="_Toc383187306"/>
      <w:bookmarkStart w:id="4836" w:name="_Toc382876309"/>
      <w:bookmarkStart w:id="4837" w:name="_Toc382906289"/>
      <w:bookmarkStart w:id="4838" w:name="_Toc383181154"/>
      <w:bookmarkStart w:id="4839" w:name="_Toc383187307"/>
      <w:bookmarkStart w:id="4840" w:name="_Toc382876310"/>
      <w:bookmarkStart w:id="4841" w:name="_Toc382906290"/>
      <w:bookmarkStart w:id="4842" w:name="_Toc383181155"/>
      <w:bookmarkStart w:id="4843" w:name="_Toc383187308"/>
      <w:bookmarkStart w:id="4844" w:name="_Toc382876311"/>
      <w:bookmarkStart w:id="4845" w:name="_Toc382906291"/>
      <w:bookmarkStart w:id="4846" w:name="_Toc383181156"/>
      <w:bookmarkStart w:id="4847" w:name="_Toc383187309"/>
      <w:bookmarkStart w:id="4848" w:name="BKM_E9BB7F91_F892_485C_AC32_745C2B6DCC0F"/>
      <w:bookmarkStart w:id="4849" w:name="_Toc382876353"/>
      <w:bookmarkStart w:id="4850" w:name="_Toc382906333"/>
      <w:bookmarkStart w:id="4851" w:name="_Toc383181198"/>
      <w:bookmarkStart w:id="4852" w:name="_Toc383187351"/>
      <w:bookmarkStart w:id="4853" w:name="_Toc382876354"/>
      <w:bookmarkStart w:id="4854" w:name="_Toc382906334"/>
      <w:bookmarkStart w:id="4855" w:name="_Toc383181199"/>
      <w:bookmarkStart w:id="4856" w:name="_Toc383187352"/>
      <w:bookmarkStart w:id="4857" w:name="_Toc382876383"/>
      <w:bookmarkStart w:id="4858" w:name="_Toc382906363"/>
      <w:bookmarkStart w:id="4859" w:name="_Toc383181228"/>
      <w:bookmarkStart w:id="4860" w:name="_Toc383187381"/>
      <w:bookmarkStart w:id="4861" w:name="_Toc382876384"/>
      <w:bookmarkStart w:id="4862" w:name="_Toc382906364"/>
      <w:bookmarkStart w:id="4863" w:name="_Toc383181229"/>
      <w:bookmarkStart w:id="4864" w:name="_Toc383187382"/>
      <w:bookmarkStart w:id="4865" w:name="_Toc382876385"/>
      <w:bookmarkStart w:id="4866" w:name="_Toc382906365"/>
      <w:bookmarkStart w:id="4867" w:name="_Toc383181230"/>
      <w:bookmarkStart w:id="4868" w:name="_Toc383187383"/>
      <w:bookmarkStart w:id="4869" w:name="_Toc382876386"/>
      <w:bookmarkStart w:id="4870" w:name="_Toc382906366"/>
      <w:bookmarkStart w:id="4871" w:name="_Toc383181231"/>
      <w:bookmarkStart w:id="4872" w:name="_Toc383187384"/>
      <w:bookmarkStart w:id="4873" w:name="_Toc382876387"/>
      <w:bookmarkStart w:id="4874" w:name="_Toc382906367"/>
      <w:bookmarkStart w:id="4875" w:name="_Toc383181232"/>
      <w:bookmarkStart w:id="4876" w:name="_Toc383187385"/>
      <w:bookmarkStart w:id="4877" w:name="_Toc382876388"/>
      <w:bookmarkStart w:id="4878" w:name="_Toc382906368"/>
      <w:bookmarkStart w:id="4879" w:name="_Toc383181233"/>
      <w:bookmarkStart w:id="4880" w:name="_Toc383187386"/>
      <w:bookmarkStart w:id="4881" w:name="_Toc382876389"/>
      <w:bookmarkStart w:id="4882" w:name="_Toc382906369"/>
      <w:bookmarkStart w:id="4883" w:name="_Toc383181234"/>
      <w:bookmarkStart w:id="4884" w:name="_Toc383187387"/>
      <w:bookmarkStart w:id="4885" w:name="_Toc382876390"/>
      <w:bookmarkStart w:id="4886" w:name="_Toc382906370"/>
      <w:bookmarkStart w:id="4887" w:name="_Toc383181235"/>
      <w:bookmarkStart w:id="4888" w:name="_Toc383187388"/>
      <w:bookmarkStart w:id="4889" w:name="BKM_521BC521_56E0_4F42_BADF_9EEDB47AF3CE"/>
      <w:bookmarkStart w:id="4890" w:name="_Toc382876408"/>
      <w:bookmarkStart w:id="4891" w:name="_Toc382906388"/>
      <w:bookmarkStart w:id="4892" w:name="_Toc383181253"/>
      <w:bookmarkStart w:id="4893" w:name="_Toc383187406"/>
      <w:bookmarkStart w:id="4894" w:name="_Toc382876409"/>
      <w:bookmarkStart w:id="4895" w:name="_Toc382906389"/>
      <w:bookmarkStart w:id="4896" w:name="_Toc383181254"/>
      <w:bookmarkStart w:id="4897" w:name="_Toc383187407"/>
      <w:bookmarkStart w:id="4898" w:name="_Toc382876462"/>
      <w:bookmarkStart w:id="4899" w:name="_Toc382906442"/>
      <w:bookmarkStart w:id="4900" w:name="_Toc383181307"/>
      <w:bookmarkStart w:id="4901" w:name="_Toc383187460"/>
      <w:bookmarkStart w:id="4902" w:name="_Toc382876463"/>
      <w:bookmarkStart w:id="4903" w:name="_Toc382906443"/>
      <w:bookmarkStart w:id="4904" w:name="_Toc383181308"/>
      <w:bookmarkStart w:id="4905" w:name="_Toc383187461"/>
      <w:bookmarkStart w:id="4906" w:name="_Toc382876464"/>
      <w:bookmarkStart w:id="4907" w:name="_Toc382906444"/>
      <w:bookmarkStart w:id="4908" w:name="_Toc383181309"/>
      <w:bookmarkStart w:id="4909" w:name="_Toc383187462"/>
      <w:bookmarkStart w:id="4910" w:name="_Toc382876465"/>
      <w:bookmarkStart w:id="4911" w:name="_Toc382906445"/>
      <w:bookmarkStart w:id="4912" w:name="_Toc383181310"/>
      <w:bookmarkStart w:id="4913" w:name="_Toc383187463"/>
      <w:bookmarkStart w:id="4914" w:name="_Toc382876466"/>
      <w:bookmarkStart w:id="4915" w:name="_Toc382906446"/>
      <w:bookmarkStart w:id="4916" w:name="_Toc383181311"/>
      <w:bookmarkStart w:id="4917" w:name="_Toc383187464"/>
      <w:bookmarkStart w:id="4918" w:name="_Toc382876467"/>
      <w:bookmarkStart w:id="4919" w:name="_Toc382906447"/>
      <w:bookmarkStart w:id="4920" w:name="_Toc383181312"/>
      <w:bookmarkStart w:id="4921" w:name="_Toc383187465"/>
      <w:bookmarkStart w:id="4922" w:name="_Toc382876468"/>
      <w:bookmarkStart w:id="4923" w:name="_Toc382906448"/>
      <w:bookmarkStart w:id="4924" w:name="_Toc383181313"/>
      <w:bookmarkStart w:id="4925" w:name="_Toc383187466"/>
      <w:bookmarkStart w:id="4926" w:name="_Toc382876469"/>
      <w:bookmarkStart w:id="4927" w:name="_Toc382906449"/>
      <w:bookmarkStart w:id="4928" w:name="_Toc383181314"/>
      <w:bookmarkStart w:id="4929" w:name="_Toc383187467"/>
      <w:bookmarkStart w:id="4930" w:name="BKM_5EDDD345_2722_4D70_916F_767CA060E044"/>
      <w:bookmarkStart w:id="4931" w:name="_Toc382876607"/>
      <w:bookmarkStart w:id="4932" w:name="_Toc382906587"/>
      <w:bookmarkStart w:id="4933" w:name="_Toc383181452"/>
      <w:bookmarkStart w:id="4934" w:name="_Toc383187605"/>
      <w:bookmarkStart w:id="4935" w:name="_Toc382876608"/>
      <w:bookmarkStart w:id="4936" w:name="_Toc382906588"/>
      <w:bookmarkStart w:id="4937" w:name="_Toc383181453"/>
      <w:bookmarkStart w:id="4938" w:name="_Toc383187606"/>
      <w:bookmarkStart w:id="4939" w:name="_Toc382876625"/>
      <w:bookmarkStart w:id="4940" w:name="_Toc382906605"/>
      <w:bookmarkStart w:id="4941" w:name="_Toc383181470"/>
      <w:bookmarkStart w:id="4942" w:name="_Toc383187623"/>
      <w:bookmarkStart w:id="4943" w:name="_Toc382876626"/>
      <w:bookmarkStart w:id="4944" w:name="_Toc382906606"/>
      <w:bookmarkStart w:id="4945" w:name="_Toc383181471"/>
      <w:bookmarkStart w:id="4946" w:name="_Toc383187624"/>
      <w:bookmarkStart w:id="4947" w:name="_Toc382876627"/>
      <w:bookmarkStart w:id="4948" w:name="_Toc382906607"/>
      <w:bookmarkStart w:id="4949" w:name="_Toc383181472"/>
      <w:bookmarkStart w:id="4950" w:name="_Toc383187625"/>
      <w:bookmarkStart w:id="4951" w:name="_Toc382876628"/>
      <w:bookmarkStart w:id="4952" w:name="_Toc382906608"/>
      <w:bookmarkStart w:id="4953" w:name="_Toc383181473"/>
      <w:bookmarkStart w:id="4954" w:name="_Toc383187626"/>
      <w:bookmarkStart w:id="4955" w:name="_Toc382876629"/>
      <w:bookmarkStart w:id="4956" w:name="_Toc382906609"/>
      <w:bookmarkStart w:id="4957" w:name="_Toc383181474"/>
      <w:bookmarkStart w:id="4958" w:name="_Toc383187627"/>
      <w:bookmarkStart w:id="4959" w:name="_Toc382876630"/>
      <w:bookmarkStart w:id="4960" w:name="_Toc382906610"/>
      <w:bookmarkStart w:id="4961" w:name="_Toc383181475"/>
      <w:bookmarkStart w:id="4962" w:name="_Toc383187628"/>
      <w:bookmarkStart w:id="4963" w:name="_Toc382876631"/>
      <w:bookmarkStart w:id="4964" w:name="_Toc382906611"/>
      <w:bookmarkStart w:id="4965" w:name="_Toc383181476"/>
      <w:bookmarkStart w:id="4966" w:name="_Toc383187629"/>
      <w:bookmarkStart w:id="4967" w:name="_Toc382876632"/>
      <w:bookmarkStart w:id="4968" w:name="_Toc382906612"/>
      <w:bookmarkStart w:id="4969" w:name="_Toc383181477"/>
      <w:bookmarkStart w:id="4970" w:name="_Toc383187630"/>
      <w:bookmarkStart w:id="4971" w:name="_Toc382876674"/>
      <w:bookmarkStart w:id="4972" w:name="_Toc382906654"/>
      <w:bookmarkStart w:id="4973" w:name="_Toc383181519"/>
      <w:bookmarkStart w:id="4974" w:name="_Toc383187672"/>
      <w:bookmarkStart w:id="4975" w:name="_Toc382876675"/>
      <w:bookmarkStart w:id="4976" w:name="_Toc382906655"/>
      <w:bookmarkStart w:id="4977" w:name="_Toc383181520"/>
      <w:bookmarkStart w:id="4978" w:name="_Toc383187673"/>
      <w:bookmarkStart w:id="4979" w:name="_Toc382876676"/>
      <w:bookmarkStart w:id="4980" w:name="_Toc382906656"/>
      <w:bookmarkStart w:id="4981" w:name="_Toc383181521"/>
      <w:bookmarkStart w:id="4982" w:name="_Toc383187674"/>
      <w:bookmarkStart w:id="4983" w:name="_Toc382876677"/>
      <w:bookmarkStart w:id="4984" w:name="_Toc382906657"/>
      <w:bookmarkStart w:id="4985" w:name="_Toc383181522"/>
      <w:bookmarkStart w:id="4986" w:name="_Toc383187675"/>
      <w:bookmarkStart w:id="4987" w:name="_Toc382876678"/>
      <w:bookmarkStart w:id="4988" w:name="_Toc382906658"/>
      <w:bookmarkStart w:id="4989" w:name="_Toc383181523"/>
      <w:bookmarkStart w:id="4990" w:name="_Toc383187676"/>
      <w:bookmarkStart w:id="4991" w:name="_Toc382876679"/>
      <w:bookmarkStart w:id="4992" w:name="_Toc382906659"/>
      <w:bookmarkStart w:id="4993" w:name="_Toc383181524"/>
      <w:bookmarkStart w:id="4994" w:name="_Toc383187677"/>
      <w:bookmarkStart w:id="4995" w:name="_Toc382876680"/>
      <w:bookmarkStart w:id="4996" w:name="_Toc382906660"/>
      <w:bookmarkStart w:id="4997" w:name="_Toc383181525"/>
      <w:bookmarkStart w:id="4998" w:name="_Toc383187678"/>
      <w:bookmarkStart w:id="4999" w:name="_Toc382876681"/>
      <w:bookmarkStart w:id="5000" w:name="_Toc382906661"/>
      <w:bookmarkStart w:id="5001" w:name="_Toc383181526"/>
      <w:bookmarkStart w:id="5002" w:name="_Toc383187679"/>
      <w:bookmarkStart w:id="5003" w:name="_Toc382876711"/>
      <w:bookmarkStart w:id="5004" w:name="_Toc382906691"/>
      <w:bookmarkStart w:id="5005" w:name="_Toc383181556"/>
      <w:bookmarkStart w:id="5006" w:name="_Toc383187709"/>
      <w:bookmarkStart w:id="5007" w:name="_Toc382876712"/>
      <w:bookmarkStart w:id="5008" w:name="_Toc382906692"/>
      <w:bookmarkStart w:id="5009" w:name="_Toc383181557"/>
      <w:bookmarkStart w:id="5010" w:name="_Toc383187710"/>
      <w:bookmarkStart w:id="5011" w:name="_Toc382876713"/>
      <w:bookmarkStart w:id="5012" w:name="_Toc382906693"/>
      <w:bookmarkStart w:id="5013" w:name="_Toc383181558"/>
      <w:bookmarkStart w:id="5014" w:name="_Toc383187711"/>
      <w:bookmarkStart w:id="5015" w:name="_Toc382876714"/>
      <w:bookmarkStart w:id="5016" w:name="_Toc382906694"/>
      <w:bookmarkStart w:id="5017" w:name="_Toc383181559"/>
      <w:bookmarkStart w:id="5018" w:name="_Toc383187712"/>
      <w:bookmarkStart w:id="5019" w:name="_Toc382876715"/>
      <w:bookmarkStart w:id="5020" w:name="_Toc382906695"/>
      <w:bookmarkStart w:id="5021" w:name="_Toc383181560"/>
      <w:bookmarkStart w:id="5022" w:name="_Toc383187713"/>
      <w:bookmarkStart w:id="5023" w:name="_Toc382876716"/>
      <w:bookmarkStart w:id="5024" w:name="_Toc382906696"/>
      <w:bookmarkStart w:id="5025" w:name="_Toc383181561"/>
      <w:bookmarkStart w:id="5026" w:name="_Toc383187714"/>
      <w:bookmarkStart w:id="5027" w:name="_Toc382876717"/>
      <w:bookmarkStart w:id="5028" w:name="_Toc382906697"/>
      <w:bookmarkStart w:id="5029" w:name="_Toc383181562"/>
      <w:bookmarkStart w:id="5030" w:name="_Toc383187715"/>
      <w:bookmarkStart w:id="5031" w:name="_Toc382876718"/>
      <w:bookmarkStart w:id="5032" w:name="_Toc382906698"/>
      <w:bookmarkStart w:id="5033" w:name="_Toc383181563"/>
      <w:bookmarkStart w:id="5034" w:name="_Toc383187716"/>
      <w:bookmarkStart w:id="5035" w:name="BKM_22FDA216_5569_4B80_B031_4BF7C64ABC1C"/>
      <w:bookmarkStart w:id="5036" w:name="_Toc382876784"/>
      <w:bookmarkStart w:id="5037" w:name="_Toc382906764"/>
      <w:bookmarkStart w:id="5038" w:name="_Toc383181629"/>
      <w:bookmarkStart w:id="5039" w:name="_Toc383187782"/>
      <w:bookmarkStart w:id="5040" w:name="_Toc382876785"/>
      <w:bookmarkStart w:id="5041" w:name="_Toc382906765"/>
      <w:bookmarkStart w:id="5042" w:name="_Toc383181630"/>
      <w:bookmarkStart w:id="5043" w:name="_Toc383187783"/>
      <w:bookmarkStart w:id="5044" w:name="_Toc382876802"/>
      <w:bookmarkStart w:id="5045" w:name="_Toc382906782"/>
      <w:bookmarkStart w:id="5046" w:name="_Toc383181647"/>
      <w:bookmarkStart w:id="5047" w:name="_Toc383187800"/>
      <w:bookmarkStart w:id="5048" w:name="_Toc382876803"/>
      <w:bookmarkStart w:id="5049" w:name="_Toc382906783"/>
      <w:bookmarkStart w:id="5050" w:name="_Toc383181648"/>
      <w:bookmarkStart w:id="5051" w:name="_Toc383187801"/>
      <w:bookmarkStart w:id="5052" w:name="_Toc382876804"/>
      <w:bookmarkStart w:id="5053" w:name="_Toc382906784"/>
      <w:bookmarkStart w:id="5054" w:name="_Toc383181649"/>
      <w:bookmarkStart w:id="5055" w:name="_Toc383187802"/>
      <w:bookmarkStart w:id="5056" w:name="_Toc382876805"/>
      <w:bookmarkStart w:id="5057" w:name="_Toc382906785"/>
      <w:bookmarkStart w:id="5058" w:name="_Toc383181650"/>
      <w:bookmarkStart w:id="5059" w:name="_Toc383187803"/>
      <w:bookmarkStart w:id="5060" w:name="_Toc382876806"/>
      <w:bookmarkStart w:id="5061" w:name="_Toc382906786"/>
      <w:bookmarkStart w:id="5062" w:name="_Toc383181651"/>
      <w:bookmarkStart w:id="5063" w:name="_Toc383187804"/>
      <w:bookmarkStart w:id="5064" w:name="_Toc382876807"/>
      <w:bookmarkStart w:id="5065" w:name="_Toc382906787"/>
      <w:bookmarkStart w:id="5066" w:name="_Toc383181652"/>
      <w:bookmarkStart w:id="5067" w:name="_Toc383187805"/>
      <w:bookmarkStart w:id="5068" w:name="_Toc382876808"/>
      <w:bookmarkStart w:id="5069" w:name="_Toc382906788"/>
      <w:bookmarkStart w:id="5070" w:name="_Toc383181653"/>
      <w:bookmarkStart w:id="5071" w:name="_Toc383187806"/>
      <w:bookmarkStart w:id="5072" w:name="_Toc382876809"/>
      <w:bookmarkStart w:id="5073" w:name="_Toc382906789"/>
      <w:bookmarkStart w:id="5074" w:name="_Toc383181654"/>
      <w:bookmarkStart w:id="5075" w:name="_Toc383187807"/>
      <w:bookmarkStart w:id="5076" w:name="BKM_A790A6E2_AF01_4139_BB88_12D1719F8856"/>
      <w:bookmarkStart w:id="5077" w:name="_Toc382876827"/>
      <w:bookmarkStart w:id="5078" w:name="_Toc382906807"/>
      <w:bookmarkStart w:id="5079" w:name="_Toc383181672"/>
      <w:bookmarkStart w:id="5080" w:name="_Toc383187825"/>
      <w:bookmarkStart w:id="5081" w:name="_Toc382876828"/>
      <w:bookmarkStart w:id="5082" w:name="_Toc382906808"/>
      <w:bookmarkStart w:id="5083" w:name="_Toc383181673"/>
      <w:bookmarkStart w:id="5084" w:name="_Toc383187826"/>
      <w:bookmarkStart w:id="5085" w:name="_Toc382876857"/>
      <w:bookmarkStart w:id="5086" w:name="_Toc382906837"/>
      <w:bookmarkStart w:id="5087" w:name="_Toc383181702"/>
      <w:bookmarkStart w:id="5088" w:name="_Toc383187855"/>
      <w:bookmarkStart w:id="5089" w:name="_Toc382876858"/>
      <w:bookmarkStart w:id="5090" w:name="_Toc382906838"/>
      <w:bookmarkStart w:id="5091" w:name="_Toc383181703"/>
      <w:bookmarkStart w:id="5092" w:name="_Toc383187856"/>
      <w:bookmarkStart w:id="5093" w:name="_Toc382876859"/>
      <w:bookmarkStart w:id="5094" w:name="_Toc382906839"/>
      <w:bookmarkStart w:id="5095" w:name="_Toc383181704"/>
      <w:bookmarkStart w:id="5096" w:name="_Toc383187857"/>
      <w:bookmarkStart w:id="5097" w:name="_Toc382876860"/>
      <w:bookmarkStart w:id="5098" w:name="_Toc382906840"/>
      <w:bookmarkStart w:id="5099" w:name="_Toc383181705"/>
      <w:bookmarkStart w:id="5100" w:name="_Toc383187858"/>
      <w:bookmarkStart w:id="5101" w:name="_Toc382876862"/>
      <w:bookmarkStart w:id="5102" w:name="_Toc382906842"/>
      <w:bookmarkStart w:id="5103" w:name="_Toc383181707"/>
      <w:bookmarkStart w:id="5104" w:name="_Toc383187860"/>
      <w:bookmarkStart w:id="5105" w:name="_Toc382876864"/>
      <w:bookmarkStart w:id="5106" w:name="_Toc382906844"/>
      <w:bookmarkStart w:id="5107" w:name="_Toc383181709"/>
      <w:bookmarkStart w:id="5108" w:name="_Toc383187862"/>
      <w:bookmarkStart w:id="5109" w:name="_Toc382876865"/>
      <w:bookmarkStart w:id="5110" w:name="_Toc382906845"/>
      <w:bookmarkStart w:id="5111" w:name="_Toc383181710"/>
      <w:bookmarkStart w:id="5112" w:name="_Toc383187863"/>
      <w:bookmarkStart w:id="5113" w:name="_Toc382876866"/>
      <w:bookmarkStart w:id="5114" w:name="_Toc382906846"/>
      <w:bookmarkStart w:id="5115" w:name="_Toc383181711"/>
      <w:bookmarkStart w:id="5116" w:name="_Toc383187864"/>
      <w:bookmarkStart w:id="5117" w:name="_Toc382876867"/>
      <w:bookmarkStart w:id="5118" w:name="_Toc382906847"/>
      <w:bookmarkStart w:id="5119" w:name="_Toc383181712"/>
      <w:bookmarkStart w:id="5120" w:name="_Toc383187865"/>
      <w:bookmarkStart w:id="5121" w:name="_Toc382876868"/>
      <w:bookmarkStart w:id="5122" w:name="_Toc382906848"/>
      <w:bookmarkStart w:id="5123" w:name="_Toc383181713"/>
      <w:bookmarkStart w:id="5124" w:name="_Toc383187866"/>
      <w:bookmarkStart w:id="5125" w:name="BKM_18C3DAA3_9DDC_4F5F_8DB1_C645CE3B4B92"/>
      <w:bookmarkStart w:id="5126" w:name="_Toc382876910"/>
      <w:bookmarkStart w:id="5127" w:name="_Toc382906890"/>
      <w:bookmarkStart w:id="5128" w:name="_Toc383181755"/>
      <w:bookmarkStart w:id="5129" w:name="_Toc383187908"/>
      <w:bookmarkStart w:id="5130" w:name="_Toc382876911"/>
      <w:bookmarkStart w:id="5131" w:name="_Toc382906891"/>
      <w:bookmarkStart w:id="5132" w:name="_Toc383181756"/>
      <w:bookmarkStart w:id="5133" w:name="_Toc383187909"/>
      <w:bookmarkStart w:id="5134" w:name="_Toc382877000"/>
      <w:bookmarkStart w:id="5135" w:name="_Toc382906980"/>
      <w:bookmarkStart w:id="5136" w:name="_Toc383181845"/>
      <w:bookmarkStart w:id="5137" w:name="_Toc383187998"/>
      <w:bookmarkStart w:id="5138" w:name="_Toc382877001"/>
      <w:bookmarkStart w:id="5139" w:name="_Toc382906981"/>
      <w:bookmarkStart w:id="5140" w:name="_Toc383181846"/>
      <w:bookmarkStart w:id="5141" w:name="_Toc383187999"/>
      <w:bookmarkStart w:id="5142" w:name="_Toc382877002"/>
      <w:bookmarkStart w:id="5143" w:name="_Toc382906982"/>
      <w:bookmarkStart w:id="5144" w:name="_Toc383181847"/>
      <w:bookmarkStart w:id="5145" w:name="_Toc383188000"/>
      <w:bookmarkStart w:id="5146" w:name="_Toc382877003"/>
      <w:bookmarkStart w:id="5147" w:name="_Toc382906983"/>
      <w:bookmarkStart w:id="5148" w:name="_Toc383181848"/>
      <w:bookmarkStart w:id="5149" w:name="_Toc383188001"/>
      <w:bookmarkStart w:id="5150" w:name="_Toc382877004"/>
      <w:bookmarkStart w:id="5151" w:name="_Toc382906984"/>
      <w:bookmarkStart w:id="5152" w:name="_Toc383181849"/>
      <w:bookmarkStart w:id="5153" w:name="_Toc383188002"/>
      <w:bookmarkStart w:id="5154" w:name="_Toc382877005"/>
      <w:bookmarkStart w:id="5155" w:name="_Toc382906985"/>
      <w:bookmarkStart w:id="5156" w:name="_Toc383181850"/>
      <w:bookmarkStart w:id="5157" w:name="_Toc383188003"/>
      <w:bookmarkStart w:id="5158" w:name="_Toc382877006"/>
      <w:bookmarkStart w:id="5159" w:name="_Toc382906986"/>
      <w:bookmarkStart w:id="5160" w:name="_Toc383181851"/>
      <w:bookmarkStart w:id="5161" w:name="_Toc383188004"/>
      <w:bookmarkStart w:id="5162" w:name="_Toc382877007"/>
      <w:bookmarkStart w:id="5163" w:name="_Toc382906987"/>
      <w:bookmarkStart w:id="5164" w:name="_Toc383181852"/>
      <w:bookmarkStart w:id="5165" w:name="_Toc383188005"/>
      <w:bookmarkStart w:id="5166" w:name="BKM_EB54B91D_2313_4275_ACAF_8CA469F58B7A"/>
      <w:bookmarkStart w:id="5167" w:name="_Toc382877061"/>
      <w:bookmarkStart w:id="5168" w:name="_Toc382907041"/>
      <w:bookmarkStart w:id="5169" w:name="_Toc383181906"/>
      <w:bookmarkStart w:id="5170" w:name="_Toc383188059"/>
      <w:bookmarkStart w:id="5171" w:name="_Toc382877062"/>
      <w:bookmarkStart w:id="5172" w:name="_Toc382907042"/>
      <w:bookmarkStart w:id="5173" w:name="_Toc383181907"/>
      <w:bookmarkStart w:id="5174" w:name="_Toc383188060"/>
      <w:bookmarkStart w:id="5175" w:name="_Toc382877103"/>
      <w:bookmarkStart w:id="5176" w:name="_Toc382907083"/>
      <w:bookmarkStart w:id="5177" w:name="_Toc383181948"/>
      <w:bookmarkStart w:id="5178" w:name="_Toc383188101"/>
      <w:bookmarkStart w:id="5179" w:name="_Toc382877104"/>
      <w:bookmarkStart w:id="5180" w:name="_Toc382907084"/>
      <w:bookmarkStart w:id="5181" w:name="_Toc383181949"/>
      <w:bookmarkStart w:id="5182" w:name="_Toc383188102"/>
      <w:bookmarkStart w:id="5183" w:name="_Toc382877105"/>
      <w:bookmarkStart w:id="5184" w:name="_Toc382907085"/>
      <w:bookmarkStart w:id="5185" w:name="_Toc383181950"/>
      <w:bookmarkStart w:id="5186" w:name="_Toc383188103"/>
      <w:bookmarkStart w:id="5187" w:name="_Toc382877106"/>
      <w:bookmarkStart w:id="5188" w:name="_Toc382907086"/>
      <w:bookmarkStart w:id="5189" w:name="_Toc383181951"/>
      <w:bookmarkStart w:id="5190" w:name="_Toc383188104"/>
      <w:bookmarkStart w:id="5191" w:name="_Toc382877107"/>
      <w:bookmarkStart w:id="5192" w:name="_Toc382907087"/>
      <w:bookmarkStart w:id="5193" w:name="_Toc383181952"/>
      <w:bookmarkStart w:id="5194" w:name="_Toc383188105"/>
      <w:bookmarkStart w:id="5195" w:name="_Toc382877108"/>
      <w:bookmarkStart w:id="5196" w:name="_Toc382907088"/>
      <w:bookmarkStart w:id="5197" w:name="_Toc383181953"/>
      <w:bookmarkStart w:id="5198" w:name="_Toc383188106"/>
      <w:bookmarkStart w:id="5199" w:name="_Toc382877109"/>
      <w:bookmarkStart w:id="5200" w:name="_Toc382907089"/>
      <w:bookmarkStart w:id="5201" w:name="_Toc383181954"/>
      <w:bookmarkStart w:id="5202" w:name="_Toc383188107"/>
      <w:bookmarkStart w:id="5203" w:name="_Toc382877110"/>
      <w:bookmarkStart w:id="5204" w:name="_Toc382907090"/>
      <w:bookmarkStart w:id="5205" w:name="_Toc383181955"/>
      <w:bookmarkStart w:id="5206" w:name="_Toc383188108"/>
      <w:bookmarkStart w:id="5207" w:name="BKM_8F97CF44_50D6_4B6D_9646_B63C2AD15FF5"/>
      <w:bookmarkStart w:id="5208" w:name="_Toc382877128"/>
      <w:bookmarkStart w:id="5209" w:name="_Toc382907108"/>
      <w:bookmarkStart w:id="5210" w:name="_Toc383181973"/>
      <w:bookmarkStart w:id="5211" w:name="_Toc383188126"/>
      <w:bookmarkStart w:id="5212" w:name="_Toc382877129"/>
      <w:bookmarkStart w:id="5213" w:name="_Toc382907109"/>
      <w:bookmarkStart w:id="5214" w:name="_Toc383181974"/>
      <w:bookmarkStart w:id="5215" w:name="_Toc383188127"/>
      <w:bookmarkStart w:id="5216" w:name="_Toc382877170"/>
      <w:bookmarkStart w:id="5217" w:name="_Toc382907150"/>
      <w:bookmarkStart w:id="5218" w:name="_Toc383182015"/>
      <w:bookmarkStart w:id="5219" w:name="_Toc383188168"/>
      <w:bookmarkStart w:id="5220" w:name="_Toc382877171"/>
      <w:bookmarkStart w:id="5221" w:name="_Toc382907151"/>
      <w:bookmarkStart w:id="5222" w:name="_Toc383182016"/>
      <w:bookmarkStart w:id="5223" w:name="_Toc383188169"/>
      <w:bookmarkStart w:id="5224" w:name="_Toc382877172"/>
      <w:bookmarkStart w:id="5225" w:name="_Toc382907152"/>
      <w:bookmarkStart w:id="5226" w:name="_Toc383182017"/>
      <w:bookmarkStart w:id="5227" w:name="_Toc383188170"/>
      <w:bookmarkStart w:id="5228" w:name="_Toc382877173"/>
      <w:bookmarkStart w:id="5229" w:name="_Toc382907153"/>
      <w:bookmarkStart w:id="5230" w:name="_Toc383182018"/>
      <w:bookmarkStart w:id="5231" w:name="_Toc383188171"/>
      <w:bookmarkStart w:id="5232" w:name="_Toc382877174"/>
      <w:bookmarkStart w:id="5233" w:name="_Toc382907154"/>
      <w:bookmarkStart w:id="5234" w:name="_Toc383182019"/>
      <w:bookmarkStart w:id="5235" w:name="_Toc383188172"/>
      <w:bookmarkStart w:id="5236" w:name="_Toc382877175"/>
      <w:bookmarkStart w:id="5237" w:name="_Toc382907155"/>
      <w:bookmarkStart w:id="5238" w:name="_Toc383182020"/>
      <w:bookmarkStart w:id="5239" w:name="_Toc383188173"/>
      <w:bookmarkStart w:id="5240" w:name="_Toc382877176"/>
      <w:bookmarkStart w:id="5241" w:name="_Toc382907156"/>
      <w:bookmarkStart w:id="5242" w:name="_Toc383182021"/>
      <w:bookmarkStart w:id="5243" w:name="_Toc383188174"/>
      <w:bookmarkStart w:id="5244" w:name="_Toc382877177"/>
      <w:bookmarkStart w:id="5245" w:name="_Toc382907157"/>
      <w:bookmarkStart w:id="5246" w:name="_Toc383182022"/>
      <w:bookmarkStart w:id="5247" w:name="_Toc383188175"/>
      <w:bookmarkStart w:id="5248" w:name="BKM_273026C8_A5AA_4C50_A992_93685988946B"/>
      <w:bookmarkStart w:id="5249" w:name="_Toc382877195"/>
      <w:bookmarkStart w:id="5250" w:name="_Toc382907175"/>
      <w:bookmarkStart w:id="5251" w:name="_Toc383182040"/>
      <w:bookmarkStart w:id="5252" w:name="_Toc383188193"/>
      <w:bookmarkStart w:id="5253" w:name="_Toc382877196"/>
      <w:bookmarkStart w:id="5254" w:name="_Toc382907176"/>
      <w:bookmarkStart w:id="5255" w:name="_Toc383182041"/>
      <w:bookmarkStart w:id="5256" w:name="_Toc383188194"/>
      <w:bookmarkStart w:id="5257" w:name="_Toc382877213"/>
      <w:bookmarkStart w:id="5258" w:name="_Toc382907193"/>
      <w:bookmarkStart w:id="5259" w:name="_Toc383182058"/>
      <w:bookmarkStart w:id="5260" w:name="_Toc383188211"/>
      <w:bookmarkStart w:id="5261" w:name="_Toc382877214"/>
      <w:bookmarkStart w:id="5262" w:name="_Toc382907194"/>
      <w:bookmarkStart w:id="5263" w:name="_Toc383182059"/>
      <w:bookmarkStart w:id="5264" w:name="_Toc383188212"/>
      <w:bookmarkStart w:id="5265" w:name="_Toc382877215"/>
      <w:bookmarkStart w:id="5266" w:name="_Toc382907195"/>
      <w:bookmarkStart w:id="5267" w:name="_Toc383182060"/>
      <w:bookmarkStart w:id="5268" w:name="_Toc383188213"/>
      <w:bookmarkStart w:id="5269" w:name="_Toc382877216"/>
      <w:bookmarkStart w:id="5270" w:name="_Toc382907196"/>
      <w:bookmarkStart w:id="5271" w:name="_Toc383182061"/>
      <w:bookmarkStart w:id="5272" w:name="_Toc383188214"/>
      <w:bookmarkStart w:id="5273" w:name="_Toc382877217"/>
      <w:bookmarkStart w:id="5274" w:name="_Toc382907197"/>
      <w:bookmarkStart w:id="5275" w:name="_Toc383182062"/>
      <w:bookmarkStart w:id="5276" w:name="_Toc383188215"/>
      <w:bookmarkStart w:id="5277" w:name="_Toc382877218"/>
      <w:bookmarkStart w:id="5278" w:name="_Toc382907198"/>
      <w:bookmarkStart w:id="5279" w:name="_Toc383182063"/>
      <w:bookmarkStart w:id="5280" w:name="_Toc383188216"/>
      <w:bookmarkStart w:id="5281" w:name="_Toc382877219"/>
      <w:bookmarkStart w:id="5282" w:name="_Toc382907199"/>
      <w:bookmarkStart w:id="5283" w:name="_Toc383182064"/>
      <w:bookmarkStart w:id="5284" w:name="_Toc383188217"/>
      <w:bookmarkStart w:id="5285" w:name="_Toc382877220"/>
      <w:bookmarkStart w:id="5286" w:name="_Toc382907200"/>
      <w:bookmarkStart w:id="5287" w:name="_Toc383182065"/>
      <w:bookmarkStart w:id="5288" w:name="_Toc383188218"/>
      <w:bookmarkStart w:id="5289" w:name="BKM_2A49A4A1_2B58_44DB_A48F_20B1033B11A9"/>
      <w:bookmarkStart w:id="5290" w:name="_Toc382877335"/>
      <w:bookmarkStart w:id="5291" w:name="_Toc382907315"/>
      <w:bookmarkStart w:id="5292" w:name="_Toc383182180"/>
      <w:bookmarkStart w:id="5293" w:name="_Toc383188333"/>
      <w:bookmarkStart w:id="5294" w:name="_Toc382877336"/>
      <w:bookmarkStart w:id="5295" w:name="_Toc382907316"/>
      <w:bookmarkStart w:id="5296" w:name="_Toc383182181"/>
      <w:bookmarkStart w:id="5297" w:name="_Toc383188334"/>
      <w:bookmarkStart w:id="5298" w:name="_Toc382877353"/>
      <w:bookmarkStart w:id="5299" w:name="_Toc382907333"/>
      <w:bookmarkStart w:id="5300" w:name="_Toc383182198"/>
      <w:bookmarkStart w:id="5301" w:name="_Toc383188351"/>
      <w:bookmarkStart w:id="5302" w:name="_Toc382877354"/>
      <w:bookmarkStart w:id="5303" w:name="_Toc382907334"/>
      <w:bookmarkStart w:id="5304" w:name="_Toc383182199"/>
      <w:bookmarkStart w:id="5305" w:name="_Toc383188352"/>
      <w:bookmarkStart w:id="5306" w:name="_Toc382877355"/>
      <w:bookmarkStart w:id="5307" w:name="_Toc382907335"/>
      <w:bookmarkStart w:id="5308" w:name="_Toc383182200"/>
      <w:bookmarkStart w:id="5309" w:name="_Toc383188353"/>
      <w:bookmarkStart w:id="5310" w:name="_Toc382877356"/>
      <w:bookmarkStart w:id="5311" w:name="_Toc382907336"/>
      <w:bookmarkStart w:id="5312" w:name="_Toc383182201"/>
      <w:bookmarkStart w:id="5313" w:name="_Toc383188354"/>
      <w:bookmarkStart w:id="5314" w:name="_Toc382877357"/>
      <w:bookmarkStart w:id="5315" w:name="_Toc382907337"/>
      <w:bookmarkStart w:id="5316" w:name="_Toc383182202"/>
      <w:bookmarkStart w:id="5317" w:name="_Toc383188355"/>
      <w:bookmarkStart w:id="5318" w:name="_Toc382877358"/>
      <w:bookmarkStart w:id="5319" w:name="_Toc382907338"/>
      <w:bookmarkStart w:id="5320" w:name="_Toc383182203"/>
      <w:bookmarkStart w:id="5321" w:name="_Toc383188356"/>
      <w:bookmarkStart w:id="5322" w:name="_Toc382877359"/>
      <w:bookmarkStart w:id="5323" w:name="_Toc382907339"/>
      <w:bookmarkStart w:id="5324" w:name="_Toc383182204"/>
      <w:bookmarkStart w:id="5325" w:name="_Toc383188357"/>
      <w:bookmarkStart w:id="5326" w:name="_Toc382877360"/>
      <w:bookmarkStart w:id="5327" w:name="_Toc382907340"/>
      <w:bookmarkStart w:id="5328" w:name="_Toc383182205"/>
      <w:bookmarkStart w:id="5329" w:name="_Toc383188358"/>
      <w:bookmarkStart w:id="5330" w:name="BKM_8D1B5A31_B69B_4365_9DDB_FAB42E281BBD"/>
      <w:bookmarkStart w:id="5331" w:name="_Toc382877414"/>
      <w:bookmarkStart w:id="5332" w:name="_Toc382907394"/>
      <w:bookmarkStart w:id="5333" w:name="_Toc383182259"/>
      <w:bookmarkStart w:id="5334" w:name="_Toc383188412"/>
      <w:bookmarkStart w:id="5335" w:name="_Toc382877415"/>
      <w:bookmarkStart w:id="5336" w:name="_Toc382907395"/>
      <w:bookmarkStart w:id="5337" w:name="_Toc383182260"/>
      <w:bookmarkStart w:id="5338" w:name="_Toc383188413"/>
      <w:bookmarkStart w:id="5339" w:name="_Toc382877432"/>
      <w:bookmarkStart w:id="5340" w:name="_Toc382907412"/>
      <w:bookmarkStart w:id="5341" w:name="_Toc383182277"/>
      <w:bookmarkStart w:id="5342" w:name="_Toc383188430"/>
      <w:bookmarkStart w:id="5343" w:name="_Toc382877433"/>
      <w:bookmarkStart w:id="5344" w:name="_Toc382907413"/>
      <w:bookmarkStart w:id="5345" w:name="_Toc383182278"/>
      <w:bookmarkStart w:id="5346" w:name="_Toc383188431"/>
      <w:bookmarkStart w:id="5347" w:name="_Toc382877434"/>
      <w:bookmarkStart w:id="5348" w:name="_Toc382907414"/>
      <w:bookmarkStart w:id="5349" w:name="_Toc383182279"/>
      <w:bookmarkStart w:id="5350" w:name="_Toc383188432"/>
      <w:bookmarkStart w:id="5351" w:name="_Toc382877435"/>
      <w:bookmarkStart w:id="5352" w:name="_Toc382907415"/>
      <w:bookmarkStart w:id="5353" w:name="_Toc383182280"/>
      <w:bookmarkStart w:id="5354" w:name="_Toc383188433"/>
      <w:bookmarkStart w:id="5355" w:name="_Toc382877436"/>
      <w:bookmarkStart w:id="5356" w:name="_Toc382907416"/>
      <w:bookmarkStart w:id="5357" w:name="_Toc383182281"/>
      <w:bookmarkStart w:id="5358" w:name="_Toc383188434"/>
      <w:bookmarkStart w:id="5359" w:name="_Toc382877437"/>
      <w:bookmarkStart w:id="5360" w:name="_Toc382907417"/>
      <w:bookmarkStart w:id="5361" w:name="_Toc383182282"/>
      <w:bookmarkStart w:id="5362" w:name="_Toc383188435"/>
      <w:bookmarkStart w:id="5363" w:name="_Toc382877438"/>
      <w:bookmarkStart w:id="5364" w:name="_Toc382907418"/>
      <w:bookmarkStart w:id="5365" w:name="_Toc383182283"/>
      <w:bookmarkStart w:id="5366" w:name="_Toc383188436"/>
      <w:bookmarkStart w:id="5367" w:name="_Toc382877439"/>
      <w:bookmarkStart w:id="5368" w:name="_Toc382907419"/>
      <w:bookmarkStart w:id="5369" w:name="_Toc383182284"/>
      <w:bookmarkStart w:id="5370" w:name="_Toc383188437"/>
      <w:bookmarkStart w:id="5371" w:name="BKM_21DBAC9A_FDA1_41FF_9393_7F90607F369A"/>
      <w:bookmarkStart w:id="5372" w:name="_Toc382877541"/>
      <w:bookmarkStart w:id="5373" w:name="_Toc382907521"/>
      <w:bookmarkStart w:id="5374" w:name="_Toc383182386"/>
      <w:bookmarkStart w:id="5375" w:name="_Toc383188539"/>
      <w:bookmarkStart w:id="5376" w:name="_Toc382877542"/>
      <w:bookmarkStart w:id="5377" w:name="_Toc382907522"/>
      <w:bookmarkStart w:id="5378" w:name="_Toc383182387"/>
      <w:bookmarkStart w:id="5379" w:name="_Toc383188540"/>
      <w:bookmarkStart w:id="5380" w:name="_Toc382877607"/>
      <w:bookmarkStart w:id="5381" w:name="_Toc382907587"/>
      <w:bookmarkStart w:id="5382" w:name="_Toc383182452"/>
      <w:bookmarkStart w:id="5383" w:name="_Toc383188605"/>
      <w:bookmarkStart w:id="5384" w:name="_Toc382877608"/>
      <w:bookmarkStart w:id="5385" w:name="_Toc382907588"/>
      <w:bookmarkStart w:id="5386" w:name="_Toc383182453"/>
      <w:bookmarkStart w:id="5387" w:name="_Toc383188606"/>
      <w:bookmarkStart w:id="5388" w:name="_Toc382877609"/>
      <w:bookmarkStart w:id="5389" w:name="_Toc382907589"/>
      <w:bookmarkStart w:id="5390" w:name="_Toc383182454"/>
      <w:bookmarkStart w:id="5391" w:name="_Toc383188607"/>
      <w:bookmarkStart w:id="5392" w:name="_Toc382877610"/>
      <w:bookmarkStart w:id="5393" w:name="_Toc382907590"/>
      <w:bookmarkStart w:id="5394" w:name="_Toc383182455"/>
      <w:bookmarkStart w:id="5395" w:name="_Toc383188608"/>
      <w:bookmarkStart w:id="5396" w:name="_Toc382877611"/>
      <w:bookmarkStart w:id="5397" w:name="_Toc382907591"/>
      <w:bookmarkStart w:id="5398" w:name="_Toc383182456"/>
      <w:bookmarkStart w:id="5399" w:name="_Toc383188609"/>
      <w:bookmarkStart w:id="5400" w:name="_Toc382877612"/>
      <w:bookmarkStart w:id="5401" w:name="_Toc382907592"/>
      <w:bookmarkStart w:id="5402" w:name="_Toc383182457"/>
      <w:bookmarkStart w:id="5403" w:name="_Toc383188610"/>
      <w:bookmarkStart w:id="5404" w:name="_Toc382877613"/>
      <w:bookmarkStart w:id="5405" w:name="_Toc382907593"/>
      <w:bookmarkStart w:id="5406" w:name="_Toc383182458"/>
      <w:bookmarkStart w:id="5407" w:name="_Toc383188611"/>
      <w:bookmarkStart w:id="5408" w:name="_Toc382877614"/>
      <w:bookmarkStart w:id="5409" w:name="_Toc382907594"/>
      <w:bookmarkStart w:id="5410" w:name="_Toc383182459"/>
      <w:bookmarkStart w:id="5411" w:name="_Toc383188612"/>
      <w:bookmarkStart w:id="5412" w:name="_Toc382877668"/>
      <w:bookmarkStart w:id="5413" w:name="_Toc382907648"/>
      <w:bookmarkStart w:id="5414" w:name="_Toc383182513"/>
      <w:bookmarkStart w:id="5415" w:name="_Toc383188666"/>
      <w:bookmarkStart w:id="5416" w:name="_Toc382877669"/>
      <w:bookmarkStart w:id="5417" w:name="_Toc382907649"/>
      <w:bookmarkStart w:id="5418" w:name="_Toc383182514"/>
      <w:bookmarkStart w:id="5419" w:name="_Toc383188667"/>
      <w:bookmarkStart w:id="5420" w:name="_Toc382877670"/>
      <w:bookmarkStart w:id="5421" w:name="_Toc382907650"/>
      <w:bookmarkStart w:id="5422" w:name="_Toc383182515"/>
      <w:bookmarkStart w:id="5423" w:name="_Toc383188668"/>
      <w:bookmarkStart w:id="5424" w:name="_Toc382877671"/>
      <w:bookmarkStart w:id="5425" w:name="_Toc382907651"/>
      <w:bookmarkStart w:id="5426" w:name="_Toc383182516"/>
      <w:bookmarkStart w:id="5427" w:name="_Toc383188669"/>
      <w:bookmarkStart w:id="5428" w:name="_Toc382877672"/>
      <w:bookmarkStart w:id="5429" w:name="_Toc382907652"/>
      <w:bookmarkStart w:id="5430" w:name="_Toc383182517"/>
      <w:bookmarkStart w:id="5431" w:name="_Toc383188670"/>
      <w:bookmarkStart w:id="5432" w:name="_Toc382877673"/>
      <w:bookmarkStart w:id="5433" w:name="_Toc382907653"/>
      <w:bookmarkStart w:id="5434" w:name="_Toc383182518"/>
      <w:bookmarkStart w:id="5435" w:name="_Toc383188671"/>
      <w:bookmarkStart w:id="5436" w:name="_Toc382877674"/>
      <w:bookmarkStart w:id="5437" w:name="_Toc382907654"/>
      <w:bookmarkStart w:id="5438" w:name="_Toc383182519"/>
      <w:bookmarkStart w:id="5439" w:name="_Toc383188672"/>
      <w:bookmarkStart w:id="5440" w:name="_Toc382877675"/>
      <w:bookmarkStart w:id="5441" w:name="_Toc382907655"/>
      <w:bookmarkStart w:id="5442" w:name="_Toc383182520"/>
      <w:bookmarkStart w:id="5443" w:name="_Toc383188673"/>
      <w:bookmarkStart w:id="5444" w:name="BKM_3F442EC1_53CE_44E0_BE7C_CF1683B9CBCB"/>
      <w:bookmarkStart w:id="5445" w:name="_Toc382877705"/>
      <w:bookmarkStart w:id="5446" w:name="_Toc382907685"/>
      <w:bookmarkStart w:id="5447" w:name="_Toc383182550"/>
      <w:bookmarkStart w:id="5448" w:name="_Toc383188703"/>
      <w:bookmarkStart w:id="5449" w:name="_Toc382877706"/>
      <w:bookmarkStart w:id="5450" w:name="_Toc382907686"/>
      <w:bookmarkStart w:id="5451" w:name="_Toc383182551"/>
      <w:bookmarkStart w:id="5452" w:name="_Toc383188704"/>
      <w:bookmarkStart w:id="5453" w:name="_Toc382877747"/>
      <w:bookmarkStart w:id="5454" w:name="_Toc382907727"/>
      <w:bookmarkStart w:id="5455" w:name="_Toc383182592"/>
      <w:bookmarkStart w:id="5456" w:name="_Toc383188745"/>
      <w:bookmarkStart w:id="5457" w:name="_Toc382877748"/>
      <w:bookmarkStart w:id="5458" w:name="_Toc382907728"/>
      <w:bookmarkStart w:id="5459" w:name="_Toc383182593"/>
      <w:bookmarkStart w:id="5460" w:name="_Toc383188746"/>
      <w:bookmarkStart w:id="5461" w:name="_Toc382877749"/>
      <w:bookmarkStart w:id="5462" w:name="_Toc382907729"/>
      <w:bookmarkStart w:id="5463" w:name="_Toc383182594"/>
      <w:bookmarkStart w:id="5464" w:name="_Toc383188747"/>
      <w:bookmarkStart w:id="5465" w:name="_Toc382877750"/>
      <w:bookmarkStart w:id="5466" w:name="_Toc382907730"/>
      <w:bookmarkStart w:id="5467" w:name="_Toc383182595"/>
      <w:bookmarkStart w:id="5468" w:name="_Toc383188748"/>
      <w:bookmarkStart w:id="5469" w:name="_Toc382877751"/>
      <w:bookmarkStart w:id="5470" w:name="_Toc382907731"/>
      <w:bookmarkStart w:id="5471" w:name="_Toc383182596"/>
      <w:bookmarkStart w:id="5472" w:name="_Toc383188749"/>
      <w:bookmarkStart w:id="5473" w:name="_Toc382877752"/>
      <w:bookmarkStart w:id="5474" w:name="_Toc382907732"/>
      <w:bookmarkStart w:id="5475" w:name="_Toc383182597"/>
      <w:bookmarkStart w:id="5476" w:name="_Toc383188750"/>
      <w:bookmarkStart w:id="5477" w:name="_Toc382877753"/>
      <w:bookmarkStart w:id="5478" w:name="_Toc382907733"/>
      <w:bookmarkStart w:id="5479" w:name="_Toc383182598"/>
      <w:bookmarkStart w:id="5480" w:name="_Toc383188751"/>
      <w:bookmarkStart w:id="5481" w:name="_Toc382877754"/>
      <w:bookmarkStart w:id="5482" w:name="_Toc382907734"/>
      <w:bookmarkStart w:id="5483" w:name="_Toc383182599"/>
      <w:bookmarkStart w:id="5484" w:name="_Toc383188752"/>
      <w:bookmarkStart w:id="5485" w:name="BKM_5A867B9C_BF61_4331_A1F3_05DEB1E9E1EC"/>
      <w:bookmarkStart w:id="5486" w:name="_Toc382877808"/>
      <w:bookmarkStart w:id="5487" w:name="_Toc382907788"/>
      <w:bookmarkStart w:id="5488" w:name="_Toc383182653"/>
      <w:bookmarkStart w:id="5489" w:name="_Toc383188806"/>
      <w:bookmarkStart w:id="5490" w:name="_Toc382877809"/>
      <w:bookmarkStart w:id="5491" w:name="_Toc382907789"/>
      <w:bookmarkStart w:id="5492" w:name="_Toc383182654"/>
      <w:bookmarkStart w:id="5493" w:name="_Toc383188807"/>
      <w:bookmarkStart w:id="5494" w:name="_Toc382877838"/>
      <w:bookmarkStart w:id="5495" w:name="_Toc382907818"/>
      <w:bookmarkStart w:id="5496" w:name="_Toc383182683"/>
      <w:bookmarkStart w:id="5497" w:name="_Toc383188836"/>
      <w:bookmarkStart w:id="5498" w:name="_Toc382877839"/>
      <w:bookmarkStart w:id="5499" w:name="_Toc382907819"/>
      <w:bookmarkStart w:id="5500" w:name="_Toc383182684"/>
      <w:bookmarkStart w:id="5501" w:name="_Toc383188837"/>
      <w:bookmarkStart w:id="5502" w:name="_Toc382877840"/>
      <w:bookmarkStart w:id="5503" w:name="_Toc382907820"/>
      <w:bookmarkStart w:id="5504" w:name="_Toc383182685"/>
      <w:bookmarkStart w:id="5505" w:name="_Toc383188838"/>
      <w:bookmarkStart w:id="5506" w:name="_Toc382877841"/>
      <w:bookmarkStart w:id="5507" w:name="_Toc382907821"/>
      <w:bookmarkStart w:id="5508" w:name="_Toc383182686"/>
      <w:bookmarkStart w:id="5509" w:name="_Toc383188839"/>
      <w:bookmarkStart w:id="5510" w:name="_Toc382877843"/>
      <w:bookmarkStart w:id="5511" w:name="_Toc382907823"/>
      <w:bookmarkStart w:id="5512" w:name="_Toc383182688"/>
      <w:bookmarkStart w:id="5513" w:name="_Toc383188841"/>
      <w:bookmarkStart w:id="5514" w:name="_Toc382877844"/>
      <w:bookmarkStart w:id="5515" w:name="_Toc382907824"/>
      <w:bookmarkStart w:id="5516" w:name="_Toc383182689"/>
      <w:bookmarkStart w:id="5517" w:name="_Toc383188842"/>
      <w:bookmarkStart w:id="5518" w:name="_Toc382877845"/>
      <w:bookmarkStart w:id="5519" w:name="_Toc382907825"/>
      <w:bookmarkStart w:id="5520" w:name="_Toc383182690"/>
      <w:bookmarkStart w:id="5521" w:name="_Toc383188843"/>
      <w:bookmarkStart w:id="5522" w:name="_Toc382877846"/>
      <w:bookmarkStart w:id="5523" w:name="_Toc382907826"/>
      <w:bookmarkStart w:id="5524" w:name="_Toc383182691"/>
      <w:bookmarkStart w:id="5525" w:name="_Toc383188844"/>
      <w:bookmarkStart w:id="5526" w:name="_Toc382877847"/>
      <w:bookmarkStart w:id="5527" w:name="_Toc382907827"/>
      <w:bookmarkStart w:id="5528" w:name="_Toc383182692"/>
      <w:bookmarkStart w:id="5529" w:name="_Toc383188845"/>
      <w:bookmarkStart w:id="5530" w:name="BKM_DD748233_11EE_4209_96AB_AA1C1C4193AE"/>
      <w:bookmarkStart w:id="5531" w:name="_Toc382877865"/>
      <w:bookmarkStart w:id="5532" w:name="_Toc382907845"/>
      <w:bookmarkStart w:id="5533" w:name="_Toc383182710"/>
      <w:bookmarkStart w:id="5534" w:name="_Toc383188863"/>
      <w:bookmarkStart w:id="5535" w:name="_Toc382877866"/>
      <w:bookmarkStart w:id="5536" w:name="_Toc382907846"/>
      <w:bookmarkStart w:id="5537" w:name="_Toc383182711"/>
      <w:bookmarkStart w:id="5538" w:name="_Toc383188864"/>
      <w:bookmarkStart w:id="5539" w:name="_Toc382878052"/>
      <w:bookmarkStart w:id="5540" w:name="_Toc382908032"/>
      <w:bookmarkStart w:id="5541" w:name="_Toc383182897"/>
      <w:bookmarkStart w:id="5542" w:name="_Toc383189050"/>
      <w:bookmarkStart w:id="5543" w:name="_Toc382878053"/>
      <w:bookmarkStart w:id="5544" w:name="_Toc382908033"/>
      <w:bookmarkStart w:id="5545" w:name="_Toc383182898"/>
      <w:bookmarkStart w:id="5546" w:name="_Toc383189051"/>
      <w:bookmarkStart w:id="5547" w:name="_Toc382878054"/>
      <w:bookmarkStart w:id="5548" w:name="_Toc382908034"/>
      <w:bookmarkStart w:id="5549" w:name="_Toc383182899"/>
      <w:bookmarkStart w:id="5550" w:name="_Toc383189052"/>
      <w:bookmarkStart w:id="5551" w:name="_Toc382878055"/>
      <w:bookmarkStart w:id="5552" w:name="_Toc382908035"/>
      <w:bookmarkStart w:id="5553" w:name="_Toc383182900"/>
      <w:bookmarkStart w:id="5554" w:name="_Toc383189053"/>
      <w:bookmarkStart w:id="5555" w:name="_Toc382878057"/>
      <w:bookmarkStart w:id="5556" w:name="_Toc382908037"/>
      <w:bookmarkStart w:id="5557" w:name="_Toc383182902"/>
      <w:bookmarkStart w:id="5558" w:name="_Toc383189055"/>
      <w:bookmarkStart w:id="5559" w:name="_Toc382878058"/>
      <w:bookmarkStart w:id="5560" w:name="_Toc382908038"/>
      <w:bookmarkStart w:id="5561" w:name="_Toc383182903"/>
      <w:bookmarkStart w:id="5562" w:name="_Toc383189056"/>
      <w:bookmarkStart w:id="5563" w:name="_Toc382878059"/>
      <w:bookmarkStart w:id="5564" w:name="_Toc382908039"/>
      <w:bookmarkStart w:id="5565" w:name="_Toc383182904"/>
      <w:bookmarkStart w:id="5566" w:name="_Toc383189057"/>
      <w:bookmarkStart w:id="5567" w:name="_Toc382878060"/>
      <w:bookmarkStart w:id="5568" w:name="_Toc382908040"/>
      <w:bookmarkStart w:id="5569" w:name="_Toc383182905"/>
      <w:bookmarkStart w:id="5570" w:name="_Toc383189058"/>
      <w:bookmarkStart w:id="5571" w:name="_Toc382878061"/>
      <w:bookmarkStart w:id="5572" w:name="_Toc382908041"/>
      <w:bookmarkStart w:id="5573" w:name="_Toc383182906"/>
      <w:bookmarkStart w:id="5574" w:name="_Toc383189059"/>
      <w:bookmarkStart w:id="5575" w:name="_Toc382878103"/>
      <w:bookmarkStart w:id="5576" w:name="_Toc382908083"/>
      <w:bookmarkStart w:id="5577" w:name="_Toc383182948"/>
      <w:bookmarkStart w:id="5578" w:name="_Toc383189101"/>
      <w:bookmarkStart w:id="5579" w:name="_Toc382878104"/>
      <w:bookmarkStart w:id="5580" w:name="_Toc382908084"/>
      <w:bookmarkStart w:id="5581" w:name="_Toc383182949"/>
      <w:bookmarkStart w:id="5582" w:name="_Toc383189102"/>
      <w:bookmarkStart w:id="5583" w:name="_Toc382878105"/>
      <w:bookmarkStart w:id="5584" w:name="_Toc382908085"/>
      <w:bookmarkStart w:id="5585" w:name="_Toc383182950"/>
      <w:bookmarkStart w:id="5586" w:name="_Toc383189103"/>
      <w:bookmarkStart w:id="5587" w:name="_Toc382878106"/>
      <w:bookmarkStart w:id="5588" w:name="_Toc382908086"/>
      <w:bookmarkStart w:id="5589" w:name="_Toc383182951"/>
      <w:bookmarkStart w:id="5590" w:name="_Toc383189104"/>
      <w:bookmarkStart w:id="5591" w:name="_Toc382878107"/>
      <w:bookmarkStart w:id="5592" w:name="_Toc382908087"/>
      <w:bookmarkStart w:id="5593" w:name="_Toc383182952"/>
      <w:bookmarkStart w:id="5594" w:name="_Toc383189105"/>
      <w:bookmarkStart w:id="5595" w:name="_Toc382878108"/>
      <w:bookmarkStart w:id="5596" w:name="_Toc382908088"/>
      <w:bookmarkStart w:id="5597" w:name="_Toc383182953"/>
      <w:bookmarkStart w:id="5598" w:name="_Toc383189106"/>
      <w:bookmarkStart w:id="5599" w:name="_Toc382878109"/>
      <w:bookmarkStart w:id="5600" w:name="_Toc382908089"/>
      <w:bookmarkStart w:id="5601" w:name="_Toc383182954"/>
      <w:bookmarkStart w:id="5602" w:name="_Toc383189107"/>
      <w:bookmarkStart w:id="5603" w:name="_Toc382878110"/>
      <w:bookmarkStart w:id="5604" w:name="_Toc382908090"/>
      <w:bookmarkStart w:id="5605" w:name="_Toc383182955"/>
      <w:bookmarkStart w:id="5606" w:name="_Toc383189108"/>
      <w:bookmarkStart w:id="5607" w:name="BKM_B716951F_BCE0_4745_A8E6_DB3EA5C412D8"/>
      <w:bookmarkStart w:id="5608" w:name="_Toc382878128"/>
      <w:bookmarkStart w:id="5609" w:name="_Toc382908108"/>
      <w:bookmarkStart w:id="5610" w:name="_Toc383182973"/>
      <w:bookmarkStart w:id="5611" w:name="_Toc383189126"/>
      <w:bookmarkStart w:id="5612" w:name="_Toc382878129"/>
      <w:bookmarkStart w:id="5613" w:name="_Toc382908109"/>
      <w:bookmarkStart w:id="5614" w:name="_Toc383182974"/>
      <w:bookmarkStart w:id="5615" w:name="_Toc383189127"/>
      <w:bookmarkStart w:id="5616" w:name="_Toc382878146"/>
      <w:bookmarkStart w:id="5617" w:name="_Toc382908126"/>
      <w:bookmarkStart w:id="5618" w:name="_Toc383182991"/>
      <w:bookmarkStart w:id="5619" w:name="_Toc383189144"/>
      <w:bookmarkStart w:id="5620" w:name="_Toc382878147"/>
      <w:bookmarkStart w:id="5621" w:name="_Toc382908127"/>
      <w:bookmarkStart w:id="5622" w:name="_Toc383182992"/>
      <w:bookmarkStart w:id="5623" w:name="_Toc383189145"/>
      <w:bookmarkStart w:id="5624" w:name="_Toc382878148"/>
      <w:bookmarkStart w:id="5625" w:name="_Toc382908128"/>
      <w:bookmarkStart w:id="5626" w:name="_Toc383182993"/>
      <w:bookmarkStart w:id="5627" w:name="_Toc383189146"/>
      <w:bookmarkStart w:id="5628" w:name="_Toc382878149"/>
      <w:bookmarkStart w:id="5629" w:name="_Toc382908129"/>
      <w:bookmarkStart w:id="5630" w:name="_Toc383182994"/>
      <w:bookmarkStart w:id="5631" w:name="_Toc383189147"/>
      <w:bookmarkStart w:id="5632" w:name="_Toc382878150"/>
      <w:bookmarkStart w:id="5633" w:name="_Toc382908130"/>
      <w:bookmarkStart w:id="5634" w:name="_Toc383182995"/>
      <w:bookmarkStart w:id="5635" w:name="_Toc383189148"/>
      <w:bookmarkStart w:id="5636" w:name="_Toc382878151"/>
      <w:bookmarkStart w:id="5637" w:name="_Toc382908131"/>
      <w:bookmarkStart w:id="5638" w:name="_Toc383182996"/>
      <w:bookmarkStart w:id="5639" w:name="_Toc383189149"/>
      <w:bookmarkStart w:id="5640" w:name="_Toc382878152"/>
      <w:bookmarkStart w:id="5641" w:name="_Toc382908132"/>
      <w:bookmarkStart w:id="5642" w:name="_Toc383182997"/>
      <w:bookmarkStart w:id="5643" w:name="_Toc383189150"/>
      <w:bookmarkStart w:id="5644" w:name="_Toc382878153"/>
      <w:bookmarkStart w:id="5645" w:name="_Toc382908133"/>
      <w:bookmarkStart w:id="5646" w:name="_Toc383182998"/>
      <w:bookmarkStart w:id="5647" w:name="_Toc383189151"/>
      <w:bookmarkStart w:id="5648" w:name="_Toc382878171"/>
      <w:bookmarkStart w:id="5649" w:name="_Toc382908151"/>
      <w:bookmarkStart w:id="5650" w:name="_Toc383183016"/>
      <w:bookmarkStart w:id="5651" w:name="_Toc383189169"/>
      <w:bookmarkStart w:id="5652" w:name="_Toc382878172"/>
      <w:bookmarkStart w:id="5653" w:name="_Toc382908152"/>
      <w:bookmarkStart w:id="5654" w:name="_Toc383183017"/>
      <w:bookmarkStart w:id="5655" w:name="_Toc383189170"/>
      <w:bookmarkStart w:id="5656" w:name="_Toc382878173"/>
      <w:bookmarkStart w:id="5657" w:name="_Toc382908153"/>
      <w:bookmarkStart w:id="5658" w:name="_Toc383183018"/>
      <w:bookmarkStart w:id="5659" w:name="_Toc383189171"/>
      <w:bookmarkStart w:id="5660" w:name="_Toc382878174"/>
      <w:bookmarkStart w:id="5661" w:name="_Toc382908154"/>
      <w:bookmarkStart w:id="5662" w:name="_Toc383183019"/>
      <w:bookmarkStart w:id="5663" w:name="_Toc383189172"/>
      <w:bookmarkStart w:id="5664" w:name="_Toc382878175"/>
      <w:bookmarkStart w:id="5665" w:name="_Toc382908155"/>
      <w:bookmarkStart w:id="5666" w:name="_Toc383183020"/>
      <w:bookmarkStart w:id="5667" w:name="_Toc383189173"/>
      <w:bookmarkStart w:id="5668" w:name="_Toc382878176"/>
      <w:bookmarkStart w:id="5669" w:name="_Toc382908156"/>
      <w:bookmarkStart w:id="5670" w:name="_Toc383183021"/>
      <w:bookmarkStart w:id="5671" w:name="_Toc383189174"/>
      <w:bookmarkStart w:id="5672" w:name="_Toc382878177"/>
      <w:bookmarkStart w:id="5673" w:name="_Toc382908157"/>
      <w:bookmarkStart w:id="5674" w:name="_Toc383183022"/>
      <w:bookmarkStart w:id="5675" w:name="_Toc383189175"/>
      <w:bookmarkStart w:id="5676" w:name="_Toc382878178"/>
      <w:bookmarkStart w:id="5677" w:name="_Toc382908158"/>
      <w:bookmarkStart w:id="5678" w:name="_Toc383183023"/>
      <w:bookmarkStart w:id="5679" w:name="_Toc383189176"/>
      <w:bookmarkStart w:id="5680" w:name="_Toc382878196"/>
      <w:bookmarkStart w:id="5681" w:name="_Toc382908176"/>
      <w:bookmarkStart w:id="5682" w:name="_Toc383183041"/>
      <w:bookmarkStart w:id="5683" w:name="_Toc383189194"/>
      <w:bookmarkStart w:id="5684" w:name="_Toc382878197"/>
      <w:bookmarkStart w:id="5685" w:name="_Toc382908177"/>
      <w:bookmarkStart w:id="5686" w:name="_Toc383183042"/>
      <w:bookmarkStart w:id="5687" w:name="_Toc383189195"/>
      <w:bookmarkStart w:id="5688" w:name="_Toc382878198"/>
      <w:bookmarkStart w:id="5689" w:name="_Toc382908178"/>
      <w:bookmarkStart w:id="5690" w:name="_Toc383183043"/>
      <w:bookmarkStart w:id="5691" w:name="_Toc383189196"/>
      <w:bookmarkStart w:id="5692" w:name="_Toc382878199"/>
      <w:bookmarkStart w:id="5693" w:name="_Toc382908179"/>
      <w:bookmarkStart w:id="5694" w:name="_Toc383183044"/>
      <w:bookmarkStart w:id="5695" w:name="_Toc383189197"/>
      <w:bookmarkStart w:id="5696" w:name="_Toc382878200"/>
      <w:bookmarkStart w:id="5697" w:name="_Toc382908180"/>
      <w:bookmarkStart w:id="5698" w:name="_Toc383183045"/>
      <w:bookmarkStart w:id="5699" w:name="_Toc383189198"/>
      <w:bookmarkStart w:id="5700" w:name="_Toc382878201"/>
      <w:bookmarkStart w:id="5701" w:name="_Toc382908181"/>
      <w:bookmarkStart w:id="5702" w:name="_Toc383183046"/>
      <w:bookmarkStart w:id="5703" w:name="_Toc383189199"/>
      <w:bookmarkStart w:id="5704" w:name="_Toc382878202"/>
      <w:bookmarkStart w:id="5705" w:name="_Toc382908182"/>
      <w:bookmarkStart w:id="5706" w:name="_Toc383183047"/>
      <w:bookmarkStart w:id="5707" w:name="_Toc383189200"/>
      <w:bookmarkStart w:id="5708" w:name="_Toc382878203"/>
      <w:bookmarkStart w:id="5709" w:name="_Toc382908183"/>
      <w:bookmarkStart w:id="5710" w:name="_Toc383183048"/>
      <w:bookmarkStart w:id="5711" w:name="_Toc383189201"/>
      <w:bookmarkStart w:id="5712" w:name="BKM_21FEA6AF_46A0_4807_B838_7F6ACBF8BD72"/>
      <w:bookmarkStart w:id="5713" w:name="_Toc382878221"/>
      <w:bookmarkStart w:id="5714" w:name="_Toc382908201"/>
      <w:bookmarkStart w:id="5715" w:name="_Toc383183066"/>
      <w:bookmarkStart w:id="5716" w:name="_Toc383189219"/>
      <w:bookmarkStart w:id="5717" w:name="_Toc382878222"/>
      <w:bookmarkStart w:id="5718" w:name="_Toc382908202"/>
      <w:bookmarkStart w:id="5719" w:name="_Toc383183067"/>
      <w:bookmarkStart w:id="5720" w:name="_Toc383189220"/>
      <w:bookmarkStart w:id="5721" w:name="_Toc382878239"/>
      <w:bookmarkStart w:id="5722" w:name="_Toc382908219"/>
      <w:bookmarkStart w:id="5723" w:name="_Toc383183084"/>
      <w:bookmarkStart w:id="5724" w:name="_Toc383189237"/>
      <w:bookmarkStart w:id="5725" w:name="_Toc382878240"/>
      <w:bookmarkStart w:id="5726" w:name="_Toc382908220"/>
      <w:bookmarkStart w:id="5727" w:name="_Toc383183085"/>
      <w:bookmarkStart w:id="5728" w:name="_Toc383189238"/>
      <w:bookmarkStart w:id="5729" w:name="_Toc382878241"/>
      <w:bookmarkStart w:id="5730" w:name="_Toc382908221"/>
      <w:bookmarkStart w:id="5731" w:name="_Toc383183086"/>
      <w:bookmarkStart w:id="5732" w:name="_Toc383189239"/>
      <w:bookmarkStart w:id="5733" w:name="_Toc382878242"/>
      <w:bookmarkStart w:id="5734" w:name="_Toc382908222"/>
      <w:bookmarkStart w:id="5735" w:name="_Toc383183087"/>
      <w:bookmarkStart w:id="5736" w:name="_Toc383189240"/>
      <w:bookmarkStart w:id="5737" w:name="_Toc382878244"/>
      <w:bookmarkStart w:id="5738" w:name="_Toc382908224"/>
      <w:bookmarkStart w:id="5739" w:name="_Toc383183089"/>
      <w:bookmarkStart w:id="5740" w:name="_Toc383189242"/>
      <w:bookmarkStart w:id="5741" w:name="_Toc382878245"/>
      <w:bookmarkStart w:id="5742" w:name="_Toc382908225"/>
      <w:bookmarkStart w:id="5743" w:name="_Toc383183090"/>
      <w:bookmarkStart w:id="5744" w:name="_Toc383189243"/>
      <w:bookmarkStart w:id="5745" w:name="_Toc382878246"/>
      <w:bookmarkStart w:id="5746" w:name="_Toc382908226"/>
      <w:bookmarkStart w:id="5747" w:name="_Toc383183091"/>
      <w:bookmarkStart w:id="5748" w:name="_Toc383189244"/>
      <w:bookmarkStart w:id="5749" w:name="_Toc382878247"/>
      <w:bookmarkStart w:id="5750" w:name="_Toc382908227"/>
      <w:bookmarkStart w:id="5751" w:name="_Toc383183092"/>
      <w:bookmarkStart w:id="5752" w:name="_Toc383189245"/>
      <w:bookmarkStart w:id="5753" w:name="_Toc382878265"/>
      <w:bookmarkStart w:id="5754" w:name="_Toc382908245"/>
      <w:bookmarkStart w:id="5755" w:name="_Toc383183110"/>
      <w:bookmarkStart w:id="5756" w:name="_Toc383189263"/>
      <w:bookmarkStart w:id="5757" w:name="_Toc382878266"/>
      <w:bookmarkStart w:id="5758" w:name="_Toc382908246"/>
      <w:bookmarkStart w:id="5759" w:name="_Toc383183111"/>
      <w:bookmarkStart w:id="5760" w:name="_Toc383189264"/>
      <w:bookmarkStart w:id="5761" w:name="_Toc382878267"/>
      <w:bookmarkStart w:id="5762" w:name="_Toc382908247"/>
      <w:bookmarkStart w:id="5763" w:name="_Toc383183112"/>
      <w:bookmarkStart w:id="5764" w:name="_Toc383189265"/>
      <w:bookmarkStart w:id="5765" w:name="_Toc382878268"/>
      <w:bookmarkStart w:id="5766" w:name="_Toc382908248"/>
      <w:bookmarkStart w:id="5767" w:name="_Toc383183113"/>
      <w:bookmarkStart w:id="5768" w:name="_Toc383189266"/>
      <w:bookmarkStart w:id="5769" w:name="_Toc382878269"/>
      <w:bookmarkStart w:id="5770" w:name="_Toc382908249"/>
      <w:bookmarkStart w:id="5771" w:name="_Toc383183114"/>
      <w:bookmarkStart w:id="5772" w:name="_Toc383189267"/>
      <w:bookmarkStart w:id="5773" w:name="_Toc382878270"/>
      <w:bookmarkStart w:id="5774" w:name="_Toc382908250"/>
      <w:bookmarkStart w:id="5775" w:name="_Toc383183115"/>
      <w:bookmarkStart w:id="5776" w:name="_Toc383189268"/>
      <w:bookmarkStart w:id="5777" w:name="_Toc382878271"/>
      <w:bookmarkStart w:id="5778" w:name="_Toc382908251"/>
      <w:bookmarkStart w:id="5779" w:name="_Toc383183116"/>
      <w:bookmarkStart w:id="5780" w:name="_Toc383189269"/>
      <w:bookmarkStart w:id="5781" w:name="_Toc382878272"/>
      <w:bookmarkStart w:id="5782" w:name="_Toc382908252"/>
      <w:bookmarkStart w:id="5783" w:name="_Toc383183117"/>
      <w:bookmarkStart w:id="5784" w:name="_Toc383189270"/>
      <w:bookmarkStart w:id="5785" w:name="_Toc382878290"/>
      <w:bookmarkStart w:id="5786" w:name="_Toc382908270"/>
      <w:bookmarkStart w:id="5787" w:name="_Toc383183135"/>
      <w:bookmarkStart w:id="5788" w:name="_Toc383189288"/>
      <w:bookmarkStart w:id="5789" w:name="_Toc382878291"/>
      <w:bookmarkStart w:id="5790" w:name="_Toc382908271"/>
      <w:bookmarkStart w:id="5791" w:name="_Toc383183136"/>
      <w:bookmarkStart w:id="5792" w:name="_Toc383189289"/>
      <w:bookmarkStart w:id="5793" w:name="_Toc382878292"/>
      <w:bookmarkStart w:id="5794" w:name="_Toc382908272"/>
      <w:bookmarkStart w:id="5795" w:name="_Toc383183137"/>
      <w:bookmarkStart w:id="5796" w:name="_Toc383189290"/>
      <w:bookmarkStart w:id="5797" w:name="_Toc382878293"/>
      <w:bookmarkStart w:id="5798" w:name="_Toc382908273"/>
      <w:bookmarkStart w:id="5799" w:name="_Toc383183138"/>
      <w:bookmarkStart w:id="5800" w:name="_Toc383189291"/>
      <w:bookmarkStart w:id="5801" w:name="_Toc382878294"/>
      <w:bookmarkStart w:id="5802" w:name="_Toc382908274"/>
      <w:bookmarkStart w:id="5803" w:name="_Toc383183139"/>
      <w:bookmarkStart w:id="5804" w:name="_Toc383189292"/>
      <w:bookmarkStart w:id="5805" w:name="_Toc382878295"/>
      <w:bookmarkStart w:id="5806" w:name="_Toc382908275"/>
      <w:bookmarkStart w:id="5807" w:name="_Toc383183140"/>
      <w:bookmarkStart w:id="5808" w:name="_Toc383189293"/>
      <w:bookmarkStart w:id="5809" w:name="_Toc382878296"/>
      <w:bookmarkStart w:id="5810" w:name="_Toc382908276"/>
      <w:bookmarkStart w:id="5811" w:name="_Toc383183141"/>
      <w:bookmarkStart w:id="5812" w:name="_Toc383189294"/>
      <w:bookmarkStart w:id="5813" w:name="_Toc382878297"/>
      <w:bookmarkStart w:id="5814" w:name="_Toc382908277"/>
      <w:bookmarkStart w:id="5815" w:name="_Toc383183142"/>
      <w:bookmarkStart w:id="5816" w:name="_Toc383189295"/>
      <w:bookmarkStart w:id="5817" w:name="_Toc382878315"/>
      <w:bookmarkStart w:id="5818" w:name="_Toc382908295"/>
      <w:bookmarkStart w:id="5819" w:name="_Toc383183160"/>
      <w:bookmarkStart w:id="5820" w:name="_Toc383189313"/>
      <w:bookmarkStart w:id="5821" w:name="_Toc382878316"/>
      <w:bookmarkStart w:id="5822" w:name="_Toc382908296"/>
      <w:bookmarkStart w:id="5823" w:name="_Toc383183161"/>
      <w:bookmarkStart w:id="5824" w:name="_Toc383189314"/>
      <w:bookmarkStart w:id="5825" w:name="_Toc382878317"/>
      <w:bookmarkStart w:id="5826" w:name="_Toc382908297"/>
      <w:bookmarkStart w:id="5827" w:name="_Toc383183162"/>
      <w:bookmarkStart w:id="5828" w:name="_Toc383189315"/>
      <w:bookmarkStart w:id="5829" w:name="_Toc382878318"/>
      <w:bookmarkStart w:id="5830" w:name="_Toc382908298"/>
      <w:bookmarkStart w:id="5831" w:name="_Toc383183163"/>
      <w:bookmarkStart w:id="5832" w:name="_Toc383189316"/>
      <w:bookmarkStart w:id="5833" w:name="_Toc382878319"/>
      <w:bookmarkStart w:id="5834" w:name="_Toc382908299"/>
      <w:bookmarkStart w:id="5835" w:name="_Toc383183164"/>
      <w:bookmarkStart w:id="5836" w:name="_Toc383189317"/>
      <w:bookmarkStart w:id="5837" w:name="_Toc382878320"/>
      <w:bookmarkStart w:id="5838" w:name="_Toc382908300"/>
      <w:bookmarkStart w:id="5839" w:name="_Toc383183165"/>
      <w:bookmarkStart w:id="5840" w:name="_Toc383189318"/>
      <w:bookmarkStart w:id="5841" w:name="_Toc382878321"/>
      <w:bookmarkStart w:id="5842" w:name="_Toc382908301"/>
      <w:bookmarkStart w:id="5843" w:name="_Toc383183166"/>
      <w:bookmarkStart w:id="5844" w:name="_Toc383189319"/>
      <w:bookmarkStart w:id="5845" w:name="_Toc382878322"/>
      <w:bookmarkStart w:id="5846" w:name="_Toc382908302"/>
      <w:bookmarkStart w:id="5847" w:name="_Toc383183167"/>
      <w:bookmarkStart w:id="5848" w:name="_Toc383189320"/>
      <w:bookmarkStart w:id="5849" w:name="_Toc382878340"/>
      <w:bookmarkStart w:id="5850" w:name="_Toc382908320"/>
      <w:bookmarkStart w:id="5851" w:name="_Toc383183185"/>
      <w:bookmarkStart w:id="5852" w:name="_Toc383189338"/>
      <w:bookmarkStart w:id="5853" w:name="_Toc382878341"/>
      <w:bookmarkStart w:id="5854" w:name="_Toc382908321"/>
      <w:bookmarkStart w:id="5855" w:name="_Toc383183186"/>
      <w:bookmarkStart w:id="5856" w:name="_Toc383189339"/>
      <w:bookmarkStart w:id="5857" w:name="_Toc382878342"/>
      <w:bookmarkStart w:id="5858" w:name="_Toc382908322"/>
      <w:bookmarkStart w:id="5859" w:name="_Toc383183187"/>
      <w:bookmarkStart w:id="5860" w:name="_Toc383189340"/>
      <w:bookmarkStart w:id="5861" w:name="_Toc38318934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r>
        <w:rPr>
          <w:lang w:val="en-US"/>
        </w:rPr>
        <w:lastRenderedPageBreak/>
        <w:t>Examples</w:t>
      </w:r>
      <w:bookmarkEnd w:id="5861"/>
    </w:p>
    <w:p w14:paraId="373868C5" w14:textId="35B8F268" w:rsidR="00524E7F" w:rsidRDefault="004B5419" w:rsidP="00524E7F">
      <w:pPr>
        <w:pStyle w:val="BodyText"/>
        <w:rPr>
          <w:lang w:eastAsia="x-none"/>
        </w:rPr>
      </w:pPr>
      <w:r>
        <w:rPr>
          <w:lang w:eastAsia="x-none"/>
        </w:rPr>
        <w:t>The examples below illustrate the use of the QIDAM in creating data mapping expressions. The leftmost column shows the identifier of the document from which the source expression was obtained. Where the source document</w:t>
      </w:r>
      <w:r w:rsidR="00237D47">
        <w:rPr>
          <w:lang w:eastAsia="x-none"/>
        </w:rPr>
        <w:t xml:space="preserve"> ID</w:t>
      </w:r>
      <w:r>
        <w:rPr>
          <w:lang w:eastAsia="x-none"/>
        </w:rPr>
        <w:t xml:space="preserve"> is prefixed with NQF, it indicates the document was from the National Quality Forum</w:t>
      </w:r>
      <w:r w:rsidR="00237D47">
        <w:rPr>
          <w:lang w:eastAsia="x-none"/>
        </w:rPr>
        <w:t xml:space="preserve">, and where it is prefixed with CMS it indicates a Centers for Medicare and Medicaid Services eCQM. </w:t>
      </w:r>
      <w:r>
        <w:rPr>
          <w:lang w:eastAsia="x-none"/>
        </w:rPr>
        <w:t>The subsequent digits provide the identifier assigned by NQF</w:t>
      </w:r>
      <w:r w:rsidR="00237D47">
        <w:rPr>
          <w:lang w:eastAsia="x-none"/>
        </w:rPr>
        <w:t xml:space="preserve"> or CMS</w:t>
      </w:r>
      <w:r>
        <w:rPr>
          <w:lang w:eastAsia="x-none"/>
        </w:rPr>
        <w:t xml:space="preserve"> to that measure. The second column contains the expression from the source document. </w:t>
      </w:r>
      <w:r w:rsidR="00CD5F6B">
        <w:rPr>
          <w:lang w:eastAsia="x-none"/>
        </w:rPr>
        <w:t>In t</w:t>
      </w:r>
      <w:r>
        <w:rPr>
          <w:lang w:eastAsia="x-none"/>
        </w:rPr>
        <w:t>he third column</w:t>
      </w:r>
      <w:r w:rsidR="00CD5F6B">
        <w:rPr>
          <w:lang w:eastAsia="x-none"/>
        </w:rPr>
        <w:t>,</w:t>
      </w:r>
      <w:r>
        <w:rPr>
          <w:lang w:eastAsia="x-none"/>
        </w:rPr>
        <w:t xml:space="preserve"> </w:t>
      </w:r>
      <w:r w:rsidR="00CD5F6B">
        <w:rPr>
          <w:lang w:eastAsia="x-none"/>
        </w:rPr>
        <w:t>t</w:t>
      </w:r>
      <w:r>
        <w:rPr>
          <w:lang w:eastAsia="x-none"/>
        </w:rPr>
        <w:t>he expressions are written in pseudocode. For the semantic references, these examples use the QIDAM category.</w:t>
      </w:r>
      <w:r w:rsidR="003D24D9">
        <w:rPr>
          <w:lang w:eastAsia="x-none"/>
        </w:rPr>
        <w:t xml:space="preserve"> Where the abbreviation VS is used, it indicates a value set.</w:t>
      </w:r>
    </w:p>
    <w:p w14:paraId="6D408F2E" w14:textId="2650E129" w:rsidR="00EE5B10" w:rsidRDefault="00EE5B10" w:rsidP="00EE5B10">
      <w:pPr>
        <w:pStyle w:val="Caption"/>
      </w:pPr>
      <w:bookmarkStart w:id="5862" w:name="_Toc383189349"/>
      <w:r>
        <w:t xml:space="preserve">Table </w:t>
      </w:r>
      <w:r>
        <w:fldChar w:fldCharType="begin"/>
      </w:r>
      <w:r>
        <w:instrText xml:space="preserve"> SEQ Table \* ARABIC </w:instrText>
      </w:r>
      <w:r>
        <w:fldChar w:fldCharType="separate"/>
      </w:r>
      <w:ins w:id="5863" w:author="Aziz Boxwala" w:date="2014-08-12T18:09:00Z">
        <w:r w:rsidR="00DF48FB">
          <w:t>5</w:t>
        </w:r>
      </w:ins>
      <w:del w:id="5864" w:author="Aziz Boxwala" w:date="2014-08-12T18:09:00Z">
        <w:r w:rsidR="00F10EF4" w:rsidDel="00DF48FB">
          <w:delText>4</w:delText>
        </w:r>
      </w:del>
      <w:r>
        <w:fldChar w:fldCharType="end"/>
      </w:r>
      <w:r>
        <w:t>. Example expressions written with QIDAM</w:t>
      </w:r>
      <w:bookmarkEnd w:id="5862"/>
    </w:p>
    <w:tbl>
      <w:tblPr>
        <w:tblW w:w="0" w:type="auto"/>
        <w:tblCellSpacing w:w="0" w:type="dxa"/>
        <w:tblInd w:w="55" w:type="dxa"/>
        <w:tblLayout w:type="fixed"/>
        <w:tblCellMar>
          <w:left w:w="0" w:type="dxa"/>
          <w:right w:w="0" w:type="dxa"/>
        </w:tblCellMar>
        <w:tblLook w:val="04A0" w:firstRow="1" w:lastRow="0" w:firstColumn="1" w:lastColumn="0" w:noHBand="0" w:noVBand="1"/>
      </w:tblPr>
      <w:tblGrid>
        <w:gridCol w:w="1584"/>
        <w:gridCol w:w="3744"/>
        <w:gridCol w:w="3772"/>
      </w:tblGrid>
      <w:tr w:rsidR="00C8693F" w14:paraId="06DF0D53" w14:textId="77777777" w:rsidTr="00D651D3">
        <w:trPr>
          <w:cantSplit/>
          <w:trHeight w:val="255"/>
          <w:tblCellSpacing w:w="0" w:type="dxa"/>
        </w:trPr>
        <w:tc>
          <w:tcPr>
            <w:tcW w:w="1584" w:type="dxa"/>
            <w:tcMar>
              <w:top w:w="0" w:type="dxa"/>
              <w:left w:w="45" w:type="dxa"/>
              <w:bottom w:w="0" w:type="dxa"/>
              <w:right w:w="45" w:type="dxa"/>
            </w:tcMar>
            <w:vAlign w:val="center"/>
            <w:hideMark/>
          </w:tcPr>
          <w:p w14:paraId="5A0A1C78" w14:textId="5D93A85D" w:rsidR="00C8693F" w:rsidRDefault="00C8693F" w:rsidP="00D651D3">
            <w:pPr>
              <w:spacing w:before="60" w:after="60" w:line="240" w:lineRule="auto"/>
              <w:jc w:val="center"/>
              <w:rPr>
                <w:rFonts w:ascii="Arial" w:hAnsi="Arial" w:cs="Arial"/>
                <w:b/>
                <w:bCs/>
                <w:color w:val="000000"/>
                <w:szCs w:val="20"/>
              </w:rPr>
            </w:pPr>
            <w:r>
              <w:rPr>
                <w:rFonts w:ascii="Arial" w:hAnsi="Arial" w:cs="Arial"/>
                <w:b/>
                <w:bCs/>
                <w:color w:val="000000"/>
                <w:szCs w:val="20"/>
              </w:rPr>
              <w:t xml:space="preserve">Source </w:t>
            </w:r>
            <w:r w:rsidR="00CD5F6B">
              <w:rPr>
                <w:rFonts w:ascii="Arial" w:hAnsi="Arial" w:cs="Arial"/>
                <w:b/>
                <w:bCs/>
                <w:color w:val="000000"/>
                <w:szCs w:val="20"/>
              </w:rPr>
              <w:br/>
            </w:r>
            <w:r>
              <w:rPr>
                <w:rFonts w:ascii="Arial" w:hAnsi="Arial" w:cs="Arial"/>
                <w:b/>
                <w:bCs/>
                <w:color w:val="000000"/>
                <w:szCs w:val="20"/>
              </w:rPr>
              <w:t>Document</w:t>
            </w:r>
            <w:r w:rsidR="004B5419">
              <w:rPr>
                <w:rFonts w:ascii="Arial" w:hAnsi="Arial" w:cs="Arial"/>
                <w:b/>
                <w:bCs/>
                <w:color w:val="000000"/>
                <w:szCs w:val="20"/>
              </w:rPr>
              <w:t xml:space="preserve"> I</w:t>
            </w:r>
            <w:r w:rsidR="00CD5F6B">
              <w:rPr>
                <w:rFonts w:ascii="Arial" w:hAnsi="Arial" w:cs="Arial"/>
                <w:b/>
                <w:bCs/>
                <w:color w:val="000000"/>
                <w:szCs w:val="20"/>
              </w:rPr>
              <w:t>D</w:t>
            </w:r>
          </w:p>
        </w:tc>
        <w:tc>
          <w:tcPr>
            <w:tcW w:w="3744" w:type="dxa"/>
            <w:tcMar>
              <w:top w:w="0" w:type="dxa"/>
              <w:left w:w="45" w:type="dxa"/>
              <w:bottom w:w="0" w:type="dxa"/>
              <w:right w:w="45" w:type="dxa"/>
            </w:tcMar>
            <w:vAlign w:val="center"/>
            <w:hideMark/>
          </w:tcPr>
          <w:p w14:paraId="50F31BF5"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Source Expression</w:t>
            </w:r>
          </w:p>
        </w:tc>
        <w:tc>
          <w:tcPr>
            <w:tcW w:w="3772" w:type="dxa"/>
            <w:tcMar>
              <w:top w:w="0" w:type="dxa"/>
              <w:left w:w="45" w:type="dxa"/>
              <w:bottom w:w="0" w:type="dxa"/>
              <w:right w:w="45" w:type="dxa"/>
            </w:tcMar>
            <w:vAlign w:val="center"/>
            <w:hideMark/>
          </w:tcPr>
          <w:p w14:paraId="19846338" w14:textId="77777777" w:rsidR="00C8693F" w:rsidRDefault="00C8693F" w:rsidP="00D651D3">
            <w:pPr>
              <w:spacing w:before="60" w:after="60"/>
              <w:jc w:val="center"/>
              <w:rPr>
                <w:rFonts w:ascii="Arial" w:hAnsi="Arial" w:cs="Arial"/>
                <w:b/>
                <w:bCs/>
                <w:color w:val="000000"/>
                <w:szCs w:val="20"/>
              </w:rPr>
            </w:pPr>
            <w:r>
              <w:rPr>
                <w:rFonts w:ascii="Arial" w:hAnsi="Arial" w:cs="Arial"/>
                <w:b/>
                <w:bCs/>
                <w:color w:val="000000"/>
                <w:szCs w:val="20"/>
              </w:rPr>
              <w:t>QIDAM based expression</w:t>
            </w:r>
          </w:p>
        </w:tc>
      </w:tr>
      <w:tr w:rsidR="00C8693F" w14:paraId="6A1512C3" w14:textId="77777777" w:rsidTr="00D651D3">
        <w:trPr>
          <w:cantSplit/>
          <w:trHeight w:val="255"/>
          <w:tblCellSpacing w:w="0" w:type="dxa"/>
        </w:trPr>
        <w:tc>
          <w:tcPr>
            <w:tcW w:w="1584" w:type="dxa"/>
            <w:tcMar>
              <w:top w:w="0" w:type="dxa"/>
              <w:left w:w="45" w:type="dxa"/>
              <w:bottom w:w="0" w:type="dxa"/>
              <w:right w:w="45" w:type="dxa"/>
            </w:tcMar>
            <w:hideMark/>
          </w:tcPr>
          <w:p w14:paraId="360EE28C"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7415F3F1"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Diagnosis, Active: Acute Myocardial Infarction" &lt;= 12 month(s) starts before start of "Measurement Period"</w:t>
            </w:r>
            <w:r>
              <w:rPr>
                <w:rFonts w:ascii="Arial" w:hAnsi="Arial" w:cs="Arial"/>
                <w:color w:val="000000"/>
                <w:szCs w:val="20"/>
              </w:rPr>
              <w:br/>
              <w:t>using "Acute Myocardial Infarction Grouping Value Set (2.16.840.1.113883.3.464.1003.104.12.1001)"</w:t>
            </w:r>
          </w:p>
        </w:tc>
        <w:tc>
          <w:tcPr>
            <w:tcW w:w="3772" w:type="dxa"/>
            <w:tcMar>
              <w:top w:w="0" w:type="dxa"/>
              <w:left w:w="45" w:type="dxa"/>
              <w:bottom w:w="0" w:type="dxa"/>
              <w:right w:w="45" w:type="dxa"/>
            </w:tcMar>
            <w:hideMark/>
          </w:tcPr>
          <w:p w14:paraId="093C51A6" w14:textId="13385294" w:rsidR="00C8693F" w:rsidRDefault="00C8693F">
            <w:pPr>
              <w:spacing w:before="40" w:line="240" w:lineRule="auto"/>
              <w:rPr>
                <w:rFonts w:ascii="Arial" w:hAnsi="Arial" w:cs="Arial"/>
                <w:color w:val="000000"/>
                <w:szCs w:val="20"/>
              </w:rPr>
            </w:pPr>
            <w:r w:rsidRPr="008E5DB7">
              <w:rPr>
                <w:rFonts w:ascii="Arial" w:hAnsi="Arial" w:cs="Arial"/>
                <w:b/>
                <w:color w:val="000000"/>
                <w:szCs w:val="20"/>
              </w:rPr>
              <w:t>Condition</w:t>
            </w:r>
            <w:r w:rsidR="00291E74" w:rsidRPr="008E5DB7">
              <w:rPr>
                <w:rFonts w:ascii="Arial" w:hAnsi="Arial" w:cs="Arial"/>
                <w:b/>
                <w:color w:val="000000"/>
                <w:szCs w:val="20"/>
              </w:rPr>
              <w:t>Present</w:t>
            </w:r>
            <w:r>
              <w:rPr>
                <w:rFonts w:ascii="Arial" w:hAnsi="Arial" w:cs="Arial"/>
                <w:color w:val="000000"/>
                <w:szCs w:val="20"/>
              </w:rPr>
              <w:t xml:space="preserve"> with</w:t>
            </w:r>
            <w:r>
              <w:rPr>
                <w:rFonts w:ascii="Arial" w:hAnsi="Arial" w:cs="Arial"/>
                <w:color w:val="000000"/>
                <w:szCs w:val="20"/>
              </w:rPr>
              <w:br/>
              <w:t>- semanticReference = "Diagnosis, Active"</w:t>
            </w:r>
            <w:r>
              <w:rPr>
                <w:rFonts w:ascii="Arial" w:hAnsi="Arial" w:cs="Arial"/>
                <w:color w:val="000000"/>
                <w:szCs w:val="20"/>
              </w:rPr>
              <w:br/>
              <w:t>- name in AMI Grouping VS</w:t>
            </w:r>
            <w:r>
              <w:rPr>
                <w:rFonts w:ascii="Arial" w:hAnsi="Arial" w:cs="Arial"/>
                <w:color w:val="000000"/>
                <w:szCs w:val="20"/>
              </w:rPr>
              <w:br/>
              <w:t>- status = Active</w:t>
            </w:r>
            <w:r>
              <w:rPr>
                <w:rFonts w:ascii="Arial" w:hAnsi="Arial" w:cs="Arial"/>
                <w:color w:val="000000"/>
                <w:szCs w:val="20"/>
              </w:rPr>
              <w:br/>
              <w:t xml:space="preserve">- </w:t>
            </w:r>
            <w:r w:rsidR="00A272F1">
              <w:rPr>
                <w:rFonts w:ascii="Arial" w:hAnsi="Arial" w:cs="Arial"/>
                <w:color w:val="000000"/>
                <w:szCs w:val="20"/>
              </w:rPr>
              <w:t xml:space="preserve">effectiveTime starts </w:t>
            </w:r>
            <w:r>
              <w:rPr>
                <w:rFonts w:ascii="Arial" w:hAnsi="Arial" w:cs="Arial"/>
                <w:color w:val="000000"/>
                <w:szCs w:val="20"/>
              </w:rPr>
              <w:t>&lt;= 12 months before start of "Measurement period"</w:t>
            </w:r>
          </w:p>
        </w:tc>
      </w:tr>
      <w:tr w:rsidR="00C8693F" w14:paraId="2294528B" w14:textId="77777777" w:rsidTr="00D651D3">
        <w:trPr>
          <w:cantSplit/>
          <w:trHeight w:val="255"/>
          <w:tblCellSpacing w:w="0" w:type="dxa"/>
        </w:trPr>
        <w:tc>
          <w:tcPr>
            <w:tcW w:w="1584" w:type="dxa"/>
            <w:tcMar>
              <w:top w:w="0" w:type="dxa"/>
              <w:left w:w="45" w:type="dxa"/>
              <w:bottom w:w="0" w:type="dxa"/>
              <w:right w:w="45" w:type="dxa"/>
            </w:tcMar>
            <w:hideMark/>
          </w:tcPr>
          <w:p w14:paraId="457DAB4A"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012117AB"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Procedure, Performed: Percutaneous Coronary Interventions</w:t>
            </w:r>
            <w:r>
              <w:rPr>
                <w:rFonts w:ascii="Arial" w:hAnsi="Arial" w:cs="Arial"/>
                <w:color w:val="000000"/>
                <w:szCs w:val="20"/>
              </w:rPr>
              <w:br/>
              <w:t>&lt;= 12 month(s) ends before start of "Measurement Period"</w:t>
            </w:r>
            <w:r>
              <w:rPr>
                <w:rFonts w:ascii="Arial" w:hAnsi="Arial" w:cs="Arial"/>
                <w:color w:val="000000"/>
                <w:szCs w:val="20"/>
              </w:rPr>
              <w:br/>
              <w:t>using "Percutaneous Coronary Interventions Grouping Value Set (2.16.840.1.113883.3.464.1003.104.12.1010)</w:t>
            </w:r>
          </w:p>
        </w:tc>
        <w:tc>
          <w:tcPr>
            <w:tcW w:w="3772" w:type="dxa"/>
            <w:tcMar>
              <w:top w:w="0" w:type="dxa"/>
              <w:left w:w="45" w:type="dxa"/>
              <w:bottom w:w="0" w:type="dxa"/>
              <w:right w:w="45" w:type="dxa"/>
            </w:tcMar>
            <w:hideMark/>
          </w:tcPr>
          <w:p w14:paraId="6D95B02B" w14:textId="02036BFF"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ProcedureEvent</w:t>
            </w:r>
            <w:r>
              <w:rPr>
                <w:rFonts w:ascii="Arial" w:hAnsi="Arial" w:cs="Arial"/>
                <w:color w:val="000000"/>
                <w:szCs w:val="20"/>
              </w:rPr>
              <w:t xml:space="preserve"> with</w:t>
            </w:r>
            <w:r>
              <w:rPr>
                <w:rFonts w:ascii="Arial" w:hAnsi="Arial" w:cs="Arial"/>
                <w:color w:val="000000"/>
                <w:szCs w:val="20"/>
              </w:rPr>
              <w:br/>
              <w:t>- semanticReference = "Procedure, Performed"</w:t>
            </w:r>
            <w:r>
              <w:rPr>
                <w:rFonts w:ascii="Arial" w:hAnsi="Arial" w:cs="Arial"/>
                <w:color w:val="000000"/>
                <w:szCs w:val="20"/>
              </w:rPr>
              <w:br/>
              <w:t>- procedureCode in PCI Grouping VS</w:t>
            </w:r>
            <w:r>
              <w:rPr>
                <w:rFonts w:ascii="Arial" w:hAnsi="Arial" w:cs="Arial"/>
                <w:color w:val="000000"/>
                <w:szCs w:val="20"/>
              </w:rPr>
              <w:br/>
              <w:t xml:space="preserve">- </w:t>
            </w:r>
            <w:r w:rsidR="00A272F1">
              <w:rPr>
                <w:rFonts w:ascii="Arial" w:hAnsi="Arial" w:cs="Arial"/>
                <w:color w:val="000000"/>
                <w:szCs w:val="20"/>
              </w:rPr>
              <w:t>performed</w:t>
            </w:r>
            <w:r>
              <w:rPr>
                <w:rFonts w:ascii="Arial" w:hAnsi="Arial" w:cs="Arial"/>
                <w:color w:val="000000"/>
                <w:szCs w:val="20"/>
              </w:rPr>
              <w:t>AtTime</w:t>
            </w:r>
            <w:r w:rsidR="00276CB8">
              <w:rPr>
                <w:rFonts w:ascii="Arial" w:hAnsi="Arial" w:cs="Arial"/>
                <w:color w:val="000000"/>
                <w:szCs w:val="20"/>
              </w:rPr>
              <w:t xml:space="preserve"> </w:t>
            </w:r>
            <w:r>
              <w:rPr>
                <w:rFonts w:ascii="Arial" w:hAnsi="Arial" w:cs="Arial"/>
                <w:color w:val="000000"/>
                <w:szCs w:val="20"/>
              </w:rPr>
              <w:t>end</w:t>
            </w:r>
            <w:r w:rsidR="00276CB8">
              <w:rPr>
                <w:rFonts w:ascii="Arial" w:hAnsi="Arial" w:cs="Arial"/>
                <w:color w:val="000000"/>
                <w:szCs w:val="20"/>
              </w:rPr>
              <w:t>s</w:t>
            </w:r>
            <w:r>
              <w:rPr>
                <w:rFonts w:ascii="Arial" w:hAnsi="Arial" w:cs="Arial"/>
                <w:color w:val="000000"/>
                <w:szCs w:val="20"/>
              </w:rPr>
              <w:t xml:space="preserve"> &lt;= 12 months before start of "Measurement period"</w:t>
            </w:r>
          </w:p>
        </w:tc>
      </w:tr>
      <w:tr w:rsidR="00C8693F" w14:paraId="31BD011D" w14:textId="77777777" w:rsidTr="00D651D3">
        <w:trPr>
          <w:cantSplit/>
          <w:trHeight w:val="255"/>
          <w:tblCellSpacing w:w="0" w:type="dxa"/>
        </w:trPr>
        <w:tc>
          <w:tcPr>
            <w:tcW w:w="1584" w:type="dxa"/>
            <w:tcMar>
              <w:top w:w="0" w:type="dxa"/>
              <w:left w:w="45" w:type="dxa"/>
              <w:bottom w:w="0" w:type="dxa"/>
              <w:right w:w="45" w:type="dxa"/>
            </w:tcMar>
            <w:hideMark/>
          </w:tcPr>
          <w:p w14:paraId="2F2F535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0068</w:t>
            </w:r>
          </w:p>
        </w:tc>
        <w:tc>
          <w:tcPr>
            <w:tcW w:w="3744" w:type="dxa"/>
            <w:tcMar>
              <w:top w:w="0" w:type="dxa"/>
              <w:left w:w="45" w:type="dxa"/>
              <w:bottom w:w="0" w:type="dxa"/>
              <w:right w:w="45" w:type="dxa"/>
            </w:tcMar>
            <w:hideMark/>
          </w:tcPr>
          <w:p w14:paraId="459C4CCD"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Medication, Active: Aspirin and Other Anti-thrombotics" ends before start of "Measurement Period</w:t>
            </w:r>
          </w:p>
        </w:tc>
        <w:tc>
          <w:tcPr>
            <w:tcW w:w="3772" w:type="dxa"/>
            <w:tcMar>
              <w:top w:w="0" w:type="dxa"/>
              <w:left w:w="45" w:type="dxa"/>
              <w:bottom w:w="0" w:type="dxa"/>
              <w:right w:w="45" w:type="dxa"/>
            </w:tcMar>
            <w:hideMark/>
          </w:tcPr>
          <w:p w14:paraId="183B306A" w14:textId="79B83DB1"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MedicationStatement</w:t>
            </w:r>
            <w:r>
              <w:rPr>
                <w:rFonts w:ascii="Arial" w:hAnsi="Arial" w:cs="Arial"/>
                <w:color w:val="000000"/>
                <w:szCs w:val="20"/>
              </w:rPr>
              <w:t xml:space="preserve"> with</w:t>
            </w:r>
            <w:r>
              <w:rPr>
                <w:rFonts w:ascii="Arial" w:hAnsi="Arial" w:cs="Arial"/>
                <w:color w:val="000000"/>
                <w:szCs w:val="20"/>
              </w:rPr>
              <w:br/>
              <w:t>- semanticReference = "Medication, Active"</w:t>
            </w:r>
            <w:r>
              <w:rPr>
                <w:rFonts w:ascii="Arial" w:hAnsi="Arial" w:cs="Arial"/>
                <w:color w:val="000000"/>
                <w:szCs w:val="20"/>
              </w:rPr>
              <w:br/>
              <w:t>- medication in ASA+AT Grouping VS</w:t>
            </w:r>
            <w:r>
              <w:rPr>
                <w:rFonts w:ascii="Arial" w:hAnsi="Arial" w:cs="Arial"/>
                <w:color w:val="000000"/>
                <w:szCs w:val="20"/>
              </w:rPr>
              <w:br/>
              <w:t xml:space="preserve">- </w:t>
            </w:r>
            <w:r w:rsidR="00276CB8">
              <w:rPr>
                <w:rFonts w:ascii="Arial" w:hAnsi="Arial" w:cs="Arial"/>
                <w:color w:val="000000"/>
                <w:szCs w:val="20"/>
              </w:rPr>
              <w:t>performed</w:t>
            </w:r>
            <w:r>
              <w:rPr>
                <w:rFonts w:ascii="Arial" w:hAnsi="Arial" w:cs="Arial"/>
                <w:color w:val="000000"/>
                <w:szCs w:val="20"/>
              </w:rPr>
              <w:t>AtTime</w:t>
            </w:r>
            <w:r w:rsidR="00C3611F">
              <w:rPr>
                <w:rFonts w:ascii="Arial" w:hAnsi="Arial" w:cs="Arial"/>
                <w:color w:val="000000"/>
                <w:szCs w:val="20"/>
              </w:rPr>
              <w:t xml:space="preserve"> </w:t>
            </w:r>
            <w:r>
              <w:rPr>
                <w:rFonts w:ascii="Arial" w:hAnsi="Arial" w:cs="Arial"/>
                <w:color w:val="000000"/>
                <w:szCs w:val="20"/>
              </w:rPr>
              <w:t>end</w:t>
            </w:r>
            <w:r w:rsidR="00C3611F">
              <w:rPr>
                <w:rFonts w:ascii="Arial" w:hAnsi="Arial" w:cs="Arial"/>
                <w:color w:val="000000"/>
                <w:szCs w:val="20"/>
              </w:rPr>
              <w:t>s</w:t>
            </w:r>
            <w:r>
              <w:rPr>
                <w:rFonts w:ascii="Arial" w:hAnsi="Arial" w:cs="Arial"/>
                <w:color w:val="000000"/>
                <w:szCs w:val="20"/>
              </w:rPr>
              <w:t xml:space="preserve"> &lt;= start of "Measurement period"</w:t>
            </w:r>
          </w:p>
        </w:tc>
      </w:tr>
      <w:tr w:rsidR="00C8693F" w14:paraId="77B7E672" w14:textId="77777777" w:rsidTr="00D651D3">
        <w:trPr>
          <w:cantSplit/>
          <w:trHeight w:val="255"/>
          <w:tblCellSpacing w:w="0" w:type="dxa"/>
        </w:trPr>
        <w:tc>
          <w:tcPr>
            <w:tcW w:w="1584" w:type="dxa"/>
            <w:tcMar>
              <w:top w:w="0" w:type="dxa"/>
              <w:left w:w="45" w:type="dxa"/>
              <w:bottom w:w="0" w:type="dxa"/>
              <w:right w:w="45" w:type="dxa"/>
            </w:tcMar>
            <w:hideMark/>
          </w:tcPr>
          <w:p w14:paraId="3AE08EA0"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0440</w:t>
            </w:r>
          </w:p>
        </w:tc>
        <w:tc>
          <w:tcPr>
            <w:tcW w:w="3744" w:type="dxa"/>
            <w:tcMar>
              <w:top w:w="0" w:type="dxa"/>
              <w:left w:w="45" w:type="dxa"/>
              <w:bottom w:w="0" w:type="dxa"/>
              <w:right w:w="45" w:type="dxa"/>
            </w:tcMar>
            <w:hideMark/>
          </w:tcPr>
          <w:p w14:paraId="53CC68D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Encounter, Performed: Non-Elective Inpatient Encounter (admission datetime)" &lt;= 1 hour(s) starts after end of "Occurrence A of Encounter, Performed: Emergency Department Visit (facility location departure datetime)"</w:t>
            </w:r>
          </w:p>
        </w:tc>
        <w:tc>
          <w:tcPr>
            <w:tcW w:w="3772" w:type="dxa"/>
            <w:tcMar>
              <w:top w:w="0" w:type="dxa"/>
              <w:left w:w="45" w:type="dxa"/>
              <w:bottom w:w="0" w:type="dxa"/>
              <w:right w:w="45" w:type="dxa"/>
            </w:tcMar>
            <w:hideMark/>
          </w:tcPr>
          <w:p w14:paraId="63DEDC57" w14:textId="4D07ED7B" w:rsidR="00C8693F" w:rsidRDefault="00C8693F">
            <w:pPr>
              <w:spacing w:before="40" w:line="240" w:lineRule="auto"/>
              <w:rPr>
                <w:rFonts w:ascii="Arial" w:hAnsi="Arial" w:cs="Arial"/>
                <w:color w:val="000000"/>
                <w:szCs w:val="20"/>
              </w:rPr>
            </w:pPr>
            <w:r w:rsidRPr="008E5DB7">
              <w:rPr>
                <w:rFonts w:ascii="Arial" w:hAnsi="Arial" w:cs="Arial"/>
                <w:b/>
                <w:color w:val="000000"/>
                <w:szCs w:val="20"/>
              </w:rPr>
              <w:t>EncounterEvent</w:t>
            </w:r>
            <w:r>
              <w:rPr>
                <w:rFonts w:ascii="Arial" w:hAnsi="Arial" w:cs="Arial"/>
                <w:color w:val="000000"/>
                <w:szCs w:val="20"/>
              </w:rPr>
              <w:t xml:space="preserve"> with</w:t>
            </w:r>
            <w:r>
              <w:rPr>
                <w:rFonts w:ascii="Arial" w:hAnsi="Arial" w:cs="Arial"/>
                <w:color w:val="000000"/>
                <w:szCs w:val="20"/>
              </w:rPr>
              <w:br/>
              <w:t>-semanticReference="Encounter, Performed"</w:t>
            </w:r>
            <w:r>
              <w:rPr>
                <w:rFonts w:ascii="Arial" w:hAnsi="Arial" w:cs="Arial"/>
                <w:color w:val="000000"/>
                <w:szCs w:val="20"/>
              </w:rPr>
              <w:br/>
              <w:t>-serviceType</w:t>
            </w:r>
            <w:r w:rsidR="002A1BAD">
              <w:rPr>
                <w:rFonts w:ascii="Arial" w:hAnsi="Arial" w:cs="Arial"/>
                <w:color w:val="000000"/>
                <w:szCs w:val="20"/>
              </w:rPr>
              <w:t xml:space="preserve"> </w:t>
            </w:r>
            <w:r>
              <w:rPr>
                <w:rFonts w:ascii="Arial" w:hAnsi="Arial" w:cs="Arial"/>
                <w:color w:val="000000"/>
                <w:szCs w:val="20"/>
              </w:rPr>
              <w:t>in Non-Elective Inpatient Encounter VS</w:t>
            </w:r>
            <w:r>
              <w:rPr>
                <w:rFonts w:ascii="Arial" w:hAnsi="Arial" w:cs="Arial"/>
                <w:color w:val="000000"/>
                <w:szCs w:val="20"/>
              </w:rPr>
              <w:br/>
              <w:t>-</w:t>
            </w:r>
            <w:r w:rsidR="001B37AE">
              <w:rPr>
                <w:rFonts w:ascii="Arial" w:hAnsi="Arial" w:cs="Arial"/>
                <w:color w:val="000000"/>
                <w:szCs w:val="20"/>
              </w:rPr>
              <w:t xml:space="preserve">performedAtTime </w:t>
            </w:r>
            <w:r>
              <w:rPr>
                <w:rFonts w:ascii="Arial" w:hAnsi="Arial" w:cs="Arial"/>
                <w:color w:val="000000"/>
                <w:szCs w:val="20"/>
              </w:rPr>
              <w:t>begin</w:t>
            </w:r>
            <w:r w:rsidR="001B37AE">
              <w:rPr>
                <w:rFonts w:ascii="Arial" w:hAnsi="Arial" w:cs="Arial"/>
                <w:color w:val="000000"/>
                <w:szCs w:val="20"/>
              </w:rPr>
              <w:t xml:space="preserve">s </w:t>
            </w:r>
            <w:r>
              <w:rPr>
                <w:rFonts w:ascii="Arial" w:hAnsi="Arial" w:cs="Arial"/>
                <w:color w:val="000000"/>
                <w:szCs w:val="20"/>
              </w:rPr>
              <w:t>&lt;=1 hour after end of "Encounter, Performed: Emergency Department Visit"</w:t>
            </w:r>
          </w:p>
        </w:tc>
      </w:tr>
      <w:tr w:rsidR="00C8693F" w14:paraId="0A4438F2" w14:textId="77777777" w:rsidTr="00D651D3">
        <w:trPr>
          <w:cantSplit/>
          <w:trHeight w:val="255"/>
          <w:tblCellSpacing w:w="0" w:type="dxa"/>
        </w:trPr>
        <w:tc>
          <w:tcPr>
            <w:tcW w:w="1584" w:type="dxa"/>
            <w:tcMar>
              <w:top w:w="0" w:type="dxa"/>
              <w:left w:w="45" w:type="dxa"/>
              <w:bottom w:w="0" w:type="dxa"/>
              <w:right w:w="45" w:type="dxa"/>
            </w:tcMar>
            <w:hideMark/>
          </w:tcPr>
          <w:p w14:paraId="65109262"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lastRenderedPageBreak/>
              <w:t>NQF 0002</w:t>
            </w:r>
          </w:p>
        </w:tc>
        <w:tc>
          <w:tcPr>
            <w:tcW w:w="3744" w:type="dxa"/>
            <w:tcMar>
              <w:top w:w="0" w:type="dxa"/>
              <w:left w:w="45" w:type="dxa"/>
              <w:bottom w:w="0" w:type="dxa"/>
              <w:right w:w="45" w:type="dxa"/>
            </w:tcMar>
            <w:hideMark/>
          </w:tcPr>
          <w:p w14:paraId="47CC93E4"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Group A Streptococcus Test (result)" &lt;= 3 day(s) starts before or during "Occurrence A of Encounter, Performed: Ambulatory/ED Visit"</w:t>
            </w:r>
          </w:p>
        </w:tc>
        <w:tc>
          <w:tcPr>
            <w:tcW w:w="3772" w:type="dxa"/>
            <w:tcMar>
              <w:top w:w="0" w:type="dxa"/>
              <w:left w:w="45" w:type="dxa"/>
              <w:bottom w:w="0" w:type="dxa"/>
              <w:right w:w="45" w:type="dxa"/>
            </w:tcMar>
            <w:hideMark/>
          </w:tcPr>
          <w:p w14:paraId="0E5266F3" w14:textId="413530CD"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Group A Streptococcus Test VS</w:t>
            </w:r>
            <w:r>
              <w:rPr>
                <w:rFonts w:ascii="Arial" w:hAnsi="Arial" w:cs="Arial"/>
                <w:color w:val="000000"/>
                <w:szCs w:val="20"/>
              </w:rPr>
              <w:br/>
              <w:t>-observedAtTime</w:t>
            </w:r>
            <w:r w:rsidR="001B37AE">
              <w:rPr>
                <w:rFonts w:ascii="Arial" w:hAnsi="Arial" w:cs="Arial"/>
                <w:color w:val="000000"/>
                <w:szCs w:val="20"/>
              </w:rPr>
              <w:t xml:space="preserve">  </w:t>
            </w:r>
            <w:r>
              <w:rPr>
                <w:rFonts w:ascii="Arial" w:hAnsi="Arial" w:cs="Arial"/>
                <w:color w:val="000000"/>
                <w:szCs w:val="20"/>
              </w:rPr>
              <w:t>&lt;=3 days before "Encounter, Performed: Ambulatory/ED visit"</w:t>
            </w:r>
          </w:p>
        </w:tc>
      </w:tr>
      <w:tr w:rsidR="00C8693F" w14:paraId="6ECD9F27" w14:textId="77777777" w:rsidTr="00D651D3">
        <w:trPr>
          <w:cantSplit/>
          <w:trHeight w:val="255"/>
          <w:tblCellSpacing w:w="0" w:type="dxa"/>
        </w:trPr>
        <w:tc>
          <w:tcPr>
            <w:tcW w:w="1584" w:type="dxa"/>
            <w:tcMar>
              <w:top w:w="0" w:type="dxa"/>
              <w:left w:w="45" w:type="dxa"/>
              <w:bottom w:w="0" w:type="dxa"/>
              <w:right w:w="45" w:type="dxa"/>
            </w:tcMar>
            <w:hideMark/>
          </w:tcPr>
          <w:p w14:paraId="76494605"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0565</w:t>
            </w:r>
          </w:p>
        </w:tc>
        <w:tc>
          <w:tcPr>
            <w:tcW w:w="3744" w:type="dxa"/>
            <w:tcMar>
              <w:top w:w="0" w:type="dxa"/>
              <w:left w:w="45" w:type="dxa"/>
              <w:bottom w:w="0" w:type="dxa"/>
              <w:right w:w="45" w:type="dxa"/>
            </w:tcMar>
            <w:hideMark/>
          </w:tcPr>
          <w:p w14:paraId="7410312A" w14:textId="309E0875" w:rsidR="00C8693F" w:rsidRDefault="00C8693F" w:rsidP="00CD5F6B">
            <w:pPr>
              <w:spacing w:before="40" w:line="240" w:lineRule="auto"/>
              <w:rPr>
                <w:rFonts w:ascii="Arial" w:hAnsi="Arial" w:cs="Arial"/>
                <w:color w:val="000000"/>
                <w:szCs w:val="20"/>
              </w:rPr>
            </w:pPr>
            <w:r>
              <w:rPr>
                <w:rFonts w:ascii="Arial" w:hAnsi="Arial" w:cs="Arial"/>
                <w:color w:val="000000"/>
                <w:szCs w:val="20"/>
              </w:rPr>
              <w:t>"Physical Exam, Finding: Best Corrected Visual Acuity (result: 'Visual acuity 20/40 or Better')" &lt;= 90 day(s) starts after end of "Occurrence A of Procedure, Performed: Cataract Surgery"</w:t>
            </w:r>
          </w:p>
        </w:tc>
        <w:tc>
          <w:tcPr>
            <w:tcW w:w="3772" w:type="dxa"/>
            <w:tcMar>
              <w:top w:w="0" w:type="dxa"/>
              <w:left w:w="45" w:type="dxa"/>
              <w:bottom w:w="0" w:type="dxa"/>
              <w:right w:w="45" w:type="dxa"/>
            </w:tcMar>
            <w:hideMark/>
          </w:tcPr>
          <w:p w14:paraId="2C3B0222" w14:textId="45D758B8" w:rsidR="00C8693F" w:rsidRDefault="00C8693F">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-semanticReference="Physical Exam, Finding"</w:t>
            </w:r>
            <w:r>
              <w:rPr>
                <w:rFonts w:ascii="Arial" w:hAnsi="Arial" w:cs="Arial"/>
                <w:color w:val="000000"/>
                <w:szCs w:val="20"/>
              </w:rPr>
              <w:br/>
              <w:t>-name in Best Corrected Visual Acuity VS</w:t>
            </w:r>
            <w:r>
              <w:rPr>
                <w:rFonts w:ascii="Arial" w:hAnsi="Arial" w:cs="Arial"/>
                <w:color w:val="000000"/>
                <w:szCs w:val="20"/>
              </w:rPr>
              <w:br/>
              <w:t>-value &gt; Visual acuity 20/40</w:t>
            </w:r>
            <w:r>
              <w:rPr>
                <w:rFonts w:ascii="Arial" w:hAnsi="Arial" w:cs="Arial"/>
                <w:color w:val="000000"/>
                <w:szCs w:val="20"/>
              </w:rPr>
              <w:br/>
              <w:t>-observedAtTime &lt;=90 days after" Procedure, performed: Cataract surgery"</w:t>
            </w:r>
          </w:p>
        </w:tc>
      </w:tr>
      <w:tr w:rsidR="00C8693F" w14:paraId="0BD33780" w14:textId="77777777" w:rsidTr="00D651D3">
        <w:trPr>
          <w:cantSplit/>
          <w:trHeight w:val="255"/>
          <w:tblCellSpacing w:w="0" w:type="dxa"/>
        </w:trPr>
        <w:tc>
          <w:tcPr>
            <w:tcW w:w="1584" w:type="dxa"/>
            <w:tcMar>
              <w:top w:w="0" w:type="dxa"/>
              <w:left w:w="45" w:type="dxa"/>
              <w:bottom w:w="0" w:type="dxa"/>
              <w:right w:w="45" w:type="dxa"/>
            </w:tcMar>
            <w:hideMark/>
          </w:tcPr>
          <w:p w14:paraId="615F7BF9"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0018</w:t>
            </w:r>
          </w:p>
        </w:tc>
        <w:tc>
          <w:tcPr>
            <w:tcW w:w="3744" w:type="dxa"/>
            <w:tcMar>
              <w:top w:w="0" w:type="dxa"/>
              <w:left w:w="45" w:type="dxa"/>
              <w:bottom w:w="0" w:type="dxa"/>
              <w:right w:w="45" w:type="dxa"/>
            </w:tcMar>
            <w:hideMark/>
          </w:tcPr>
          <w:p w14:paraId="2723F35F" w14:textId="717377C9" w:rsidR="00C8693F" w:rsidRDefault="00C8693F">
            <w:pPr>
              <w:spacing w:before="40" w:line="240" w:lineRule="auto"/>
              <w:rPr>
                <w:rFonts w:ascii="Arial" w:hAnsi="Arial" w:cs="Arial"/>
                <w:color w:val="000000"/>
                <w:szCs w:val="20"/>
              </w:rPr>
            </w:pPr>
            <w:r>
              <w:rPr>
                <w:rFonts w:ascii="Arial" w:hAnsi="Arial" w:cs="Arial"/>
                <w:color w:val="000000"/>
                <w:szCs w:val="20"/>
              </w:rPr>
              <w:t>"Physical Exam, Finding: Systolic Blood Pressure (result &lt; 140 mmHg)"</w:t>
            </w:r>
            <w:r>
              <w:rPr>
                <w:rFonts w:ascii="Arial" w:hAnsi="Arial" w:cs="Arial"/>
                <w:color w:val="000000"/>
                <w:szCs w:val="20"/>
              </w:rPr>
              <w:br/>
              <w:t>during MOST RECENT: "Encounter, Performed: Office Visit"</w:t>
            </w:r>
          </w:p>
        </w:tc>
        <w:tc>
          <w:tcPr>
            <w:tcW w:w="3772" w:type="dxa"/>
            <w:tcMar>
              <w:top w:w="0" w:type="dxa"/>
              <w:left w:w="45" w:type="dxa"/>
              <w:bottom w:w="0" w:type="dxa"/>
              <w:right w:w="45" w:type="dxa"/>
            </w:tcMar>
            <w:hideMark/>
          </w:tcPr>
          <w:p w14:paraId="293C5D47" w14:textId="75C75E44"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 semanticReference="Physical Exam, Finding"</w:t>
            </w:r>
            <w:r>
              <w:rPr>
                <w:rFonts w:ascii="Arial" w:hAnsi="Arial" w:cs="Arial"/>
                <w:color w:val="000000"/>
                <w:szCs w:val="20"/>
              </w:rPr>
              <w:br/>
              <w:t>- name in Systolic BP VS</w:t>
            </w:r>
            <w:r>
              <w:rPr>
                <w:rFonts w:ascii="Arial" w:hAnsi="Arial" w:cs="Arial"/>
                <w:color w:val="000000"/>
                <w:szCs w:val="20"/>
              </w:rPr>
              <w:br/>
              <w:t>- value &lt; 140 mm Hg</w:t>
            </w:r>
            <w:r>
              <w:rPr>
                <w:rFonts w:ascii="Arial" w:hAnsi="Arial" w:cs="Arial"/>
                <w:color w:val="000000"/>
                <w:szCs w:val="20"/>
              </w:rPr>
              <w:br/>
              <w:t xml:space="preserve">- observedAtTime within (mostRecentOfficeVisitEnc - </w:t>
            </w:r>
            <w:r w:rsidR="00237D47">
              <w:rPr>
                <w:rFonts w:ascii="Arial" w:hAnsi="Arial" w:cs="Arial"/>
                <w:color w:val="000000"/>
                <w:szCs w:val="20"/>
              </w:rPr>
              <w:t>performedAt</w:t>
            </w:r>
            <w:r>
              <w:rPr>
                <w:rFonts w:ascii="Arial" w:hAnsi="Arial" w:cs="Arial"/>
                <w:color w:val="000000"/>
                <w:szCs w:val="20"/>
              </w:rPr>
              <w:t>Time)</w:t>
            </w:r>
          </w:p>
        </w:tc>
      </w:tr>
      <w:tr w:rsidR="00C8693F" w14:paraId="63923691" w14:textId="77777777" w:rsidTr="00D651D3">
        <w:trPr>
          <w:cantSplit/>
          <w:trHeight w:val="255"/>
          <w:tblCellSpacing w:w="0" w:type="dxa"/>
        </w:trPr>
        <w:tc>
          <w:tcPr>
            <w:tcW w:w="1584" w:type="dxa"/>
            <w:tcMar>
              <w:top w:w="0" w:type="dxa"/>
              <w:left w:w="45" w:type="dxa"/>
              <w:bottom w:w="0" w:type="dxa"/>
              <w:right w:w="45" w:type="dxa"/>
            </w:tcMar>
            <w:hideMark/>
          </w:tcPr>
          <w:p w14:paraId="4104E0A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0059</w:t>
            </w:r>
          </w:p>
        </w:tc>
        <w:tc>
          <w:tcPr>
            <w:tcW w:w="3744" w:type="dxa"/>
            <w:tcMar>
              <w:top w:w="0" w:type="dxa"/>
              <w:left w:w="45" w:type="dxa"/>
              <w:bottom w:w="0" w:type="dxa"/>
              <w:right w:w="45" w:type="dxa"/>
            </w:tcMar>
            <w:hideMark/>
          </w:tcPr>
          <w:p w14:paraId="732B0E27"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Laboratory Test, Result: HbA1c Laboratory Test" during "Measurement Period"</w:t>
            </w:r>
            <w:r>
              <w:rPr>
                <w:rFonts w:ascii="Arial" w:hAnsi="Arial" w:cs="Arial"/>
                <w:color w:val="000000"/>
                <w:szCs w:val="20"/>
              </w:rPr>
              <w:br/>
              <w:t>AND: "Occurrence A of Laboratory Test, Result: HbA1c Laboratory Test (result &gt; 9 %)"</w:t>
            </w:r>
          </w:p>
        </w:tc>
        <w:tc>
          <w:tcPr>
            <w:tcW w:w="3772" w:type="dxa"/>
            <w:tcMar>
              <w:top w:w="0" w:type="dxa"/>
              <w:left w:w="45" w:type="dxa"/>
              <w:bottom w:w="0" w:type="dxa"/>
              <w:right w:w="45" w:type="dxa"/>
            </w:tcMar>
            <w:hideMark/>
          </w:tcPr>
          <w:p w14:paraId="55CAE3CE" w14:textId="77777777" w:rsidR="00C8693F" w:rsidRDefault="00C8693F" w:rsidP="00CD5F6B">
            <w:pPr>
              <w:spacing w:before="40" w:line="240" w:lineRule="auto"/>
              <w:rPr>
                <w:rFonts w:ascii="Arial" w:hAnsi="Arial" w:cs="Arial"/>
                <w:color w:val="000000"/>
                <w:szCs w:val="20"/>
              </w:rPr>
            </w:pPr>
            <w:r w:rsidRPr="008E5DB7">
              <w:rPr>
                <w:rFonts w:ascii="Arial" w:hAnsi="Arial" w:cs="Arial"/>
                <w:b/>
                <w:color w:val="000000"/>
                <w:szCs w:val="20"/>
              </w:rPr>
              <w:t>ObservationResult</w:t>
            </w:r>
            <w:r>
              <w:rPr>
                <w:rFonts w:ascii="Arial" w:hAnsi="Arial" w:cs="Arial"/>
                <w:color w:val="000000"/>
                <w:szCs w:val="20"/>
              </w:rPr>
              <w:t xml:space="preserve"> with</w:t>
            </w:r>
            <w:r>
              <w:rPr>
                <w:rFonts w:ascii="Arial" w:hAnsi="Arial" w:cs="Arial"/>
                <w:color w:val="000000"/>
                <w:szCs w:val="20"/>
              </w:rPr>
              <w:br/>
              <w:t>-semanticReference="Laboratory Test, Result"</w:t>
            </w:r>
            <w:r>
              <w:rPr>
                <w:rFonts w:ascii="Arial" w:hAnsi="Arial" w:cs="Arial"/>
                <w:color w:val="000000"/>
                <w:szCs w:val="20"/>
              </w:rPr>
              <w:br/>
              <w:t>-name in HbA1c Laboratory Test in</w:t>
            </w:r>
            <w:r>
              <w:rPr>
                <w:rFonts w:ascii="Arial" w:hAnsi="Arial" w:cs="Arial"/>
                <w:color w:val="000000"/>
                <w:szCs w:val="20"/>
              </w:rPr>
              <w:br/>
              <w:t>-observedAtTime within measurement period</w:t>
            </w:r>
            <w:r>
              <w:rPr>
                <w:rFonts w:ascii="Arial" w:hAnsi="Arial" w:cs="Arial"/>
                <w:color w:val="000000"/>
                <w:szCs w:val="20"/>
              </w:rPr>
              <w:br/>
              <w:t>-value &gt; 9%</w:t>
            </w:r>
          </w:p>
        </w:tc>
      </w:tr>
      <w:tr w:rsidR="00C8693F" w14:paraId="21CC1BC2" w14:textId="77777777" w:rsidTr="00D651D3">
        <w:trPr>
          <w:cantSplit/>
          <w:trHeight w:val="255"/>
          <w:tblCellSpacing w:w="0" w:type="dxa"/>
        </w:trPr>
        <w:tc>
          <w:tcPr>
            <w:tcW w:w="1584" w:type="dxa"/>
            <w:tcMar>
              <w:top w:w="0" w:type="dxa"/>
              <w:left w:w="45" w:type="dxa"/>
              <w:bottom w:w="0" w:type="dxa"/>
              <w:right w:w="45" w:type="dxa"/>
            </w:tcMar>
            <w:hideMark/>
          </w:tcPr>
          <w:p w14:paraId="7B44459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1659</w:t>
            </w:r>
          </w:p>
        </w:tc>
        <w:tc>
          <w:tcPr>
            <w:tcW w:w="3744" w:type="dxa"/>
            <w:tcMar>
              <w:top w:w="0" w:type="dxa"/>
              <w:left w:w="45" w:type="dxa"/>
              <w:bottom w:w="0" w:type="dxa"/>
              <w:right w:w="45" w:type="dxa"/>
            </w:tcMar>
            <w:hideMark/>
          </w:tcPr>
          <w:p w14:paraId="052FC2A7" w14:textId="7C784778"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"Procedure, Performed not done: Drug not available" during "Occurrence A of Encounter, Performed: Encounter Inpatient" </w:t>
            </w:r>
          </w:p>
        </w:tc>
        <w:tc>
          <w:tcPr>
            <w:tcW w:w="3772" w:type="dxa"/>
            <w:tcMar>
              <w:top w:w="0" w:type="dxa"/>
              <w:left w:w="45" w:type="dxa"/>
              <w:bottom w:w="0" w:type="dxa"/>
              <w:right w:w="45" w:type="dxa"/>
            </w:tcMar>
            <w:hideMark/>
          </w:tcPr>
          <w:p w14:paraId="66C44AC8" w14:textId="2D5AAEAC" w:rsidR="00C76FAF" w:rsidRDefault="00650D8F" w:rsidP="00CD5F6B">
            <w:pPr>
              <w:spacing w:before="40" w:line="240" w:lineRule="auto"/>
              <w:rPr>
                <w:rFonts w:ascii="Arial" w:hAnsi="Arial" w:cs="Arial"/>
                <w:color w:val="000000"/>
                <w:szCs w:val="20"/>
              </w:rPr>
            </w:pPr>
            <w:r w:rsidRPr="008E5DB7">
              <w:rPr>
                <w:rFonts w:ascii="Arial" w:hAnsi="Arial" w:cs="Arial"/>
                <w:b/>
                <w:color w:val="000000"/>
                <w:szCs w:val="20"/>
              </w:rPr>
              <w:t>ScheduledProcedure</w:t>
            </w:r>
            <w:r>
              <w:rPr>
                <w:rFonts w:ascii="Arial" w:hAnsi="Arial" w:cs="Arial"/>
                <w:color w:val="000000"/>
                <w:szCs w:val="20"/>
              </w:rPr>
              <w:t xml:space="preserve"> </w:t>
            </w:r>
            <w:r w:rsidR="00C8693F">
              <w:rPr>
                <w:rFonts w:ascii="Arial" w:hAnsi="Arial" w:cs="Arial"/>
                <w:color w:val="000000"/>
                <w:szCs w:val="20"/>
              </w:rPr>
              <w:t>with</w:t>
            </w:r>
            <w:r w:rsidR="00C8693F">
              <w:rPr>
                <w:rFonts w:ascii="Arial" w:hAnsi="Arial" w:cs="Arial"/>
                <w:color w:val="000000"/>
                <w:szCs w:val="20"/>
              </w:rPr>
              <w:br/>
              <w:t>-semanticReference="Procedure, Performed"</w:t>
            </w:r>
          </w:p>
          <w:p w14:paraId="24375162" w14:textId="381E75ED" w:rsidR="00C76FAF" w:rsidRDefault="00C76FAF">
            <w:pPr>
              <w:spacing w:before="40" w:line="240" w:lineRule="auto"/>
              <w:rPr>
                <w:rFonts w:ascii="Arial" w:hAnsi="Arial" w:cs="Arial"/>
                <w:color w:val="000000"/>
                <w:szCs w:val="20"/>
              </w:rPr>
            </w:pPr>
            <w:r>
              <w:rPr>
                <w:rFonts w:ascii="Arial" w:hAnsi="Arial" w:cs="Arial"/>
                <w:color w:val="000000"/>
                <w:szCs w:val="20"/>
              </w:rPr>
              <w:t>-currentStatus={</w:t>
            </w:r>
            <w:r w:rsidR="00C8693F">
              <w:rPr>
                <w:rFonts w:ascii="Arial" w:hAnsi="Arial" w:cs="Arial"/>
                <w:color w:val="000000"/>
                <w:szCs w:val="20"/>
              </w:rPr>
              <w:br/>
            </w:r>
            <w:r>
              <w:rPr>
                <w:rFonts w:ascii="Arial" w:hAnsi="Arial" w:cs="Arial"/>
                <w:color w:val="000000"/>
                <w:szCs w:val="20"/>
              </w:rPr>
              <w:t xml:space="preserve">    -status=“Not Done”</w:t>
            </w:r>
          </w:p>
          <w:p w14:paraId="762F3568" w14:textId="1084EE20" w:rsidR="0029128E" w:rsidRDefault="00C76FAF">
            <w:pPr>
              <w:spacing w:before="40" w:line="240" w:lineRule="auto"/>
              <w:rPr>
                <w:rFonts w:ascii="Arial" w:hAnsi="Arial" w:cs="Arial"/>
                <w:color w:val="000000"/>
                <w:szCs w:val="20"/>
              </w:rPr>
            </w:pPr>
            <w:r>
              <w:rPr>
                <w:rFonts w:ascii="Arial" w:hAnsi="Arial" w:cs="Arial"/>
                <w:color w:val="000000"/>
                <w:szCs w:val="20"/>
              </w:rPr>
              <w:t xml:space="preserve">    -</w:t>
            </w:r>
            <w:r w:rsidR="00C8693F">
              <w:rPr>
                <w:rFonts w:ascii="Arial" w:hAnsi="Arial" w:cs="Arial"/>
                <w:color w:val="000000"/>
                <w:szCs w:val="20"/>
              </w:rPr>
              <w:t>reason</w:t>
            </w:r>
            <w:r>
              <w:rPr>
                <w:rFonts w:ascii="Arial" w:hAnsi="Arial" w:cs="Arial"/>
                <w:color w:val="000000"/>
                <w:szCs w:val="20"/>
              </w:rPr>
              <w:t xml:space="preserve"> </w:t>
            </w:r>
            <w:r w:rsidR="00C8693F">
              <w:rPr>
                <w:rFonts w:ascii="Arial" w:hAnsi="Arial" w:cs="Arial"/>
                <w:color w:val="000000"/>
                <w:szCs w:val="20"/>
              </w:rPr>
              <w:t>in Drug not available VS</w:t>
            </w:r>
            <w:r w:rsidR="00C8693F">
              <w:rPr>
                <w:rFonts w:ascii="Arial" w:hAnsi="Arial" w:cs="Arial"/>
                <w:color w:val="000000"/>
                <w:szCs w:val="20"/>
              </w:rPr>
              <w:br/>
            </w:r>
            <w:r w:rsidR="0029128E">
              <w:rPr>
                <w:rFonts w:ascii="Arial" w:hAnsi="Arial" w:cs="Arial"/>
                <w:color w:val="000000"/>
                <w:szCs w:val="20"/>
              </w:rPr>
              <w:t xml:space="preserve">  }</w:t>
            </w:r>
          </w:p>
          <w:p w14:paraId="144B24B6" w14:textId="0C20C035" w:rsidR="00C8693F" w:rsidRDefault="00C8693F">
            <w:pPr>
              <w:spacing w:before="40" w:line="240" w:lineRule="auto"/>
              <w:rPr>
                <w:rFonts w:ascii="Arial" w:hAnsi="Arial" w:cs="Arial"/>
                <w:color w:val="000000"/>
                <w:szCs w:val="20"/>
              </w:rPr>
            </w:pPr>
            <w:r>
              <w:rPr>
                <w:rFonts w:ascii="Arial" w:hAnsi="Arial" w:cs="Arial"/>
                <w:color w:val="000000"/>
                <w:szCs w:val="20"/>
              </w:rPr>
              <w:t>-occurredDuring = "Encounter, Performed: Encounter Inpatient</w:t>
            </w:r>
          </w:p>
        </w:tc>
      </w:tr>
      <w:tr w:rsidR="00C8693F" w14:paraId="75229087" w14:textId="77777777" w:rsidTr="00D651D3">
        <w:trPr>
          <w:cantSplit/>
          <w:trHeight w:val="255"/>
          <w:tblCellSpacing w:w="0" w:type="dxa"/>
        </w:trPr>
        <w:tc>
          <w:tcPr>
            <w:tcW w:w="1584" w:type="dxa"/>
            <w:tcMar>
              <w:top w:w="0" w:type="dxa"/>
              <w:left w:w="45" w:type="dxa"/>
              <w:bottom w:w="0" w:type="dxa"/>
              <w:right w:w="45" w:type="dxa"/>
            </w:tcMar>
            <w:hideMark/>
          </w:tcPr>
          <w:p w14:paraId="2E519973"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NQF 528</w:t>
            </w:r>
          </w:p>
        </w:tc>
        <w:tc>
          <w:tcPr>
            <w:tcW w:w="3744" w:type="dxa"/>
            <w:tcMar>
              <w:top w:w="0" w:type="dxa"/>
              <w:left w:w="45" w:type="dxa"/>
              <w:bottom w:w="0" w:type="dxa"/>
              <w:right w:w="45" w:type="dxa"/>
            </w:tcMar>
            <w:hideMark/>
          </w:tcPr>
          <w:p w14:paraId="0B789E8E" w14:textId="56B0062F" w:rsidR="00C8693F" w:rsidRDefault="00C8693F" w:rsidP="00CD5F6B">
            <w:pPr>
              <w:spacing w:before="40" w:line="240" w:lineRule="auto"/>
              <w:rPr>
                <w:rFonts w:ascii="Arial" w:hAnsi="Arial" w:cs="Arial"/>
                <w:color w:val="000000"/>
                <w:szCs w:val="20"/>
              </w:rPr>
            </w:pPr>
            <w:r>
              <w:rPr>
                <w:rFonts w:ascii="Arial" w:hAnsi="Arial" w:cs="Arial"/>
                <w:color w:val="000000"/>
                <w:szCs w:val="20"/>
              </w:rPr>
              <w:t xml:space="preserve">"Medication, Administered: Hospital measures-IV Vancomycin (route: "Hospital measures-Route IV")" &lt;=1440 minutes(s) starts before start of "Occurrence A of Procedure, Performed: Hospital measures-Joint Commission evidence of a surgical procedure requiring general or neuraxial anesthesia (incision datetime)" </w:t>
            </w:r>
          </w:p>
        </w:tc>
        <w:tc>
          <w:tcPr>
            <w:tcW w:w="3772" w:type="dxa"/>
            <w:tcMar>
              <w:top w:w="0" w:type="dxa"/>
              <w:left w:w="45" w:type="dxa"/>
              <w:bottom w:w="0" w:type="dxa"/>
              <w:right w:w="45" w:type="dxa"/>
            </w:tcMar>
            <w:hideMark/>
          </w:tcPr>
          <w:p w14:paraId="2D6775E5" w14:textId="2B7EC357" w:rsidR="00C8693F" w:rsidRDefault="00C8693F">
            <w:pPr>
              <w:spacing w:before="40" w:line="240" w:lineRule="auto"/>
              <w:rPr>
                <w:rFonts w:ascii="Arial" w:hAnsi="Arial" w:cs="Arial"/>
                <w:color w:val="000000"/>
                <w:szCs w:val="20"/>
              </w:rPr>
            </w:pPr>
            <w:r w:rsidRPr="008E5DB7">
              <w:rPr>
                <w:rFonts w:ascii="Arial" w:hAnsi="Arial" w:cs="Arial"/>
                <w:b/>
                <w:color w:val="000000"/>
                <w:szCs w:val="20"/>
              </w:rPr>
              <w:t>MedicationDoseAdministration</w:t>
            </w:r>
            <w:r>
              <w:rPr>
                <w:rFonts w:ascii="Arial" w:hAnsi="Arial" w:cs="Arial"/>
                <w:color w:val="000000"/>
                <w:szCs w:val="20"/>
              </w:rPr>
              <w:t xml:space="preserve"> with</w:t>
            </w:r>
            <w:r>
              <w:rPr>
                <w:rFonts w:ascii="Arial" w:hAnsi="Arial" w:cs="Arial"/>
                <w:color w:val="000000"/>
                <w:szCs w:val="20"/>
              </w:rPr>
              <w:br/>
              <w:t>-semanticReference="Medication, Administered"</w:t>
            </w:r>
            <w:r>
              <w:rPr>
                <w:rFonts w:ascii="Arial" w:hAnsi="Arial" w:cs="Arial"/>
                <w:color w:val="000000"/>
                <w:szCs w:val="20"/>
              </w:rPr>
              <w:br/>
              <w:t>-medication in IV Vancomycin VS</w:t>
            </w:r>
            <w:r>
              <w:rPr>
                <w:rFonts w:ascii="Arial" w:hAnsi="Arial" w:cs="Arial"/>
                <w:color w:val="000000"/>
                <w:szCs w:val="20"/>
              </w:rPr>
              <w:br/>
              <w:t>-deliveryRoute in Hospital measures-Route IV VS</w:t>
            </w:r>
            <w:r>
              <w:rPr>
                <w:rFonts w:ascii="Arial" w:hAnsi="Arial" w:cs="Arial"/>
                <w:color w:val="000000"/>
                <w:szCs w:val="20"/>
              </w:rPr>
              <w:br/>
              <w:t>-</w:t>
            </w:r>
            <w:r w:rsidR="0029128E">
              <w:rPr>
                <w:rFonts w:ascii="Arial" w:hAnsi="Arial" w:cs="Arial"/>
                <w:color w:val="000000"/>
                <w:szCs w:val="20"/>
              </w:rPr>
              <w:t>performedAtTime</w:t>
            </w:r>
            <w:r>
              <w:rPr>
                <w:rFonts w:ascii="Arial" w:hAnsi="Arial" w:cs="Arial"/>
                <w:color w:val="000000"/>
                <w:szCs w:val="20"/>
              </w:rPr>
              <w:t xml:space="preserve">.begin&lt;=1440 minute(s) before (Procedure, Performed: Hospital measures-Joint commission evidence of a surgical procedure requiring general or neuraxial anesthesia" - </w:t>
            </w:r>
            <w:r w:rsidR="00237D47">
              <w:rPr>
                <w:rFonts w:ascii="Arial" w:hAnsi="Arial" w:cs="Arial"/>
                <w:color w:val="000000"/>
                <w:szCs w:val="20"/>
              </w:rPr>
              <w:t>performedAt</w:t>
            </w:r>
            <w:r>
              <w:rPr>
                <w:rFonts w:ascii="Arial" w:hAnsi="Arial" w:cs="Arial"/>
                <w:color w:val="000000"/>
                <w:szCs w:val="20"/>
              </w:rPr>
              <w:t>Time.begin)</w:t>
            </w:r>
          </w:p>
        </w:tc>
      </w:tr>
      <w:tr w:rsidR="00C8693F" w14:paraId="2EB1E5AE" w14:textId="77777777" w:rsidTr="00D651D3">
        <w:trPr>
          <w:cantSplit/>
          <w:trHeight w:val="255"/>
          <w:tblCellSpacing w:w="0" w:type="dxa"/>
        </w:trPr>
        <w:tc>
          <w:tcPr>
            <w:tcW w:w="1584" w:type="dxa"/>
            <w:tcMar>
              <w:top w:w="0" w:type="dxa"/>
              <w:left w:w="45" w:type="dxa"/>
              <w:bottom w:w="0" w:type="dxa"/>
              <w:right w:w="45" w:type="dxa"/>
            </w:tcMar>
            <w:hideMark/>
          </w:tcPr>
          <w:p w14:paraId="72ED7DF2" w14:textId="77777777" w:rsidR="00C8693F" w:rsidRDefault="00C771A2" w:rsidP="00CD5F6B">
            <w:pPr>
              <w:spacing w:before="40" w:line="240" w:lineRule="auto"/>
              <w:rPr>
                <w:rFonts w:ascii="Arial" w:hAnsi="Arial" w:cs="Arial"/>
                <w:color w:val="000000"/>
                <w:szCs w:val="20"/>
              </w:rPr>
            </w:pPr>
            <w:hyperlink r:id="rId47"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C05B3B6"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Glucose by finger stick screening 4 times daily (before meals and at bedtime) for 24 hours</w:t>
            </w:r>
          </w:p>
        </w:tc>
        <w:tc>
          <w:tcPr>
            <w:tcW w:w="3772" w:type="dxa"/>
            <w:tcMar>
              <w:top w:w="0" w:type="dxa"/>
              <w:left w:w="45" w:type="dxa"/>
              <w:bottom w:w="0" w:type="dxa"/>
              <w:right w:w="45" w:type="dxa"/>
            </w:tcMar>
            <w:hideMark/>
          </w:tcPr>
          <w:p w14:paraId="21CC1E44" w14:textId="47243B00" w:rsidR="00C8693F" w:rsidRDefault="00C8693F">
            <w:pPr>
              <w:spacing w:before="40" w:line="240" w:lineRule="auto"/>
              <w:rPr>
                <w:rFonts w:ascii="Arial" w:hAnsi="Arial" w:cs="Arial"/>
                <w:color w:val="000000"/>
                <w:szCs w:val="20"/>
              </w:rPr>
            </w:pPr>
            <w:r w:rsidRPr="008E5DB7">
              <w:rPr>
                <w:rFonts w:ascii="Arial" w:hAnsi="Arial" w:cs="Arial"/>
                <w:b/>
                <w:color w:val="000000"/>
                <w:szCs w:val="20"/>
              </w:rPr>
              <w:t>ProcedureOrder</w:t>
            </w:r>
            <w:r>
              <w:rPr>
                <w:rFonts w:ascii="Arial" w:hAnsi="Arial" w:cs="Arial"/>
                <w:color w:val="000000"/>
                <w:szCs w:val="20"/>
              </w:rPr>
              <w:t xml:space="preserve"> with</w:t>
            </w:r>
            <w:r>
              <w:rPr>
                <w:rFonts w:ascii="Arial" w:hAnsi="Arial" w:cs="Arial"/>
                <w:color w:val="000000"/>
                <w:szCs w:val="20"/>
              </w:rPr>
              <w:br/>
              <w:t>-semanticReference="Procedure, Order"</w:t>
            </w:r>
            <w:r>
              <w:rPr>
                <w:rFonts w:ascii="Arial" w:hAnsi="Arial" w:cs="Arial"/>
                <w:color w:val="000000"/>
                <w:szCs w:val="20"/>
              </w:rPr>
              <w:br/>
              <w:t>-procedureCode</w:t>
            </w:r>
            <w:r w:rsidR="00162DA8">
              <w:rPr>
                <w:rFonts w:ascii="Arial" w:hAnsi="Arial" w:cs="Arial"/>
                <w:color w:val="000000"/>
                <w:szCs w:val="20"/>
              </w:rPr>
              <w:t xml:space="preserve"> in </w:t>
            </w:r>
            <w:r>
              <w:rPr>
                <w:rFonts w:ascii="Arial" w:hAnsi="Arial" w:cs="Arial"/>
                <w:color w:val="000000"/>
                <w:szCs w:val="20"/>
              </w:rPr>
              <w:t>Glucose Measurement by Finger stick screening VS</w:t>
            </w:r>
            <w:r>
              <w:rPr>
                <w:rFonts w:ascii="Arial" w:hAnsi="Arial" w:cs="Arial"/>
                <w:color w:val="000000"/>
                <w:szCs w:val="20"/>
              </w:rPr>
              <w:br/>
              <w:t>-</w:t>
            </w:r>
            <w:r w:rsidR="00B67F5C">
              <w:rPr>
                <w:rFonts w:ascii="Arial" w:hAnsi="Arial" w:cs="Arial"/>
                <w:color w:val="000000"/>
                <w:szCs w:val="20"/>
              </w:rPr>
              <w:t>procedureSchedule</w:t>
            </w:r>
            <w:r>
              <w:rPr>
                <w:rFonts w:ascii="Arial" w:hAnsi="Arial" w:cs="Arial"/>
                <w:color w:val="000000"/>
                <w:szCs w:val="20"/>
              </w:rPr>
              <w:t>=4 times daily (before meals and at bedtime) for 24 hrs</w:t>
            </w:r>
          </w:p>
        </w:tc>
      </w:tr>
      <w:tr w:rsidR="00C8693F" w14:paraId="7527A0AC" w14:textId="77777777" w:rsidTr="00D651D3">
        <w:trPr>
          <w:cantSplit/>
          <w:trHeight w:val="255"/>
          <w:tblCellSpacing w:w="0" w:type="dxa"/>
        </w:trPr>
        <w:tc>
          <w:tcPr>
            <w:tcW w:w="1584" w:type="dxa"/>
            <w:tcMar>
              <w:top w:w="0" w:type="dxa"/>
              <w:left w:w="45" w:type="dxa"/>
              <w:bottom w:w="0" w:type="dxa"/>
              <w:right w:w="45" w:type="dxa"/>
            </w:tcMar>
            <w:hideMark/>
          </w:tcPr>
          <w:p w14:paraId="79C508EB" w14:textId="77777777" w:rsidR="00C8693F" w:rsidRDefault="00C771A2" w:rsidP="00CD5F6B">
            <w:pPr>
              <w:spacing w:before="40" w:line="240" w:lineRule="auto"/>
              <w:rPr>
                <w:rFonts w:ascii="Arial" w:hAnsi="Arial" w:cs="Arial"/>
                <w:color w:val="000000"/>
                <w:szCs w:val="20"/>
              </w:rPr>
            </w:pPr>
            <w:hyperlink r:id="rId48" w:tgtFrame="_blank" w:history="1">
              <w:r w:rsidR="00C8693F">
                <w:rPr>
                  <w:rStyle w:val="Hyperlink"/>
                  <w:rFonts w:ascii="Arial" w:hAnsi="Arial"/>
                  <w:szCs w:val="20"/>
                </w:rPr>
                <w:t>https://www.icsi.org/_asset/dwy1nl/ACSOS1112.doc</w:t>
              </w:r>
            </w:hyperlink>
          </w:p>
        </w:tc>
        <w:tc>
          <w:tcPr>
            <w:tcW w:w="3744" w:type="dxa"/>
            <w:tcMar>
              <w:top w:w="0" w:type="dxa"/>
              <w:left w:w="45" w:type="dxa"/>
              <w:bottom w:w="0" w:type="dxa"/>
              <w:right w:w="45" w:type="dxa"/>
            </w:tcMar>
            <w:hideMark/>
          </w:tcPr>
          <w:p w14:paraId="16F40EDE" w14:textId="77777777" w:rsidR="00C8693F" w:rsidRDefault="00C8693F" w:rsidP="00CD5F6B">
            <w:pPr>
              <w:spacing w:before="40" w:line="240" w:lineRule="auto"/>
              <w:rPr>
                <w:rFonts w:ascii="Arial" w:hAnsi="Arial" w:cs="Arial"/>
                <w:color w:val="000000"/>
                <w:szCs w:val="20"/>
              </w:rPr>
            </w:pPr>
            <w:r>
              <w:rPr>
                <w:rFonts w:ascii="Arial" w:hAnsi="Arial" w:cs="Arial"/>
                <w:color w:val="000000"/>
                <w:szCs w:val="20"/>
              </w:rPr>
              <w:t>Ticagrelor</w:t>
            </w:r>
            <w:r>
              <w:rPr>
                <w:rFonts w:ascii="Arial" w:hAnsi="Arial" w:cs="Arial"/>
                <w:color w:val="000000"/>
                <w:szCs w:val="20"/>
              </w:rPr>
              <w:br/>
              <w:t>180 mg loading dose by mouth once</w:t>
            </w:r>
            <w:r>
              <w:rPr>
                <w:rFonts w:ascii="Arial" w:hAnsi="Arial" w:cs="Arial"/>
                <w:color w:val="000000"/>
                <w:szCs w:val="20"/>
              </w:rPr>
              <w:br/>
              <w:t>90 mg by mouth twice daily</w:t>
            </w:r>
          </w:p>
        </w:tc>
        <w:tc>
          <w:tcPr>
            <w:tcW w:w="3772" w:type="dxa"/>
            <w:tcMar>
              <w:top w:w="0" w:type="dxa"/>
              <w:left w:w="45" w:type="dxa"/>
              <w:bottom w:w="0" w:type="dxa"/>
              <w:right w:w="45" w:type="dxa"/>
            </w:tcMar>
            <w:hideMark/>
          </w:tcPr>
          <w:p w14:paraId="2350266F" w14:textId="78489AAE" w:rsidR="0012241D" w:rsidRDefault="00C8693F">
            <w:pPr>
              <w:spacing w:before="40" w:line="240" w:lineRule="auto"/>
              <w:rPr>
                <w:rFonts w:ascii="Arial" w:hAnsi="Arial" w:cs="Arial"/>
                <w:color w:val="000000"/>
                <w:szCs w:val="20"/>
              </w:rPr>
            </w:pPr>
            <w:r w:rsidRPr="008E5DB7">
              <w:rPr>
                <w:rFonts w:ascii="Arial" w:hAnsi="Arial" w:cs="Arial"/>
                <w:b/>
                <w:color w:val="000000"/>
                <w:szCs w:val="20"/>
              </w:rPr>
              <w:t>MedicationPrescription</w:t>
            </w:r>
            <w:r>
              <w:rPr>
                <w:rFonts w:ascii="Arial" w:hAnsi="Arial" w:cs="Arial"/>
                <w:color w:val="000000"/>
                <w:szCs w:val="20"/>
              </w:rPr>
              <w:t xml:space="preserve"> with</w:t>
            </w:r>
            <w:r>
              <w:rPr>
                <w:rFonts w:ascii="Arial" w:hAnsi="Arial" w:cs="Arial"/>
                <w:color w:val="000000"/>
                <w:szCs w:val="20"/>
              </w:rPr>
              <w:br/>
              <w:t>-semantic</w:t>
            </w:r>
            <w:r w:rsidR="000D3F04">
              <w:rPr>
                <w:rFonts w:ascii="Arial" w:hAnsi="Arial" w:cs="Arial"/>
                <w:color w:val="000000"/>
                <w:szCs w:val="20"/>
              </w:rPr>
              <w:t>Reference</w:t>
            </w:r>
            <w:r>
              <w:rPr>
                <w:rFonts w:ascii="Arial" w:hAnsi="Arial" w:cs="Arial"/>
                <w:color w:val="000000"/>
                <w:szCs w:val="20"/>
              </w:rPr>
              <w:t>="Medication, Order"</w:t>
            </w:r>
            <w:r>
              <w:rPr>
                <w:rFonts w:ascii="Arial" w:hAnsi="Arial" w:cs="Arial"/>
                <w:color w:val="000000"/>
                <w:szCs w:val="20"/>
              </w:rPr>
              <w:br/>
              <w:t>-medication</w:t>
            </w:r>
            <w:r w:rsidR="00454DA9">
              <w:rPr>
                <w:rFonts w:ascii="Arial" w:hAnsi="Arial" w:cs="Arial"/>
                <w:color w:val="000000"/>
                <w:szCs w:val="20"/>
              </w:rPr>
              <w:t>.c</w:t>
            </w:r>
            <w:r>
              <w:rPr>
                <w:rFonts w:ascii="Arial" w:hAnsi="Arial" w:cs="Arial"/>
                <w:color w:val="000000"/>
                <w:szCs w:val="20"/>
              </w:rPr>
              <w:t>ode in Ticagrelor VS</w:t>
            </w:r>
            <w:r>
              <w:rPr>
                <w:rFonts w:ascii="Arial" w:hAnsi="Arial" w:cs="Arial"/>
                <w:color w:val="000000"/>
                <w:szCs w:val="20"/>
              </w:rPr>
              <w:br/>
              <w:t>-dosage</w:t>
            </w:r>
            <w:r w:rsidR="0012241D">
              <w:rPr>
                <w:rFonts w:ascii="Arial" w:hAnsi="Arial" w:cs="Arial"/>
                <w:color w:val="000000"/>
                <w:szCs w:val="20"/>
              </w:rPr>
              <w:t>Instruction {</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doseType=loadingDose</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deliveryRoute=oral</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doseQuantity=180 mg</w:t>
            </w:r>
            <w:r>
              <w:rPr>
                <w:rFonts w:ascii="Arial" w:hAnsi="Arial" w:cs="Arial"/>
                <w:color w:val="000000"/>
                <w:szCs w:val="20"/>
              </w:rPr>
              <w:br/>
            </w:r>
            <w:r w:rsidR="0012241D">
              <w:rPr>
                <w:rFonts w:ascii="Arial" w:hAnsi="Arial" w:cs="Arial"/>
                <w:color w:val="000000"/>
                <w:szCs w:val="20"/>
              </w:rPr>
              <w:t xml:space="preserve">  </w:t>
            </w:r>
            <w:r>
              <w:rPr>
                <w:rFonts w:ascii="Arial" w:hAnsi="Arial" w:cs="Arial"/>
                <w:color w:val="000000"/>
                <w:szCs w:val="20"/>
              </w:rPr>
              <w:t>- schedule=Once on day 1</w:t>
            </w:r>
            <w:r>
              <w:rPr>
                <w:rFonts w:ascii="Arial" w:hAnsi="Arial" w:cs="Arial"/>
                <w:color w:val="000000"/>
                <w:szCs w:val="20"/>
              </w:rPr>
              <w:br/>
            </w:r>
            <w:r w:rsidR="0012241D">
              <w:rPr>
                <w:rFonts w:ascii="Arial" w:hAnsi="Arial" w:cs="Arial"/>
                <w:color w:val="000000"/>
                <w:szCs w:val="20"/>
              </w:rPr>
              <w:t xml:space="preserve">  }</w:t>
            </w:r>
          </w:p>
          <w:p w14:paraId="0C2AF955" w14:textId="77777777" w:rsidR="00C8693F" w:rsidRDefault="00C8693F">
            <w:pPr>
              <w:spacing w:before="40" w:line="240" w:lineRule="auto"/>
              <w:rPr>
                <w:rFonts w:ascii="Arial" w:hAnsi="Arial" w:cs="Arial"/>
                <w:color w:val="000000"/>
                <w:szCs w:val="20"/>
              </w:rPr>
            </w:pPr>
            <w:r>
              <w:rPr>
                <w:rFonts w:ascii="Arial" w:hAnsi="Arial" w:cs="Arial"/>
                <w:color w:val="000000"/>
                <w:szCs w:val="20"/>
              </w:rPr>
              <w:t>-dosage</w:t>
            </w:r>
            <w:r w:rsidR="0012241D">
              <w:rPr>
                <w:rFonts w:ascii="Arial" w:hAnsi="Arial" w:cs="Arial"/>
                <w:color w:val="000000"/>
                <w:szCs w:val="20"/>
              </w:rPr>
              <w:t>Instruction</w:t>
            </w:r>
            <w:r w:rsidR="0019190F">
              <w:rPr>
                <w:rFonts w:ascii="Arial" w:hAnsi="Arial" w:cs="Arial"/>
                <w:color w:val="000000"/>
                <w:szCs w:val="20"/>
              </w:rPr>
              <w:t xml:space="preserve"> {</w:t>
            </w:r>
            <w:r>
              <w:rPr>
                <w:rFonts w:ascii="Arial" w:hAnsi="Arial" w:cs="Arial"/>
                <w:color w:val="000000"/>
                <w:szCs w:val="20"/>
              </w:rPr>
              <w:br/>
              <w:t>- deliveryRoute=oral</w:t>
            </w:r>
            <w:r>
              <w:rPr>
                <w:rFonts w:ascii="Arial" w:hAnsi="Arial" w:cs="Arial"/>
                <w:color w:val="000000"/>
                <w:szCs w:val="20"/>
              </w:rPr>
              <w:br/>
              <w:t>- doseQuantity=90 mg</w:t>
            </w:r>
            <w:r>
              <w:rPr>
                <w:rFonts w:ascii="Arial" w:hAnsi="Arial" w:cs="Arial"/>
                <w:color w:val="000000"/>
                <w:szCs w:val="20"/>
              </w:rPr>
              <w:br/>
              <w:t>- administrationSchedule=twice daily one day starting day 2</w:t>
            </w:r>
          </w:p>
          <w:p w14:paraId="2BEB18EA" w14:textId="137CFAE1" w:rsidR="0019190F" w:rsidRDefault="0019190F">
            <w:pPr>
              <w:spacing w:before="40" w:line="240" w:lineRule="auto"/>
              <w:rPr>
                <w:rFonts w:ascii="Arial" w:hAnsi="Arial" w:cs="Arial"/>
                <w:color w:val="000000"/>
                <w:szCs w:val="20"/>
              </w:rPr>
            </w:pPr>
            <w:r>
              <w:rPr>
                <w:rFonts w:ascii="Arial" w:hAnsi="Arial" w:cs="Arial"/>
                <w:color w:val="000000"/>
                <w:szCs w:val="20"/>
              </w:rPr>
              <w:t xml:space="preserve"> }</w:t>
            </w:r>
          </w:p>
        </w:tc>
      </w:tr>
      <w:tr w:rsidR="00291E74" w14:paraId="1BF09010" w14:textId="77777777" w:rsidTr="00D651D3">
        <w:trPr>
          <w:cantSplit/>
          <w:trHeight w:val="255"/>
          <w:tblCellSpacing w:w="0" w:type="dxa"/>
        </w:trPr>
        <w:tc>
          <w:tcPr>
            <w:tcW w:w="1584" w:type="dxa"/>
            <w:tcMar>
              <w:top w:w="0" w:type="dxa"/>
              <w:left w:w="45" w:type="dxa"/>
              <w:bottom w:w="0" w:type="dxa"/>
              <w:right w:w="45" w:type="dxa"/>
            </w:tcMar>
          </w:tcPr>
          <w:p w14:paraId="1BF5B0DB" w14:textId="79919748" w:rsidR="00291E74" w:rsidRDefault="00291E74" w:rsidP="00291E74">
            <w:pPr>
              <w:spacing w:before="40" w:line="240" w:lineRule="auto"/>
            </w:pPr>
            <w:r w:rsidRPr="00A765CB">
              <w:rPr>
                <w:rFonts w:ascii="Arial" w:hAnsi="Arial" w:cs="Arial"/>
                <w:szCs w:val="20"/>
              </w:rPr>
              <w:t>NQF 0070</w:t>
            </w:r>
          </w:p>
        </w:tc>
        <w:tc>
          <w:tcPr>
            <w:tcW w:w="3744" w:type="dxa"/>
            <w:tcMar>
              <w:top w:w="0" w:type="dxa"/>
              <w:left w:w="45" w:type="dxa"/>
              <w:bottom w:w="0" w:type="dxa"/>
              <w:right w:w="45" w:type="dxa"/>
            </w:tcMar>
          </w:tcPr>
          <w:p w14:paraId="3B8E8824" w14:textId="3A1C7509" w:rsidR="00291E74" w:rsidRDefault="00291E74" w:rsidP="00291E74">
            <w:pPr>
              <w:spacing w:before="40" w:line="240" w:lineRule="auto"/>
              <w:rPr>
                <w:rFonts w:ascii="Arial" w:hAnsi="Arial" w:cs="Arial"/>
                <w:color w:val="000000"/>
                <w:szCs w:val="20"/>
              </w:rPr>
            </w:pPr>
            <w:r w:rsidRPr="00A765CB">
              <w:rPr>
                <w:rFonts w:ascii="Arial" w:hAnsi="Arial" w:cs="Arial"/>
                <w:szCs w:val="20"/>
              </w:rPr>
              <w:t>Medication Adverse Event to Beta Blocker Therapy.</w:t>
            </w:r>
          </w:p>
        </w:tc>
        <w:tc>
          <w:tcPr>
            <w:tcW w:w="3772" w:type="dxa"/>
            <w:tcMar>
              <w:top w:w="0" w:type="dxa"/>
              <w:left w:w="45" w:type="dxa"/>
              <w:bottom w:w="0" w:type="dxa"/>
              <w:right w:w="45" w:type="dxa"/>
            </w:tcMar>
          </w:tcPr>
          <w:p w14:paraId="70C2B827" w14:textId="77777777" w:rsidR="00291E74" w:rsidRPr="008E5DB7" w:rsidRDefault="00291E74" w:rsidP="008E5DB7">
            <w:pPr>
              <w:spacing w:before="40" w:line="240" w:lineRule="auto"/>
              <w:rPr>
                <w:rFonts w:ascii="Arial" w:hAnsi="Arial" w:cs="Arial"/>
                <w:color w:val="000000"/>
                <w:szCs w:val="20"/>
              </w:rPr>
            </w:pPr>
            <w:r w:rsidRPr="00A765CB">
              <w:rPr>
                <w:rFonts w:ascii="Arial" w:hAnsi="Arial" w:cs="Arial"/>
                <w:b/>
                <w:szCs w:val="20"/>
              </w:rPr>
              <w:t xml:space="preserve">AdverseEvent </w:t>
            </w:r>
            <w:r w:rsidRPr="008E5DB7">
              <w:rPr>
                <w:rFonts w:ascii="Arial" w:hAnsi="Arial" w:cs="Arial"/>
                <w:color w:val="000000"/>
                <w:szCs w:val="20"/>
              </w:rPr>
              <w:t>with</w:t>
            </w:r>
          </w:p>
          <w:p w14:paraId="791FA0DB" w14:textId="51B0B75F"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-semanticReference=“</w:t>
            </w:r>
            <w:r w:rsidR="00291E74" w:rsidRPr="008E5DB7">
              <w:rPr>
                <w:rFonts w:ascii="Arial" w:hAnsi="Arial" w:cs="Arial"/>
                <w:color w:val="000000"/>
                <w:szCs w:val="20"/>
              </w:rPr>
              <w:t>Medication, Adverse Effects</w:t>
            </w:r>
            <w:r w:rsidRPr="008E5DB7">
              <w:rPr>
                <w:rFonts w:ascii="Arial" w:hAnsi="Arial" w:cs="Arial"/>
                <w:color w:val="000000"/>
                <w:szCs w:val="20"/>
              </w:rPr>
              <w:t>”</w:t>
            </w:r>
          </w:p>
          <w:p w14:paraId="4D6AF8F4" w14:textId="567DF152" w:rsidR="00291E74" w:rsidRPr="008E5DB7" w:rsidRDefault="000D3F04" w:rsidP="008E5DB7">
            <w:pPr>
              <w:spacing w:before="40" w:line="240" w:lineRule="auto"/>
              <w:rPr>
                <w:rFonts w:ascii="Arial" w:hAnsi="Arial" w:cs="Arial"/>
                <w:color w:val="000000"/>
                <w:szCs w:val="20"/>
              </w:rPr>
            </w:pPr>
            <w:r w:rsidRPr="008E5DB7">
              <w:rPr>
                <w:rFonts w:ascii="Arial" w:hAnsi="Arial" w:cs="Arial"/>
                <w:color w:val="000000"/>
                <w:szCs w:val="20"/>
              </w:rPr>
              <w:t>-agent in</w:t>
            </w:r>
            <w:r w:rsidR="00291E74" w:rsidRPr="008E5DB7">
              <w:rPr>
                <w:rFonts w:ascii="Arial" w:hAnsi="Arial" w:cs="Arial"/>
                <w:color w:val="000000"/>
                <w:szCs w:val="20"/>
              </w:rPr>
              <w:t xml:space="preserve"> Beta Blocker</w:t>
            </w:r>
            <w:r w:rsidRPr="008E5DB7">
              <w:rPr>
                <w:rFonts w:ascii="Arial" w:hAnsi="Arial" w:cs="Arial"/>
                <w:color w:val="000000"/>
                <w:szCs w:val="20"/>
              </w:rPr>
              <w:t xml:space="preserve"> VS</w:t>
            </w:r>
          </w:p>
          <w:p w14:paraId="6609AAF6" w14:textId="1F541FDB" w:rsidR="00291E74" w:rsidRDefault="0070452F">
            <w:pPr>
              <w:spacing w:before="40" w:line="240" w:lineRule="auto"/>
              <w:rPr>
                <w:rFonts w:ascii="Arial" w:hAnsi="Arial" w:cs="Arial"/>
                <w:color w:val="000000"/>
                <w:szCs w:val="20"/>
              </w:rPr>
            </w:pPr>
            <w:r w:rsidRPr="008E5DB7">
              <w:rPr>
                <w:rFonts w:ascii="Arial" w:hAnsi="Arial" w:cs="Arial"/>
                <w:color w:val="000000"/>
                <w:szCs w:val="20"/>
              </w:rPr>
              <w:t>-status=A</w:t>
            </w:r>
            <w:r w:rsidR="00291E74" w:rsidRPr="008E5DB7">
              <w:rPr>
                <w:rFonts w:ascii="Arial" w:hAnsi="Arial" w:cs="Arial"/>
                <w:color w:val="000000"/>
                <w:szCs w:val="20"/>
              </w:rPr>
              <w:t>ctive</w:t>
            </w:r>
          </w:p>
        </w:tc>
      </w:tr>
      <w:tr w:rsidR="00291E74" w14:paraId="71FA3193" w14:textId="77777777" w:rsidTr="00D651D3">
        <w:trPr>
          <w:cantSplit/>
          <w:trHeight w:val="255"/>
          <w:tblCellSpacing w:w="0" w:type="dxa"/>
        </w:trPr>
        <w:tc>
          <w:tcPr>
            <w:tcW w:w="1584" w:type="dxa"/>
            <w:tcMar>
              <w:top w:w="0" w:type="dxa"/>
              <w:left w:w="45" w:type="dxa"/>
              <w:bottom w:w="0" w:type="dxa"/>
              <w:right w:w="45" w:type="dxa"/>
            </w:tcMar>
          </w:tcPr>
          <w:p w14:paraId="156CE8EC" w14:textId="264CBC54" w:rsidR="00291E74" w:rsidRPr="00A765CB" w:rsidRDefault="00291E74" w:rsidP="00291E74">
            <w:pPr>
              <w:spacing w:before="40" w:line="240" w:lineRule="auto"/>
              <w:rPr>
                <w:rFonts w:ascii="Arial" w:hAnsi="Arial" w:cs="Arial"/>
                <w:szCs w:val="20"/>
              </w:rPr>
            </w:pPr>
            <w:r w:rsidRPr="00A765CB">
              <w:rPr>
                <w:rFonts w:ascii="Arial" w:hAnsi="Arial" w:cs="Arial"/>
                <w:szCs w:val="20"/>
              </w:rPr>
              <w:t>NQF 0055</w:t>
            </w:r>
          </w:p>
        </w:tc>
        <w:tc>
          <w:tcPr>
            <w:tcW w:w="3744" w:type="dxa"/>
            <w:tcMar>
              <w:top w:w="0" w:type="dxa"/>
              <w:left w:w="45" w:type="dxa"/>
              <w:bottom w:w="0" w:type="dxa"/>
              <w:right w:w="45" w:type="dxa"/>
            </w:tcMar>
          </w:tcPr>
          <w:p w14:paraId="68E1B9F4" w14:textId="77777777" w:rsidR="00291E74" w:rsidRPr="00A765CB" w:rsidRDefault="00291E74" w:rsidP="00291E74">
            <w:pPr>
              <w:rPr>
                <w:rFonts w:ascii="Arial" w:hAnsi="Arial" w:cs="Arial"/>
                <w:szCs w:val="20"/>
              </w:rPr>
            </w:pPr>
            <w:r w:rsidRPr="00A765CB">
              <w:rPr>
                <w:rFonts w:ascii="Arial" w:hAnsi="Arial" w:cs="Arial"/>
                <w:szCs w:val="20"/>
              </w:rPr>
              <w:t>Medication dispensed:</w:t>
            </w:r>
          </w:p>
          <w:p w14:paraId="36A7C4DF" w14:textId="77777777" w:rsidR="00291E74" w:rsidRPr="00A765CB" w:rsidRDefault="00291E74" w:rsidP="00291E74">
            <w:pPr>
              <w:rPr>
                <w:rFonts w:ascii="Arial" w:hAnsi="Arial" w:cs="Arial"/>
                <w:szCs w:val="20"/>
              </w:rPr>
            </w:pPr>
            <w:r w:rsidRPr="00A765CB">
              <w:rPr>
                <w:rFonts w:ascii="Arial" w:hAnsi="Arial" w:cs="Arial"/>
                <w:szCs w:val="20"/>
              </w:rPr>
              <w:t>Medications indicative</w:t>
            </w:r>
          </w:p>
          <w:p w14:paraId="5D3862D2" w14:textId="77777777" w:rsidR="00291E74" w:rsidRPr="00A765CB" w:rsidRDefault="00291E74" w:rsidP="00291E74">
            <w:pPr>
              <w:rPr>
                <w:rFonts w:ascii="Arial" w:hAnsi="Arial" w:cs="Arial"/>
                <w:szCs w:val="20"/>
              </w:rPr>
            </w:pPr>
            <w:r w:rsidRPr="00A765CB">
              <w:rPr>
                <w:rFonts w:ascii="Arial" w:hAnsi="Arial" w:cs="Arial"/>
                <w:szCs w:val="20"/>
              </w:rPr>
              <w:t>of diabetes  &lt;= 2 years</w:t>
            </w:r>
          </w:p>
          <w:p w14:paraId="5733FAE3" w14:textId="77777777" w:rsidR="00291E74" w:rsidRPr="00A765CB" w:rsidRDefault="00291E74" w:rsidP="00291E74">
            <w:pPr>
              <w:rPr>
                <w:rFonts w:ascii="Arial" w:hAnsi="Arial" w:cs="Arial"/>
                <w:szCs w:val="20"/>
              </w:rPr>
            </w:pPr>
            <w:r w:rsidRPr="00A765CB">
              <w:rPr>
                <w:rFonts w:ascii="Arial" w:hAnsi="Arial" w:cs="Arial"/>
                <w:szCs w:val="20"/>
              </w:rPr>
              <w:t>before or simultaneously to</w:t>
            </w:r>
          </w:p>
          <w:p w14:paraId="002CC630" w14:textId="77777777" w:rsidR="00291E74" w:rsidRPr="00A765CB" w:rsidRDefault="00291E74" w:rsidP="00291E74">
            <w:pPr>
              <w:rPr>
                <w:rFonts w:ascii="Arial" w:hAnsi="Arial" w:cs="Arial"/>
                <w:szCs w:val="20"/>
              </w:rPr>
            </w:pPr>
            <w:r w:rsidRPr="00A765CB">
              <w:rPr>
                <w:rFonts w:ascii="Arial" w:hAnsi="Arial" w:cs="Arial"/>
                <w:szCs w:val="20"/>
              </w:rPr>
              <w:t>“Measurement end date”.</w:t>
            </w:r>
          </w:p>
          <w:p w14:paraId="0E306607" w14:textId="77777777" w:rsidR="00291E74" w:rsidRPr="00A765CB" w:rsidRDefault="00291E74" w:rsidP="00291E74">
            <w:pPr>
              <w:spacing w:before="40" w:line="240" w:lineRule="auto"/>
              <w:rPr>
                <w:rFonts w:ascii="Arial" w:hAnsi="Arial" w:cs="Arial"/>
                <w:szCs w:val="20"/>
              </w:rPr>
            </w:pPr>
          </w:p>
        </w:tc>
        <w:tc>
          <w:tcPr>
            <w:tcW w:w="3772" w:type="dxa"/>
            <w:tcMar>
              <w:top w:w="0" w:type="dxa"/>
              <w:left w:w="45" w:type="dxa"/>
              <w:bottom w:w="0" w:type="dxa"/>
              <w:right w:w="45" w:type="dxa"/>
            </w:tcMar>
          </w:tcPr>
          <w:p w14:paraId="50BBCC3E" w14:textId="77777777" w:rsidR="00291E74" w:rsidRPr="00A765CB" w:rsidRDefault="00291E74" w:rsidP="00291E74">
            <w:pPr>
              <w:rPr>
                <w:rFonts w:ascii="Arial" w:hAnsi="Arial" w:cs="Arial"/>
                <w:szCs w:val="20"/>
              </w:rPr>
            </w:pPr>
            <w:r w:rsidRPr="00A765CB">
              <w:rPr>
                <w:rFonts w:ascii="Arial" w:hAnsi="Arial" w:cs="Arial"/>
                <w:b/>
                <w:szCs w:val="20"/>
              </w:rPr>
              <w:t>MedicationDispense</w:t>
            </w:r>
            <w:r w:rsidRPr="00A765CB">
              <w:rPr>
                <w:rFonts w:ascii="Arial" w:hAnsi="Arial" w:cs="Arial"/>
                <w:szCs w:val="20"/>
              </w:rPr>
              <w:t xml:space="preserve"> with</w:t>
            </w:r>
          </w:p>
          <w:p w14:paraId="4F975831" w14:textId="534E3A89" w:rsidR="00291E74" w:rsidRPr="00A765CB" w:rsidRDefault="0070452F"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 Dispensed</w:t>
            </w:r>
            <w:r>
              <w:rPr>
                <w:rFonts w:ascii="Arial" w:hAnsi="Arial" w:cs="Arial"/>
                <w:szCs w:val="20"/>
              </w:rPr>
              <w:t>”</w:t>
            </w:r>
          </w:p>
          <w:p w14:paraId="7C1F26B7" w14:textId="46DDD2EF" w:rsidR="00291E74" w:rsidRPr="00A765CB" w:rsidRDefault="00C20FCC" w:rsidP="00291E74">
            <w:pPr>
              <w:rPr>
                <w:rFonts w:ascii="Arial" w:hAnsi="Arial" w:cs="Arial"/>
                <w:szCs w:val="20"/>
              </w:rPr>
            </w:pPr>
            <w:r>
              <w:rPr>
                <w:rFonts w:ascii="Arial" w:hAnsi="Arial" w:cs="Arial"/>
                <w:szCs w:val="20"/>
              </w:rPr>
              <w:t>- medication in</w:t>
            </w:r>
            <w:r w:rsidR="00291E74" w:rsidRPr="00A765CB">
              <w:rPr>
                <w:rFonts w:ascii="Arial" w:hAnsi="Arial" w:cs="Arial"/>
                <w:szCs w:val="20"/>
              </w:rPr>
              <w:t xml:space="preserve"> medications indicative of diabetes VS</w:t>
            </w:r>
          </w:p>
          <w:p w14:paraId="71C6C82C" w14:textId="1D331807" w:rsidR="00291E74" w:rsidRPr="00A765CB" w:rsidRDefault="00C20FCC" w:rsidP="00291E74">
            <w:pPr>
              <w:rPr>
                <w:rFonts w:ascii="Arial" w:hAnsi="Arial" w:cs="Arial"/>
                <w:b/>
                <w:szCs w:val="20"/>
              </w:rPr>
            </w:pPr>
            <w:r>
              <w:rPr>
                <w:rFonts w:ascii="Arial" w:hAnsi="Arial" w:cs="Arial"/>
                <w:szCs w:val="20"/>
              </w:rPr>
              <w:t>-dispense.dispenseTime</w:t>
            </w:r>
            <w:r w:rsidR="00291E74" w:rsidRPr="00A765CB">
              <w:rPr>
                <w:rFonts w:ascii="Arial" w:hAnsi="Arial" w:cs="Arial"/>
                <w:szCs w:val="20"/>
              </w:rPr>
              <w:t xml:space="preserve"> &lt;=2years before or simultaneously to “measurement end date”</w:t>
            </w:r>
          </w:p>
        </w:tc>
      </w:tr>
      <w:tr w:rsidR="00291E74" w14:paraId="63B8129A" w14:textId="77777777" w:rsidTr="00D651D3">
        <w:trPr>
          <w:cantSplit/>
          <w:trHeight w:val="255"/>
          <w:tblCellSpacing w:w="0" w:type="dxa"/>
        </w:trPr>
        <w:tc>
          <w:tcPr>
            <w:tcW w:w="1584" w:type="dxa"/>
            <w:tcMar>
              <w:top w:w="0" w:type="dxa"/>
              <w:left w:w="45" w:type="dxa"/>
              <w:bottom w:w="0" w:type="dxa"/>
              <w:right w:w="45" w:type="dxa"/>
            </w:tcMar>
          </w:tcPr>
          <w:p w14:paraId="15FA10B0" w14:textId="27AE9023" w:rsidR="00291E74" w:rsidRPr="00A765CB" w:rsidRDefault="00291E74" w:rsidP="00291E74">
            <w:pPr>
              <w:spacing w:before="40" w:line="240" w:lineRule="auto"/>
              <w:rPr>
                <w:rFonts w:ascii="Arial" w:hAnsi="Arial" w:cs="Arial"/>
                <w:szCs w:val="20"/>
              </w:rPr>
            </w:pPr>
            <w:r w:rsidRPr="00A765CB">
              <w:rPr>
                <w:rFonts w:ascii="Arial" w:hAnsi="Arial" w:cs="Arial"/>
                <w:szCs w:val="20"/>
              </w:rPr>
              <w:t>Corticosteroid inhaler reminder</w:t>
            </w:r>
          </w:p>
        </w:tc>
        <w:tc>
          <w:tcPr>
            <w:tcW w:w="3744" w:type="dxa"/>
            <w:tcMar>
              <w:top w:w="0" w:type="dxa"/>
              <w:left w:w="45" w:type="dxa"/>
              <w:bottom w:w="0" w:type="dxa"/>
              <w:right w:w="45" w:type="dxa"/>
            </w:tcMar>
          </w:tcPr>
          <w:p w14:paraId="355EEA9B" w14:textId="6EDC61A8" w:rsidR="00291E74" w:rsidRPr="00A765CB" w:rsidRDefault="00291E74" w:rsidP="00291E74">
            <w:pPr>
              <w:rPr>
                <w:rFonts w:ascii="Arial" w:hAnsi="Arial" w:cs="Arial"/>
                <w:szCs w:val="20"/>
              </w:rPr>
            </w:pPr>
            <w:r w:rsidRPr="00A765CB">
              <w:rPr>
                <w:rFonts w:ascii="Arial" w:hAnsi="Arial" w:cs="Arial"/>
                <w:szCs w:val="20"/>
              </w:rPr>
              <w:t>Allergy To inhaled corticosteroids</w:t>
            </w:r>
          </w:p>
        </w:tc>
        <w:tc>
          <w:tcPr>
            <w:tcW w:w="3772" w:type="dxa"/>
            <w:tcMar>
              <w:top w:w="0" w:type="dxa"/>
              <w:left w:w="45" w:type="dxa"/>
              <w:bottom w:w="0" w:type="dxa"/>
              <w:right w:w="45" w:type="dxa"/>
            </w:tcMar>
          </w:tcPr>
          <w:p w14:paraId="179B6D29" w14:textId="77777777" w:rsidR="00291E74" w:rsidRPr="00A765CB" w:rsidRDefault="00291E74" w:rsidP="00291E74">
            <w:pPr>
              <w:rPr>
                <w:rFonts w:ascii="Arial" w:hAnsi="Arial" w:cs="Arial"/>
                <w:szCs w:val="20"/>
              </w:rPr>
            </w:pPr>
            <w:r w:rsidRPr="00A765CB">
              <w:rPr>
                <w:rFonts w:ascii="Arial" w:hAnsi="Arial" w:cs="Arial"/>
                <w:b/>
                <w:szCs w:val="20"/>
              </w:rPr>
              <w:t>AllergyIntolerance</w:t>
            </w:r>
            <w:r w:rsidRPr="00A765CB">
              <w:rPr>
                <w:rFonts w:ascii="Arial" w:hAnsi="Arial" w:cs="Arial"/>
                <w:szCs w:val="20"/>
              </w:rPr>
              <w:t xml:space="preserve"> with</w:t>
            </w:r>
          </w:p>
          <w:p w14:paraId="57CD2376" w14:textId="3E266153" w:rsidR="00291E74" w:rsidRPr="00A765CB" w:rsidRDefault="00C20FCC" w:rsidP="00291E74">
            <w:pPr>
              <w:rPr>
                <w:rFonts w:ascii="Arial" w:hAnsi="Arial" w:cs="Arial"/>
                <w:szCs w:val="20"/>
              </w:rPr>
            </w:pPr>
            <w:r>
              <w:rPr>
                <w:rFonts w:ascii="Arial" w:hAnsi="Arial" w:cs="Arial"/>
                <w:szCs w:val="20"/>
              </w:rPr>
              <w:t>-semanticReference=“</w:t>
            </w:r>
            <w:r w:rsidR="00291E74" w:rsidRPr="00A765CB">
              <w:rPr>
                <w:rFonts w:ascii="Arial" w:hAnsi="Arial" w:cs="Arial"/>
                <w:szCs w:val="20"/>
              </w:rPr>
              <w:t>Medication,Allergy</w:t>
            </w:r>
            <w:r>
              <w:rPr>
                <w:rFonts w:ascii="Arial" w:hAnsi="Arial" w:cs="Arial"/>
                <w:szCs w:val="20"/>
              </w:rPr>
              <w:t>”</w:t>
            </w:r>
          </w:p>
          <w:p w14:paraId="73D63A75" w14:textId="5D2690D2" w:rsidR="00291E74" w:rsidRPr="00A765CB" w:rsidRDefault="00C20FCC" w:rsidP="00291E74">
            <w:pPr>
              <w:rPr>
                <w:rFonts w:ascii="Arial" w:hAnsi="Arial" w:cs="Arial"/>
                <w:szCs w:val="20"/>
              </w:rPr>
            </w:pPr>
            <w:r>
              <w:rPr>
                <w:rFonts w:ascii="Arial" w:hAnsi="Arial" w:cs="Arial"/>
                <w:szCs w:val="20"/>
              </w:rPr>
              <w:t>-stimulus in</w:t>
            </w:r>
            <w:r w:rsidR="00291E74" w:rsidRPr="00A765CB">
              <w:rPr>
                <w:rFonts w:ascii="Arial" w:hAnsi="Arial" w:cs="Arial"/>
                <w:szCs w:val="20"/>
              </w:rPr>
              <w:t xml:space="preserve"> corticosteroids VS</w:t>
            </w:r>
          </w:p>
          <w:p w14:paraId="155B1EC4" w14:textId="15E29E2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3D75FA51" w14:textId="77777777" w:rsidTr="00D651D3">
        <w:trPr>
          <w:cantSplit/>
          <w:trHeight w:val="255"/>
          <w:tblCellSpacing w:w="0" w:type="dxa"/>
        </w:trPr>
        <w:tc>
          <w:tcPr>
            <w:tcW w:w="1584" w:type="dxa"/>
            <w:tcMar>
              <w:top w:w="0" w:type="dxa"/>
              <w:left w:w="45" w:type="dxa"/>
              <w:bottom w:w="0" w:type="dxa"/>
              <w:right w:w="45" w:type="dxa"/>
            </w:tcMar>
          </w:tcPr>
          <w:p w14:paraId="7210BEED" w14:textId="77777777" w:rsidR="00291E74" w:rsidRPr="00A765CB" w:rsidRDefault="00291E74" w:rsidP="00291E74">
            <w:pPr>
              <w:rPr>
                <w:rFonts w:ascii="Arial" w:hAnsi="Arial" w:cs="Arial"/>
                <w:szCs w:val="20"/>
              </w:rPr>
            </w:pPr>
            <w:r w:rsidRPr="00A765CB">
              <w:rPr>
                <w:rFonts w:ascii="Arial" w:hAnsi="Arial" w:cs="Arial"/>
                <w:szCs w:val="20"/>
              </w:rPr>
              <w:t>Heart Failure Admission To</w:t>
            </w:r>
          </w:p>
          <w:p w14:paraId="55D3FA03" w14:textId="07799192" w:rsidR="00291E74" w:rsidRPr="00A765CB" w:rsidRDefault="00291E74" w:rsidP="00291E74">
            <w:pPr>
              <w:spacing w:before="40" w:line="240" w:lineRule="auto"/>
              <w:rPr>
                <w:rFonts w:ascii="Arial" w:hAnsi="Arial" w:cs="Arial"/>
                <w:szCs w:val="20"/>
              </w:rPr>
            </w:pPr>
            <w:r w:rsidRPr="00A765CB">
              <w:rPr>
                <w:rFonts w:ascii="Arial" w:hAnsi="Arial" w:cs="Arial"/>
                <w:szCs w:val="20"/>
              </w:rPr>
              <w:t>MedSurgOrderSets</w:t>
            </w:r>
          </w:p>
        </w:tc>
        <w:tc>
          <w:tcPr>
            <w:tcW w:w="3744" w:type="dxa"/>
            <w:tcMar>
              <w:top w:w="0" w:type="dxa"/>
              <w:left w:w="45" w:type="dxa"/>
              <w:bottom w:w="0" w:type="dxa"/>
              <w:right w:w="45" w:type="dxa"/>
            </w:tcMar>
          </w:tcPr>
          <w:p w14:paraId="402B1650" w14:textId="5DD25119" w:rsidR="00291E74" w:rsidRPr="00A765CB" w:rsidRDefault="00291E74" w:rsidP="00291E74">
            <w:pPr>
              <w:rPr>
                <w:rFonts w:ascii="Arial" w:hAnsi="Arial" w:cs="Arial"/>
                <w:szCs w:val="20"/>
              </w:rPr>
            </w:pPr>
            <w:r w:rsidRPr="00A765CB">
              <w:rPr>
                <w:rFonts w:ascii="Arial" w:hAnsi="Arial" w:cs="Arial"/>
                <w:szCs w:val="20"/>
              </w:rPr>
              <w:t>Not allergic to an ACE inhibitor.</w:t>
            </w:r>
          </w:p>
        </w:tc>
        <w:tc>
          <w:tcPr>
            <w:tcW w:w="3772" w:type="dxa"/>
            <w:tcMar>
              <w:top w:w="0" w:type="dxa"/>
              <w:left w:w="45" w:type="dxa"/>
              <w:bottom w:w="0" w:type="dxa"/>
              <w:right w:w="45" w:type="dxa"/>
            </w:tcMar>
          </w:tcPr>
          <w:p w14:paraId="687E1BB9" w14:textId="77777777" w:rsidR="00291E74" w:rsidRPr="00A765CB" w:rsidRDefault="00291E74" w:rsidP="00291E74">
            <w:pPr>
              <w:rPr>
                <w:rFonts w:ascii="Arial" w:hAnsi="Arial" w:cs="Arial"/>
                <w:szCs w:val="20"/>
              </w:rPr>
            </w:pPr>
            <w:r w:rsidRPr="00A765CB">
              <w:rPr>
                <w:rFonts w:ascii="Arial" w:hAnsi="Arial" w:cs="Arial"/>
                <w:b/>
                <w:szCs w:val="20"/>
              </w:rPr>
              <w:t>NoAllergyIntolerance</w:t>
            </w:r>
            <w:r w:rsidRPr="00A765CB">
              <w:rPr>
                <w:rFonts w:ascii="Arial" w:hAnsi="Arial" w:cs="Arial"/>
                <w:szCs w:val="20"/>
              </w:rPr>
              <w:t xml:space="preserve"> with </w:t>
            </w:r>
          </w:p>
          <w:p w14:paraId="48FA7AC6" w14:textId="42BB6D6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Medication,Allergy</w:t>
            </w:r>
          </w:p>
          <w:p w14:paraId="4C44CD5A" w14:textId="2C8954F4" w:rsidR="00291E74" w:rsidRPr="00A765CB" w:rsidRDefault="00291E74" w:rsidP="00291E74">
            <w:pPr>
              <w:rPr>
                <w:rFonts w:ascii="Arial" w:hAnsi="Arial" w:cs="Arial"/>
                <w:szCs w:val="20"/>
              </w:rPr>
            </w:pPr>
            <w:r w:rsidRPr="00A765CB">
              <w:rPr>
                <w:rFonts w:ascii="Arial" w:hAnsi="Arial" w:cs="Arial"/>
                <w:szCs w:val="20"/>
              </w:rPr>
              <w:t>-stimulus</w:t>
            </w:r>
            <w:r w:rsidR="0003751D">
              <w:rPr>
                <w:rFonts w:ascii="Arial" w:hAnsi="Arial" w:cs="Arial"/>
                <w:szCs w:val="20"/>
              </w:rPr>
              <w:t xml:space="preserve"> in </w:t>
            </w:r>
            <w:r w:rsidRPr="00A765CB">
              <w:rPr>
                <w:rFonts w:ascii="Arial" w:hAnsi="Arial" w:cs="Arial"/>
                <w:szCs w:val="20"/>
              </w:rPr>
              <w:t>ACE inhibitor VS</w:t>
            </w:r>
          </w:p>
          <w:p w14:paraId="5003D101" w14:textId="16B39842" w:rsidR="00291E74" w:rsidRPr="00A765CB" w:rsidRDefault="00C20FCC">
            <w:pPr>
              <w:rPr>
                <w:rFonts w:ascii="Arial" w:hAnsi="Arial" w:cs="Arial"/>
                <w:b/>
                <w:szCs w:val="20"/>
              </w:rPr>
            </w:pPr>
            <w:r>
              <w:rPr>
                <w:rFonts w:ascii="Arial" w:hAnsi="Arial" w:cs="Arial"/>
                <w:szCs w:val="20"/>
              </w:rPr>
              <w:t>-sensitivityType=</w:t>
            </w:r>
            <w:r w:rsidR="00291E74" w:rsidRPr="00A765CB">
              <w:rPr>
                <w:rFonts w:ascii="Arial" w:hAnsi="Arial" w:cs="Arial"/>
                <w:szCs w:val="20"/>
              </w:rPr>
              <w:t>Allergy</w:t>
            </w:r>
          </w:p>
        </w:tc>
      </w:tr>
      <w:tr w:rsidR="00291E74" w14:paraId="2611C0CB" w14:textId="77777777" w:rsidTr="00D651D3">
        <w:trPr>
          <w:cantSplit/>
          <w:trHeight w:val="255"/>
          <w:tblCellSpacing w:w="0" w:type="dxa"/>
        </w:trPr>
        <w:tc>
          <w:tcPr>
            <w:tcW w:w="1584" w:type="dxa"/>
            <w:tcMar>
              <w:top w:w="0" w:type="dxa"/>
              <w:left w:w="45" w:type="dxa"/>
              <w:bottom w:w="0" w:type="dxa"/>
              <w:right w:w="45" w:type="dxa"/>
            </w:tcMar>
          </w:tcPr>
          <w:p w14:paraId="64EEEE42" w14:textId="121DE4B2" w:rsidR="00291E74" w:rsidRPr="00A765CB" w:rsidRDefault="00291E74" w:rsidP="00291E74">
            <w:pPr>
              <w:rPr>
                <w:rFonts w:ascii="Arial" w:hAnsi="Arial" w:cs="Arial"/>
                <w:szCs w:val="20"/>
              </w:rPr>
            </w:pPr>
            <w:r w:rsidRPr="00A765CB">
              <w:rPr>
                <w:rFonts w:ascii="Arial" w:hAnsi="Arial" w:cs="Arial"/>
                <w:szCs w:val="20"/>
              </w:rPr>
              <w:lastRenderedPageBreak/>
              <w:t>CMS 147v2</w:t>
            </w:r>
          </w:p>
        </w:tc>
        <w:tc>
          <w:tcPr>
            <w:tcW w:w="3744" w:type="dxa"/>
            <w:tcMar>
              <w:top w:w="0" w:type="dxa"/>
              <w:left w:w="45" w:type="dxa"/>
              <w:bottom w:w="0" w:type="dxa"/>
              <w:right w:w="45" w:type="dxa"/>
            </w:tcMar>
          </w:tcPr>
          <w:p w14:paraId="3D373EE8" w14:textId="1FDB35F1" w:rsidR="00291E74" w:rsidRPr="00A765CB" w:rsidRDefault="00291E74" w:rsidP="00291E74">
            <w:pPr>
              <w:rPr>
                <w:rFonts w:ascii="Arial" w:hAnsi="Arial" w:cs="Arial"/>
                <w:szCs w:val="20"/>
              </w:rPr>
            </w:pPr>
            <w:r w:rsidRPr="00A765CB">
              <w:rPr>
                <w:rFonts w:ascii="Arial" w:hAnsi="Arial" w:cs="Arial"/>
                <w:szCs w:val="20"/>
              </w:rPr>
              <w:t>Communication from patient to provider: Previous receipt of influenza vaccine</w:t>
            </w:r>
          </w:p>
        </w:tc>
        <w:tc>
          <w:tcPr>
            <w:tcW w:w="3772" w:type="dxa"/>
            <w:tcMar>
              <w:top w:w="0" w:type="dxa"/>
              <w:left w:w="45" w:type="dxa"/>
              <w:bottom w:w="0" w:type="dxa"/>
              <w:right w:w="45" w:type="dxa"/>
            </w:tcMar>
          </w:tcPr>
          <w:p w14:paraId="37B117A6" w14:textId="77777777" w:rsidR="00291E74" w:rsidRPr="00A765CB" w:rsidRDefault="00291E74" w:rsidP="00291E74">
            <w:pPr>
              <w:rPr>
                <w:rFonts w:ascii="Arial" w:hAnsi="Arial" w:cs="Arial"/>
                <w:szCs w:val="20"/>
              </w:rPr>
            </w:pPr>
            <w:r w:rsidRPr="00A765CB">
              <w:rPr>
                <w:rFonts w:ascii="Arial" w:hAnsi="Arial" w:cs="Arial"/>
                <w:b/>
                <w:szCs w:val="20"/>
              </w:rPr>
              <w:t>CommunicationEvent</w:t>
            </w:r>
            <w:r w:rsidRPr="00A765CB">
              <w:rPr>
                <w:rFonts w:ascii="Arial" w:hAnsi="Arial" w:cs="Arial"/>
                <w:szCs w:val="20"/>
              </w:rPr>
              <w:t xml:space="preserve"> with </w:t>
            </w:r>
          </w:p>
          <w:p w14:paraId="2F04E52C" w14:textId="40306654"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Patient to Provider</w:t>
            </w:r>
            <w:r w:rsidR="00C20FCC">
              <w:rPr>
                <w:rFonts w:ascii="Arial" w:hAnsi="Arial" w:cs="Arial"/>
                <w:szCs w:val="20"/>
              </w:rPr>
              <w:t>”</w:t>
            </w:r>
          </w:p>
          <w:p w14:paraId="69D88CF1" w14:textId="74FE5DF6" w:rsidR="00291E74" w:rsidRPr="00A765CB" w:rsidRDefault="00C20FCC" w:rsidP="00291E74">
            <w:pPr>
              <w:rPr>
                <w:rFonts w:ascii="Arial" w:hAnsi="Arial" w:cs="Arial"/>
                <w:szCs w:val="20"/>
              </w:rPr>
            </w:pPr>
            <w:r>
              <w:rPr>
                <w:rFonts w:ascii="Arial" w:hAnsi="Arial" w:cs="Arial"/>
                <w:szCs w:val="20"/>
              </w:rPr>
              <w:t>-performedAtTime</w:t>
            </w:r>
            <w:r w:rsidR="00291E74" w:rsidRPr="00A765CB">
              <w:rPr>
                <w:rFonts w:ascii="Arial" w:hAnsi="Arial" w:cs="Arial"/>
                <w:szCs w:val="20"/>
              </w:rPr>
              <w:t xml:space="preserve"> during MeasurementPeriod</w:t>
            </w:r>
          </w:p>
          <w:p w14:paraId="33A3F017" w14:textId="339E173A" w:rsidR="00291E74" w:rsidRPr="00A765CB" w:rsidRDefault="00C20FCC" w:rsidP="00291E74">
            <w:pPr>
              <w:rPr>
                <w:rFonts w:ascii="Arial" w:hAnsi="Arial" w:cs="Arial"/>
                <w:szCs w:val="20"/>
              </w:rPr>
            </w:pPr>
            <w:r>
              <w:rPr>
                <w:rFonts w:ascii="Arial" w:hAnsi="Arial" w:cs="Arial"/>
                <w:szCs w:val="20"/>
              </w:rPr>
              <w:t>-recipient=</w:t>
            </w:r>
            <w:r w:rsidR="00291E74" w:rsidRPr="00A765CB">
              <w:rPr>
                <w:rFonts w:ascii="Arial" w:hAnsi="Arial" w:cs="Arial"/>
                <w:szCs w:val="20"/>
              </w:rPr>
              <w:t>provider</w:t>
            </w:r>
          </w:p>
          <w:p w14:paraId="333E6378" w14:textId="6103C6D5" w:rsidR="00291E74" w:rsidRPr="00A765CB" w:rsidRDefault="00C20FCC" w:rsidP="00291E74">
            <w:pPr>
              <w:rPr>
                <w:rFonts w:ascii="Arial" w:hAnsi="Arial" w:cs="Arial"/>
                <w:szCs w:val="20"/>
              </w:rPr>
            </w:pPr>
            <w:r>
              <w:rPr>
                <w:rFonts w:ascii="Arial" w:hAnsi="Arial" w:cs="Arial"/>
                <w:szCs w:val="20"/>
              </w:rPr>
              <w:t>-sender=</w:t>
            </w:r>
            <w:r w:rsidR="00291E74" w:rsidRPr="00A765CB">
              <w:rPr>
                <w:rFonts w:ascii="Arial" w:hAnsi="Arial" w:cs="Arial"/>
                <w:szCs w:val="20"/>
              </w:rPr>
              <w:t>patient</w:t>
            </w:r>
          </w:p>
          <w:p w14:paraId="7B7AC683" w14:textId="7FECBE45" w:rsidR="00291E74" w:rsidRPr="00A765CB" w:rsidRDefault="00C20FCC" w:rsidP="00291E74">
            <w:pPr>
              <w:rPr>
                <w:rFonts w:ascii="Arial" w:hAnsi="Arial" w:cs="Arial"/>
                <w:szCs w:val="20"/>
              </w:rPr>
            </w:pPr>
            <w:r>
              <w:rPr>
                <w:rFonts w:ascii="Arial" w:hAnsi="Arial" w:cs="Arial"/>
                <w:szCs w:val="20"/>
              </w:rPr>
              <w:t>-topic: {</w:t>
            </w:r>
            <w:r w:rsidR="00291E74" w:rsidRPr="00A765CB">
              <w:rPr>
                <w:rFonts w:ascii="Arial" w:hAnsi="Arial" w:cs="Arial"/>
                <w:szCs w:val="20"/>
              </w:rPr>
              <w:t>ImmunizationDoseAdministration with</w:t>
            </w:r>
          </w:p>
          <w:p w14:paraId="301E7A37" w14:textId="65BCA523" w:rsidR="00291E74" w:rsidRPr="00A765CB" w:rsidRDefault="00C20FCC" w:rsidP="00291E74">
            <w:pPr>
              <w:rPr>
                <w:rFonts w:ascii="Arial" w:hAnsi="Arial" w:cs="Arial"/>
                <w:szCs w:val="20"/>
              </w:rPr>
            </w:pPr>
            <w:r>
              <w:rPr>
                <w:rFonts w:ascii="Arial" w:hAnsi="Arial" w:cs="Arial"/>
                <w:szCs w:val="20"/>
              </w:rPr>
              <w:t xml:space="preserve">  -vaccine.vaccineType</w:t>
            </w:r>
            <w:r w:rsidR="00291E74" w:rsidRPr="00A765CB">
              <w:rPr>
                <w:rFonts w:ascii="Arial" w:hAnsi="Arial" w:cs="Arial"/>
                <w:szCs w:val="20"/>
              </w:rPr>
              <w:t xml:space="preserve"> in Influenza vaccine VS</w:t>
            </w:r>
          </w:p>
          <w:p w14:paraId="0B751776" w14:textId="1C4355BE" w:rsidR="00291E74" w:rsidRPr="00A765CB" w:rsidRDefault="00291E74" w:rsidP="00291E74">
            <w:pPr>
              <w:rPr>
                <w:rFonts w:ascii="Arial" w:hAnsi="Arial" w:cs="Arial"/>
                <w:b/>
                <w:szCs w:val="20"/>
              </w:rPr>
            </w:pPr>
            <w:r w:rsidRPr="00A765CB">
              <w:rPr>
                <w:rFonts w:ascii="Arial" w:hAnsi="Arial" w:cs="Arial"/>
                <w:szCs w:val="20"/>
              </w:rPr>
              <w:t>}</w:t>
            </w:r>
          </w:p>
        </w:tc>
      </w:tr>
      <w:tr w:rsidR="00291E74" w14:paraId="6FB6A250" w14:textId="77777777" w:rsidTr="00D651D3">
        <w:trPr>
          <w:cantSplit/>
          <w:trHeight w:val="255"/>
          <w:tblCellSpacing w:w="0" w:type="dxa"/>
        </w:trPr>
        <w:tc>
          <w:tcPr>
            <w:tcW w:w="1584" w:type="dxa"/>
            <w:tcMar>
              <w:top w:w="0" w:type="dxa"/>
              <w:left w:w="45" w:type="dxa"/>
              <w:bottom w:w="0" w:type="dxa"/>
              <w:right w:w="45" w:type="dxa"/>
            </w:tcMar>
          </w:tcPr>
          <w:p w14:paraId="35CFBA41" w14:textId="4C7DCF8C" w:rsidR="00291E74" w:rsidRPr="00A765CB" w:rsidRDefault="00C771A2" w:rsidP="00291E74">
            <w:pPr>
              <w:rPr>
                <w:rFonts w:ascii="Arial" w:hAnsi="Arial" w:cs="Arial"/>
                <w:szCs w:val="20"/>
              </w:rPr>
            </w:pPr>
            <w:hyperlink r:id="rId49" w:history="1">
              <w:r w:rsidR="00291E74" w:rsidRPr="00A765CB">
                <w:rPr>
                  <w:rStyle w:val="Hyperlink"/>
                  <w:rFonts w:ascii="Arial" w:hAnsi="Arial"/>
                  <w:szCs w:val="20"/>
                </w:rPr>
                <w:t>http://www.uspreventiveservicestaskforce.org/breastcancer.htm</w:t>
              </w:r>
            </w:hyperlink>
          </w:p>
        </w:tc>
        <w:tc>
          <w:tcPr>
            <w:tcW w:w="3744" w:type="dxa"/>
            <w:tcMar>
              <w:top w:w="0" w:type="dxa"/>
              <w:left w:w="45" w:type="dxa"/>
              <w:bottom w:w="0" w:type="dxa"/>
              <w:right w:w="45" w:type="dxa"/>
            </w:tcMar>
          </w:tcPr>
          <w:p w14:paraId="7D29197D" w14:textId="11900AB3" w:rsidR="00291E74" w:rsidRPr="00A765CB" w:rsidRDefault="00291E74" w:rsidP="00291E74">
            <w:pPr>
              <w:rPr>
                <w:rFonts w:ascii="Arial" w:hAnsi="Arial" w:cs="Arial"/>
                <w:szCs w:val="20"/>
              </w:rPr>
            </w:pPr>
            <w:r w:rsidRPr="00A765CB">
              <w:rPr>
                <w:rFonts w:ascii="Arial" w:hAnsi="Arial" w:cs="Arial"/>
                <w:szCs w:val="20"/>
              </w:rPr>
              <w:t>Family History Of breast cancer in mother.</w:t>
            </w:r>
          </w:p>
        </w:tc>
        <w:tc>
          <w:tcPr>
            <w:tcW w:w="3772" w:type="dxa"/>
            <w:tcMar>
              <w:top w:w="0" w:type="dxa"/>
              <w:left w:w="45" w:type="dxa"/>
              <w:bottom w:w="0" w:type="dxa"/>
              <w:right w:w="45" w:type="dxa"/>
            </w:tcMar>
          </w:tcPr>
          <w:p w14:paraId="5DF72A86" w14:textId="77777777" w:rsidR="00291E74" w:rsidRPr="00A765CB" w:rsidRDefault="00291E74" w:rsidP="00291E74">
            <w:pPr>
              <w:rPr>
                <w:rFonts w:ascii="Arial" w:hAnsi="Arial" w:cs="Arial"/>
                <w:szCs w:val="20"/>
              </w:rPr>
            </w:pPr>
            <w:r w:rsidRPr="00A765CB">
              <w:rPr>
                <w:rFonts w:ascii="Arial" w:hAnsi="Arial" w:cs="Arial"/>
                <w:b/>
                <w:szCs w:val="20"/>
              </w:rPr>
              <w:t>FamilyHistoryConditionPresent</w:t>
            </w:r>
            <w:r w:rsidRPr="00A765CB">
              <w:rPr>
                <w:rFonts w:ascii="Arial" w:hAnsi="Arial" w:cs="Arial"/>
                <w:szCs w:val="20"/>
              </w:rPr>
              <w:t xml:space="preserve"> with</w:t>
            </w:r>
          </w:p>
          <w:p w14:paraId="6E274B0A" w14:textId="1B2B4F4B"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Family History</w:t>
            </w:r>
            <w:r w:rsidR="00E93F30">
              <w:rPr>
                <w:rFonts w:ascii="Arial" w:hAnsi="Arial" w:cs="Arial"/>
                <w:szCs w:val="20"/>
              </w:rPr>
              <w:t>”</w:t>
            </w:r>
          </w:p>
          <w:p w14:paraId="7476C234" w14:textId="047A8C16" w:rsidR="00291E74" w:rsidRPr="00A765CB" w:rsidRDefault="00E93F30" w:rsidP="00291E74">
            <w:pPr>
              <w:rPr>
                <w:rFonts w:ascii="Arial" w:hAnsi="Arial" w:cs="Arial"/>
                <w:szCs w:val="20"/>
              </w:rPr>
            </w:pPr>
            <w:r>
              <w:rPr>
                <w:rFonts w:ascii="Arial" w:hAnsi="Arial" w:cs="Arial"/>
                <w:szCs w:val="20"/>
              </w:rPr>
              <w:t>-relationship=</w:t>
            </w:r>
            <w:r w:rsidR="00291E74" w:rsidRPr="00A765CB">
              <w:rPr>
                <w:rFonts w:ascii="Arial" w:hAnsi="Arial" w:cs="Arial"/>
                <w:szCs w:val="20"/>
              </w:rPr>
              <w:t>mother</w:t>
            </w:r>
          </w:p>
          <w:p w14:paraId="2CC3D45C" w14:textId="03C9ABCF" w:rsidR="00291E74" w:rsidRPr="00A765CB" w:rsidRDefault="00291E74" w:rsidP="00291E74">
            <w:pPr>
              <w:rPr>
                <w:rFonts w:ascii="Arial" w:hAnsi="Arial" w:cs="Arial"/>
                <w:b/>
                <w:szCs w:val="20"/>
              </w:rPr>
            </w:pPr>
            <w:r w:rsidRPr="00A765CB">
              <w:rPr>
                <w:rFonts w:ascii="Arial" w:hAnsi="Arial" w:cs="Arial"/>
                <w:szCs w:val="20"/>
              </w:rPr>
              <w:t>-condition</w:t>
            </w:r>
            <w:r w:rsidR="00C20FCC">
              <w:rPr>
                <w:rFonts w:ascii="Arial" w:hAnsi="Arial" w:cs="Arial"/>
                <w:szCs w:val="20"/>
              </w:rPr>
              <w:t>=</w:t>
            </w:r>
            <w:r w:rsidRPr="00A765CB">
              <w:rPr>
                <w:rFonts w:ascii="Arial" w:hAnsi="Arial" w:cs="Arial"/>
                <w:szCs w:val="20"/>
              </w:rPr>
              <w:t xml:space="preserve"> Breast Cancer</w:t>
            </w:r>
          </w:p>
        </w:tc>
      </w:tr>
      <w:tr w:rsidR="00291E74" w14:paraId="2D9CAC17" w14:textId="77777777" w:rsidTr="00D651D3">
        <w:trPr>
          <w:cantSplit/>
          <w:trHeight w:val="255"/>
          <w:tblCellSpacing w:w="0" w:type="dxa"/>
        </w:trPr>
        <w:tc>
          <w:tcPr>
            <w:tcW w:w="1584" w:type="dxa"/>
            <w:tcMar>
              <w:top w:w="0" w:type="dxa"/>
              <w:left w:w="45" w:type="dxa"/>
              <w:bottom w:w="0" w:type="dxa"/>
              <w:right w:w="45" w:type="dxa"/>
            </w:tcMar>
          </w:tcPr>
          <w:p w14:paraId="47185A2E" w14:textId="70AE5C05" w:rsidR="00291E74" w:rsidRPr="00A765CB" w:rsidRDefault="00291E74" w:rsidP="00291E74">
            <w:pPr>
              <w:rPr>
                <w:rFonts w:ascii="Arial" w:hAnsi="Arial" w:cs="Arial"/>
                <w:szCs w:val="20"/>
              </w:rPr>
            </w:pPr>
            <w:r w:rsidRPr="00A765CB">
              <w:rPr>
                <w:rFonts w:ascii="Arial" w:hAnsi="Arial" w:cs="Arial"/>
                <w:szCs w:val="20"/>
              </w:rPr>
              <w:t>NQF0038</w:t>
            </w:r>
          </w:p>
        </w:tc>
        <w:tc>
          <w:tcPr>
            <w:tcW w:w="3744" w:type="dxa"/>
            <w:tcMar>
              <w:top w:w="0" w:type="dxa"/>
              <w:left w:w="45" w:type="dxa"/>
              <w:bottom w:w="0" w:type="dxa"/>
              <w:right w:w="45" w:type="dxa"/>
            </w:tcMar>
          </w:tcPr>
          <w:p w14:paraId="0C488156" w14:textId="299D5F78" w:rsidR="00291E74" w:rsidRPr="00A765CB" w:rsidRDefault="00291E74" w:rsidP="00291E74">
            <w:pPr>
              <w:rPr>
                <w:rFonts w:ascii="Arial" w:hAnsi="Arial" w:cs="Arial"/>
                <w:szCs w:val="20"/>
              </w:rPr>
            </w:pPr>
            <w:r w:rsidRPr="00A765CB">
              <w:rPr>
                <w:rFonts w:ascii="Arial" w:hAnsi="Arial" w:cs="Arial"/>
                <w:szCs w:val="20"/>
              </w:rPr>
              <w:t>"</w:t>
            </w:r>
            <w:hyperlink r:id="rId50" w:anchor="qde_123518000" w:history="1">
              <w:r w:rsidRPr="00A765CB">
                <w:rPr>
                  <w:rFonts w:ascii="Arial" w:hAnsi="Arial" w:cs="Arial"/>
                  <w:szCs w:val="20"/>
                </w:rPr>
                <w:t>Medication administered: rubella vaccine</w:t>
              </w:r>
            </w:hyperlink>
            <w:r w:rsidRPr="00A765CB">
              <w:rPr>
                <w:rFonts w:ascii="Arial" w:hAnsi="Arial" w:cs="Arial"/>
                <w:szCs w:val="20"/>
              </w:rPr>
              <w:t>", occurring &lt;2 years after "</w:t>
            </w:r>
            <w:hyperlink r:id="rId51" w:anchor="qde_123397000" w:history="1">
              <w:r w:rsidRPr="00A765CB">
                <w:rPr>
                  <w:rFonts w:ascii="Arial" w:hAnsi="Arial" w:cs="Arial"/>
                  <w:szCs w:val="20"/>
                </w:rPr>
                <w:t>Patient characteristic: birth date</w:t>
              </w:r>
            </w:hyperlink>
          </w:p>
        </w:tc>
        <w:tc>
          <w:tcPr>
            <w:tcW w:w="3772" w:type="dxa"/>
            <w:tcMar>
              <w:top w:w="0" w:type="dxa"/>
              <w:left w:w="45" w:type="dxa"/>
              <w:bottom w:w="0" w:type="dxa"/>
              <w:right w:w="45" w:type="dxa"/>
            </w:tcMar>
          </w:tcPr>
          <w:p w14:paraId="15643EA9" w14:textId="77777777" w:rsidR="00291E74" w:rsidRPr="00A765CB" w:rsidRDefault="00291E74" w:rsidP="00291E74">
            <w:pPr>
              <w:rPr>
                <w:rFonts w:ascii="Arial" w:hAnsi="Arial" w:cs="Arial"/>
                <w:b/>
                <w:szCs w:val="20"/>
              </w:rPr>
            </w:pPr>
            <w:r w:rsidRPr="00A765CB">
              <w:rPr>
                <w:rFonts w:ascii="Arial" w:hAnsi="Arial" w:cs="Arial"/>
                <w:b/>
                <w:szCs w:val="20"/>
              </w:rPr>
              <w:t>ImmunizationDoseAdministration with</w:t>
            </w:r>
          </w:p>
          <w:p w14:paraId="41C4987C" w14:textId="2C789CD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Administered</w:t>
            </w:r>
            <w:r w:rsidR="00E93F30">
              <w:rPr>
                <w:rFonts w:ascii="Arial" w:hAnsi="Arial" w:cs="Arial"/>
                <w:szCs w:val="20"/>
              </w:rPr>
              <w:t>”</w:t>
            </w:r>
          </w:p>
          <w:p w14:paraId="2E1AA4A4" w14:textId="2F3775A5" w:rsidR="00291E74" w:rsidRPr="00A765CB" w:rsidRDefault="00291E74" w:rsidP="00291E74">
            <w:pPr>
              <w:rPr>
                <w:rFonts w:ascii="Arial" w:hAnsi="Arial" w:cs="Arial"/>
                <w:szCs w:val="20"/>
              </w:rPr>
            </w:pPr>
            <w:r w:rsidRPr="00A765CB">
              <w:rPr>
                <w:rFonts w:ascii="Arial" w:hAnsi="Arial" w:cs="Arial"/>
                <w:szCs w:val="20"/>
              </w:rPr>
              <w:t>-performedAtTime</w:t>
            </w:r>
            <w:r w:rsidR="00C20FCC">
              <w:rPr>
                <w:rFonts w:ascii="Arial" w:hAnsi="Arial" w:cs="Arial"/>
                <w:szCs w:val="20"/>
              </w:rPr>
              <w:t>=</w:t>
            </w:r>
            <w:r w:rsidRPr="00A765CB">
              <w:rPr>
                <w:rFonts w:ascii="Arial" w:hAnsi="Arial" w:cs="Arial"/>
                <w:szCs w:val="20"/>
              </w:rPr>
              <w:t xml:space="preserve"> &lt;2years after birth date</w:t>
            </w:r>
          </w:p>
          <w:p w14:paraId="549685ED" w14:textId="214FBB47" w:rsidR="00291E74" w:rsidRPr="00A765CB" w:rsidRDefault="00291E74">
            <w:pPr>
              <w:rPr>
                <w:rFonts w:ascii="Arial" w:hAnsi="Arial" w:cs="Arial"/>
                <w:b/>
                <w:szCs w:val="20"/>
              </w:rPr>
            </w:pPr>
            <w:r w:rsidRPr="00A765CB">
              <w:rPr>
                <w:rFonts w:ascii="Arial" w:hAnsi="Arial" w:cs="Arial"/>
                <w:szCs w:val="20"/>
              </w:rPr>
              <w:t>-vaccine,vaccineType in Rubella Vaccine VS</w:t>
            </w:r>
          </w:p>
        </w:tc>
      </w:tr>
      <w:tr w:rsidR="00291E74" w14:paraId="10A55367" w14:textId="77777777" w:rsidTr="00D651D3">
        <w:trPr>
          <w:cantSplit/>
          <w:trHeight w:val="255"/>
          <w:tblCellSpacing w:w="0" w:type="dxa"/>
        </w:trPr>
        <w:tc>
          <w:tcPr>
            <w:tcW w:w="1584" w:type="dxa"/>
            <w:tcMar>
              <w:top w:w="0" w:type="dxa"/>
              <w:left w:w="45" w:type="dxa"/>
              <w:bottom w:w="0" w:type="dxa"/>
              <w:right w:w="45" w:type="dxa"/>
            </w:tcMar>
          </w:tcPr>
          <w:p w14:paraId="33E551F7" w14:textId="317D62FF" w:rsidR="00291E74" w:rsidRPr="00A765CB" w:rsidRDefault="00291E74" w:rsidP="00291E74">
            <w:pPr>
              <w:rPr>
                <w:rFonts w:ascii="Arial" w:hAnsi="Arial" w:cs="Arial"/>
                <w:szCs w:val="20"/>
              </w:rPr>
            </w:pPr>
            <w:r w:rsidRPr="00A765CB">
              <w:rPr>
                <w:rFonts w:ascii="Arial" w:hAnsi="Arial" w:cs="Arial"/>
                <w:szCs w:val="20"/>
              </w:rPr>
              <w:t>CMS135v1</w:t>
            </w:r>
          </w:p>
        </w:tc>
        <w:tc>
          <w:tcPr>
            <w:tcW w:w="3744" w:type="dxa"/>
            <w:tcMar>
              <w:top w:w="0" w:type="dxa"/>
              <w:left w:w="45" w:type="dxa"/>
              <w:bottom w:w="0" w:type="dxa"/>
              <w:right w:w="45" w:type="dxa"/>
            </w:tcMar>
          </w:tcPr>
          <w:p w14:paraId="7F863FC7" w14:textId="324B9C8A" w:rsidR="00291E74" w:rsidRPr="00A765CB" w:rsidRDefault="00291E74" w:rsidP="00291E74">
            <w:pPr>
              <w:rPr>
                <w:rFonts w:ascii="Arial" w:hAnsi="Arial" w:cs="Arial"/>
                <w:szCs w:val="20"/>
              </w:rPr>
            </w:pPr>
            <w:r w:rsidRPr="00A765CB">
              <w:rPr>
                <w:rFonts w:ascii="Arial" w:hAnsi="Arial" w:cs="Arial"/>
                <w:szCs w:val="20"/>
              </w:rPr>
              <w:t>"</w:t>
            </w:r>
            <w:hyperlink r:id="rId52" w:anchor="qde_161734000" w:history="1">
              <w:r w:rsidRPr="00A765CB">
                <w:rPr>
                  <w:rFonts w:ascii="Arial" w:hAnsi="Arial" w:cs="Arial"/>
                  <w:szCs w:val="20"/>
                </w:rPr>
                <w:t>Medication, Allergy: ACE inhibitor or ARB Allergen</w:t>
              </w:r>
            </w:hyperlink>
            <w:r w:rsidRPr="00A765CB">
              <w:rPr>
                <w:rFonts w:ascii="Arial" w:hAnsi="Arial" w:cs="Arial"/>
                <w:szCs w:val="20"/>
              </w:rPr>
              <w:t>"</w:t>
            </w:r>
          </w:p>
        </w:tc>
        <w:tc>
          <w:tcPr>
            <w:tcW w:w="3772" w:type="dxa"/>
            <w:tcMar>
              <w:top w:w="0" w:type="dxa"/>
              <w:left w:w="45" w:type="dxa"/>
              <w:bottom w:w="0" w:type="dxa"/>
              <w:right w:w="45" w:type="dxa"/>
            </w:tcMar>
          </w:tcPr>
          <w:p w14:paraId="19C1340D" w14:textId="77777777" w:rsidR="00291E74" w:rsidRPr="00A765CB" w:rsidRDefault="00291E74" w:rsidP="00291E74">
            <w:pPr>
              <w:rPr>
                <w:rFonts w:ascii="Arial" w:hAnsi="Arial" w:cs="Arial"/>
                <w:b/>
                <w:szCs w:val="20"/>
              </w:rPr>
            </w:pPr>
            <w:r w:rsidRPr="00A765CB">
              <w:rPr>
                <w:rFonts w:ascii="Arial" w:hAnsi="Arial" w:cs="Arial"/>
                <w:b/>
                <w:szCs w:val="20"/>
              </w:rPr>
              <w:t xml:space="preserve">AllergyIntolerance </w:t>
            </w:r>
            <w:r w:rsidRPr="00A765CB">
              <w:rPr>
                <w:rFonts w:ascii="Arial" w:hAnsi="Arial" w:cs="Arial"/>
                <w:szCs w:val="20"/>
              </w:rPr>
              <w:t>with</w:t>
            </w:r>
          </w:p>
          <w:p w14:paraId="23F68900" w14:textId="2114F998"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Pr="00A765CB">
              <w:rPr>
                <w:rFonts w:ascii="Arial" w:hAnsi="Arial" w:cs="Arial"/>
                <w:szCs w:val="20"/>
              </w:rPr>
              <w:t>Medication Allergy</w:t>
            </w:r>
            <w:r w:rsidR="004B55BE">
              <w:rPr>
                <w:rFonts w:ascii="Arial" w:hAnsi="Arial" w:cs="Arial"/>
                <w:szCs w:val="20"/>
              </w:rPr>
              <w:t>”</w:t>
            </w:r>
          </w:p>
          <w:p w14:paraId="43F29A45" w14:textId="6ACF7E19" w:rsidR="00291E74" w:rsidRPr="00A765CB" w:rsidRDefault="004B55BE" w:rsidP="00291E74">
            <w:pPr>
              <w:rPr>
                <w:rFonts w:ascii="Arial" w:hAnsi="Arial" w:cs="Arial"/>
                <w:szCs w:val="20"/>
              </w:rPr>
            </w:pPr>
            <w:r>
              <w:rPr>
                <w:rFonts w:ascii="Arial" w:hAnsi="Arial" w:cs="Arial"/>
                <w:szCs w:val="20"/>
              </w:rPr>
              <w:t>-sensitivityType=</w:t>
            </w:r>
            <w:r w:rsidR="00291E74" w:rsidRPr="00A765CB">
              <w:rPr>
                <w:rFonts w:ascii="Arial" w:hAnsi="Arial" w:cs="Arial"/>
                <w:szCs w:val="20"/>
              </w:rPr>
              <w:t>Allergy</w:t>
            </w:r>
          </w:p>
          <w:p w14:paraId="5C49A755" w14:textId="6E191B57" w:rsidR="00291E74" w:rsidRPr="00A765CB" w:rsidRDefault="004B55BE" w:rsidP="00291E74">
            <w:pPr>
              <w:rPr>
                <w:rFonts w:ascii="Arial" w:hAnsi="Arial" w:cs="Arial"/>
                <w:b/>
                <w:szCs w:val="20"/>
              </w:rPr>
            </w:pPr>
            <w:r>
              <w:rPr>
                <w:rFonts w:ascii="Arial" w:hAnsi="Arial" w:cs="Arial"/>
                <w:szCs w:val="20"/>
              </w:rPr>
              <w:t>-stimulus in</w:t>
            </w:r>
            <w:r w:rsidR="00291E74" w:rsidRPr="00A765CB">
              <w:rPr>
                <w:rFonts w:ascii="Arial" w:hAnsi="Arial" w:cs="Arial"/>
                <w:szCs w:val="20"/>
              </w:rPr>
              <w:t xml:space="preserve"> ACE inhibitor or ARB Allergen VS</w:t>
            </w:r>
          </w:p>
        </w:tc>
      </w:tr>
      <w:tr w:rsidR="00291E74" w14:paraId="59DAF073" w14:textId="77777777" w:rsidTr="00D651D3">
        <w:trPr>
          <w:cantSplit/>
          <w:trHeight w:val="255"/>
          <w:tblCellSpacing w:w="0" w:type="dxa"/>
        </w:trPr>
        <w:tc>
          <w:tcPr>
            <w:tcW w:w="1584" w:type="dxa"/>
            <w:tcMar>
              <w:top w:w="0" w:type="dxa"/>
              <w:left w:w="45" w:type="dxa"/>
              <w:bottom w:w="0" w:type="dxa"/>
              <w:right w:w="45" w:type="dxa"/>
            </w:tcMar>
          </w:tcPr>
          <w:p w14:paraId="3E62F4E8" w14:textId="3F476144" w:rsidR="00291E74" w:rsidRPr="00A765CB" w:rsidRDefault="00291E74" w:rsidP="00291E74">
            <w:pPr>
              <w:rPr>
                <w:rFonts w:ascii="Arial" w:hAnsi="Arial" w:cs="Arial"/>
                <w:szCs w:val="20"/>
              </w:rPr>
            </w:pPr>
            <w:r w:rsidRPr="00A765CB">
              <w:rPr>
                <w:rFonts w:ascii="Arial" w:hAnsi="Arial" w:cs="Arial"/>
                <w:szCs w:val="20"/>
              </w:rPr>
              <w:t>CMS142v1</w:t>
            </w:r>
          </w:p>
        </w:tc>
        <w:tc>
          <w:tcPr>
            <w:tcW w:w="3744" w:type="dxa"/>
            <w:tcMar>
              <w:top w:w="0" w:type="dxa"/>
              <w:left w:w="45" w:type="dxa"/>
              <w:bottom w:w="0" w:type="dxa"/>
              <w:right w:w="45" w:type="dxa"/>
            </w:tcMar>
          </w:tcPr>
          <w:p w14:paraId="755A318F" w14:textId="306B405A" w:rsidR="00291E74" w:rsidRPr="00A765CB" w:rsidRDefault="00C771A2" w:rsidP="00291E74">
            <w:pPr>
              <w:rPr>
                <w:rFonts w:ascii="Arial" w:hAnsi="Arial" w:cs="Arial"/>
                <w:szCs w:val="20"/>
              </w:rPr>
            </w:pPr>
            <w:hyperlink r:id="rId53" w:anchor="qde_162048000" w:history="1">
              <w:r w:rsidR="00291E74" w:rsidRPr="00A765CB">
                <w:rPr>
                  <w:rFonts w:ascii="Arial" w:hAnsi="Arial" w:cs="Arial"/>
                  <w:szCs w:val="20"/>
                </w:rPr>
                <w:t>Communication: From Provider to Provider: Level of Severity of Retinopathy Findings</w:t>
              </w:r>
            </w:hyperlink>
          </w:p>
        </w:tc>
        <w:tc>
          <w:tcPr>
            <w:tcW w:w="3772" w:type="dxa"/>
            <w:tcMar>
              <w:top w:w="0" w:type="dxa"/>
              <w:left w:w="45" w:type="dxa"/>
              <w:bottom w:w="0" w:type="dxa"/>
              <w:right w:w="45" w:type="dxa"/>
            </w:tcMar>
          </w:tcPr>
          <w:p w14:paraId="1D907D96" w14:textId="77777777" w:rsidR="00291E74" w:rsidRPr="00A765CB" w:rsidRDefault="00291E74" w:rsidP="00291E74">
            <w:pPr>
              <w:rPr>
                <w:rFonts w:ascii="Arial" w:hAnsi="Arial" w:cs="Arial"/>
                <w:szCs w:val="20"/>
              </w:rPr>
            </w:pPr>
            <w:r w:rsidRPr="00A765CB">
              <w:rPr>
                <w:rFonts w:ascii="Arial" w:hAnsi="Arial" w:cs="Arial"/>
                <w:b/>
                <w:szCs w:val="20"/>
              </w:rPr>
              <w:t>CommunicationEven</w:t>
            </w:r>
            <w:r w:rsidRPr="00A765CB">
              <w:rPr>
                <w:rFonts w:ascii="Arial" w:hAnsi="Arial" w:cs="Arial"/>
                <w:szCs w:val="20"/>
              </w:rPr>
              <w:t>t with</w:t>
            </w:r>
          </w:p>
          <w:p w14:paraId="4B2EA282" w14:textId="5F21273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Communication From Provider to Provider</w:t>
            </w:r>
            <w:r w:rsidR="004B55BE">
              <w:rPr>
                <w:rFonts w:ascii="Arial" w:hAnsi="Arial" w:cs="Arial"/>
                <w:szCs w:val="20"/>
              </w:rPr>
              <w:t>”</w:t>
            </w:r>
          </w:p>
          <w:p w14:paraId="571D25D9" w14:textId="62C45A44" w:rsidR="00291E74" w:rsidRPr="00A765CB" w:rsidRDefault="004B55BE" w:rsidP="00291E74">
            <w:pPr>
              <w:rPr>
                <w:rFonts w:ascii="Arial" w:hAnsi="Arial" w:cs="Arial"/>
                <w:szCs w:val="20"/>
              </w:rPr>
            </w:pPr>
            <w:r>
              <w:rPr>
                <w:rFonts w:ascii="Arial" w:hAnsi="Arial" w:cs="Arial"/>
                <w:szCs w:val="20"/>
              </w:rPr>
              <w:t>-recipient=p</w:t>
            </w:r>
            <w:r w:rsidR="00291E74" w:rsidRPr="00A765CB">
              <w:rPr>
                <w:rFonts w:ascii="Arial" w:hAnsi="Arial" w:cs="Arial"/>
                <w:szCs w:val="20"/>
              </w:rPr>
              <w:t>rovider</w:t>
            </w:r>
          </w:p>
          <w:p w14:paraId="1441E0C2" w14:textId="3E7775B1" w:rsidR="00291E74" w:rsidRPr="00A765CB" w:rsidRDefault="004B55BE" w:rsidP="00291E74">
            <w:pPr>
              <w:rPr>
                <w:rFonts w:ascii="Arial" w:hAnsi="Arial" w:cs="Arial"/>
                <w:szCs w:val="20"/>
              </w:rPr>
            </w:pPr>
            <w:r>
              <w:rPr>
                <w:rFonts w:ascii="Arial" w:hAnsi="Arial" w:cs="Arial"/>
                <w:szCs w:val="20"/>
              </w:rPr>
              <w:t>-sender=p</w:t>
            </w:r>
            <w:r w:rsidR="00291E74" w:rsidRPr="00A765CB">
              <w:rPr>
                <w:rFonts w:ascii="Arial" w:hAnsi="Arial" w:cs="Arial"/>
                <w:szCs w:val="20"/>
              </w:rPr>
              <w:t>rovider</w:t>
            </w:r>
          </w:p>
          <w:p w14:paraId="202C2D84" w14:textId="667A9A50" w:rsidR="00291E74" w:rsidRPr="00A765CB" w:rsidRDefault="004B55BE">
            <w:pPr>
              <w:rPr>
                <w:rFonts w:ascii="Arial" w:hAnsi="Arial" w:cs="Arial"/>
                <w:b/>
                <w:szCs w:val="20"/>
              </w:rPr>
            </w:pPr>
            <w:r>
              <w:rPr>
                <w:rFonts w:ascii="Arial" w:hAnsi="Arial" w:cs="Arial"/>
                <w:szCs w:val="20"/>
              </w:rPr>
              <w:t>-message=“</w:t>
            </w:r>
            <w:r w:rsidR="00291E74" w:rsidRPr="00A765CB">
              <w:rPr>
                <w:rFonts w:ascii="Arial" w:hAnsi="Arial" w:cs="Arial"/>
                <w:szCs w:val="20"/>
              </w:rPr>
              <w:t>ObservationResult statement containing level of severity of retinopathy findings</w:t>
            </w:r>
            <w:r>
              <w:rPr>
                <w:rFonts w:ascii="Arial" w:hAnsi="Arial" w:cs="Arial"/>
                <w:szCs w:val="20"/>
              </w:rPr>
              <w:t>”</w:t>
            </w:r>
          </w:p>
        </w:tc>
      </w:tr>
      <w:tr w:rsidR="00291E74" w14:paraId="48BCFD48" w14:textId="77777777" w:rsidTr="00D651D3">
        <w:trPr>
          <w:cantSplit/>
          <w:trHeight w:val="255"/>
          <w:tblCellSpacing w:w="0" w:type="dxa"/>
        </w:trPr>
        <w:tc>
          <w:tcPr>
            <w:tcW w:w="1584" w:type="dxa"/>
            <w:tcMar>
              <w:top w:w="0" w:type="dxa"/>
              <w:left w:w="45" w:type="dxa"/>
              <w:bottom w:w="0" w:type="dxa"/>
              <w:right w:w="45" w:type="dxa"/>
            </w:tcMar>
          </w:tcPr>
          <w:p w14:paraId="40C71DE8" w14:textId="154D9876" w:rsidR="00291E74" w:rsidRPr="00A765CB" w:rsidRDefault="00291E74" w:rsidP="00291E74">
            <w:pPr>
              <w:rPr>
                <w:rFonts w:ascii="Arial" w:hAnsi="Arial" w:cs="Arial"/>
                <w:szCs w:val="20"/>
              </w:rPr>
            </w:pPr>
            <w:r w:rsidRPr="00A765CB">
              <w:rPr>
                <w:rFonts w:ascii="Arial" w:hAnsi="Arial" w:cs="Arial"/>
                <w:szCs w:val="20"/>
              </w:rPr>
              <w:t>CMS73v1</w:t>
            </w:r>
          </w:p>
        </w:tc>
        <w:tc>
          <w:tcPr>
            <w:tcW w:w="3744" w:type="dxa"/>
            <w:tcMar>
              <w:top w:w="0" w:type="dxa"/>
              <w:left w:w="45" w:type="dxa"/>
              <w:bottom w:w="0" w:type="dxa"/>
              <w:right w:w="45" w:type="dxa"/>
            </w:tcMar>
          </w:tcPr>
          <w:p w14:paraId="31D33369" w14:textId="5CDEB085" w:rsidR="00291E74" w:rsidRPr="00A765CB" w:rsidRDefault="00C771A2" w:rsidP="00291E74">
            <w:pPr>
              <w:rPr>
                <w:rFonts w:ascii="Arial" w:hAnsi="Arial" w:cs="Arial"/>
                <w:szCs w:val="20"/>
              </w:rPr>
            </w:pPr>
            <w:hyperlink r:id="rId54" w:anchor="qde_161150000" w:history="1">
              <w:r w:rsidR="00291E74" w:rsidRPr="00A765CB">
                <w:rPr>
                  <w:rFonts w:ascii="Arial" w:hAnsi="Arial" w:cs="Arial"/>
                  <w:szCs w:val="20"/>
                </w:rPr>
                <w:t>Medication, Administered: Parenteral Anticoagulant</w:t>
              </w:r>
            </w:hyperlink>
          </w:p>
        </w:tc>
        <w:tc>
          <w:tcPr>
            <w:tcW w:w="3772" w:type="dxa"/>
            <w:tcMar>
              <w:top w:w="0" w:type="dxa"/>
              <w:left w:w="45" w:type="dxa"/>
              <w:bottom w:w="0" w:type="dxa"/>
              <w:right w:w="45" w:type="dxa"/>
            </w:tcMar>
          </w:tcPr>
          <w:p w14:paraId="6626CD5C" w14:textId="77777777" w:rsidR="00291E74" w:rsidRPr="00A765CB" w:rsidRDefault="00291E74" w:rsidP="00291E74">
            <w:pPr>
              <w:rPr>
                <w:rFonts w:ascii="Arial" w:hAnsi="Arial" w:cs="Arial"/>
                <w:szCs w:val="20"/>
              </w:rPr>
            </w:pPr>
            <w:r w:rsidRPr="00A765CB">
              <w:rPr>
                <w:rFonts w:ascii="Arial" w:hAnsi="Arial" w:cs="Arial"/>
                <w:b/>
                <w:szCs w:val="20"/>
              </w:rPr>
              <w:t>MedicationStatement</w:t>
            </w:r>
            <w:r w:rsidRPr="00A765CB">
              <w:rPr>
                <w:rFonts w:ascii="Arial" w:hAnsi="Arial" w:cs="Arial"/>
                <w:szCs w:val="20"/>
              </w:rPr>
              <w:t xml:space="preserve"> with</w:t>
            </w:r>
          </w:p>
          <w:p w14:paraId="79A1239A" w14:textId="662227AC"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Administered</w:t>
            </w:r>
            <w:r w:rsidR="004B55BE">
              <w:rPr>
                <w:rFonts w:ascii="Arial" w:hAnsi="Arial" w:cs="Arial"/>
                <w:szCs w:val="20"/>
              </w:rPr>
              <w:t>”</w:t>
            </w:r>
          </w:p>
          <w:p w14:paraId="0E680CBA" w14:textId="3C0D1926" w:rsidR="00291E74" w:rsidRPr="00A765CB" w:rsidRDefault="004B55BE" w:rsidP="00291E74">
            <w:pPr>
              <w:rPr>
                <w:rFonts w:ascii="Arial" w:hAnsi="Arial" w:cs="Arial"/>
                <w:b/>
                <w:szCs w:val="20"/>
              </w:rPr>
            </w:pPr>
            <w:r>
              <w:rPr>
                <w:rFonts w:ascii="Arial" w:hAnsi="Arial" w:cs="Arial"/>
                <w:szCs w:val="20"/>
              </w:rPr>
              <w:t>-medication in</w:t>
            </w:r>
            <w:r w:rsidR="00291E74" w:rsidRPr="00A765CB">
              <w:rPr>
                <w:rFonts w:ascii="Arial" w:hAnsi="Arial" w:cs="Arial"/>
                <w:szCs w:val="20"/>
              </w:rPr>
              <w:t xml:space="preserve"> Anticoagulant VS</w:t>
            </w:r>
          </w:p>
        </w:tc>
      </w:tr>
      <w:tr w:rsidR="00291E74" w14:paraId="20110AC0" w14:textId="77777777" w:rsidTr="00D651D3">
        <w:trPr>
          <w:cantSplit/>
          <w:trHeight w:val="255"/>
          <w:tblCellSpacing w:w="0" w:type="dxa"/>
        </w:trPr>
        <w:tc>
          <w:tcPr>
            <w:tcW w:w="1584" w:type="dxa"/>
            <w:tcMar>
              <w:top w:w="0" w:type="dxa"/>
              <w:left w:w="45" w:type="dxa"/>
              <w:bottom w:w="0" w:type="dxa"/>
              <w:right w:w="45" w:type="dxa"/>
            </w:tcMar>
          </w:tcPr>
          <w:p w14:paraId="37F3EFDD" w14:textId="48D62FFB" w:rsidR="00291E74" w:rsidRPr="00A765CB" w:rsidRDefault="00291E74" w:rsidP="00291E74">
            <w:pPr>
              <w:rPr>
                <w:rFonts w:ascii="Arial" w:hAnsi="Arial" w:cs="Arial"/>
                <w:szCs w:val="20"/>
              </w:rPr>
            </w:pPr>
            <w:r w:rsidRPr="00A765CB">
              <w:rPr>
                <w:rFonts w:ascii="Arial" w:hAnsi="Arial" w:cs="Arial"/>
                <w:szCs w:val="20"/>
              </w:rPr>
              <w:lastRenderedPageBreak/>
              <w:t>CMS73v1</w:t>
            </w:r>
          </w:p>
        </w:tc>
        <w:tc>
          <w:tcPr>
            <w:tcW w:w="3744" w:type="dxa"/>
            <w:tcMar>
              <w:top w:w="0" w:type="dxa"/>
              <w:left w:w="45" w:type="dxa"/>
              <w:bottom w:w="0" w:type="dxa"/>
              <w:right w:w="45" w:type="dxa"/>
            </w:tcMar>
          </w:tcPr>
          <w:p w14:paraId="2445C9ED" w14:textId="5BFB8DEB" w:rsidR="00291E74" w:rsidRPr="00A765CB" w:rsidRDefault="00C771A2" w:rsidP="00291E74">
            <w:pPr>
              <w:rPr>
                <w:rFonts w:ascii="Arial" w:hAnsi="Arial" w:cs="Arial"/>
                <w:szCs w:val="20"/>
              </w:rPr>
            </w:pPr>
            <w:hyperlink r:id="rId55" w:anchor="qde_161145000" w:history="1">
              <w:r w:rsidR="00291E74" w:rsidRPr="00A765CB">
                <w:rPr>
                  <w:rFonts w:ascii="Arial" w:hAnsi="Arial" w:cs="Arial"/>
                  <w:szCs w:val="20"/>
                </w:rPr>
                <w:t>Laboratory Test, Result: INR</w:t>
              </w:r>
            </w:hyperlink>
            <w:r w:rsidR="00291E74" w:rsidRPr="00A765CB">
              <w:rPr>
                <w:rFonts w:ascii="Arial" w:hAnsi="Arial" w:cs="Arial"/>
                <w:szCs w:val="20"/>
              </w:rPr>
              <w:t> (result&lt;2)</w:t>
            </w:r>
          </w:p>
        </w:tc>
        <w:tc>
          <w:tcPr>
            <w:tcW w:w="3772" w:type="dxa"/>
            <w:tcMar>
              <w:top w:w="0" w:type="dxa"/>
              <w:left w:w="45" w:type="dxa"/>
              <w:bottom w:w="0" w:type="dxa"/>
              <w:right w:w="45" w:type="dxa"/>
            </w:tcMar>
          </w:tcPr>
          <w:p w14:paraId="5C805320" w14:textId="77777777" w:rsidR="00291E74" w:rsidRPr="00A765CB" w:rsidRDefault="00291E74" w:rsidP="00291E74">
            <w:pPr>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4201DBE6" w14:textId="2665176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Laboratory Test, Result</w:t>
            </w:r>
            <w:r w:rsidR="004B55BE">
              <w:rPr>
                <w:rFonts w:ascii="Arial" w:hAnsi="Arial" w:cs="Arial"/>
                <w:szCs w:val="20"/>
              </w:rPr>
              <w:t>”</w:t>
            </w:r>
          </w:p>
          <w:p w14:paraId="5C5DE843" w14:textId="5D8A958E"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-value &lt;2</w:t>
            </w:r>
          </w:p>
          <w:p w14:paraId="24605E5E" w14:textId="28524D66" w:rsidR="00291E74" w:rsidRPr="00A765CB" w:rsidRDefault="004B55BE" w:rsidP="00291E74">
            <w:pPr>
              <w:rPr>
                <w:rFonts w:ascii="Arial" w:hAnsi="Arial" w:cs="Arial"/>
                <w:b/>
                <w:szCs w:val="20"/>
              </w:rPr>
            </w:pPr>
            <w:r>
              <w:rPr>
                <w:rFonts w:ascii="Arial" w:hAnsi="Arial" w:cs="Arial"/>
                <w:szCs w:val="20"/>
              </w:rPr>
              <w:t>-name in</w:t>
            </w:r>
            <w:r w:rsidR="00291E74" w:rsidRPr="00A765CB">
              <w:rPr>
                <w:rFonts w:ascii="Arial" w:hAnsi="Arial" w:cs="Arial"/>
                <w:szCs w:val="20"/>
              </w:rPr>
              <w:t xml:space="preserve"> INR VS</w:t>
            </w:r>
          </w:p>
        </w:tc>
      </w:tr>
      <w:tr w:rsidR="00291E74" w14:paraId="76A15CB7" w14:textId="77777777" w:rsidTr="00D651D3">
        <w:trPr>
          <w:cantSplit/>
          <w:trHeight w:val="255"/>
          <w:tblCellSpacing w:w="0" w:type="dxa"/>
        </w:trPr>
        <w:tc>
          <w:tcPr>
            <w:tcW w:w="1584" w:type="dxa"/>
            <w:tcMar>
              <w:top w:w="0" w:type="dxa"/>
              <w:left w:w="45" w:type="dxa"/>
              <w:bottom w:w="0" w:type="dxa"/>
              <w:right w:w="45" w:type="dxa"/>
            </w:tcMar>
          </w:tcPr>
          <w:p w14:paraId="2CA64FB0" w14:textId="276ED2EA" w:rsidR="00291E74" w:rsidRPr="00A765CB" w:rsidRDefault="00291E74" w:rsidP="00291E74">
            <w:pPr>
              <w:rPr>
                <w:rFonts w:ascii="Arial" w:hAnsi="Arial" w:cs="Arial"/>
                <w:szCs w:val="20"/>
              </w:rPr>
            </w:pPr>
            <w:r w:rsidRPr="00A765CB">
              <w:rPr>
                <w:rFonts w:ascii="Arial" w:hAnsi="Arial" w:cs="Arial"/>
                <w:szCs w:val="20"/>
              </w:rPr>
              <w:t>USPSTF Screening For Syphilis Infection In Pregnancy</w:t>
            </w:r>
          </w:p>
        </w:tc>
        <w:tc>
          <w:tcPr>
            <w:tcW w:w="3744" w:type="dxa"/>
            <w:tcMar>
              <w:top w:w="0" w:type="dxa"/>
              <w:left w:w="45" w:type="dxa"/>
              <w:bottom w:w="0" w:type="dxa"/>
              <w:right w:w="45" w:type="dxa"/>
            </w:tcMar>
          </w:tcPr>
          <w:p w14:paraId="034BD255" w14:textId="619E2D5A" w:rsidR="00291E74" w:rsidRPr="00A765CB" w:rsidRDefault="00291E74" w:rsidP="00291E74">
            <w:pPr>
              <w:rPr>
                <w:rFonts w:ascii="Arial" w:hAnsi="Arial" w:cs="Arial"/>
                <w:szCs w:val="20"/>
              </w:rPr>
            </w:pPr>
            <w:r w:rsidRPr="00A765CB">
              <w:rPr>
                <w:rFonts w:ascii="Arial" w:hAnsi="Arial" w:cs="Arial"/>
                <w:szCs w:val="20"/>
              </w:rPr>
              <w:t>Screen for syphilis infections</w:t>
            </w:r>
          </w:p>
        </w:tc>
        <w:tc>
          <w:tcPr>
            <w:tcW w:w="3772" w:type="dxa"/>
            <w:tcMar>
              <w:top w:w="0" w:type="dxa"/>
              <w:left w:w="45" w:type="dxa"/>
              <w:bottom w:w="0" w:type="dxa"/>
              <w:right w:w="45" w:type="dxa"/>
            </w:tcMar>
          </w:tcPr>
          <w:p w14:paraId="0C3EC771" w14:textId="77777777" w:rsidR="00291E74" w:rsidRPr="00A765CB" w:rsidRDefault="00291E74" w:rsidP="00291E74">
            <w:pPr>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5F75E32F" w14:textId="7C4869D9"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w:t>
            </w:r>
            <w:r w:rsidR="004B55BE">
              <w:rPr>
                <w:rFonts w:ascii="Arial" w:hAnsi="Arial" w:cs="Arial"/>
                <w:szCs w:val="20"/>
              </w:rPr>
              <w:t xml:space="preserve"> </w:t>
            </w:r>
            <w:r w:rsidRPr="00A765CB">
              <w:rPr>
                <w:rFonts w:ascii="Arial" w:hAnsi="Arial" w:cs="Arial"/>
                <w:szCs w:val="20"/>
              </w:rPr>
              <w:t>Recommended</w:t>
            </w:r>
            <w:r w:rsidR="004B55BE">
              <w:rPr>
                <w:rFonts w:ascii="Arial" w:hAnsi="Arial" w:cs="Arial"/>
                <w:szCs w:val="20"/>
              </w:rPr>
              <w:t>”</w:t>
            </w:r>
          </w:p>
          <w:p w14:paraId="0ED0AD9F" w14:textId="1EA941F3" w:rsidR="00291E74" w:rsidRPr="00A765CB" w:rsidRDefault="004B55BE" w:rsidP="00291E74">
            <w:pPr>
              <w:rPr>
                <w:rFonts w:ascii="Arial" w:hAnsi="Arial" w:cs="Arial"/>
                <w:b/>
                <w:szCs w:val="20"/>
              </w:rPr>
            </w:pPr>
            <w:r>
              <w:rPr>
                <w:rFonts w:ascii="Arial" w:hAnsi="Arial" w:cs="Arial"/>
                <w:szCs w:val="20"/>
              </w:rPr>
              <w:t>-procedureCode</w:t>
            </w:r>
            <w:r w:rsidR="00291E74">
              <w:rPr>
                <w:rFonts w:ascii="Arial" w:hAnsi="Arial" w:cs="Arial"/>
                <w:szCs w:val="20"/>
              </w:rPr>
              <w:t xml:space="preserve"> in </w:t>
            </w:r>
            <w:r w:rsidR="00291E74" w:rsidRPr="00A765CB">
              <w:rPr>
                <w:rFonts w:ascii="Arial" w:hAnsi="Arial" w:cs="Arial"/>
                <w:szCs w:val="20"/>
              </w:rPr>
              <w:t>Screening</w:t>
            </w:r>
            <w:r w:rsidR="00291E74">
              <w:rPr>
                <w:rFonts w:ascii="Arial" w:hAnsi="Arial" w:cs="Arial"/>
                <w:szCs w:val="20"/>
              </w:rPr>
              <w:t xml:space="preserve"> Test</w:t>
            </w:r>
            <w:r w:rsidR="00291E74" w:rsidRPr="00A765CB">
              <w:rPr>
                <w:rFonts w:ascii="Arial" w:hAnsi="Arial" w:cs="Arial"/>
                <w:szCs w:val="20"/>
              </w:rPr>
              <w:t xml:space="preserve"> for Syphilis Infection</w:t>
            </w:r>
            <w:r w:rsidR="00291E74">
              <w:rPr>
                <w:rFonts w:ascii="Arial" w:hAnsi="Arial" w:cs="Arial"/>
                <w:szCs w:val="20"/>
              </w:rPr>
              <w:t xml:space="preserve"> VS</w:t>
            </w:r>
          </w:p>
        </w:tc>
      </w:tr>
      <w:tr w:rsidR="00291E74" w14:paraId="427A2E60" w14:textId="77777777" w:rsidTr="00D651D3">
        <w:trPr>
          <w:cantSplit/>
          <w:trHeight w:val="255"/>
          <w:tblCellSpacing w:w="0" w:type="dxa"/>
        </w:trPr>
        <w:tc>
          <w:tcPr>
            <w:tcW w:w="1584" w:type="dxa"/>
            <w:tcMar>
              <w:top w:w="0" w:type="dxa"/>
              <w:left w:w="45" w:type="dxa"/>
              <w:bottom w:w="0" w:type="dxa"/>
              <w:right w:w="45" w:type="dxa"/>
            </w:tcMar>
          </w:tcPr>
          <w:p w14:paraId="0999EDE6" w14:textId="6451FDCD" w:rsidR="00291E74" w:rsidRPr="00A765CB" w:rsidRDefault="00291E74" w:rsidP="00291E74">
            <w:pPr>
              <w:rPr>
                <w:rFonts w:ascii="Arial" w:hAnsi="Arial" w:cs="Arial"/>
                <w:szCs w:val="20"/>
              </w:rPr>
            </w:pPr>
            <w:r w:rsidRPr="00A765CB">
              <w:rPr>
                <w:rFonts w:ascii="Arial" w:hAnsi="Arial" w:cs="Arial"/>
                <w:szCs w:val="20"/>
              </w:rPr>
              <w:t>CMS135v2</w:t>
            </w:r>
          </w:p>
        </w:tc>
        <w:tc>
          <w:tcPr>
            <w:tcW w:w="3744" w:type="dxa"/>
            <w:tcMar>
              <w:top w:w="0" w:type="dxa"/>
              <w:left w:w="45" w:type="dxa"/>
              <w:bottom w:w="0" w:type="dxa"/>
              <w:right w:w="45" w:type="dxa"/>
            </w:tcMar>
          </w:tcPr>
          <w:p w14:paraId="7148551D" w14:textId="38829503" w:rsidR="00291E74" w:rsidRPr="00A765CB" w:rsidRDefault="00C771A2" w:rsidP="00291E74">
            <w:pPr>
              <w:rPr>
                <w:rFonts w:ascii="Arial" w:hAnsi="Arial" w:cs="Arial"/>
                <w:szCs w:val="20"/>
              </w:rPr>
            </w:pPr>
            <w:hyperlink r:id="rId56" w:anchor="qde_161741000" w:history="1">
              <w:r w:rsidR="00291E74" w:rsidRPr="00A765CB">
                <w:rPr>
                  <w:rFonts w:ascii="Arial" w:hAnsi="Arial" w:cs="Arial"/>
                  <w:szCs w:val="20"/>
                </w:rPr>
                <w:t>Encounter, Performed: Care Services in Long-Term Residential Facility</w:t>
              </w:r>
            </w:hyperlink>
            <w:r w:rsidR="00291E74" w:rsidRPr="00A765CB">
              <w:rPr>
                <w:rFonts w:ascii="Arial" w:hAnsi="Arial" w:cs="Arial"/>
                <w:szCs w:val="20"/>
              </w:rPr>
              <w:t xml:space="preserve"> during Measurement Period</w:t>
            </w:r>
          </w:p>
        </w:tc>
        <w:tc>
          <w:tcPr>
            <w:tcW w:w="3772" w:type="dxa"/>
            <w:tcMar>
              <w:top w:w="0" w:type="dxa"/>
              <w:left w:w="45" w:type="dxa"/>
              <w:bottom w:w="0" w:type="dxa"/>
              <w:right w:w="45" w:type="dxa"/>
            </w:tcMar>
          </w:tcPr>
          <w:p w14:paraId="049B7161" w14:textId="77777777" w:rsidR="00291E74" w:rsidRPr="00A765CB" w:rsidRDefault="00291E74" w:rsidP="00291E74">
            <w:pPr>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5A594F2F" w14:textId="4D2DA5F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Encounter, Performed</w:t>
            </w:r>
            <w:r w:rsidR="004B55BE">
              <w:rPr>
                <w:rFonts w:ascii="Arial" w:hAnsi="Arial" w:cs="Arial"/>
                <w:szCs w:val="20"/>
              </w:rPr>
              <w:t>”</w:t>
            </w:r>
          </w:p>
          <w:p w14:paraId="2F3F99B6" w14:textId="4AD1D531" w:rsidR="00291E74" w:rsidRPr="00A765CB" w:rsidRDefault="004B55BE" w:rsidP="00291E74">
            <w:pPr>
              <w:rPr>
                <w:rFonts w:ascii="Arial" w:hAnsi="Arial" w:cs="Arial"/>
                <w:szCs w:val="20"/>
              </w:rPr>
            </w:pPr>
            <w:r>
              <w:rPr>
                <w:rFonts w:ascii="Arial" w:hAnsi="Arial" w:cs="Arial"/>
                <w:szCs w:val="20"/>
              </w:rPr>
              <w:t>-location.function=</w:t>
            </w:r>
            <w:r w:rsidR="00291E74" w:rsidRPr="00A765CB">
              <w:rPr>
                <w:rFonts w:ascii="Arial" w:hAnsi="Arial" w:cs="Arial"/>
                <w:szCs w:val="20"/>
              </w:rPr>
              <w:t>Long-Term Residential Facility</w:t>
            </w:r>
          </w:p>
          <w:p w14:paraId="7EF61B17" w14:textId="7C62DDD3" w:rsidR="00291E74" w:rsidRPr="00A765CB" w:rsidRDefault="006201A3">
            <w:pPr>
              <w:rPr>
                <w:rFonts w:ascii="Arial" w:hAnsi="Arial" w:cs="Arial"/>
                <w:b/>
                <w:szCs w:val="20"/>
              </w:rPr>
            </w:pPr>
            <w:r>
              <w:rPr>
                <w:rFonts w:ascii="Arial" w:hAnsi="Arial" w:cs="Arial"/>
                <w:szCs w:val="20"/>
              </w:rPr>
              <w:t>-performedAtTime=</w:t>
            </w:r>
            <w:r w:rsidR="00291E74" w:rsidRPr="00A765CB">
              <w:rPr>
                <w:rFonts w:ascii="Arial" w:hAnsi="Arial" w:cs="Arial"/>
                <w:szCs w:val="20"/>
              </w:rPr>
              <w:t>during Measurement Period</w:t>
            </w:r>
          </w:p>
        </w:tc>
      </w:tr>
      <w:tr w:rsidR="00291E74" w14:paraId="3F9299F0" w14:textId="77777777" w:rsidTr="00D651D3">
        <w:trPr>
          <w:cantSplit/>
          <w:trHeight w:val="255"/>
          <w:tblCellSpacing w:w="0" w:type="dxa"/>
        </w:trPr>
        <w:tc>
          <w:tcPr>
            <w:tcW w:w="1584" w:type="dxa"/>
            <w:tcMar>
              <w:top w:w="0" w:type="dxa"/>
              <w:left w:w="45" w:type="dxa"/>
              <w:bottom w:w="0" w:type="dxa"/>
              <w:right w:w="45" w:type="dxa"/>
            </w:tcMar>
          </w:tcPr>
          <w:p w14:paraId="436DB678" w14:textId="762874B6" w:rsidR="00291E74" w:rsidRPr="00A765CB" w:rsidRDefault="00291E74" w:rsidP="00291E74">
            <w:pPr>
              <w:rPr>
                <w:rFonts w:ascii="Arial" w:hAnsi="Arial" w:cs="Arial"/>
                <w:szCs w:val="20"/>
              </w:rPr>
            </w:pPr>
            <w:r w:rsidRPr="00A765CB">
              <w:rPr>
                <w:rFonts w:ascii="Arial" w:hAnsi="Arial" w:cs="Arial"/>
                <w:szCs w:val="20"/>
              </w:rPr>
              <w:t>CMS190v1</w:t>
            </w:r>
          </w:p>
        </w:tc>
        <w:tc>
          <w:tcPr>
            <w:tcW w:w="3744" w:type="dxa"/>
            <w:tcMar>
              <w:top w:w="0" w:type="dxa"/>
              <w:left w:w="45" w:type="dxa"/>
              <w:bottom w:w="0" w:type="dxa"/>
              <w:right w:w="45" w:type="dxa"/>
            </w:tcMar>
          </w:tcPr>
          <w:p w14:paraId="62FDE1AC" w14:textId="091252DF" w:rsidR="00291E74" w:rsidRPr="00A765CB" w:rsidRDefault="00C771A2" w:rsidP="00291E74">
            <w:pPr>
              <w:rPr>
                <w:rFonts w:ascii="Arial" w:hAnsi="Arial" w:cs="Arial"/>
                <w:szCs w:val="20"/>
              </w:rPr>
            </w:pPr>
            <w:hyperlink r:id="rId57" w:anchor="qde_160876000" w:history="1">
              <w:r w:rsidR="00291E74" w:rsidRPr="00A765CB">
                <w:rPr>
                  <w:rFonts w:ascii="Arial" w:hAnsi="Arial" w:cs="Arial"/>
                  <w:szCs w:val="20"/>
                </w:rPr>
                <w:t>Device, Applied not done: Patient Refusal</w:t>
              </w:r>
            </w:hyperlink>
            <w:r w:rsidR="00291E74" w:rsidRPr="00A765CB">
              <w:rPr>
                <w:rFonts w:ascii="Arial" w:hAnsi="Arial" w:cs="Arial"/>
                <w:szCs w:val="20"/>
              </w:rPr>
              <w:t xml:space="preserve">  for Graduated compression stockings (GCS)</w:t>
            </w:r>
          </w:p>
        </w:tc>
        <w:tc>
          <w:tcPr>
            <w:tcW w:w="3772" w:type="dxa"/>
            <w:tcMar>
              <w:top w:w="0" w:type="dxa"/>
              <w:left w:w="45" w:type="dxa"/>
              <w:bottom w:w="0" w:type="dxa"/>
              <w:right w:w="45" w:type="dxa"/>
            </w:tcMar>
          </w:tcPr>
          <w:p w14:paraId="1F01E618"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DeviceApplicationNotPerformed </w:t>
            </w:r>
            <w:r w:rsidRPr="00A765CB">
              <w:rPr>
                <w:rFonts w:ascii="Arial" w:hAnsi="Arial" w:cs="Arial"/>
                <w:szCs w:val="20"/>
              </w:rPr>
              <w:t>with</w:t>
            </w:r>
          </w:p>
          <w:p w14:paraId="26E4D939" w14:textId="2905CBA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Applied</w:t>
            </w:r>
            <w:r w:rsidR="003459A9">
              <w:rPr>
                <w:rFonts w:ascii="Arial" w:hAnsi="Arial" w:cs="Arial"/>
                <w:szCs w:val="20"/>
              </w:rPr>
              <w:t>”</w:t>
            </w:r>
          </w:p>
          <w:p w14:paraId="346E2385" w14:textId="73D69E80" w:rsidR="00291E74" w:rsidRPr="00A765CB" w:rsidRDefault="003459A9" w:rsidP="00291E74">
            <w:pPr>
              <w:pStyle w:val="Default"/>
              <w:rPr>
                <w:rFonts w:ascii="Arial" w:eastAsia="Times New Roman" w:hAnsi="Arial" w:cs="Arial"/>
                <w:color w:val="auto"/>
                <w:szCs w:val="20"/>
              </w:rPr>
            </w:pPr>
            <w:r>
              <w:rPr>
                <w:rFonts w:ascii="Arial" w:eastAsia="Times New Roman" w:hAnsi="Arial" w:cs="Arial"/>
                <w:color w:val="auto"/>
                <w:szCs w:val="20"/>
              </w:rPr>
              <w:t>-device.type</w:t>
            </w:r>
            <w:r w:rsidR="00291E74" w:rsidRPr="00A765CB">
              <w:rPr>
                <w:rFonts w:ascii="Arial" w:eastAsia="Times New Roman" w:hAnsi="Arial" w:cs="Arial"/>
                <w:color w:val="auto"/>
                <w:szCs w:val="20"/>
              </w:rPr>
              <w:t xml:space="preserve"> in Graduated compression stockings VS</w:t>
            </w:r>
          </w:p>
          <w:p w14:paraId="40C779A6" w14:textId="4F28E5F9" w:rsidR="00291E74" w:rsidRPr="00A765CB" w:rsidRDefault="003459A9" w:rsidP="00291E74">
            <w:pPr>
              <w:rPr>
                <w:rFonts w:ascii="Arial" w:hAnsi="Arial" w:cs="Arial"/>
                <w:b/>
                <w:szCs w:val="20"/>
              </w:rPr>
            </w:pPr>
            <w:r>
              <w:rPr>
                <w:rFonts w:ascii="Arial" w:hAnsi="Arial" w:cs="Arial"/>
                <w:szCs w:val="20"/>
              </w:rPr>
              <w:t>-reason</w:t>
            </w:r>
            <w:r w:rsidR="00291E74" w:rsidRPr="00A765CB">
              <w:rPr>
                <w:rFonts w:ascii="Arial" w:hAnsi="Arial" w:cs="Arial"/>
                <w:szCs w:val="20"/>
              </w:rPr>
              <w:t xml:space="preserve"> patient refusal</w:t>
            </w:r>
          </w:p>
        </w:tc>
      </w:tr>
      <w:tr w:rsidR="00291E74" w14:paraId="5B88B3C1" w14:textId="77777777" w:rsidTr="00D651D3">
        <w:trPr>
          <w:cantSplit/>
          <w:trHeight w:val="255"/>
          <w:tblCellSpacing w:w="0" w:type="dxa"/>
        </w:trPr>
        <w:tc>
          <w:tcPr>
            <w:tcW w:w="1584" w:type="dxa"/>
            <w:tcMar>
              <w:top w:w="0" w:type="dxa"/>
              <w:left w:w="45" w:type="dxa"/>
              <w:bottom w:w="0" w:type="dxa"/>
              <w:right w:w="45" w:type="dxa"/>
            </w:tcMar>
          </w:tcPr>
          <w:p w14:paraId="5F891C4A" w14:textId="2664E84E" w:rsidR="00291E74" w:rsidRPr="00A765CB" w:rsidRDefault="00291E74" w:rsidP="00291E74">
            <w:pPr>
              <w:rPr>
                <w:rFonts w:ascii="Arial" w:hAnsi="Arial" w:cs="Arial"/>
                <w:szCs w:val="20"/>
              </w:rPr>
            </w:pPr>
            <w:r w:rsidRPr="00A765CB">
              <w:rPr>
                <w:rFonts w:ascii="Arial" w:hAnsi="Arial" w:cs="Arial"/>
                <w:szCs w:val="20"/>
              </w:rPr>
              <w:t>CMS178v2</w:t>
            </w:r>
          </w:p>
        </w:tc>
        <w:tc>
          <w:tcPr>
            <w:tcW w:w="3744" w:type="dxa"/>
            <w:tcMar>
              <w:top w:w="0" w:type="dxa"/>
              <w:left w:w="45" w:type="dxa"/>
              <w:bottom w:w="0" w:type="dxa"/>
              <w:right w:w="45" w:type="dxa"/>
            </w:tcMar>
          </w:tcPr>
          <w:p w14:paraId="2A0F2484" w14:textId="0830AF1D" w:rsidR="00291E74" w:rsidRPr="00A765CB" w:rsidRDefault="00C771A2" w:rsidP="00291E74">
            <w:pPr>
              <w:rPr>
                <w:rFonts w:ascii="Arial" w:hAnsi="Arial" w:cs="Arial"/>
                <w:szCs w:val="20"/>
              </w:rPr>
            </w:pPr>
            <w:hyperlink r:id="rId58" w:anchor="qde_160682000" w:history="1">
              <w:r w:rsidR="00291E74" w:rsidRPr="00A765CB">
                <w:rPr>
                  <w:rFonts w:ascii="Arial" w:hAnsi="Arial" w:cs="Arial"/>
                  <w:szCs w:val="20"/>
                </w:rPr>
                <w:t>Device, Applied: Hospital Measures-Indwelling urinary catheter</w:t>
              </w:r>
            </w:hyperlink>
            <w:r w:rsidR="00291E74" w:rsidRPr="00A765CB">
              <w:rPr>
                <w:rFonts w:ascii="Arial" w:hAnsi="Arial" w:cs="Arial"/>
                <w:szCs w:val="20"/>
              </w:rPr>
              <w:t> </w:t>
            </w:r>
          </w:p>
        </w:tc>
        <w:tc>
          <w:tcPr>
            <w:tcW w:w="3772" w:type="dxa"/>
            <w:tcMar>
              <w:top w:w="0" w:type="dxa"/>
              <w:left w:w="45" w:type="dxa"/>
              <w:bottom w:w="0" w:type="dxa"/>
              <w:right w:w="45" w:type="dxa"/>
            </w:tcMar>
          </w:tcPr>
          <w:p w14:paraId="4EBA968B"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with</w:t>
            </w:r>
          </w:p>
          <w:p w14:paraId="672E3660" w14:textId="60546486"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w:t>
            </w:r>
            <w:r w:rsidR="00C20FCC">
              <w:rPr>
                <w:rFonts w:ascii="Arial" w:eastAsia="Times New Roman" w:hAnsi="Arial" w:cs="Arial"/>
                <w:color w:val="auto"/>
                <w:szCs w:val="20"/>
              </w:rPr>
              <w:t>semanticReference</w:t>
            </w:r>
            <w:r w:rsidR="0003751D">
              <w:rPr>
                <w:rFonts w:ascii="Arial" w:eastAsia="Times New Roman" w:hAnsi="Arial" w:cs="Arial"/>
                <w:color w:val="auto"/>
                <w:szCs w:val="20"/>
              </w:rPr>
              <w:t>=“</w:t>
            </w:r>
            <w:r w:rsidRPr="00A765CB">
              <w:rPr>
                <w:rFonts w:ascii="Arial" w:eastAsia="Times New Roman" w:hAnsi="Arial" w:cs="Arial"/>
                <w:color w:val="auto"/>
                <w:szCs w:val="20"/>
              </w:rPr>
              <w:t>Device, Applied</w:t>
            </w:r>
            <w:r w:rsidR="00494492">
              <w:rPr>
                <w:rFonts w:ascii="Arial" w:eastAsia="Times New Roman" w:hAnsi="Arial" w:cs="Arial"/>
                <w:color w:val="auto"/>
                <w:szCs w:val="20"/>
              </w:rPr>
              <w:t>”</w:t>
            </w:r>
          </w:p>
          <w:p w14:paraId="21F8A96E" w14:textId="55450E39" w:rsidR="00291E74" w:rsidRPr="00A765CB" w:rsidRDefault="003459A9" w:rsidP="00291E74">
            <w:pPr>
              <w:outlineLvl w:val="0"/>
              <w:rPr>
                <w:rFonts w:ascii="Arial" w:hAnsi="Arial" w:cs="Arial"/>
                <w:b/>
                <w:szCs w:val="20"/>
              </w:rPr>
            </w:pPr>
            <w:r>
              <w:rPr>
                <w:rFonts w:ascii="Arial" w:hAnsi="Arial" w:cs="Arial"/>
                <w:szCs w:val="20"/>
              </w:rPr>
              <w:t>-device.type</w:t>
            </w:r>
            <w:r w:rsidR="00291E74" w:rsidRPr="00A765CB">
              <w:rPr>
                <w:rFonts w:ascii="Arial" w:hAnsi="Arial" w:cs="Arial"/>
                <w:szCs w:val="20"/>
              </w:rPr>
              <w:t xml:space="preserve"> in Indwelling urinary catheter VS</w:t>
            </w:r>
          </w:p>
        </w:tc>
      </w:tr>
      <w:tr w:rsidR="00291E74" w14:paraId="2B0A99B2" w14:textId="77777777" w:rsidTr="00D651D3">
        <w:trPr>
          <w:cantSplit/>
          <w:trHeight w:val="255"/>
          <w:tblCellSpacing w:w="0" w:type="dxa"/>
        </w:trPr>
        <w:tc>
          <w:tcPr>
            <w:tcW w:w="1584" w:type="dxa"/>
            <w:tcMar>
              <w:top w:w="0" w:type="dxa"/>
              <w:left w:w="45" w:type="dxa"/>
              <w:bottom w:w="0" w:type="dxa"/>
              <w:right w:w="45" w:type="dxa"/>
            </w:tcMar>
          </w:tcPr>
          <w:p w14:paraId="17EE77D9" w14:textId="50B7156F"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32788B70" w14:textId="1ABE2003" w:rsidR="00291E74" w:rsidRPr="00A765CB" w:rsidRDefault="00291E74" w:rsidP="00291E74">
            <w:pPr>
              <w:rPr>
                <w:rFonts w:ascii="Arial" w:hAnsi="Arial" w:cs="Arial"/>
                <w:szCs w:val="20"/>
              </w:rPr>
            </w:pPr>
            <w:r w:rsidRPr="00A765CB">
              <w:rPr>
                <w:rFonts w:ascii="Arial" w:hAnsi="Arial" w:cs="Arial"/>
                <w:szCs w:val="20"/>
              </w:rPr>
              <w:t>Occurrence A of </w:t>
            </w:r>
            <w:hyperlink r:id="rId59" w:anchor="qde_162440000" w:history="1">
              <w:r w:rsidRPr="00A765CB">
                <w:rPr>
                  <w:rFonts w:ascii="Arial" w:hAnsi="Arial" w:cs="Arial"/>
                  <w:szCs w:val="20"/>
                </w:rPr>
                <w:t>Diagnosis, Active: Cancer</w:t>
              </w:r>
            </w:hyperlink>
          </w:p>
        </w:tc>
        <w:tc>
          <w:tcPr>
            <w:tcW w:w="3772" w:type="dxa"/>
            <w:tcMar>
              <w:top w:w="0" w:type="dxa"/>
              <w:left w:w="45" w:type="dxa"/>
              <w:bottom w:w="0" w:type="dxa"/>
              <w:right w:w="45" w:type="dxa"/>
            </w:tcMar>
          </w:tcPr>
          <w:p w14:paraId="0ADEE105"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236B2CB3" w14:textId="50407A2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Diagnosis, Active</w:t>
            </w:r>
            <w:r w:rsidR="00494492">
              <w:rPr>
                <w:rFonts w:ascii="Arial" w:hAnsi="Arial" w:cs="Arial"/>
                <w:szCs w:val="20"/>
              </w:rPr>
              <w:t>”</w:t>
            </w:r>
          </w:p>
          <w:p w14:paraId="558A05BA" w14:textId="170010D3"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Active Cancer VS</w:t>
            </w:r>
          </w:p>
        </w:tc>
      </w:tr>
      <w:tr w:rsidR="00291E74" w14:paraId="7627A592" w14:textId="77777777" w:rsidTr="00D651D3">
        <w:trPr>
          <w:cantSplit/>
          <w:trHeight w:val="255"/>
          <w:tblCellSpacing w:w="0" w:type="dxa"/>
        </w:trPr>
        <w:tc>
          <w:tcPr>
            <w:tcW w:w="1584" w:type="dxa"/>
            <w:tcMar>
              <w:top w:w="0" w:type="dxa"/>
              <w:left w:w="45" w:type="dxa"/>
              <w:bottom w:w="0" w:type="dxa"/>
              <w:right w:w="45" w:type="dxa"/>
            </w:tcMar>
          </w:tcPr>
          <w:p w14:paraId="29DC3301" w14:textId="6A07D1B7" w:rsidR="00291E74" w:rsidRPr="00A765CB" w:rsidRDefault="00291E74" w:rsidP="00291E74">
            <w:pPr>
              <w:rPr>
                <w:rFonts w:ascii="Arial" w:hAnsi="Arial" w:cs="Arial"/>
                <w:szCs w:val="20"/>
              </w:rPr>
            </w:pPr>
            <w:r w:rsidRPr="00A765CB">
              <w:rPr>
                <w:rFonts w:ascii="Arial" w:hAnsi="Arial" w:cs="Arial"/>
                <w:szCs w:val="20"/>
              </w:rPr>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60"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4905471A" w14:textId="77777777" w:rsidR="00291E74" w:rsidRPr="00A765CB" w:rsidRDefault="00291E74" w:rsidP="00291E74">
            <w:pPr>
              <w:outlineLvl w:val="0"/>
              <w:rPr>
                <w:rFonts w:ascii="Arial" w:hAnsi="Arial" w:cs="Arial"/>
                <w:szCs w:val="20"/>
              </w:rPr>
            </w:pPr>
            <w:r w:rsidRPr="00A765CB">
              <w:rPr>
                <w:rFonts w:ascii="Arial" w:hAnsi="Arial" w:cs="Arial"/>
                <w:szCs w:val="20"/>
              </w:rPr>
              <w:t>Consistent carbohydrate (CHO)</w:t>
            </w:r>
          </w:p>
          <w:p w14:paraId="7F9D8806" w14:textId="6A858051" w:rsidR="00291E74" w:rsidRPr="00A765CB" w:rsidRDefault="00291E74" w:rsidP="00291E74">
            <w:pPr>
              <w:rPr>
                <w:rFonts w:ascii="Arial" w:hAnsi="Arial" w:cs="Arial"/>
                <w:szCs w:val="20"/>
              </w:rPr>
            </w:pPr>
            <w:r w:rsidRPr="00A765CB">
              <w:rPr>
                <w:rFonts w:ascii="Arial" w:hAnsi="Arial" w:cs="Arial"/>
                <w:szCs w:val="20"/>
              </w:rPr>
              <w:t>Diet</w:t>
            </w:r>
          </w:p>
        </w:tc>
        <w:tc>
          <w:tcPr>
            <w:tcW w:w="3772" w:type="dxa"/>
            <w:tcMar>
              <w:top w:w="0" w:type="dxa"/>
              <w:left w:w="45" w:type="dxa"/>
              <w:bottom w:w="0" w:type="dxa"/>
              <w:right w:w="45" w:type="dxa"/>
            </w:tcMar>
          </w:tcPr>
          <w:p w14:paraId="1E989565" w14:textId="77777777" w:rsidR="00291E74" w:rsidRPr="00A765CB" w:rsidRDefault="00291E74" w:rsidP="00291E74">
            <w:pPr>
              <w:outlineLvl w:val="0"/>
              <w:rPr>
                <w:rFonts w:ascii="Arial" w:hAnsi="Arial" w:cs="Arial"/>
                <w:szCs w:val="20"/>
              </w:rPr>
            </w:pPr>
            <w:r w:rsidRPr="00A765CB">
              <w:rPr>
                <w:rFonts w:ascii="Arial" w:hAnsi="Arial" w:cs="Arial"/>
                <w:b/>
                <w:szCs w:val="20"/>
              </w:rPr>
              <w:t>OralDietOrder</w:t>
            </w:r>
            <w:r w:rsidRPr="00A765CB">
              <w:rPr>
                <w:rFonts w:ascii="Arial" w:hAnsi="Arial" w:cs="Arial"/>
                <w:szCs w:val="20"/>
              </w:rPr>
              <w:t xml:space="preserve"> with</w:t>
            </w:r>
          </w:p>
          <w:p w14:paraId="5EA801BB" w14:textId="4C8DC06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Substance, Order</w:t>
            </w:r>
            <w:r w:rsidR="0003751D">
              <w:rPr>
                <w:rFonts w:ascii="Arial" w:hAnsi="Arial" w:cs="Arial"/>
                <w:szCs w:val="20"/>
              </w:rPr>
              <w:t>”</w:t>
            </w:r>
          </w:p>
          <w:p w14:paraId="59784623" w14:textId="63ED5A08" w:rsidR="00291E74" w:rsidRPr="00A765CB" w:rsidRDefault="00291E74">
            <w:pPr>
              <w:outlineLvl w:val="0"/>
              <w:rPr>
                <w:rFonts w:ascii="Arial" w:hAnsi="Arial" w:cs="Arial"/>
                <w:b/>
                <w:szCs w:val="20"/>
              </w:rPr>
            </w:pPr>
            <w:r w:rsidRPr="00A765CB">
              <w:rPr>
                <w:rFonts w:ascii="Arial" w:hAnsi="Arial" w:cs="Arial"/>
                <w:szCs w:val="20"/>
              </w:rPr>
              <w:t>-</w:t>
            </w:r>
            <w:r>
              <w:rPr>
                <w:rFonts w:ascii="Arial" w:hAnsi="Arial" w:cs="Arial"/>
                <w:szCs w:val="20"/>
              </w:rPr>
              <w:t>nutritionItem[OralDiet].</w:t>
            </w:r>
            <w:r w:rsidR="0003751D">
              <w:rPr>
                <w:rFonts w:ascii="Arial" w:hAnsi="Arial" w:cs="Arial"/>
                <w:szCs w:val="20"/>
              </w:rPr>
              <w:t>dietType=</w:t>
            </w:r>
            <w:r w:rsidR="00656E21">
              <w:rPr>
                <w:rFonts w:ascii="Arial" w:hAnsi="Arial" w:cs="Arial"/>
                <w:szCs w:val="20"/>
              </w:rPr>
              <w:t xml:space="preserve"> </w:t>
            </w:r>
            <w:r w:rsidRPr="00A765CB">
              <w:rPr>
                <w:rFonts w:ascii="Arial" w:hAnsi="Arial" w:cs="Arial"/>
                <w:szCs w:val="20"/>
              </w:rPr>
              <w:t>carbohydrates</w:t>
            </w:r>
          </w:p>
        </w:tc>
      </w:tr>
      <w:tr w:rsidR="00291E74" w14:paraId="53C1F5EC" w14:textId="77777777" w:rsidTr="00D651D3">
        <w:trPr>
          <w:cantSplit/>
          <w:trHeight w:val="255"/>
          <w:tblCellSpacing w:w="0" w:type="dxa"/>
        </w:trPr>
        <w:tc>
          <w:tcPr>
            <w:tcW w:w="1584" w:type="dxa"/>
            <w:tcMar>
              <w:top w:w="0" w:type="dxa"/>
              <w:left w:w="45" w:type="dxa"/>
              <w:bottom w:w="0" w:type="dxa"/>
              <w:right w:w="45" w:type="dxa"/>
            </w:tcMar>
          </w:tcPr>
          <w:p w14:paraId="7F79098D" w14:textId="53042E88" w:rsidR="00291E74" w:rsidRPr="00A765CB" w:rsidRDefault="00291E74" w:rsidP="00291E74">
            <w:pPr>
              <w:rPr>
                <w:rFonts w:ascii="Arial" w:hAnsi="Arial" w:cs="Arial"/>
                <w:szCs w:val="20"/>
              </w:rPr>
            </w:pPr>
            <w:r w:rsidRPr="00A765CB">
              <w:rPr>
                <w:rFonts w:ascii="Arial" w:hAnsi="Arial" w:cs="Arial"/>
                <w:szCs w:val="20"/>
              </w:rPr>
              <w:lastRenderedPageBreak/>
              <w:t>Acute Coronary Syndrome</w:t>
            </w:r>
            <w:r>
              <w:rPr>
                <w:rFonts w:ascii="Arial" w:hAnsi="Arial" w:cs="Arial"/>
                <w:szCs w:val="20"/>
              </w:rPr>
              <w:t>,</w:t>
            </w:r>
            <w:r w:rsidRPr="00A765CB">
              <w:rPr>
                <w:rFonts w:ascii="Arial" w:hAnsi="Arial" w:cs="Arial"/>
                <w:szCs w:val="20"/>
              </w:rPr>
              <w:t xml:space="preserve"> Admission to CCU</w:t>
            </w:r>
            <w:r>
              <w:rPr>
                <w:rFonts w:ascii="Arial" w:hAnsi="Arial" w:cs="Arial"/>
                <w:szCs w:val="20"/>
              </w:rPr>
              <w:t xml:space="preserve">  for -</w:t>
            </w:r>
            <w:r>
              <w:t xml:space="preserve"> </w:t>
            </w:r>
            <w:hyperlink r:id="rId61" w:history="1">
              <w:r w:rsidRPr="005F2DD0">
                <w:rPr>
                  <w:rStyle w:val="Hyperlink"/>
                  <w:rFonts w:ascii="Arial" w:hAnsi="Arial"/>
                  <w:szCs w:val="20"/>
                </w:rPr>
                <w:t>https://www.icsi.org/_asset/dwy1nl/ACSOS1112.doc</w:t>
              </w:r>
            </w:hyperlink>
          </w:p>
        </w:tc>
        <w:tc>
          <w:tcPr>
            <w:tcW w:w="3744" w:type="dxa"/>
            <w:tcMar>
              <w:top w:w="0" w:type="dxa"/>
              <w:left w:w="45" w:type="dxa"/>
              <w:bottom w:w="0" w:type="dxa"/>
              <w:right w:w="45" w:type="dxa"/>
            </w:tcMar>
          </w:tcPr>
          <w:p w14:paraId="627A0267" w14:textId="77777777" w:rsidR="00291E74" w:rsidRPr="00A765CB" w:rsidRDefault="00291E74" w:rsidP="00291E74">
            <w:pPr>
              <w:outlineLvl w:val="0"/>
              <w:rPr>
                <w:rFonts w:ascii="Arial" w:hAnsi="Arial" w:cs="Arial"/>
                <w:szCs w:val="20"/>
              </w:rPr>
            </w:pPr>
            <w:r w:rsidRPr="00A765CB">
              <w:rPr>
                <w:rFonts w:ascii="Arial" w:hAnsi="Arial" w:cs="Arial"/>
                <w:szCs w:val="20"/>
              </w:rPr>
              <w:t>Tirofiban 25 mcg/kg IV bolus, followed by a maintenance infusion of</w:t>
            </w:r>
            <w:r w:rsidRPr="00A765CB">
              <w:rPr>
                <w:rFonts w:ascii="Arial" w:hAnsi="Arial" w:cs="Arial"/>
                <w:szCs w:val="20"/>
              </w:rPr>
              <w:br/>
              <w:t>0.075 mcg/kg/min</w:t>
            </w:r>
          </w:p>
          <w:p w14:paraId="7DBB11F1" w14:textId="77777777" w:rsidR="00291E74" w:rsidRPr="00A765CB" w:rsidRDefault="00291E74" w:rsidP="00291E74">
            <w:pPr>
              <w:ind w:left="990" w:hanging="270"/>
              <w:outlineLvl w:val="0"/>
              <w:rPr>
                <w:rFonts w:ascii="Arial" w:hAnsi="Arial" w:cs="Arial"/>
                <w:szCs w:val="20"/>
              </w:rPr>
            </w:pPr>
          </w:p>
          <w:p w14:paraId="6170515E"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0CAC334E" w14:textId="77777777" w:rsidR="00291E74" w:rsidRPr="00A765CB" w:rsidRDefault="00291E74" w:rsidP="00291E74">
            <w:pPr>
              <w:outlineLvl w:val="0"/>
              <w:rPr>
                <w:rFonts w:ascii="Arial" w:hAnsi="Arial" w:cs="Arial"/>
                <w:szCs w:val="20"/>
              </w:rPr>
            </w:pPr>
            <w:r w:rsidRPr="00A765CB">
              <w:rPr>
                <w:rFonts w:ascii="Arial" w:hAnsi="Arial" w:cs="Arial"/>
                <w:b/>
                <w:szCs w:val="20"/>
              </w:rPr>
              <w:t>MedicationPrescription</w:t>
            </w:r>
            <w:r w:rsidRPr="00A765CB">
              <w:rPr>
                <w:rFonts w:ascii="Arial" w:hAnsi="Arial" w:cs="Arial"/>
                <w:szCs w:val="20"/>
              </w:rPr>
              <w:t xml:space="preserve"> with</w:t>
            </w:r>
          </w:p>
          <w:p w14:paraId="4538E86A" w14:textId="3701285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Medication, Order</w:t>
            </w:r>
            <w:r w:rsidR="00DC042A">
              <w:rPr>
                <w:rFonts w:ascii="Arial" w:hAnsi="Arial" w:cs="Arial"/>
                <w:szCs w:val="20"/>
              </w:rPr>
              <w:t>”</w:t>
            </w:r>
          </w:p>
          <w:p w14:paraId="33390360" w14:textId="70CAAF99" w:rsidR="00291E74" w:rsidRDefault="00494492" w:rsidP="00291E74">
            <w:pPr>
              <w:outlineLvl w:val="0"/>
              <w:rPr>
                <w:rFonts w:ascii="Arial" w:hAnsi="Arial" w:cs="Arial"/>
                <w:szCs w:val="20"/>
              </w:rPr>
            </w:pPr>
            <w:r>
              <w:rPr>
                <w:rFonts w:ascii="Arial" w:hAnsi="Arial" w:cs="Arial"/>
                <w:szCs w:val="20"/>
              </w:rPr>
              <w:t>-medication.code =</w:t>
            </w:r>
            <w:r w:rsidR="00291E74">
              <w:rPr>
                <w:rFonts w:ascii="Arial" w:hAnsi="Arial" w:cs="Arial"/>
                <w:szCs w:val="20"/>
              </w:rPr>
              <w:t xml:space="preserve"> Tirofiban</w:t>
            </w:r>
          </w:p>
          <w:p w14:paraId="2D433DB0" w14:textId="5051BAB7" w:rsidR="00291E74" w:rsidRPr="00A765CB" w:rsidRDefault="00494492" w:rsidP="00291E74">
            <w:pPr>
              <w:outlineLvl w:val="0"/>
              <w:rPr>
                <w:rFonts w:ascii="Arial" w:hAnsi="Arial" w:cs="Arial"/>
                <w:szCs w:val="20"/>
              </w:rPr>
            </w:pPr>
            <w:r>
              <w:rPr>
                <w:rFonts w:ascii="Arial" w:hAnsi="Arial" w:cs="Arial"/>
                <w:szCs w:val="20"/>
              </w:rPr>
              <w:t>-dosageInstruction[1]=</w:t>
            </w:r>
            <w:r w:rsidR="00291E74" w:rsidRPr="00A765CB">
              <w:rPr>
                <w:rFonts w:ascii="Arial" w:hAnsi="Arial" w:cs="Arial"/>
                <w:szCs w:val="20"/>
              </w:rPr>
              <w:t xml:space="preserve">{ </w:t>
            </w:r>
          </w:p>
          <w:p w14:paraId="07A24B2E" w14:textId="06649C08" w:rsidR="00291E74" w:rsidRPr="00A765CB" w:rsidRDefault="00494492" w:rsidP="00291E74">
            <w:pPr>
              <w:outlineLvl w:val="0"/>
              <w:rPr>
                <w:rFonts w:ascii="Arial" w:hAnsi="Arial" w:cs="Arial"/>
                <w:szCs w:val="20"/>
              </w:rPr>
            </w:pPr>
            <w:r>
              <w:rPr>
                <w:rFonts w:ascii="Arial" w:hAnsi="Arial" w:cs="Arial"/>
                <w:szCs w:val="20"/>
              </w:rPr>
              <w:t xml:space="preserve">  -deliveryRoute=</w:t>
            </w:r>
            <w:r w:rsidR="00291E74" w:rsidRPr="00A765CB">
              <w:rPr>
                <w:rFonts w:ascii="Arial" w:hAnsi="Arial" w:cs="Arial"/>
                <w:szCs w:val="20"/>
              </w:rPr>
              <w:t>IV</w:t>
            </w:r>
          </w:p>
          <w:p w14:paraId="782AC6B3" w14:textId="631875E6" w:rsidR="00291E74" w:rsidRPr="00A765CB" w:rsidRDefault="00494492" w:rsidP="00291E74">
            <w:pPr>
              <w:outlineLvl w:val="0"/>
              <w:rPr>
                <w:rFonts w:ascii="Arial" w:hAnsi="Arial" w:cs="Arial"/>
                <w:szCs w:val="20"/>
              </w:rPr>
            </w:pPr>
            <w:r>
              <w:rPr>
                <w:rFonts w:ascii="Arial" w:hAnsi="Arial" w:cs="Arial"/>
                <w:szCs w:val="20"/>
              </w:rPr>
              <w:t xml:space="preserve">  -dose=</w:t>
            </w:r>
            <w:r w:rsidR="00291E74" w:rsidRPr="00A765CB">
              <w:rPr>
                <w:rFonts w:ascii="Arial" w:hAnsi="Arial" w:cs="Arial"/>
                <w:szCs w:val="20"/>
              </w:rPr>
              <w:t>25mcg/kg</w:t>
            </w:r>
          </w:p>
          <w:p w14:paraId="1C15BA90" w14:textId="303EC5A2" w:rsidR="00291E74" w:rsidRPr="00A765CB" w:rsidRDefault="00494492" w:rsidP="00291E74">
            <w:pPr>
              <w:outlineLvl w:val="0"/>
              <w:rPr>
                <w:rFonts w:ascii="Arial" w:hAnsi="Arial" w:cs="Arial"/>
                <w:szCs w:val="20"/>
              </w:rPr>
            </w:pPr>
            <w:r>
              <w:rPr>
                <w:rFonts w:ascii="Arial" w:hAnsi="Arial" w:cs="Arial"/>
                <w:szCs w:val="20"/>
              </w:rPr>
              <w:t xml:space="preserve">  -doseType=</w:t>
            </w:r>
            <w:r w:rsidR="00291E74" w:rsidRPr="00A765CB">
              <w:rPr>
                <w:rFonts w:ascii="Arial" w:hAnsi="Arial" w:cs="Arial"/>
                <w:szCs w:val="20"/>
              </w:rPr>
              <w:t>bolus</w:t>
            </w:r>
          </w:p>
          <w:p w14:paraId="08A2F1C5" w14:textId="77777777" w:rsidR="00291E74" w:rsidRPr="00A765CB" w:rsidRDefault="00291E74" w:rsidP="00291E74">
            <w:pPr>
              <w:outlineLvl w:val="0"/>
              <w:rPr>
                <w:rFonts w:ascii="Arial" w:hAnsi="Arial" w:cs="Arial"/>
                <w:szCs w:val="20"/>
              </w:rPr>
            </w:pPr>
            <w:r w:rsidRPr="00A765CB">
              <w:rPr>
                <w:rFonts w:ascii="Arial" w:hAnsi="Arial" w:cs="Arial"/>
                <w:szCs w:val="20"/>
              </w:rPr>
              <w:t>}</w:t>
            </w:r>
          </w:p>
          <w:p w14:paraId="6E21C2AB" w14:textId="3C06D851" w:rsidR="00291E74" w:rsidRPr="00A765CB" w:rsidRDefault="00494492" w:rsidP="00291E74">
            <w:pPr>
              <w:outlineLvl w:val="0"/>
              <w:rPr>
                <w:rFonts w:ascii="Arial" w:hAnsi="Arial" w:cs="Arial"/>
                <w:szCs w:val="20"/>
              </w:rPr>
            </w:pPr>
            <w:r>
              <w:rPr>
                <w:rFonts w:ascii="Arial" w:hAnsi="Arial" w:cs="Arial"/>
                <w:szCs w:val="20"/>
              </w:rPr>
              <w:t>-dosageInstruction[2]=</w:t>
            </w:r>
            <w:r w:rsidR="00291E74" w:rsidRPr="00A765CB">
              <w:rPr>
                <w:rFonts w:ascii="Arial" w:hAnsi="Arial" w:cs="Arial"/>
                <w:szCs w:val="20"/>
              </w:rPr>
              <w:t>{</w:t>
            </w:r>
          </w:p>
          <w:p w14:paraId="20360B7D" w14:textId="4BE2A62B" w:rsidR="00291E74" w:rsidRPr="00A765CB" w:rsidRDefault="00291E74" w:rsidP="00291E74">
            <w:pPr>
              <w:outlineLvl w:val="0"/>
              <w:rPr>
                <w:rFonts w:ascii="Arial" w:hAnsi="Arial" w:cs="Arial"/>
                <w:szCs w:val="20"/>
              </w:rPr>
            </w:pPr>
            <w:r w:rsidRPr="00A765CB">
              <w:rPr>
                <w:rFonts w:ascii="Arial" w:hAnsi="Arial" w:cs="Arial"/>
                <w:szCs w:val="20"/>
              </w:rPr>
              <w:t xml:space="preserve">  -deliveryRoute</w:t>
            </w:r>
            <w:r w:rsidR="00351EA6">
              <w:rPr>
                <w:rFonts w:ascii="Arial" w:hAnsi="Arial" w:cs="Arial"/>
                <w:szCs w:val="20"/>
              </w:rPr>
              <w:t>=</w:t>
            </w:r>
            <w:r w:rsidRPr="00A765CB">
              <w:rPr>
                <w:rFonts w:ascii="Arial" w:hAnsi="Arial" w:cs="Arial"/>
                <w:szCs w:val="20"/>
              </w:rPr>
              <w:t xml:space="preserve"> IV</w:t>
            </w:r>
          </w:p>
          <w:p w14:paraId="54638D81" w14:textId="1060A594" w:rsidR="00291E74" w:rsidRPr="00A765CB" w:rsidRDefault="00291E74" w:rsidP="00291E74">
            <w:pPr>
              <w:outlineLvl w:val="0"/>
              <w:rPr>
                <w:rFonts w:ascii="Arial" w:hAnsi="Arial" w:cs="Arial"/>
                <w:szCs w:val="20"/>
              </w:rPr>
            </w:pPr>
            <w:r w:rsidRPr="00A765CB">
              <w:rPr>
                <w:rFonts w:ascii="Arial" w:hAnsi="Arial" w:cs="Arial"/>
                <w:szCs w:val="20"/>
              </w:rPr>
              <w:t xml:space="preserve">  -rate</w:t>
            </w:r>
            <w:r w:rsidR="00351EA6">
              <w:rPr>
                <w:rFonts w:ascii="Arial" w:hAnsi="Arial" w:cs="Arial"/>
                <w:szCs w:val="20"/>
              </w:rPr>
              <w:t>=</w:t>
            </w:r>
            <w:r w:rsidRPr="00A765CB">
              <w:rPr>
                <w:rFonts w:ascii="Arial" w:hAnsi="Arial" w:cs="Arial"/>
                <w:szCs w:val="20"/>
              </w:rPr>
              <w:t xml:space="preserve"> 0.075 mcg/kg/min</w:t>
            </w:r>
          </w:p>
          <w:p w14:paraId="0A387891" w14:textId="6617D582" w:rsidR="00291E74" w:rsidRPr="00A765CB" w:rsidRDefault="00291E74" w:rsidP="00291E74">
            <w:pPr>
              <w:outlineLvl w:val="0"/>
              <w:rPr>
                <w:rFonts w:ascii="Arial" w:hAnsi="Arial" w:cs="Arial"/>
                <w:szCs w:val="20"/>
              </w:rPr>
            </w:pPr>
            <w:r w:rsidRPr="00A765CB">
              <w:rPr>
                <w:rFonts w:ascii="Arial" w:hAnsi="Arial" w:cs="Arial"/>
                <w:szCs w:val="20"/>
              </w:rPr>
              <w:t xml:space="preserve">  -doseType</w:t>
            </w:r>
            <w:r w:rsidR="00351EA6">
              <w:rPr>
                <w:rFonts w:ascii="Arial" w:hAnsi="Arial" w:cs="Arial"/>
                <w:szCs w:val="20"/>
              </w:rPr>
              <w:t>=</w:t>
            </w:r>
            <w:r w:rsidRPr="00A765CB">
              <w:rPr>
                <w:rFonts w:ascii="Arial" w:hAnsi="Arial" w:cs="Arial"/>
                <w:szCs w:val="20"/>
              </w:rPr>
              <w:t>maintenance</w:t>
            </w:r>
          </w:p>
          <w:p w14:paraId="2CEE79C3" w14:textId="3375F8F7"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363DD537" w14:textId="77777777" w:rsidTr="00D651D3">
        <w:trPr>
          <w:cantSplit/>
          <w:trHeight w:val="255"/>
          <w:tblCellSpacing w:w="0" w:type="dxa"/>
        </w:trPr>
        <w:tc>
          <w:tcPr>
            <w:tcW w:w="1584" w:type="dxa"/>
            <w:tcMar>
              <w:top w:w="0" w:type="dxa"/>
              <w:left w:w="45" w:type="dxa"/>
              <w:bottom w:w="0" w:type="dxa"/>
              <w:right w:w="45" w:type="dxa"/>
            </w:tcMar>
          </w:tcPr>
          <w:p w14:paraId="11F4F499" w14:textId="7D296E67" w:rsidR="00291E74" w:rsidRPr="00A765CB" w:rsidRDefault="00291E74" w:rsidP="00291E74">
            <w:pPr>
              <w:rPr>
                <w:rFonts w:ascii="Arial" w:hAnsi="Arial" w:cs="Arial"/>
                <w:szCs w:val="20"/>
              </w:rPr>
            </w:pPr>
            <w:r w:rsidRPr="00A765CB">
              <w:rPr>
                <w:rFonts w:ascii="Arial" w:hAnsi="Arial" w:cs="Arial"/>
                <w:szCs w:val="20"/>
              </w:rPr>
              <w:t>USPSTF Routine Screening for Iron Deficiency Anemia in Asymptomatic Pregnant Women</w:t>
            </w:r>
          </w:p>
        </w:tc>
        <w:tc>
          <w:tcPr>
            <w:tcW w:w="3744" w:type="dxa"/>
            <w:tcMar>
              <w:top w:w="0" w:type="dxa"/>
              <w:left w:w="45" w:type="dxa"/>
              <w:bottom w:w="0" w:type="dxa"/>
              <w:right w:w="45" w:type="dxa"/>
            </w:tcMar>
          </w:tcPr>
          <w:p w14:paraId="7D584B93" w14:textId="397D53F0" w:rsidR="00291E74" w:rsidRPr="00A765CB" w:rsidRDefault="00291E74" w:rsidP="00291E74">
            <w:pPr>
              <w:outlineLvl w:val="0"/>
              <w:rPr>
                <w:rFonts w:ascii="Arial" w:hAnsi="Arial" w:cs="Arial"/>
                <w:szCs w:val="20"/>
              </w:rPr>
            </w:pPr>
            <w:r w:rsidRPr="00A765CB">
              <w:rPr>
                <w:rFonts w:ascii="Arial" w:hAnsi="Arial" w:cs="Arial"/>
                <w:szCs w:val="20"/>
              </w:rPr>
              <w:t>recommends routine screening for iron deficiency anemia</w:t>
            </w:r>
          </w:p>
        </w:tc>
        <w:tc>
          <w:tcPr>
            <w:tcW w:w="3772" w:type="dxa"/>
            <w:tcMar>
              <w:top w:w="0" w:type="dxa"/>
              <w:left w:w="45" w:type="dxa"/>
              <w:bottom w:w="0" w:type="dxa"/>
              <w:right w:w="45" w:type="dxa"/>
            </w:tcMar>
          </w:tcPr>
          <w:p w14:paraId="1809F508" w14:textId="77777777" w:rsidR="00291E74" w:rsidRPr="00A765CB" w:rsidRDefault="00291E74" w:rsidP="00291E74">
            <w:pPr>
              <w:outlineLvl w:val="0"/>
              <w:rPr>
                <w:rFonts w:ascii="Arial" w:hAnsi="Arial" w:cs="Arial"/>
                <w:szCs w:val="20"/>
              </w:rPr>
            </w:pPr>
            <w:r w:rsidRPr="00A765CB">
              <w:rPr>
                <w:rFonts w:ascii="Arial" w:hAnsi="Arial" w:cs="Arial"/>
                <w:b/>
                <w:szCs w:val="20"/>
              </w:rPr>
              <w:t>ProcedureProposal</w:t>
            </w:r>
            <w:r w:rsidRPr="00A765CB">
              <w:rPr>
                <w:rFonts w:ascii="Arial" w:hAnsi="Arial" w:cs="Arial"/>
                <w:szCs w:val="20"/>
              </w:rPr>
              <w:t xml:space="preserve"> with</w:t>
            </w:r>
          </w:p>
          <w:p w14:paraId="06FDE9BF" w14:textId="6ED0BA2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Procedure, Recommended</w:t>
            </w:r>
            <w:r w:rsidR="00DC042A">
              <w:rPr>
                <w:rFonts w:ascii="Arial" w:hAnsi="Arial" w:cs="Arial"/>
                <w:szCs w:val="20"/>
              </w:rPr>
              <w:t>”</w:t>
            </w:r>
          </w:p>
          <w:p w14:paraId="55FD03A0" w14:textId="1B08A895" w:rsidR="00291E74" w:rsidRPr="00A765CB"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screening test for iron deficiency anemia VS</w:t>
            </w:r>
          </w:p>
          <w:p w14:paraId="3F5836DF" w14:textId="77777777" w:rsidR="00291E74" w:rsidRPr="00A765CB" w:rsidRDefault="00291E74" w:rsidP="00291E74">
            <w:pPr>
              <w:outlineLvl w:val="0"/>
              <w:rPr>
                <w:rFonts w:ascii="Arial" w:hAnsi="Arial" w:cs="Arial"/>
                <w:b/>
                <w:szCs w:val="20"/>
              </w:rPr>
            </w:pPr>
          </w:p>
        </w:tc>
      </w:tr>
      <w:tr w:rsidR="00291E74" w14:paraId="579712AA" w14:textId="77777777" w:rsidTr="00D651D3">
        <w:trPr>
          <w:cantSplit/>
          <w:trHeight w:val="255"/>
          <w:tblCellSpacing w:w="0" w:type="dxa"/>
        </w:trPr>
        <w:tc>
          <w:tcPr>
            <w:tcW w:w="1584" w:type="dxa"/>
            <w:tcMar>
              <w:top w:w="0" w:type="dxa"/>
              <w:left w:w="45" w:type="dxa"/>
              <w:bottom w:w="0" w:type="dxa"/>
              <w:right w:w="45" w:type="dxa"/>
            </w:tcMar>
          </w:tcPr>
          <w:p w14:paraId="4E58AA21" w14:textId="59B3E40A" w:rsidR="00291E74" w:rsidRPr="00A765CB" w:rsidRDefault="00291E74" w:rsidP="00291E74">
            <w:pPr>
              <w:rPr>
                <w:rFonts w:ascii="Arial" w:hAnsi="Arial" w:cs="Arial"/>
                <w:szCs w:val="20"/>
              </w:rPr>
            </w:pPr>
            <w:r w:rsidRPr="00A765CB">
              <w:rPr>
                <w:rFonts w:ascii="Arial" w:hAnsi="Arial" w:cs="Arial"/>
                <w:szCs w:val="20"/>
              </w:rPr>
              <w:t>CMS114v1</w:t>
            </w:r>
          </w:p>
        </w:tc>
        <w:tc>
          <w:tcPr>
            <w:tcW w:w="3744" w:type="dxa"/>
            <w:tcMar>
              <w:top w:w="0" w:type="dxa"/>
              <w:left w:w="45" w:type="dxa"/>
              <w:bottom w:w="0" w:type="dxa"/>
              <w:right w:w="45" w:type="dxa"/>
            </w:tcMar>
          </w:tcPr>
          <w:p w14:paraId="3A83A0C9" w14:textId="65403D21" w:rsidR="00291E74" w:rsidRPr="00A765CB" w:rsidRDefault="00C771A2" w:rsidP="00291E74">
            <w:pPr>
              <w:outlineLvl w:val="0"/>
              <w:rPr>
                <w:rFonts w:ascii="Arial" w:hAnsi="Arial" w:cs="Arial"/>
                <w:szCs w:val="20"/>
              </w:rPr>
            </w:pPr>
            <w:hyperlink r:id="rId62" w:anchor="qde_160472000" w:history="1">
              <w:r w:rsidR="00291E74" w:rsidRPr="00A765CB">
                <w:rPr>
                  <w:rFonts w:ascii="Arial" w:hAnsi="Arial" w:cs="Arial"/>
                  <w:szCs w:val="20"/>
                </w:rPr>
                <w:t>Medication, Administered not done: Medical Contraindication</w:t>
              </w:r>
            </w:hyperlink>
            <w:r w:rsidR="00291E74" w:rsidRPr="00A765CB">
              <w:rPr>
                <w:rFonts w:ascii="Arial" w:hAnsi="Arial" w:cs="Arial"/>
                <w:szCs w:val="20"/>
              </w:rPr>
              <w:t>" for "Injectable Factor Xa Inhibitor</w:t>
            </w:r>
          </w:p>
        </w:tc>
        <w:tc>
          <w:tcPr>
            <w:tcW w:w="3772" w:type="dxa"/>
            <w:tcMar>
              <w:top w:w="0" w:type="dxa"/>
              <w:left w:w="45" w:type="dxa"/>
              <w:bottom w:w="0" w:type="dxa"/>
              <w:right w:w="45" w:type="dxa"/>
            </w:tcMar>
          </w:tcPr>
          <w:p w14:paraId="6C761199" w14:textId="77777777" w:rsidR="00291E74" w:rsidRPr="00A765CB" w:rsidRDefault="00291E74" w:rsidP="00291E74">
            <w:pPr>
              <w:outlineLvl w:val="0"/>
              <w:rPr>
                <w:rFonts w:ascii="Arial" w:hAnsi="Arial" w:cs="Arial"/>
                <w:szCs w:val="20"/>
              </w:rPr>
            </w:pPr>
            <w:r w:rsidRPr="00A765CB">
              <w:rPr>
                <w:rFonts w:ascii="Arial" w:hAnsi="Arial" w:cs="Arial"/>
                <w:b/>
                <w:szCs w:val="20"/>
              </w:rPr>
              <w:t>MedicationAdministrationProposal</w:t>
            </w:r>
            <w:r w:rsidRPr="00A765CB">
              <w:rPr>
                <w:rFonts w:ascii="Arial" w:hAnsi="Arial" w:cs="Arial"/>
                <w:szCs w:val="20"/>
              </w:rPr>
              <w:t xml:space="preserve"> with</w:t>
            </w:r>
          </w:p>
          <w:p w14:paraId="088E0908" w14:textId="6F085303" w:rsidR="00291E74" w:rsidRPr="00A765CB" w:rsidRDefault="00291E74" w:rsidP="00291E74">
            <w:pPr>
              <w:outlineLvl w:val="0"/>
              <w:rPr>
                <w:rFonts w:ascii="Arial" w:hAnsi="Arial" w:cs="Arial"/>
                <w:color w:val="FF0000"/>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hyperlink r:id="rId63" w:anchor="qde_160472000" w:history="1">
              <w:r w:rsidRPr="00A765CB">
                <w:rPr>
                  <w:rFonts w:ascii="Arial" w:hAnsi="Arial" w:cs="Arial"/>
                  <w:szCs w:val="20"/>
                </w:rPr>
                <w:t>Medication, Administered not done</w:t>
              </w:r>
              <w:r w:rsidR="00DC042A">
                <w:rPr>
                  <w:rFonts w:ascii="Arial" w:hAnsi="Arial" w:cs="Arial"/>
                  <w:szCs w:val="20"/>
                </w:rPr>
                <w:t>”</w:t>
              </w:r>
              <w:r w:rsidRPr="00A765CB">
                <w:rPr>
                  <w:rFonts w:ascii="Arial" w:hAnsi="Arial" w:cs="Arial"/>
                  <w:szCs w:val="20"/>
                </w:rPr>
                <w:t xml:space="preserve"> </w:t>
              </w:r>
            </w:hyperlink>
          </w:p>
          <w:p w14:paraId="4BFD217E" w14:textId="227E9F2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medication.code</w:t>
            </w:r>
            <w:r w:rsidR="0003751D">
              <w:rPr>
                <w:rFonts w:ascii="Arial" w:hAnsi="Arial" w:cs="Arial"/>
                <w:szCs w:val="20"/>
              </w:rPr>
              <w:t xml:space="preserve"> in </w:t>
            </w:r>
            <w:r w:rsidRPr="00A765CB">
              <w:rPr>
                <w:rFonts w:ascii="Arial" w:hAnsi="Arial" w:cs="Arial"/>
                <w:szCs w:val="20"/>
              </w:rPr>
              <w:t>Injectable Factor Xa VS</w:t>
            </w:r>
          </w:p>
          <w:p w14:paraId="48FAB158" w14:textId="739C1FB5" w:rsidR="00291E74" w:rsidRPr="00A765CB" w:rsidRDefault="00291E74" w:rsidP="00291E74">
            <w:pPr>
              <w:outlineLvl w:val="0"/>
              <w:rPr>
                <w:rFonts w:ascii="Arial" w:hAnsi="Arial" w:cs="Arial"/>
                <w:szCs w:val="20"/>
              </w:rPr>
            </w:pPr>
            <w:r w:rsidRPr="00A765CB">
              <w:rPr>
                <w:rFonts w:ascii="Arial" w:hAnsi="Arial" w:cs="Arial"/>
                <w:szCs w:val="20"/>
              </w:rPr>
              <w:t>-currentStatus</w:t>
            </w:r>
            <w:r w:rsidR="00351EA6">
              <w:rPr>
                <w:rFonts w:ascii="Arial" w:hAnsi="Arial" w:cs="Arial"/>
                <w:szCs w:val="20"/>
              </w:rPr>
              <w:t>=</w:t>
            </w:r>
            <w:r w:rsidRPr="00A765CB">
              <w:rPr>
                <w:rFonts w:ascii="Arial" w:hAnsi="Arial" w:cs="Arial"/>
                <w:szCs w:val="20"/>
              </w:rPr>
              <w:t>{</w:t>
            </w:r>
          </w:p>
          <w:p w14:paraId="54725D40" w14:textId="170CC05F" w:rsidR="00291E74" w:rsidRPr="00A765CB" w:rsidRDefault="00291E74" w:rsidP="00291E74">
            <w:pPr>
              <w:outlineLvl w:val="0"/>
              <w:rPr>
                <w:rFonts w:ascii="Arial" w:hAnsi="Arial" w:cs="Arial"/>
                <w:szCs w:val="20"/>
              </w:rPr>
            </w:pPr>
            <w:r w:rsidRPr="00A765CB">
              <w:rPr>
                <w:rFonts w:ascii="Arial" w:hAnsi="Arial" w:cs="Arial"/>
                <w:szCs w:val="20"/>
              </w:rPr>
              <w:t xml:space="preserve">  -statusCode</w:t>
            </w:r>
            <w:r w:rsidR="00351EA6">
              <w:rPr>
                <w:rFonts w:ascii="Arial" w:hAnsi="Arial" w:cs="Arial"/>
                <w:szCs w:val="20"/>
              </w:rPr>
              <w:t>=</w:t>
            </w:r>
            <w:r w:rsidRPr="00A765CB">
              <w:rPr>
                <w:rFonts w:ascii="Arial" w:hAnsi="Arial" w:cs="Arial"/>
                <w:szCs w:val="20"/>
              </w:rPr>
              <w:t>NotAccepted</w:t>
            </w:r>
          </w:p>
          <w:p w14:paraId="427049C0" w14:textId="38015A05" w:rsidR="00291E74" w:rsidRPr="00A765CB" w:rsidRDefault="00291E74" w:rsidP="00291E74">
            <w:pPr>
              <w:outlineLvl w:val="0"/>
              <w:rPr>
                <w:rFonts w:ascii="Arial" w:hAnsi="Arial" w:cs="Arial"/>
                <w:szCs w:val="20"/>
              </w:rPr>
            </w:pPr>
            <w:r w:rsidRPr="00A765CB">
              <w:rPr>
                <w:rFonts w:ascii="Arial" w:hAnsi="Arial" w:cs="Arial"/>
                <w:szCs w:val="20"/>
              </w:rPr>
              <w:t xml:space="preserve">  -reason</w:t>
            </w:r>
            <w:r w:rsidR="00351EA6">
              <w:rPr>
                <w:rFonts w:ascii="Arial" w:hAnsi="Arial" w:cs="Arial"/>
                <w:szCs w:val="20"/>
              </w:rPr>
              <w:t>=</w:t>
            </w:r>
            <w:r w:rsidRPr="00A765CB">
              <w:rPr>
                <w:rFonts w:ascii="Arial" w:hAnsi="Arial" w:cs="Arial"/>
                <w:szCs w:val="20"/>
              </w:rPr>
              <w:t>MedicalContraindication</w:t>
            </w:r>
          </w:p>
          <w:p w14:paraId="66BC0EF7" w14:textId="68CA1AFF" w:rsidR="00291E74" w:rsidRPr="00A765CB" w:rsidRDefault="00291E74" w:rsidP="00291E74">
            <w:pPr>
              <w:outlineLvl w:val="0"/>
              <w:rPr>
                <w:rFonts w:ascii="Arial" w:hAnsi="Arial" w:cs="Arial"/>
                <w:b/>
                <w:szCs w:val="20"/>
              </w:rPr>
            </w:pPr>
            <w:r w:rsidRPr="00A765CB">
              <w:rPr>
                <w:rFonts w:ascii="Arial" w:hAnsi="Arial" w:cs="Arial"/>
                <w:szCs w:val="20"/>
              </w:rPr>
              <w:t>}</w:t>
            </w:r>
          </w:p>
        </w:tc>
      </w:tr>
      <w:tr w:rsidR="00291E74" w14:paraId="467950A3" w14:textId="77777777" w:rsidTr="00D651D3">
        <w:trPr>
          <w:cantSplit/>
          <w:trHeight w:val="255"/>
          <w:tblCellSpacing w:w="0" w:type="dxa"/>
        </w:trPr>
        <w:tc>
          <w:tcPr>
            <w:tcW w:w="1584" w:type="dxa"/>
            <w:tcMar>
              <w:top w:w="0" w:type="dxa"/>
              <w:left w:w="45" w:type="dxa"/>
              <w:bottom w:w="0" w:type="dxa"/>
              <w:right w:w="45" w:type="dxa"/>
            </w:tcMar>
          </w:tcPr>
          <w:p w14:paraId="38093FBF" w14:textId="37174945" w:rsidR="00291E74" w:rsidRPr="00A765CB" w:rsidRDefault="00291E74" w:rsidP="00291E74">
            <w:pPr>
              <w:rPr>
                <w:rFonts w:ascii="Arial" w:hAnsi="Arial" w:cs="Arial"/>
                <w:szCs w:val="20"/>
              </w:rPr>
            </w:pPr>
            <w:r w:rsidRPr="00A765CB">
              <w:rPr>
                <w:rFonts w:ascii="Arial" w:hAnsi="Arial" w:cs="Arial"/>
                <w:szCs w:val="20"/>
              </w:rPr>
              <w:t>CMS157v1</w:t>
            </w:r>
          </w:p>
        </w:tc>
        <w:tc>
          <w:tcPr>
            <w:tcW w:w="3744" w:type="dxa"/>
            <w:tcMar>
              <w:top w:w="0" w:type="dxa"/>
              <w:left w:w="45" w:type="dxa"/>
              <w:bottom w:w="0" w:type="dxa"/>
              <w:right w:w="45" w:type="dxa"/>
            </w:tcMar>
          </w:tcPr>
          <w:p w14:paraId="55DF44C6" w14:textId="13629D8F" w:rsidR="00291E74" w:rsidRPr="00A765CB" w:rsidRDefault="00C771A2" w:rsidP="00291E74">
            <w:pPr>
              <w:outlineLvl w:val="0"/>
              <w:rPr>
                <w:rFonts w:ascii="Arial" w:hAnsi="Arial" w:cs="Arial"/>
                <w:szCs w:val="20"/>
              </w:rPr>
            </w:pPr>
            <w:hyperlink r:id="rId64" w:anchor="qde_162438000" w:history="1">
              <w:r w:rsidR="00291E74" w:rsidRPr="00A765CB">
                <w:rPr>
                  <w:rFonts w:ascii="Arial" w:hAnsi="Arial" w:cs="Arial"/>
                  <w:szCs w:val="20"/>
                </w:rPr>
                <w:t>Procedure, Performed: Chemotherapy Administration</w:t>
              </w:r>
            </w:hyperlink>
          </w:p>
        </w:tc>
        <w:tc>
          <w:tcPr>
            <w:tcW w:w="3772" w:type="dxa"/>
            <w:tcMar>
              <w:top w:w="0" w:type="dxa"/>
              <w:left w:w="45" w:type="dxa"/>
              <w:bottom w:w="0" w:type="dxa"/>
              <w:right w:w="45" w:type="dxa"/>
            </w:tcMar>
          </w:tcPr>
          <w:p w14:paraId="494320FC"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w:t>
            </w:r>
          </w:p>
          <w:p w14:paraId="2F553991" w14:textId="252989CE"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Performed</w:t>
            </w:r>
            <w:r w:rsidR="00DC042A">
              <w:rPr>
                <w:rFonts w:ascii="Arial" w:hAnsi="Arial" w:cs="Arial"/>
                <w:szCs w:val="20"/>
              </w:rPr>
              <w:t>”</w:t>
            </w:r>
          </w:p>
          <w:p w14:paraId="715E3738" w14:textId="7D8CB381" w:rsidR="00291E74" w:rsidRPr="00A765CB" w:rsidRDefault="00291E74" w:rsidP="00291E74">
            <w:pPr>
              <w:outlineLvl w:val="0"/>
              <w:rPr>
                <w:rFonts w:ascii="Arial" w:hAnsi="Arial" w:cs="Arial"/>
                <w:b/>
                <w:szCs w:val="20"/>
              </w:rPr>
            </w:pPr>
            <w:r>
              <w:rPr>
                <w:rFonts w:ascii="Arial" w:hAnsi="Arial" w:cs="Arial"/>
                <w:szCs w:val="20"/>
              </w:rPr>
              <w:t>-procedureC</w:t>
            </w:r>
            <w:r w:rsidRPr="00A765CB">
              <w:rPr>
                <w:rFonts w:ascii="Arial" w:hAnsi="Arial" w:cs="Arial"/>
                <w:szCs w:val="20"/>
              </w:rPr>
              <w:t>ode</w:t>
            </w:r>
            <w:r w:rsidR="0003751D">
              <w:rPr>
                <w:rFonts w:ascii="Arial" w:hAnsi="Arial" w:cs="Arial"/>
                <w:szCs w:val="20"/>
              </w:rPr>
              <w:t xml:space="preserve"> in </w:t>
            </w:r>
            <w:r w:rsidRPr="00A765CB">
              <w:rPr>
                <w:rFonts w:ascii="Arial" w:hAnsi="Arial" w:cs="Arial"/>
                <w:szCs w:val="20"/>
              </w:rPr>
              <w:t>Chemotherapy Administration VS</w:t>
            </w:r>
          </w:p>
        </w:tc>
      </w:tr>
      <w:tr w:rsidR="00291E74" w14:paraId="2FC04637" w14:textId="77777777" w:rsidTr="00D651D3">
        <w:trPr>
          <w:cantSplit/>
          <w:trHeight w:val="255"/>
          <w:tblCellSpacing w:w="0" w:type="dxa"/>
        </w:trPr>
        <w:tc>
          <w:tcPr>
            <w:tcW w:w="1584" w:type="dxa"/>
            <w:tcMar>
              <w:top w:w="0" w:type="dxa"/>
              <w:left w:w="45" w:type="dxa"/>
              <w:bottom w:w="0" w:type="dxa"/>
              <w:right w:w="45" w:type="dxa"/>
            </w:tcMar>
          </w:tcPr>
          <w:p w14:paraId="7E5288D0" w14:textId="77777777" w:rsidR="00291E74" w:rsidRPr="00A765CB" w:rsidRDefault="00291E74" w:rsidP="00291E74">
            <w:pPr>
              <w:rPr>
                <w:rFonts w:ascii="Arial" w:hAnsi="Arial" w:cs="Arial"/>
                <w:szCs w:val="20"/>
              </w:rPr>
            </w:pPr>
            <w:r w:rsidRPr="00A765CB">
              <w:rPr>
                <w:rFonts w:ascii="Arial" w:hAnsi="Arial" w:cs="Arial"/>
                <w:szCs w:val="20"/>
              </w:rPr>
              <w:t>CMS53v1</w:t>
            </w:r>
          </w:p>
          <w:p w14:paraId="14D1FD5D" w14:textId="77777777" w:rsidR="00291E74" w:rsidRPr="00A765CB" w:rsidRDefault="00291E74" w:rsidP="00291E74">
            <w:pPr>
              <w:rPr>
                <w:rFonts w:ascii="Arial" w:hAnsi="Arial" w:cs="Arial"/>
                <w:szCs w:val="20"/>
              </w:rPr>
            </w:pPr>
          </w:p>
        </w:tc>
        <w:tc>
          <w:tcPr>
            <w:tcW w:w="3744" w:type="dxa"/>
            <w:tcMar>
              <w:top w:w="0" w:type="dxa"/>
              <w:left w:w="45" w:type="dxa"/>
              <w:bottom w:w="0" w:type="dxa"/>
              <w:right w:w="45" w:type="dxa"/>
            </w:tcMar>
          </w:tcPr>
          <w:p w14:paraId="56F18F2F" w14:textId="3F5795CA" w:rsidR="00291E74" w:rsidRPr="00A765CB" w:rsidRDefault="00C771A2" w:rsidP="00291E74">
            <w:pPr>
              <w:outlineLvl w:val="0"/>
              <w:rPr>
                <w:rFonts w:ascii="Arial" w:hAnsi="Arial" w:cs="Arial"/>
                <w:szCs w:val="20"/>
              </w:rPr>
            </w:pPr>
            <w:hyperlink r:id="rId65" w:anchor="qde_161014000" w:history="1">
              <w:r w:rsidR="00291E74" w:rsidRPr="00A765CB">
                <w:rPr>
                  <w:rFonts w:ascii="Arial" w:hAnsi="Arial" w:cs="Arial"/>
                  <w:szCs w:val="20"/>
                </w:rPr>
                <w:t>Diagnostic Study, Result: Hospital Measures-ECG Impression</w:t>
              </w:r>
            </w:hyperlink>
          </w:p>
        </w:tc>
        <w:tc>
          <w:tcPr>
            <w:tcW w:w="3772" w:type="dxa"/>
            <w:tcMar>
              <w:top w:w="0" w:type="dxa"/>
              <w:left w:w="45" w:type="dxa"/>
              <w:bottom w:w="0" w:type="dxa"/>
              <w:right w:w="45" w:type="dxa"/>
            </w:tcMar>
          </w:tcPr>
          <w:p w14:paraId="1E1A3489" w14:textId="77777777" w:rsidR="00291E74" w:rsidRPr="00A765CB" w:rsidRDefault="00291E74" w:rsidP="00291E74">
            <w:pPr>
              <w:outlineLvl w:val="0"/>
              <w:rPr>
                <w:rFonts w:ascii="Arial" w:hAnsi="Arial" w:cs="Arial"/>
                <w:szCs w:val="20"/>
              </w:rPr>
            </w:pPr>
            <w:r w:rsidRPr="00A765CB">
              <w:rPr>
                <w:rFonts w:ascii="Arial" w:hAnsi="Arial" w:cs="Arial"/>
                <w:b/>
                <w:szCs w:val="20"/>
              </w:rPr>
              <w:t>ObservationResult</w:t>
            </w:r>
            <w:r w:rsidRPr="00A765CB">
              <w:rPr>
                <w:rFonts w:ascii="Arial" w:hAnsi="Arial" w:cs="Arial"/>
                <w:szCs w:val="20"/>
              </w:rPr>
              <w:t xml:space="preserve"> with</w:t>
            </w:r>
          </w:p>
          <w:p w14:paraId="6E5E308D" w14:textId="09F854F5"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Diagnostic Study,</w:t>
            </w:r>
            <w:r>
              <w:rPr>
                <w:rFonts w:ascii="Arial" w:hAnsi="Arial" w:cs="Arial"/>
                <w:szCs w:val="20"/>
              </w:rPr>
              <w:t xml:space="preserve"> </w:t>
            </w:r>
            <w:r w:rsidRPr="00A765CB">
              <w:rPr>
                <w:rFonts w:ascii="Arial" w:hAnsi="Arial" w:cs="Arial"/>
                <w:szCs w:val="20"/>
              </w:rPr>
              <w:t>Result</w:t>
            </w:r>
            <w:r w:rsidR="00DC042A">
              <w:rPr>
                <w:rFonts w:ascii="Arial" w:hAnsi="Arial" w:cs="Arial"/>
                <w:szCs w:val="20"/>
              </w:rPr>
              <w:t>”</w:t>
            </w:r>
          </w:p>
          <w:p w14:paraId="0C0ED2F9" w14:textId="4601D808"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name</w:t>
            </w:r>
            <w:r w:rsidR="0003751D">
              <w:rPr>
                <w:rFonts w:ascii="Arial" w:hAnsi="Arial" w:cs="Arial"/>
                <w:szCs w:val="20"/>
              </w:rPr>
              <w:t xml:space="preserve"> in </w:t>
            </w:r>
            <w:r w:rsidRPr="00A765CB">
              <w:rPr>
                <w:rFonts w:ascii="Arial" w:hAnsi="Arial" w:cs="Arial"/>
                <w:szCs w:val="20"/>
              </w:rPr>
              <w:t>ECG-Impression</w:t>
            </w:r>
          </w:p>
        </w:tc>
      </w:tr>
      <w:tr w:rsidR="00291E74" w14:paraId="12F5826F" w14:textId="77777777" w:rsidTr="00D651D3">
        <w:trPr>
          <w:cantSplit/>
          <w:trHeight w:val="255"/>
          <w:tblCellSpacing w:w="0" w:type="dxa"/>
        </w:trPr>
        <w:tc>
          <w:tcPr>
            <w:tcW w:w="1584" w:type="dxa"/>
            <w:tcMar>
              <w:top w:w="0" w:type="dxa"/>
              <w:left w:w="45" w:type="dxa"/>
              <w:bottom w:w="0" w:type="dxa"/>
              <w:right w:w="45" w:type="dxa"/>
            </w:tcMar>
          </w:tcPr>
          <w:p w14:paraId="3CD5D5EC" w14:textId="6F998D53" w:rsidR="00291E74" w:rsidRPr="00A765CB" w:rsidRDefault="00291E74" w:rsidP="00291E74">
            <w:pPr>
              <w:rPr>
                <w:rFonts w:ascii="Arial" w:hAnsi="Arial" w:cs="Arial"/>
                <w:szCs w:val="20"/>
              </w:rPr>
            </w:pPr>
            <w:r w:rsidRPr="00A765CB">
              <w:rPr>
                <w:rFonts w:ascii="Arial" w:hAnsi="Arial" w:cs="Arial"/>
                <w:szCs w:val="20"/>
              </w:rPr>
              <w:lastRenderedPageBreak/>
              <w:t>CMS136v2</w:t>
            </w:r>
          </w:p>
        </w:tc>
        <w:tc>
          <w:tcPr>
            <w:tcW w:w="3744" w:type="dxa"/>
            <w:tcMar>
              <w:top w:w="0" w:type="dxa"/>
              <w:left w:w="45" w:type="dxa"/>
              <w:bottom w:w="0" w:type="dxa"/>
              <w:right w:w="45" w:type="dxa"/>
            </w:tcMar>
          </w:tcPr>
          <w:p w14:paraId="727C8098" w14:textId="70CFA169" w:rsidR="00291E74" w:rsidRPr="00A765CB" w:rsidRDefault="00C771A2" w:rsidP="00291E74">
            <w:pPr>
              <w:outlineLvl w:val="0"/>
              <w:rPr>
                <w:rFonts w:ascii="Arial" w:hAnsi="Arial" w:cs="Arial"/>
                <w:szCs w:val="20"/>
              </w:rPr>
            </w:pPr>
            <w:hyperlink r:id="rId66" w:anchor="qde_161782000" w:history="1">
              <w:r w:rsidR="00291E74" w:rsidRPr="00A765CB">
                <w:rPr>
                  <w:rFonts w:ascii="Arial" w:hAnsi="Arial" w:cs="Arial"/>
                  <w:szCs w:val="20"/>
                </w:rPr>
                <w:t>Encounter, Performed: Discharge Services- Observation Care</w:t>
              </w:r>
            </w:hyperlink>
          </w:p>
        </w:tc>
        <w:tc>
          <w:tcPr>
            <w:tcW w:w="3772" w:type="dxa"/>
            <w:tcMar>
              <w:top w:w="0" w:type="dxa"/>
              <w:left w:w="45" w:type="dxa"/>
              <w:bottom w:w="0" w:type="dxa"/>
              <w:right w:w="45" w:type="dxa"/>
            </w:tcMar>
          </w:tcPr>
          <w:p w14:paraId="68702783"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31A8BBDC" w14:textId="495AAA43"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Encounter,</w:t>
            </w:r>
            <w:r>
              <w:rPr>
                <w:rFonts w:ascii="Arial" w:hAnsi="Arial" w:cs="Arial"/>
                <w:szCs w:val="20"/>
              </w:rPr>
              <w:t xml:space="preserve"> </w:t>
            </w:r>
            <w:r w:rsidRPr="00A765CB">
              <w:rPr>
                <w:rFonts w:ascii="Arial" w:hAnsi="Arial" w:cs="Arial"/>
                <w:szCs w:val="20"/>
              </w:rPr>
              <w:t>Performed</w:t>
            </w:r>
            <w:r w:rsidR="00DC042A">
              <w:rPr>
                <w:rFonts w:ascii="Arial" w:hAnsi="Arial" w:cs="Arial"/>
                <w:szCs w:val="20"/>
              </w:rPr>
              <w:t>”</w:t>
            </w:r>
          </w:p>
          <w:p w14:paraId="2D5E3A76" w14:textId="604ED57E" w:rsidR="00291E74" w:rsidRPr="00A765CB" w:rsidRDefault="00291E74" w:rsidP="00291E74">
            <w:pPr>
              <w:outlineLvl w:val="0"/>
              <w:rPr>
                <w:rFonts w:ascii="Arial" w:hAnsi="Arial" w:cs="Arial"/>
                <w:b/>
                <w:szCs w:val="20"/>
              </w:rPr>
            </w:pPr>
            <w:r w:rsidRPr="00A765CB">
              <w:rPr>
                <w:rFonts w:ascii="Arial" w:hAnsi="Arial" w:cs="Arial"/>
                <w:szCs w:val="20"/>
              </w:rPr>
              <w:t>-</w:t>
            </w:r>
            <w:r>
              <w:rPr>
                <w:rFonts w:ascii="Arial" w:hAnsi="Arial" w:cs="Arial"/>
                <w:szCs w:val="20"/>
              </w:rPr>
              <w:t>serviceType</w:t>
            </w:r>
            <w:r w:rsidR="0003751D">
              <w:rPr>
                <w:rFonts w:ascii="Arial" w:hAnsi="Arial" w:cs="Arial"/>
                <w:szCs w:val="20"/>
              </w:rPr>
              <w:t xml:space="preserve"> in </w:t>
            </w:r>
            <w:r w:rsidRPr="00A765CB">
              <w:rPr>
                <w:rFonts w:ascii="Arial" w:hAnsi="Arial" w:cs="Arial"/>
                <w:szCs w:val="20"/>
              </w:rPr>
              <w:t>Disc</w:t>
            </w:r>
            <w:r>
              <w:rPr>
                <w:rFonts w:ascii="Arial" w:hAnsi="Arial" w:cs="Arial"/>
                <w:szCs w:val="20"/>
              </w:rPr>
              <w:t>harge services Observation care VS</w:t>
            </w:r>
          </w:p>
        </w:tc>
      </w:tr>
      <w:tr w:rsidR="00291E74" w14:paraId="5B8EF9C8" w14:textId="77777777" w:rsidTr="00D651D3">
        <w:trPr>
          <w:cantSplit/>
          <w:trHeight w:val="255"/>
          <w:tblCellSpacing w:w="0" w:type="dxa"/>
        </w:trPr>
        <w:tc>
          <w:tcPr>
            <w:tcW w:w="1584" w:type="dxa"/>
            <w:tcMar>
              <w:top w:w="0" w:type="dxa"/>
              <w:left w:w="45" w:type="dxa"/>
              <w:bottom w:w="0" w:type="dxa"/>
              <w:right w:w="45" w:type="dxa"/>
            </w:tcMar>
          </w:tcPr>
          <w:p w14:paraId="1FB99016" w14:textId="1711585B" w:rsidR="00291E74" w:rsidRPr="00A765CB" w:rsidRDefault="00291E74" w:rsidP="00291E74">
            <w:pPr>
              <w:rPr>
                <w:rFonts w:ascii="Arial" w:hAnsi="Arial" w:cs="Arial"/>
                <w:szCs w:val="20"/>
              </w:rPr>
            </w:pPr>
            <w:r>
              <w:rPr>
                <w:rFonts w:ascii="Arial" w:hAnsi="Arial" w:cs="Arial"/>
                <w:szCs w:val="20"/>
              </w:rPr>
              <w:t xml:space="preserve">HL7 V3 DAM, </w:t>
            </w:r>
            <w:r w:rsidRPr="000C0765">
              <w:rPr>
                <w:rFonts w:ascii="Arial" w:hAnsi="Arial" w:cs="Arial"/>
                <w:szCs w:val="20"/>
              </w:rPr>
              <w:t>Diet and Nutrition Orders, DSTU Release 2</w:t>
            </w:r>
          </w:p>
        </w:tc>
        <w:tc>
          <w:tcPr>
            <w:tcW w:w="3744" w:type="dxa"/>
            <w:tcMar>
              <w:top w:w="0" w:type="dxa"/>
              <w:left w:w="45" w:type="dxa"/>
              <w:bottom w:w="0" w:type="dxa"/>
              <w:right w:w="45" w:type="dxa"/>
            </w:tcMar>
          </w:tcPr>
          <w:p w14:paraId="2CD9552A" w14:textId="0F7767B7" w:rsidR="00291E74" w:rsidRPr="00A765CB" w:rsidRDefault="00291E74" w:rsidP="00291E74">
            <w:pPr>
              <w:outlineLvl w:val="0"/>
              <w:rPr>
                <w:rFonts w:ascii="Arial" w:hAnsi="Arial" w:cs="Arial"/>
                <w:szCs w:val="20"/>
              </w:rPr>
            </w:pPr>
            <w:r>
              <w:rPr>
                <w:rFonts w:ascii="Arial" w:hAnsi="Arial" w:cs="Arial"/>
                <w:szCs w:val="20"/>
              </w:rPr>
              <w:t>a</w:t>
            </w:r>
            <w:r w:rsidRPr="00A765CB">
              <w:rPr>
                <w:rFonts w:ascii="Arial" w:hAnsi="Arial" w:cs="Arial"/>
                <w:szCs w:val="20"/>
              </w:rPr>
              <w:t xml:space="preserve"> standard, polymeric enteral formula was selected from the hospital’s established formulary, and a total energy target of 20–25 kcal per kg actual body weight </w:t>
            </w:r>
          </w:p>
        </w:tc>
        <w:tc>
          <w:tcPr>
            <w:tcW w:w="3772" w:type="dxa"/>
            <w:tcMar>
              <w:top w:w="0" w:type="dxa"/>
              <w:left w:w="45" w:type="dxa"/>
              <w:bottom w:w="0" w:type="dxa"/>
              <w:right w:w="45" w:type="dxa"/>
            </w:tcMar>
          </w:tcPr>
          <w:p w14:paraId="72D283FC" w14:textId="77777777" w:rsidR="00291E74" w:rsidRPr="00A765CB" w:rsidRDefault="00291E74" w:rsidP="00291E74">
            <w:pPr>
              <w:outlineLvl w:val="0"/>
              <w:rPr>
                <w:rFonts w:ascii="Arial" w:hAnsi="Arial" w:cs="Arial"/>
                <w:szCs w:val="20"/>
              </w:rPr>
            </w:pPr>
            <w:r>
              <w:rPr>
                <w:rFonts w:ascii="Arial" w:hAnsi="Arial" w:cs="Arial"/>
                <w:b/>
                <w:szCs w:val="20"/>
              </w:rPr>
              <w:t>DietOrder</w:t>
            </w:r>
            <w:r w:rsidRPr="00A765CB">
              <w:rPr>
                <w:rFonts w:ascii="Arial" w:hAnsi="Arial" w:cs="Arial"/>
                <w:szCs w:val="20"/>
              </w:rPr>
              <w:t xml:space="preserve"> with </w:t>
            </w:r>
          </w:p>
          <w:p w14:paraId="111E56B5" w14:textId="14F7ADDE" w:rsidR="00291E74" w:rsidRPr="00A765CB"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Administered</w:t>
            </w:r>
            <w:r>
              <w:rPr>
                <w:rFonts w:ascii="Arial" w:hAnsi="Arial" w:cs="Arial"/>
                <w:szCs w:val="20"/>
              </w:rPr>
              <w:t>, Enteral Feeding</w:t>
            </w:r>
            <w:r w:rsidR="00DC042A">
              <w:rPr>
                <w:rFonts w:ascii="Arial" w:hAnsi="Arial" w:cs="Arial"/>
                <w:szCs w:val="20"/>
              </w:rPr>
              <w:t>”</w:t>
            </w:r>
          </w:p>
          <w:p w14:paraId="53F1107B" w14:textId="11C723C9"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nutritionItem</w:t>
            </w:r>
            <w:r w:rsidR="00351EA6">
              <w:rPr>
                <w:rFonts w:ascii="Arial" w:hAnsi="Arial" w:cs="Arial"/>
                <w:szCs w:val="20"/>
              </w:rPr>
              <w:t>=</w:t>
            </w:r>
          </w:p>
          <w:p w14:paraId="62121766" w14:textId="77777777" w:rsidR="00291E74" w:rsidRDefault="00291E74" w:rsidP="00291E74">
            <w:pPr>
              <w:outlineLvl w:val="0"/>
              <w:rPr>
                <w:rFonts w:ascii="Arial" w:hAnsi="Arial" w:cs="Arial"/>
                <w:szCs w:val="20"/>
              </w:rPr>
            </w:pPr>
            <w:r>
              <w:rPr>
                <w:rFonts w:ascii="Arial" w:hAnsi="Arial" w:cs="Arial"/>
                <w:szCs w:val="20"/>
              </w:rPr>
              <w:t xml:space="preserve">  {EnteralFormula with</w:t>
            </w:r>
          </w:p>
          <w:p w14:paraId="6B18804A" w14:textId="4412208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caloricDensity</w:t>
            </w:r>
            <w:r w:rsidR="00351EA6">
              <w:rPr>
                <w:rFonts w:ascii="Arial" w:hAnsi="Arial" w:cs="Arial"/>
                <w:szCs w:val="20"/>
              </w:rPr>
              <w:t>=</w:t>
            </w:r>
            <w:r>
              <w:rPr>
                <w:rFonts w:ascii="Arial" w:hAnsi="Arial" w:cs="Arial"/>
                <w:szCs w:val="20"/>
              </w:rPr>
              <w:t>20–25 kcal per kg</w:t>
            </w:r>
          </w:p>
          <w:p w14:paraId="25FE87BA" w14:textId="5F617ACD"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-product</w:t>
            </w:r>
            <w:r w:rsidR="00351EA6">
              <w:rPr>
                <w:rFonts w:ascii="Arial" w:hAnsi="Arial" w:cs="Arial"/>
                <w:szCs w:val="20"/>
              </w:rPr>
              <w:t>=</w:t>
            </w:r>
            <w:r>
              <w:rPr>
                <w:rFonts w:ascii="Arial" w:hAnsi="Arial" w:cs="Arial"/>
                <w:szCs w:val="20"/>
              </w:rPr>
              <w:t>s</w:t>
            </w:r>
            <w:r w:rsidRPr="00A765CB">
              <w:rPr>
                <w:rFonts w:ascii="Arial" w:hAnsi="Arial" w:cs="Arial"/>
                <w:szCs w:val="20"/>
              </w:rPr>
              <w:t>tandard, polymeric enteral formula</w:t>
            </w:r>
          </w:p>
          <w:p w14:paraId="28A4F670" w14:textId="30A9B354" w:rsidR="00291E74" w:rsidRPr="00A765CB" w:rsidRDefault="00291E74" w:rsidP="00291E74">
            <w:pPr>
              <w:outlineLvl w:val="0"/>
              <w:rPr>
                <w:rFonts w:ascii="Arial" w:hAnsi="Arial" w:cs="Arial"/>
                <w:b/>
                <w:szCs w:val="20"/>
              </w:rPr>
            </w:pPr>
            <w:r>
              <w:rPr>
                <w:rFonts w:ascii="Arial" w:hAnsi="Arial" w:cs="Arial"/>
                <w:szCs w:val="20"/>
              </w:rPr>
              <w:t xml:space="preserve">  }</w:t>
            </w:r>
          </w:p>
        </w:tc>
      </w:tr>
      <w:tr w:rsidR="00291E74" w14:paraId="6DA485EB" w14:textId="77777777" w:rsidTr="00D651D3">
        <w:trPr>
          <w:cantSplit/>
          <w:trHeight w:val="255"/>
          <w:tblCellSpacing w:w="0" w:type="dxa"/>
        </w:trPr>
        <w:tc>
          <w:tcPr>
            <w:tcW w:w="1584" w:type="dxa"/>
            <w:tcMar>
              <w:top w:w="0" w:type="dxa"/>
              <w:left w:w="45" w:type="dxa"/>
              <w:bottom w:w="0" w:type="dxa"/>
              <w:right w:w="45" w:type="dxa"/>
            </w:tcMar>
          </w:tcPr>
          <w:p w14:paraId="5B56F729" w14:textId="5BB27B89" w:rsidR="00291E74" w:rsidRDefault="00291E74" w:rsidP="00291E74">
            <w:pPr>
              <w:rPr>
                <w:rFonts w:ascii="Arial" w:hAnsi="Arial" w:cs="Arial"/>
                <w:szCs w:val="20"/>
              </w:rPr>
            </w:pPr>
            <w:r w:rsidRPr="00A765CB">
              <w:rPr>
                <w:rFonts w:ascii="Arial" w:hAnsi="Arial" w:cs="Arial"/>
                <w:szCs w:val="20"/>
              </w:rPr>
              <w:t>Stroke for Patient not Receiving tPA, Ischemic; Admission for</w:t>
            </w:r>
            <w:r>
              <w:rPr>
                <w:rFonts w:ascii="Arial" w:hAnsi="Arial" w:cs="Arial"/>
                <w:szCs w:val="20"/>
              </w:rPr>
              <w:t xml:space="preserve"> - </w:t>
            </w:r>
            <w:r>
              <w:t xml:space="preserve"> </w:t>
            </w:r>
            <w:hyperlink r:id="rId67" w:history="1">
              <w:r w:rsidRPr="005F2DD0">
                <w:rPr>
                  <w:rStyle w:val="Hyperlink"/>
                  <w:rFonts w:ascii="Arial" w:hAnsi="Arial"/>
                  <w:szCs w:val="20"/>
                </w:rPr>
                <w:t>https://www.icsi.org/_asset/gd1yy3/StrokeOSnontPA0712.doc</w:t>
              </w:r>
            </w:hyperlink>
          </w:p>
        </w:tc>
        <w:tc>
          <w:tcPr>
            <w:tcW w:w="3744" w:type="dxa"/>
            <w:tcMar>
              <w:top w:w="0" w:type="dxa"/>
              <w:left w:w="45" w:type="dxa"/>
              <w:bottom w:w="0" w:type="dxa"/>
              <w:right w:w="45" w:type="dxa"/>
            </w:tcMar>
          </w:tcPr>
          <w:p w14:paraId="3254B96F" w14:textId="693A17A6" w:rsidR="00291E74" w:rsidRDefault="00291E74" w:rsidP="00291E74">
            <w:pPr>
              <w:outlineLvl w:val="0"/>
              <w:rPr>
                <w:rFonts w:ascii="Arial" w:hAnsi="Arial" w:cs="Arial"/>
                <w:szCs w:val="20"/>
              </w:rPr>
            </w:pPr>
            <w:r w:rsidRPr="00A765CB">
              <w:rPr>
                <w:rFonts w:ascii="Arial" w:hAnsi="Arial" w:cs="Arial"/>
                <w:szCs w:val="20"/>
              </w:rPr>
              <w:t>kee</w:t>
            </w:r>
            <w:r>
              <w:rPr>
                <w:rFonts w:ascii="Arial" w:hAnsi="Arial" w:cs="Arial"/>
                <w:szCs w:val="20"/>
              </w:rPr>
              <w:t>p patient with nothing by mouth</w:t>
            </w:r>
          </w:p>
        </w:tc>
        <w:tc>
          <w:tcPr>
            <w:tcW w:w="3772" w:type="dxa"/>
            <w:tcMar>
              <w:top w:w="0" w:type="dxa"/>
              <w:left w:w="45" w:type="dxa"/>
              <w:bottom w:w="0" w:type="dxa"/>
              <w:right w:w="45" w:type="dxa"/>
            </w:tcMar>
          </w:tcPr>
          <w:p w14:paraId="74AA362F" w14:textId="77777777" w:rsidR="00291E74" w:rsidRPr="00A765CB" w:rsidRDefault="00291E74" w:rsidP="00291E74">
            <w:pPr>
              <w:outlineLvl w:val="0"/>
              <w:rPr>
                <w:rFonts w:ascii="Arial" w:hAnsi="Arial" w:cs="Arial"/>
                <w:szCs w:val="20"/>
              </w:rPr>
            </w:pPr>
            <w:r w:rsidRPr="00A765CB">
              <w:rPr>
                <w:rFonts w:ascii="Arial" w:hAnsi="Arial" w:cs="Arial"/>
                <w:b/>
                <w:szCs w:val="20"/>
              </w:rPr>
              <w:t>OralDietProposal</w:t>
            </w:r>
            <w:r w:rsidRPr="00A765CB">
              <w:rPr>
                <w:rFonts w:ascii="Arial" w:hAnsi="Arial" w:cs="Arial"/>
                <w:szCs w:val="20"/>
              </w:rPr>
              <w:t xml:space="preserve"> with </w:t>
            </w:r>
          </w:p>
          <w:p w14:paraId="40EDA515" w14:textId="697903A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Substance</w:t>
            </w:r>
            <w:r w:rsidRPr="00A765CB">
              <w:rPr>
                <w:rFonts w:ascii="Arial" w:hAnsi="Arial" w:cs="Arial"/>
                <w:szCs w:val="20"/>
              </w:rPr>
              <w:t>,</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775AB37C" w14:textId="52DA5B3C" w:rsidR="00291E74" w:rsidRDefault="00291E74" w:rsidP="00291E74">
            <w:pPr>
              <w:outlineLvl w:val="0"/>
              <w:rPr>
                <w:rFonts w:ascii="Arial" w:hAnsi="Arial" w:cs="Arial"/>
                <w:b/>
                <w:szCs w:val="20"/>
              </w:rPr>
            </w:pPr>
            <w:r w:rsidRPr="00A765CB">
              <w:rPr>
                <w:rFonts w:ascii="Arial" w:hAnsi="Arial" w:cs="Arial"/>
                <w:szCs w:val="20"/>
              </w:rPr>
              <w:t>-dietType</w:t>
            </w:r>
            <w:r w:rsidR="00351EA6">
              <w:rPr>
                <w:rFonts w:ascii="Arial" w:hAnsi="Arial" w:cs="Arial"/>
                <w:szCs w:val="20"/>
              </w:rPr>
              <w:t>=</w:t>
            </w:r>
            <w:r w:rsidRPr="00A765CB">
              <w:rPr>
                <w:rFonts w:ascii="Arial" w:hAnsi="Arial" w:cs="Arial"/>
                <w:szCs w:val="20"/>
              </w:rPr>
              <w:t>NPO</w:t>
            </w:r>
            <w:r>
              <w:rPr>
                <w:rFonts w:ascii="Arial" w:hAnsi="Arial" w:cs="Arial"/>
                <w:szCs w:val="20"/>
              </w:rPr>
              <w:t xml:space="preserve"> code</w:t>
            </w:r>
          </w:p>
        </w:tc>
      </w:tr>
      <w:tr w:rsidR="00291E74" w14:paraId="448F1022" w14:textId="77777777" w:rsidTr="00D651D3">
        <w:trPr>
          <w:cantSplit/>
          <w:trHeight w:val="255"/>
          <w:tblCellSpacing w:w="0" w:type="dxa"/>
        </w:trPr>
        <w:tc>
          <w:tcPr>
            <w:tcW w:w="1584" w:type="dxa"/>
            <w:tcMar>
              <w:top w:w="0" w:type="dxa"/>
              <w:left w:w="45" w:type="dxa"/>
              <w:bottom w:w="0" w:type="dxa"/>
              <w:right w:w="45" w:type="dxa"/>
            </w:tcMar>
          </w:tcPr>
          <w:p w14:paraId="23C2D820" w14:textId="3F6ACFD4" w:rsidR="00291E74" w:rsidRPr="00A765CB" w:rsidRDefault="00291E74" w:rsidP="00291E74">
            <w:pPr>
              <w:rPr>
                <w:rFonts w:ascii="Arial" w:hAnsi="Arial" w:cs="Arial"/>
                <w:szCs w:val="20"/>
              </w:rPr>
            </w:pPr>
            <w:r w:rsidRPr="00A765CB">
              <w:rPr>
                <w:rFonts w:ascii="Arial" w:hAnsi="Arial" w:cs="Arial"/>
                <w:szCs w:val="20"/>
              </w:rPr>
              <w:t>CMS113v1</w:t>
            </w:r>
          </w:p>
        </w:tc>
        <w:tc>
          <w:tcPr>
            <w:tcW w:w="3744" w:type="dxa"/>
            <w:tcMar>
              <w:top w:w="0" w:type="dxa"/>
              <w:left w:w="45" w:type="dxa"/>
              <w:bottom w:w="0" w:type="dxa"/>
              <w:right w:w="45" w:type="dxa"/>
            </w:tcMar>
          </w:tcPr>
          <w:p w14:paraId="04EA1AD8" w14:textId="7FB3CBEF" w:rsidR="00291E74" w:rsidRPr="00A765CB" w:rsidRDefault="00C771A2" w:rsidP="00291E74">
            <w:pPr>
              <w:outlineLvl w:val="0"/>
              <w:rPr>
                <w:rFonts w:ascii="Arial" w:hAnsi="Arial" w:cs="Arial"/>
                <w:szCs w:val="20"/>
              </w:rPr>
            </w:pPr>
            <w:hyperlink r:id="rId68" w:anchor="qde_160433000" w:history="1">
              <w:r w:rsidR="00291E74" w:rsidRPr="00A765CB">
                <w:rPr>
                  <w:rFonts w:ascii="Arial" w:hAnsi="Arial" w:cs="Arial"/>
                  <w:szCs w:val="20"/>
                </w:rPr>
                <w:t>Diagnosis, Active: Spontaneous Rupture of Membranes</w:t>
              </w:r>
            </w:hyperlink>
          </w:p>
        </w:tc>
        <w:tc>
          <w:tcPr>
            <w:tcW w:w="3772" w:type="dxa"/>
            <w:tcMar>
              <w:top w:w="0" w:type="dxa"/>
              <w:left w:w="45" w:type="dxa"/>
              <w:bottom w:w="0" w:type="dxa"/>
              <w:right w:w="45" w:type="dxa"/>
            </w:tcMar>
          </w:tcPr>
          <w:p w14:paraId="2FA37A73" w14:textId="77777777" w:rsidR="00291E74" w:rsidRPr="00A765CB" w:rsidRDefault="00291E74" w:rsidP="00291E74">
            <w:pPr>
              <w:outlineLvl w:val="0"/>
              <w:rPr>
                <w:rFonts w:ascii="Arial" w:hAnsi="Arial" w:cs="Arial"/>
                <w:szCs w:val="20"/>
              </w:rPr>
            </w:pPr>
            <w:r w:rsidRPr="00A765CB">
              <w:rPr>
                <w:rFonts w:ascii="Arial" w:hAnsi="Arial" w:cs="Arial"/>
                <w:b/>
                <w:szCs w:val="20"/>
              </w:rPr>
              <w:t>ConditionPresent</w:t>
            </w:r>
            <w:r w:rsidRPr="00A765CB">
              <w:rPr>
                <w:rFonts w:ascii="Arial" w:hAnsi="Arial" w:cs="Arial"/>
                <w:szCs w:val="20"/>
              </w:rPr>
              <w:t xml:space="preserve"> with</w:t>
            </w:r>
          </w:p>
          <w:p w14:paraId="079A8CBC" w14:textId="3C99D5A6"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Active</w:t>
            </w:r>
            <w:r w:rsidR="00DC042A">
              <w:rPr>
                <w:rFonts w:ascii="Arial" w:hAnsi="Arial" w:cs="Arial"/>
                <w:szCs w:val="20"/>
              </w:rPr>
              <w:t>”</w:t>
            </w:r>
          </w:p>
          <w:p w14:paraId="4F15B33B" w14:textId="276BB98D"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-name</w:t>
            </w:r>
            <w:r w:rsidR="0003751D">
              <w:rPr>
                <w:rFonts w:ascii="Arial" w:eastAsia="Times New Roman" w:hAnsi="Arial" w:cs="Arial"/>
                <w:color w:val="auto"/>
                <w:szCs w:val="20"/>
              </w:rPr>
              <w:t xml:space="preserve"> in </w:t>
            </w:r>
            <w:r w:rsidRPr="00A765CB">
              <w:rPr>
                <w:rFonts w:ascii="Arial" w:eastAsia="Times New Roman" w:hAnsi="Arial" w:cs="Arial"/>
                <w:color w:val="auto"/>
                <w:szCs w:val="20"/>
              </w:rPr>
              <w:t>spontaneous rupture of membranes</w:t>
            </w:r>
            <w:r>
              <w:rPr>
                <w:rFonts w:ascii="Arial" w:eastAsia="Times New Roman" w:hAnsi="Arial" w:cs="Arial"/>
                <w:color w:val="auto"/>
                <w:szCs w:val="20"/>
              </w:rPr>
              <w:t xml:space="preserve"> VS</w:t>
            </w:r>
          </w:p>
          <w:p w14:paraId="2414946E" w14:textId="563A5CEC" w:rsidR="00291E74" w:rsidRPr="00A765CB" w:rsidRDefault="00291E74" w:rsidP="00291E74">
            <w:pPr>
              <w:outlineLvl w:val="0"/>
              <w:rPr>
                <w:rFonts w:ascii="Arial" w:hAnsi="Arial" w:cs="Arial"/>
                <w:b/>
                <w:szCs w:val="20"/>
              </w:rPr>
            </w:pPr>
            <w:r>
              <w:rPr>
                <w:rFonts w:ascii="Arial" w:hAnsi="Arial" w:cs="Arial"/>
                <w:szCs w:val="20"/>
              </w:rPr>
              <w:t>-status</w:t>
            </w:r>
            <w:r w:rsidR="00351EA6">
              <w:rPr>
                <w:rFonts w:ascii="Arial" w:hAnsi="Arial" w:cs="Arial"/>
                <w:szCs w:val="20"/>
              </w:rPr>
              <w:t>=</w:t>
            </w:r>
            <w:r>
              <w:rPr>
                <w:rFonts w:ascii="Arial" w:hAnsi="Arial" w:cs="Arial"/>
                <w:szCs w:val="20"/>
              </w:rPr>
              <w:t>Active</w:t>
            </w:r>
          </w:p>
        </w:tc>
      </w:tr>
      <w:tr w:rsidR="00291E74" w14:paraId="6CE8E732" w14:textId="77777777" w:rsidTr="00D651D3">
        <w:trPr>
          <w:cantSplit/>
          <w:trHeight w:val="255"/>
          <w:tblCellSpacing w:w="0" w:type="dxa"/>
        </w:trPr>
        <w:tc>
          <w:tcPr>
            <w:tcW w:w="1584" w:type="dxa"/>
            <w:tcMar>
              <w:top w:w="0" w:type="dxa"/>
              <w:left w:w="45" w:type="dxa"/>
              <w:bottom w:w="0" w:type="dxa"/>
              <w:right w:w="45" w:type="dxa"/>
            </w:tcMar>
          </w:tcPr>
          <w:p w14:paraId="336A680D" w14:textId="3DFA5D87" w:rsidR="00291E74" w:rsidRPr="00A765CB"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8E2E154"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Patient is not pregnant.</w:t>
            </w:r>
          </w:p>
          <w:p w14:paraId="14268CD9" w14:textId="77777777" w:rsidR="00291E74" w:rsidRPr="00A765CB" w:rsidRDefault="00291E74" w:rsidP="00291E74">
            <w:pPr>
              <w:outlineLvl w:val="0"/>
              <w:rPr>
                <w:rFonts w:ascii="Arial" w:hAnsi="Arial" w:cs="Arial"/>
                <w:szCs w:val="20"/>
              </w:rPr>
            </w:pPr>
          </w:p>
        </w:tc>
        <w:tc>
          <w:tcPr>
            <w:tcW w:w="3772" w:type="dxa"/>
            <w:tcMar>
              <w:top w:w="0" w:type="dxa"/>
              <w:left w:w="45" w:type="dxa"/>
              <w:bottom w:w="0" w:type="dxa"/>
              <w:right w:w="45" w:type="dxa"/>
            </w:tcMar>
          </w:tcPr>
          <w:p w14:paraId="42EB32D3" w14:textId="77777777" w:rsidR="00291E74" w:rsidRPr="00A765CB" w:rsidRDefault="00291E74" w:rsidP="00291E74">
            <w:pPr>
              <w:outlineLvl w:val="0"/>
              <w:rPr>
                <w:rFonts w:ascii="Arial" w:hAnsi="Arial" w:cs="Arial"/>
                <w:b/>
                <w:szCs w:val="20"/>
              </w:rPr>
            </w:pPr>
            <w:r w:rsidRPr="00A765CB">
              <w:rPr>
                <w:rFonts w:ascii="Arial" w:hAnsi="Arial" w:cs="Arial"/>
                <w:b/>
                <w:szCs w:val="20"/>
              </w:rPr>
              <w:t xml:space="preserve">ConditionAbsent </w:t>
            </w:r>
            <w:r w:rsidRPr="00A765CB">
              <w:rPr>
                <w:rFonts w:ascii="Arial" w:hAnsi="Arial" w:cs="Arial"/>
                <w:szCs w:val="20"/>
              </w:rPr>
              <w:t>with</w:t>
            </w:r>
          </w:p>
          <w:p w14:paraId="10F08A58" w14:textId="53336ECE" w:rsidR="00291E74" w:rsidRPr="00A765CB" w:rsidRDefault="00291E74" w:rsidP="008E5DB7">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 Inactive</w:t>
            </w:r>
            <w:r w:rsidR="00DC042A">
              <w:rPr>
                <w:rFonts w:ascii="Arial" w:hAnsi="Arial" w:cs="Arial"/>
                <w:szCs w:val="20"/>
              </w:rPr>
              <w:t>”</w:t>
            </w:r>
          </w:p>
          <w:p w14:paraId="25F6174F" w14:textId="7EE1E062"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Pregnancy VS</w:t>
            </w:r>
          </w:p>
        </w:tc>
      </w:tr>
      <w:tr w:rsidR="00291E74" w14:paraId="22191180" w14:textId="77777777" w:rsidTr="00D651D3">
        <w:trPr>
          <w:cantSplit/>
          <w:trHeight w:val="255"/>
          <w:tblCellSpacing w:w="0" w:type="dxa"/>
        </w:trPr>
        <w:tc>
          <w:tcPr>
            <w:tcW w:w="1584" w:type="dxa"/>
            <w:tcMar>
              <w:top w:w="0" w:type="dxa"/>
              <w:left w:w="45" w:type="dxa"/>
              <w:bottom w:w="0" w:type="dxa"/>
              <w:right w:w="45" w:type="dxa"/>
            </w:tcMar>
          </w:tcPr>
          <w:p w14:paraId="12324A43" w14:textId="36C132F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CC206B" w14:textId="77777777"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Unknown if patient has history of rheumatic fever</w:t>
            </w:r>
          </w:p>
          <w:p w14:paraId="2E5799F9"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E046CA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ConditionPresenceUnknown </w:t>
            </w:r>
            <w:r w:rsidRPr="00A765CB">
              <w:rPr>
                <w:rFonts w:ascii="Arial" w:hAnsi="Arial" w:cs="Arial"/>
                <w:szCs w:val="20"/>
              </w:rPr>
              <w:t xml:space="preserve">with </w:t>
            </w:r>
          </w:p>
          <w:p w14:paraId="7ACA37CF" w14:textId="7E9FB6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67770">
              <w:rPr>
                <w:rFonts w:ascii="Arial" w:hAnsi="Arial" w:cs="Arial"/>
                <w:szCs w:val="20"/>
              </w:rPr>
              <w:t>Diagnosis, Active</w:t>
            </w:r>
            <w:r w:rsidR="00DC042A">
              <w:rPr>
                <w:rFonts w:ascii="Arial" w:hAnsi="Arial" w:cs="Arial"/>
                <w:szCs w:val="20"/>
              </w:rPr>
              <w:t>”</w:t>
            </w:r>
          </w:p>
          <w:p w14:paraId="71BAB0AF" w14:textId="1362D2C6" w:rsidR="00291E74" w:rsidRPr="00A765CB" w:rsidRDefault="00291E74" w:rsidP="00291E74">
            <w:pPr>
              <w:outlineLvl w:val="0"/>
              <w:rPr>
                <w:rFonts w:ascii="Arial" w:hAnsi="Arial" w:cs="Arial"/>
                <w:b/>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Rheumatic fever VS</w:t>
            </w:r>
          </w:p>
        </w:tc>
      </w:tr>
      <w:tr w:rsidR="00291E74" w14:paraId="4CEB03CC" w14:textId="77777777" w:rsidTr="00D651D3">
        <w:trPr>
          <w:cantSplit/>
          <w:trHeight w:val="255"/>
          <w:tblCellSpacing w:w="0" w:type="dxa"/>
        </w:trPr>
        <w:tc>
          <w:tcPr>
            <w:tcW w:w="1584" w:type="dxa"/>
            <w:tcMar>
              <w:top w:w="0" w:type="dxa"/>
              <w:left w:w="45" w:type="dxa"/>
              <w:bottom w:w="0" w:type="dxa"/>
              <w:right w:w="45" w:type="dxa"/>
            </w:tcMar>
          </w:tcPr>
          <w:p w14:paraId="6E7D4ECF" w14:textId="6EFD88A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F6FEC20" w14:textId="77777777" w:rsidR="00291E74" w:rsidRPr="00A765CB" w:rsidRDefault="00291E74" w:rsidP="00291E74">
            <w:pPr>
              <w:rPr>
                <w:rFonts w:ascii="Arial" w:hAnsi="Arial" w:cs="Arial"/>
                <w:szCs w:val="20"/>
              </w:rPr>
            </w:pPr>
            <w:r w:rsidRPr="00A765CB">
              <w:rPr>
                <w:rFonts w:ascii="Arial" w:hAnsi="Arial" w:cs="Arial"/>
                <w:szCs w:val="20"/>
              </w:rPr>
              <w:t>Patient is advised to wear holter monitor</w:t>
            </w:r>
          </w:p>
          <w:p w14:paraId="58455050"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53C23482"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DeviceApplicationProposal </w:t>
            </w:r>
            <w:r w:rsidRPr="00A765CB">
              <w:rPr>
                <w:rFonts w:ascii="Arial" w:hAnsi="Arial" w:cs="Arial"/>
                <w:szCs w:val="20"/>
              </w:rPr>
              <w:t>with</w:t>
            </w:r>
          </w:p>
          <w:p w14:paraId="5C65317F" w14:textId="0728CD49"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Recommended</w:t>
            </w:r>
            <w:r w:rsidR="00DC042A">
              <w:rPr>
                <w:rFonts w:ascii="Arial" w:hAnsi="Arial" w:cs="Arial"/>
                <w:szCs w:val="20"/>
              </w:rPr>
              <w:t>”</w:t>
            </w:r>
          </w:p>
          <w:p w14:paraId="7626E34D" w14:textId="20699EE0" w:rsidR="00291E74" w:rsidRPr="00A765CB" w:rsidRDefault="00291E74" w:rsidP="00291E74">
            <w:pPr>
              <w:outlineLvl w:val="0"/>
              <w:rPr>
                <w:rFonts w:ascii="Arial" w:hAnsi="Arial" w:cs="Arial"/>
                <w:b/>
                <w:szCs w:val="20"/>
              </w:rPr>
            </w:pPr>
            <w:r w:rsidRPr="00A765CB">
              <w:rPr>
                <w:rFonts w:ascii="Arial" w:hAnsi="Arial" w:cs="Arial"/>
                <w:szCs w:val="20"/>
              </w:rPr>
              <w:t>-device.type</w:t>
            </w:r>
            <w:r w:rsidR="0003751D">
              <w:rPr>
                <w:rFonts w:ascii="Arial" w:hAnsi="Arial" w:cs="Arial"/>
                <w:szCs w:val="20"/>
              </w:rPr>
              <w:t xml:space="preserve"> in </w:t>
            </w:r>
            <w:r w:rsidRPr="00A765CB">
              <w:rPr>
                <w:rFonts w:ascii="Arial" w:hAnsi="Arial" w:cs="Arial"/>
                <w:szCs w:val="20"/>
              </w:rPr>
              <w:t>Holter monitor VS</w:t>
            </w:r>
          </w:p>
        </w:tc>
      </w:tr>
      <w:tr w:rsidR="00291E74" w14:paraId="2962C06D" w14:textId="77777777" w:rsidTr="00D651D3">
        <w:trPr>
          <w:cantSplit/>
          <w:trHeight w:val="255"/>
          <w:tblCellSpacing w:w="0" w:type="dxa"/>
        </w:trPr>
        <w:tc>
          <w:tcPr>
            <w:tcW w:w="1584" w:type="dxa"/>
            <w:tcMar>
              <w:top w:w="0" w:type="dxa"/>
              <w:left w:w="45" w:type="dxa"/>
              <w:bottom w:w="0" w:type="dxa"/>
              <w:right w:w="45" w:type="dxa"/>
            </w:tcMar>
          </w:tcPr>
          <w:p w14:paraId="472FE031" w14:textId="4C7CEE2A"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6FC98F8E" w14:textId="77777777" w:rsidR="00291E74" w:rsidRPr="00A765CB" w:rsidRDefault="00291E74" w:rsidP="00291E74">
            <w:pPr>
              <w:rPr>
                <w:rFonts w:ascii="Arial" w:hAnsi="Arial" w:cs="Arial"/>
                <w:color w:val="FF0000"/>
                <w:szCs w:val="20"/>
              </w:rPr>
            </w:pPr>
            <w:r w:rsidRPr="00A765CB">
              <w:rPr>
                <w:rFonts w:ascii="Arial" w:hAnsi="Arial" w:cs="Arial"/>
                <w:szCs w:val="20"/>
              </w:rPr>
              <w:t>Begin NTP (Non-Invasive Transcutaneous Pacin</w:t>
            </w:r>
            <w:r>
              <w:rPr>
                <w:rFonts w:ascii="Arial" w:hAnsi="Arial" w:cs="Arial"/>
                <w:szCs w:val="20"/>
              </w:rPr>
              <w:t>g) immediately by trained nurse</w:t>
            </w:r>
          </w:p>
          <w:p w14:paraId="12B89B62"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229533AC"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DeviceApplicationOrder </w:t>
            </w:r>
            <w:r w:rsidRPr="00A765CB">
              <w:rPr>
                <w:rFonts w:ascii="Arial" w:hAnsi="Arial" w:cs="Arial"/>
                <w:szCs w:val="20"/>
              </w:rPr>
              <w:t>with</w:t>
            </w:r>
          </w:p>
          <w:p w14:paraId="0BFB8BDE" w14:textId="6A6E96B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Device, Order</w:t>
            </w:r>
            <w:r w:rsidR="00DC042A">
              <w:rPr>
                <w:rFonts w:ascii="Arial" w:hAnsi="Arial" w:cs="Arial"/>
                <w:szCs w:val="20"/>
              </w:rPr>
              <w:t>”</w:t>
            </w:r>
          </w:p>
          <w:p w14:paraId="4C316E48" w14:textId="13553BA5" w:rsidR="00291E74" w:rsidRPr="00A765CB" w:rsidRDefault="00291E74" w:rsidP="00291E74">
            <w:pPr>
              <w:outlineLvl w:val="0"/>
              <w:rPr>
                <w:rFonts w:ascii="Arial" w:hAnsi="Arial" w:cs="Arial"/>
                <w:szCs w:val="20"/>
              </w:rPr>
            </w:pPr>
            <w:r w:rsidRPr="00A765CB">
              <w:rPr>
                <w:rFonts w:ascii="Arial" w:hAnsi="Arial" w:cs="Arial"/>
                <w:szCs w:val="20"/>
              </w:rPr>
              <w:t>-device.type</w:t>
            </w:r>
            <w:r w:rsidR="00351EA6">
              <w:rPr>
                <w:rFonts w:ascii="Arial" w:hAnsi="Arial" w:cs="Arial"/>
                <w:szCs w:val="20"/>
              </w:rPr>
              <w:t>=</w:t>
            </w:r>
            <w:r w:rsidRPr="00A765CB">
              <w:rPr>
                <w:rFonts w:ascii="Arial" w:hAnsi="Arial" w:cs="Arial"/>
                <w:szCs w:val="20"/>
              </w:rPr>
              <w:t>NTP</w:t>
            </w:r>
          </w:p>
          <w:p w14:paraId="4F2DC170" w14:textId="2574C583" w:rsidR="00291E74" w:rsidRPr="00A765CB" w:rsidRDefault="00291E74" w:rsidP="00291E74">
            <w:pPr>
              <w:outlineLvl w:val="0"/>
              <w:rPr>
                <w:rFonts w:ascii="Arial" w:hAnsi="Arial" w:cs="Arial"/>
                <w:b/>
                <w:szCs w:val="20"/>
              </w:rPr>
            </w:pPr>
            <w:r w:rsidRPr="00A765CB">
              <w:rPr>
                <w:rFonts w:ascii="Arial" w:hAnsi="Arial" w:cs="Arial"/>
                <w:szCs w:val="20"/>
              </w:rPr>
              <w:t>-urgency</w:t>
            </w:r>
            <w:r w:rsidR="00351EA6">
              <w:rPr>
                <w:rFonts w:ascii="Arial" w:hAnsi="Arial" w:cs="Arial"/>
                <w:szCs w:val="20"/>
              </w:rPr>
              <w:t>=</w:t>
            </w:r>
            <w:r w:rsidRPr="00A765CB">
              <w:rPr>
                <w:rFonts w:ascii="Arial" w:hAnsi="Arial" w:cs="Arial"/>
                <w:szCs w:val="20"/>
              </w:rPr>
              <w:t>urgent</w:t>
            </w:r>
          </w:p>
        </w:tc>
      </w:tr>
      <w:tr w:rsidR="00291E74" w14:paraId="24FAA35A" w14:textId="77777777" w:rsidTr="00D651D3">
        <w:trPr>
          <w:cantSplit/>
          <w:trHeight w:val="255"/>
          <w:tblCellSpacing w:w="0" w:type="dxa"/>
        </w:trPr>
        <w:tc>
          <w:tcPr>
            <w:tcW w:w="1584" w:type="dxa"/>
            <w:tcMar>
              <w:top w:w="0" w:type="dxa"/>
              <w:left w:w="45" w:type="dxa"/>
              <w:bottom w:w="0" w:type="dxa"/>
              <w:right w:w="45" w:type="dxa"/>
            </w:tcMar>
          </w:tcPr>
          <w:p w14:paraId="733FE6AB" w14:textId="3E59890A"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75811824" w14:textId="0BEB1A34" w:rsidR="00291E74" w:rsidRPr="00A765CB" w:rsidRDefault="00291E74" w:rsidP="00291E74">
            <w:pPr>
              <w:rPr>
                <w:rFonts w:ascii="Arial" w:hAnsi="Arial" w:cs="Arial"/>
                <w:szCs w:val="20"/>
              </w:rPr>
            </w:pPr>
            <w:r w:rsidRPr="00A765CB">
              <w:rPr>
                <w:rFonts w:ascii="Arial" w:hAnsi="Arial" w:cs="Arial"/>
                <w:szCs w:val="20"/>
              </w:rPr>
              <w:t>Cholecystectomy was not performed</w:t>
            </w:r>
          </w:p>
        </w:tc>
        <w:tc>
          <w:tcPr>
            <w:tcW w:w="3772" w:type="dxa"/>
            <w:tcMar>
              <w:top w:w="0" w:type="dxa"/>
              <w:left w:w="45" w:type="dxa"/>
              <w:bottom w:w="0" w:type="dxa"/>
              <w:right w:w="45" w:type="dxa"/>
            </w:tcMar>
          </w:tcPr>
          <w:p w14:paraId="55590100" w14:textId="77777777" w:rsidR="00291E74" w:rsidRPr="00C83BBB" w:rsidRDefault="00291E74" w:rsidP="00291E74">
            <w:pPr>
              <w:outlineLvl w:val="0"/>
              <w:rPr>
                <w:rFonts w:ascii="Arial" w:hAnsi="Arial" w:cs="Arial"/>
                <w:b/>
                <w:szCs w:val="20"/>
              </w:rPr>
            </w:pPr>
            <w:r w:rsidRPr="00A765CB">
              <w:rPr>
                <w:rFonts w:ascii="Arial" w:hAnsi="Arial" w:cs="Arial"/>
                <w:b/>
                <w:szCs w:val="20"/>
              </w:rPr>
              <w:t>ProcedureNotPerformed</w:t>
            </w:r>
            <w:r>
              <w:rPr>
                <w:rFonts w:ascii="Arial" w:hAnsi="Arial" w:cs="Arial"/>
                <w:b/>
                <w:szCs w:val="20"/>
              </w:rPr>
              <w:t xml:space="preserve"> </w:t>
            </w:r>
            <w:r w:rsidRPr="00A765CB">
              <w:rPr>
                <w:rFonts w:ascii="Arial" w:hAnsi="Arial" w:cs="Arial"/>
                <w:szCs w:val="20"/>
              </w:rPr>
              <w:t>with</w:t>
            </w:r>
          </w:p>
          <w:p w14:paraId="52883B1C" w14:textId="61830069" w:rsidR="00291E74" w:rsidRPr="009B50BD"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9B50BD">
              <w:rPr>
                <w:rFonts w:ascii="Arial" w:hAnsi="Arial" w:cs="Arial"/>
                <w:szCs w:val="20"/>
              </w:rPr>
              <w:t>Procedure, Performed</w:t>
            </w:r>
            <w:r w:rsidR="00DC042A">
              <w:rPr>
                <w:rFonts w:ascii="Arial" w:hAnsi="Arial" w:cs="Arial"/>
                <w:szCs w:val="20"/>
              </w:rPr>
              <w:t>”</w:t>
            </w:r>
          </w:p>
          <w:p w14:paraId="74881E2D" w14:textId="5D8E9B76"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cholecystectomy</w:t>
            </w:r>
            <w:r>
              <w:rPr>
                <w:rFonts w:ascii="Arial" w:hAnsi="Arial" w:cs="Arial"/>
                <w:szCs w:val="20"/>
              </w:rPr>
              <w:t xml:space="preserve"> VS</w:t>
            </w:r>
          </w:p>
        </w:tc>
      </w:tr>
      <w:tr w:rsidR="00291E74" w14:paraId="4A68D41D" w14:textId="77777777" w:rsidTr="00D651D3">
        <w:trPr>
          <w:cantSplit/>
          <w:trHeight w:val="255"/>
          <w:tblCellSpacing w:w="0" w:type="dxa"/>
        </w:trPr>
        <w:tc>
          <w:tcPr>
            <w:tcW w:w="1584" w:type="dxa"/>
            <w:tcMar>
              <w:top w:w="0" w:type="dxa"/>
              <w:left w:w="45" w:type="dxa"/>
              <w:bottom w:w="0" w:type="dxa"/>
              <w:right w:w="45" w:type="dxa"/>
            </w:tcMar>
          </w:tcPr>
          <w:p w14:paraId="49A383B7" w14:textId="329E4AC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100DC0C" w14:textId="7DA6AF5E" w:rsidR="00291E74" w:rsidRPr="00A765CB" w:rsidRDefault="00291E74" w:rsidP="00291E74">
            <w:pPr>
              <w:rPr>
                <w:rFonts w:ascii="Arial" w:hAnsi="Arial" w:cs="Arial"/>
                <w:szCs w:val="20"/>
              </w:rPr>
            </w:pPr>
            <w:r w:rsidRPr="00A765CB">
              <w:rPr>
                <w:rFonts w:ascii="Arial" w:hAnsi="Arial" w:cs="Arial"/>
                <w:szCs w:val="20"/>
              </w:rPr>
              <w:t>Hep B dose 1 due now. Total of 3 doses required to obtain protecti</w:t>
            </w:r>
            <w:r>
              <w:rPr>
                <w:rFonts w:ascii="Arial" w:hAnsi="Arial" w:cs="Arial"/>
                <w:szCs w:val="20"/>
              </w:rPr>
              <w:t xml:space="preserve">on from Hepatitis B infection. </w:t>
            </w:r>
          </w:p>
        </w:tc>
        <w:tc>
          <w:tcPr>
            <w:tcW w:w="3772" w:type="dxa"/>
            <w:tcMar>
              <w:top w:w="0" w:type="dxa"/>
              <w:left w:w="45" w:type="dxa"/>
              <w:bottom w:w="0" w:type="dxa"/>
              <w:right w:w="45" w:type="dxa"/>
            </w:tcMar>
          </w:tcPr>
          <w:p w14:paraId="7EA2A081" w14:textId="77777777" w:rsidR="00291E74" w:rsidRPr="00A765CB" w:rsidRDefault="00291E74" w:rsidP="00291E74">
            <w:pPr>
              <w:outlineLvl w:val="0"/>
              <w:rPr>
                <w:rFonts w:ascii="Arial" w:hAnsi="Arial" w:cs="Arial"/>
                <w:szCs w:val="20"/>
              </w:rPr>
            </w:pPr>
            <w:r w:rsidRPr="00A765CB">
              <w:rPr>
                <w:rFonts w:ascii="Arial" w:hAnsi="Arial" w:cs="Arial"/>
                <w:b/>
                <w:szCs w:val="20"/>
              </w:rPr>
              <w:t>ImmunizationRecommendation</w:t>
            </w:r>
            <w:r w:rsidRPr="00A765CB">
              <w:rPr>
                <w:rFonts w:ascii="Arial" w:hAnsi="Arial" w:cs="Arial"/>
                <w:szCs w:val="20"/>
              </w:rPr>
              <w:t xml:space="preserve"> with</w:t>
            </w:r>
          </w:p>
          <w:p w14:paraId="3FF482B4" w14:textId="1DA3A1BC" w:rsidR="00291E74"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w:t>
            </w:r>
            <w:r w:rsidRPr="00A765CB">
              <w:rPr>
                <w:rFonts w:ascii="Arial" w:hAnsi="Arial" w:cs="Arial"/>
                <w:szCs w:val="20"/>
              </w:rPr>
              <w:t>,</w:t>
            </w:r>
            <w:r>
              <w:rPr>
                <w:rFonts w:ascii="Arial" w:hAnsi="Arial" w:cs="Arial"/>
                <w:szCs w:val="20"/>
              </w:rPr>
              <w:t xml:space="preserve"> Order</w:t>
            </w:r>
            <w:r w:rsidR="00DC042A">
              <w:rPr>
                <w:rFonts w:ascii="Arial" w:hAnsi="Arial" w:cs="Arial"/>
                <w:szCs w:val="20"/>
              </w:rPr>
              <w:t>”</w:t>
            </w:r>
          </w:p>
          <w:p w14:paraId="22470763" w14:textId="5C49A350" w:rsidR="00291E74" w:rsidRPr="00A765CB" w:rsidRDefault="00291E74" w:rsidP="00291E74">
            <w:pPr>
              <w:outlineLvl w:val="0"/>
              <w:rPr>
                <w:rFonts w:ascii="Arial" w:hAnsi="Arial" w:cs="Arial"/>
                <w:szCs w:val="20"/>
              </w:rPr>
            </w:pPr>
            <w:r>
              <w:rPr>
                <w:rFonts w:ascii="Arial" w:hAnsi="Arial" w:cs="Arial"/>
                <w:szCs w:val="20"/>
              </w:rPr>
              <w:t>-vaccine.vaccineType</w:t>
            </w:r>
            <w:r w:rsidR="00351EA6">
              <w:rPr>
                <w:rFonts w:ascii="Arial" w:hAnsi="Arial" w:cs="Arial"/>
                <w:szCs w:val="20"/>
              </w:rPr>
              <w:t>=</w:t>
            </w:r>
            <w:r>
              <w:rPr>
                <w:rFonts w:ascii="Arial" w:hAnsi="Arial" w:cs="Arial"/>
                <w:szCs w:val="20"/>
              </w:rPr>
              <w:t>hepatitis B vaccine</w:t>
            </w:r>
          </w:p>
          <w:p w14:paraId="19F32C32" w14:textId="128BAF51"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protocol</w:t>
            </w:r>
            <w:r w:rsidR="00351EA6">
              <w:rPr>
                <w:rFonts w:ascii="Arial" w:hAnsi="Arial" w:cs="Arial"/>
                <w:szCs w:val="20"/>
              </w:rPr>
              <w:t>=</w:t>
            </w:r>
            <w:r>
              <w:rPr>
                <w:rFonts w:ascii="Arial" w:hAnsi="Arial" w:cs="Arial"/>
                <w:szCs w:val="20"/>
              </w:rPr>
              <w:t>{</w:t>
            </w:r>
          </w:p>
          <w:p w14:paraId="20F33BBB" w14:textId="2BA6DA1A" w:rsidR="00291E74" w:rsidRDefault="00291E74" w:rsidP="00291E74">
            <w:pPr>
              <w:outlineLvl w:val="0"/>
              <w:rPr>
                <w:rFonts w:ascii="Arial" w:hAnsi="Arial" w:cs="Arial"/>
                <w:szCs w:val="20"/>
              </w:rPr>
            </w:pPr>
            <w:r>
              <w:rPr>
                <w:rFonts w:ascii="Arial" w:hAnsi="Arial" w:cs="Arial"/>
                <w:szCs w:val="20"/>
              </w:rPr>
              <w:t xml:space="preserve">  -doseTarget</w:t>
            </w:r>
            <w:r w:rsidR="00351EA6">
              <w:rPr>
                <w:rFonts w:ascii="Arial" w:hAnsi="Arial" w:cs="Arial"/>
                <w:szCs w:val="20"/>
              </w:rPr>
              <w:t>=</w:t>
            </w:r>
            <w:r w:rsidRPr="00A765CB">
              <w:rPr>
                <w:rFonts w:ascii="Arial" w:hAnsi="Arial" w:cs="Arial"/>
                <w:szCs w:val="20"/>
              </w:rPr>
              <w:t>hepatitis B</w:t>
            </w:r>
          </w:p>
          <w:p w14:paraId="2E4725F0" w14:textId="04FF0BC7" w:rsidR="00291E74" w:rsidRPr="00A765CB" w:rsidRDefault="00291E74" w:rsidP="00291E74">
            <w:pPr>
              <w:outlineLvl w:val="0"/>
              <w:rPr>
                <w:rFonts w:ascii="Arial" w:hAnsi="Arial" w:cs="Arial"/>
                <w:szCs w:val="20"/>
              </w:rPr>
            </w:pPr>
            <w:r>
              <w:rPr>
                <w:rFonts w:ascii="Arial" w:hAnsi="Arial" w:cs="Arial"/>
                <w:szCs w:val="20"/>
              </w:rPr>
              <w:t xml:space="preserve">  -doseSequence</w:t>
            </w:r>
            <w:r w:rsidR="00351EA6">
              <w:rPr>
                <w:rFonts w:ascii="Arial" w:hAnsi="Arial" w:cs="Arial"/>
                <w:szCs w:val="20"/>
              </w:rPr>
              <w:t>=</w:t>
            </w:r>
            <w:r>
              <w:rPr>
                <w:rFonts w:ascii="Arial" w:hAnsi="Arial" w:cs="Arial"/>
                <w:szCs w:val="20"/>
              </w:rPr>
              <w:t>1</w:t>
            </w:r>
          </w:p>
          <w:p w14:paraId="7A873A15" w14:textId="3AD36CB7"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-seriesDoses=</w:t>
            </w:r>
            <w:r w:rsidRPr="00A765CB">
              <w:rPr>
                <w:rFonts w:ascii="Arial" w:hAnsi="Arial" w:cs="Arial"/>
                <w:szCs w:val="20"/>
              </w:rPr>
              <w:t>3</w:t>
            </w:r>
          </w:p>
          <w:p w14:paraId="390686A9" w14:textId="30CC25ED" w:rsidR="00291E74" w:rsidRPr="00A765CB" w:rsidRDefault="00291E74" w:rsidP="00291E74">
            <w:pPr>
              <w:outlineLvl w:val="0"/>
              <w:rPr>
                <w:rFonts w:ascii="Arial" w:hAnsi="Arial" w:cs="Arial"/>
                <w:b/>
                <w:szCs w:val="20"/>
              </w:rPr>
            </w:pPr>
            <w:r w:rsidRPr="00776BDD">
              <w:rPr>
                <w:rFonts w:ascii="Arial" w:hAnsi="Arial" w:cs="Arial"/>
                <w:szCs w:val="20"/>
              </w:rPr>
              <w:t>}</w:t>
            </w:r>
          </w:p>
        </w:tc>
      </w:tr>
      <w:tr w:rsidR="00291E74" w14:paraId="53C90C68" w14:textId="77777777" w:rsidTr="00D651D3">
        <w:trPr>
          <w:cantSplit/>
          <w:trHeight w:val="255"/>
          <w:tblCellSpacing w:w="0" w:type="dxa"/>
        </w:trPr>
        <w:tc>
          <w:tcPr>
            <w:tcW w:w="1584" w:type="dxa"/>
            <w:tcMar>
              <w:top w:w="0" w:type="dxa"/>
              <w:left w:w="45" w:type="dxa"/>
              <w:bottom w:w="0" w:type="dxa"/>
              <w:right w:w="45" w:type="dxa"/>
            </w:tcMar>
          </w:tcPr>
          <w:p w14:paraId="4E7B8567" w14:textId="62EDCF71"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73B99A8E" w14:textId="583BFDD6" w:rsidR="00291E74" w:rsidRPr="00A765CB" w:rsidRDefault="00291E74" w:rsidP="00291E74">
            <w:pPr>
              <w:rPr>
                <w:rFonts w:ascii="Arial" w:hAnsi="Arial" w:cs="Arial"/>
                <w:szCs w:val="20"/>
              </w:rPr>
            </w:pPr>
            <w:r w:rsidRPr="00A765CB">
              <w:rPr>
                <w:rFonts w:ascii="Arial" w:hAnsi="Arial" w:cs="Arial"/>
                <w:szCs w:val="20"/>
              </w:rPr>
              <w:t>Aspirin 81 mg ,one tablet per day orally</w:t>
            </w:r>
          </w:p>
        </w:tc>
        <w:tc>
          <w:tcPr>
            <w:tcW w:w="3772" w:type="dxa"/>
            <w:tcMar>
              <w:top w:w="0" w:type="dxa"/>
              <w:left w:w="45" w:type="dxa"/>
              <w:bottom w:w="0" w:type="dxa"/>
              <w:right w:w="45" w:type="dxa"/>
            </w:tcMar>
          </w:tcPr>
          <w:p w14:paraId="1085E824"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MedicationAdministrationProposal </w:t>
            </w:r>
            <w:r w:rsidRPr="00A765CB">
              <w:rPr>
                <w:rFonts w:ascii="Arial" w:hAnsi="Arial" w:cs="Arial"/>
                <w:szCs w:val="20"/>
              </w:rPr>
              <w:t>with</w:t>
            </w:r>
          </w:p>
          <w:p w14:paraId="7C27680B" w14:textId="4DB713D2"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Medication, Or</w:t>
            </w:r>
            <w:r w:rsidRPr="00A765CB">
              <w:rPr>
                <w:rFonts w:ascii="Arial" w:hAnsi="Arial" w:cs="Arial"/>
                <w:szCs w:val="20"/>
              </w:rPr>
              <w:t>der</w:t>
            </w:r>
            <w:r w:rsidR="00DC042A">
              <w:rPr>
                <w:rFonts w:ascii="Arial" w:hAnsi="Arial" w:cs="Arial"/>
                <w:szCs w:val="20"/>
              </w:rPr>
              <w:t>”</w:t>
            </w:r>
          </w:p>
          <w:p w14:paraId="0ECF6C54" w14:textId="2F634F9B" w:rsidR="00291E74" w:rsidRPr="00A765CB" w:rsidRDefault="00291E74" w:rsidP="00291E74">
            <w:pPr>
              <w:outlineLvl w:val="0"/>
              <w:rPr>
                <w:rFonts w:ascii="Arial" w:hAnsi="Arial" w:cs="Arial"/>
                <w:szCs w:val="20"/>
              </w:rPr>
            </w:pPr>
            <w:r w:rsidRPr="00A765CB">
              <w:rPr>
                <w:rFonts w:ascii="Arial" w:hAnsi="Arial" w:cs="Arial"/>
                <w:szCs w:val="20"/>
              </w:rPr>
              <w:t>-medication</w:t>
            </w:r>
            <w:r>
              <w:rPr>
                <w:rFonts w:ascii="Arial" w:hAnsi="Arial" w:cs="Arial"/>
                <w:szCs w:val="20"/>
              </w:rPr>
              <w:t>.code</w:t>
            </w:r>
            <w:r w:rsidR="0003751D">
              <w:rPr>
                <w:rFonts w:ascii="Arial" w:hAnsi="Arial" w:cs="Arial"/>
                <w:szCs w:val="20"/>
              </w:rPr>
              <w:t xml:space="preserve"> in </w:t>
            </w:r>
            <w:r w:rsidRPr="00A765CB">
              <w:rPr>
                <w:rFonts w:ascii="Arial" w:hAnsi="Arial" w:cs="Arial"/>
                <w:szCs w:val="20"/>
              </w:rPr>
              <w:t>Aspirin</w:t>
            </w:r>
            <w:r>
              <w:rPr>
                <w:rFonts w:ascii="Arial" w:hAnsi="Arial" w:cs="Arial"/>
                <w:szCs w:val="20"/>
              </w:rPr>
              <w:t xml:space="preserve"> VS</w:t>
            </w:r>
          </w:p>
          <w:p w14:paraId="467B8F95" w14:textId="4C1FA960" w:rsidR="00291E74" w:rsidRDefault="00291E74" w:rsidP="00291E74">
            <w:pPr>
              <w:outlineLvl w:val="0"/>
              <w:rPr>
                <w:rFonts w:ascii="Arial" w:hAnsi="Arial" w:cs="Arial"/>
                <w:szCs w:val="20"/>
              </w:rPr>
            </w:pPr>
            <w:r>
              <w:rPr>
                <w:rFonts w:ascii="Arial" w:hAnsi="Arial" w:cs="Arial"/>
                <w:szCs w:val="20"/>
              </w:rPr>
              <w:t>-dosageInstruction</w:t>
            </w:r>
            <w:r w:rsidR="00351EA6">
              <w:rPr>
                <w:rFonts w:ascii="Arial" w:hAnsi="Arial" w:cs="Arial"/>
                <w:szCs w:val="20"/>
              </w:rPr>
              <w:t>=</w:t>
            </w:r>
            <w:r>
              <w:rPr>
                <w:rFonts w:ascii="Arial" w:hAnsi="Arial" w:cs="Arial"/>
                <w:szCs w:val="20"/>
              </w:rPr>
              <w:t>{</w:t>
            </w:r>
          </w:p>
          <w:p w14:paraId="0D402265" w14:textId="3DA397FA"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-doseQuantity</w:t>
            </w:r>
            <w:r w:rsidR="00351EA6">
              <w:rPr>
                <w:rFonts w:ascii="Arial" w:hAnsi="Arial" w:cs="Arial"/>
                <w:szCs w:val="20"/>
              </w:rPr>
              <w:t>=</w:t>
            </w:r>
            <w:r w:rsidRPr="00A765CB">
              <w:rPr>
                <w:rFonts w:ascii="Arial" w:hAnsi="Arial" w:cs="Arial"/>
                <w:szCs w:val="20"/>
              </w:rPr>
              <w:t>81mg</w:t>
            </w:r>
          </w:p>
          <w:p w14:paraId="7074394E" w14:textId="47EC5311"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-administrationSchedule</w:t>
            </w:r>
            <w:r w:rsidR="00351EA6">
              <w:rPr>
                <w:rFonts w:ascii="Arial" w:hAnsi="Arial" w:cs="Arial"/>
                <w:szCs w:val="20"/>
              </w:rPr>
              <w:t>=</w:t>
            </w:r>
            <w:r w:rsidRPr="00A765CB">
              <w:rPr>
                <w:rFonts w:ascii="Arial" w:hAnsi="Arial" w:cs="Arial"/>
                <w:szCs w:val="20"/>
              </w:rPr>
              <w:t>one per day</w:t>
            </w:r>
          </w:p>
          <w:p w14:paraId="35C76384" w14:textId="1A32C662" w:rsidR="00291E74"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-deliveryRoute</w:t>
            </w:r>
            <w:r w:rsidR="00351EA6">
              <w:rPr>
                <w:rFonts w:ascii="Arial" w:hAnsi="Arial" w:cs="Arial"/>
                <w:szCs w:val="20"/>
              </w:rPr>
              <w:t>=</w:t>
            </w:r>
            <w:r>
              <w:rPr>
                <w:rFonts w:ascii="Arial" w:hAnsi="Arial" w:cs="Arial"/>
                <w:szCs w:val="20"/>
              </w:rPr>
              <w:t>oral</w:t>
            </w:r>
          </w:p>
          <w:p w14:paraId="326B2722" w14:textId="3D41944C" w:rsidR="00291E74" w:rsidRPr="00A765CB" w:rsidRDefault="00291E74" w:rsidP="00291E74">
            <w:pPr>
              <w:outlineLvl w:val="0"/>
              <w:rPr>
                <w:rFonts w:ascii="Arial" w:hAnsi="Arial" w:cs="Arial"/>
                <w:b/>
                <w:szCs w:val="20"/>
              </w:rPr>
            </w:pPr>
            <w:r>
              <w:rPr>
                <w:rFonts w:ascii="Arial" w:hAnsi="Arial" w:cs="Arial"/>
                <w:szCs w:val="20"/>
              </w:rPr>
              <w:t>}</w:t>
            </w:r>
          </w:p>
        </w:tc>
      </w:tr>
      <w:tr w:rsidR="00291E74" w14:paraId="5D924910" w14:textId="77777777" w:rsidTr="00D651D3">
        <w:trPr>
          <w:cantSplit/>
          <w:trHeight w:val="255"/>
          <w:tblCellSpacing w:w="0" w:type="dxa"/>
        </w:trPr>
        <w:tc>
          <w:tcPr>
            <w:tcW w:w="1584" w:type="dxa"/>
            <w:tcMar>
              <w:top w:w="0" w:type="dxa"/>
              <w:left w:w="45" w:type="dxa"/>
              <w:bottom w:w="0" w:type="dxa"/>
              <w:right w:w="45" w:type="dxa"/>
            </w:tcMar>
          </w:tcPr>
          <w:p w14:paraId="00893F4B" w14:textId="5009D49C"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2C4DCEA1" w14:textId="242E50CC" w:rsidR="00291E74" w:rsidRPr="00A765CB" w:rsidRDefault="00291E74" w:rsidP="00291E74">
            <w:pPr>
              <w:rPr>
                <w:rFonts w:ascii="Arial" w:hAnsi="Arial" w:cs="Arial"/>
                <w:szCs w:val="20"/>
              </w:rPr>
            </w:pPr>
            <w:r w:rsidRPr="00A765CB">
              <w:rPr>
                <w:rFonts w:ascii="Arial" w:hAnsi="Arial" w:cs="Arial"/>
                <w:szCs w:val="20"/>
              </w:rPr>
              <w:t>Lumpectomy is contraindicated in pregnancy</w:t>
            </w:r>
          </w:p>
        </w:tc>
        <w:tc>
          <w:tcPr>
            <w:tcW w:w="3772" w:type="dxa"/>
            <w:tcMar>
              <w:top w:w="0" w:type="dxa"/>
              <w:left w:w="45" w:type="dxa"/>
              <w:bottom w:w="0" w:type="dxa"/>
              <w:right w:w="45" w:type="dxa"/>
            </w:tcMar>
          </w:tcPr>
          <w:p w14:paraId="1FDE59B5"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ContraindicationToProcedure </w:t>
            </w:r>
            <w:r w:rsidRPr="00A765CB">
              <w:rPr>
                <w:rFonts w:ascii="Arial" w:hAnsi="Arial" w:cs="Arial"/>
                <w:szCs w:val="20"/>
              </w:rPr>
              <w:t>with</w:t>
            </w:r>
          </w:p>
          <w:p w14:paraId="3024460D" w14:textId="5F526341"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w:t>
            </w:r>
            <w:r>
              <w:rPr>
                <w:rFonts w:ascii="Arial" w:hAnsi="Arial" w:cs="Arial"/>
                <w:szCs w:val="20"/>
              </w:rPr>
              <w:t xml:space="preserve"> </w:t>
            </w:r>
            <w:r w:rsidRPr="00A765CB">
              <w:rPr>
                <w:rFonts w:ascii="Arial" w:hAnsi="Arial" w:cs="Arial"/>
                <w:szCs w:val="20"/>
              </w:rPr>
              <w:t>Intolerance</w:t>
            </w:r>
            <w:r w:rsidR="00DC042A">
              <w:rPr>
                <w:rFonts w:ascii="Arial" w:hAnsi="Arial" w:cs="Arial"/>
                <w:szCs w:val="20"/>
              </w:rPr>
              <w:t>”</w:t>
            </w:r>
          </w:p>
          <w:p w14:paraId="7AA03DA1" w14:textId="0355817C" w:rsidR="00291E74"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contraindicatedProcedure.</w:t>
            </w: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lumpectomy</w:t>
            </w:r>
            <w:r>
              <w:rPr>
                <w:rFonts w:ascii="Arial" w:hAnsi="Arial" w:cs="Arial"/>
                <w:szCs w:val="20"/>
              </w:rPr>
              <w:t xml:space="preserve"> VS</w:t>
            </w:r>
          </w:p>
          <w:p w14:paraId="3FFCBAAD" w14:textId="4E5E2B50"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Pregnancy</w:t>
            </w:r>
          </w:p>
        </w:tc>
      </w:tr>
      <w:tr w:rsidR="00291E74" w14:paraId="3B4349E8" w14:textId="77777777" w:rsidTr="00D651D3">
        <w:trPr>
          <w:cantSplit/>
          <w:trHeight w:val="255"/>
          <w:tblCellSpacing w:w="0" w:type="dxa"/>
        </w:trPr>
        <w:tc>
          <w:tcPr>
            <w:tcW w:w="1584" w:type="dxa"/>
            <w:tcMar>
              <w:top w:w="0" w:type="dxa"/>
              <w:left w:w="45" w:type="dxa"/>
              <w:bottom w:w="0" w:type="dxa"/>
              <w:right w:w="45" w:type="dxa"/>
            </w:tcMar>
          </w:tcPr>
          <w:p w14:paraId="76875DB9" w14:textId="1F771C14"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42236DF4" w14:textId="377CFA17" w:rsidR="00291E74" w:rsidRPr="00A765CB" w:rsidRDefault="00291E74" w:rsidP="00291E74">
            <w:pPr>
              <w:rPr>
                <w:rFonts w:ascii="Arial" w:hAnsi="Arial" w:cs="Arial"/>
                <w:szCs w:val="20"/>
              </w:rPr>
            </w:pPr>
            <w:r w:rsidRPr="00A765CB">
              <w:rPr>
                <w:rFonts w:ascii="Arial" w:hAnsi="Arial" w:cs="Arial"/>
                <w:szCs w:val="20"/>
              </w:rPr>
              <w:t>No family history of lung cancer in patient</w:t>
            </w:r>
          </w:p>
        </w:tc>
        <w:tc>
          <w:tcPr>
            <w:tcW w:w="3772" w:type="dxa"/>
            <w:tcMar>
              <w:top w:w="0" w:type="dxa"/>
              <w:left w:w="45" w:type="dxa"/>
              <w:bottom w:w="0" w:type="dxa"/>
              <w:right w:w="45" w:type="dxa"/>
            </w:tcMar>
          </w:tcPr>
          <w:p w14:paraId="5093217E"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FamilyHistoryConditionAbsent </w:t>
            </w:r>
            <w:r w:rsidRPr="00A765CB">
              <w:rPr>
                <w:rFonts w:ascii="Arial" w:hAnsi="Arial" w:cs="Arial"/>
                <w:szCs w:val="20"/>
              </w:rPr>
              <w:t>with</w:t>
            </w:r>
          </w:p>
          <w:p w14:paraId="3778B025" w14:textId="2B10866A"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Problem,Inactive</w:t>
            </w:r>
          </w:p>
          <w:p w14:paraId="643E0B45" w14:textId="12D46272" w:rsidR="00291E74" w:rsidRPr="00A765CB" w:rsidRDefault="00291E74">
            <w:pPr>
              <w:outlineLvl w:val="0"/>
              <w:rPr>
                <w:rFonts w:ascii="Arial" w:hAnsi="Arial" w:cs="Arial"/>
                <w:b/>
                <w:szCs w:val="20"/>
              </w:rPr>
            </w:pPr>
            <w:r w:rsidRPr="00A765CB">
              <w:rPr>
                <w:rFonts w:ascii="Arial" w:hAnsi="Arial" w:cs="Arial"/>
                <w:szCs w:val="20"/>
              </w:rPr>
              <w:t>-condition</w:t>
            </w:r>
            <w:r w:rsidR="00351EA6">
              <w:rPr>
                <w:rFonts w:ascii="Arial" w:hAnsi="Arial" w:cs="Arial"/>
                <w:szCs w:val="20"/>
              </w:rPr>
              <w:t xml:space="preserve"> in</w:t>
            </w:r>
            <w:r w:rsidRPr="00A765CB">
              <w:rPr>
                <w:rFonts w:ascii="Arial" w:hAnsi="Arial" w:cs="Arial"/>
                <w:szCs w:val="20"/>
              </w:rPr>
              <w:t xml:space="preserve"> lung cancer</w:t>
            </w:r>
            <w:r w:rsidR="00351EA6">
              <w:rPr>
                <w:rFonts w:ascii="Arial" w:hAnsi="Arial" w:cs="Arial"/>
                <w:szCs w:val="20"/>
              </w:rPr>
              <w:t xml:space="preserve"> VS</w:t>
            </w:r>
          </w:p>
        </w:tc>
      </w:tr>
      <w:tr w:rsidR="00291E74" w14:paraId="1D4EE803" w14:textId="77777777" w:rsidTr="00D651D3">
        <w:trPr>
          <w:cantSplit/>
          <w:trHeight w:val="255"/>
          <w:tblCellSpacing w:w="0" w:type="dxa"/>
        </w:trPr>
        <w:tc>
          <w:tcPr>
            <w:tcW w:w="1584" w:type="dxa"/>
            <w:tcMar>
              <w:top w:w="0" w:type="dxa"/>
              <w:left w:w="45" w:type="dxa"/>
              <w:bottom w:w="0" w:type="dxa"/>
              <w:right w:w="45" w:type="dxa"/>
            </w:tcMar>
          </w:tcPr>
          <w:p w14:paraId="4244A1ED" w14:textId="77276FC3" w:rsidR="00291E74" w:rsidRDefault="00291E74" w:rsidP="00291E74">
            <w:pPr>
              <w:rPr>
                <w:rFonts w:ascii="Arial" w:hAnsi="Arial" w:cs="Arial"/>
                <w:szCs w:val="20"/>
              </w:rPr>
            </w:pPr>
            <w:r>
              <w:rPr>
                <w:rFonts w:ascii="Arial" w:hAnsi="Arial" w:cs="Arial"/>
                <w:szCs w:val="20"/>
              </w:rPr>
              <w:t>San Diego County</w:t>
            </w:r>
            <w:r w:rsidRPr="00A765CB">
              <w:rPr>
                <w:rFonts w:ascii="Arial" w:hAnsi="Arial" w:cs="Arial"/>
                <w:szCs w:val="20"/>
              </w:rPr>
              <w:t xml:space="preserve"> Pertu</w:t>
            </w:r>
            <w:r>
              <w:rPr>
                <w:rFonts w:ascii="Arial" w:hAnsi="Arial" w:cs="Arial"/>
                <w:szCs w:val="20"/>
              </w:rPr>
              <w:t>s</w:t>
            </w:r>
            <w:r w:rsidRPr="00A765CB">
              <w:rPr>
                <w:rFonts w:ascii="Arial" w:hAnsi="Arial" w:cs="Arial"/>
                <w:szCs w:val="20"/>
              </w:rPr>
              <w:t>sis</w:t>
            </w:r>
            <w:r>
              <w:rPr>
                <w:rFonts w:ascii="Arial" w:hAnsi="Arial" w:cs="Arial"/>
                <w:szCs w:val="20"/>
              </w:rPr>
              <w:t xml:space="preserve"> Notification Criteria</w:t>
            </w:r>
          </w:p>
        </w:tc>
        <w:tc>
          <w:tcPr>
            <w:tcW w:w="3744" w:type="dxa"/>
            <w:tcMar>
              <w:top w:w="0" w:type="dxa"/>
              <w:left w:w="45" w:type="dxa"/>
              <w:bottom w:w="0" w:type="dxa"/>
              <w:right w:w="45" w:type="dxa"/>
            </w:tcMar>
          </w:tcPr>
          <w:p w14:paraId="5E04CE1F" w14:textId="3EF78047" w:rsidR="00291E74" w:rsidRPr="00A765CB" w:rsidRDefault="00291E74" w:rsidP="00291E74">
            <w:pPr>
              <w:rPr>
                <w:rFonts w:ascii="Arial" w:hAnsi="Arial" w:cs="Arial"/>
                <w:szCs w:val="20"/>
              </w:rPr>
            </w:pPr>
            <w:r w:rsidRPr="00A765CB">
              <w:rPr>
                <w:rFonts w:ascii="Arial" w:hAnsi="Arial" w:cs="Arial"/>
                <w:szCs w:val="20"/>
              </w:rPr>
              <w:t>Phone epi</w:t>
            </w:r>
            <w:r>
              <w:rPr>
                <w:rFonts w:ascii="Arial" w:hAnsi="Arial" w:cs="Arial"/>
                <w:szCs w:val="20"/>
              </w:rPr>
              <w:t>demiology</w:t>
            </w:r>
            <w:r w:rsidRPr="00A765CB">
              <w:rPr>
                <w:rFonts w:ascii="Arial" w:hAnsi="Arial" w:cs="Arial"/>
                <w:szCs w:val="20"/>
              </w:rPr>
              <w:t xml:space="preserve"> program at SDDHS</w:t>
            </w:r>
          </w:p>
        </w:tc>
        <w:tc>
          <w:tcPr>
            <w:tcW w:w="3772" w:type="dxa"/>
            <w:tcMar>
              <w:top w:w="0" w:type="dxa"/>
              <w:left w:w="45" w:type="dxa"/>
              <w:bottom w:w="0" w:type="dxa"/>
              <w:right w:w="45" w:type="dxa"/>
            </w:tcMar>
          </w:tcPr>
          <w:p w14:paraId="3801081F"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CommunicationProposal </w:t>
            </w:r>
            <w:r w:rsidRPr="00A765CB">
              <w:rPr>
                <w:rFonts w:ascii="Arial" w:hAnsi="Arial" w:cs="Arial"/>
                <w:szCs w:val="20"/>
              </w:rPr>
              <w:t>with</w:t>
            </w:r>
          </w:p>
          <w:p w14:paraId="1AA16F6C" w14:textId="0166561F"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w:t>
            </w:r>
            <w:r w:rsidR="00DC042A">
              <w:rPr>
                <w:rFonts w:ascii="Arial" w:hAnsi="Arial" w:cs="Arial"/>
                <w:szCs w:val="20"/>
              </w:rPr>
              <w:t xml:space="preserve"> From Provider to Patient”</w:t>
            </w:r>
          </w:p>
          <w:p w14:paraId="3E3C33C3" w14:textId="5CBB3A4C" w:rsidR="00291E74" w:rsidRPr="00A765CB" w:rsidRDefault="00291E74" w:rsidP="00291E74">
            <w:pPr>
              <w:outlineLvl w:val="0"/>
              <w:rPr>
                <w:rFonts w:ascii="Arial" w:hAnsi="Arial" w:cs="Arial"/>
                <w:szCs w:val="20"/>
              </w:rPr>
            </w:pPr>
            <w:r w:rsidRPr="00A765CB">
              <w:rPr>
                <w:rFonts w:ascii="Arial" w:hAnsi="Arial" w:cs="Arial"/>
                <w:szCs w:val="20"/>
              </w:rPr>
              <w:t>-medium</w:t>
            </w:r>
            <w:r w:rsidR="00351EA6">
              <w:rPr>
                <w:rFonts w:ascii="Arial" w:hAnsi="Arial" w:cs="Arial"/>
                <w:szCs w:val="20"/>
              </w:rPr>
              <w:t>=</w:t>
            </w:r>
            <w:r w:rsidRPr="00A765CB">
              <w:rPr>
                <w:rFonts w:ascii="Arial" w:hAnsi="Arial" w:cs="Arial"/>
                <w:szCs w:val="20"/>
              </w:rPr>
              <w:t>telephone</w:t>
            </w:r>
          </w:p>
          <w:p w14:paraId="269A9C27" w14:textId="5B5F59DA" w:rsidR="00291E74" w:rsidRPr="00A765CB" w:rsidRDefault="00291E74" w:rsidP="00291E74">
            <w:pPr>
              <w:outlineLvl w:val="0"/>
              <w:rPr>
                <w:rFonts w:ascii="Arial" w:hAnsi="Arial" w:cs="Arial"/>
                <w:szCs w:val="20"/>
              </w:rPr>
            </w:pPr>
            <w:r w:rsidRPr="00A765CB">
              <w:rPr>
                <w:rFonts w:ascii="Arial" w:hAnsi="Arial" w:cs="Arial"/>
                <w:szCs w:val="20"/>
              </w:rPr>
              <w:t>-sender</w:t>
            </w:r>
            <w:r w:rsidR="00351EA6">
              <w:rPr>
                <w:rFonts w:ascii="Arial" w:hAnsi="Arial" w:cs="Arial"/>
                <w:szCs w:val="20"/>
              </w:rPr>
              <w:t>=</w:t>
            </w:r>
            <w:r w:rsidRPr="00A765CB">
              <w:rPr>
                <w:rFonts w:ascii="Arial" w:hAnsi="Arial" w:cs="Arial"/>
                <w:szCs w:val="20"/>
              </w:rPr>
              <w:t>provider</w:t>
            </w:r>
          </w:p>
          <w:p w14:paraId="1465559E" w14:textId="48D59B30" w:rsidR="00291E74" w:rsidRPr="00A765CB" w:rsidRDefault="00291E74" w:rsidP="00291E74">
            <w:pPr>
              <w:outlineLvl w:val="0"/>
              <w:rPr>
                <w:rFonts w:ascii="Arial" w:hAnsi="Arial" w:cs="Arial"/>
                <w:szCs w:val="20"/>
              </w:rPr>
            </w:pPr>
            <w:r w:rsidRPr="00A765CB">
              <w:rPr>
                <w:rFonts w:ascii="Arial" w:hAnsi="Arial" w:cs="Arial"/>
                <w:szCs w:val="20"/>
              </w:rPr>
              <w:t>-recipient</w:t>
            </w:r>
            <w:r w:rsidR="00351EA6">
              <w:rPr>
                <w:rFonts w:ascii="Arial" w:hAnsi="Arial" w:cs="Arial"/>
                <w:szCs w:val="20"/>
              </w:rPr>
              <w:t>=</w:t>
            </w:r>
            <w:r>
              <w:rPr>
                <w:rFonts w:ascii="Arial" w:hAnsi="Arial" w:cs="Arial"/>
                <w:szCs w:val="20"/>
              </w:rPr>
              <w:t>organization (SDDHS)</w:t>
            </w:r>
          </w:p>
          <w:p w14:paraId="796470F9" w14:textId="72E22A91" w:rsidR="00291E74" w:rsidRPr="00A765CB" w:rsidRDefault="00291E74" w:rsidP="00291E74">
            <w:pPr>
              <w:outlineLvl w:val="0"/>
              <w:rPr>
                <w:rFonts w:ascii="Arial" w:hAnsi="Arial" w:cs="Arial"/>
                <w:b/>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 xml:space="preserve"> </w:t>
            </w:r>
            <w:r>
              <w:rPr>
                <w:rFonts w:ascii="Arial" w:hAnsi="Arial" w:cs="Arial"/>
                <w:szCs w:val="20"/>
              </w:rPr>
              <w:t>notification of pertussis case</w:t>
            </w:r>
          </w:p>
        </w:tc>
      </w:tr>
      <w:tr w:rsidR="00291E74" w14:paraId="0D2CEA33" w14:textId="77777777" w:rsidTr="00D651D3">
        <w:trPr>
          <w:cantSplit/>
          <w:trHeight w:val="255"/>
          <w:tblCellSpacing w:w="0" w:type="dxa"/>
        </w:trPr>
        <w:tc>
          <w:tcPr>
            <w:tcW w:w="1584" w:type="dxa"/>
            <w:tcMar>
              <w:top w:w="0" w:type="dxa"/>
              <w:left w:w="45" w:type="dxa"/>
              <w:bottom w:w="0" w:type="dxa"/>
              <w:right w:w="45" w:type="dxa"/>
            </w:tcMar>
          </w:tcPr>
          <w:p w14:paraId="6ADC2F55" w14:textId="0F21604D" w:rsidR="00291E74" w:rsidRDefault="00291E74" w:rsidP="00291E74">
            <w:pPr>
              <w:rPr>
                <w:rFonts w:ascii="Arial" w:hAnsi="Arial" w:cs="Arial"/>
                <w:szCs w:val="20"/>
              </w:rPr>
            </w:pPr>
            <w:r>
              <w:rPr>
                <w:rFonts w:ascii="Arial" w:hAnsi="Arial" w:cs="Arial"/>
                <w:szCs w:val="20"/>
              </w:rPr>
              <w:lastRenderedPageBreak/>
              <w:t>QIDAM developers</w:t>
            </w:r>
          </w:p>
        </w:tc>
        <w:tc>
          <w:tcPr>
            <w:tcW w:w="3744" w:type="dxa"/>
            <w:tcMar>
              <w:top w:w="0" w:type="dxa"/>
              <w:left w:w="45" w:type="dxa"/>
              <w:bottom w:w="0" w:type="dxa"/>
              <w:right w:w="45" w:type="dxa"/>
            </w:tcMar>
          </w:tcPr>
          <w:p w14:paraId="0E781F2D" w14:textId="77777777" w:rsidR="00291E74" w:rsidRPr="00A765CB" w:rsidRDefault="00291E74" w:rsidP="00291E74">
            <w:pPr>
              <w:rPr>
                <w:rFonts w:ascii="Arial" w:hAnsi="Arial" w:cs="Arial"/>
                <w:szCs w:val="20"/>
              </w:rPr>
            </w:pPr>
            <w:r w:rsidRPr="00A765CB">
              <w:rPr>
                <w:rFonts w:ascii="Arial" w:hAnsi="Arial" w:cs="Arial"/>
                <w:szCs w:val="20"/>
              </w:rPr>
              <w:t>notify MD if temperature goes above 104 F</w:t>
            </w:r>
          </w:p>
          <w:p w14:paraId="1C10C525"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150B37A" w14:textId="77777777" w:rsidR="00291E74" w:rsidRPr="0004014F" w:rsidRDefault="00291E74" w:rsidP="00291E74">
            <w:pPr>
              <w:outlineLvl w:val="0"/>
              <w:rPr>
                <w:rFonts w:ascii="Arial" w:hAnsi="Arial" w:cs="Arial"/>
                <w:b/>
                <w:szCs w:val="20"/>
              </w:rPr>
            </w:pPr>
            <w:r w:rsidRPr="00A765CB">
              <w:rPr>
                <w:rFonts w:ascii="Arial" w:hAnsi="Arial" w:cs="Arial"/>
                <w:b/>
                <w:szCs w:val="20"/>
              </w:rPr>
              <w:t>Communication</w:t>
            </w:r>
            <w:r>
              <w:rPr>
                <w:rFonts w:ascii="Arial" w:hAnsi="Arial" w:cs="Arial"/>
                <w:b/>
                <w:szCs w:val="20"/>
              </w:rPr>
              <w:t xml:space="preserve">Order </w:t>
            </w:r>
            <w:r w:rsidRPr="00A765CB">
              <w:rPr>
                <w:rFonts w:ascii="Arial" w:hAnsi="Arial" w:cs="Arial"/>
                <w:szCs w:val="20"/>
              </w:rPr>
              <w:t>with</w:t>
            </w:r>
          </w:p>
          <w:p w14:paraId="000216A8" w14:textId="2D79B97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Communication From Provider to Provider</w:t>
            </w:r>
            <w:r w:rsidR="00DC042A">
              <w:rPr>
                <w:rFonts w:ascii="Arial" w:hAnsi="Arial" w:cs="Arial"/>
                <w:szCs w:val="20"/>
              </w:rPr>
              <w:t>”</w:t>
            </w:r>
          </w:p>
          <w:p w14:paraId="6B2BDB82" w14:textId="071E42AE" w:rsidR="00291E74" w:rsidRPr="00A765CB" w:rsidRDefault="00291E74" w:rsidP="00291E74">
            <w:pPr>
              <w:rPr>
                <w:rFonts w:ascii="Arial" w:hAnsi="Arial" w:cs="Arial"/>
                <w:szCs w:val="20"/>
              </w:rPr>
            </w:pPr>
            <w:r w:rsidRPr="00A765CB">
              <w:rPr>
                <w:rFonts w:ascii="Arial" w:hAnsi="Arial" w:cs="Arial"/>
                <w:szCs w:val="20"/>
              </w:rPr>
              <w:t>-message</w:t>
            </w:r>
            <w:r w:rsidR="00351EA6">
              <w:rPr>
                <w:rFonts w:ascii="Arial" w:hAnsi="Arial" w:cs="Arial"/>
                <w:szCs w:val="20"/>
              </w:rPr>
              <w:t>=</w:t>
            </w:r>
            <w:r w:rsidRPr="00A765CB">
              <w:rPr>
                <w:rFonts w:ascii="Arial" w:hAnsi="Arial" w:cs="Arial"/>
                <w:szCs w:val="20"/>
              </w:rPr>
              <w:t>temperature above 104 F</w:t>
            </w:r>
          </w:p>
          <w:p w14:paraId="0C90F814" w14:textId="6789D5AC" w:rsidR="00291E74" w:rsidRPr="00A765CB" w:rsidRDefault="00291E74" w:rsidP="00291E74">
            <w:pPr>
              <w:pStyle w:val="Default"/>
              <w:rPr>
                <w:rFonts w:ascii="Arial" w:eastAsia="Times New Roman" w:hAnsi="Arial" w:cs="Arial"/>
                <w:color w:val="auto"/>
                <w:szCs w:val="20"/>
              </w:rPr>
            </w:pPr>
            <w:r w:rsidRPr="00A765CB">
              <w:rPr>
                <w:rFonts w:ascii="Arial" w:eastAsia="Times New Roman" w:hAnsi="Arial" w:cs="Arial"/>
                <w:color w:val="auto"/>
                <w:szCs w:val="20"/>
              </w:rPr>
              <w:t>-recipient</w:t>
            </w:r>
            <w:r w:rsidR="00351EA6">
              <w:rPr>
                <w:rFonts w:ascii="Arial" w:eastAsia="Times New Roman" w:hAnsi="Arial" w:cs="Arial"/>
                <w:color w:val="auto"/>
                <w:szCs w:val="20"/>
              </w:rPr>
              <w:t>=</w:t>
            </w:r>
            <w:r>
              <w:rPr>
                <w:rFonts w:ascii="Arial" w:eastAsia="Times New Roman" w:hAnsi="Arial" w:cs="Arial"/>
                <w:color w:val="auto"/>
                <w:szCs w:val="20"/>
              </w:rPr>
              <w:t>attending</w:t>
            </w:r>
          </w:p>
          <w:p w14:paraId="4A67DA42" w14:textId="30DE2AD6" w:rsidR="00291E74" w:rsidRPr="00A765CB" w:rsidRDefault="00291E74" w:rsidP="00291E74">
            <w:pPr>
              <w:outlineLvl w:val="0"/>
              <w:rPr>
                <w:rFonts w:ascii="Arial" w:hAnsi="Arial" w:cs="Arial"/>
                <w:b/>
                <w:szCs w:val="20"/>
              </w:rPr>
            </w:pPr>
            <w:r w:rsidRPr="00A765CB">
              <w:rPr>
                <w:rFonts w:ascii="Arial" w:hAnsi="Arial" w:cs="Arial"/>
                <w:szCs w:val="20"/>
              </w:rPr>
              <w:t>-sender</w:t>
            </w:r>
            <w:r w:rsidR="00351EA6">
              <w:rPr>
                <w:rFonts w:ascii="Arial" w:hAnsi="Arial" w:cs="Arial"/>
                <w:szCs w:val="20"/>
              </w:rPr>
              <w:t>=</w:t>
            </w:r>
            <w:r>
              <w:rPr>
                <w:rFonts w:ascii="Arial" w:hAnsi="Arial" w:cs="Arial"/>
                <w:szCs w:val="20"/>
              </w:rPr>
              <w:t>nurse</w:t>
            </w:r>
          </w:p>
        </w:tc>
      </w:tr>
      <w:tr w:rsidR="00291E74" w14:paraId="60C8DAD5" w14:textId="77777777" w:rsidTr="00D651D3">
        <w:trPr>
          <w:cantSplit/>
          <w:trHeight w:val="255"/>
          <w:tblCellSpacing w:w="0" w:type="dxa"/>
        </w:trPr>
        <w:tc>
          <w:tcPr>
            <w:tcW w:w="1584" w:type="dxa"/>
            <w:tcMar>
              <w:top w:w="0" w:type="dxa"/>
              <w:left w:w="45" w:type="dxa"/>
              <w:bottom w:w="0" w:type="dxa"/>
              <w:right w:w="45" w:type="dxa"/>
            </w:tcMar>
          </w:tcPr>
          <w:p w14:paraId="0F0DD766" w14:textId="1480024F"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0DE55DE1" w14:textId="77777777" w:rsidR="00291E74" w:rsidRPr="00A765CB" w:rsidRDefault="00291E74" w:rsidP="00291E74">
            <w:pPr>
              <w:rPr>
                <w:rFonts w:ascii="Arial" w:hAnsi="Arial" w:cs="Arial"/>
                <w:szCs w:val="20"/>
              </w:rPr>
            </w:pPr>
            <w:r>
              <w:rPr>
                <w:rFonts w:ascii="Arial" w:hAnsi="Arial" w:cs="Arial"/>
                <w:szCs w:val="20"/>
              </w:rPr>
              <w:t>Unknown whether</w:t>
            </w:r>
            <w:r w:rsidRPr="00A765CB">
              <w:rPr>
                <w:rFonts w:ascii="Arial" w:hAnsi="Arial" w:cs="Arial"/>
                <w:szCs w:val="20"/>
              </w:rPr>
              <w:t xml:space="preserve"> </w:t>
            </w:r>
            <w:r>
              <w:rPr>
                <w:rFonts w:ascii="Arial" w:hAnsi="Arial" w:cs="Arial"/>
                <w:szCs w:val="20"/>
              </w:rPr>
              <w:t>patient has Penicillin allergy</w:t>
            </w:r>
          </w:p>
          <w:p w14:paraId="210D23BF" w14:textId="77777777" w:rsidR="00291E74" w:rsidRPr="00A765CB" w:rsidRDefault="00291E74" w:rsidP="00291E74">
            <w:pPr>
              <w:rPr>
                <w:rFonts w:ascii="Arial" w:hAnsi="Arial" w:cs="Arial"/>
                <w:szCs w:val="20"/>
              </w:rPr>
            </w:pPr>
          </w:p>
        </w:tc>
        <w:tc>
          <w:tcPr>
            <w:tcW w:w="3772" w:type="dxa"/>
            <w:tcMar>
              <w:top w:w="0" w:type="dxa"/>
              <w:left w:w="45" w:type="dxa"/>
              <w:bottom w:w="0" w:type="dxa"/>
              <w:right w:w="45" w:type="dxa"/>
            </w:tcMar>
          </w:tcPr>
          <w:p w14:paraId="334F37A9" w14:textId="77777777" w:rsidR="00291E74" w:rsidRPr="00912E21" w:rsidRDefault="00291E74" w:rsidP="00291E74">
            <w:pPr>
              <w:outlineLvl w:val="0"/>
              <w:rPr>
                <w:rFonts w:ascii="Arial" w:hAnsi="Arial" w:cs="Arial"/>
                <w:b/>
                <w:szCs w:val="20"/>
              </w:rPr>
            </w:pPr>
            <w:r w:rsidRPr="00A765CB">
              <w:rPr>
                <w:rFonts w:ascii="Arial" w:hAnsi="Arial" w:cs="Arial"/>
                <w:b/>
                <w:szCs w:val="20"/>
              </w:rPr>
              <w:t>AllergyIntoleranceUnknown</w:t>
            </w:r>
            <w:r>
              <w:rPr>
                <w:rFonts w:ascii="Arial" w:hAnsi="Arial" w:cs="Arial"/>
                <w:b/>
                <w:szCs w:val="20"/>
              </w:rPr>
              <w:t xml:space="preserve"> </w:t>
            </w:r>
            <w:r w:rsidRPr="00A765CB">
              <w:rPr>
                <w:rFonts w:ascii="Arial" w:hAnsi="Arial" w:cs="Arial"/>
                <w:szCs w:val="20"/>
              </w:rPr>
              <w:t>with</w:t>
            </w:r>
          </w:p>
          <w:p w14:paraId="01172DB5" w14:textId="54FF4648"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Allergy</w:t>
            </w:r>
            <w:r w:rsidR="00DC042A">
              <w:rPr>
                <w:rFonts w:ascii="Arial" w:hAnsi="Arial" w:cs="Arial"/>
                <w:szCs w:val="20"/>
              </w:rPr>
              <w:t>”</w:t>
            </w:r>
          </w:p>
          <w:p w14:paraId="71412E06" w14:textId="5DA80BBB" w:rsidR="00291E74" w:rsidRPr="00A765CB" w:rsidRDefault="00291E74" w:rsidP="00291E74">
            <w:pPr>
              <w:outlineLvl w:val="0"/>
              <w:rPr>
                <w:rFonts w:ascii="Arial" w:hAnsi="Arial" w:cs="Arial"/>
                <w:szCs w:val="20"/>
              </w:rPr>
            </w:pPr>
            <w:r w:rsidRPr="00A765CB">
              <w:rPr>
                <w:rFonts w:ascii="Arial" w:hAnsi="Arial" w:cs="Arial"/>
                <w:szCs w:val="20"/>
              </w:rPr>
              <w:t>-sensitivityType</w:t>
            </w:r>
            <w:r w:rsidR="00351EA6">
              <w:rPr>
                <w:rFonts w:ascii="Arial" w:hAnsi="Arial" w:cs="Arial"/>
                <w:szCs w:val="20"/>
              </w:rPr>
              <w:t>=</w:t>
            </w:r>
            <w:r>
              <w:rPr>
                <w:rFonts w:ascii="Arial" w:hAnsi="Arial" w:cs="Arial"/>
                <w:szCs w:val="20"/>
              </w:rPr>
              <w:t>Allergy</w:t>
            </w:r>
          </w:p>
          <w:p w14:paraId="6C8FA200" w14:textId="5C60333B" w:rsidR="00291E74" w:rsidRPr="00A765CB" w:rsidRDefault="00291E74" w:rsidP="00291E74">
            <w:pPr>
              <w:outlineLvl w:val="0"/>
              <w:rPr>
                <w:rFonts w:ascii="Arial" w:hAnsi="Arial" w:cs="Arial"/>
                <w:szCs w:val="20"/>
              </w:rPr>
            </w:pPr>
            <w:r w:rsidRPr="00A765CB">
              <w:rPr>
                <w:rFonts w:ascii="Arial" w:hAnsi="Arial" w:cs="Arial"/>
                <w:szCs w:val="20"/>
              </w:rPr>
              <w:t>-</w:t>
            </w:r>
            <w:r>
              <w:rPr>
                <w:rFonts w:ascii="Arial" w:hAnsi="Arial" w:cs="Arial"/>
                <w:szCs w:val="20"/>
              </w:rPr>
              <w:t>stimulus</w:t>
            </w:r>
            <w:r w:rsidR="00351EA6">
              <w:rPr>
                <w:rFonts w:ascii="Arial" w:hAnsi="Arial" w:cs="Arial"/>
                <w:szCs w:val="20"/>
              </w:rPr>
              <w:t>=</w:t>
            </w:r>
            <w:r w:rsidRPr="00A765CB">
              <w:rPr>
                <w:rFonts w:ascii="Arial" w:hAnsi="Arial" w:cs="Arial"/>
                <w:szCs w:val="20"/>
              </w:rPr>
              <w:t>Penicillin</w:t>
            </w:r>
          </w:p>
          <w:p w14:paraId="10211900" w14:textId="77777777" w:rsidR="00291E74" w:rsidRPr="00A765CB" w:rsidRDefault="00291E74" w:rsidP="00291E74">
            <w:pPr>
              <w:outlineLvl w:val="0"/>
              <w:rPr>
                <w:rFonts w:ascii="Arial" w:hAnsi="Arial" w:cs="Arial"/>
                <w:b/>
                <w:szCs w:val="20"/>
              </w:rPr>
            </w:pPr>
          </w:p>
        </w:tc>
      </w:tr>
      <w:tr w:rsidR="00291E74" w14:paraId="0B15E06D" w14:textId="77777777" w:rsidTr="00D651D3">
        <w:trPr>
          <w:cantSplit/>
          <w:trHeight w:val="255"/>
          <w:tblCellSpacing w:w="0" w:type="dxa"/>
        </w:trPr>
        <w:tc>
          <w:tcPr>
            <w:tcW w:w="1584" w:type="dxa"/>
            <w:tcMar>
              <w:top w:w="0" w:type="dxa"/>
              <w:left w:w="45" w:type="dxa"/>
              <w:bottom w:w="0" w:type="dxa"/>
              <w:right w:w="45" w:type="dxa"/>
            </w:tcMar>
          </w:tcPr>
          <w:p w14:paraId="520C2A7F" w14:textId="614F76B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7C7385B" w14:textId="4089F80A" w:rsidR="00291E74" w:rsidRDefault="00291E74" w:rsidP="00291E74">
            <w:pPr>
              <w:rPr>
                <w:rFonts w:ascii="Arial" w:hAnsi="Arial" w:cs="Arial"/>
                <w:szCs w:val="20"/>
              </w:rPr>
            </w:pPr>
            <w:r w:rsidRPr="006868C5">
              <w:rPr>
                <w:rFonts w:ascii="Arial" w:hAnsi="Arial" w:cs="Arial"/>
                <w:szCs w:val="20"/>
              </w:rPr>
              <w:t>Patient receiving chemotherapy did not   respond to first line medications</w:t>
            </w:r>
          </w:p>
        </w:tc>
        <w:tc>
          <w:tcPr>
            <w:tcW w:w="3772" w:type="dxa"/>
            <w:tcMar>
              <w:top w:w="0" w:type="dxa"/>
              <w:left w:w="45" w:type="dxa"/>
              <w:bottom w:w="0" w:type="dxa"/>
              <w:right w:w="45" w:type="dxa"/>
            </w:tcMar>
          </w:tcPr>
          <w:p w14:paraId="07FD5BE5" w14:textId="77777777" w:rsidR="00291E74" w:rsidRPr="000E7B29" w:rsidRDefault="00291E74" w:rsidP="00291E74">
            <w:pPr>
              <w:rPr>
                <w:rFonts w:ascii="Arial" w:hAnsi="Arial" w:cs="Arial"/>
                <w:b/>
                <w:szCs w:val="20"/>
              </w:rPr>
            </w:pPr>
            <w:r w:rsidRPr="00A765CB">
              <w:rPr>
                <w:rFonts w:ascii="Arial" w:hAnsi="Arial" w:cs="Arial"/>
                <w:b/>
                <w:szCs w:val="20"/>
              </w:rPr>
              <w:t>CareExperience</w:t>
            </w:r>
            <w:r>
              <w:rPr>
                <w:rFonts w:ascii="Arial" w:hAnsi="Arial" w:cs="Arial"/>
                <w:b/>
                <w:szCs w:val="20"/>
              </w:rPr>
              <w:t xml:space="preserve"> </w:t>
            </w:r>
            <w:r w:rsidRPr="00A765CB">
              <w:rPr>
                <w:rFonts w:ascii="Arial" w:hAnsi="Arial" w:cs="Arial"/>
                <w:szCs w:val="20"/>
              </w:rPr>
              <w:t>with</w:t>
            </w:r>
          </w:p>
          <w:p w14:paraId="1DBB25E1" w14:textId="3B241880"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00DC042A">
              <w:rPr>
                <w:rFonts w:ascii="Arial" w:hAnsi="Arial" w:cs="Arial"/>
                <w:szCs w:val="20"/>
              </w:rPr>
              <w:t>Patient Care Experience”</w:t>
            </w:r>
          </w:p>
          <w:p w14:paraId="2FA8D95E" w14:textId="77848869" w:rsidR="00291E74" w:rsidRPr="00A765CB" w:rsidRDefault="00DC042A" w:rsidP="00291E74">
            <w:pPr>
              <w:pStyle w:val="Default"/>
              <w:rPr>
                <w:rFonts w:ascii="Arial" w:eastAsia="Times New Roman" w:hAnsi="Arial" w:cs="Arial"/>
                <w:color w:val="auto"/>
                <w:szCs w:val="20"/>
              </w:rPr>
            </w:pPr>
            <w:r>
              <w:rPr>
                <w:rFonts w:ascii="Arial" w:eastAsia="Times New Roman" w:hAnsi="Arial" w:cs="Arial"/>
                <w:color w:val="auto"/>
                <w:szCs w:val="20"/>
              </w:rPr>
              <w:t>-experience=</w:t>
            </w:r>
            <w:r w:rsidR="00291E74" w:rsidRPr="00A765CB">
              <w:rPr>
                <w:rFonts w:ascii="Arial" w:eastAsia="Times New Roman" w:hAnsi="Arial" w:cs="Arial"/>
                <w:color w:val="auto"/>
                <w:szCs w:val="20"/>
              </w:rPr>
              <w:t>poor</w:t>
            </w:r>
            <w:r w:rsidR="00291E74">
              <w:rPr>
                <w:rFonts w:ascii="Arial" w:eastAsia="Times New Roman" w:hAnsi="Arial" w:cs="Arial"/>
                <w:color w:val="auto"/>
                <w:szCs w:val="20"/>
              </w:rPr>
              <w:t xml:space="preserve"> response</w:t>
            </w:r>
          </w:p>
          <w:p w14:paraId="70C9DC50" w14:textId="701C7C7F" w:rsidR="00291E74" w:rsidRPr="00A765CB" w:rsidRDefault="00291E74" w:rsidP="00291E74">
            <w:pPr>
              <w:outlineLvl w:val="0"/>
              <w:rPr>
                <w:rFonts w:ascii="Arial" w:hAnsi="Arial" w:cs="Arial"/>
                <w:b/>
                <w:szCs w:val="20"/>
              </w:rPr>
            </w:pPr>
            <w:r w:rsidRPr="00A765CB">
              <w:rPr>
                <w:rFonts w:ascii="Arial" w:hAnsi="Arial" w:cs="Arial"/>
                <w:szCs w:val="20"/>
              </w:rPr>
              <w:t>-about</w:t>
            </w:r>
            <w:r w:rsidR="00351EA6">
              <w:rPr>
                <w:rFonts w:ascii="Arial" w:hAnsi="Arial" w:cs="Arial"/>
                <w:szCs w:val="20"/>
              </w:rPr>
              <w:t>=</w:t>
            </w:r>
            <w:r>
              <w:rPr>
                <w:rFonts w:ascii="Arial" w:hAnsi="Arial" w:cs="Arial"/>
                <w:szCs w:val="20"/>
              </w:rPr>
              <w:t xml:space="preserve">{&lt;MedicationStatement about </w:t>
            </w:r>
            <w:r w:rsidRPr="00A765CB">
              <w:rPr>
                <w:rFonts w:ascii="Arial" w:hAnsi="Arial" w:cs="Arial"/>
                <w:szCs w:val="20"/>
              </w:rPr>
              <w:t xml:space="preserve"> </w:t>
            </w:r>
            <w:r>
              <w:rPr>
                <w:rFonts w:ascii="Arial" w:hAnsi="Arial" w:cs="Arial"/>
                <w:szCs w:val="20"/>
              </w:rPr>
              <w:t xml:space="preserve">first-line </w:t>
            </w:r>
            <w:r w:rsidRPr="00A765CB">
              <w:rPr>
                <w:rFonts w:ascii="Arial" w:hAnsi="Arial" w:cs="Arial"/>
                <w:szCs w:val="20"/>
              </w:rPr>
              <w:t>chemotherapy medications</w:t>
            </w:r>
            <w:r>
              <w:rPr>
                <w:rFonts w:ascii="Arial" w:hAnsi="Arial" w:cs="Arial"/>
                <w:szCs w:val="20"/>
              </w:rPr>
              <w:t>&gt;}</w:t>
            </w:r>
          </w:p>
        </w:tc>
      </w:tr>
      <w:tr w:rsidR="00291E74" w14:paraId="4A67A8F9" w14:textId="77777777" w:rsidTr="00D651D3">
        <w:trPr>
          <w:cantSplit/>
          <w:trHeight w:val="255"/>
          <w:tblCellSpacing w:w="0" w:type="dxa"/>
        </w:trPr>
        <w:tc>
          <w:tcPr>
            <w:tcW w:w="1584" w:type="dxa"/>
            <w:tcMar>
              <w:top w:w="0" w:type="dxa"/>
              <w:left w:w="45" w:type="dxa"/>
              <w:bottom w:w="0" w:type="dxa"/>
              <w:right w:w="45" w:type="dxa"/>
            </w:tcMar>
          </w:tcPr>
          <w:p w14:paraId="51E5933D" w14:textId="05CA2C88"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381B093D" w14:textId="77777777"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Participation in a government guarantee program for immunizations (e.g., Vaccines for Children) impacts which vaccine stock is used to treat the patient</w:t>
            </w:r>
          </w:p>
          <w:p w14:paraId="6F4E6DD7" w14:textId="77777777" w:rsidR="00291E74" w:rsidRPr="006868C5" w:rsidRDefault="00291E74" w:rsidP="00291E74">
            <w:pPr>
              <w:rPr>
                <w:rFonts w:ascii="Arial" w:hAnsi="Arial" w:cs="Arial"/>
                <w:szCs w:val="20"/>
              </w:rPr>
            </w:pPr>
          </w:p>
        </w:tc>
        <w:tc>
          <w:tcPr>
            <w:tcW w:w="3772" w:type="dxa"/>
            <w:tcMar>
              <w:top w:w="0" w:type="dxa"/>
              <w:left w:w="45" w:type="dxa"/>
              <w:bottom w:w="0" w:type="dxa"/>
              <w:right w:w="45" w:type="dxa"/>
            </w:tcMar>
          </w:tcPr>
          <w:p w14:paraId="003E4CF8" w14:textId="77777777" w:rsidR="00291E74" w:rsidRPr="00C45A71" w:rsidRDefault="00291E74" w:rsidP="00291E74">
            <w:pPr>
              <w:rPr>
                <w:rFonts w:ascii="Arial" w:hAnsi="Arial" w:cs="Arial"/>
                <w:szCs w:val="20"/>
              </w:rPr>
            </w:pPr>
            <w:r>
              <w:rPr>
                <w:rFonts w:ascii="Arial" w:hAnsi="Arial" w:cs="Arial"/>
                <w:b/>
                <w:szCs w:val="20"/>
              </w:rPr>
              <w:t>ParticipationInCareProgram</w:t>
            </w:r>
            <w:r w:rsidRPr="00A765CB">
              <w:rPr>
                <w:rFonts w:ascii="Arial" w:hAnsi="Arial" w:cs="Arial"/>
                <w:b/>
                <w:szCs w:val="20"/>
              </w:rPr>
              <w:t xml:space="preserve"> </w:t>
            </w:r>
            <w:r w:rsidRPr="00A765CB">
              <w:rPr>
                <w:rFonts w:ascii="Arial" w:hAnsi="Arial" w:cs="Arial"/>
                <w:szCs w:val="20"/>
              </w:rPr>
              <w:t>wit</w:t>
            </w:r>
            <w:r w:rsidRPr="00C45A71">
              <w:rPr>
                <w:rFonts w:ascii="Arial" w:hAnsi="Arial" w:cs="Arial"/>
                <w:szCs w:val="20"/>
              </w:rPr>
              <w:t>h</w:t>
            </w:r>
          </w:p>
          <w:p w14:paraId="711B7778" w14:textId="11FDCC64" w:rsidR="00291E74" w:rsidRDefault="00291E74" w:rsidP="00291E74">
            <w:pPr>
              <w:rPr>
                <w:rFonts w:ascii="Arial" w:hAnsi="Arial" w:cs="Arial"/>
                <w:szCs w:val="20"/>
              </w:rPr>
            </w:pPr>
            <w:r w:rsidRPr="00C45A71">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C45A71">
              <w:rPr>
                <w:rFonts w:ascii="Arial" w:hAnsi="Arial" w:cs="Arial"/>
                <w:szCs w:val="20"/>
              </w:rPr>
              <w:t>Care Plan Participation</w:t>
            </w:r>
            <w:r w:rsidR="00DC042A">
              <w:rPr>
                <w:rFonts w:ascii="Arial" w:hAnsi="Arial" w:cs="Arial"/>
                <w:szCs w:val="20"/>
              </w:rPr>
              <w:t>”</w:t>
            </w:r>
          </w:p>
          <w:p w14:paraId="45C32B55" w14:textId="498B3748" w:rsidR="00291E74" w:rsidRPr="00A765CB" w:rsidRDefault="00291E74" w:rsidP="00291E74">
            <w:pPr>
              <w:rPr>
                <w:rFonts w:ascii="Arial" w:hAnsi="Arial" w:cs="Arial"/>
                <w:color w:val="FF0000"/>
                <w:szCs w:val="20"/>
              </w:rPr>
            </w:pPr>
            <w:r>
              <w:rPr>
                <w:rFonts w:ascii="Arial" w:hAnsi="Arial" w:cs="Arial"/>
                <w:szCs w:val="20"/>
              </w:rPr>
              <w:t>-participationStatus</w:t>
            </w:r>
            <w:r w:rsidR="00351EA6">
              <w:rPr>
                <w:rFonts w:ascii="Arial" w:hAnsi="Arial" w:cs="Arial"/>
                <w:szCs w:val="20"/>
              </w:rPr>
              <w:t>=</w:t>
            </w:r>
            <w:r>
              <w:rPr>
                <w:rFonts w:ascii="Arial" w:hAnsi="Arial" w:cs="Arial"/>
                <w:szCs w:val="20"/>
              </w:rPr>
              <w:t>ongoing</w:t>
            </w:r>
          </w:p>
          <w:p w14:paraId="2ED8B36A" w14:textId="018029DC" w:rsidR="00291E74" w:rsidRPr="00A765CB" w:rsidRDefault="00291E74" w:rsidP="00291E74">
            <w:pPr>
              <w:rPr>
                <w:rFonts w:ascii="Arial" w:hAnsi="Arial" w:cs="Arial"/>
                <w:b/>
                <w:szCs w:val="20"/>
              </w:rPr>
            </w:pPr>
            <w:r w:rsidRPr="00C45A71">
              <w:rPr>
                <w:rFonts w:ascii="Arial" w:hAnsi="Arial" w:cs="Arial"/>
                <w:szCs w:val="20"/>
              </w:rPr>
              <w:t>-programType</w:t>
            </w:r>
            <w:r w:rsidR="00351EA6">
              <w:rPr>
                <w:rFonts w:ascii="Arial" w:hAnsi="Arial" w:cs="Arial"/>
                <w:szCs w:val="20"/>
              </w:rPr>
              <w:t>=</w:t>
            </w:r>
            <w:r w:rsidRPr="00C45A71">
              <w:rPr>
                <w:rFonts w:ascii="Arial" w:hAnsi="Arial" w:cs="Arial"/>
                <w:szCs w:val="20"/>
              </w:rPr>
              <w:t>Government Guarantee Program for Immunization</w:t>
            </w:r>
          </w:p>
        </w:tc>
      </w:tr>
      <w:tr w:rsidR="00291E74" w14:paraId="04A72D31" w14:textId="77777777" w:rsidTr="00D651D3">
        <w:trPr>
          <w:cantSplit/>
          <w:trHeight w:val="255"/>
          <w:tblCellSpacing w:w="0" w:type="dxa"/>
        </w:trPr>
        <w:tc>
          <w:tcPr>
            <w:tcW w:w="1584" w:type="dxa"/>
            <w:tcMar>
              <w:top w:w="0" w:type="dxa"/>
              <w:left w:w="45" w:type="dxa"/>
              <w:bottom w:w="0" w:type="dxa"/>
              <w:right w:w="45" w:type="dxa"/>
            </w:tcMar>
          </w:tcPr>
          <w:p w14:paraId="0D7F0A07" w14:textId="1C7D572B"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5DB07893" w14:textId="0F85C01A" w:rsidR="00291E74" w:rsidRPr="00A765CB" w:rsidRDefault="00291E74" w:rsidP="00291E74">
            <w:pPr>
              <w:widowControl w:val="0"/>
              <w:autoSpaceDE w:val="0"/>
              <w:autoSpaceDN w:val="0"/>
              <w:adjustRightInd w:val="0"/>
              <w:rPr>
                <w:rFonts w:ascii="Arial" w:hAnsi="Arial" w:cs="Arial"/>
                <w:szCs w:val="20"/>
              </w:rPr>
            </w:pPr>
            <w:r>
              <w:rPr>
                <w:rFonts w:ascii="Arial" w:hAnsi="Arial" w:cs="Arial"/>
                <w:szCs w:val="20"/>
              </w:rPr>
              <w:t>Recommend HbA1c of</w:t>
            </w:r>
            <w:r w:rsidRPr="00A765CB">
              <w:rPr>
                <w:rFonts w:ascii="Arial" w:hAnsi="Arial" w:cs="Arial"/>
                <w:szCs w:val="20"/>
              </w:rPr>
              <w:t xml:space="preserve"> less than 6.5% </w:t>
            </w:r>
            <w:r>
              <w:rPr>
                <w:rFonts w:ascii="Arial" w:hAnsi="Arial" w:cs="Arial"/>
                <w:szCs w:val="20"/>
              </w:rPr>
              <w:t>with</w:t>
            </w:r>
            <w:r w:rsidRPr="00A765CB">
              <w:rPr>
                <w:rFonts w:ascii="Arial" w:hAnsi="Arial" w:cs="Arial"/>
                <w:szCs w:val="20"/>
              </w:rPr>
              <w:t>in next 3 months.</w:t>
            </w:r>
          </w:p>
        </w:tc>
        <w:tc>
          <w:tcPr>
            <w:tcW w:w="3772" w:type="dxa"/>
            <w:tcMar>
              <w:top w:w="0" w:type="dxa"/>
              <w:left w:w="45" w:type="dxa"/>
              <w:bottom w:w="0" w:type="dxa"/>
              <w:right w:w="45" w:type="dxa"/>
            </w:tcMar>
          </w:tcPr>
          <w:p w14:paraId="192750C2" w14:textId="77777777" w:rsidR="00291E74" w:rsidRPr="00A765CB" w:rsidRDefault="00291E74" w:rsidP="00291E74">
            <w:pPr>
              <w:rPr>
                <w:rFonts w:ascii="Arial" w:hAnsi="Arial" w:cs="Arial"/>
                <w:b/>
                <w:szCs w:val="20"/>
              </w:rPr>
            </w:pPr>
            <w:r w:rsidRPr="00A765CB">
              <w:rPr>
                <w:rFonts w:ascii="Arial" w:hAnsi="Arial" w:cs="Arial"/>
                <w:b/>
                <w:szCs w:val="20"/>
              </w:rPr>
              <w:t xml:space="preserve">GoalProposal </w:t>
            </w:r>
            <w:r w:rsidRPr="00A765CB">
              <w:rPr>
                <w:rFonts w:ascii="Arial" w:hAnsi="Arial" w:cs="Arial"/>
                <w:szCs w:val="20"/>
              </w:rPr>
              <w:t>with</w:t>
            </w:r>
            <w:r w:rsidRPr="00A765CB">
              <w:rPr>
                <w:rFonts w:ascii="Arial" w:hAnsi="Arial" w:cs="Arial"/>
                <w:b/>
                <w:szCs w:val="20"/>
              </w:rPr>
              <w:t xml:space="preserve"> </w:t>
            </w:r>
          </w:p>
          <w:p w14:paraId="1451D581" w14:textId="3D7C16BD"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22788417" w14:textId="4BDC1FA6"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HbA1c</w:t>
            </w:r>
            <w:r>
              <w:rPr>
                <w:rFonts w:ascii="Arial" w:hAnsi="Arial" w:cs="Arial"/>
                <w:szCs w:val="20"/>
              </w:rPr>
              <w:t xml:space="preserve"> VS</w:t>
            </w:r>
          </w:p>
          <w:p w14:paraId="0470321D" w14:textId="243CB344" w:rsidR="00291E74" w:rsidRPr="00A765CB" w:rsidRDefault="00291E74" w:rsidP="00291E74">
            <w:pPr>
              <w:rPr>
                <w:rFonts w:ascii="Arial" w:hAnsi="Arial" w:cs="Arial"/>
                <w:szCs w:val="20"/>
              </w:rPr>
            </w:pPr>
            <w:r>
              <w:rPr>
                <w:rFonts w:ascii="Arial" w:hAnsi="Arial" w:cs="Arial"/>
                <w:szCs w:val="20"/>
              </w:rPr>
              <w:t>-goalValue</w:t>
            </w:r>
            <w:r w:rsidR="00351EA6">
              <w:rPr>
                <w:rFonts w:ascii="Arial" w:hAnsi="Arial" w:cs="Arial"/>
                <w:szCs w:val="20"/>
              </w:rPr>
              <w:t>=</w:t>
            </w:r>
            <w:r>
              <w:rPr>
                <w:rFonts w:ascii="Arial" w:hAnsi="Arial" w:cs="Arial"/>
                <w:szCs w:val="20"/>
              </w:rPr>
              <w:t>6.5%</w:t>
            </w:r>
          </w:p>
          <w:p w14:paraId="5F3F2826" w14:textId="2B384C5C" w:rsidR="00291E74" w:rsidRPr="00A765CB" w:rsidRDefault="00291E74" w:rsidP="00291E74">
            <w:pPr>
              <w:rPr>
                <w:rFonts w:ascii="Arial" w:hAnsi="Arial" w:cs="Arial"/>
                <w:szCs w:val="20"/>
              </w:rPr>
            </w:pPr>
            <w:r w:rsidRPr="00A765CB">
              <w:rPr>
                <w:rFonts w:ascii="Arial" w:hAnsi="Arial" w:cs="Arial"/>
                <w:szCs w:val="20"/>
              </w:rPr>
              <w:t>-goalPursuitEffectiveTime</w:t>
            </w:r>
            <w:r w:rsidR="00351EA6">
              <w:rPr>
                <w:rFonts w:ascii="Arial" w:hAnsi="Arial" w:cs="Arial"/>
                <w:szCs w:val="20"/>
              </w:rPr>
              <w:t>=</w:t>
            </w:r>
            <w:r w:rsidRPr="00A765CB">
              <w:rPr>
                <w:rFonts w:ascii="Arial" w:hAnsi="Arial" w:cs="Arial"/>
                <w:szCs w:val="20"/>
              </w:rPr>
              <w:t>3 months</w:t>
            </w:r>
          </w:p>
          <w:p w14:paraId="560E7B90" w14:textId="77777777" w:rsidR="00291E74" w:rsidRDefault="00291E74" w:rsidP="00291E74">
            <w:pPr>
              <w:rPr>
                <w:rFonts w:ascii="Arial" w:hAnsi="Arial" w:cs="Arial"/>
                <w:b/>
                <w:szCs w:val="20"/>
              </w:rPr>
            </w:pPr>
          </w:p>
        </w:tc>
      </w:tr>
      <w:tr w:rsidR="00291E74" w14:paraId="6D42E214" w14:textId="77777777" w:rsidTr="00D651D3">
        <w:trPr>
          <w:cantSplit/>
          <w:trHeight w:val="255"/>
          <w:tblCellSpacing w:w="0" w:type="dxa"/>
        </w:trPr>
        <w:tc>
          <w:tcPr>
            <w:tcW w:w="1584" w:type="dxa"/>
            <w:tcMar>
              <w:top w:w="0" w:type="dxa"/>
              <w:left w:w="45" w:type="dxa"/>
              <w:bottom w:w="0" w:type="dxa"/>
              <w:right w:w="45" w:type="dxa"/>
            </w:tcMar>
          </w:tcPr>
          <w:p w14:paraId="114EF8F6" w14:textId="39E80B15"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B1AFF7" w14:textId="15FDFB2D" w:rsidR="00291E74" w:rsidRDefault="00291E74" w:rsidP="00291E74">
            <w:pPr>
              <w:widowControl w:val="0"/>
              <w:autoSpaceDE w:val="0"/>
              <w:autoSpaceDN w:val="0"/>
              <w:adjustRightInd w:val="0"/>
              <w:rPr>
                <w:rFonts w:ascii="Arial" w:hAnsi="Arial" w:cs="Arial"/>
                <w:szCs w:val="20"/>
              </w:rPr>
            </w:pPr>
            <w:r>
              <w:rPr>
                <w:rFonts w:ascii="Arial" w:hAnsi="Arial" w:cs="Arial"/>
                <w:szCs w:val="20"/>
              </w:rPr>
              <w:t xml:space="preserve">Goal of </w:t>
            </w:r>
            <w:r w:rsidRPr="00A765CB">
              <w:rPr>
                <w:rFonts w:ascii="Arial" w:hAnsi="Arial" w:cs="Arial"/>
                <w:szCs w:val="20"/>
              </w:rPr>
              <w:t xml:space="preserve">LDL level </w:t>
            </w:r>
            <w:r>
              <w:rPr>
                <w:rFonts w:ascii="Arial" w:hAnsi="Arial" w:cs="Arial"/>
                <w:szCs w:val="20"/>
              </w:rPr>
              <w:t>of 100 mg/dL has been established</w:t>
            </w:r>
          </w:p>
        </w:tc>
        <w:tc>
          <w:tcPr>
            <w:tcW w:w="3772" w:type="dxa"/>
            <w:tcMar>
              <w:top w:w="0" w:type="dxa"/>
              <w:left w:w="45" w:type="dxa"/>
              <w:bottom w:w="0" w:type="dxa"/>
              <w:right w:w="45" w:type="dxa"/>
            </w:tcMar>
          </w:tcPr>
          <w:p w14:paraId="4B9998F5" w14:textId="77777777" w:rsidR="00291E74" w:rsidRPr="00A765CB" w:rsidRDefault="00291E74" w:rsidP="00291E74">
            <w:pPr>
              <w:rPr>
                <w:rFonts w:ascii="Arial" w:hAnsi="Arial" w:cs="Arial"/>
                <w:b/>
                <w:szCs w:val="20"/>
              </w:rPr>
            </w:pPr>
            <w:r w:rsidRPr="00A765CB">
              <w:rPr>
                <w:rFonts w:ascii="Arial" w:hAnsi="Arial" w:cs="Arial"/>
                <w:b/>
                <w:szCs w:val="20"/>
              </w:rPr>
              <w:t xml:space="preserve">GoalPerformance </w:t>
            </w:r>
            <w:r w:rsidRPr="00A765CB">
              <w:rPr>
                <w:rFonts w:ascii="Arial" w:hAnsi="Arial" w:cs="Arial"/>
                <w:szCs w:val="20"/>
              </w:rPr>
              <w:t>with</w:t>
            </w:r>
            <w:r w:rsidRPr="00A765CB">
              <w:rPr>
                <w:rFonts w:ascii="Arial" w:hAnsi="Arial" w:cs="Arial"/>
                <w:b/>
                <w:szCs w:val="20"/>
              </w:rPr>
              <w:t xml:space="preserve"> </w:t>
            </w:r>
          </w:p>
          <w:p w14:paraId="5E8DBDE7" w14:textId="67E9DAEE" w:rsidR="00291E74" w:rsidRPr="00A765CB" w:rsidRDefault="00291E74" w:rsidP="00291E74">
            <w:pPr>
              <w:rPr>
                <w:rFonts w:ascii="Arial" w:hAnsi="Arial" w:cs="Arial"/>
                <w:szCs w:val="20"/>
              </w:rPr>
            </w:pPr>
            <w:r w:rsidRPr="00A765CB">
              <w:rPr>
                <w:rFonts w:ascii="Arial" w:hAnsi="Arial" w:cs="Arial"/>
                <w:b/>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Care goal</w:t>
            </w:r>
            <w:r w:rsidR="00DC042A">
              <w:rPr>
                <w:rFonts w:ascii="Arial" w:hAnsi="Arial" w:cs="Arial"/>
                <w:szCs w:val="20"/>
              </w:rPr>
              <w:t>”</w:t>
            </w:r>
          </w:p>
          <w:p w14:paraId="7EBB2B05" w14:textId="76E5B74F" w:rsidR="00291E74" w:rsidRDefault="00291E74" w:rsidP="00291E74">
            <w:pPr>
              <w:rPr>
                <w:rFonts w:ascii="Arial" w:hAnsi="Arial" w:cs="Arial"/>
                <w:szCs w:val="20"/>
              </w:rPr>
            </w:pPr>
            <w:r w:rsidRPr="00A765CB">
              <w:rPr>
                <w:rFonts w:ascii="Arial" w:hAnsi="Arial" w:cs="Arial"/>
                <w:szCs w:val="20"/>
              </w:rPr>
              <w:t>-goalFocus</w:t>
            </w:r>
            <w:r w:rsidR="0003751D">
              <w:rPr>
                <w:rFonts w:ascii="Arial" w:hAnsi="Arial" w:cs="Arial"/>
                <w:szCs w:val="20"/>
              </w:rPr>
              <w:t xml:space="preserve"> in </w:t>
            </w:r>
            <w:r w:rsidRPr="00A765CB">
              <w:rPr>
                <w:rFonts w:ascii="Arial" w:hAnsi="Arial" w:cs="Arial"/>
                <w:szCs w:val="20"/>
              </w:rPr>
              <w:t>LDL</w:t>
            </w:r>
            <w:r>
              <w:rPr>
                <w:rFonts w:ascii="Arial" w:hAnsi="Arial" w:cs="Arial"/>
                <w:szCs w:val="20"/>
              </w:rPr>
              <w:t xml:space="preserve"> VS</w:t>
            </w:r>
          </w:p>
          <w:p w14:paraId="44B84BDB" w14:textId="198DF2CD" w:rsidR="00291E74" w:rsidRPr="00A765CB" w:rsidRDefault="00291E74" w:rsidP="00291E74">
            <w:pPr>
              <w:rPr>
                <w:rFonts w:ascii="Arial" w:hAnsi="Arial" w:cs="Arial"/>
                <w:b/>
                <w:szCs w:val="20"/>
              </w:rPr>
            </w:pPr>
            <w:r>
              <w:rPr>
                <w:rFonts w:ascii="Arial" w:hAnsi="Arial" w:cs="Arial"/>
                <w:szCs w:val="20"/>
              </w:rPr>
              <w:t>-goalValue</w:t>
            </w:r>
            <w:r w:rsidR="00351EA6">
              <w:rPr>
                <w:rFonts w:ascii="Arial" w:hAnsi="Arial" w:cs="Arial"/>
                <w:szCs w:val="20"/>
              </w:rPr>
              <w:t>=</w:t>
            </w:r>
            <w:r>
              <w:rPr>
                <w:rFonts w:ascii="Arial" w:hAnsi="Arial" w:cs="Arial"/>
                <w:szCs w:val="20"/>
              </w:rPr>
              <w:t>100 mg/dL</w:t>
            </w:r>
            <w:r w:rsidRPr="00A765CB">
              <w:rPr>
                <w:rFonts w:ascii="Arial" w:hAnsi="Arial" w:cs="Arial"/>
                <w:szCs w:val="20"/>
              </w:rPr>
              <w:t xml:space="preserve"> </w:t>
            </w:r>
          </w:p>
        </w:tc>
      </w:tr>
      <w:tr w:rsidR="00291E74" w14:paraId="34020BCC" w14:textId="77777777" w:rsidTr="00D651D3">
        <w:trPr>
          <w:cantSplit/>
          <w:trHeight w:val="255"/>
          <w:tblCellSpacing w:w="0" w:type="dxa"/>
        </w:trPr>
        <w:tc>
          <w:tcPr>
            <w:tcW w:w="1584" w:type="dxa"/>
            <w:tcMar>
              <w:top w:w="0" w:type="dxa"/>
              <w:left w:w="45" w:type="dxa"/>
              <w:bottom w:w="0" w:type="dxa"/>
              <w:right w:w="45" w:type="dxa"/>
            </w:tcMar>
          </w:tcPr>
          <w:p w14:paraId="52D048E2" w14:textId="4D8B5DC3" w:rsidR="00291E74"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B88D7ED" w14:textId="7698D4B5" w:rsidR="00291E74" w:rsidRDefault="00291E74" w:rsidP="00291E74">
            <w:pPr>
              <w:widowControl w:val="0"/>
              <w:autoSpaceDE w:val="0"/>
              <w:autoSpaceDN w:val="0"/>
              <w:adjustRightInd w:val="0"/>
              <w:rPr>
                <w:rFonts w:ascii="Arial" w:hAnsi="Arial" w:cs="Arial"/>
                <w:szCs w:val="20"/>
              </w:rPr>
            </w:pPr>
            <w:r w:rsidRPr="00A765CB">
              <w:rPr>
                <w:rFonts w:ascii="Arial" w:hAnsi="Arial" w:cs="Arial"/>
                <w:szCs w:val="20"/>
              </w:rPr>
              <w:t>There are ventilators present in this long-term care facility.</w:t>
            </w:r>
          </w:p>
        </w:tc>
        <w:tc>
          <w:tcPr>
            <w:tcW w:w="3772" w:type="dxa"/>
            <w:tcMar>
              <w:top w:w="0" w:type="dxa"/>
              <w:left w:w="45" w:type="dxa"/>
              <w:bottom w:w="0" w:type="dxa"/>
              <w:right w:w="45" w:type="dxa"/>
            </w:tcMar>
          </w:tcPr>
          <w:p w14:paraId="60251FE9" w14:textId="77777777" w:rsidR="00291E74" w:rsidRPr="00250165" w:rsidRDefault="00291E74" w:rsidP="00291E74">
            <w:pPr>
              <w:rPr>
                <w:rFonts w:ascii="Arial" w:hAnsi="Arial" w:cs="Arial"/>
                <w:szCs w:val="20"/>
              </w:rPr>
            </w:pPr>
            <w:r w:rsidRPr="00250165">
              <w:rPr>
                <w:rFonts w:ascii="Arial" w:hAnsi="Arial" w:cs="Arial"/>
                <w:b/>
                <w:szCs w:val="20"/>
              </w:rPr>
              <w:t xml:space="preserve">Organization </w:t>
            </w:r>
            <w:r w:rsidRPr="00250165">
              <w:rPr>
                <w:rFonts w:ascii="Arial" w:hAnsi="Arial" w:cs="Arial"/>
                <w:szCs w:val="20"/>
              </w:rPr>
              <w:t>with</w:t>
            </w:r>
          </w:p>
          <w:p w14:paraId="0B4606BD" w14:textId="5865E0E2" w:rsidR="00291E74" w:rsidRDefault="00291E74" w:rsidP="00291E74">
            <w:pPr>
              <w:rPr>
                <w:rFonts w:ascii="Arial" w:hAnsi="Arial" w:cs="Arial"/>
                <w:szCs w:val="20"/>
              </w:rPr>
            </w:pPr>
            <w:r w:rsidRPr="00A765CB">
              <w:rPr>
                <w:rFonts w:ascii="Arial" w:hAnsi="Arial" w:cs="Arial"/>
                <w:szCs w:val="20"/>
              </w:rPr>
              <w:t>-type</w:t>
            </w:r>
            <w:r w:rsidR="00351EA6">
              <w:rPr>
                <w:rFonts w:ascii="Arial" w:hAnsi="Arial" w:cs="Arial"/>
                <w:szCs w:val="20"/>
              </w:rPr>
              <w:t>=</w:t>
            </w:r>
            <w:r w:rsidRPr="00A765CB">
              <w:rPr>
                <w:rFonts w:ascii="Arial" w:hAnsi="Arial" w:cs="Arial"/>
                <w:szCs w:val="20"/>
              </w:rPr>
              <w:t>long-term care facility</w:t>
            </w:r>
          </w:p>
          <w:p w14:paraId="187D3304" w14:textId="2C989D38" w:rsidR="00291E74" w:rsidRPr="00A765CB" w:rsidRDefault="00291E74" w:rsidP="00291E74">
            <w:pPr>
              <w:rPr>
                <w:rFonts w:ascii="Arial" w:hAnsi="Arial" w:cs="Arial"/>
                <w:szCs w:val="20"/>
              </w:rPr>
            </w:pPr>
            <w:r>
              <w:rPr>
                <w:rFonts w:ascii="Arial" w:hAnsi="Arial" w:cs="Arial"/>
                <w:szCs w:val="20"/>
              </w:rPr>
              <w:t>-characteristic</w:t>
            </w:r>
            <w:r w:rsidR="00351EA6">
              <w:rPr>
                <w:rFonts w:ascii="Arial" w:hAnsi="Arial" w:cs="Arial"/>
                <w:szCs w:val="20"/>
              </w:rPr>
              <w:t>=</w:t>
            </w:r>
            <w:r>
              <w:rPr>
                <w:rFonts w:ascii="Arial" w:hAnsi="Arial" w:cs="Arial"/>
                <w:szCs w:val="20"/>
              </w:rPr>
              <w:t>{</w:t>
            </w:r>
          </w:p>
          <w:p w14:paraId="161AD654" w14:textId="697701DE" w:rsidR="00291E74" w:rsidRPr="00A765CB"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-code</w:t>
            </w:r>
            <w:r w:rsidR="00351EA6">
              <w:rPr>
                <w:rFonts w:ascii="Arial" w:hAnsi="Arial" w:cs="Arial"/>
                <w:szCs w:val="20"/>
              </w:rPr>
              <w:t>=</w:t>
            </w:r>
            <w:r>
              <w:rPr>
                <w:rFonts w:ascii="Arial" w:hAnsi="Arial" w:cs="Arial"/>
                <w:szCs w:val="20"/>
              </w:rPr>
              <w:t>ventilator</w:t>
            </w:r>
          </w:p>
          <w:p w14:paraId="1E9D1EFF" w14:textId="40750E8F" w:rsidR="00291E74" w:rsidRDefault="00291E74" w:rsidP="00291E74">
            <w:pPr>
              <w:rPr>
                <w:rFonts w:ascii="Arial" w:hAnsi="Arial" w:cs="Arial"/>
                <w:szCs w:val="20"/>
              </w:rPr>
            </w:pPr>
            <w:r>
              <w:rPr>
                <w:rFonts w:ascii="Arial" w:hAnsi="Arial" w:cs="Arial"/>
                <w:szCs w:val="20"/>
              </w:rPr>
              <w:t xml:space="preserve">  </w:t>
            </w:r>
            <w:r w:rsidRPr="00A765CB">
              <w:rPr>
                <w:rFonts w:ascii="Arial" w:hAnsi="Arial" w:cs="Arial"/>
                <w:szCs w:val="20"/>
              </w:rPr>
              <w:t>-presence</w:t>
            </w:r>
            <w:r w:rsidR="00351EA6">
              <w:rPr>
                <w:rFonts w:ascii="Arial" w:hAnsi="Arial" w:cs="Arial"/>
                <w:szCs w:val="20"/>
              </w:rPr>
              <w:t>=</w:t>
            </w:r>
            <w:r w:rsidRPr="00A765CB">
              <w:rPr>
                <w:rFonts w:ascii="Arial" w:hAnsi="Arial" w:cs="Arial"/>
                <w:szCs w:val="20"/>
              </w:rPr>
              <w:t>yes</w:t>
            </w:r>
          </w:p>
          <w:p w14:paraId="6BD0600F" w14:textId="0CBAE53F" w:rsidR="00291E74" w:rsidRPr="00A765CB" w:rsidRDefault="00291E74" w:rsidP="00291E74">
            <w:pPr>
              <w:rPr>
                <w:rFonts w:ascii="Arial" w:hAnsi="Arial" w:cs="Arial"/>
                <w:b/>
                <w:szCs w:val="20"/>
              </w:rPr>
            </w:pPr>
            <w:r>
              <w:rPr>
                <w:rFonts w:ascii="Arial" w:hAnsi="Arial" w:cs="Arial"/>
                <w:szCs w:val="20"/>
              </w:rPr>
              <w:t>}</w:t>
            </w:r>
          </w:p>
        </w:tc>
      </w:tr>
      <w:tr w:rsidR="00291E74" w14:paraId="74E18677" w14:textId="77777777" w:rsidTr="00D651D3">
        <w:trPr>
          <w:cantSplit/>
          <w:trHeight w:val="255"/>
          <w:tblCellSpacing w:w="0" w:type="dxa"/>
        </w:trPr>
        <w:tc>
          <w:tcPr>
            <w:tcW w:w="1584" w:type="dxa"/>
            <w:tcMar>
              <w:top w:w="0" w:type="dxa"/>
              <w:left w:w="45" w:type="dxa"/>
              <w:bottom w:w="0" w:type="dxa"/>
              <w:right w:w="45" w:type="dxa"/>
            </w:tcMar>
          </w:tcPr>
          <w:p w14:paraId="45E3FF4D" w14:textId="0AF0848F" w:rsidR="00291E74" w:rsidRDefault="00291E74" w:rsidP="00291E74">
            <w:pPr>
              <w:rPr>
                <w:rFonts w:ascii="Arial" w:hAnsi="Arial" w:cs="Arial"/>
                <w:szCs w:val="20"/>
              </w:rPr>
            </w:pPr>
            <w:r w:rsidRPr="00A765CB">
              <w:rPr>
                <w:rFonts w:ascii="Arial" w:hAnsi="Arial" w:cs="Arial"/>
                <w:szCs w:val="20"/>
              </w:rPr>
              <w:lastRenderedPageBreak/>
              <w:t>VMR</w:t>
            </w:r>
          </w:p>
        </w:tc>
        <w:tc>
          <w:tcPr>
            <w:tcW w:w="3744" w:type="dxa"/>
            <w:tcMar>
              <w:top w:w="0" w:type="dxa"/>
              <w:left w:w="45" w:type="dxa"/>
              <w:bottom w:w="0" w:type="dxa"/>
              <w:right w:w="45" w:type="dxa"/>
            </w:tcMar>
          </w:tcPr>
          <w:p w14:paraId="56C6095C" w14:textId="481A2935"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Increased fiber diet</w:t>
            </w:r>
          </w:p>
        </w:tc>
        <w:tc>
          <w:tcPr>
            <w:tcW w:w="3772" w:type="dxa"/>
            <w:tcMar>
              <w:top w:w="0" w:type="dxa"/>
              <w:left w:w="45" w:type="dxa"/>
              <w:bottom w:w="0" w:type="dxa"/>
              <w:right w:w="45" w:type="dxa"/>
            </w:tcMar>
          </w:tcPr>
          <w:p w14:paraId="2EABA621" w14:textId="77777777" w:rsidR="00291E74" w:rsidRPr="00A765CB" w:rsidRDefault="00291E74" w:rsidP="00291E74">
            <w:pPr>
              <w:rPr>
                <w:rFonts w:ascii="Arial" w:hAnsi="Arial" w:cs="Arial"/>
                <w:szCs w:val="20"/>
              </w:rPr>
            </w:pPr>
            <w:r w:rsidRPr="00A765CB">
              <w:rPr>
                <w:rFonts w:ascii="Arial" w:hAnsi="Arial" w:cs="Arial"/>
                <w:b/>
                <w:szCs w:val="20"/>
              </w:rPr>
              <w:t xml:space="preserve">DietOrder </w:t>
            </w:r>
            <w:r w:rsidRPr="00A765CB">
              <w:rPr>
                <w:rFonts w:ascii="Arial" w:hAnsi="Arial" w:cs="Arial"/>
                <w:szCs w:val="20"/>
              </w:rPr>
              <w:t>with</w:t>
            </w:r>
          </w:p>
          <w:p w14:paraId="0A110B98" w14:textId="49C2C610"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 Order</w:t>
            </w:r>
            <w:r w:rsidR="00DC042A">
              <w:rPr>
                <w:rFonts w:ascii="Arial" w:hAnsi="Arial" w:cs="Arial"/>
                <w:szCs w:val="20"/>
              </w:rPr>
              <w:t>”</w:t>
            </w:r>
          </w:p>
          <w:p w14:paraId="0661E6D7" w14:textId="0769946B" w:rsidR="00291E74" w:rsidRPr="00250165" w:rsidRDefault="00291E74" w:rsidP="00291E74">
            <w:pPr>
              <w:rPr>
                <w:rFonts w:ascii="Arial" w:hAnsi="Arial" w:cs="Arial"/>
                <w:b/>
                <w:szCs w:val="20"/>
              </w:rPr>
            </w:pPr>
            <w:r>
              <w:rPr>
                <w:rFonts w:ascii="Arial" w:hAnsi="Arial" w:cs="Arial"/>
                <w:szCs w:val="20"/>
              </w:rPr>
              <w:t>-nutritionItem[OralDiet].</w:t>
            </w:r>
            <w:r w:rsidRPr="00A765CB">
              <w:rPr>
                <w:rFonts w:ascii="Arial" w:hAnsi="Arial" w:cs="Arial"/>
                <w:szCs w:val="20"/>
              </w:rPr>
              <w:t>dietType</w:t>
            </w:r>
            <w:r w:rsidR="00351EA6">
              <w:rPr>
                <w:rFonts w:ascii="Arial" w:hAnsi="Arial" w:cs="Arial"/>
                <w:szCs w:val="20"/>
              </w:rPr>
              <w:t>=</w:t>
            </w:r>
            <w:r>
              <w:rPr>
                <w:rFonts w:ascii="Arial" w:hAnsi="Arial" w:cs="Arial"/>
                <w:szCs w:val="20"/>
              </w:rPr>
              <w:t xml:space="preserve">increased </w:t>
            </w:r>
            <w:r w:rsidRPr="00A765CB">
              <w:rPr>
                <w:rFonts w:ascii="Arial" w:hAnsi="Arial" w:cs="Arial"/>
                <w:szCs w:val="20"/>
              </w:rPr>
              <w:t xml:space="preserve">fiber </w:t>
            </w:r>
            <w:r>
              <w:rPr>
                <w:rFonts w:ascii="Arial" w:hAnsi="Arial" w:cs="Arial"/>
                <w:szCs w:val="20"/>
              </w:rPr>
              <w:t>diet</w:t>
            </w:r>
          </w:p>
        </w:tc>
      </w:tr>
      <w:tr w:rsidR="00291E74" w14:paraId="4F9A03E7" w14:textId="77777777" w:rsidTr="00D651D3">
        <w:trPr>
          <w:cantSplit/>
          <w:trHeight w:val="255"/>
          <w:tblCellSpacing w:w="0" w:type="dxa"/>
        </w:trPr>
        <w:tc>
          <w:tcPr>
            <w:tcW w:w="1584" w:type="dxa"/>
            <w:tcMar>
              <w:top w:w="0" w:type="dxa"/>
              <w:left w:w="45" w:type="dxa"/>
              <w:bottom w:w="0" w:type="dxa"/>
              <w:right w:w="45" w:type="dxa"/>
            </w:tcMar>
          </w:tcPr>
          <w:p w14:paraId="6460A5C9" w14:textId="629494AD"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6AC50462" w14:textId="79188FEE"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High-calorie protein shake</w:t>
            </w:r>
          </w:p>
        </w:tc>
        <w:tc>
          <w:tcPr>
            <w:tcW w:w="3772" w:type="dxa"/>
            <w:tcMar>
              <w:top w:w="0" w:type="dxa"/>
              <w:left w:w="45" w:type="dxa"/>
              <w:bottom w:w="0" w:type="dxa"/>
              <w:right w:w="45" w:type="dxa"/>
            </w:tcMar>
          </w:tcPr>
          <w:p w14:paraId="3E568A8F" w14:textId="77777777" w:rsidR="00291E74" w:rsidRDefault="00291E74" w:rsidP="00291E74">
            <w:pPr>
              <w:rPr>
                <w:rFonts w:ascii="Arial" w:hAnsi="Arial" w:cs="Arial"/>
                <w:b/>
                <w:szCs w:val="20"/>
              </w:rPr>
            </w:pPr>
            <w:r>
              <w:rPr>
                <w:rFonts w:ascii="Arial" w:hAnsi="Arial" w:cs="Arial"/>
                <w:b/>
                <w:szCs w:val="20"/>
              </w:rPr>
              <w:t xml:space="preserve">DietProposal </w:t>
            </w:r>
            <w:r w:rsidRPr="00B37DC5">
              <w:rPr>
                <w:rFonts w:ascii="Arial" w:hAnsi="Arial" w:cs="Arial"/>
                <w:szCs w:val="20"/>
              </w:rPr>
              <w:t>with</w:t>
            </w:r>
          </w:p>
          <w:p w14:paraId="190E5569" w14:textId="6DE1F924" w:rsidR="00291E74" w:rsidRPr="00A765CB" w:rsidRDefault="00291E74" w:rsidP="00291E74">
            <w:pPr>
              <w:rPr>
                <w:rFonts w:ascii="Arial" w:hAnsi="Arial" w:cs="Arial"/>
                <w:szCs w:val="20"/>
              </w:rPr>
            </w:pPr>
            <w:r w:rsidRPr="00FD3015">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Recommended</w:t>
            </w:r>
            <w:r w:rsidR="00DC042A">
              <w:rPr>
                <w:rFonts w:ascii="Arial" w:hAnsi="Arial" w:cs="Arial"/>
                <w:szCs w:val="20"/>
              </w:rPr>
              <w:t>”</w:t>
            </w:r>
          </w:p>
          <w:p w14:paraId="234600D0" w14:textId="6A7312CB" w:rsidR="00291E74" w:rsidRPr="00A765CB" w:rsidRDefault="00291E74" w:rsidP="00291E74">
            <w:pPr>
              <w:rPr>
                <w:rFonts w:ascii="Arial" w:hAnsi="Arial" w:cs="Arial"/>
                <w:b/>
                <w:szCs w:val="20"/>
              </w:rPr>
            </w:pPr>
            <w:r w:rsidRPr="00FD3015">
              <w:rPr>
                <w:rFonts w:ascii="Arial" w:hAnsi="Arial" w:cs="Arial"/>
                <w:szCs w:val="20"/>
              </w:rPr>
              <w:t>-nutritionItem[NutritionalSupplement].</w:t>
            </w:r>
            <w:r>
              <w:rPr>
                <w:rFonts w:ascii="Arial" w:hAnsi="Arial" w:cs="Arial"/>
                <w:szCs w:val="20"/>
              </w:rPr>
              <w:t>product</w:t>
            </w:r>
            <w:r w:rsidR="00351EA6">
              <w:rPr>
                <w:rFonts w:ascii="Arial" w:hAnsi="Arial" w:cs="Arial"/>
                <w:szCs w:val="20"/>
              </w:rPr>
              <w:t>=</w:t>
            </w:r>
            <w:r>
              <w:rPr>
                <w:rFonts w:ascii="Arial" w:hAnsi="Arial" w:cs="Arial"/>
                <w:szCs w:val="20"/>
              </w:rPr>
              <w:t>protein shake</w:t>
            </w:r>
          </w:p>
        </w:tc>
      </w:tr>
      <w:tr w:rsidR="00291E74" w14:paraId="33E39374" w14:textId="77777777" w:rsidTr="00D651D3">
        <w:trPr>
          <w:cantSplit/>
          <w:trHeight w:val="255"/>
          <w:tblCellSpacing w:w="0" w:type="dxa"/>
        </w:trPr>
        <w:tc>
          <w:tcPr>
            <w:tcW w:w="1584" w:type="dxa"/>
            <w:tcMar>
              <w:top w:w="0" w:type="dxa"/>
              <w:left w:w="45" w:type="dxa"/>
              <w:bottom w:w="0" w:type="dxa"/>
              <w:right w:w="45" w:type="dxa"/>
            </w:tcMar>
          </w:tcPr>
          <w:p w14:paraId="6A092675" w14:textId="3C9CAAFF" w:rsidR="00291E74" w:rsidRPr="00A765CB" w:rsidRDefault="00291E74" w:rsidP="00291E74">
            <w:pPr>
              <w:rPr>
                <w:rFonts w:ascii="Arial" w:hAnsi="Arial" w:cs="Arial"/>
                <w:szCs w:val="20"/>
              </w:rPr>
            </w:pPr>
            <w:r w:rsidRPr="00A765CB">
              <w:rPr>
                <w:rFonts w:ascii="Arial" w:hAnsi="Arial" w:cs="Arial"/>
                <w:szCs w:val="20"/>
              </w:rPr>
              <w:t>VMR</w:t>
            </w:r>
          </w:p>
        </w:tc>
        <w:tc>
          <w:tcPr>
            <w:tcW w:w="3744" w:type="dxa"/>
            <w:tcMar>
              <w:top w:w="0" w:type="dxa"/>
              <w:left w:w="45" w:type="dxa"/>
              <w:bottom w:w="0" w:type="dxa"/>
              <w:right w:w="45" w:type="dxa"/>
            </w:tcMar>
          </w:tcPr>
          <w:p w14:paraId="7C1552F5" w14:textId="6158DB04"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Easy to chew diet (regime/therapy)</w:t>
            </w:r>
          </w:p>
        </w:tc>
        <w:tc>
          <w:tcPr>
            <w:tcW w:w="3772" w:type="dxa"/>
            <w:tcMar>
              <w:top w:w="0" w:type="dxa"/>
              <w:left w:w="45" w:type="dxa"/>
              <w:bottom w:w="0" w:type="dxa"/>
              <w:right w:w="45" w:type="dxa"/>
            </w:tcMar>
          </w:tcPr>
          <w:p w14:paraId="28D71540" w14:textId="77777777" w:rsidR="00291E74" w:rsidRPr="00A765CB" w:rsidRDefault="00291E74" w:rsidP="00291E74">
            <w:pPr>
              <w:rPr>
                <w:rFonts w:ascii="Arial" w:hAnsi="Arial" w:cs="Arial"/>
                <w:szCs w:val="20"/>
              </w:rPr>
            </w:pPr>
            <w:r w:rsidRPr="00A765CB">
              <w:rPr>
                <w:rFonts w:ascii="Arial" w:hAnsi="Arial" w:cs="Arial"/>
                <w:b/>
                <w:szCs w:val="20"/>
              </w:rPr>
              <w:t xml:space="preserve">DietProposal </w:t>
            </w:r>
            <w:r w:rsidRPr="00A765CB">
              <w:rPr>
                <w:rFonts w:ascii="Arial" w:hAnsi="Arial" w:cs="Arial"/>
                <w:szCs w:val="20"/>
              </w:rPr>
              <w:t>with</w:t>
            </w:r>
          </w:p>
          <w:p w14:paraId="5E570832" w14:textId="0E3B703A" w:rsidR="00291E74" w:rsidRPr="00A765CB" w:rsidRDefault="00291E74" w:rsidP="00291E74">
            <w:pPr>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Substance,</w:t>
            </w:r>
            <w:r>
              <w:rPr>
                <w:rFonts w:ascii="Arial" w:hAnsi="Arial" w:cs="Arial"/>
                <w:szCs w:val="20"/>
              </w:rPr>
              <w:t xml:space="preserve"> </w:t>
            </w:r>
            <w:r w:rsidRPr="00A765CB">
              <w:rPr>
                <w:rFonts w:ascii="Arial" w:hAnsi="Arial" w:cs="Arial"/>
                <w:szCs w:val="20"/>
              </w:rPr>
              <w:t>Recommeded</w:t>
            </w:r>
            <w:r w:rsidR="00DC042A">
              <w:rPr>
                <w:rFonts w:ascii="Arial" w:hAnsi="Arial" w:cs="Arial"/>
                <w:szCs w:val="20"/>
              </w:rPr>
              <w:t>”</w:t>
            </w:r>
          </w:p>
          <w:p w14:paraId="591C75E4" w14:textId="5EE46655" w:rsidR="00291E74" w:rsidRDefault="00291E74" w:rsidP="00291E74">
            <w:pPr>
              <w:rPr>
                <w:rFonts w:ascii="Arial" w:hAnsi="Arial" w:cs="Arial"/>
                <w:b/>
                <w:szCs w:val="20"/>
              </w:rPr>
            </w:pPr>
            <w:r>
              <w:rPr>
                <w:rFonts w:ascii="Arial" w:hAnsi="Arial" w:cs="Arial"/>
                <w:szCs w:val="20"/>
              </w:rPr>
              <w:t>-nutritionItem[OralDiet].texture.</w:t>
            </w:r>
            <w:r w:rsidRPr="00A765CB">
              <w:rPr>
                <w:rFonts w:ascii="Arial" w:hAnsi="Arial" w:cs="Arial"/>
                <w:szCs w:val="20"/>
              </w:rPr>
              <w:t>textureType</w:t>
            </w:r>
            <w:r w:rsidR="00351EA6">
              <w:rPr>
                <w:rFonts w:ascii="Arial" w:hAnsi="Arial" w:cs="Arial"/>
                <w:szCs w:val="20"/>
              </w:rPr>
              <w:t>=</w:t>
            </w:r>
            <w:r w:rsidRPr="00A765CB">
              <w:rPr>
                <w:rFonts w:ascii="Arial" w:hAnsi="Arial" w:cs="Arial"/>
                <w:szCs w:val="20"/>
              </w:rPr>
              <w:t>easy to chew</w:t>
            </w:r>
          </w:p>
        </w:tc>
      </w:tr>
      <w:tr w:rsidR="00291E74" w14:paraId="407B1F85" w14:textId="77777777" w:rsidTr="00D651D3">
        <w:trPr>
          <w:cantSplit/>
          <w:trHeight w:val="255"/>
          <w:tblCellSpacing w:w="0" w:type="dxa"/>
        </w:trPr>
        <w:tc>
          <w:tcPr>
            <w:tcW w:w="1584" w:type="dxa"/>
            <w:tcMar>
              <w:top w:w="0" w:type="dxa"/>
              <w:left w:w="45" w:type="dxa"/>
              <w:bottom w:w="0" w:type="dxa"/>
              <w:right w:w="45" w:type="dxa"/>
            </w:tcMar>
          </w:tcPr>
          <w:p w14:paraId="732818B8" w14:textId="4E750E4D" w:rsidR="00291E74" w:rsidRPr="00A765CB" w:rsidRDefault="00291E74" w:rsidP="00291E74">
            <w:pPr>
              <w:rPr>
                <w:rFonts w:ascii="Arial" w:hAnsi="Arial" w:cs="Arial"/>
                <w:szCs w:val="20"/>
              </w:rPr>
            </w:pPr>
            <w:r w:rsidRPr="00A765CB">
              <w:rPr>
                <w:rFonts w:ascii="Arial" w:hAnsi="Arial" w:cs="Arial"/>
                <w:szCs w:val="20"/>
              </w:rPr>
              <w:t>CMS100v1</w:t>
            </w:r>
          </w:p>
        </w:tc>
        <w:tc>
          <w:tcPr>
            <w:tcW w:w="3744" w:type="dxa"/>
            <w:tcMar>
              <w:top w:w="0" w:type="dxa"/>
              <w:left w:w="45" w:type="dxa"/>
              <w:bottom w:w="0" w:type="dxa"/>
              <w:right w:w="45" w:type="dxa"/>
            </w:tcMar>
          </w:tcPr>
          <w:p w14:paraId="644947F9" w14:textId="7BB289C5" w:rsidR="00291E74" w:rsidRPr="00A765CB" w:rsidRDefault="00C771A2" w:rsidP="00291E74">
            <w:pPr>
              <w:widowControl w:val="0"/>
              <w:autoSpaceDE w:val="0"/>
              <w:autoSpaceDN w:val="0"/>
              <w:adjustRightInd w:val="0"/>
              <w:rPr>
                <w:rFonts w:ascii="Arial" w:hAnsi="Arial" w:cs="Arial"/>
                <w:szCs w:val="20"/>
              </w:rPr>
            </w:pPr>
            <w:hyperlink r:id="rId69" w:anchor="qde_160121000" w:history="1">
              <w:r w:rsidR="00291E74" w:rsidRPr="00A765CB">
                <w:rPr>
                  <w:rFonts w:ascii="Arial" w:hAnsi="Arial" w:cs="Arial"/>
                  <w:szCs w:val="20"/>
                </w:rPr>
                <w:t>Transfer To: Hospital Measures - Inpatient Hospice Care</w:t>
              </w:r>
            </w:hyperlink>
          </w:p>
        </w:tc>
        <w:tc>
          <w:tcPr>
            <w:tcW w:w="3772" w:type="dxa"/>
            <w:tcMar>
              <w:top w:w="0" w:type="dxa"/>
              <w:left w:w="45" w:type="dxa"/>
              <w:bottom w:w="0" w:type="dxa"/>
              <w:right w:w="45" w:type="dxa"/>
            </w:tcMar>
          </w:tcPr>
          <w:p w14:paraId="0B5C36B1" w14:textId="77777777" w:rsidR="00291E74" w:rsidRPr="00A765CB" w:rsidRDefault="00291E74" w:rsidP="00291E74">
            <w:pPr>
              <w:outlineLvl w:val="0"/>
              <w:rPr>
                <w:rFonts w:ascii="Arial" w:hAnsi="Arial" w:cs="Arial"/>
                <w:szCs w:val="20"/>
              </w:rPr>
            </w:pPr>
            <w:r w:rsidRPr="00A765CB">
              <w:rPr>
                <w:rFonts w:ascii="Arial" w:hAnsi="Arial" w:cs="Arial"/>
                <w:b/>
                <w:szCs w:val="20"/>
              </w:rPr>
              <w:t>EncounterEvent</w:t>
            </w:r>
            <w:r w:rsidRPr="00A765CB">
              <w:rPr>
                <w:rFonts w:ascii="Arial" w:hAnsi="Arial" w:cs="Arial"/>
                <w:szCs w:val="20"/>
              </w:rPr>
              <w:t xml:space="preserve"> with</w:t>
            </w:r>
          </w:p>
          <w:p w14:paraId="6BAADBF8" w14:textId="4F19AA8C"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Transfer to</w:t>
            </w:r>
            <w:r w:rsidR="00DC042A">
              <w:rPr>
                <w:rFonts w:ascii="Arial" w:hAnsi="Arial" w:cs="Arial"/>
                <w:szCs w:val="20"/>
              </w:rPr>
              <w:t>”</w:t>
            </w:r>
          </w:p>
          <w:p w14:paraId="14C5B7BA" w14:textId="299C99DF" w:rsidR="00291E74" w:rsidRPr="00A765CB" w:rsidRDefault="00291E74" w:rsidP="00291E74">
            <w:pPr>
              <w:outlineLvl w:val="0"/>
              <w:rPr>
                <w:rFonts w:ascii="Arial" w:hAnsi="Arial" w:cs="Arial"/>
                <w:szCs w:val="20"/>
              </w:rPr>
            </w:pPr>
            <w:r w:rsidRPr="00A765CB">
              <w:rPr>
                <w:rFonts w:ascii="Arial" w:hAnsi="Arial" w:cs="Arial"/>
                <w:szCs w:val="20"/>
              </w:rPr>
              <w:t>-dischargeDisposition</w:t>
            </w:r>
            <w:r w:rsidR="0003751D">
              <w:rPr>
                <w:rFonts w:ascii="Arial" w:hAnsi="Arial" w:cs="Arial"/>
                <w:szCs w:val="20"/>
              </w:rPr>
              <w:t xml:space="preserve"> in </w:t>
            </w:r>
            <w:r w:rsidRPr="00A765CB">
              <w:rPr>
                <w:rFonts w:ascii="Arial" w:hAnsi="Arial" w:cs="Arial"/>
                <w:szCs w:val="20"/>
              </w:rPr>
              <w:t>Inpatient  hospice care</w:t>
            </w:r>
            <w:r>
              <w:rPr>
                <w:rFonts w:ascii="Arial" w:hAnsi="Arial" w:cs="Arial"/>
                <w:szCs w:val="20"/>
              </w:rPr>
              <w:t xml:space="preserve"> VS</w:t>
            </w:r>
          </w:p>
          <w:p w14:paraId="6A5B027B" w14:textId="7C70A075" w:rsidR="00291E74" w:rsidRPr="00A765CB" w:rsidRDefault="00291E74" w:rsidP="00291E74">
            <w:pPr>
              <w:rPr>
                <w:rFonts w:ascii="Arial" w:hAnsi="Arial" w:cs="Arial"/>
                <w:b/>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in-patient</w:t>
            </w:r>
          </w:p>
        </w:tc>
      </w:tr>
      <w:tr w:rsidR="00291E74" w14:paraId="014A742A" w14:textId="77777777" w:rsidTr="00D651D3">
        <w:trPr>
          <w:cantSplit/>
          <w:trHeight w:val="255"/>
          <w:tblCellSpacing w:w="0" w:type="dxa"/>
        </w:trPr>
        <w:tc>
          <w:tcPr>
            <w:tcW w:w="1584" w:type="dxa"/>
            <w:tcMar>
              <w:top w:w="0" w:type="dxa"/>
              <w:left w:w="45" w:type="dxa"/>
              <w:bottom w:w="0" w:type="dxa"/>
              <w:right w:w="45" w:type="dxa"/>
            </w:tcMar>
          </w:tcPr>
          <w:p w14:paraId="292A693D" w14:textId="20572270" w:rsidR="00291E74" w:rsidRPr="00A765CB" w:rsidRDefault="00291E74" w:rsidP="00291E74">
            <w:pPr>
              <w:rPr>
                <w:rFonts w:ascii="Arial" w:hAnsi="Arial" w:cs="Arial"/>
                <w:szCs w:val="20"/>
              </w:rPr>
            </w:pPr>
            <w:r w:rsidRPr="00A765CB">
              <w:rPr>
                <w:rFonts w:ascii="Arial" w:hAnsi="Arial" w:cs="Arial"/>
                <w:szCs w:val="20"/>
              </w:rPr>
              <w:t xml:space="preserve">USPSTF </w:t>
            </w:r>
            <w:r>
              <w:rPr>
                <w:rFonts w:ascii="Arial" w:hAnsi="Arial" w:cs="Arial"/>
                <w:szCs w:val="20"/>
              </w:rPr>
              <w:t>Screening for Hepatitis B Virus Infection in Pregnancy</w:t>
            </w:r>
          </w:p>
        </w:tc>
        <w:tc>
          <w:tcPr>
            <w:tcW w:w="3744" w:type="dxa"/>
            <w:tcMar>
              <w:top w:w="0" w:type="dxa"/>
              <w:left w:w="45" w:type="dxa"/>
              <w:bottom w:w="0" w:type="dxa"/>
              <w:right w:w="45" w:type="dxa"/>
            </w:tcMar>
          </w:tcPr>
          <w:p w14:paraId="5B140E3E" w14:textId="49D0D87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High risk patients and patients who test positive for HBV should be referred to an appropriate case-management program.</w:t>
            </w:r>
          </w:p>
        </w:tc>
        <w:tc>
          <w:tcPr>
            <w:tcW w:w="3772" w:type="dxa"/>
            <w:tcMar>
              <w:top w:w="0" w:type="dxa"/>
              <w:left w:w="45" w:type="dxa"/>
              <w:bottom w:w="0" w:type="dxa"/>
              <w:right w:w="45" w:type="dxa"/>
            </w:tcMar>
          </w:tcPr>
          <w:p w14:paraId="6C0E026B" w14:textId="77777777" w:rsidR="00291E74" w:rsidRPr="003D3D84" w:rsidRDefault="00291E74" w:rsidP="00291E74">
            <w:pPr>
              <w:outlineLvl w:val="0"/>
              <w:rPr>
                <w:rFonts w:ascii="Arial" w:hAnsi="Arial" w:cs="Arial"/>
                <w:szCs w:val="20"/>
              </w:rPr>
            </w:pPr>
            <w:r w:rsidRPr="00A765CB">
              <w:rPr>
                <w:rFonts w:ascii="Arial" w:hAnsi="Arial" w:cs="Arial"/>
                <w:b/>
                <w:szCs w:val="20"/>
              </w:rPr>
              <w:t xml:space="preserve">ProgramParticipationProposal </w:t>
            </w:r>
            <w:r w:rsidRPr="00A765CB">
              <w:rPr>
                <w:rFonts w:ascii="Arial" w:hAnsi="Arial" w:cs="Arial"/>
                <w:szCs w:val="20"/>
              </w:rPr>
              <w:t>with</w:t>
            </w:r>
          </w:p>
          <w:p w14:paraId="2B734C7F" w14:textId="38162B6C" w:rsidR="00291E74" w:rsidRPr="00A765CB" w:rsidRDefault="00291E74" w:rsidP="00291E74">
            <w:pPr>
              <w:outlineLvl w:val="0"/>
              <w:rPr>
                <w:rFonts w:ascii="Arial" w:hAnsi="Arial" w:cs="Arial"/>
                <w:b/>
                <w:szCs w:val="20"/>
              </w:rPr>
            </w:pPr>
            <w:r w:rsidRPr="00A765CB">
              <w:rPr>
                <w:rFonts w:ascii="Arial" w:hAnsi="Arial" w:cs="Arial"/>
                <w:szCs w:val="20"/>
              </w:rPr>
              <w:t>-programType</w:t>
            </w:r>
            <w:r w:rsidR="00351EA6">
              <w:rPr>
                <w:rFonts w:ascii="Arial" w:hAnsi="Arial" w:cs="Arial"/>
                <w:szCs w:val="20"/>
              </w:rPr>
              <w:t>=</w:t>
            </w:r>
            <w:r w:rsidRPr="00A765CB">
              <w:rPr>
                <w:rFonts w:ascii="Arial" w:hAnsi="Arial" w:cs="Arial"/>
                <w:szCs w:val="20"/>
              </w:rPr>
              <w:t>code for case-management program</w:t>
            </w:r>
            <w:r>
              <w:rPr>
                <w:rFonts w:ascii="Arial" w:hAnsi="Arial" w:cs="Arial"/>
                <w:szCs w:val="20"/>
              </w:rPr>
              <w:t xml:space="preserve"> for HBV</w:t>
            </w:r>
          </w:p>
        </w:tc>
      </w:tr>
      <w:tr w:rsidR="00291E74" w14:paraId="10BAA4D5" w14:textId="77777777" w:rsidTr="00D651D3">
        <w:trPr>
          <w:cantSplit/>
          <w:trHeight w:val="255"/>
          <w:tblCellSpacing w:w="0" w:type="dxa"/>
        </w:trPr>
        <w:tc>
          <w:tcPr>
            <w:tcW w:w="1584" w:type="dxa"/>
            <w:tcMar>
              <w:top w:w="0" w:type="dxa"/>
              <w:left w:w="45" w:type="dxa"/>
              <w:bottom w:w="0" w:type="dxa"/>
              <w:right w:w="45" w:type="dxa"/>
            </w:tcMar>
          </w:tcPr>
          <w:p w14:paraId="0D7A2ACC" w14:textId="63522F8E" w:rsidR="00291E74" w:rsidRPr="00A765CB" w:rsidRDefault="00291E74" w:rsidP="00291E74">
            <w:pPr>
              <w:rPr>
                <w:rFonts w:ascii="Arial" w:hAnsi="Arial" w:cs="Arial"/>
                <w:szCs w:val="20"/>
              </w:rPr>
            </w:pPr>
            <w:r w:rsidRPr="00A765CB">
              <w:rPr>
                <w:rFonts w:ascii="Arial" w:hAnsi="Arial" w:cs="Arial"/>
                <w:szCs w:val="20"/>
              </w:rPr>
              <w:t>CMS188v2</w:t>
            </w:r>
          </w:p>
        </w:tc>
        <w:tc>
          <w:tcPr>
            <w:tcW w:w="3744" w:type="dxa"/>
            <w:tcMar>
              <w:top w:w="0" w:type="dxa"/>
              <w:left w:w="45" w:type="dxa"/>
              <w:bottom w:w="0" w:type="dxa"/>
              <w:right w:w="45" w:type="dxa"/>
            </w:tcMar>
          </w:tcPr>
          <w:p w14:paraId="22C89899" w14:textId="62F752EB" w:rsidR="00291E74" w:rsidRPr="00A765CB" w:rsidRDefault="00C771A2" w:rsidP="00291E74">
            <w:pPr>
              <w:widowControl w:val="0"/>
              <w:autoSpaceDE w:val="0"/>
              <w:autoSpaceDN w:val="0"/>
              <w:adjustRightInd w:val="0"/>
              <w:rPr>
                <w:rFonts w:ascii="Arial" w:hAnsi="Arial" w:cs="Arial"/>
                <w:szCs w:val="20"/>
              </w:rPr>
            </w:pPr>
            <w:hyperlink r:id="rId70" w:anchor="qde_160805000" w:history="1">
              <w:r w:rsidR="00291E74" w:rsidRPr="00A765CB">
                <w:rPr>
                  <w:rFonts w:ascii="Arial" w:hAnsi="Arial" w:cs="Arial"/>
                  <w:szCs w:val="20"/>
                </w:rPr>
                <w:t>Diagnosis, Inactive: Cystic Fibrosis</w:t>
              </w:r>
            </w:hyperlink>
          </w:p>
        </w:tc>
        <w:tc>
          <w:tcPr>
            <w:tcW w:w="3772" w:type="dxa"/>
            <w:tcMar>
              <w:top w:w="0" w:type="dxa"/>
              <w:left w:w="45" w:type="dxa"/>
              <w:bottom w:w="0" w:type="dxa"/>
              <w:right w:w="45" w:type="dxa"/>
            </w:tcMar>
          </w:tcPr>
          <w:p w14:paraId="4534F6A2" w14:textId="77777777" w:rsidR="00291E74" w:rsidRPr="00A765CB" w:rsidRDefault="00291E74" w:rsidP="00291E74">
            <w:pPr>
              <w:outlineLvl w:val="0"/>
              <w:rPr>
                <w:rFonts w:ascii="Arial" w:hAnsi="Arial" w:cs="Arial"/>
                <w:szCs w:val="20"/>
              </w:rPr>
            </w:pPr>
            <w:r>
              <w:rPr>
                <w:rFonts w:ascii="Arial" w:hAnsi="Arial" w:cs="Arial"/>
                <w:b/>
                <w:szCs w:val="20"/>
              </w:rPr>
              <w:t>ConditionPre</w:t>
            </w:r>
            <w:r w:rsidRPr="00A765CB">
              <w:rPr>
                <w:rFonts w:ascii="Arial" w:hAnsi="Arial" w:cs="Arial"/>
                <w:b/>
                <w:szCs w:val="20"/>
              </w:rPr>
              <w:t xml:space="preserve">sent </w:t>
            </w:r>
            <w:r w:rsidRPr="00A765CB">
              <w:rPr>
                <w:rFonts w:ascii="Arial" w:hAnsi="Arial" w:cs="Arial"/>
                <w:szCs w:val="20"/>
              </w:rPr>
              <w:t>with</w:t>
            </w:r>
          </w:p>
          <w:p w14:paraId="7620EC41" w14:textId="067F184B"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Pr="00A765CB">
              <w:rPr>
                <w:rFonts w:ascii="Arial" w:hAnsi="Arial" w:cs="Arial"/>
                <w:szCs w:val="20"/>
              </w:rPr>
              <w:t>Diagnosis,</w:t>
            </w:r>
            <w:r>
              <w:rPr>
                <w:rFonts w:ascii="Arial" w:hAnsi="Arial" w:cs="Arial"/>
                <w:szCs w:val="20"/>
              </w:rPr>
              <w:t xml:space="preserve"> </w:t>
            </w:r>
            <w:r w:rsidRPr="00A765CB">
              <w:rPr>
                <w:rFonts w:ascii="Arial" w:hAnsi="Arial" w:cs="Arial"/>
                <w:szCs w:val="20"/>
              </w:rPr>
              <w:t>Inactive</w:t>
            </w:r>
            <w:r w:rsidR="00DC042A">
              <w:rPr>
                <w:rFonts w:ascii="Arial" w:hAnsi="Arial" w:cs="Arial"/>
                <w:szCs w:val="20"/>
              </w:rPr>
              <w:t>”</w:t>
            </w:r>
          </w:p>
          <w:p w14:paraId="68145DDD" w14:textId="70AB88BF" w:rsidR="00291E74" w:rsidRPr="00A765CB" w:rsidRDefault="00291E74" w:rsidP="00291E74">
            <w:pPr>
              <w:outlineLvl w:val="0"/>
              <w:rPr>
                <w:rFonts w:ascii="Arial" w:hAnsi="Arial" w:cs="Arial"/>
                <w:szCs w:val="20"/>
              </w:rPr>
            </w:pPr>
            <w:r w:rsidRPr="00A765CB">
              <w:rPr>
                <w:rFonts w:ascii="Arial" w:hAnsi="Arial" w:cs="Arial"/>
                <w:szCs w:val="20"/>
              </w:rPr>
              <w:t>-name</w:t>
            </w:r>
            <w:r w:rsidR="0003751D">
              <w:rPr>
                <w:rFonts w:ascii="Arial" w:hAnsi="Arial" w:cs="Arial"/>
                <w:szCs w:val="20"/>
              </w:rPr>
              <w:t xml:space="preserve"> in </w:t>
            </w:r>
            <w:r w:rsidRPr="00A765CB">
              <w:rPr>
                <w:rFonts w:ascii="Arial" w:hAnsi="Arial" w:cs="Arial"/>
                <w:szCs w:val="20"/>
              </w:rPr>
              <w:t>Cystic Fibrosis</w:t>
            </w:r>
            <w:r>
              <w:rPr>
                <w:rFonts w:ascii="Arial" w:hAnsi="Arial" w:cs="Arial"/>
                <w:szCs w:val="20"/>
              </w:rPr>
              <w:t xml:space="preserve"> VS</w:t>
            </w:r>
          </w:p>
          <w:p w14:paraId="0492D9D0" w14:textId="3644F391" w:rsidR="00291E74" w:rsidRPr="00A765CB" w:rsidRDefault="00291E74" w:rsidP="00291E74">
            <w:pPr>
              <w:outlineLvl w:val="0"/>
              <w:rPr>
                <w:rFonts w:ascii="Arial" w:hAnsi="Arial" w:cs="Arial"/>
                <w:b/>
                <w:szCs w:val="20"/>
              </w:rPr>
            </w:pPr>
            <w:r w:rsidRPr="00A765CB">
              <w:rPr>
                <w:rFonts w:ascii="Arial" w:hAnsi="Arial" w:cs="Arial"/>
                <w:szCs w:val="20"/>
              </w:rPr>
              <w:t>-status</w:t>
            </w:r>
            <w:r w:rsidR="00351EA6">
              <w:rPr>
                <w:rFonts w:ascii="Arial" w:hAnsi="Arial" w:cs="Arial"/>
                <w:szCs w:val="20"/>
              </w:rPr>
              <w:t>=</w:t>
            </w:r>
            <w:r>
              <w:rPr>
                <w:rFonts w:ascii="Arial" w:hAnsi="Arial" w:cs="Arial"/>
                <w:szCs w:val="20"/>
              </w:rPr>
              <w:t>Inactive</w:t>
            </w:r>
          </w:p>
        </w:tc>
      </w:tr>
      <w:tr w:rsidR="00291E74" w14:paraId="5D1B713C" w14:textId="77777777" w:rsidTr="00D651D3">
        <w:trPr>
          <w:cantSplit/>
          <w:trHeight w:val="255"/>
          <w:tblCellSpacing w:w="0" w:type="dxa"/>
        </w:trPr>
        <w:tc>
          <w:tcPr>
            <w:tcW w:w="1584" w:type="dxa"/>
            <w:tcMar>
              <w:top w:w="0" w:type="dxa"/>
              <w:left w:w="45" w:type="dxa"/>
              <w:bottom w:w="0" w:type="dxa"/>
              <w:right w:w="45" w:type="dxa"/>
            </w:tcMar>
          </w:tcPr>
          <w:p w14:paraId="0BA61DC9" w14:textId="00D3E95C" w:rsidR="00291E74" w:rsidRPr="00A765CB" w:rsidRDefault="00291E74" w:rsidP="00291E74">
            <w:pPr>
              <w:rPr>
                <w:rFonts w:ascii="Arial" w:hAnsi="Arial" w:cs="Arial"/>
                <w:szCs w:val="20"/>
              </w:rPr>
            </w:pPr>
            <w:r w:rsidRPr="00A765CB">
              <w:rPr>
                <w:rFonts w:ascii="Arial" w:hAnsi="Arial" w:cs="Arial"/>
                <w:szCs w:val="20"/>
              </w:rPr>
              <w:t>CMS 160v1</w:t>
            </w:r>
          </w:p>
        </w:tc>
        <w:tc>
          <w:tcPr>
            <w:tcW w:w="3744" w:type="dxa"/>
            <w:tcMar>
              <w:top w:w="0" w:type="dxa"/>
              <w:left w:w="45" w:type="dxa"/>
              <w:bottom w:w="0" w:type="dxa"/>
              <w:right w:w="45" w:type="dxa"/>
            </w:tcMar>
          </w:tcPr>
          <w:p w14:paraId="7ED1544C" w14:textId="5CAC2ABD"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w:t>
            </w:r>
            <w:hyperlink r:id="rId71" w:anchor="qde_162504000" w:history="1">
              <w:r w:rsidRPr="00A765CB">
                <w:rPr>
                  <w:rFonts w:ascii="Arial" w:hAnsi="Arial" w:cs="Arial"/>
                  <w:szCs w:val="20"/>
                </w:rPr>
                <w:t>Patient Characteristic Expired: Deceased</w:t>
              </w:r>
            </w:hyperlink>
            <w:r w:rsidRPr="00A765CB">
              <w:rPr>
                <w:rFonts w:ascii="Arial" w:hAnsi="Arial" w:cs="Arial"/>
                <w:szCs w:val="20"/>
              </w:rPr>
              <w:t>"</w:t>
            </w:r>
          </w:p>
        </w:tc>
        <w:tc>
          <w:tcPr>
            <w:tcW w:w="3772" w:type="dxa"/>
            <w:tcMar>
              <w:top w:w="0" w:type="dxa"/>
              <w:left w:w="45" w:type="dxa"/>
              <w:bottom w:w="0" w:type="dxa"/>
              <w:right w:w="45" w:type="dxa"/>
            </w:tcMar>
          </w:tcPr>
          <w:p w14:paraId="53F076F7"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Patient </w:t>
            </w:r>
            <w:r w:rsidRPr="00A765CB">
              <w:rPr>
                <w:rFonts w:ascii="Arial" w:hAnsi="Arial" w:cs="Arial"/>
                <w:szCs w:val="20"/>
              </w:rPr>
              <w:t>with</w:t>
            </w:r>
          </w:p>
          <w:p w14:paraId="5F7C593B" w14:textId="3AD431E6" w:rsidR="00291E74" w:rsidRPr="00A765CB" w:rsidRDefault="00291E74" w:rsidP="00291E74">
            <w:pPr>
              <w:outlineLvl w:val="0"/>
              <w:rPr>
                <w:rFonts w:ascii="Arial" w:hAnsi="Arial" w:cs="Arial"/>
                <w:szCs w:val="20"/>
              </w:rPr>
            </w:pPr>
            <w:r w:rsidRPr="00A765CB">
              <w:rPr>
                <w:rFonts w:ascii="Arial" w:hAnsi="Arial" w:cs="Arial"/>
                <w:szCs w:val="20"/>
              </w:rPr>
              <w:t>-isDeceased</w:t>
            </w:r>
            <w:r w:rsidR="00351EA6">
              <w:rPr>
                <w:rFonts w:ascii="Arial" w:hAnsi="Arial" w:cs="Arial"/>
                <w:szCs w:val="20"/>
              </w:rPr>
              <w:t>=</w:t>
            </w:r>
            <w:r w:rsidRPr="00A765CB">
              <w:rPr>
                <w:rFonts w:ascii="Arial" w:hAnsi="Arial" w:cs="Arial"/>
                <w:szCs w:val="20"/>
              </w:rPr>
              <w:t>yes</w:t>
            </w:r>
          </w:p>
          <w:p w14:paraId="3F9BF539" w14:textId="77777777" w:rsidR="00291E74" w:rsidRDefault="00291E74" w:rsidP="00291E74">
            <w:pPr>
              <w:outlineLvl w:val="0"/>
              <w:rPr>
                <w:rFonts w:ascii="Arial" w:hAnsi="Arial" w:cs="Arial"/>
                <w:b/>
                <w:szCs w:val="20"/>
              </w:rPr>
            </w:pPr>
          </w:p>
        </w:tc>
      </w:tr>
      <w:tr w:rsidR="00291E74" w14:paraId="6F2AE1F6" w14:textId="77777777" w:rsidTr="00D651D3">
        <w:trPr>
          <w:cantSplit/>
          <w:trHeight w:val="255"/>
          <w:tblCellSpacing w:w="0" w:type="dxa"/>
        </w:trPr>
        <w:tc>
          <w:tcPr>
            <w:tcW w:w="1584" w:type="dxa"/>
            <w:tcMar>
              <w:top w:w="0" w:type="dxa"/>
              <w:left w:w="45" w:type="dxa"/>
              <w:bottom w:w="0" w:type="dxa"/>
              <w:right w:w="45" w:type="dxa"/>
            </w:tcMar>
          </w:tcPr>
          <w:p w14:paraId="39DCA0E3" w14:textId="5B2B9BC4" w:rsidR="00291E74" w:rsidRPr="00A765CB" w:rsidRDefault="00291E74" w:rsidP="00291E74">
            <w:pPr>
              <w:rPr>
                <w:rFonts w:ascii="Arial" w:hAnsi="Arial" w:cs="Arial"/>
                <w:szCs w:val="20"/>
              </w:rPr>
            </w:pPr>
            <w:r w:rsidRPr="00A765CB">
              <w:rPr>
                <w:rFonts w:ascii="Arial" w:hAnsi="Arial" w:cs="Arial"/>
                <w:szCs w:val="20"/>
              </w:rPr>
              <w:t>CMS 171v2</w:t>
            </w:r>
          </w:p>
        </w:tc>
        <w:tc>
          <w:tcPr>
            <w:tcW w:w="3744" w:type="dxa"/>
            <w:tcMar>
              <w:top w:w="0" w:type="dxa"/>
              <w:left w:w="45" w:type="dxa"/>
              <w:bottom w:w="0" w:type="dxa"/>
              <w:right w:w="45" w:type="dxa"/>
            </w:tcMar>
          </w:tcPr>
          <w:p w14:paraId="6014E9D9" w14:textId="3303A2B8" w:rsidR="00291E74" w:rsidRPr="00A765CB" w:rsidRDefault="00C771A2" w:rsidP="00291E74">
            <w:pPr>
              <w:widowControl w:val="0"/>
              <w:autoSpaceDE w:val="0"/>
              <w:autoSpaceDN w:val="0"/>
              <w:adjustRightInd w:val="0"/>
              <w:rPr>
                <w:rFonts w:ascii="Arial" w:hAnsi="Arial" w:cs="Arial"/>
                <w:szCs w:val="20"/>
              </w:rPr>
            </w:pPr>
            <w:hyperlink r:id="rId72" w:anchor="qde_160525000" w:history="1">
              <w:r w:rsidR="00291E74" w:rsidRPr="00A765CB">
                <w:rPr>
                  <w:rFonts w:ascii="Arial" w:hAnsi="Arial" w:cs="Arial"/>
                  <w:szCs w:val="20"/>
                </w:rPr>
                <w:t>Device, Applied: Hospital measures-Pacemaker or implantable defibrillator device</w:t>
              </w:r>
            </w:hyperlink>
            <w:r w:rsidR="00291E74" w:rsidRPr="00A765CB">
              <w:rPr>
                <w:rFonts w:ascii="Arial" w:hAnsi="Arial" w:cs="Arial"/>
                <w:szCs w:val="20"/>
              </w:rPr>
              <w:t>"</w:t>
            </w:r>
          </w:p>
        </w:tc>
        <w:tc>
          <w:tcPr>
            <w:tcW w:w="3772" w:type="dxa"/>
            <w:tcMar>
              <w:top w:w="0" w:type="dxa"/>
              <w:left w:w="45" w:type="dxa"/>
              <w:bottom w:w="0" w:type="dxa"/>
              <w:right w:w="45" w:type="dxa"/>
            </w:tcMar>
          </w:tcPr>
          <w:p w14:paraId="2D8631A1" w14:textId="77777777" w:rsidR="00291E74" w:rsidRPr="00A765CB" w:rsidRDefault="00291E74" w:rsidP="00291E74">
            <w:pPr>
              <w:outlineLvl w:val="0"/>
              <w:rPr>
                <w:rFonts w:ascii="Arial" w:hAnsi="Arial" w:cs="Arial"/>
                <w:szCs w:val="20"/>
              </w:rPr>
            </w:pPr>
            <w:r w:rsidRPr="00A765CB">
              <w:rPr>
                <w:rFonts w:ascii="Arial" w:hAnsi="Arial" w:cs="Arial"/>
                <w:b/>
                <w:szCs w:val="20"/>
              </w:rPr>
              <w:t xml:space="preserve">DeviceApplicationPerformed </w:t>
            </w:r>
            <w:r w:rsidRPr="00A765CB">
              <w:rPr>
                <w:rFonts w:ascii="Arial" w:hAnsi="Arial" w:cs="Arial"/>
                <w:szCs w:val="20"/>
              </w:rPr>
              <w:t xml:space="preserve">with </w:t>
            </w:r>
          </w:p>
          <w:p w14:paraId="102ABD97" w14:textId="04419994"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Device, Applied</w:t>
            </w:r>
            <w:r w:rsidR="00DC042A">
              <w:rPr>
                <w:rFonts w:ascii="Arial" w:hAnsi="Arial" w:cs="Arial"/>
                <w:szCs w:val="20"/>
              </w:rPr>
              <w:t>”</w:t>
            </w:r>
          </w:p>
          <w:p w14:paraId="1D5C0B51" w14:textId="20D824CD" w:rsidR="00291E74" w:rsidRPr="00A765CB" w:rsidRDefault="00291E74" w:rsidP="00291E74">
            <w:pPr>
              <w:outlineLvl w:val="0"/>
              <w:rPr>
                <w:rFonts w:ascii="Arial" w:hAnsi="Arial" w:cs="Arial"/>
                <w:b/>
                <w:szCs w:val="20"/>
              </w:rPr>
            </w:pPr>
            <w:r w:rsidRPr="00A765CB">
              <w:rPr>
                <w:rFonts w:ascii="Arial" w:hAnsi="Arial" w:cs="Arial"/>
                <w:szCs w:val="20"/>
              </w:rPr>
              <w:t>-type</w:t>
            </w:r>
            <w:r w:rsidR="0003751D">
              <w:rPr>
                <w:rFonts w:ascii="Arial" w:hAnsi="Arial" w:cs="Arial"/>
                <w:szCs w:val="20"/>
              </w:rPr>
              <w:t xml:space="preserve"> in </w:t>
            </w:r>
            <w:r w:rsidRPr="00A765CB">
              <w:rPr>
                <w:rFonts w:ascii="Arial" w:hAnsi="Arial" w:cs="Arial"/>
                <w:szCs w:val="20"/>
              </w:rPr>
              <w:t>Pacemaker or Implantable defibrillator</w:t>
            </w:r>
            <w:r>
              <w:rPr>
                <w:rFonts w:ascii="Arial" w:hAnsi="Arial" w:cs="Arial"/>
                <w:szCs w:val="20"/>
              </w:rPr>
              <w:t xml:space="preserve"> VS</w:t>
            </w:r>
          </w:p>
        </w:tc>
      </w:tr>
      <w:tr w:rsidR="00291E74" w14:paraId="5769FD46" w14:textId="77777777" w:rsidTr="00D651D3">
        <w:trPr>
          <w:cantSplit/>
          <w:trHeight w:val="255"/>
          <w:tblCellSpacing w:w="0" w:type="dxa"/>
        </w:trPr>
        <w:tc>
          <w:tcPr>
            <w:tcW w:w="1584" w:type="dxa"/>
            <w:tcMar>
              <w:top w:w="0" w:type="dxa"/>
              <w:left w:w="45" w:type="dxa"/>
              <w:bottom w:w="0" w:type="dxa"/>
              <w:right w:w="45" w:type="dxa"/>
            </w:tcMar>
          </w:tcPr>
          <w:p w14:paraId="4A87F3AD" w14:textId="182638B4" w:rsidR="00291E74" w:rsidRPr="00A765CB" w:rsidRDefault="00291E74" w:rsidP="00291E74">
            <w:pPr>
              <w:rPr>
                <w:rFonts w:ascii="Arial" w:hAnsi="Arial" w:cs="Arial"/>
                <w:szCs w:val="20"/>
              </w:rPr>
            </w:pPr>
            <w:r w:rsidRPr="00A765CB">
              <w:rPr>
                <w:rFonts w:ascii="Arial" w:hAnsi="Arial" w:cs="Arial"/>
                <w:szCs w:val="20"/>
              </w:rPr>
              <w:t>CMS22v1</w:t>
            </w:r>
          </w:p>
        </w:tc>
        <w:tc>
          <w:tcPr>
            <w:tcW w:w="3744" w:type="dxa"/>
            <w:tcMar>
              <w:top w:w="0" w:type="dxa"/>
              <w:left w:w="45" w:type="dxa"/>
              <w:bottom w:w="0" w:type="dxa"/>
              <w:right w:w="45" w:type="dxa"/>
            </w:tcMar>
          </w:tcPr>
          <w:p w14:paraId="5C9BFF26" w14:textId="0D5A15CE" w:rsidR="00291E74" w:rsidRPr="00A765CB" w:rsidRDefault="00C771A2" w:rsidP="00291E74">
            <w:pPr>
              <w:widowControl w:val="0"/>
              <w:autoSpaceDE w:val="0"/>
              <w:autoSpaceDN w:val="0"/>
              <w:adjustRightInd w:val="0"/>
              <w:rPr>
                <w:rFonts w:ascii="Arial" w:hAnsi="Arial" w:cs="Arial"/>
                <w:szCs w:val="20"/>
              </w:rPr>
            </w:pPr>
            <w:hyperlink r:id="rId73" w:anchor="qde_162806000" w:history="1">
              <w:r w:rsidR="00291E74" w:rsidRPr="00A765CB">
                <w:rPr>
                  <w:rFonts w:ascii="Arial" w:hAnsi="Arial" w:cs="Arial"/>
                  <w:szCs w:val="20"/>
                </w:rPr>
                <w:t>Intervention, Order: Referral to Alternative Provider / Primary Care Provider</w:t>
              </w:r>
            </w:hyperlink>
            <w:r w:rsidR="00291E74" w:rsidRPr="00A765CB">
              <w:rPr>
                <w:rFonts w:ascii="Arial" w:hAnsi="Arial" w:cs="Arial"/>
                <w:szCs w:val="20"/>
              </w:rPr>
              <w:t xml:space="preserve"> (reason: 'Finding of Hypertension')</w:t>
            </w:r>
          </w:p>
        </w:tc>
        <w:tc>
          <w:tcPr>
            <w:tcW w:w="3772" w:type="dxa"/>
            <w:tcMar>
              <w:top w:w="0" w:type="dxa"/>
              <w:left w:w="45" w:type="dxa"/>
              <w:bottom w:w="0" w:type="dxa"/>
              <w:right w:w="45" w:type="dxa"/>
            </w:tcMar>
          </w:tcPr>
          <w:p w14:paraId="54032D17" w14:textId="77777777" w:rsidR="00291E74" w:rsidRPr="00A765CB" w:rsidRDefault="00291E74" w:rsidP="00291E74">
            <w:pPr>
              <w:outlineLvl w:val="0"/>
              <w:rPr>
                <w:rFonts w:ascii="Arial" w:hAnsi="Arial" w:cs="Arial"/>
                <w:szCs w:val="20"/>
              </w:rPr>
            </w:pPr>
            <w:r w:rsidRPr="00A765CB">
              <w:rPr>
                <w:rFonts w:ascii="Arial" w:hAnsi="Arial" w:cs="Arial"/>
                <w:b/>
                <w:szCs w:val="20"/>
              </w:rPr>
              <w:t>EncounterRequest</w:t>
            </w:r>
            <w:r w:rsidRPr="00A765CB">
              <w:rPr>
                <w:rFonts w:ascii="Arial" w:hAnsi="Arial" w:cs="Arial"/>
                <w:szCs w:val="20"/>
              </w:rPr>
              <w:t xml:space="preserve"> with</w:t>
            </w:r>
          </w:p>
          <w:p w14:paraId="18E5C079" w14:textId="62022B46" w:rsidR="00291E74" w:rsidRPr="00A765CB" w:rsidRDefault="00291E74" w:rsidP="00291E74">
            <w:pPr>
              <w:outlineLvl w:val="0"/>
              <w:rPr>
                <w:rFonts w:ascii="Arial" w:hAnsi="Arial" w:cs="Arial"/>
                <w:szCs w:val="20"/>
              </w:rPr>
            </w:pPr>
            <w:r w:rsidRPr="00A765CB">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Intervention,Order</w:t>
            </w:r>
            <w:r w:rsidR="00DC042A">
              <w:rPr>
                <w:rFonts w:ascii="Arial" w:hAnsi="Arial" w:cs="Arial"/>
                <w:szCs w:val="20"/>
              </w:rPr>
              <w:t>”</w:t>
            </w:r>
          </w:p>
          <w:p w14:paraId="411591C3" w14:textId="5B9744C1" w:rsidR="00291E74" w:rsidRDefault="00291E74" w:rsidP="00291E74">
            <w:pPr>
              <w:outlineLvl w:val="0"/>
              <w:rPr>
                <w:rFonts w:ascii="Arial" w:hAnsi="Arial" w:cs="Arial"/>
                <w:szCs w:val="20"/>
              </w:rPr>
            </w:pPr>
            <w:r w:rsidRPr="00A765CB">
              <w:rPr>
                <w:rFonts w:ascii="Arial" w:hAnsi="Arial" w:cs="Arial"/>
                <w:szCs w:val="20"/>
              </w:rPr>
              <w:t>-class</w:t>
            </w:r>
            <w:r w:rsidR="00351EA6">
              <w:rPr>
                <w:rFonts w:ascii="Arial" w:hAnsi="Arial" w:cs="Arial"/>
                <w:szCs w:val="20"/>
              </w:rPr>
              <w:t>=</w:t>
            </w:r>
            <w:r w:rsidRPr="00A765CB">
              <w:rPr>
                <w:rFonts w:ascii="Arial" w:hAnsi="Arial" w:cs="Arial"/>
                <w:szCs w:val="20"/>
              </w:rPr>
              <w:t>out-patient</w:t>
            </w:r>
          </w:p>
          <w:p w14:paraId="679843B2" w14:textId="7FF8F2C8" w:rsidR="00291E74" w:rsidRPr="00A765CB" w:rsidRDefault="00291E74" w:rsidP="00291E74">
            <w:pPr>
              <w:outlineLvl w:val="0"/>
              <w:rPr>
                <w:rFonts w:ascii="Arial" w:hAnsi="Arial" w:cs="Arial"/>
                <w:b/>
                <w:szCs w:val="20"/>
              </w:rPr>
            </w:pPr>
            <w:r>
              <w:rPr>
                <w:rFonts w:ascii="Arial" w:hAnsi="Arial" w:cs="Arial"/>
                <w:szCs w:val="20"/>
              </w:rPr>
              <w:t>-reason</w:t>
            </w:r>
            <w:r w:rsidR="00351EA6">
              <w:rPr>
                <w:rFonts w:ascii="Arial" w:hAnsi="Arial" w:cs="Arial"/>
                <w:szCs w:val="20"/>
              </w:rPr>
              <w:t>=</w:t>
            </w:r>
            <w:r>
              <w:rPr>
                <w:rFonts w:ascii="Arial" w:hAnsi="Arial" w:cs="Arial"/>
                <w:szCs w:val="20"/>
              </w:rPr>
              <w:t>Finding of Hypertension</w:t>
            </w:r>
          </w:p>
        </w:tc>
      </w:tr>
      <w:tr w:rsidR="00291E74" w14:paraId="30B0164A" w14:textId="77777777" w:rsidTr="00D651D3">
        <w:trPr>
          <w:cantSplit/>
          <w:trHeight w:val="255"/>
          <w:tblCellSpacing w:w="0" w:type="dxa"/>
        </w:trPr>
        <w:tc>
          <w:tcPr>
            <w:tcW w:w="1584" w:type="dxa"/>
            <w:tcMar>
              <w:top w:w="0" w:type="dxa"/>
              <w:left w:w="45" w:type="dxa"/>
              <w:bottom w:w="0" w:type="dxa"/>
              <w:right w:w="45" w:type="dxa"/>
            </w:tcMar>
          </w:tcPr>
          <w:p w14:paraId="5CF6E238" w14:textId="6E53F3F7" w:rsidR="00291E74" w:rsidRPr="00A765CB" w:rsidRDefault="00291E74" w:rsidP="00291E74">
            <w:pPr>
              <w:rPr>
                <w:rFonts w:ascii="Arial" w:hAnsi="Arial" w:cs="Arial"/>
                <w:szCs w:val="20"/>
              </w:rPr>
            </w:pPr>
            <w:r w:rsidRPr="00A765CB">
              <w:rPr>
                <w:rFonts w:ascii="Arial" w:hAnsi="Arial" w:cs="Arial"/>
                <w:szCs w:val="20"/>
              </w:rPr>
              <w:lastRenderedPageBreak/>
              <w:t>CMS155v1</w:t>
            </w:r>
          </w:p>
        </w:tc>
        <w:tc>
          <w:tcPr>
            <w:tcW w:w="3744" w:type="dxa"/>
            <w:tcMar>
              <w:top w:w="0" w:type="dxa"/>
              <w:left w:w="45" w:type="dxa"/>
              <w:bottom w:w="0" w:type="dxa"/>
              <w:right w:w="45" w:type="dxa"/>
            </w:tcMar>
          </w:tcPr>
          <w:p w14:paraId="06517290" w14:textId="25C337D4" w:rsidR="00291E74" w:rsidRPr="00A765CB" w:rsidRDefault="00C771A2" w:rsidP="00291E74">
            <w:pPr>
              <w:widowControl w:val="0"/>
              <w:autoSpaceDE w:val="0"/>
              <w:autoSpaceDN w:val="0"/>
              <w:adjustRightInd w:val="0"/>
              <w:rPr>
                <w:rFonts w:ascii="Arial" w:hAnsi="Arial" w:cs="Arial"/>
                <w:szCs w:val="20"/>
              </w:rPr>
            </w:pPr>
            <w:hyperlink r:id="rId74" w:anchor="qde_162395000" w:history="1">
              <w:r w:rsidR="00291E74" w:rsidRPr="00A765CB">
                <w:rPr>
                  <w:rFonts w:ascii="Arial" w:hAnsi="Arial" w:cs="Arial"/>
                  <w:szCs w:val="20"/>
                </w:rPr>
                <w:t>Intervention, Performed: Counseling for Physical Activity</w:t>
              </w:r>
            </w:hyperlink>
          </w:p>
        </w:tc>
        <w:tc>
          <w:tcPr>
            <w:tcW w:w="3772" w:type="dxa"/>
            <w:tcMar>
              <w:top w:w="0" w:type="dxa"/>
              <w:left w:w="45" w:type="dxa"/>
              <w:bottom w:w="0" w:type="dxa"/>
              <w:right w:w="45" w:type="dxa"/>
            </w:tcMar>
          </w:tcPr>
          <w:p w14:paraId="4D418579" w14:textId="77777777" w:rsidR="00291E74" w:rsidRPr="00A765CB" w:rsidRDefault="00291E74" w:rsidP="00291E74">
            <w:pPr>
              <w:outlineLvl w:val="0"/>
              <w:rPr>
                <w:rFonts w:ascii="Arial" w:hAnsi="Arial" w:cs="Arial"/>
                <w:szCs w:val="20"/>
              </w:rPr>
            </w:pPr>
            <w:r w:rsidRPr="00A765CB">
              <w:rPr>
                <w:rFonts w:ascii="Arial" w:hAnsi="Arial" w:cs="Arial"/>
                <w:b/>
                <w:szCs w:val="20"/>
              </w:rPr>
              <w:t>ProcedureEvent</w:t>
            </w:r>
            <w:r w:rsidRPr="00A765CB">
              <w:rPr>
                <w:rFonts w:ascii="Arial" w:hAnsi="Arial" w:cs="Arial"/>
                <w:szCs w:val="20"/>
              </w:rPr>
              <w:t xml:space="preserve"> with </w:t>
            </w:r>
          </w:p>
          <w:p w14:paraId="53818690" w14:textId="05E8BB6C" w:rsidR="00291E74" w:rsidRPr="00A765CB" w:rsidRDefault="00291E74" w:rsidP="008E5DB7">
            <w:pPr>
              <w:outlineLvl w:val="0"/>
              <w:rPr>
                <w:rFonts w:ascii="Arial" w:hAnsi="Arial" w:cs="Arial"/>
                <w:szCs w:val="20"/>
              </w:rPr>
            </w:pPr>
            <w:r w:rsidRPr="00A765CB">
              <w:rPr>
                <w:rFonts w:ascii="Arial" w:hAnsi="Arial" w:cs="Arial"/>
                <w:szCs w:val="20"/>
              </w:rPr>
              <w:t>-semanticReference</w:t>
            </w:r>
            <w:r w:rsidR="00DC042A">
              <w:rPr>
                <w:rFonts w:ascii="Arial" w:hAnsi="Arial" w:cs="Arial"/>
                <w:szCs w:val="20"/>
              </w:rPr>
              <w:t>=“</w:t>
            </w:r>
            <w:r w:rsidRPr="00A765CB">
              <w:rPr>
                <w:rFonts w:ascii="Arial" w:hAnsi="Arial" w:cs="Arial"/>
                <w:szCs w:val="20"/>
              </w:rPr>
              <w:t>Intervention, Performed</w:t>
            </w:r>
            <w:r w:rsidR="00DC042A">
              <w:rPr>
                <w:rFonts w:ascii="Arial" w:hAnsi="Arial" w:cs="Arial"/>
                <w:szCs w:val="20"/>
              </w:rPr>
              <w:t>”</w:t>
            </w:r>
          </w:p>
          <w:p w14:paraId="7DA4A738" w14:textId="2B194A38" w:rsidR="00291E74" w:rsidRPr="00A765CB" w:rsidRDefault="00291E74" w:rsidP="00291E74">
            <w:pPr>
              <w:outlineLvl w:val="0"/>
              <w:rPr>
                <w:rFonts w:ascii="Arial" w:hAnsi="Arial" w:cs="Arial"/>
                <w:b/>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c</w:t>
            </w:r>
            <w:r>
              <w:rPr>
                <w:rFonts w:ascii="Arial" w:hAnsi="Arial" w:cs="Arial"/>
                <w:szCs w:val="20"/>
              </w:rPr>
              <w:t>ounseling for physical activity VS</w:t>
            </w:r>
          </w:p>
        </w:tc>
      </w:tr>
      <w:tr w:rsidR="00291E74" w14:paraId="120FB525" w14:textId="77777777" w:rsidTr="00D651D3">
        <w:trPr>
          <w:cantSplit/>
          <w:trHeight w:val="255"/>
          <w:tblCellSpacing w:w="0" w:type="dxa"/>
        </w:trPr>
        <w:tc>
          <w:tcPr>
            <w:tcW w:w="1584" w:type="dxa"/>
            <w:tcMar>
              <w:top w:w="0" w:type="dxa"/>
              <w:left w:w="45" w:type="dxa"/>
              <w:bottom w:w="0" w:type="dxa"/>
              <w:right w:w="45" w:type="dxa"/>
            </w:tcMar>
          </w:tcPr>
          <w:p w14:paraId="7FA4FA72" w14:textId="77777777" w:rsidR="00291E74" w:rsidRPr="00A765CB" w:rsidRDefault="00291E74" w:rsidP="00291E74">
            <w:pPr>
              <w:rPr>
                <w:rFonts w:ascii="Arial" w:hAnsi="Arial" w:cs="Arial"/>
                <w:szCs w:val="20"/>
              </w:rPr>
            </w:pPr>
            <w:r w:rsidRPr="002F08AE">
              <w:rPr>
                <w:rFonts w:ascii="Arial" w:hAnsi="Arial" w:cs="Arial"/>
                <w:szCs w:val="20"/>
              </w:rPr>
              <w:t xml:space="preserve">Stroke for Patients Receiving tPA, Ischemic; Admission for </w:t>
            </w:r>
            <w:r>
              <w:rPr>
                <w:rFonts w:ascii="Arial" w:hAnsi="Arial" w:cs="Arial"/>
                <w:szCs w:val="20"/>
              </w:rPr>
              <w:t>-</w:t>
            </w:r>
            <w:r w:rsidRPr="00A765CB">
              <w:rPr>
                <w:rFonts w:ascii="Arial" w:hAnsi="Arial" w:cs="Arial"/>
                <w:szCs w:val="20"/>
              </w:rPr>
              <w:t xml:space="preserve"> </w:t>
            </w:r>
          </w:p>
          <w:p w14:paraId="2EA4A64A" w14:textId="7728D57B" w:rsidR="00291E74" w:rsidRPr="00A765CB" w:rsidRDefault="00291E74" w:rsidP="00291E74">
            <w:pPr>
              <w:rPr>
                <w:rFonts w:ascii="Arial" w:hAnsi="Arial" w:cs="Arial"/>
                <w:szCs w:val="20"/>
              </w:rPr>
            </w:pPr>
            <w:r w:rsidRPr="002F08AE">
              <w:rPr>
                <w:rFonts w:ascii="Arial" w:hAnsi="Arial" w:cs="Arial"/>
                <w:color w:val="0000FF"/>
                <w:szCs w:val="20"/>
                <w:u w:val="single"/>
              </w:rPr>
              <w:t>https://www.icsi.org/_asset/c6pjdr/StroketPA0712.doc</w:t>
            </w:r>
          </w:p>
        </w:tc>
        <w:tc>
          <w:tcPr>
            <w:tcW w:w="3744" w:type="dxa"/>
            <w:tcMar>
              <w:top w:w="0" w:type="dxa"/>
              <w:left w:w="45" w:type="dxa"/>
              <w:bottom w:w="0" w:type="dxa"/>
              <w:right w:w="45" w:type="dxa"/>
            </w:tcMar>
          </w:tcPr>
          <w:p w14:paraId="7492C970" w14:textId="77777777" w:rsidR="00291E74" w:rsidRPr="00A765CB" w:rsidRDefault="00291E74" w:rsidP="008E5DB7">
            <w:pPr>
              <w:pStyle w:val="Footer"/>
              <w:pBdr>
                <w:top w:val="none" w:sz="0" w:space="0" w:color="auto"/>
              </w:pBdr>
              <w:rPr>
                <w:rFonts w:ascii="Arial" w:hAnsi="Arial" w:cs="Arial"/>
                <w:sz w:val="20"/>
                <w:szCs w:val="20"/>
              </w:rPr>
            </w:pPr>
            <w:r w:rsidRPr="00A765CB">
              <w:rPr>
                <w:rFonts w:ascii="Arial" w:hAnsi="Arial" w:cs="Arial"/>
                <w:sz w:val="20"/>
                <w:szCs w:val="20"/>
              </w:rPr>
              <w:t>Oxygen two liters per minute by nasal cannula if O2 saturation less than 94%.  Titrate O2 to maintain</w:t>
            </w:r>
          </w:p>
          <w:p w14:paraId="7D8C2624" w14:textId="3E46D456" w:rsidR="00291E74" w:rsidRPr="00A765CB" w:rsidRDefault="00291E74" w:rsidP="00291E74">
            <w:pPr>
              <w:widowControl w:val="0"/>
              <w:autoSpaceDE w:val="0"/>
              <w:autoSpaceDN w:val="0"/>
              <w:adjustRightInd w:val="0"/>
              <w:rPr>
                <w:rFonts w:ascii="Arial" w:hAnsi="Arial" w:cs="Arial"/>
                <w:szCs w:val="20"/>
              </w:rPr>
            </w:pPr>
            <w:r w:rsidRPr="00A765CB">
              <w:rPr>
                <w:rFonts w:ascii="Arial" w:hAnsi="Arial" w:cs="Arial"/>
                <w:szCs w:val="20"/>
              </w:rPr>
              <w:t>saturation greater than or equal to 94%</w:t>
            </w:r>
          </w:p>
        </w:tc>
        <w:tc>
          <w:tcPr>
            <w:tcW w:w="3772" w:type="dxa"/>
            <w:tcMar>
              <w:top w:w="0" w:type="dxa"/>
              <w:left w:w="45" w:type="dxa"/>
              <w:bottom w:w="0" w:type="dxa"/>
              <w:right w:w="45" w:type="dxa"/>
            </w:tcMar>
          </w:tcPr>
          <w:p w14:paraId="3E4CAA74" w14:textId="77777777" w:rsidR="00291E74" w:rsidRPr="00A765CB" w:rsidRDefault="00291E74" w:rsidP="00291E74">
            <w:pPr>
              <w:outlineLvl w:val="0"/>
              <w:rPr>
                <w:rFonts w:ascii="Arial" w:hAnsi="Arial" w:cs="Arial"/>
                <w:szCs w:val="20"/>
              </w:rPr>
            </w:pPr>
            <w:r>
              <w:rPr>
                <w:rFonts w:ascii="Arial" w:hAnsi="Arial" w:cs="Arial"/>
                <w:b/>
                <w:szCs w:val="20"/>
              </w:rPr>
              <w:t>ProcedureProposal</w:t>
            </w:r>
            <w:r w:rsidRPr="00A765CB">
              <w:rPr>
                <w:rFonts w:ascii="Arial" w:hAnsi="Arial" w:cs="Arial"/>
                <w:szCs w:val="20"/>
              </w:rPr>
              <w:t xml:space="preserve"> with</w:t>
            </w:r>
          </w:p>
          <w:p w14:paraId="1E33FB5C" w14:textId="5B21164F" w:rsidR="00291E74" w:rsidRDefault="00291E74" w:rsidP="00291E74">
            <w:pPr>
              <w:outlineLvl w:val="0"/>
              <w:rPr>
                <w:rFonts w:ascii="Arial" w:hAnsi="Arial" w:cs="Arial"/>
                <w:szCs w:val="20"/>
              </w:rPr>
            </w:pPr>
            <w:r>
              <w:rPr>
                <w:rFonts w:ascii="Arial" w:hAnsi="Arial" w:cs="Arial"/>
                <w:szCs w:val="20"/>
              </w:rPr>
              <w:t>-</w:t>
            </w:r>
            <w:r w:rsidR="00C20FCC">
              <w:rPr>
                <w:rFonts w:ascii="Arial" w:hAnsi="Arial" w:cs="Arial"/>
                <w:szCs w:val="20"/>
              </w:rPr>
              <w:t>semanticReference</w:t>
            </w:r>
            <w:r w:rsidR="0003751D">
              <w:rPr>
                <w:rFonts w:ascii="Arial" w:hAnsi="Arial" w:cs="Arial"/>
                <w:szCs w:val="20"/>
              </w:rPr>
              <w:t>=“</w:t>
            </w:r>
            <w:r w:rsidRPr="00A765CB">
              <w:rPr>
                <w:rFonts w:ascii="Arial" w:hAnsi="Arial" w:cs="Arial"/>
                <w:szCs w:val="20"/>
              </w:rPr>
              <w:t>Procedure, Order</w:t>
            </w:r>
            <w:r w:rsidR="00DC042A">
              <w:rPr>
                <w:rFonts w:ascii="Arial" w:hAnsi="Arial" w:cs="Arial"/>
                <w:szCs w:val="20"/>
              </w:rPr>
              <w:t>”</w:t>
            </w:r>
          </w:p>
          <w:p w14:paraId="4B3EBC62" w14:textId="497D0276" w:rsidR="00291E74" w:rsidRDefault="00291E74" w:rsidP="00291E74">
            <w:pPr>
              <w:outlineLvl w:val="0"/>
              <w:rPr>
                <w:rFonts w:ascii="Arial" w:hAnsi="Arial" w:cs="Arial"/>
                <w:szCs w:val="20"/>
              </w:rPr>
            </w:pPr>
            <w:r w:rsidRPr="00A765CB">
              <w:rPr>
                <w:rFonts w:ascii="Arial" w:hAnsi="Arial" w:cs="Arial"/>
                <w:szCs w:val="20"/>
              </w:rPr>
              <w:t>-procedureCode</w:t>
            </w:r>
            <w:r w:rsidR="0003751D">
              <w:rPr>
                <w:rFonts w:ascii="Arial" w:hAnsi="Arial" w:cs="Arial"/>
                <w:szCs w:val="20"/>
              </w:rPr>
              <w:t xml:space="preserve"> in </w:t>
            </w:r>
            <w:r w:rsidRPr="00A765CB">
              <w:rPr>
                <w:rFonts w:ascii="Arial" w:hAnsi="Arial" w:cs="Arial"/>
                <w:szCs w:val="20"/>
              </w:rPr>
              <w:t>oxygen by nasal canula</w:t>
            </w:r>
            <w:r>
              <w:rPr>
                <w:rFonts w:ascii="Arial" w:hAnsi="Arial" w:cs="Arial"/>
                <w:szCs w:val="20"/>
              </w:rPr>
              <w:t xml:space="preserve"> VS</w:t>
            </w:r>
          </w:p>
          <w:p w14:paraId="40CDCBC6" w14:textId="2F0A3477" w:rsidR="00291E74"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-details</w:t>
            </w:r>
            <w:r w:rsidR="00351EA6">
              <w:rPr>
                <w:rFonts w:ascii="Arial" w:eastAsia="Times New Roman" w:hAnsi="Arial" w:cs="Arial"/>
                <w:color w:val="auto"/>
                <w:szCs w:val="20"/>
              </w:rPr>
              <w:t>=</w:t>
            </w:r>
            <w:r>
              <w:rPr>
                <w:rFonts w:ascii="Arial" w:eastAsia="Times New Roman" w:hAnsi="Arial" w:cs="Arial"/>
                <w:color w:val="auto"/>
                <w:szCs w:val="20"/>
              </w:rPr>
              <w:t>{</w:t>
            </w:r>
          </w:p>
          <w:p w14:paraId="320F5268" w14:textId="77777777" w:rsidR="00291E74" w:rsidRPr="00A765CB" w:rsidRDefault="00291E74" w:rsidP="00291E74">
            <w:pPr>
              <w:pStyle w:val="Default"/>
              <w:rPr>
                <w:rFonts w:ascii="Arial" w:eastAsia="Times New Roman" w:hAnsi="Arial" w:cs="Arial"/>
                <w:color w:val="auto"/>
                <w:szCs w:val="20"/>
              </w:rPr>
            </w:pPr>
            <w:r>
              <w:rPr>
                <w:rFonts w:ascii="Arial" w:eastAsia="Times New Roman" w:hAnsi="Arial" w:cs="Arial"/>
                <w:color w:val="auto"/>
                <w:szCs w:val="20"/>
              </w:rPr>
              <w:t xml:space="preserve">  RespiratoryCareProcedure with </w:t>
            </w:r>
          </w:p>
          <w:p w14:paraId="10D933B4" w14:textId="4425BF08" w:rsidR="00291E74" w:rsidRPr="00A765CB" w:rsidRDefault="00291E74" w:rsidP="00291E74">
            <w:pPr>
              <w:outlineLvl w:val="0"/>
              <w:rPr>
                <w:rFonts w:ascii="Arial" w:hAnsi="Arial" w:cs="Arial"/>
                <w:szCs w:val="20"/>
              </w:rPr>
            </w:pPr>
            <w:r>
              <w:rPr>
                <w:rFonts w:ascii="Arial" w:hAnsi="Arial" w:cs="Arial"/>
                <w:szCs w:val="20"/>
              </w:rPr>
              <w:t xml:space="preserve">  </w:t>
            </w:r>
            <w:r w:rsidR="00351EA6">
              <w:rPr>
                <w:rFonts w:ascii="Arial" w:hAnsi="Arial" w:cs="Arial"/>
                <w:szCs w:val="20"/>
              </w:rPr>
              <w:t>-spO2Range</w:t>
            </w:r>
            <w:r w:rsidRPr="00A765CB">
              <w:rPr>
                <w:rFonts w:ascii="Arial" w:hAnsi="Arial" w:cs="Arial"/>
                <w:szCs w:val="20"/>
              </w:rPr>
              <w:t xml:space="preserve"> &gt; or = 94%</w:t>
            </w:r>
          </w:p>
          <w:p w14:paraId="77A144A6" w14:textId="4E3507D3" w:rsidR="00291E74" w:rsidRPr="00A765CB" w:rsidRDefault="00291E74" w:rsidP="00291E74">
            <w:pPr>
              <w:outlineLvl w:val="0"/>
              <w:rPr>
                <w:rFonts w:ascii="Arial" w:hAnsi="Arial" w:cs="Arial"/>
                <w:szCs w:val="20"/>
              </w:rPr>
            </w:pPr>
            <w:r>
              <w:rPr>
                <w:rFonts w:ascii="Arial" w:hAnsi="Arial" w:cs="Arial"/>
                <w:szCs w:val="20"/>
              </w:rPr>
              <w:t xml:space="preserve">  </w:t>
            </w:r>
            <w:r w:rsidRPr="00A765CB">
              <w:rPr>
                <w:rFonts w:ascii="Arial" w:hAnsi="Arial" w:cs="Arial"/>
                <w:szCs w:val="20"/>
              </w:rPr>
              <w:t>-oxygenFlowRate</w:t>
            </w:r>
            <w:r w:rsidR="00351EA6">
              <w:rPr>
                <w:rFonts w:ascii="Arial" w:hAnsi="Arial" w:cs="Arial"/>
                <w:szCs w:val="20"/>
              </w:rPr>
              <w:t>=</w:t>
            </w:r>
            <w:r w:rsidRPr="00A765CB">
              <w:rPr>
                <w:rFonts w:ascii="Arial" w:hAnsi="Arial" w:cs="Arial"/>
                <w:szCs w:val="20"/>
              </w:rPr>
              <w:t>two liters per minute</w:t>
            </w:r>
          </w:p>
          <w:p w14:paraId="00D3805B" w14:textId="667DF91A" w:rsidR="00291E74" w:rsidRPr="008E5DB7" w:rsidRDefault="00291E74" w:rsidP="008E5DB7">
            <w:pPr>
              <w:pStyle w:val="Footer"/>
              <w:pBdr>
                <w:top w:val="none" w:sz="0" w:space="0" w:color="auto"/>
              </w:pBdr>
              <w:rPr>
                <w:rFonts w:ascii="Arial" w:hAnsi="Arial" w:cs="Arial"/>
                <w:i w:val="0"/>
                <w:sz w:val="20"/>
                <w:szCs w:val="20"/>
              </w:rPr>
            </w:pPr>
            <w:r>
              <w:rPr>
                <w:rFonts w:ascii="Arial" w:hAnsi="Arial" w:cs="Arial"/>
                <w:sz w:val="20"/>
                <w:szCs w:val="20"/>
              </w:rPr>
              <w:t xml:space="preserve">  </w:t>
            </w:r>
            <w:r w:rsidRPr="008E5DB7">
              <w:rPr>
                <w:rFonts w:ascii="Arial" w:hAnsi="Arial" w:cs="Arial"/>
                <w:i w:val="0"/>
                <w:sz w:val="20"/>
                <w:szCs w:val="20"/>
              </w:rPr>
              <w:t xml:space="preserve">-spO2Titration </w:t>
            </w:r>
            <w:r w:rsidR="00351EA6">
              <w:rPr>
                <w:rFonts w:ascii="Arial" w:hAnsi="Arial" w:cs="Arial"/>
                <w:i w:val="0"/>
                <w:sz w:val="20"/>
                <w:szCs w:val="20"/>
              </w:rPr>
              <w:t xml:space="preserve">&gt;= </w:t>
            </w:r>
            <w:r w:rsidRPr="008E5DB7">
              <w:rPr>
                <w:rFonts w:ascii="Arial" w:hAnsi="Arial" w:cs="Arial"/>
                <w:i w:val="0"/>
                <w:sz w:val="20"/>
                <w:szCs w:val="20"/>
              </w:rPr>
              <w:t>94%</w:t>
            </w:r>
          </w:p>
          <w:p w14:paraId="04A03B4D" w14:textId="4CEFD3D6" w:rsidR="00291E74" w:rsidRPr="00A765CB" w:rsidRDefault="00291E74" w:rsidP="00291E74">
            <w:pPr>
              <w:outlineLvl w:val="0"/>
              <w:rPr>
                <w:rFonts w:ascii="Arial" w:hAnsi="Arial" w:cs="Arial"/>
                <w:b/>
                <w:szCs w:val="20"/>
              </w:rPr>
            </w:pPr>
            <w:r>
              <w:rPr>
                <w:rFonts w:ascii="Arial" w:hAnsi="Arial" w:cs="Arial"/>
                <w:szCs w:val="20"/>
              </w:rPr>
              <w:t>}</w:t>
            </w:r>
          </w:p>
        </w:tc>
      </w:tr>
      <w:tr w:rsidR="00291E74" w14:paraId="1B62A045" w14:textId="77777777" w:rsidTr="00D651D3">
        <w:trPr>
          <w:cantSplit/>
          <w:trHeight w:val="255"/>
          <w:tblCellSpacing w:w="0" w:type="dxa"/>
        </w:trPr>
        <w:tc>
          <w:tcPr>
            <w:tcW w:w="1584" w:type="dxa"/>
            <w:tcMar>
              <w:top w:w="0" w:type="dxa"/>
              <w:left w:w="45" w:type="dxa"/>
              <w:bottom w:w="0" w:type="dxa"/>
              <w:right w:w="45" w:type="dxa"/>
            </w:tcMar>
          </w:tcPr>
          <w:p w14:paraId="568A9388" w14:textId="31AB3A81" w:rsidR="00291E74" w:rsidRPr="002F08AE" w:rsidRDefault="00291E74" w:rsidP="00291E74">
            <w:pPr>
              <w:rPr>
                <w:rFonts w:ascii="Arial" w:hAnsi="Arial" w:cs="Arial"/>
                <w:szCs w:val="20"/>
              </w:rPr>
            </w:pPr>
            <w:r>
              <w:rPr>
                <w:rFonts w:ascii="Arial" w:hAnsi="Arial" w:cs="Arial"/>
                <w:szCs w:val="20"/>
              </w:rPr>
              <w:t>QIDAM Developers</w:t>
            </w:r>
          </w:p>
        </w:tc>
        <w:tc>
          <w:tcPr>
            <w:tcW w:w="3744" w:type="dxa"/>
            <w:tcMar>
              <w:top w:w="0" w:type="dxa"/>
              <w:left w:w="45" w:type="dxa"/>
              <w:bottom w:w="0" w:type="dxa"/>
              <w:right w:w="45" w:type="dxa"/>
            </w:tcMar>
          </w:tcPr>
          <w:p w14:paraId="1D4AB43B" w14:textId="10F02CA0" w:rsidR="00291E74" w:rsidRPr="00A765CB" w:rsidRDefault="00291E74" w:rsidP="00291E74">
            <w:pPr>
              <w:rPr>
                <w:rFonts w:ascii="Arial" w:hAnsi="Arial" w:cs="Arial"/>
                <w:szCs w:val="20"/>
              </w:rPr>
            </w:pPr>
            <w:r>
              <w:rPr>
                <w:rFonts w:ascii="Arial" w:hAnsi="Arial" w:cs="Arial"/>
                <w:szCs w:val="20"/>
              </w:rPr>
              <w:t>Migraine triggered by bright light</w:t>
            </w:r>
          </w:p>
        </w:tc>
        <w:tc>
          <w:tcPr>
            <w:tcW w:w="3772" w:type="dxa"/>
            <w:tcMar>
              <w:top w:w="0" w:type="dxa"/>
              <w:left w:w="45" w:type="dxa"/>
              <w:bottom w:w="0" w:type="dxa"/>
              <w:right w:w="45" w:type="dxa"/>
            </w:tcMar>
          </w:tcPr>
          <w:p w14:paraId="68ECADB8" w14:textId="77777777" w:rsidR="00291E74" w:rsidRPr="00C40B1B" w:rsidRDefault="00291E74" w:rsidP="00291E74">
            <w:pPr>
              <w:outlineLvl w:val="0"/>
              <w:rPr>
                <w:rFonts w:ascii="Arial" w:hAnsi="Arial" w:cs="Arial"/>
                <w:szCs w:val="20"/>
              </w:rPr>
            </w:pPr>
            <w:r>
              <w:rPr>
                <w:rFonts w:ascii="Arial" w:hAnsi="Arial" w:cs="Arial"/>
                <w:b/>
                <w:szCs w:val="20"/>
              </w:rPr>
              <w:t>ConditionPresent</w:t>
            </w:r>
            <w:r w:rsidRPr="00C40B1B">
              <w:rPr>
                <w:rFonts w:ascii="Arial" w:hAnsi="Arial" w:cs="Arial"/>
                <w:szCs w:val="20"/>
              </w:rPr>
              <w:t xml:space="preserve"> with</w:t>
            </w:r>
          </w:p>
          <w:p w14:paraId="5AD16381" w14:textId="2826B3D8" w:rsidR="00291E74" w:rsidRDefault="00291E74" w:rsidP="00291E74">
            <w:pPr>
              <w:outlineLvl w:val="0"/>
              <w:rPr>
                <w:rFonts w:ascii="Arial" w:hAnsi="Arial" w:cs="Arial"/>
                <w:szCs w:val="20"/>
              </w:rPr>
            </w:pPr>
            <w:r w:rsidRPr="00C40B1B">
              <w:rPr>
                <w:rFonts w:ascii="Arial" w:hAnsi="Arial" w:cs="Arial"/>
                <w:szCs w:val="20"/>
              </w:rPr>
              <w:t>-</w:t>
            </w:r>
            <w:r w:rsidR="00C20FCC">
              <w:rPr>
                <w:rFonts w:ascii="Arial" w:hAnsi="Arial" w:cs="Arial"/>
                <w:szCs w:val="20"/>
              </w:rPr>
              <w:t>semanticReference</w:t>
            </w:r>
            <w:r w:rsidR="0003751D">
              <w:rPr>
                <w:rFonts w:ascii="Arial" w:hAnsi="Arial" w:cs="Arial"/>
                <w:szCs w:val="20"/>
              </w:rPr>
              <w:t>=“</w:t>
            </w:r>
            <w:r>
              <w:rPr>
                <w:rFonts w:ascii="Arial" w:hAnsi="Arial" w:cs="Arial"/>
                <w:szCs w:val="20"/>
              </w:rPr>
              <w:t>Diagnosis, Active</w:t>
            </w:r>
            <w:r w:rsidR="00DC042A">
              <w:rPr>
                <w:rFonts w:ascii="Arial" w:hAnsi="Arial" w:cs="Arial"/>
                <w:szCs w:val="20"/>
              </w:rPr>
              <w:t>”</w:t>
            </w:r>
          </w:p>
          <w:p w14:paraId="2DE328C7" w14:textId="7A26BEE1" w:rsidR="00291E74" w:rsidRDefault="00291E74" w:rsidP="00291E74">
            <w:pPr>
              <w:outlineLvl w:val="0"/>
              <w:rPr>
                <w:rFonts w:ascii="Arial" w:hAnsi="Arial" w:cs="Arial"/>
                <w:szCs w:val="20"/>
              </w:rPr>
            </w:pPr>
            <w:r>
              <w:rPr>
                <w:rFonts w:ascii="Arial" w:hAnsi="Arial" w:cs="Arial"/>
                <w:szCs w:val="20"/>
              </w:rPr>
              <w:t>-name</w:t>
            </w:r>
            <w:r w:rsidR="0003751D">
              <w:rPr>
                <w:rFonts w:ascii="Arial" w:hAnsi="Arial" w:cs="Arial"/>
                <w:szCs w:val="20"/>
              </w:rPr>
              <w:t xml:space="preserve"> in </w:t>
            </w:r>
            <w:r>
              <w:rPr>
                <w:rFonts w:ascii="Arial" w:hAnsi="Arial" w:cs="Arial"/>
                <w:szCs w:val="20"/>
              </w:rPr>
              <w:t>Migraine VS</w:t>
            </w:r>
          </w:p>
          <w:p w14:paraId="7EA016C2" w14:textId="50F1D54E" w:rsidR="00291E74" w:rsidRDefault="00291E74" w:rsidP="00291E74">
            <w:pPr>
              <w:outlineLvl w:val="0"/>
              <w:rPr>
                <w:rFonts w:ascii="Arial" w:hAnsi="Arial" w:cs="Arial"/>
                <w:szCs w:val="20"/>
              </w:rPr>
            </w:pPr>
            <w:r>
              <w:rPr>
                <w:rFonts w:ascii="Arial" w:hAnsi="Arial" w:cs="Arial"/>
                <w:szCs w:val="20"/>
              </w:rPr>
              <w:t>-conditionDetails</w:t>
            </w:r>
            <w:r w:rsidR="00DC042A">
              <w:rPr>
                <w:rFonts w:ascii="Arial" w:hAnsi="Arial" w:cs="Arial"/>
                <w:szCs w:val="20"/>
              </w:rPr>
              <w:t>=</w:t>
            </w:r>
            <w:r>
              <w:rPr>
                <w:rFonts w:ascii="Arial" w:hAnsi="Arial" w:cs="Arial"/>
                <w:szCs w:val="20"/>
              </w:rPr>
              <w:t>{</w:t>
            </w:r>
          </w:p>
          <w:p w14:paraId="5E9600B8" w14:textId="1DEDC8BE" w:rsidR="00291E74" w:rsidRDefault="00291E74" w:rsidP="00291E74">
            <w:pPr>
              <w:outlineLvl w:val="0"/>
              <w:rPr>
                <w:rFonts w:ascii="Arial" w:hAnsi="Arial" w:cs="Arial"/>
                <w:szCs w:val="20"/>
              </w:rPr>
            </w:pPr>
            <w:r>
              <w:rPr>
                <w:rFonts w:ascii="Arial" w:hAnsi="Arial" w:cs="Arial"/>
                <w:szCs w:val="20"/>
              </w:rPr>
              <w:t xml:space="preserve">   -name</w:t>
            </w:r>
            <w:r w:rsidR="00DC042A">
              <w:rPr>
                <w:rFonts w:ascii="Arial" w:hAnsi="Arial" w:cs="Arial"/>
                <w:szCs w:val="20"/>
              </w:rPr>
              <w:t>=</w:t>
            </w:r>
            <w:r>
              <w:rPr>
                <w:rFonts w:ascii="Arial" w:hAnsi="Arial" w:cs="Arial"/>
                <w:szCs w:val="20"/>
              </w:rPr>
              <w:t>triggering factor</w:t>
            </w:r>
          </w:p>
          <w:p w14:paraId="3BA67094" w14:textId="5B10B77F" w:rsidR="00291E74" w:rsidRDefault="00291E74" w:rsidP="00291E74">
            <w:pPr>
              <w:outlineLvl w:val="0"/>
              <w:rPr>
                <w:rFonts w:ascii="Arial" w:hAnsi="Arial" w:cs="Arial"/>
                <w:szCs w:val="20"/>
              </w:rPr>
            </w:pPr>
            <w:r>
              <w:rPr>
                <w:rFonts w:ascii="Arial" w:hAnsi="Arial" w:cs="Arial"/>
                <w:szCs w:val="20"/>
              </w:rPr>
              <w:t xml:space="preserve">   -value</w:t>
            </w:r>
            <w:r w:rsidR="00DC042A">
              <w:rPr>
                <w:rFonts w:ascii="Arial" w:hAnsi="Arial" w:cs="Arial"/>
                <w:szCs w:val="20"/>
              </w:rPr>
              <w:t>=</w:t>
            </w:r>
            <w:r>
              <w:rPr>
                <w:rFonts w:ascii="Arial" w:hAnsi="Arial" w:cs="Arial"/>
                <w:szCs w:val="20"/>
              </w:rPr>
              <w:t>Bright Light</w:t>
            </w:r>
          </w:p>
          <w:p w14:paraId="55F10BE8" w14:textId="7B39C085" w:rsidR="00291E74" w:rsidRDefault="00291E74" w:rsidP="00291E74">
            <w:pPr>
              <w:outlineLvl w:val="0"/>
              <w:rPr>
                <w:rFonts w:ascii="Arial" w:hAnsi="Arial" w:cs="Arial"/>
                <w:b/>
                <w:szCs w:val="20"/>
              </w:rPr>
            </w:pPr>
            <w:r>
              <w:rPr>
                <w:rFonts w:ascii="Arial" w:hAnsi="Arial" w:cs="Arial"/>
                <w:szCs w:val="20"/>
              </w:rPr>
              <w:t>}</w:t>
            </w:r>
          </w:p>
        </w:tc>
      </w:tr>
      <w:tr w:rsidR="00237D47" w14:paraId="0601376D" w14:textId="77777777" w:rsidTr="00D651D3">
        <w:trPr>
          <w:cantSplit/>
          <w:trHeight w:val="255"/>
          <w:tblCellSpacing w:w="0" w:type="dxa"/>
        </w:trPr>
        <w:tc>
          <w:tcPr>
            <w:tcW w:w="1584" w:type="dxa"/>
            <w:tcMar>
              <w:top w:w="0" w:type="dxa"/>
              <w:left w:w="45" w:type="dxa"/>
              <w:bottom w:w="0" w:type="dxa"/>
              <w:right w:w="45" w:type="dxa"/>
            </w:tcMar>
          </w:tcPr>
          <w:p w14:paraId="2DC46DDD" w14:textId="2D002402" w:rsidR="00237D47" w:rsidRDefault="00237D47" w:rsidP="00291E74">
            <w:pPr>
              <w:rPr>
                <w:rFonts w:ascii="Arial" w:hAnsi="Arial" w:cs="Arial"/>
                <w:szCs w:val="20"/>
              </w:rPr>
            </w:pPr>
            <w:r>
              <w:rPr>
                <w:rFonts w:ascii="Arial" w:hAnsi="Arial" w:cs="Arial"/>
                <w:szCs w:val="20"/>
              </w:rPr>
              <w:t>CMS64v3</w:t>
            </w:r>
          </w:p>
        </w:tc>
        <w:tc>
          <w:tcPr>
            <w:tcW w:w="3744" w:type="dxa"/>
            <w:tcMar>
              <w:top w:w="0" w:type="dxa"/>
              <w:left w:w="45" w:type="dxa"/>
              <w:bottom w:w="0" w:type="dxa"/>
              <w:right w:w="45" w:type="dxa"/>
            </w:tcMar>
          </w:tcPr>
          <w:p w14:paraId="63B794F2" w14:textId="523945AD" w:rsidR="00237D47" w:rsidRDefault="00294358">
            <w:pPr>
              <w:rPr>
                <w:rFonts w:ascii="Arial" w:hAnsi="Arial" w:cs="Arial"/>
                <w:szCs w:val="20"/>
              </w:rPr>
            </w:pPr>
            <w:r w:rsidRPr="00294358">
              <w:rPr>
                <w:rFonts w:ascii="Arial" w:hAnsi="Arial" w:cs="Arial"/>
                <w:szCs w:val="20"/>
              </w:rPr>
              <w:t>Risk Category Assessment: Framingham coronary</w:t>
            </w:r>
            <w:r>
              <w:rPr>
                <w:rFonts w:ascii="Arial" w:hAnsi="Arial" w:cs="Arial"/>
                <w:szCs w:val="20"/>
              </w:rPr>
              <w:t xml:space="preserve"> </w:t>
            </w:r>
            <w:r w:rsidRPr="00294358">
              <w:rPr>
                <w:rFonts w:ascii="Arial" w:hAnsi="Arial" w:cs="Arial"/>
                <w:szCs w:val="20"/>
              </w:rPr>
              <w:t>heart disease 10 year risk (result &gt; 20 %)" during "Measurement Period</w:t>
            </w:r>
            <w:r>
              <w:rPr>
                <w:rFonts w:ascii="Arial" w:hAnsi="Arial" w:cs="Arial"/>
                <w:szCs w:val="20"/>
              </w:rPr>
              <w:t>”</w:t>
            </w:r>
          </w:p>
        </w:tc>
        <w:tc>
          <w:tcPr>
            <w:tcW w:w="3772" w:type="dxa"/>
            <w:tcMar>
              <w:top w:w="0" w:type="dxa"/>
              <w:left w:w="45" w:type="dxa"/>
              <w:bottom w:w="0" w:type="dxa"/>
              <w:right w:w="45" w:type="dxa"/>
            </w:tcMar>
          </w:tcPr>
          <w:p w14:paraId="0D49B870" w14:textId="77777777" w:rsidR="00294358" w:rsidRDefault="00294358" w:rsidP="00291E74">
            <w:pPr>
              <w:outlineLvl w:val="0"/>
              <w:rPr>
                <w:rFonts w:ascii="Arial" w:hAnsi="Arial" w:cs="Arial"/>
                <w:szCs w:val="20"/>
              </w:rPr>
            </w:pPr>
            <w:r>
              <w:rPr>
                <w:rFonts w:ascii="Arial" w:hAnsi="Arial" w:cs="Arial"/>
                <w:b/>
                <w:szCs w:val="20"/>
              </w:rPr>
              <w:t xml:space="preserve">Prognosis </w:t>
            </w:r>
            <w:r w:rsidRPr="008E5DB7">
              <w:rPr>
                <w:rFonts w:ascii="Arial" w:hAnsi="Arial" w:cs="Arial"/>
                <w:szCs w:val="20"/>
              </w:rPr>
              <w:t>with</w:t>
            </w:r>
          </w:p>
          <w:p w14:paraId="689C5F29" w14:textId="77777777" w:rsidR="00294358" w:rsidRDefault="00294358" w:rsidP="00291E74">
            <w:pPr>
              <w:outlineLvl w:val="0"/>
              <w:rPr>
                <w:rFonts w:ascii="Arial" w:hAnsi="Arial" w:cs="Arial"/>
                <w:szCs w:val="20"/>
              </w:rPr>
            </w:pPr>
            <w:r>
              <w:rPr>
                <w:rFonts w:ascii="Arial" w:hAnsi="Arial" w:cs="Arial"/>
                <w:szCs w:val="20"/>
              </w:rPr>
              <w:t>-semanticReference= “Risk Category Assessment”</w:t>
            </w:r>
          </w:p>
          <w:p w14:paraId="5DE8C365" w14:textId="77777777" w:rsidR="00294358" w:rsidRDefault="00294358" w:rsidP="00291E74">
            <w:pPr>
              <w:outlineLvl w:val="0"/>
              <w:rPr>
                <w:rFonts w:ascii="Arial" w:hAnsi="Arial" w:cs="Arial"/>
                <w:szCs w:val="20"/>
              </w:rPr>
            </w:pPr>
            <w:r>
              <w:rPr>
                <w:rFonts w:ascii="Arial" w:hAnsi="Arial" w:cs="Arial"/>
                <w:szCs w:val="20"/>
              </w:rPr>
              <w:t>-condition=coronary heart disease</w:t>
            </w:r>
          </w:p>
          <w:p w14:paraId="3045CDB8" w14:textId="77777777" w:rsidR="00294358" w:rsidRDefault="00294358" w:rsidP="00291E74">
            <w:pPr>
              <w:outlineLvl w:val="0"/>
              <w:rPr>
                <w:rFonts w:ascii="Arial" w:hAnsi="Arial" w:cs="Arial"/>
                <w:szCs w:val="20"/>
              </w:rPr>
            </w:pPr>
            <w:r>
              <w:rPr>
                <w:rFonts w:ascii="Arial" w:hAnsi="Arial" w:cs="Arial"/>
                <w:szCs w:val="20"/>
              </w:rPr>
              <w:t>-likelihood &gt; 20%</w:t>
            </w:r>
          </w:p>
          <w:p w14:paraId="0AC7FF54" w14:textId="77777777" w:rsidR="00294358" w:rsidRDefault="00294358" w:rsidP="00291E74">
            <w:pPr>
              <w:outlineLvl w:val="0"/>
              <w:rPr>
                <w:rFonts w:ascii="Arial" w:hAnsi="Arial" w:cs="Arial"/>
                <w:szCs w:val="20"/>
              </w:rPr>
            </w:pPr>
            <w:r>
              <w:rPr>
                <w:rFonts w:ascii="Arial" w:hAnsi="Arial" w:cs="Arial"/>
                <w:szCs w:val="20"/>
              </w:rPr>
              <w:t>-within 10 years</w:t>
            </w:r>
          </w:p>
          <w:p w14:paraId="506CFCA4" w14:textId="77777777" w:rsidR="00237D47" w:rsidRDefault="00294358" w:rsidP="00291E74">
            <w:pPr>
              <w:outlineLvl w:val="0"/>
              <w:rPr>
                <w:rFonts w:ascii="Arial" w:hAnsi="Arial" w:cs="Arial"/>
                <w:szCs w:val="20"/>
              </w:rPr>
            </w:pPr>
            <w:r>
              <w:rPr>
                <w:rFonts w:ascii="Arial" w:hAnsi="Arial" w:cs="Arial"/>
                <w:szCs w:val="20"/>
              </w:rPr>
              <w:t>-observedAtTime during “Measurement Period”</w:t>
            </w:r>
          </w:p>
          <w:p w14:paraId="14D9E3B4" w14:textId="47E98420" w:rsidR="00DF76FE" w:rsidRDefault="00DF76FE" w:rsidP="00291E74">
            <w:pPr>
              <w:outlineLvl w:val="0"/>
              <w:rPr>
                <w:rFonts w:ascii="Arial" w:hAnsi="Arial" w:cs="Arial"/>
                <w:b/>
                <w:szCs w:val="20"/>
              </w:rPr>
            </w:pPr>
            <w:r>
              <w:rPr>
                <w:rFonts w:ascii="Arial" w:hAnsi="Arial" w:cs="Arial"/>
                <w:szCs w:val="20"/>
              </w:rPr>
              <w:t>-inferenceMethod=Framingham Risk Score</w:t>
            </w:r>
            <w:r w:rsidR="00721BA4">
              <w:rPr>
                <w:rFonts w:ascii="Arial" w:hAnsi="Arial" w:cs="Arial"/>
                <w:szCs w:val="20"/>
              </w:rPr>
              <w:t xml:space="preserve"> code</w:t>
            </w:r>
          </w:p>
        </w:tc>
      </w:tr>
    </w:tbl>
    <w:p w14:paraId="7C35D6D8" w14:textId="359AEF51" w:rsidR="00C8693F" w:rsidRDefault="00C8693F" w:rsidP="00524E7F">
      <w:pPr>
        <w:pStyle w:val="BodyText"/>
        <w:rPr>
          <w:lang w:eastAsia="x-none"/>
        </w:rPr>
      </w:pPr>
    </w:p>
    <w:p w14:paraId="38802058" w14:textId="77777777" w:rsidR="00C8693F" w:rsidRPr="00524E7F" w:rsidRDefault="00C8693F" w:rsidP="00524E7F">
      <w:pPr>
        <w:pStyle w:val="BodyText"/>
        <w:rPr>
          <w:lang w:eastAsia="x-none"/>
        </w:rPr>
      </w:pPr>
    </w:p>
    <w:p w14:paraId="6D3ACA1D" w14:textId="3C2CFCF8" w:rsidR="00245EB4" w:rsidRDefault="00245EB4" w:rsidP="00DA3D43">
      <w:pPr>
        <w:pStyle w:val="Heading1"/>
        <w:rPr>
          <w:lang w:val="en-US"/>
        </w:rPr>
      </w:pPr>
      <w:bookmarkStart w:id="5865" w:name="_Toc383189342"/>
      <w:r>
        <w:rPr>
          <w:lang w:val="en-US"/>
        </w:rPr>
        <w:lastRenderedPageBreak/>
        <w:t>Glossary of Terms</w:t>
      </w:r>
      <w:bookmarkEnd w:id="5865"/>
    </w:p>
    <w:tbl>
      <w:tblPr>
        <w:tblStyle w:val="PlainTable5"/>
        <w:tblW w:w="0" w:type="auto"/>
        <w:tblLook w:val="04A0" w:firstRow="1" w:lastRow="0" w:firstColumn="1" w:lastColumn="0" w:noHBand="0" w:noVBand="1"/>
      </w:tblPr>
      <w:tblGrid>
        <w:gridCol w:w="2700"/>
        <w:gridCol w:w="6650"/>
      </w:tblGrid>
      <w:tr w:rsidR="005702B0" w:rsidRPr="00A76833" w14:paraId="333B186F" w14:textId="77777777" w:rsidTr="008E5D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14:paraId="5EA5F3A6" w14:textId="52E760C2" w:rsidR="005702B0" w:rsidRPr="008E5DB7" w:rsidRDefault="005702B0" w:rsidP="005702B0">
            <w:pPr>
              <w:pStyle w:val="BodyText"/>
              <w:rPr>
                <w:rFonts w:ascii="Arial" w:hAnsi="Arial" w:cs="Arial"/>
                <w:b/>
                <w:sz w:val="24"/>
              </w:rPr>
            </w:pPr>
            <w:r w:rsidRPr="008E5DB7">
              <w:rPr>
                <w:rFonts w:ascii="Arial" w:hAnsi="Arial" w:cs="Arial"/>
                <w:b/>
                <w:sz w:val="24"/>
              </w:rPr>
              <w:t>Term</w:t>
            </w:r>
          </w:p>
        </w:tc>
        <w:tc>
          <w:tcPr>
            <w:tcW w:w="6650" w:type="dxa"/>
          </w:tcPr>
          <w:p w14:paraId="1F81021F" w14:textId="68B080D4" w:rsidR="005702B0" w:rsidRPr="008E5DB7" w:rsidRDefault="005702B0" w:rsidP="005702B0">
            <w:pPr>
              <w:pStyle w:val="BodyText"/>
              <w:cnfStyle w:val="100000000000" w:firstRow="1" w:lastRow="0" w:firstColumn="0" w:lastColumn="0" w:oddVBand="0" w:evenVBand="0" w:oddHBand="0" w:evenHBand="0" w:firstRowFirstColumn="0" w:firstRowLastColumn="0" w:lastRowFirstColumn="0" w:lastRowLastColumn="0"/>
              <w:rPr>
                <w:rFonts w:ascii="Arial" w:hAnsi="Arial" w:cs="Arial"/>
                <w:b/>
                <w:sz w:val="24"/>
                <w:lang w:eastAsia="x-none"/>
              </w:rPr>
            </w:pPr>
            <w:r w:rsidRPr="008E5DB7">
              <w:rPr>
                <w:rFonts w:ascii="Arial" w:hAnsi="Arial" w:cs="Arial"/>
                <w:b/>
                <w:sz w:val="24"/>
                <w:lang w:eastAsia="x-none"/>
              </w:rPr>
              <w:t>Description</w:t>
            </w:r>
          </w:p>
        </w:tc>
      </w:tr>
      <w:tr w:rsidR="005702B0" w:rsidRPr="00A76833" w14:paraId="71A881E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EEAB0EF" w14:textId="485686C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Action</w:t>
            </w:r>
            <w:r w:rsidR="00AD18AA" w:rsidRPr="008E5DB7">
              <w:rPr>
                <w:rFonts w:ascii="Arial" w:hAnsi="Arial" w:cs="Arial"/>
                <w:sz w:val="20"/>
                <w:szCs w:val="20"/>
              </w:rPr>
              <w:t xml:space="preserve"> S</w:t>
            </w:r>
            <w:r w:rsidRPr="008E5DB7">
              <w:rPr>
                <w:rFonts w:ascii="Arial" w:hAnsi="Arial" w:cs="Arial"/>
                <w:sz w:val="20"/>
                <w:szCs w:val="20"/>
              </w:rPr>
              <w:t>pecification</w:t>
            </w:r>
          </w:p>
        </w:tc>
        <w:tc>
          <w:tcPr>
            <w:tcW w:w="6650" w:type="dxa"/>
            <w:shd w:val="clear" w:color="auto" w:fill="auto"/>
          </w:tcPr>
          <w:p w14:paraId="0C92AAA0" w14:textId="261B548D" w:rsidR="005702B0" w:rsidRPr="008E5DB7" w:rsidRDefault="002E17D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structured and encoded description of a healthcare action. This specification is often part of the consequence of a rule, where the recommendation is described as an action specification.</w:t>
            </w:r>
          </w:p>
        </w:tc>
      </w:tr>
      <w:tr w:rsidR="005702B0" w:rsidRPr="00A76833" w14:paraId="7E57EAD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688B990F" w14:textId="3B354321"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CCDA</w:t>
            </w:r>
          </w:p>
        </w:tc>
        <w:tc>
          <w:tcPr>
            <w:tcW w:w="6650" w:type="dxa"/>
            <w:shd w:val="clear" w:color="auto" w:fill="auto"/>
          </w:tcPr>
          <w:p w14:paraId="4E7BCC42" w14:textId="2A7E58C8" w:rsidR="005702B0" w:rsidRPr="008E5DB7" w:rsidRDefault="002E17D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Consolidated Clinical Document Architecture. A specification from HL7 for templates for clinical documents. See </w:t>
            </w:r>
            <w:sdt>
              <w:sdtPr>
                <w:rPr>
                  <w:rFonts w:ascii="Arial" w:hAnsi="Arial" w:cs="Arial"/>
                  <w:szCs w:val="20"/>
                  <w:lang w:eastAsia="x-none"/>
                </w:rPr>
                <w:id w:val="-1398271416"/>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HL712 \l 1033 </w:instrText>
                </w:r>
                <w:r w:rsidRPr="008E5DB7">
                  <w:rPr>
                    <w:rFonts w:ascii="Arial" w:hAnsi="Arial" w:cs="Arial"/>
                    <w:szCs w:val="20"/>
                    <w:lang w:eastAsia="x-none"/>
                  </w:rPr>
                  <w:fldChar w:fldCharType="separate"/>
                </w:r>
                <w:ins w:id="5866" w:author="Aziz Boxwala" w:date="2014-08-11T18:56:00Z">
                  <w:r w:rsidR="00F10EF4" w:rsidRPr="00F10EF4">
                    <w:rPr>
                      <w:rFonts w:ascii="Arial" w:hAnsi="Arial" w:cs="Arial"/>
                      <w:szCs w:val="20"/>
                      <w:lang w:eastAsia="x-none"/>
                      <w:rPrChange w:id="5867" w:author="Aziz Boxwala" w:date="2014-08-11T18:56:00Z">
                        <w:rPr>
                          <w:rFonts w:eastAsia="Times New Roman"/>
                        </w:rPr>
                      </w:rPrChange>
                    </w:rPr>
                    <w:t>[6]</w:t>
                  </w:r>
                </w:ins>
                <w:del w:id="5868" w:author="Aziz Boxwala" w:date="2014-08-11T18:56:00Z">
                  <w:r w:rsidR="00DC4595" w:rsidRPr="008E5DB7" w:rsidDel="00F10EF4">
                    <w:rPr>
                      <w:rFonts w:ascii="Arial" w:hAnsi="Arial" w:cs="Arial"/>
                      <w:szCs w:val="20"/>
                      <w:lang w:eastAsia="x-none"/>
                    </w:rPr>
                    <w:delText>[8]</w:delText>
                  </w:r>
                </w:del>
                <w:r w:rsidRPr="008E5DB7">
                  <w:rPr>
                    <w:rFonts w:ascii="Arial" w:hAnsi="Arial" w:cs="Arial"/>
                    <w:szCs w:val="20"/>
                    <w:lang w:eastAsia="x-none"/>
                  </w:rPr>
                  <w:fldChar w:fldCharType="end"/>
                </w:r>
              </w:sdtContent>
            </w:sdt>
          </w:p>
        </w:tc>
      </w:tr>
      <w:tr w:rsidR="005702B0" w:rsidRPr="00A76833" w14:paraId="3000C295"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D87B3E" w14:textId="0C4AE333"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Decision Support (CDS)</w:t>
            </w:r>
          </w:p>
        </w:tc>
        <w:tc>
          <w:tcPr>
            <w:tcW w:w="6650" w:type="dxa"/>
            <w:shd w:val="clear" w:color="auto" w:fill="auto"/>
          </w:tcPr>
          <w:p w14:paraId="44FCC43A" w14:textId="2723C228" w:rsidR="005702B0" w:rsidRPr="008E5DB7" w:rsidRDefault="00F801E2"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Clinical decision support (CDS) provides clinicians, staff, patients or other individuals with knowledge and person-specific information, intelligently filtered or presented at appropriate times, to enhance health and health care. CDS encompasses a variety of tools to enhance decision-making in the clinical workflow. </w:t>
            </w:r>
            <w:sdt>
              <w:sdtPr>
                <w:rPr>
                  <w:rFonts w:ascii="Arial" w:hAnsi="Arial" w:cs="Arial"/>
                  <w:szCs w:val="20"/>
                  <w:lang w:eastAsia="x-none"/>
                </w:rPr>
                <w:id w:val="-287587708"/>
                <w:citation/>
              </w:sdtPr>
              <w:sdtContent>
                <w:r w:rsidRPr="008E5DB7">
                  <w:rPr>
                    <w:rFonts w:ascii="Arial" w:hAnsi="Arial" w:cs="Arial"/>
                    <w:szCs w:val="20"/>
                    <w:lang w:eastAsia="x-none"/>
                  </w:rPr>
                  <w:fldChar w:fldCharType="begin"/>
                </w:r>
                <w:r w:rsidRPr="008E5DB7">
                  <w:rPr>
                    <w:rFonts w:ascii="Arial" w:hAnsi="Arial" w:cs="Arial"/>
                    <w:szCs w:val="20"/>
                    <w:lang w:eastAsia="x-none"/>
                  </w:rPr>
                  <w:instrText xml:space="preserve"> CITATION Osh12 \l 1033 </w:instrText>
                </w:r>
                <w:r w:rsidRPr="008E5DB7">
                  <w:rPr>
                    <w:rFonts w:ascii="Arial" w:hAnsi="Arial" w:cs="Arial"/>
                    <w:szCs w:val="20"/>
                    <w:lang w:eastAsia="x-none"/>
                  </w:rPr>
                  <w:fldChar w:fldCharType="separate"/>
                </w:r>
                <w:ins w:id="5869" w:author="Aziz Boxwala" w:date="2014-08-11T18:56:00Z">
                  <w:r w:rsidR="00F10EF4" w:rsidRPr="00F10EF4">
                    <w:rPr>
                      <w:rFonts w:ascii="Arial" w:hAnsi="Arial" w:cs="Arial"/>
                      <w:szCs w:val="20"/>
                      <w:lang w:eastAsia="x-none"/>
                      <w:rPrChange w:id="5870" w:author="Aziz Boxwala" w:date="2014-08-11T18:56:00Z">
                        <w:rPr>
                          <w:rFonts w:eastAsia="Times New Roman"/>
                        </w:rPr>
                      </w:rPrChange>
                    </w:rPr>
                    <w:t>[9]</w:t>
                  </w:r>
                </w:ins>
                <w:del w:id="5871" w:author="Aziz Boxwala" w:date="2014-08-11T18:56:00Z">
                  <w:r w:rsidR="00DC4595" w:rsidRPr="008E5DB7" w:rsidDel="00F10EF4">
                    <w:rPr>
                      <w:rFonts w:ascii="Arial" w:hAnsi="Arial" w:cs="Arial"/>
                      <w:szCs w:val="20"/>
                      <w:lang w:eastAsia="x-none"/>
                    </w:rPr>
                    <w:delText>[9]</w:delText>
                  </w:r>
                </w:del>
                <w:r w:rsidRPr="008E5DB7">
                  <w:rPr>
                    <w:rFonts w:ascii="Arial" w:hAnsi="Arial" w:cs="Arial"/>
                    <w:szCs w:val="20"/>
                    <w:lang w:eastAsia="x-none"/>
                  </w:rPr>
                  <w:fldChar w:fldCharType="end"/>
                </w:r>
              </w:sdtContent>
            </w:sdt>
          </w:p>
        </w:tc>
      </w:tr>
      <w:tr w:rsidR="005702B0" w:rsidRPr="00A76833" w14:paraId="42FD5816"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8359BFB" w14:textId="106B9B1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 xml:space="preserve">CDS </w:t>
            </w:r>
            <w:r w:rsidR="00F801E2" w:rsidRPr="008E5DB7">
              <w:rPr>
                <w:rFonts w:ascii="Arial" w:hAnsi="Arial" w:cs="Arial"/>
                <w:sz w:val="20"/>
                <w:szCs w:val="20"/>
              </w:rPr>
              <w:t xml:space="preserve">Knowledge </w:t>
            </w:r>
            <w:r w:rsidRPr="008E5DB7">
              <w:rPr>
                <w:rFonts w:ascii="Arial" w:hAnsi="Arial" w:cs="Arial"/>
                <w:sz w:val="20"/>
                <w:szCs w:val="20"/>
              </w:rPr>
              <w:t>Artifact</w:t>
            </w:r>
          </w:p>
        </w:tc>
        <w:tc>
          <w:tcPr>
            <w:tcW w:w="6650" w:type="dxa"/>
            <w:shd w:val="clear" w:color="auto" w:fill="auto"/>
          </w:tcPr>
          <w:p w14:paraId="2BADBB76" w14:textId="47912177" w:rsidR="005702B0" w:rsidRPr="008E5DB7" w:rsidRDefault="00F801E2"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 specification of knowledge encoded so that it can be used for computer-based CDS, e.g., a rule, an order set.</w:t>
            </w:r>
          </w:p>
        </w:tc>
      </w:tr>
      <w:tr w:rsidR="005702B0" w:rsidRPr="00A76833" w14:paraId="6108C491"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292301" w14:textId="3BB0A82C"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Concepts</w:t>
            </w:r>
          </w:p>
        </w:tc>
        <w:tc>
          <w:tcPr>
            <w:tcW w:w="6650" w:type="dxa"/>
            <w:shd w:val="clear" w:color="auto" w:fill="auto"/>
          </w:tcPr>
          <w:p w14:paraId="21309D21" w14:textId="4003C158" w:rsidR="005702B0" w:rsidRPr="008E5DB7" w:rsidRDefault="0085658B"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Mental representations of physical or non-physical things of interests in the clinical/healthcare domain, e.g., disease, drugs </w:t>
            </w:r>
          </w:p>
        </w:tc>
      </w:tr>
      <w:tr w:rsidR="005702B0" w:rsidRPr="00A76833" w14:paraId="6E6F995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2C54CCC8" w14:textId="08A3206A"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Conceptual Data Model</w:t>
            </w:r>
          </w:p>
        </w:tc>
        <w:tc>
          <w:tcPr>
            <w:tcW w:w="6650" w:type="dxa"/>
            <w:shd w:val="clear" w:color="auto" w:fill="auto"/>
          </w:tcPr>
          <w:p w14:paraId="4C40D671" w14:textId="61C9993C" w:rsidR="005702B0" w:rsidRPr="008E5DB7" w:rsidRDefault="0085658B"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 xml:space="preserve">An abstract simplified view of things of interest in a particular domain. </w:t>
            </w:r>
          </w:p>
        </w:tc>
      </w:tr>
      <w:tr w:rsidR="005702B0" w:rsidRPr="00A76833" w14:paraId="28FE0FF0"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59CAAF" w14:textId="5FDE17B4"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Clinical Statement</w:t>
            </w:r>
          </w:p>
        </w:tc>
        <w:tc>
          <w:tcPr>
            <w:tcW w:w="6650" w:type="dxa"/>
            <w:shd w:val="clear" w:color="auto" w:fill="auto"/>
          </w:tcPr>
          <w:p w14:paraId="71C18AFD" w14:textId="76409BBC" w:rsidR="005702B0" w:rsidRPr="008E5DB7" w:rsidRDefault="005A43FC" w:rsidP="005A43FC">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sidRPr="008E5DB7">
              <w:rPr>
                <w:rFonts w:ascii="Arial" w:hAnsi="Arial" w:cs="Arial"/>
                <w:szCs w:val="20"/>
                <w:lang w:eastAsia="x-none"/>
              </w:rPr>
              <w:t>An expression of a discrete item of clinical, clinically-related or public health information that is recorded because of its relevance to the care of a patient or other entities.</w:t>
            </w:r>
          </w:p>
        </w:tc>
      </w:tr>
      <w:tr w:rsidR="00D42969" w:rsidRPr="00A76833" w14:paraId="5628B881" w14:textId="77777777" w:rsidTr="008E5DB7">
        <w:trPr>
          <w:ins w:id="5872" w:author="Aziz Boxwala" w:date="2014-08-07T23:02:00Z"/>
        </w:trPr>
        <w:tc>
          <w:tcPr>
            <w:cnfStyle w:val="001000000000" w:firstRow="0" w:lastRow="0" w:firstColumn="1" w:lastColumn="0" w:oddVBand="0" w:evenVBand="0" w:oddHBand="0" w:evenHBand="0" w:firstRowFirstColumn="0" w:firstRowLastColumn="0" w:lastRowFirstColumn="0" w:lastRowLastColumn="0"/>
            <w:tcW w:w="2700" w:type="dxa"/>
          </w:tcPr>
          <w:p w14:paraId="108418E4" w14:textId="4289C3BF" w:rsidR="00D42969" w:rsidRPr="008E5DB7" w:rsidRDefault="00D42969" w:rsidP="005702B0">
            <w:pPr>
              <w:pStyle w:val="BodyText"/>
              <w:rPr>
                <w:ins w:id="5873" w:author="Aziz Boxwala" w:date="2014-08-07T23:02:00Z"/>
                <w:rFonts w:ascii="Arial" w:hAnsi="Arial" w:cs="Arial"/>
                <w:szCs w:val="20"/>
              </w:rPr>
            </w:pPr>
            <w:ins w:id="5874" w:author="Aziz Boxwala" w:date="2014-08-07T23:02:00Z">
              <w:r w:rsidRPr="00D42969">
                <w:rPr>
                  <w:rFonts w:ascii="Arial" w:hAnsi="Arial" w:cs="Arial"/>
                  <w:szCs w:val="20"/>
                </w:rPr>
                <w:t>Domain Analysis Model</w:t>
              </w:r>
            </w:ins>
          </w:p>
        </w:tc>
        <w:tc>
          <w:tcPr>
            <w:tcW w:w="6650" w:type="dxa"/>
            <w:shd w:val="clear" w:color="auto" w:fill="auto"/>
          </w:tcPr>
          <w:p w14:paraId="36BB9AA7" w14:textId="4A2ED15C" w:rsidR="00D42969" w:rsidRDefault="00D42969">
            <w:pPr>
              <w:pStyle w:val="BodyText"/>
              <w:cnfStyle w:val="000000000000" w:firstRow="0" w:lastRow="0" w:firstColumn="0" w:lastColumn="0" w:oddVBand="0" w:evenVBand="0" w:oddHBand="0" w:evenHBand="0" w:firstRowFirstColumn="0" w:firstRowLastColumn="0" w:lastRowFirstColumn="0" w:lastRowLastColumn="0"/>
              <w:rPr>
                <w:ins w:id="5875" w:author="Aziz Boxwala" w:date="2014-08-07T23:02:00Z"/>
                <w:rFonts w:ascii="Arial" w:hAnsi="Arial" w:cs="Arial"/>
                <w:szCs w:val="20"/>
                <w:lang w:eastAsia="x-none"/>
              </w:rPr>
            </w:pPr>
            <w:ins w:id="5876" w:author="Aziz Boxwala" w:date="2014-08-07T23:02:00Z">
              <w:r>
                <w:rPr>
                  <w:rFonts w:ascii="Arial" w:hAnsi="Arial" w:cs="Arial"/>
                  <w:szCs w:val="20"/>
                  <w:lang w:eastAsia="x-none"/>
                </w:rPr>
                <w:t>A</w:t>
              </w:r>
              <w:r w:rsidRPr="00D42969">
                <w:rPr>
                  <w:rFonts w:ascii="Arial" w:hAnsi="Arial" w:cs="Arial"/>
                  <w:szCs w:val="20"/>
                  <w:lang w:eastAsia="x-none"/>
                </w:rPr>
                <w:t>n abstract representation of a subject area of interest, complete enough to allow instantiation of all necessary concrete classes needed to develop child design artifacts.</w:t>
              </w:r>
            </w:ins>
          </w:p>
        </w:tc>
      </w:tr>
      <w:tr w:rsidR="005702B0" w:rsidRPr="00A76833" w14:paraId="6568C439"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80B0CC" w14:textId="280AABF9" w:rsidR="005702B0" w:rsidRPr="008E5DB7" w:rsidRDefault="00140DAC" w:rsidP="005702B0">
            <w:pPr>
              <w:pStyle w:val="BodyText"/>
              <w:rPr>
                <w:rFonts w:ascii="Arial" w:hAnsi="Arial" w:cs="Arial"/>
                <w:sz w:val="20"/>
                <w:szCs w:val="20"/>
                <w:lang w:eastAsia="x-none"/>
              </w:rPr>
            </w:pPr>
            <w:r w:rsidRPr="008E5DB7">
              <w:rPr>
                <w:rFonts w:ascii="Arial" w:hAnsi="Arial" w:cs="Arial"/>
                <w:sz w:val="20"/>
                <w:szCs w:val="20"/>
              </w:rPr>
              <w:t>Electronic Clinical Quality Measure (</w:t>
            </w:r>
            <w:r w:rsidR="005702B0" w:rsidRPr="008E5DB7">
              <w:rPr>
                <w:rFonts w:ascii="Arial" w:hAnsi="Arial" w:cs="Arial"/>
                <w:sz w:val="20"/>
                <w:szCs w:val="20"/>
              </w:rPr>
              <w:t>eCQM</w:t>
            </w:r>
            <w:r w:rsidRPr="008E5DB7">
              <w:rPr>
                <w:rFonts w:ascii="Arial" w:hAnsi="Arial" w:cs="Arial"/>
                <w:sz w:val="20"/>
                <w:szCs w:val="20"/>
              </w:rPr>
              <w:t>)</w:t>
            </w:r>
          </w:p>
        </w:tc>
        <w:tc>
          <w:tcPr>
            <w:tcW w:w="6650" w:type="dxa"/>
            <w:shd w:val="clear" w:color="auto" w:fill="auto"/>
          </w:tcPr>
          <w:p w14:paraId="0E0B5FD9" w14:textId="6453FAB2" w:rsidR="005702B0" w:rsidRPr="008E5DB7" w:rsidRDefault="00A9095A">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A clinical quality measure (CQM</w:t>
            </w:r>
            <w:r w:rsidR="00A76833" w:rsidRPr="00A76833">
              <w:rPr>
                <w:rFonts w:ascii="Arial" w:hAnsi="Arial" w:cs="Arial"/>
                <w:szCs w:val="20"/>
                <w:lang w:eastAsia="x-none"/>
              </w:rPr>
              <w:t xml:space="preserve">) </w:t>
            </w:r>
            <w:r>
              <w:rPr>
                <w:rFonts w:ascii="Arial" w:hAnsi="Arial" w:cs="Arial"/>
                <w:szCs w:val="20"/>
                <w:lang w:eastAsia="x-none"/>
              </w:rPr>
              <w:t>is</w:t>
            </w:r>
            <w:r w:rsidR="00A76833" w:rsidRPr="00A76833">
              <w:rPr>
                <w:rFonts w:ascii="Arial" w:hAnsi="Arial" w:cs="Arial"/>
                <w:szCs w:val="20"/>
                <w:lang w:eastAsia="x-none"/>
              </w:rPr>
              <w:t xml:space="preserve"> </w:t>
            </w:r>
            <w:r>
              <w:rPr>
                <w:rFonts w:ascii="Arial" w:hAnsi="Arial" w:cs="Arial"/>
                <w:szCs w:val="20"/>
                <w:lang w:eastAsia="x-none"/>
              </w:rPr>
              <w:t>specification of criteria for</w:t>
            </w:r>
            <w:r w:rsidR="00A76833" w:rsidRPr="00A76833">
              <w:rPr>
                <w:rFonts w:ascii="Arial" w:hAnsi="Arial" w:cs="Arial"/>
                <w:szCs w:val="20"/>
                <w:lang w:eastAsia="x-none"/>
              </w:rPr>
              <w:t xml:space="preserve"> </w:t>
            </w:r>
            <w:r>
              <w:rPr>
                <w:rFonts w:ascii="Arial" w:hAnsi="Arial" w:cs="Arial"/>
                <w:szCs w:val="20"/>
                <w:lang w:eastAsia="x-none"/>
              </w:rPr>
              <w:t>measuring the quality of</w:t>
            </w:r>
            <w:r w:rsidR="00A76833" w:rsidRPr="00A76833">
              <w:rPr>
                <w:rFonts w:ascii="Arial" w:hAnsi="Arial" w:cs="Arial"/>
                <w:szCs w:val="20"/>
                <w:lang w:eastAsia="x-none"/>
              </w:rPr>
              <w:t xml:space="preserve"> </w:t>
            </w:r>
            <w:r>
              <w:rPr>
                <w:rFonts w:ascii="Arial" w:hAnsi="Arial" w:cs="Arial"/>
                <w:szCs w:val="20"/>
                <w:lang w:eastAsia="x-none"/>
              </w:rPr>
              <w:t xml:space="preserve">a healthcare </w:t>
            </w:r>
            <w:r w:rsidR="00A76833" w:rsidRPr="00A76833">
              <w:rPr>
                <w:rFonts w:ascii="Arial" w:hAnsi="Arial" w:cs="Arial"/>
                <w:szCs w:val="20"/>
                <w:lang w:eastAsia="x-none"/>
              </w:rPr>
              <w:t xml:space="preserve">process, outcome, structure, </w:t>
            </w:r>
            <w:r>
              <w:rPr>
                <w:rFonts w:ascii="Arial" w:hAnsi="Arial" w:cs="Arial"/>
                <w:szCs w:val="20"/>
                <w:lang w:eastAsia="x-none"/>
              </w:rPr>
              <w:t>or patient experience</w:t>
            </w:r>
            <w:r w:rsidR="00A76833" w:rsidRPr="00A76833">
              <w:rPr>
                <w:rFonts w:ascii="Arial" w:hAnsi="Arial" w:cs="Arial"/>
                <w:szCs w:val="20"/>
                <w:lang w:eastAsia="x-none"/>
              </w:rPr>
              <w:t>.</w:t>
            </w:r>
            <w:r>
              <w:rPr>
                <w:rFonts w:ascii="Arial" w:hAnsi="Arial" w:cs="Arial"/>
                <w:szCs w:val="20"/>
                <w:lang w:eastAsia="x-none"/>
              </w:rPr>
              <w:t xml:space="preserve"> An electronic CQM (eCQM) encodes the criteria to enable their use by computer software.</w:t>
            </w:r>
          </w:p>
        </w:tc>
      </w:tr>
      <w:tr w:rsidR="005702B0" w:rsidRPr="00A76833" w14:paraId="2F1A7B02"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4224E446" w14:textId="58886393" w:rsidR="005702B0" w:rsidRPr="008E5DB7" w:rsidRDefault="005702B0">
            <w:pPr>
              <w:pStyle w:val="BodyText"/>
              <w:rPr>
                <w:rFonts w:ascii="Arial" w:hAnsi="Arial" w:cs="Arial"/>
                <w:sz w:val="20"/>
                <w:szCs w:val="20"/>
                <w:lang w:eastAsia="x-none"/>
              </w:rPr>
            </w:pPr>
            <w:r w:rsidRPr="008E5DB7">
              <w:rPr>
                <w:rFonts w:ascii="Arial" w:hAnsi="Arial" w:cs="Arial"/>
                <w:sz w:val="20"/>
                <w:szCs w:val="20"/>
              </w:rPr>
              <w:t xml:space="preserve">Data </w:t>
            </w:r>
            <w:r w:rsidR="00AD18AA" w:rsidRPr="008E5DB7">
              <w:rPr>
                <w:rFonts w:ascii="Arial" w:hAnsi="Arial" w:cs="Arial"/>
                <w:sz w:val="20"/>
                <w:szCs w:val="20"/>
              </w:rPr>
              <w:t>Specification</w:t>
            </w:r>
          </w:p>
        </w:tc>
        <w:tc>
          <w:tcPr>
            <w:tcW w:w="6650" w:type="dxa"/>
            <w:shd w:val="clear" w:color="auto" w:fill="auto"/>
          </w:tcPr>
          <w:p w14:paraId="1C56201B" w14:textId="73CAF3D0" w:rsidR="005702B0" w:rsidRPr="008E5DB7" w:rsidRDefault="00B8452F">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A structured and encoded description of data such that it can be used to retrieve or select instances of the data from some source of data (e.g., database). Data specifications are used in CDS knowledge artifacts and eCQMs, to express the data elements needed in logical criteria and expressions. </w:t>
            </w:r>
          </w:p>
        </w:tc>
      </w:tr>
      <w:tr w:rsidR="005702B0" w:rsidRPr="00A76833" w14:paraId="21754F0D"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BAB6A87" w14:textId="7C0C93C2"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E</w:t>
            </w:r>
            <w:r w:rsidR="00AD18AA" w:rsidRPr="008E5DB7">
              <w:rPr>
                <w:rFonts w:ascii="Arial" w:hAnsi="Arial" w:cs="Arial"/>
                <w:sz w:val="20"/>
                <w:szCs w:val="20"/>
              </w:rPr>
              <w:t>H</w:t>
            </w:r>
            <w:r w:rsidRPr="008E5DB7">
              <w:rPr>
                <w:rFonts w:ascii="Arial" w:hAnsi="Arial" w:cs="Arial"/>
                <w:sz w:val="20"/>
                <w:szCs w:val="20"/>
              </w:rPr>
              <w:t>R</w:t>
            </w:r>
          </w:p>
        </w:tc>
        <w:tc>
          <w:tcPr>
            <w:tcW w:w="6650" w:type="dxa"/>
            <w:shd w:val="clear" w:color="auto" w:fill="auto"/>
          </w:tcPr>
          <w:p w14:paraId="7A22BB38" w14:textId="5E1D9315"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An electronic health record</w:t>
            </w:r>
          </w:p>
        </w:tc>
      </w:tr>
      <w:tr w:rsidR="005702B0" w:rsidRPr="00A76833" w14:paraId="64292677"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3B84DB0F" w14:textId="3011E34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Interface</w:t>
            </w:r>
          </w:p>
        </w:tc>
        <w:tc>
          <w:tcPr>
            <w:tcW w:w="6650" w:type="dxa"/>
            <w:shd w:val="clear" w:color="auto" w:fill="auto"/>
          </w:tcPr>
          <w:p w14:paraId="72D4AE21" w14:textId="2139BA87" w:rsidR="005702B0" w:rsidRPr="008E5DB7" w:rsidRDefault="00225A27">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In object-oriented programming, an interface is a set of grouped behaviors for objects to communicate with each other. In QIDAM, interfaces are used with clinical statements to enable statements to specify the data that must be be provided by the statements implemented by the behaviors. For example, the ProcedureOrder statement must provide a procedureCode attribute.</w:t>
            </w:r>
          </w:p>
        </w:tc>
      </w:tr>
      <w:tr w:rsidR="005702B0" w:rsidRPr="00A76833" w14:paraId="12182386"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2E917E6" w14:textId="394914E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Logical Criteria</w:t>
            </w:r>
          </w:p>
        </w:tc>
        <w:tc>
          <w:tcPr>
            <w:tcW w:w="6650" w:type="dxa"/>
            <w:shd w:val="clear" w:color="auto" w:fill="auto"/>
          </w:tcPr>
          <w:p w14:paraId="13467C38" w14:textId="003BB3F5" w:rsidR="005702B0" w:rsidRPr="008E5DB7" w:rsidRDefault="00572586"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These computational expressions are elements of CDS knowledge artifacts and eCQMs that perform operations over data (see Data </w:t>
            </w:r>
            <w:r>
              <w:rPr>
                <w:rFonts w:ascii="Arial" w:hAnsi="Arial" w:cs="Arial"/>
                <w:szCs w:val="20"/>
                <w:lang w:eastAsia="x-none"/>
              </w:rPr>
              <w:lastRenderedPageBreak/>
              <w:t xml:space="preserve">Specifications). Typically, the logical criteria result in true or false values and determine if an action should be carried out (in CDS) or whether data items should be included in a calculation (eCQM). </w:t>
            </w:r>
          </w:p>
        </w:tc>
      </w:tr>
      <w:tr w:rsidR="005702B0" w:rsidRPr="00A76833" w14:paraId="61264ACB"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D86BDE4" w14:textId="098D8572" w:rsidR="005702B0" w:rsidRPr="008E5DB7" w:rsidRDefault="005702B0">
            <w:pPr>
              <w:pStyle w:val="BodyText"/>
              <w:rPr>
                <w:rFonts w:ascii="Arial" w:hAnsi="Arial" w:cs="Arial"/>
                <w:sz w:val="20"/>
                <w:szCs w:val="20"/>
                <w:lang w:eastAsia="x-none"/>
              </w:rPr>
            </w:pPr>
            <w:r w:rsidRPr="008E5DB7">
              <w:rPr>
                <w:rFonts w:ascii="Arial" w:hAnsi="Arial" w:cs="Arial"/>
                <w:sz w:val="20"/>
                <w:szCs w:val="20"/>
              </w:rPr>
              <w:lastRenderedPageBreak/>
              <w:t>Logical Model</w:t>
            </w:r>
          </w:p>
        </w:tc>
        <w:tc>
          <w:tcPr>
            <w:tcW w:w="6650" w:type="dxa"/>
            <w:shd w:val="clear" w:color="auto" w:fill="auto"/>
          </w:tcPr>
          <w:p w14:paraId="152FADAC" w14:textId="54A60699" w:rsidR="005702B0" w:rsidRPr="008E5DB7" w:rsidRDefault="002A3DAC">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Pr>
                <w:rFonts w:ascii="Arial" w:hAnsi="Arial" w:cs="Arial"/>
                <w:szCs w:val="20"/>
                <w:lang w:eastAsia="x-none"/>
              </w:rPr>
              <w:t>A logical model or a logical data model</w:t>
            </w:r>
            <w:r w:rsidRPr="002A3DAC">
              <w:rPr>
                <w:rFonts w:ascii="Arial" w:hAnsi="Arial" w:cs="Arial"/>
                <w:szCs w:val="20"/>
                <w:lang w:eastAsia="x-none"/>
              </w:rPr>
              <w:t xml:space="preserve"> is a type of data model showing a detailed representation of data</w:t>
            </w:r>
            <w:r>
              <w:rPr>
                <w:rFonts w:ascii="Arial" w:hAnsi="Arial" w:cs="Arial"/>
                <w:szCs w:val="20"/>
                <w:lang w:eastAsia="x-none"/>
              </w:rPr>
              <w:t xml:space="preserve"> in a domain of interest. The representation is</w:t>
            </w:r>
            <w:r w:rsidRPr="002A3DAC">
              <w:rPr>
                <w:rFonts w:ascii="Arial" w:hAnsi="Arial" w:cs="Arial"/>
                <w:szCs w:val="20"/>
                <w:lang w:eastAsia="x-none"/>
              </w:rPr>
              <w:t xml:space="preserve"> independent of any particular data management technology, and described in business language. It is typically represented as a diagram, organized in terms of entities </w:t>
            </w:r>
            <w:r>
              <w:rPr>
                <w:rFonts w:ascii="Arial" w:hAnsi="Arial" w:cs="Arial"/>
                <w:szCs w:val="20"/>
                <w:lang w:eastAsia="x-none"/>
              </w:rPr>
              <w:t xml:space="preserve">or classes </w:t>
            </w:r>
            <w:r w:rsidRPr="002A3DAC">
              <w:rPr>
                <w:rFonts w:ascii="Arial" w:hAnsi="Arial" w:cs="Arial"/>
                <w:szCs w:val="20"/>
                <w:lang w:eastAsia="x-none"/>
              </w:rPr>
              <w:t>and relationships, with underlying definitions.</w:t>
            </w:r>
            <w:r>
              <w:rPr>
                <w:rFonts w:ascii="Arial" w:hAnsi="Arial" w:cs="Arial"/>
                <w:szCs w:val="20"/>
                <w:lang w:eastAsia="x-none"/>
              </w:rPr>
              <w:t xml:space="preserve">(Adapted from </w:t>
            </w:r>
            <w:r w:rsidRPr="002A3DAC">
              <w:rPr>
                <w:rFonts w:ascii="Arial" w:hAnsi="Arial" w:cs="Arial"/>
                <w:szCs w:val="20"/>
                <w:lang w:eastAsia="x-none"/>
              </w:rPr>
              <w:t>http://en.wikipedia.org/wiki/Logical_data_model</w:t>
            </w:r>
            <w:r>
              <w:rPr>
                <w:rFonts w:ascii="Arial" w:hAnsi="Arial" w:cs="Arial"/>
                <w:szCs w:val="20"/>
                <w:lang w:eastAsia="x-none"/>
              </w:rPr>
              <w:t>).</w:t>
            </w:r>
          </w:p>
        </w:tc>
      </w:tr>
      <w:tr w:rsidR="005702B0" w:rsidRPr="00A76833" w14:paraId="0B3B15A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D65F2F0" w14:textId="3AB99A28"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QIDAM</w:t>
            </w:r>
          </w:p>
        </w:tc>
        <w:tc>
          <w:tcPr>
            <w:tcW w:w="6650" w:type="dxa"/>
            <w:shd w:val="clear" w:color="auto" w:fill="auto"/>
          </w:tcPr>
          <w:p w14:paraId="1B259112" w14:textId="3E42A0E2" w:rsidR="005702B0" w:rsidRPr="008E5DB7" w:rsidRDefault="0058400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Health Quality Improvement Domain Analysis Model. The term refers to this specification.</w:t>
            </w:r>
          </w:p>
        </w:tc>
      </w:tr>
      <w:tr w:rsidR="005702B0" w:rsidRPr="00A76833" w14:paraId="7BB6A56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04EAB1C7" w14:textId="7D5BCCF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QRDA</w:t>
            </w:r>
          </w:p>
        </w:tc>
        <w:tc>
          <w:tcPr>
            <w:tcW w:w="6650" w:type="dxa"/>
            <w:shd w:val="clear" w:color="auto" w:fill="auto"/>
          </w:tcPr>
          <w:p w14:paraId="3AB2E2E1" w14:textId="2C66137C" w:rsidR="005702B0" w:rsidRPr="008E5DB7" w:rsidRDefault="0058400F"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8E5DB7">
              <w:rPr>
                <w:rFonts w:ascii="Arial" w:hAnsi="Arial" w:cs="Arial"/>
                <w:szCs w:val="20"/>
                <w:lang w:eastAsia="x-none"/>
              </w:rPr>
              <w:t>Quality Reporting Document Architecture</w:t>
            </w:r>
          </w:p>
        </w:tc>
      </w:tr>
      <w:tr w:rsidR="005702B0" w:rsidRPr="00A76833" w14:paraId="1CDAA40A"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163F115" w14:textId="72D00EB6"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UML</w:t>
            </w:r>
          </w:p>
        </w:tc>
        <w:tc>
          <w:tcPr>
            <w:tcW w:w="6650" w:type="dxa"/>
            <w:shd w:val="clear" w:color="auto" w:fill="auto"/>
          </w:tcPr>
          <w:p w14:paraId="12247CF6" w14:textId="43F024B5" w:rsidR="005702B0" w:rsidRPr="008E5DB7" w:rsidRDefault="008A0F4F"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sidRPr="008A0F4F">
              <w:rPr>
                <w:rFonts w:ascii="Arial" w:hAnsi="Arial" w:cs="Arial"/>
                <w:szCs w:val="20"/>
                <w:lang w:eastAsia="x-none"/>
              </w:rPr>
              <w:t>The Unified Modeling Language (UML) is a general-purpose modeling language in the field of software engineering.</w:t>
            </w:r>
            <w:r>
              <w:rPr>
                <w:rFonts w:ascii="Arial" w:hAnsi="Arial" w:cs="Arial"/>
                <w:szCs w:val="20"/>
                <w:lang w:eastAsia="x-none"/>
              </w:rPr>
              <w:t xml:space="preserve"> In this specification, we use the class diagram notation of UML to specify the model.</w:t>
            </w:r>
          </w:p>
        </w:tc>
      </w:tr>
      <w:tr w:rsidR="005702B0" w:rsidRPr="00A76833" w14:paraId="3816DFFE" w14:textId="77777777" w:rsidTr="008E5DB7">
        <w:tc>
          <w:tcPr>
            <w:cnfStyle w:val="001000000000" w:firstRow="0" w:lastRow="0" w:firstColumn="1" w:lastColumn="0" w:oddVBand="0" w:evenVBand="0" w:oddHBand="0" w:evenHBand="0" w:firstRowFirstColumn="0" w:firstRowLastColumn="0" w:lastRowFirstColumn="0" w:lastRowLastColumn="0"/>
            <w:tcW w:w="2700" w:type="dxa"/>
          </w:tcPr>
          <w:p w14:paraId="53A11F49" w14:textId="32D13E6D" w:rsidR="005702B0" w:rsidRPr="008E5DB7" w:rsidRDefault="005702B0" w:rsidP="005702B0">
            <w:pPr>
              <w:pStyle w:val="BodyText"/>
              <w:rPr>
                <w:rFonts w:ascii="Arial" w:hAnsi="Arial" w:cs="Arial"/>
                <w:sz w:val="20"/>
                <w:szCs w:val="20"/>
                <w:lang w:eastAsia="x-none"/>
              </w:rPr>
            </w:pPr>
            <w:r w:rsidRPr="008E5DB7">
              <w:rPr>
                <w:rFonts w:ascii="Arial" w:hAnsi="Arial" w:cs="Arial"/>
                <w:sz w:val="20"/>
                <w:szCs w:val="20"/>
              </w:rPr>
              <w:t>Value Sets</w:t>
            </w:r>
          </w:p>
        </w:tc>
        <w:tc>
          <w:tcPr>
            <w:tcW w:w="6650" w:type="dxa"/>
            <w:shd w:val="clear" w:color="auto" w:fill="auto"/>
          </w:tcPr>
          <w:p w14:paraId="673A0677" w14:textId="7CD8436A" w:rsidR="005702B0" w:rsidRPr="008E5DB7" w:rsidRDefault="00D11637" w:rsidP="005702B0">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Cs w:val="20"/>
                <w:lang w:eastAsia="x-none"/>
              </w:rPr>
            </w:pPr>
            <w:r w:rsidRPr="00D11637">
              <w:rPr>
                <w:rFonts w:ascii="Arial" w:hAnsi="Arial" w:cs="Arial"/>
                <w:szCs w:val="20"/>
                <w:lang w:eastAsia="x-none"/>
              </w:rPr>
              <w:t>A value set specifies a set of codes drawn from one or more code systems</w:t>
            </w:r>
            <w:r w:rsidR="00B50813">
              <w:rPr>
                <w:rFonts w:ascii="Arial" w:hAnsi="Arial" w:cs="Arial"/>
                <w:szCs w:val="20"/>
                <w:lang w:eastAsia="x-none"/>
              </w:rPr>
              <w:t xml:space="preserve"> (e.g, SNOMED-CT, LOINC) that represent a particular concept of interest (e.g., blood culture tests)</w:t>
            </w:r>
            <w:r w:rsidRPr="00D11637">
              <w:rPr>
                <w:rFonts w:ascii="Arial" w:hAnsi="Arial" w:cs="Arial"/>
                <w:szCs w:val="20"/>
                <w:lang w:eastAsia="x-none"/>
              </w:rPr>
              <w:t>.</w:t>
            </w:r>
          </w:p>
        </w:tc>
      </w:tr>
      <w:tr w:rsidR="005702B0" w:rsidRPr="00A76833" w14:paraId="70B00804" w14:textId="77777777" w:rsidTr="008E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9CBD4DC" w14:textId="5151CACC" w:rsidR="005702B0" w:rsidRPr="008E5DB7" w:rsidRDefault="00AD18AA">
            <w:pPr>
              <w:pStyle w:val="BodyText"/>
              <w:rPr>
                <w:rFonts w:ascii="Arial" w:hAnsi="Arial" w:cs="Arial"/>
                <w:sz w:val="20"/>
                <w:szCs w:val="20"/>
                <w:lang w:eastAsia="x-none"/>
              </w:rPr>
            </w:pPr>
            <w:r w:rsidRPr="008E5DB7">
              <w:rPr>
                <w:rFonts w:ascii="Arial" w:hAnsi="Arial" w:cs="Arial"/>
                <w:sz w:val="20"/>
                <w:szCs w:val="20"/>
              </w:rPr>
              <w:t>vMR</w:t>
            </w:r>
          </w:p>
        </w:tc>
        <w:tc>
          <w:tcPr>
            <w:tcW w:w="6650" w:type="dxa"/>
            <w:shd w:val="clear" w:color="auto" w:fill="auto"/>
          </w:tcPr>
          <w:p w14:paraId="7BB1D7C8" w14:textId="1D93E80A" w:rsidR="005702B0" w:rsidRPr="008E5DB7" w:rsidRDefault="00011151" w:rsidP="005702B0">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Cs w:val="20"/>
                <w:lang w:eastAsia="x-none"/>
              </w:rPr>
            </w:pPr>
            <w:r>
              <w:rPr>
                <w:rFonts w:ascii="Arial" w:hAnsi="Arial" w:cs="Arial"/>
                <w:szCs w:val="20"/>
                <w:lang w:eastAsia="x-none"/>
              </w:rPr>
              <w:t xml:space="preserve">Virtual Medical Record, an HL7 specification of a logical data model developed for use in clinical decision support applications. See </w:t>
            </w:r>
            <w:sdt>
              <w:sdtPr>
                <w:rPr>
                  <w:rFonts w:ascii="Arial" w:hAnsi="Arial" w:cs="Arial"/>
                  <w:szCs w:val="20"/>
                  <w:lang w:eastAsia="x-none"/>
                </w:rPr>
                <w:id w:val="-432820099"/>
                <w:citation/>
              </w:sdtPr>
              <w:sdtContent>
                <w:r>
                  <w:rPr>
                    <w:rFonts w:ascii="Arial" w:hAnsi="Arial" w:cs="Arial"/>
                    <w:szCs w:val="20"/>
                    <w:lang w:eastAsia="x-none"/>
                  </w:rPr>
                  <w:fldChar w:fldCharType="begin"/>
                </w:r>
                <w:r>
                  <w:rPr>
                    <w:rFonts w:ascii="Arial" w:hAnsi="Arial" w:cs="Arial"/>
                    <w:szCs w:val="20"/>
                    <w:lang w:eastAsia="x-none"/>
                  </w:rPr>
                  <w:instrText xml:space="preserve"> CITATION HL7133 \l 1033 </w:instrText>
                </w:r>
                <w:r>
                  <w:rPr>
                    <w:rFonts w:ascii="Arial" w:hAnsi="Arial" w:cs="Arial"/>
                    <w:szCs w:val="20"/>
                    <w:lang w:eastAsia="x-none"/>
                  </w:rPr>
                  <w:fldChar w:fldCharType="separate"/>
                </w:r>
                <w:ins w:id="5877" w:author="Aziz Boxwala" w:date="2014-08-11T18:56:00Z">
                  <w:r w:rsidR="00F10EF4" w:rsidRPr="00F10EF4">
                    <w:rPr>
                      <w:rFonts w:ascii="Arial" w:hAnsi="Arial" w:cs="Arial"/>
                      <w:szCs w:val="20"/>
                      <w:lang w:eastAsia="x-none"/>
                      <w:rPrChange w:id="5878" w:author="Aziz Boxwala" w:date="2014-08-11T18:56:00Z">
                        <w:rPr>
                          <w:rFonts w:eastAsia="Times New Roman"/>
                        </w:rPr>
                      </w:rPrChange>
                    </w:rPr>
                    <w:t>[2]</w:t>
                  </w:r>
                </w:ins>
                <w:del w:id="5879" w:author="Aziz Boxwala" w:date="2014-08-11T18:56:00Z">
                  <w:r w:rsidR="00DC4595" w:rsidRPr="008E5DB7" w:rsidDel="00F10EF4">
                    <w:rPr>
                      <w:rFonts w:ascii="Arial" w:hAnsi="Arial" w:cs="Arial"/>
                      <w:szCs w:val="20"/>
                      <w:lang w:eastAsia="x-none"/>
                    </w:rPr>
                    <w:delText>[2]</w:delText>
                  </w:r>
                </w:del>
                <w:r>
                  <w:rPr>
                    <w:rFonts w:ascii="Arial" w:hAnsi="Arial" w:cs="Arial"/>
                    <w:szCs w:val="20"/>
                    <w:lang w:eastAsia="x-none"/>
                  </w:rPr>
                  <w:fldChar w:fldCharType="end"/>
                </w:r>
              </w:sdtContent>
            </w:sdt>
          </w:p>
        </w:tc>
      </w:tr>
    </w:tbl>
    <w:p w14:paraId="15388EEF" w14:textId="71BD20F0" w:rsidR="005702B0" w:rsidRPr="003D24D9" w:rsidRDefault="005702B0" w:rsidP="008E5DB7">
      <w:pPr>
        <w:pStyle w:val="BodyText"/>
      </w:pPr>
    </w:p>
    <w:p w14:paraId="7B33255F" w14:textId="77777777" w:rsidR="007606A3" w:rsidRDefault="007606A3" w:rsidP="00DA3D43">
      <w:pPr>
        <w:pStyle w:val="Heading1"/>
      </w:pPr>
      <w:bookmarkStart w:id="5880" w:name="_Toc383189343"/>
      <w:r>
        <w:lastRenderedPageBreak/>
        <w:t>References</w:t>
      </w:r>
      <w:bookmarkEnd w:id="5880"/>
    </w:p>
    <w:p w14:paraId="4C121111" w14:textId="77777777" w:rsidR="00F10EF4" w:rsidRDefault="00667A6D" w:rsidP="007606A3">
      <w:pPr>
        <w:pStyle w:val="BodyText"/>
        <w:rPr>
          <w:rFonts w:ascii="Times New Roman" w:eastAsia="Times New Roman" w:hAnsi="Times New Roman"/>
          <w:szCs w:val="20"/>
        </w:rPr>
      </w:pPr>
      <w:r>
        <w:rPr>
          <w:lang w:val="x-none" w:eastAsia="x-none"/>
        </w:rPr>
        <w:fldChar w:fldCharType="begin"/>
      </w:r>
      <w:r>
        <w:rPr>
          <w:lang w:eastAsia="x-none"/>
        </w:rPr>
        <w:instrText xml:space="preserve"> BIBLIOGRAPHY  \l 1033 </w:instrText>
      </w:r>
      <w:r>
        <w:rPr>
          <w:lang w:val="x-none" w:eastAsia="x-none"/>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F10EF4" w14:paraId="0382D833" w14:textId="77777777">
        <w:trPr>
          <w:divId w:val="606355671"/>
          <w:tblCellSpacing w:w="15" w:type="dxa"/>
          <w:ins w:id="5881" w:author="Aziz Boxwala" w:date="2014-08-11T18:56:00Z"/>
        </w:trPr>
        <w:tc>
          <w:tcPr>
            <w:tcW w:w="50" w:type="pct"/>
            <w:hideMark/>
          </w:tcPr>
          <w:p w14:paraId="03505553" w14:textId="77777777" w:rsidR="00F10EF4" w:rsidRDefault="00F10EF4">
            <w:pPr>
              <w:pStyle w:val="Bibliography"/>
              <w:rPr>
                <w:ins w:id="5882" w:author="Aziz Boxwala" w:date="2014-08-11T18:56:00Z"/>
                <w:noProof/>
                <w:sz w:val="24"/>
              </w:rPr>
            </w:pPr>
            <w:ins w:id="5883" w:author="Aziz Boxwala" w:date="2014-08-11T18:56:00Z">
              <w:r>
                <w:rPr>
                  <w:noProof/>
                </w:rPr>
                <w:t xml:space="preserve">[1] </w:t>
              </w:r>
            </w:ins>
          </w:p>
        </w:tc>
        <w:tc>
          <w:tcPr>
            <w:tcW w:w="0" w:type="auto"/>
            <w:hideMark/>
          </w:tcPr>
          <w:p w14:paraId="3BE60CB9" w14:textId="77777777" w:rsidR="00F10EF4" w:rsidRDefault="00F10EF4">
            <w:pPr>
              <w:pStyle w:val="Bibliography"/>
              <w:rPr>
                <w:ins w:id="5884" w:author="Aziz Boxwala" w:date="2014-08-11T18:56:00Z"/>
                <w:noProof/>
              </w:rPr>
            </w:pPr>
            <w:ins w:id="5885" w:author="Aziz Boxwala" w:date="2014-08-11T18:56:00Z">
              <w:r>
                <w:rPr>
                  <w:noProof/>
                </w:rPr>
                <w:t>"Quality Data Model," National Quality Forum, Washington, DC, 2012.</w:t>
              </w:r>
            </w:ins>
          </w:p>
        </w:tc>
      </w:tr>
      <w:tr w:rsidR="00F10EF4" w14:paraId="19E6B56D" w14:textId="77777777">
        <w:trPr>
          <w:divId w:val="606355671"/>
          <w:tblCellSpacing w:w="15" w:type="dxa"/>
          <w:ins w:id="5886" w:author="Aziz Boxwala" w:date="2014-08-11T18:56:00Z"/>
        </w:trPr>
        <w:tc>
          <w:tcPr>
            <w:tcW w:w="50" w:type="pct"/>
            <w:hideMark/>
          </w:tcPr>
          <w:p w14:paraId="4DACCF7A" w14:textId="77777777" w:rsidR="00F10EF4" w:rsidRDefault="00F10EF4">
            <w:pPr>
              <w:pStyle w:val="Bibliography"/>
              <w:rPr>
                <w:ins w:id="5887" w:author="Aziz Boxwala" w:date="2014-08-11T18:56:00Z"/>
                <w:noProof/>
              </w:rPr>
            </w:pPr>
            <w:ins w:id="5888" w:author="Aziz Boxwala" w:date="2014-08-11T18:56:00Z">
              <w:r>
                <w:rPr>
                  <w:noProof/>
                </w:rPr>
                <w:t xml:space="preserve">[2] </w:t>
              </w:r>
            </w:ins>
          </w:p>
        </w:tc>
        <w:tc>
          <w:tcPr>
            <w:tcW w:w="0" w:type="auto"/>
            <w:hideMark/>
          </w:tcPr>
          <w:p w14:paraId="79A068F0" w14:textId="77777777" w:rsidR="00F10EF4" w:rsidRDefault="00F10EF4">
            <w:pPr>
              <w:pStyle w:val="Bibliography"/>
              <w:rPr>
                <w:ins w:id="5889" w:author="Aziz Boxwala" w:date="2014-08-11T18:56:00Z"/>
                <w:noProof/>
              </w:rPr>
            </w:pPr>
            <w:ins w:id="5890" w:author="Aziz Boxwala" w:date="2014-08-11T18:56:00Z">
              <w:r>
                <w:rPr>
                  <w:noProof/>
                </w:rPr>
                <w:t>"HL7 Version 3 Domain Analysis Model: Virtual Medical Record for Clinical Decision Support - (vMR-CDS), Release 2 [Sept ballot)," HL7, Ann Arbor, MI, 2013.</w:t>
              </w:r>
            </w:ins>
          </w:p>
        </w:tc>
      </w:tr>
      <w:tr w:rsidR="00F10EF4" w14:paraId="3288415E" w14:textId="77777777">
        <w:trPr>
          <w:divId w:val="606355671"/>
          <w:tblCellSpacing w:w="15" w:type="dxa"/>
          <w:ins w:id="5891" w:author="Aziz Boxwala" w:date="2014-08-11T18:56:00Z"/>
        </w:trPr>
        <w:tc>
          <w:tcPr>
            <w:tcW w:w="50" w:type="pct"/>
            <w:hideMark/>
          </w:tcPr>
          <w:p w14:paraId="42CAE25A" w14:textId="77777777" w:rsidR="00F10EF4" w:rsidRDefault="00F10EF4">
            <w:pPr>
              <w:pStyle w:val="Bibliography"/>
              <w:rPr>
                <w:ins w:id="5892" w:author="Aziz Boxwala" w:date="2014-08-11T18:56:00Z"/>
                <w:noProof/>
              </w:rPr>
            </w:pPr>
            <w:ins w:id="5893" w:author="Aziz Boxwala" w:date="2014-08-11T18:56:00Z">
              <w:r>
                <w:rPr>
                  <w:noProof/>
                </w:rPr>
                <w:t xml:space="preserve">[3] </w:t>
              </w:r>
            </w:ins>
          </w:p>
        </w:tc>
        <w:tc>
          <w:tcPr>
            <w:tcW w:w="0" w:type="auto"/>
            <w:hideMark/>
          </w:tcPr>
          <w:p w14:paraId="7C5A62AB" w14:textId="77777777" w:rsidR="00F10EF4" w:rsidRDefault="00F10EF4">
            <w:pPr>
              <w:pStyle w:val="Bibliography"/>
              <w:rPr>
                <w:ins w:id="5894" w:author="Aziz Boxwala" w:date="2014-08-11T18:56:00Z"/>
                <w:noProof/>
              </w:rPr>
            </w:pPr>
            <w:ins w:id="5895" w:author="Aziz Boxwala" w:date="2014-08-11T18:56:00Z">
              <w:r>
                <w:rPr>
                  <w:noProof/>
                </w:rPr>
                <w:t>"HL7 Version 3 Implementation Guide: Quality Data Model (QDM)-based Health Quality Measure Format (HQMF), Release 1 – US Realm," HL7, Ann Arbor, MI, 2013.</w:t>
              </w:r>
            </w:ins>
          </w:p>
        </w:tc>
      </w:tr>
      <w:tr w:rsidR="00F10EF4" w14:paraId="5B1C142C" w14:textId="77777777">
        <w:trPr>
          <w:divId w:val="606355671"/>
          <w:tblCellSpacing w:w="15" w:type="dxa"/>
          <w:ins w:id="5896" w:author="Aziz Boxwala" w:date="2014-08-11T18:56:00Z"/>
        </w:trPr>
        <w:tc>
          <w:tcPr>
            <w:tcW w:w="50" w:type="pct"/>
            <w:hideMark/>
          </w:tcPr>
          <w:p w14:paraId="304087BE" w14:textId="77777777" w:rsidR="00F10EF4" w:rsidRDefault="00F10EF4">
            <w:pPr>
              <w:pStyle w:val="Bibliography"/>
              <w:rPr>
                <w:ins w:id="5897" w:author="Aziz Boxwala" w:date="2014-08-11T18:56:00Z"/>
                <w:noProof/>
              </w:rPr>
            </w:pPr>
            <w:ins w:id="5898" w:author="Aziz Boxwala" w:date="2014-08-11T18:56:00Z">
              <w:r>
                <w:rPr>
                  <w:noProof/>
                </w:rPr>
                <w:t xml:space="preserve">[4] </w:t>
              </w:r>
            </w:ins>
          </w:p>
        </w:tc>
        <w:tc>
          <w:tcPr>
            <w:tcW w:w="0" w:type="auto"/>
            <w:hideMark/>
          </w:tcPr>
          <w:p w14:paraId="36A460A3" w14:textId="77777777" w:rsidR="00F10EF4" w:rsidRDefault="00F10EF4">
            <w:pPr>
              <w:pStyle w:val="Bibliography"/>
              <w:rPr>
                <w:ins w:id="5899" w:author="Aziz Boxwala" w:date="2014-08-11T18:56:00Z"/>
                <w:noProof/>
              </w:rPr>
            </w:pPr>
            <w:ins w:id="5900" w:author="Aziz Boxwala" w:date="2014-08-11T18:56:00Z">
              <w:r>
                <w:rPr>
                  <w:noProof/>
                </w:rPr>
                <w:t>"HL7 Implementation Guide for CDA® Release 2: Quality Reporting Document Architecture (QRDA) – Category I, DSTU Release 2 – July," HL7, Ann Arbor, MI, 2013.</w:t>
              </w:r>
            </w:ins>
          </w:p>
        </w:tc>
      </w:tr>
      <w:tr w:rsidR="00F10EF4" w14:paraId="35A7FBC7" w14:textId="77777777">
        <w:trPr>
          <w:divId w:val="606355671"/>
          <w:tblCellSpacing w:w="15" w:type="dxa"/>
          <w:ins w:id="5901" w:author="Aziz Boxwala" w:date="2014-08-11T18:56:00Z"/>
        </w:trPr>
        <w:tc>
          <w:tcPr>
            <w:tcW w:w="50" w:type="pct"/>
            <w:hideMark/>
          </w:tcPr>
          <w:p w14:paraId="5F3EB659" w14:textId="77777777" w:rsidR="00F10EF4" w:rsidRDefault="00F10EF4">
            <w:pPr>
              <w:pStyle w:val="Bibliography"/>
              <w:rPr>
                <w:ins w:id="5902" w:author="Aziz Boxwala" w:date="2014-08-11T18:56:00Z"/>
                <w:noProof/>
              </w:rPr>
            </w:pPr>
            <w:ins w:id="5903" w:author="Aziz Boxwala" w:date="2014-08-11T18:56:00Z">
              <w:r>
                <w:rPr>
                  <w:noProof/>
                </w:rPr>
                <w:t xml:space="preserve">[5] </w:t>
              </w:r>
            </w:ins>
          </w:p>
        </w:tc>
        <w:tc>
          <w:tcPr>
            <w:tcW w:w="0" w:type="auto"/>
            <w:hideMark/>
          </w:tcPr>
          <w:p w14:paraId="03E6506C" w14:textId="77777777" w:rsidR="00F10EF4" w:rsidRDefault="00F10EF4">
            <w:pPr>
              <w:pStyle w:val="Bibliography"/>
              <w:rPr>
                <w:ins w:id="5904" w:author="Aziz Boxwala" w:date="2014-08-11T18:56:00Z"/>
                <w:noProof/>
              </w:rPr>
            </w:pPr>
            <w:ins w:id="5905" w:author="Aziz Boxwala" w:date="2014-08-11T18:56:00Z">
              <w:r>
                <w:rPr>
                  <w:noProof/>
                </w:rPr>
                <w:t>"HL7 Virtual Medical Record for Clinical Decision Support (vMR-CDS) Templates, Release 2 DSTU," HL7, Ann Arbor, MI, 2013.</w:t>
              </w:r>
            </w:ins>
          </w:p>
        </w:tc>
      </w:tr>
      <w:tr w:rsidR="00F10EF4" w14:paraId="3B2711B1" w14:textId="77777777">
        <w:trPr>
          <w:divId w:val="606355671"/>
          <w:tblCellSpacing w:w="15" w:type="dxa"/>
          <w:ins w:id="5906" w:author="Aziz Boxwala" w:date="2014-08-11T18:56:00Z"/>
        </w:trPr>
        <w:tc>
          <w:tcPr>
            <w:tcW w:w="50" w:type="pct"/>
            <w:hideMark/>
          </w:tcPr>
          <w:p w14:paraId="0872D225" w14:textId="77777777" w:rsidR="00F10EF4" w:rsidRDefault="00F10EF4">
            <w:pPr>
              <w:pStyle w:val="Bibliography"/>
              <w:rPr>
                <w:ins w:id="5907" w:author="Aziz Boxwala" w:date="2014-08-11T18:56:00Z"/>
                <w:noProof/>
              </w:rPr>
            </w:pPr>
            <w:ins w:id="5908" w:author="Aziz Boxwala" w:date="2014-08-11T18:56:00Z">
              <w:r>
                <w:rPr>
                  <w:noProof/>
                </w:rPr>
                <w:t xml:space="preserve">[6] </w:t>
              </w:r>
            </w:ins>
          </w:p>
        </w:tc>
        <w:tc>
          <w:tcPr>
            <w:tcW w:w="0" w:type="auto"/>
            <w:hideMark/>
          </w:tcPr>
          <w:p w14:paraId="37F4888B" w14:textId="77777777" w:rsidR="00F10EF4" w:rsidRDefault="00F10EF4">
            <w:pPr>
              <w:pStyle w:val="Bibliography"/>
              <w:rPr>
                <w:ins w:id="5909" w:author="Aziz Boxwala" w:date="2014-08-11T18:56:00Z"/>
                <w:noProof/>
              </w:rPr>
            </w:pPr>
            <w:ins w:id="5910" w:author="Aziz Boxwala" w:date="2014-08-11T18:56:00Z">
              <w:r>
                <w:rPr>
                  <w:noProof/>
                </w:rPr>
                <w:t>"HL7 Implementation Guide for CDA® Release2: IHE Health Story Consolidation, DSTU Release 1.1," Ann Arbor, MI, 2012.</w:t>
              </w:r>
            </w:ins>
          </w:p>
        </w:tc>
      </w:tr>
      <w:tr w:rsidR="00F10EF4" w14:paraId="2BCA6EB6" w14:textId="77777777">
        <w:trPr>
          <w:divId w:val="606355671"/>
          <w:tblCellSpacing w:w="15" w:type="dxa"/>
          <w:ins w:id="5911" w:author="Aziz Boxwala" w:date="2014-08-11T18:56:00Z"/>
        </w:trPr>
        <w:tc>
          <w:tcPr>
            <w:tcW w:w="50" w:type="pct"/>
            <w:hideMark/>
          </w:tcPr>
          <w:p w14:paraId="64DE7AEE" w14:textId="77777777" w:rsidR="00F10EF4" w:rsidRDefault="00F10EF4">
            <w:pPr>
              <w:pStyle w:val="Bibliography"/>
              <w:rPr>
                <w:ins w:id="5912" w:author="Aziz Boxwala" w:date="2014-08-11T18:56:00Z"/>
                <w:noProof/>
              </w:rPr>
            </w:pPr>
            <w:ins w:id="5913" w:author="Aziz Boxwala" w:date="2014-08-11T18:56:00Z">
              <w:r>
                <w:rPr>
                  <w:noProof/>
                </w:rPr>
                <w:t xml:space="preserve">[7] </w:t>
              </w:r>
            </w:ins>
          </w:p>
        </w:tc>
        <w:tc>
          <w:tcPr>
            <w:tcW w:w="0" w:type="auto"/>
            <w:hideMark/>
          </w:tcPr>
          <w:p w14:paraId="461EEF2D" w14:textId="77777777" w:rsidR="00F10EF4" w:rsidRDefault="00F10EF4">
            <w:pPr>
              <w:pStyle w:val="Bibliography"/>
              <w:rPr>
                <w:ins w:id="5914" w:author="Aziz Boxwala" w:date="2014-08-11T18:56:00Z"/>
                <w:noProof/>
              </w:rPr>
            </w:pPr>
            <w:ins w:id="5915" w:author="Aziz Boxwala" w:date="2014-08-11T18:56:00Z">
              <w:r>
                <w:rPr>
                  <w:noProof/>
                </w:rPr>
                <w:t>"FHIR Specification Home Page," HL7, 2013. [Online]. Available: http://www.hl7.org/fhir. [Accessed 01 11 2013].</w:t>
              </w:r>
            </w:ins>
          </w:p>
        </w:tc>
      </w:tr>
      <w:tr w:rsidR="00F10EF4" w14:paraId="08718D12" w14:textId="77777777">
        <w:trPr>
          <w:divId w:val="606355671"/>
          <w:tblCellSpacing w:w="15" w:type="dxa"/>
          <w:ins w:id="5916" w:author="Aziz Boxwala" w:date="2014-08-11T18:56:00Z"/>
        </w:trPr>
        <w:tc>
          <w:tcPr>
            <w:tcW w:w="50" w:type="pct"/>
            <w:hideMark/>
          </w:tcPr>
          <w:p w14:paraId="1005FC09" w14:textId="77777777" w:rsidR="00F10EF4" w:rsidRDefault="00F10EF4">
            <w:pPr>
              <w:pStyle w:val="Bibliography"/>
              <w:rPr>
                <w:ins w:id="5917" w:author="Aziz Boxwala" w:date="2014-08-11T18:56:00Z"/>
                <w:noProof/>
              </w:rPr>
            </w:pPr>
            <w:ins w:id="5918" w:author="Aziz Boxwala" w:date="2014-08-11T18:56:00Z">
              <w:r>
                <w:rPr>
                  <w:noProof/>
                </w:rPr>
                <w:t xml:space="preserve">[8] </w:t>
              </w:r>
            </w:ins>
          </w:p>
        </w:tc>
        <w:tc>
          <w:tcPr>
            <w:tcW w:w="0" w:type="auto"/>
            <w:hideMark/>
          </w:tcPr>
          <w:p w14:paraId="50A2966C" w14:textId="77777777" w:rsidR="00F10EF4" w:rsidRDefault="00F10EF4">
            <w:pPr>
              <w:pStyle w:val="Bibliography"/>
              <w:rPr>
                <w:ins w:id="5919" w:author="Aziz Boxwala" w:date="2014-08-11T18:56:00Z"/>
                <w:noProof/>
              </w:rPr>
            </w:pPr>
            <w:ins w:id="5920" w:author="Aziz Boxwala" w:date="2014-08-11T18:56:00Z">
              <w:r>
                <w:rPr>
                  <w:noProof/>
                </w:rPr>
                <w:t>"The Federal Health Information Model," J P Systems, Inc., 2013. [Online]. Available: http://www.fhims.org/. [Accessed 01 11 2013].</w:t>
              </w:r>
            </w:ins>
          </w:p>
        </w:tc>
      </w:tr>
      <w:tr w:rsidR="00F10EF4" w14:paraId="726DC731" w14:textId="77777777">
        <w:trPr>
          <w:divId w:val="606355671"/>
          <w:tblCellSpacing w:w="15" w:type="dxa"/>
          <w:ins w:id="5921" w:author="Aziz Boxwala" w:date="2014-08-11T18:56:00Z"/>
        </w:trPr>
        <w:tc>
          <w:tcPr>
            <w:tcW w:w="50" w:type="pct"/>
            <w:hideMark/>
          </w:tcPr>
          <w:p w14:paraId="073DAB3B" w14:textId="77777777" w:rsidR="00F10EF4" w:rsidRDefault="00F10EF4">
            <w:pPr>
              <w:pStyle w:val="Bibliography"/>
              <w:rPr>
                <w:ins w:id="5922" w:author="Aziz Boxwala" w:date="2014-08-11T18:56:00Z"/>
                <w:noProof/>
              </w:rPr>
            </w:pPr>
            <w:ins w:id="5923" w:author="Aziz Boxwala" w:date="2014-08-11T18:56:00Z">
              <w:r>
                <w:rPr>
                  <w:noProof/>
                </w:rPr>
                <w:t xml:space="preserve">[9] </w:t>
              </w:r>
            </w:ins>
          </w:p>
        </w:tc>
        <w:tc>
          <w:tcPr>
            <w:tcW w:w="0" w:type="auto"/>
            <w:hideMark/>
          </w:tcPr>
          <w:p w14:paraId="63DEB90B" w14:textId="77777777" w:rsidR="00F10EF4" w:rsidRDefault="00F10EF4">
            <w:pPr>
              <w:pStyle w:val="Bibliography"/>
              <w:rPr>
                <w:ins w:id="5924" w:author="Aziz Boxwala" w:date="2014-08-11T18:56:00Z"/>
                <w:noProof/>
              </w:rPr>
            </w:pPr>
            <w:ins w:id="5925" w:author="Aziz Boxwala" w:date="2014-08-11T18:56:00Z">
              <w:r>
                <w:rPr>
                  <w:noProof/>
                </w:rPr>
                <w:t xml:space="preserve">J. A. Osheroff, J. M. Teich, D. Levick, L. Saldana, F. Velasco, D. Sittig, K. Rogers and R. A. Jenders, Improving Outcomes with Clinical Decision Support:An Implementer's Guide, HIMSS, 2012. </w:t>
              </w:r>
            </w:ins>
          </w:p>
        </w:tc>
      </w:tr>
      <w:tr w:rsidR="00F10EF4" w14:paraId="04069568" w14:textId="77777777">
        <w:trPr>
          <w:divId w:val="606355671"/>
          <w:tblCellSpacing w:w="15" w:type="dxa"/>
          <w:ins w:id="5926" w:author="Aziz Boxwala" w:date="2014-08-11T18:56:00Z"/>
        </w:trPr>
        <w:tc>
          <w:tcPr>
            <w:tcW w:w="50" w:type="pct"/>
            <w:hideMark/>
          </w:tcPr>
          <w:p w14:paraId="787F87BA" w14:textId="77777777" w:rsidR="00F10EF4" w:rsidRDefault="00F10EF4">
            <w:pPr>
              <w:pStyle w:val="Bibliography"/>
              <w:rPr>
                <w:ins w:id="5927" w:author="Aziz Boxwala" w:date="2014-08-11T18:56:00Z"/>
                <w:noProof/>
              </w:rPr>
            </w:pPr>
            <w:ins w:id="5928" w:author="Aziz Boxwala" w:date="2014-08-11T18:56:00Z">
              <w:r>
                <w:rPr>
                  <w:noProof/>
                </w:rPr>
                <w:t xml:space="preserve">[10] </w:t>
              </w:r>
            </w:ins>
          </w:p>
        </w:tc>
        <w:tc>
          <w:tcPr>
            <w:tcW w:w="0" w:type="auto"/>
            <w:hideMark/>
          </w:tcPr>
          <w:p w14:paraId="4F86DE2F" w14:textId="77777777" w:rsidR="00F10EF4" w:rsidRDefault="00F10EF4">
            <w:pPr>
              <w:pStyle w:val="Bibliography"/>
              <w:rPr>
                <w:ins w:id="5929" w:author="Aziz Boxwala" w:date="2014-08-11T18:56:00Z"/>
                <w:noProof/>
              </w:rPr>
            </w:pPr>
            <w:ins w:id="5930" w:author="Aziz Boxwala" w:date="2014-08-11T18:56:00Z">
              <w:r>
                <w:rPr>
                  <w:noProof/>
                </w:rPr>
                <w:t>"HL7 Implementation Guide: Clinical Decision Support Knowledge Artifact Implementation Guide, Release 1 (pending publication)," HL7, Ann Arbor, MI, 2013.</w:t>
              </w:r>
            </w:ins>
          </w:p>
        </w:tc>
      </w:tr>
      <w:tr w:rsidR="00F10EF4" w14:paraId="4B6E9E8F" w14:textId="77777777">
        <w:trPr>
          <w:divId w:val="606355671"/>
          <w:tblCellSpacing w:w="15" w:type="dxa"/>
          <w:ins w:id="5931" w:author="Aziz Boxwala" w:date="2014-08-11T18:56:00Z"/>
        </w:trPr>
        <w:tc>
          <w:tcPr>
            <w:tcW w:w="50" w:type="pct"/>
            <w:hideMark/>
          </w:tcPr>
          <w:p w14:paraId="0B9E7294" w14:textId="77777777" w:rsidR="00F10EF4" w:rsidRDefault="00F10EF4">
            <w:pPr>
              <w:pStyle w:val="Bibliography"/>
              <w:rPr>
                <w:ins w:id="5932" w:author="Aziz Boxwala" w:date="2014-08-11T18:56:00Z"/>
                <w:noProof/>
              </w:rPr>
            </w:pPr>
            <w:ins w:id="5933" w:author="Aziz Boxwala" w:date="2014-08-11T18:56:00Z">
              <w:r>
                <w:rPr>
                  <w:noProof/>
                </w:rPr>
                <w:t xml:space="preserve">[11] </w:t>
              </w:r>
            </w:ins>
          </w:p>
        </w:tc>
        <w:tc>
          <w:tcPr>
            <w:tcW w:w="0" w:type="auto"/>
            <w:hideMark/>
          </w:tcPr>
          <w:p w14:paraId="589E494B" w14:textId="77777777" w:rsidR="00F10EF4" w:rsidRDefault="00F10EF4">
            <w:pPr>
              <w:pStyle w:val="Bibliography"/>
              <w:rPr>
                <w:ins w:id="5934" w:author="Aziz Boxwala" w:date="2014-08-11T18:56:00Z"/>
                <w:noProof/>
              </w:rPr>
            </w:pPr>
            <w:ins w:id="5935" w:author="Aziz Boxwala" w:date="2014-08-11T18:56:00Z">
              <w:r>
                <w:rPr>
                  <w:noProof/>
                </w:rPr>
                <w:t>"HL7 Version 3 DSTU: Representation of the Health Quality Measures Format (eMeasure), DSTU Release 2 (pending publication)," Ann Arbor, MI, 2013.</w:t>
              </w:r>
            </w:ins>
          </w:p>
        </w:tc>
      </w:tr>
      <w:tr w:rsidR="00F10EF4" w14:paraId="543FCEDF" w14:textId="77777777">
        <w:trPr>
          <w:divId w:val="606355671"/>
          <w:tblCellSpacing w:w="15" w:type="dxa"/>
          <w:ins w:id="5936" w:author="Aziz Boxwala" w:date="2014-08-11T18:56:00Z"/>
        </w:trPr>
        <w:tc>
          <w:tcPr>
            <w:tcW w:w="50" w:type="pct"/>
            <w:hideMark/>
          </w:tcPr>
          <w:p w14:paraId="6DC5A565" w14:textId="77777777" w:rsidR="00F10EF4" w:rsidRDefault="00F10EF4">
            <w:pPr>
              <w:pStyle w:val="Bibliography"/>
              <w:rPr>
                <w:ins w:id="5937" w:author="Aziz Boxwala" w:date="2014-08-11T18:56:00Z"/>
                <w:noProof/>
              </w:rPr>
            </w:pPr>
            <w:ins w:id="5938" w:author="Aziz Boxwala" w:date="2014-08-11T18:56:00Z">
              <w:r>
                <w:rPr>
                  <w:noProof/>
                </w:rPr>
                <w:t xml:space="preserve">[12] </w:t>
              </w:r>
            </w:ins>
          </w:p>
        </w:tc>
        <w:tc>
          <w:tcPr>
            <w:tcW w:w="0" w:type="auto"/>
            <w:hideMark/>
          </w:tcPr>
          <w:p w14:paraId="5266FE8A" w14:textId="77777777" w:rsidR="00F10EF4" w:rsidRDefault="00F10EF4">
            <w:pPr>
              <w:pStyle w:val="Bibliography"/>
              <w:rPr>
                <w:ins w:id="5939" w:author="Aziz Boxwala" w:date="2014-08-11T18:56:00Z"/>
                <w:noProof/>
              </w:rPr>
            </w:pPr>
            <w:ins w:id="5940" w:author="Aziz Boxwala" w:date="2014-08-11T18:56:00Z">
              <w:r>
                <w:rPr>
                  <w:noProof/>
                </w:rPr>
                <w:t>"HL7 Version 3: Reference Information Model (RIM)," HL7, Ann Arbor, MI, 2013.</w:t>
              </w:r>
            </w:ins>
          </w:p>
        </w:tc>
      </w:tr>
    </w:tbl>
    <w:p w14:paraId="2EF01994" w14:textId="77777777" w:rsidR="00F10EF4" w:rsidRDefault="00F10EF4">
      <w:pPr>
        <w:divId w:val="606355671"/>
        <w:rPr>
          <w:ins w:id="5941" w:author="Aziz Boxwala" w:date="2014-08-11T18:56:00Z"/>
          <w:noProof/>
        </w:rPr>
      </w:pPr>
    </w:p>
    <w:p w14:paraId="39A5E535" w14:textId="77777777" w:rsidR="00DC4595" w:rsidDel="00F10EF4" w:rsidRDefault="00DC4595" w:rsidP="007606A3">
      <w:pPr>
        <w:pStyle w:val="BodyText"/>
        <w:rPr>
          <w:del w:id="5942" w:author="Aziz Boxwala" w:date="2014-08-11T18:56:00Z"/>
          <w:rFonts w:ascii="Times New Roman" w:eastAsia="Times New Roman" w:hAnsi="Times New Roman"/>
          <w:szCs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3"/>
        <w:gridCol w:w="8917"/>
      </w:tblGrid>
      <w:tr w:rsidR="00DC4595" w:rsidDel="00F10EF4" w14:paraId="5AEC651D" w14:textId="77777777">
        <w:trPr>
          <w:divId w:val="1903523745"/>
          <w:tblCellSpacing w:w="15" w:type="dxa"/>
          <w:del w:id="5943" w:author="Aziz Boxwala" w:date="2014-08-11T18:56:00Z"/>
        </w:trPr>
        <w:tc>
          <w:tcPr>
            <w:tcW w:w="50" w:type="pct"/>
            <w:hideMark/>
          </w:tcPr>
          <w:p w14:paraId="78C1475A" w14:textId="77777777" w:rsidR="00DC4595" w:rsidDel="00F10EF4" w:rsidRDefault="00DC4595">
            <w:pPr>
              <w:pStyle w:val="Bibliography"/>
              <w:rPr>
                <w:del w:id="5944" w:author="Aziz Boxwala" w:date="2014-08-11T18:56:00Z"/>
                <w:noProof/>
                <w:sz w:val="24"/>
              </w:rPr>
            </w:pPr>
            <w:del w:id="5945" w:author="Aziz Boxwala" w:date="2014-08-11T18:56:00Z">
              <w:r w:rsidDel="00F10EF4">
                <w:rPr>
                  <w:noProof/>
                </w:rPr>
                <w:delText xml:space="preserve">[1] </w:delText>
              </w:r>
            </w:del>
          </w:p>
        </w:tc>
        <w:tc>
          <w:tcPr>
            <w:tcW w:w="0" w:type="auto"/>
            <w:hideMark/>
          </w:tcPr>
          <w:p w14:paraId="29DB3E29" w14:textId="77777777" w:rsidR="00DC4595" w:rsidDel="00F10EF4" w:rsidRDefault="00DC4595">
            <w:pPr>
              <w:pStyle w:val="Bibliography"/>
              <w:rPr>
                <w:del w:id="5946" w:author="Aziz Boxwala" w:date="2014-08-11T18:56:00Z"/>
                <w:noProof/>
              </w:rPr>
            </w:pPr>
            <w:del w:id="5947" w:author="Aziz Boxwala" w:date="2014-08-11T18:56:00Z">
              <w:r w:rsidDel="00F10EF4">
                <w:rPr>
                  <w:noProof/>
                </w:rPr>
                <w:delText>"Quality Data Model," National Quality Forum, Washington, DC, 2012.</w:delText>
              </w:r>
            </w:del>
          </w:p>
        </w:tc>
      </w:tr>
      <w:tr w:rsidR="00DC4595" w:rsidDel="00F10EF4" w14:paraId="2BA67DB5" w14:textId="77777777">
        <w:trPr>
          <w:divId w:val="1903523745"/>
          <w:tblCellSpacing w:w="15" w:type="dxa"/>
          <w:del w:id="5948" w:author="Aziz Boxwala" w:date="2014-08-11T18:56:00Z"/>
        </w:trPr>
        <w:tc>
          <w:tcPr>
            <w:tcW w:w="50" w:type="pct"/>
            <w:hideMark/>
          </w:tcPr>
          <w:p w14:paraId="39EFE88C" w14:textId="77777777" w:rsidR="00DC4595" w:rsidDel="00F10EF4" w:rsidRDefault="00DC4595">
            <w:pPr>
              <w:pStyle w:val="Bibliography"/>
              <w:rPr>
                <w:del w:id="5949" w:author="Aziz Boxwala" w:date="2014-08-11T18:56:00Z"/>
                <w:noProof/>
              </w:rPr>
            </w:pPr>
            <w:del w:id="5950" w:author="Aziz Boxwala" w:date="2014-08-11T18:56:00Z">
              <w:r w:rsidDel="00F10EF4">
                <w:rPr>
                  <w:noProof/>
                </w:rPr>
                <w:delText xml:space="preserve">[2] </w:delText>
              </w:r>
            </w:del>
          </w:p>
        </w:tc>
        <w:tc>
          <w:tcPr>
            <w:tcW w:w="0" w:type="auto"/>
            <w:hideMark/>
          </w:tcPr>
          <w:p w14:paraId="43B902A0" w14:textId="77777777" w:rsidR="00DC4595" w:rsidDel="00F10EF4" w:rsidRDefault="00DC4595">
            <w:pPr>
              <w:pStyle w:val="Bibliography"/>
              <w:rPr>
                <w:del w:id="5951" w:author="Aziz Boxwala" w:date="2014-08-11T18:56:00Z"/>
                <w:noProof/>
              </w:rPr>
            </w:pPr>
            <w:del w:id="5952" w:author="Aziz Boxwala" w:date="2014-08-11T18:56:00Z">
              <w:r w:rsidDel="00F10EF4">
                <w:rPr>
                  <w:noProof/>
                </w:rPr>
                <w:delText>"HL7 Version 3 Domain Analysis Model: Virtual Medical Record for Clinical Decision Support - (vMR-CDS), Release 2 [Sept ballot)," HL7, Ann Arbor, MI, 2013.</w:delText>
              </w:r>
            </w:del>
          </w:p>
        </w:tc>
      </w:tr>
      <w:tr w:rsidR="00DC4595" w:rsidDel="00F10EF4" w14:paraId="1A3BFD6D" w14:textId="77777777">
        <w:trPr>
          <w:divId w:val="1903523745"/>
          <w:tblCellSpacing w:w="15" w:type="dxa"/>
          <w:del w:id="5953" w:author="Aziz Boxwala" w:date="2014-08-11T18:56:00Z"/>
        </w:trPr>
        <w:tc>
          <w:tcPr>
            <w:tcW w:w="50" w:type="pct"/>
            <w:hideMark/>
          </w:tcPr>
          <w:p w14:paraId="2D314A78" w14:textId="77777777" w:rsidR="00DC4595" w:rsidDel="00F10EF4" w:rsidRDefault="00DC4595">
            <w:pPr>
              <w:pStyle w:val="Bibliography"/>
              <w:rPr>
                <w:del w:id="5954" w:author="Aziz Boxwala" w:date="2014-08-11T18:56:00Z"/>
                <w:noProof/>
              </w:rPr>
            </w:pPr>
            <w:del w:id="5955" w:author="Aziz Boxwala" w:date="2014-08-11T18:56:00Z">
              <w:r w:rsidDel="00F10EF4">
                <w:rPr>
                  <w:noProof/>
                </w:rPr>
                <w:delText xml:space="preserve">[3] </w:delText>
              </w:r>
            </w:del>
          </w:p>
        </w:tc>
        <w:tc>
          <w:tcPr>
            <w:tcW w:w="0" w:type="auto"/>
            <w:hideMark/>
          </w:tcPr>
          <w:p w14:paraId="57029C88" w14:textId="77777777" w:rsidR="00DC4595" w:rsidDel="00F10EF4" w:rsidRDefault="00DC4595">
            <w:pPr>
              <w:pStyle w:val="Bibliography"/>
              <w:rPr>
                <w:del w:id="5956" w:author="Aziz Boxwala" w:date="2014-08-11T18:56:00Z"/>
                <w:noProof/>
              </w:rPr>
            </w:pPr>
            <w:del w:id="5957" w:author="Aziz Boxwala" w:date="2014-08-11T18:56:00Z">
              <w:r w:rsidDel="00F10EF4">
                <w:rPr>
                  <w:noProof/>
                </w:rPr>
                <w:delText>"FHIR Specification Home Page," HL7, 2013. [Online]. Available: http://www.hl7.org/fhir. [Accessed 01 11 2013].</w:delText>
              </w:r>
            </w:del>
          </w:p>
        </w:tc>
      </w:tr>
      <w:tr w:rsidR="00DC4595" w:rsidDel="00F10EF4" w14:paraId="032BB3DA" w14:textId="77777777">
        <w:trPr>
          <w:divId w:val="1903523745"/>
          <w:tblCellSpacing w:w="15" w:type="dxa"/>
          <w:del w:id="5958" w:author="Aziz Boxwala" w:date="2014-08-11T18:56:00Z"/>
        </w:trPr>
        <w:tc>
          <w:tcPr>
            <w:tcW w:w="50" w:type="pct"/>
            <w:hideMark/>
          </w:tcPr>
          <w:p w14:paraId="0A760748" w14:textId="77777777" w:rsidR="00DC4595" w:rsidDel="00F10EF4" w:rsidRDefault="00DC4595">
            <w:pPr>
              <w:pStyle w:val="Bibliography"/>
              <w:rPr>
                <w:del w:id="5959" w:author="Aziz Boxwala" w:date="2014-08-11T18:56:00Z"/>
                <w:noProof/>
              </w:rPr>
            </w:pPr>
            <w:del w:id="5960" w:author="Aziz Boxwala" w:date="2014-08-11T18:56:00Z">
              <w:r w:rsidDel="00F10EF4">
                <w:rPr>
                  <w:noProof/>
                </w:rPr>
                <w:delText xml:space="preserve">[4] </w:delText>
              </w:r>
            </w:del>
          </w:p>
        </w:tc>
        <w:tc>
          <w:tcPr>
            <w:tcW w:w="0" w:type="auto"/>
            <w:hideMark/>
          </w:tcPr>
          <w:p w14:paraId="6D020FF9" w14:textId="77777777" w:rsidR="00DC4595" w:rsidDel="00F10EF4" w:rsidRDefault="00DC4595">
            <w:pPr>
              <w:pStyle w:val="Bibliography"/>
              <w:rPr>
                <w:del w:id="5961" w:author="Aziz Boxwala" w:date="2014-08-11T18:56:00Z"/>
                <w:noProof/>
              </w:rPr>
            </w:pPr>
            <w:del w:id="5962" w:author="Aziz Boxwala" w:date="2014-08-11T18:56:00Z">
              <w:r w:rsidDel="00F10EF4">
                <w:rPr>
                  <w:noProof/>
                </w:rPr>
                <w:delText>"The Federal Health Information Model," J P Systems, Inc., 2013. [Online]. Available: http://www.fhims.org/. [Accessed 01 11 2013].</w:delText>
              </w:r>
            </w:del>
          </w:p>
        </w:tc>
      </w:tr>
      <w:tr w:rsidR="00DC4595" w:rsidDel="00F10EF4" w14:paraId="0F491220" w14:textId="77777777">
        <w:trPr>
          <w:divId w:val="1903523745"/>
          <w:tblCellSpacing w:w="15" w:type="dxa"/>
          <w:del w:id="5963" w:author="Aziz Boxwala" w:date="2014-08-11T18:56:00Z"/>
        </w:trPr>
        <w:tc>
          <w:tcPr>
            <w:tcW w:w="50" w:type="pct"/>
            <w:hideMark/>
          </w:tcPr>
          <w:p w14:paraId="3E9F775B" w14:textId="77777777" w:rsidR="00DC4595" w:rsidDel="00F10EF4" w:rsidRDefault="00DC4595">
            <w:pPr>
              <w:pStyle w:val="Bibliography"/>
              <w:rPr>
                <w:del w:id="5964" w:author="Aziz Boxwala" w:date="2014-08-11T18:56:00Z"/>
                <w:noProof/>
              </w:rPr>
            </w:pPr>
            <w:del w:id="5965" w:author="Aziz Boxwala" w:date="2014-08-11T18:56:00Z">
              <w:r w:rsidDel="00F10EF4">
                <w:rPr>
                  <w:noProof/>
                </w:rPr>
                <w:delText xml:space="preserve">[5] </w:delText>
              </w:r>
            </w:del>
          </w:p>
        </w:tc>
        <w:tc>
          <w:tcPr>
            <w:tcW w:w="0" w:type="auto"/>
            <w:hideMark/>
          </w:tcPr>
          <w:p w14:paraId="06B2AAA4" w14:textId="77777777" w:rsidR="00DC4595" w:rsidDel="00F10EF4" w:rsidRDefault="00DC4595">
            <w:pPr>
              <w:pStyle w:val="Bibliography"/>
              <w:rPr>
                <w:del w:id="5966" w:author="Aziz Boxwala" w:date="2014-08-11T18:56:00Z"/>
                <w:noProof/>
              </w:rPr>
            </w:pPr>
            <w:del w:id="5967" w:author="Aziz Boxwala" w:date="2014-08-11T18:56:00Z">
              <w:r w:rsidDel="00F10EF4">
                <w:rPr>
                  <w:noProof/>
                </w:rPr>
                <w:delText>"HL7 Version 3 Implementation Guide: Quality Data Model (QDM)-based Health Quality Measure Format (HQMF), Release 1 – US Realm," HL7, Ann Arbor, MI, 2013.</w:delText>
              </w:r>
            </w:del>
          </w:p>
        </w:tc>
      </w:tr>
      <w:tr w:rsidR="00DC4595" w:rsidDel="00F10EF4" w14:paraId="5F494168" w14:textId="77777777">
        <w:trPr>
          <w:divId w:val="1903523745"/>
          <w:tblCellSpacing w:w="15" w:type="dxa"/>
          <w:del w:id="5968" w:author="Aziz Boxwala" w:date="2014-08-11T18:56:00Z"/>
        </w:trPr>
        <w:tc>
          <w:tcPr>
            <w:tcW w:w="50" w:type="pct"/>
            <w:hideMark/>
          </w:tcPr>
          <w:p w14:paraId="0149001D" w14:textId="77777777" w:rsidR="00DC4595" w:rsidDel="00F10EF4" w:rsidRDefault="00DC4595">
            <w:pPr>
              <w:pStyle w:val="Bibliography"/>
              <w:rPr>
                <w:del w:id="5969" w:author="Aziz Boxwala" w:date="2014-08-11T18:56:00Z"/>
                <w:noProof/>
              </w:rPr>
            </w:pPr>
            <w:del w:id="5970" w:author="Aziz Boxwala" w:date="2014-08-11T18:56:00Z">
              <w:r w:rsidDel="00F10EF4">
                <w:rPr>
                  <w:noProof/>
                </w:rPr>
                <w:delText xml:space="preserve">[6] </w:delText>
              </w:r>
            </w:del>
          </w:p>
        </w:tc>
        <w:tc>
          <w:tcPr>
            <w:tcW w:w="0" w:type="auto"/>
            <w:hideMark/>
          </w:tcPr>
          <w:p w14:paraId="68960BA2" w14:textId="77777777" w:rsidR="00DC4595" w:rsidDel="00F10EF4" w:rsidRDefault="00DC4595">
            <w:pPr>
              <w:pStyle w:val="Bibliography"/>
              <w:rPr>
                <w:del w:id="5971" w:author="Aziz Boxwala" w:date="2014-08-11T18:56:00Z"/>
                <w:noProof/>
              </w:rPr>
            </w:pPr>
            <w:del w:id="5972" w:author="Aziz Boxwala" w:date="2014-08-11T18:56:00Z">
              <w:r w:rsidDel="00F10EF4">
                <w:rPr>
                  <w:noProof/>
                </w:rPr>
                <w:delText>"HL7 Implementation Guide for CDA® Release 2: Quality Reporting Document Architecture (QRDA) – Category I, DSTU Release 2 – July," HL7, Ann Arbor, MI, 2013.</w:delText>
              </w:r>
            </w:del>
          </w:p>
        </w:tc>
      </w:tr>
      <w:tr w:rsidR="00DC4595" w:rsidDel="00F10EF4" w14:paraId="727A6692" w14:textId="77777777">
        <w:trPr>
          <w:divId w:val="1903523745"/>
          <w:tblCellSpacing w:w="15" w:type="dxa"/>
          <w:del w:id="5973" w:author="Aziz Boxwala" w:date="2014-08-11T18:56:00Z"/>
        </w:trPr>
        <w:tc>
          <w:tcPr>
            <w:tcW w:w="50" w:type="pct"/>
            <w:hideMark/>
          </w:tcPr>
          <w:p w14:paraId="185F2C3E" w14:textId="77777777" w:rsidR="00DC4595" w:rsidDel="00F10EF4" w:rsidRDefault="00DC4595">
            <w:pPr>
              <w:pStyle w:val="Bibliography"/>
              <w:rPr>
                <w:del w:id="5974" w:author="Aziz Boxwala" w:date="2014-08-11T18:56:00Z"/>
                <w:noProof/>
              </w:rPr>
            </w:pPr>
            <w:del w:id="5975" w:author="Aziz Boxwala" w:date="2014-08-11T18:56:00Z">
              <w:r w:rsidDel="00F10EF4">
                <w:rPr>
                  <w:noProof/>
                </w:rPr>
                <w:delText xml:space="preserve">[7] </w:delText>
              </w:r>
            </w:del>
          </w:p>
        </w:tc>
        <w:tc>
          <w:tcPr>
            <w:tcW w:w="0" w:type="auto"/>
            <w:hideMark/>
          </w:tcPr>
          <w:p w14:paraId="16310ADC" w14:textId="77777777" w:rsidR="00DC4595" w:rsidDel="00F10EF4" w:rsidRDefault="00DC4595">
            <w:pPr>
              <w:pStyle w:val="Bibliography"/>
              <w:rPr>
                <w:del w:id="5976" w:author="Aziz Boxwala" w:date="2014-08-11T18:56:00Z"/>
                <w:noProof/>
              </w:rPr>
            </w:pPr>
            <w:del w:id="5977" w:author="Aziz Boxwala" w:date="2014-08-11T18:56:00Z">
              <w:r w:rsidDel="00F10EF4">
                <w:rPr>
                  <w:noProof/>
                </w:rPr>
                <w:delText>"HL7 Virtual Medical Record for Clinical Decision Support (vMR-CDS) Templates, Release 2 DSTU," HL7, Ann Arbor, MI, 2013.</w:delText>
              </w:r>
            </w:del>
          </w:p>
        </w:tc>
      </w:tr>
      <w:tr w:rsidR="00DC4595" w:rsidDel="00F10EF4" w14:paraId="06497278" w14:textId="77777777">
        <w:trPr>
          <w:divId w:val="1903523745"/>
          <w:tblCellSpacing w:w="15" w:type="dxa"/>
          <w:del w:id="5978" w:author="Aziz Boxwala" w:date="2014-08-11T18:56:00Z"/>
        </w:trPr>
        <w:tc>
          <w:tcPr>
            <w:tcW w:w="50" w:type="pct"/>
            <w:hideMark/>
          </w:tcPr>
          <w:p w14:paraId="5CBDE846" w14:textId="77777777" w:rsidR="00DC4595" w:rsidDel="00F10EF4" w:rsidRDefault="00DC4595">
            <w:pPr>
              <w:pStyle w:val="Bibliography"/>
              <w:rPr>
                <w:del w:id="5979" w:author="Aziz Boxwala" w:date="2014-08-11T18:56:00Z"/>
                <w:noProof/>
              </w:rPr>
            </w:pPr>
            <w:del w:id="5980" w:author="Aziz Boxwala" w:date="2014-08-11T18:56:00Z">
              <w:r w:rsidDel="00F10EF4">
                <w:rPr>
                  <w:noProof/>
                </w:rPr>
                <w:delText xml:space="preserve">[8] </w:delText>
              </w:r>
            </w:del>
          </w:p>
        </w:tc>
        <w:tc>
          <w:tcPr>
            <w:tcW w:w="0" w:type="auto"/>
            <w:hideMark/>
          </w:tcPr>
          <w:p w14:paraId="7C849B5E" w14:textId="77777777" w:rsidR="00DC4595" w:rsidDel="00F10EF4" w:rsidRDefault="00DC4595">
            <w:pPr>
              <w:pStyle w:val="Bibliography"/>
              <w:rPr>
                <w:del w:id="5981" w:author="Aziz Boxwala" w:date="2014-08-11T18:56:00Z"/>
                <w:noProof/>
              </w:rPr>
            </w:pPr>
            <w:del w:id="5982" w:author="Aziz Boxwala" w:date="2014-08-11T18:56:00Z">
              <w:r w:rsidDel="00F10EF4">
                <w:rPr>
                  <w:noProof/>
                </w:rPr>
                <w:delText>"HL7 Implementation Guide for CDA® Release2: IHE Health Story Consolidation, DSTU Release 1.1," Ann Arbor, MI, 2012.</w:delText>
              </w:r>
            </w:del>
          </w:p>
        </w:tc>
      </w:tr>
      <w:tr w:rsidR="00DC4595" w:rsidDel="00F10EF4" w14:paraId="2BB02DA0" w14:textId="77777777">
        <w:trPr>
          <w:divId w:val="1903523745"/>
          <w:tblCellSpacing w:w="15" w:type="dxa"/>
          <w:del w:id="5983" w:author="Aziz Boxwala" w:date="2014-08-11T18:56:00Z"/>
        </w:trPr>
        <w:tc>
          <w:tcPr>
            <w:tcW w:w="50" w:type="pct"/>
            <w:hideMark/>
          </w:tcPr>
          <w:p w14:paraId="4AB908E2" w14:textId="77777777" w:rsidR="00DC4595" w:rsidDel="00F10EF4" w:rsidRDefault="00DC4595">
            <w:pPr>
              <w:pStyle w:val="Bibliography"/>
              <w:rPr>
                <w:del w:id="5984" w:author="Aziz Boxwala" w:date="2014-08-11T18:56:00Z"/>
                <w:noProof/>
              </w:rPr>
            </w:pPr>
            <w:del w:id="5985" w:author="Aziz Boxwala" w:date="2014-08-11T18:56:00Z">
              <w:r w:rsidDel="00F10EF4">
                <w:rPr>
                  <w:noProof/>
                </w:rPr>
                <w:delText xml:space="preserve">[9] </w:delText>
              </w:r>
            </w:del>
          </w:p>
        </w:tc>
        <w:tc>
          <w:tcPr>
            <w:tcW w:w="0" w:type="auto"/>
            <w:hideMark/>
          </w:tcPr>
          <w:p w14:paraId="3796B525" w14:textId="77777777" w:rsidR="00DC4595" w:rsidDel="00F10EF4" w:rsidRDefault="00DC4595">
            <w:pPr>
              <w:pStyle w:val="Bibliography"/>
              <w:rPr>
                <w:del w:id="5986" w:author="Aziz Boxwala" w:date="2014-08-11T18:56:00Z"/>
                <w:noProof/>
              </w:rPr>
            </w:pPr>
            <w:del w:id="5987" w:author="Aziz Boxwala" w:date="2014-08-11T18:56:00Z">
              <w:r w:rsidDel="00F10EF4">
                <w:rPr>
                  <w:noProof/>
                </w:rPr>
                <w:delText xml:space="preserve">J. A. Osheroff, J. M. Teich, D. Levick, L. Saldana, F. Velasco, D. Sittig, K. Rogers and R. A. Jenders, Improving Outcomes with Clinical Decision Support:An Implementer's Guide, HIMSS, 2012. </w:delText>
              </w:r>
            </w:del>
          </w:p>
        </w:tc>
      </w:tr>
      <w:tr w:rsidR="00DC4595" w:rsidDel="00F10EF4" w14:paraId="7F14EEE0" w14:textId="77777777">
        <w:trPr>
          <w:divId w:val="1903523745"/>
          <w:tblCellSpacing w:w="15" w:type="dxa"/>
          <w:del w:id="5988" w:author="Aziz Boxwala" w:date="2014-08-11T18:56:00Z"/>
        </w:trPr>
        <w:tc>
          <w:tcPr>
            <w:tcW w:w="50" w:type="pct"/>
            <w:hideMark/>
          </w:tcPr>
          <w:p w14:paraId="20D31D28" w14:textId="77777777" w:rsidR="00DC4595" w:rsidDel="00F10EF4" w:rsidRDefault="00DC4595">
            <w:pPr>
              <w:pStyle w:val="Bibliography"/>
              <w:rPr>
                <w:del w:id="5989" w:author="Aziz Boxwala" w:date="2014-08-11T18:56:00Z"/>
                <w:noProof/>
              </w:rPr>
            </w:pPr>
            <w:del w:id="5990" w:author="Aziz Boxwala" w:date="2014-08-11T18:56:00Z">
              <w:r w:rsidDel="00F10EF4">
                <w:rPr>
                  <w:noProof/>
                </w:rPr>
                <w:delText xml:space="preserve">[10] </w:delText>
              </w:r>
            </w:del>
          </w:p>
        </w:tc>
        <w:tc>
          <w:tcPr>
            <w:tcW w:w="0" w:type="auto"/>
            <w:hideMark/>
          </w:tcPr>
          <w:p w14:paraId="5E124CB0" w14:textId="77777777" w:rsidR="00DC4595" w:rsidDel="00F10EF4" w:rsidRDefault="00DC4595">
            <w:pPr>
              <w:pStyle w:val="Bibliography"/>
              <w:rPr>
                <w:del w:id="5991" w:author="Aziz Boxwala" w:date="2014-08-11T18:56:00Z"/>
                <w:noProof/>
              </w:rPr>
            </w:pPr>
            <w:del w:id="5992" w:author="Aziz Boxwala" w:date="2014-08-11T18:56:00Z">
              <w:r w:rsidDel="00F10EF4">
                <w:rPr>
                  <w:noProof/>
                </w:rPr>
                <w:delText>"HL7 Implementation Guide: Clinical Decision Support Knowledge Artifact Implementation Guide, Release 1 (pending publication)," HL7, Ann Arbor, MI, 2013.</w:delText>
              </w:r>
            </w:del>
          </w:p>
        </w:tc>
      </w:tr>
      <w:tr w:rsidR="00DC4595" w:rsidDel="00F10EF4" w14:paraId="707DB448" w14:textId="77777777">
        <w:trPr>
          <w:divId w:val="1903523745"/>
          <w:tblCellSpacing w:w="15" w:type="dxa"/>
          <w:del w:id="5993" w:author="Aziz Boxwala" w:date="2014-08-11T18:56:00Z"/>
        </w:trPr>
        <w:tc>
          <w:tcPr>
            <w:tcW w:w="50" w:type="pct"/>
            <w:hideMark/>
          </w:tcPr>
          <w:p w14:paraId="611CF9A4" w14:textId="77777777" w:rsidR="00DC4595" w:rsidDel="00F10EF4" w:rsidRDefault="00DC4595">
            <w:pPr>
              <w:pStyle w:val="Bibliography"/>
              <w:rPr>
                <w:del w:id="5994" w:author="Aziz Boxwala" w:date="2014-08-11T18:56:00Z"/>
                <w:noProof/>
              </w:rPr>
            </w:pPr>
            <w:del w:id="5995" w:author="Aziz Boxwala" w:date="2014-08-11T18:56:00Z">
              <w:r w:rsidDel="00F10EF4">
                <w:rPr>
                  <w:noProof/>
                </w:rPr>
                <w:delText xml:space="preserve">[11] </w:delText>
              </w:r>
            </w:del>
          </w:p>
        </w:tc>
        <w:tc>
          <w:tcPr>
            <w:tcW w:w="0" w:type="auto"/>
            <w:hideMark/>
          </w:tcPr>
          <w:p w14:paraId="2FA1E291" w14:textId="77777777" w:rsidR="00DC4595" w:rsidDel="00F10EF4" w:rsidRDefault="00DC4595">
            <w:pPr>
              <w:pStyle w:val="Bibliography"/>
              <w:rPr>
                <w:del w:id="5996" w:author="Aziz Boxwala" w:date="2014-08-11T18:56:00Z"/>
                <w:noProof/>
              </w:rPr>
            </w:pPr>
            <w:del w:id="5997" w:author="Aziz Boxwala" w:date="2014-08-11T18:56:00Z">
              <w:r w:rsidDel="00F10EF4">
                <w:rPr>
                  <w:noProof/>
                </w:rPr>
                <w:delText>"HL7 Version 3 DSTU: Representation of the Health Quality Measures Format (eMeasure), DSTU Release 2 (pending publication)," Ann Arbor, MI, 2013.</w:delText>
              </w:r>
            </w:del>
          </w:p>
        </w:tc>
      </w:tr>
      <w:tr w:rsidR="00DC4595" w:rsidDel="00F10EF4" w14:paraId="3DBBC3AA" w14:textId="77777777">
        <w:trPr>
          <w:divId w:val="1903523745"/>
          <w:tblCellSpacing w:w="15" w:type="dxa"/>
          <w:del w:id="5998" w:author="Aziz Boxwala" w:date="2014-08-11T18:56:00Z"/>
        </w:trPr>
        <w:tc>
          <w:tcPr>
            <w:tcW w:w="50" w:type="pct"/>
            <w:hideMark/>
          </w:tcPr>
          <w:p w14:paraId="217A25AB" w14:textId="77777777" w:rsidR="00DC4595" w:rsidDel="00F10EF4" w:rsidRDefault="00DC4595">
            <w:pPr>
              <w:pStyle w:val="Bibliography"/>
              <w:rPr>
                <w:del w:id="5999" w:author="Aziz Boxwala" w:date="2014-08-11T18:56:00Z"/>
                <w:noProof/>
              </w:rPr>
            </w:pPr>
            <w:del w:id="6000" w:author="Aziz Boxwala" w:date="2014-08-11T18:56:00Z">
              <w:r w:rsidDel="00F10EF4">
                <w:rPr>
                  <w:noProof/>
                </w:rPr>
                <w:delText xml:space="preserve">[12] </w:delText>
              </w:r>
            </w:del>
          </w:p>
        </w:tc>
        <w:tc>
          <w:tcPr>
            <w:tcW w:w="0" w:type="auto"/>
            <w:hideMark/>
          </w:tcPr>
          <w:p w14:paraId="6603E02B" w14:textId="77777777" w:rsidR="00DC4595" w:rsidDel="00F10EF4" w:rsidRDefault="00DC4595">
            <w:pPr>
              <w:pStyle w:val="Bibliography"/>
              <w:rPr>
                <w:del w:id="6001" w:author="Aziz Boxwala" w:date="2014-08-11T18:56:00Z"/>
                <w:noProof/>
              </w:rPr>
            </w:pPr>
            <w:del w:id="6002" w:author="Aziz Boxwala" w:date="2014-08-11T18:56:00Z">
              <w:r w:rsidDel="00F10EF4">
                <w:rPr>
                  <w:noProof/>
                </w:rPr>
                <w:delText>"HL7 Version 3: Reference Information Model (RIM)," HL7, Ann Arbor, MI, 2013.</w:delText>
              </w:r>
            </w:del>
          </w:p>
        </w:tc>
      </w:tr>
    </w:tbl>
    <w:p w14:paraId="674E15C4" w14:textId="77777777" w:rsidR="00DC4595" w:rsidDel="00F10EF4" w:rsidRDefault="00DC4595">
      <w:pPr>
        <w:divId w:val="1903523745"/>
        <w:rPr>
          <w:del w:id="6003" w:author="Aziz Boxwala" w:date="2014-08-11T18:56:00Z"/>
          <w:noProof/>
        </w:rPr>
      </w:pPr>
    </w:p>
    <w:p w14:paraId="7B332566" w14:textId="68FE8DEA" w:rsidR="007606A3" w:rsidRPr="00404569" w:rsidRDefault="00667A6D" w:rsidP="007606A3">
      <w:pPr>
        <w:pStyle w:val="BodyText"/>
        <w:rPr>
          <w:lang w:val="x-none" w:eastAsia="x-none"/>
        </w:rPr>
      </w:pPr>
      <w:r>
        <w:rPr>
          <w:lang w:val="x-none" w:eastAsia="x-none"/>
        </w:rPr>
        <w:fldChar w:fldCharType="end"/>
      </w:r>
      <w:bookmarkEnd w:id="600"/>
    </w:p>
    <w:sectPr w:rsidR="007606A3" w:rsidRPr="00404569" w:rsidSect="00CB4BD4">
      <w:footerReference w:type="even" r:id="rId75"/>
      <w:footerReference w:type="default" r:id="rId76"/>
      <w:pgSz w:w="12240" w:h="15840"/>
      <w:pgMar w:top="1440" w:right="1440" w:bottom="1728"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9" w:author="Aziz Boxwala" w:date="2014-08-07T20:15:00Z" w:initials="AB">
    <w:p w14:paraId="6E5D4A09" w14:textId="4D60E338" w:rsidR="0057416F" w:rsidRDefault="0057416F">
      <w:pPr>
        <w:pStyle w:val="CommentText"/>
      </w:pPr>
      <w:r>
        <w:rPr>
          <w:rStyle w:val="CommentReference"/>
        </w:rPr>
        <w:annotationRef/>
      </w:r>
      <w:r>
        <w:t>Confirm with Jason</w:t>
      </w:r>
    </w:p>
  </w:comment>
  <w:comment w:id="2137" w:author="Aziz Boxwala" w:date="2014-08-08T17:45:00Z" w:initials="AB">
    <w:p w14:paraId="781A4A60" w14:textId="6F348B02" w:rsidR="0057416F" w:rsidRDefault="0057416F">
      <w:pPr>
        <w:pStyle w:val="CommentText"/>
      </w:pPr>
      <w:r>
        <w:rPr>
          <w:rStyle w:val="CommentReference"/>
        </w:rPr>
        <w:annotationRef/>
      </w:r>
      <w:r>
        <w:t>Need to update this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D4A09" w15:done="0"/>
  <w15:commentEx w15:paraId="781A4A6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BA1AF" w14:textId="77777777" w:rsidR="00616436" w:rsidRDefault="00616436">
      <w:r>
        <w:separator/>
      </w:r>
    </w:p>
    <w:p w14:paraId="79C67BCE" w14:textId="77777777" w:rsidR="00616436" w:rsidRDefault="00616436"/>
    <w:p w14:paraId="4E8887BE" w14:textId="77777777" w:rsidR="00616436" w:rsidRDefault="00616436"/>
    <w:p w14:paraId="66CC723E" w14:textId="77777777" w:rsidR="00616436" w:rsidRDefault="00616436"/>
    <w:p w14:paraId="4C4795C8" w14:textId="77777777" w:rsidR="00616436" w:rsidRDefault="00616436"/>
  </w:endnote>
  <w:endnote w:type="continuationSeparator" w:id="0">
    <w:p w14:paraId="3BBBF012" w14:textId="77777777" w:rsidR="00616436" w:rsidRDefault="00616436">
      <w:r>
        <w:continuationSeparator/>
      </w:r>
    </w:p>
    <w:p w14:paraId="33F5AF7E" w14:textId="77777777" w:rsidR="00616436" w:rsidRDefault="00616436"/>
    <w:p w14:paraId="735A3D27" w14:textId="77777777" w:rsidR="00616436" w:rsidRDefault="00616436"/>
    <w:p w14:paraId="67E8ECD6" w14:textId="77777777" w:rsidR="00616436" w:rsidRDefault="00616436"/>
    <w:p w14:paraId="6DD2CEB1" w14:textId="77777777" w:rsidR="00616436" w:rsidRDefault="00616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1" w14:textId="289B91FD" w:rsidR="0057416F" w:rsidRPr="00CB4BD4" w:rsidRDefault="0057416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Pr>
        <w:noProof/>
        <w:sz w:val="18"/>
        <w:szCs w:val="18"/>
      </w:rPr>
      <w:t>370</w:t>
    </w:r>
    <w:r w:rsidRPr="00CB4BD4">
      <w:rPr>
        <w:sz w:val="18"/>
        <w:szCs w:val="18"/>
      </w:rPr>
      <w:fldChar w:fldCharType="end"/>
    </w:r>
    <w:r>
      <w:rPr>
        <w:sz w:val="18"/>
        <w:szCs w:val="18"/>
      </w:rPr>
      <w:tab/>
    </w:r>
    <w:r w:rsidRPr="00CB4BD4">
      <w:rPr>
        <w:sz w:val="18"/>
        <w:szCs w:val="18"/>
      </w:rPr>
      <w:t>CDA R2 Clinical Oncology Treatment Plan and Summary</w:t>
    </w:r>
    <w:r w:rsidRPr="00CB4BD4">
      <w:rPr>
        <w:sz w:val="18"/>
        <w:szCs w:val="18"/>
      </w:rPr>
      <w:tab/>
    </w:r>
  </w:p>
  <w:p w14:paraId="7B332A42" w14:textId="0ED0F197" w:rsidR="0057416F" w:rsidRPr="00CB4BD4" w:rsidRDefault="0057416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2013 Health Level Seven International. All rights reserved.</w:t>
    </w:r>
    <w:r>
      <w:rPr>
        <w:sz w:val="18"/>
        <w:szCs w:val="18"/>
      </w:rPr>
      <w:tab/>
      <w:t>May 2013</w:t>
    </w:r>
    <w:r w:rsidRPr="00CB4BD4">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32A43" w14:textId="41578379" w:rsidR="0057416F" w:rsidRPr="00CB4BD4" w:rsidRDefault="0057416F" w:rsidP="00CB4BD4">
    <w:pPr>
      <w:pStyle w:val="Footer"/>
      <w:pBdr>
        <w:top w:val="single" w:sz="4" w:space="0" w:color="auto"/>
      </w:pBdr>
      <w:tabs>
        <w:tab w:val="clear" w:pos="4680"/>
        <w:tab w:val="clear" w:pos="12960"/>
      </w:tabs>
      <w:spacing w:after="0" w:line="240" w:lineRule="auto"/>
      <w:rPr>
        <w:sz w:val="18"/>
        <w:szCs w:val="18"/>
      </w:rPr>
    </w:pPr>
    <w:r w:rsidRPr="00CB4BD4">
      <w:rPr>
        <w:sz w:val="18"/>
        <w:szCs w:val="18"/>
      </w:rPr>
      <w:t xml:space="preserve">Page </w:t>
    </w:r>
    <w:r w:rsidRPr="00CB4BD4">
      <w:rPr>
        <w:sz w:val="18"/>
        <w:szCs w:val="18"/>
      </w:rPr>
      <w:fldChar w:fldCharType="begin"/>
    </w:r>
    <w:r w:rsidRPr="00CB4BD4">
      <w:rPr>
        <w:sz w:val="18"/>
        <w:szCs w:val="18"/>
      </w:rPr>
      <w:instrText xml:space="preserve"> PAGE </w:instrText>
    </w:r>
    <w:r w:rsidRPr="00CB4BD4">
      <w:rPr>
        <w:sz w:val="18"/>
        <w:szCs w:val="18"/>
      </w:rPr>
      <w:fldChar w:fldCharType="separate"/>
    </w:r>
    <w:r w:rsidR="0053369A">
      <w:rPr>
        <w:noProof/>
        <w:sz w:val="18"/>
        <w:szCs w:val="18"/>
      </w:rPr>
      <w:t>39</w:t>
    </w:r>
    <w:r w:rsidRPr="00CB4BD4">
      <w:rPr>
        <w:sz w:val="18"/>
        <w:szCs w:val="18"/>
      </w:rPr>
      <w:fldChar w:fldCharType="end"/>
    </w:r>
    <w:r>
      <w:rPr>
        <w:sz w:val="18"/>
        <w:szCs w:val="18"/>
      </w:rPr>
      <w:tab/>
    </w:r>
    <w:r>
      <w:t>Health Quality Domain Analysis Model, Release 1</w:t>
    </w:r>
  </w:p>
  <w:p w14:paraId="7B332A44" w14:textId="6E43010A" w:rsidR="0057416F" w:rsidRPr="00CB4BD4" w:rsidRDefault="0057416F" w:rsidP="00CB4BD4">
    <w:pPr>
      <w:pStyle w:val="Footer"/>
      <w:pBdr>
        <w:top w:val="single" w:sz="4" w:space="0" w:color="auto"/>
      </w:pBdr>
      <w:tabs>
        <w:tab w:val="clear" w:pos="4680"/>
        <w:tab w:val="clear" w:pos="12960"/>
      </w:tabs>
      <w:spacing w:after="0" w:line="240" w:lineRule="auto"/>
      <w:rPr>
        <w:sz w:val="18"/>
        <w:szCs w:val="18"/>
      </w:rPr>
    </w:pPr>
    <w:r>
      <w:rPr>
        <w:sz w:val="18"/>
        <w:szCs w:val="18"/>
      </w:rPr>
      <w:t>© 2014</w:t>
    </w:r>
    <w:r w:rsidRPr="00CB4BD4">
      <w:rPr>
        <w:sz w:val="18"/>
        <w:szCs w:val="18"/>
      </w:rPr>
      <w:t xml:space="preserve"> Health Level Seven International. All rights reserved.</w:t>
    </w:r>
    <w:r>
      <w:rPr>
        <w:sz w:val="18"/>
        <w:szCs w:val="18"/>
      </w:rPr>
      <w:tab/>
    </w:r>
    <w:del w:id="6004" w:author="Aziz Boxwala" w:date="2014-08-07T19:41:00Z">
      <w:r w:rsidDel="000F02EE">
        <w:delText>Ballot cycle May 2014</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443481" w14:textId="77777777" w:rsidR="00616436" w:rsidRDefault="00616436">
      <w:r>
        <w:separator/>
      </w:r>
    </w:p>
  </w:footnote>
  <w:footnote w:type="continuationSeparator" w:id="0">
    <w:p w14:paraId="3127A5E0" w14:textId="77777777" w:rsidR="00616436" w:rsidRDefault="00616436">
      <w:r>
        <w:continuationSeparator/>
      </w:r>
    </w:p>
    <w:p w14:paraId="59135A6A" w14:textId="77777777" w:rsidR="00616436" w:rsidRDefault="0061643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4186CE6"/>
    <w:lvl w:ilvl="0">
      <w:start w:val="1"/>
      <w:numFmt w:val="bullet"/>
      <w:lvlText w:val=""/>
      <w:lvlJc w:val="left"/>
      <w:pPr>
        <w:tabs>
          <w:tab w:val="num" w:pos="1440"/>
        </w:tabs>
        <w:ind w:left="1440" w:hanging="360"/>
      </w:pPr>
      <w:rPr>
        <w:rFonts w:ascii="Symbol" w:hAnsi="Symbol" w:hint="default"/>
      </w:rPr>
    </w:lvl>
  </w:abstractNum>
  <w:abstractNum w:abstractNumId="1">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nsid w:val="00E74AFE"/>
    <w:multiLevelType w:val="hybridMultilevel"/>
    <w:tmpl w:val="4B5EB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422C7"/>
    <w:multiLevelType w:val="hybridMultilevel"/>
    <w:tmpl w:val="BB7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C0700"/>
    <w:multiLevelType w:val="hybridMultilevel"/>
    <w:tmpl w:val="9C98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72DD6D"/>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6">
    <w:nsid w:val="0372EB48"/>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7">
    <w:nsid w:val="0372F877"/>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03F32542"/>
    <w:multiLevelType w:val="hybridMultilevel"/>
    <w:tmpl w:val="2A927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E4B972"/>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0">
    <w:nsid w:val="04E4C29A"/>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11">
    <w:nsid w:val="08457583"/>
    <w:multiLevelType w:val="hybridMultilevel"/>
    <w:tmpl w:val="38D6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CA60E5"/>
    <w:multiLevelType w:val="hybridMultilevel"/>
    <w:tmpl w:val="DBA4D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0B10854"/>
    <w:multiLevelType w:val="hybridMultilevel"/>
    <w:tmpl w:val="5FFC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F84AD2"/>
    <w:multiLevelType w:val="hybridMultilevel"/>
    <w:tmpl w:val="3B70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E00E0D"/>
    <w:multiLevelType w:val="hybridMultilevel"/>
    <w:tmpl w:val="6106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1C68CC"/>
    <w:multiLevelType w:val="hybridMultilevel"/>
    <w:tmpl w:val="669A9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3863C7"/>
    <w:multiLevelType w:val="hybridMultilevel"/>
    <w:tmpl w:val="04DE1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0241B7"/>
    <w:multiLevelType w:val="hybridMultilevel"/>
    <w:tmpl w:val="EA544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AE68EF"/>
    <w:multiLevelType w:val="hybridMultilevel"/>
    <w:tmpl w:val="A6EAF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052F2"/>
    <w:multiLevelType w:val="multilevel"/>
    <w:tmpl w:val="F0DAA35E"/>
    <w:name w:val="WW8Num1"/>
    <w:lvl w:ilvl="0">
      <w:start w:val="1"/>
      <w:numFmt w:val="decimal"/>
      <w:lvlText w:val="%1"/>
      <w:lvlJc w:val="left"/>
      <w:pPr>
        <w:ind w:left="432" w:hanging="432"/>
      </w:pPr>
      <w:rPr>
        <w:rFonts w:hint="default"/>
        <w:b/>
        <w:i w:val="0"/>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3E18517E"/>
    <w:multiLevelType w:val="hybridMultilevel"/>
    <w:tmpl w:val="2FF6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27DAD"/>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3">
    <w:nsid w:val="41282CB1"/>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4">
    <w:nsid w:val="41282F9F"/>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5">
    <w:nsid w:val="412834C0"/>
    <w:multiLevelType w:val="multilevel"/>
    <w:tmpl w:val="0000000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6">
    <w:nsid w:val="42CD729A"/>
    <w:multiLevelType w:val="hybridMultilevel"/>
    <w:tmpl w:val="65A4DA00"/>
    <w:lvl w:ilvl="0" w:tplc="D170333C">
      <w:start w:val="1"/>
      <w:numFmt w:val="bullet"/>
      <w:pStyle w:val="ListBullet"/>
      <w:lvlText w:val=""/>
      <w:lvlJc w:val="left"/>
      <w:pPr>
        <w:ind w:left="720" w:hanging="360"/>
      </w:pPr>
      <w:rPr>
        <w:rFonts w:ascii="Symbol" w:hAnsi="Symbol" w:hint="default"/>
      </w:rPr>
    </w:lvl>
    <w:lvl w:ilvl="1" w:tplc="FF92342E">
      <w:start w:val="1"/>
      <w:numFmt w:val="bullet"/>
      <w:lvlText w:val="o"/>
      <w:lvlJc w:val="left"/>
      <w:pPr>
        <w:ind w:left="1440" w:hanging="360"/>
      </w:pPr>
      <w:rPr>
        <w:rFonts w:ascii="Courier New" w:hAnsi="Courier New" w:hint="default"/>
      </w:rPr>
    </w:lvl>
    <w:lvl w:ilvl="2" w:tplc="37DC7A1C">
      <w:start w:val="1"/>
      <w:numFmt w:val="bullet"/>
      <w:lvlText w:val=""/>
      <w:lvlJc w:val="left"/>
      <w:pPr>
        <w:ind w:left="2160" w:hanging="360"/>
      </w:pPr>
      <w:rPr>
        <w:rFonts w:ascii="Wingdings" w:hAnsi="Wingdings" w:hint="default"/>
      </w:rPr>
    </w:lvl>
    <w:lvl w:ilvl="3" w:tplc="E612CEA4">
      <w:start w:val="1"/>
      <w:numFmt w:val="bullet"/>
      <w:lvlText w:val=""/>
      <w:lvlJc w:val="left"/>
      <w:pPr>
        <w:ind w:left="2880" w:hanging="360"/>
      </w:pPr>
      <w:rPr>
        <w:rFonts w:ascii="Symbol" w:hAnsi="Symbol" w:hint="default"/>
      </w:rPr>
    </w:lvl>
    <w:lvl w:ilvl="4" w:tplc="0F2ED06C" w:tentative="1">
      <w:start w:val="1"/>
      <w:numFmt w:val="bullet"/>
      <w:lvlText w:val="o"/>
      <w:lvlJc w:val="left"/>
      <w:pPr>
        <w:ind w:left="3600" w:hanging="360"/>
      </w:pPr>
      <w:rPr>
        <w:rFonts w:ascii="Courier New" w:hAnsi="Courier New" w:hint="default"/>
      </w:rPr>
    </w:lvl>
    <w:lvl w:ilvl="5" w:tplc="521A2410" w:tentative="1">
      <w:start w:val="1"/>
      <w:numFmt w:val="bullet"/>
      <w:lvlText w:val=""/>
      <w:lvlJc w:val="left"/>
      <w:pPr>
        <w:ind w:left="4320" w:hanging="360"/>
      </w:pPr>
      <w:rPr>
        <w:rFonts w:ascii="Wingdings" w:hAnsi="Wingdings" w:hint="default"/>
      </w:rPr>
    </w:lvl>
    <w:lvl w:ilvl="6" w:tplc="FBB6142E" w:tentative="1">
      <w:start w:val="1"/>
      <w:numFmt w:val="bullet"/>
      <w:lvlText w:val=""/>
      <w:lvlJc w:val="left"/>
      <w:pPr>
        <w:ind w:left="5040" w:hanging="360"/>
      </w:pPr>
      <w:rPr>
        <w:rFonts w:ascii="Symbol" w:hAnsi="Symbol" w:hint="default"/>
      </w:rPr>
    </w:lvl>
    <w:lvl w:ilvl="7" w:tplc="904C536E" w:tentative="1">
      <w:start w:val="1"/>
      <w:numFmt w:val="bullet"/>
      <w:lvlText w:val="o"/>
      <w:lvlJc w:val="left"/>
      <w:pPr>
        <w:ind w:left="5760" w:hanging="360"/>
      </w:pPr>
      <w:rPr>
        <w:rFonts w:ascii="Courier New" w:hAnsi="Courier New" w:hint="default"/>
      </w:rPr>
    </w:lvl>
    <w:lvl w:ilvl="8" w:tplc="3B488ADA" w:tentative="1">
      <w:start w:val="1"/>
      <w:numFmt w:val="bullet"/>
      <w:lvlText w:val=""/>
      <w:lvlJc w:val="left"/>
      <w:pPr>
        <w:ind w:left="6480" w:hanging="360"/>
      </w:pPr>
      <w:rPr>
        <w:rFonts w:ascii="Wingdings" w:hAnsi="Wingdings" w:hint="default"/>
      </w:rPr>
    </w:lvl>
  </w:abstractNum>
  <w:abstractNum w:abstractNumId="27">
    <w:nsid w:val="43417281"/>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nsid w:val="434175BD"/>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nsid w:val="43417ACE"/>
    <w:multiLevelType w:val="multilevel"/>
    <w:tmpl w:val="00000001"/>
    <w:lvl w:ilvl="0">
      <w:start w:val="1"/>
      <w:numFmt w:val="bullet"/>
      <w:lvlText w:val="·"/>
      <w:lvlJc w:val="left"/>
      <w:pPr>
        <w:ind w:left="0" w:firstLine="0"/>
      </w:pPr>
      <w:rPr>
        <w:rFonts w:ascii="Symbol" w:hAnsi="Symbol" w:cs="Symbol"/>
        <w:color w:val="000000"/>
        <w:sz w:val="22"/>
      </w:rPr>
    </w:lvl>
    <w:lvl w:ilvl="1">
      <w:start w:val="1"/>
      <w:numFmt w:val="bullet"/>
      <w:lvlText w:val="·"/>
      <w:lvlJc w:val="left"/>
      <w:pPr>
        <w:ind w:left="0" w:firstLine="0"/>
      </w:pPr>
      <w:rPr>
        <w:rFonts w:ascii="Symbol" w:hAnsi="Symbol" w:cs="Symbol"/>
        <w:color w:val="000000"/>
        <w:sz w:val="22"/>
      </w:rPr>
    </w:lvl>
    <w:lvl w:ilvl="2">
      <w:start w:val="1"/>
      <w:numFmt w:val="bullet"/>
      <w:lvlText w:val="·"/>
      <w:lvlJc w:val="left"/>
      <w:pPr>
        <w:ind w:left="0" w:firstLine="0"/>
      </w:pPr>
      <w:rPr>
        <w:rFonts w:ascii="Symbol" w:hAnsi="Symbol" w:cs="Symbol"/>
        <w:color w:val="000000"/>
        <w:sz w:val="22"/>
      </w:rPr>
    </w:lvl>
    <w:lvl w:ilvl="3">
      <w:start w:val="1"/>
      <w:numFmt w:val="bullet"/>
      <w:lvlText w:val="·"/>
      <w:lvlJc w:val="left"/>
      <w:pPr>
        <w:ind w:left="0" w:firstLine="0"/>
      </w:pPr>
      <w:rPr>
        <w:rFonts w:ascii="Symbol" w:hAnsi="Symbol" w:cs="Symbol"/>
        <w:color w:val="000000"/>
        <w:sz w:val="22"/>
      </w:rPr>
    </w:lvl>
    <w:lvl w:ilvl="4">
      <w:start w:val="1"/>
      <w:numFmt w:val="bullet"/>
      <w:lvlText w:val="·"/>
      <w:lvlJc w:val="left"/>
      <w:pPr>
        <w:ind w:left="0" w:firstLine="0"/>
      </w:pPr>
      <w:rPr>
        <w:rFonts w:ascii="Symbol" w:hAnsi="Symbol" w:cs="Symbol"/>
        <w:color w:val="000000"/>
        <w:sz w:val="22"/>
      </w:rPr>
    </w:lvl>
    <w:lvl w:ilvl="5">
      <w:start w:val="1"/>
      <w:numFmt w:val="bullet"/>
      <w:lvlText w:val="·"/>
      <w:lvlJc w:val="left"/>
      <w:pPr>
        <w:ind w:left="0" w:firstLine="0"/>
      </w:pPr>
      <w:rPr>
        <w:rFonts w:ascii="Symbol" w:hAnsi="Symbol" w:cs="Symbol"/>
        <w:color w:val="000000"/>
        <w:sz w:val="22"/>
      </w:rPr>
    </w:lvl>
    <w:lvl w:ilvl="6">
      <w:start w:val="1"/>
      <w:numFmt w:val="bullet"/>
      <w:lvlText w:val="·"/>
      <w:lvlJc w:val="left"/>
      <w:pPr>
        <w:ind w:left="0" w:firstLine="0"/>
      </w:pPr>
      <w:rPr>
        <w:rFonts w:ascii="Symbol" w:hAnsi="Symbol" w:cs="Symbol"/>
        <w:color w:val="000000"/>
        <w:sz w:val="22"/>
      </w:r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0">
    <w:nsid w:val="48A474E6"/>
    <w:multiLevelType w:val="hybridMultilevel"/>
    <w:tmpl w:val="F9083C5A"/>
    <w:lvl w:ilvl="0" w:tplc="95A8E176">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1">
    <w:nsid w:val="49C30B85"/>
    <w:multiLevelType w:val="hybridMultilevel"/>
    <w:tmpl w:val="57F4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D90D74"/>
    <w:multiLevelType w:val="hybridMultilevel"/>
    <w:tmpl w:val="9B742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447890"/>
    <w:multiLevelType w:val="hybridMultilevel"/>
    <w:tmpl w:val="EBCE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2C6ED6"/>
    <w:multiLevelType w:val="hybridMultilevel"/>
    <w:tmpl w:val="A9F0E086"/>
    <w:lvl w:ilvl="0" w:tplc="1728C28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1FA3D5B"/>
    <w:multiLevelType w:val="hybridMultilevel"/>
    <w:tmpl w:val="1668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070AB6"/>
    <w:multiLevelType w:val="hybridMultilevel"/>
    <w:tmpl w:val="22E64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584203"/>
    <w:multiLevelType w:val="hybridMultilevel"/>
    <w:tmpl w:val="7736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6A2B60"/>
    <w:multiLevelType w:val="hybridMultilevel"/>
    <w:tmpl w:val="2988CED6"/>
    <w:lvl w:ilvl="0" w:tplc="95A8E17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9">
    <w:nsid w:val="59B70BC8"/>
    <w:multiLevelType w:val="hybridMultilevel"/>
    <w:tmpl w:val="1E4EE2D0"/>
    <w:lvl w:ilvl="0" w:tplc="054811AE">
      <w:start w:val="1"/>
      <w:numFmt w:val="upperLetter"/>
      <w:pStyle w:val="Appendix1"/>
      <w:lvlText w:val="Appendix %1 —"/>
      <w:lvlJc w:val="left"/>
      <w:pPr>
        <w:tabs>
          <w:tab w:val="num" w:pos="2160"/>
        </w:tabs>
        <w:ind w:left="360" w:hanging="360"/>
      </w:pPr>
      <w:rPr>
        <w:rFonts w:ascii="Gill Sans MT" w:hAnsi="Gill Sans MT" w:cs="Times New Roman" w:hint="default"/>
        <w:b/>
        <w:bCs w:val="0"/>
        <w:i w:val="0"/>
        <w:iCs w:val="0"/>
        <w:caps/>
        <w:smallCaps w:val="0"/>
        <w:strike w:val="0"/>
        <w:dstrike w:val="0"/>
        <w:noProof w:val="0"/>
        <w:vanish w:val="0"/>
        <w:color w:val="4F81BD"/>
        <w:spacing w:val="4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1B4F6CC" w:tentative="1">
      <w:start w:val="1"/>
      <w:numFmt w:val="lowerLetter"/>
      <w:lvlText w:val="%2."/>
      <w:lvlJc w:val="left"/>
      <w:pPr>
        <w:tabs>
          <w:tab w:val="num" w:pos="-2970"/>
        </w:tabs>
        <w:ind w:left="-2970" w:hanging="360"/>
      </w:pPr>
    </w:lvl>
    <w:lvl w:ilvl="2" w:tplc="BAA4DEAC" w:tentative="1">
      <w:start w:val="1"/>
      <w:numFmt w:val="lowerRoman"/>
      <w:lvlText w:val="%3."/>
      <w:lvlJc w:val="right"/>
      <w:pPr>
        <w:tabs>
          <w:tab w:val="num" w:pos="-2250"/>
        </w:tabs>
        <w:ind w:left="-2250" w:hanging="180"/>
      </w:pPr>
    </w:lvl>
    <w:lvl w:ilvl="3" w:tplc="30F82824" w:tentative="1">
      <w:start w:val="1"/>
      <w:numFmt w:val="decimal"/>
      <w:lvlText w:val="%4."/>
      <w:lvlJc w:val="left"/>
      <w:pPr>
        <w:tabs>
          <w:tab w:val="num" w:pos="-1530"/>
        </w:tabs>
        <w:ind w:left="-1530" w:hanging="360"/>
      </w:pPr>
    </w:lvl>
    <w:lvl w:ilvl="4" w:tplc="492EFE10" w:tentative="1">
      <w:start w:val="1"/>
      <w:numFmt w:val="lowerLetter"/>
      <w:lvlText w:val="%5."/>
      <w:lvlJc w:val="left"/>
      <w:pPr>
        <w:tabs>
          <w:tab w:val="num" w:pos="-810"/>
        </w:tabs>
        <w:ind w:left="-810" w:hanging="360"/>
      </w:pPr>
    </w:lvl>
    <w:lvl w:ilvl="5" w:tplc="71DC720A" w:tentative="1">
      <w:start w:val="1"/>
      <w:numFmt w:val="lowerRoman"/>
      <w:lvlText w:val="%6."/>
      <w:lvlJc w:val="right"/>
      <w:pPr>
        <w:tabs>
          <w:tab w:val="num" w:pos="-90"/>
        </w:tabs>
        <w:ind w:left="-90" w:hanging="180"/>
      </w:pPr>
    </w:lvl>
    <w:lvl w:ilvl="6" w:tplc="826C0D54" w:tentative="1">
      <w:start w:val="1"/>
      <w:numFmt w:val="decimal"/>
      <w:lvlText w:val="%7."/>
      <w:lvlJc w:val="left"/>
      <w:pPr>
        <w:tabs>
          <w:tab w:val="num" w:pos="630"/>
        </w:tabs>
        <w:ind w:left="630" w:hanging="360"/>
      </w:pPr>
    </w:lvl>
    <w:lvl w:ilvl="7" w:tplc="AB4270EC" w:tentative="1">
      <w:start w:val="1"/>
      <w:numFmt w:val="lowerLetter"/>
      <w:lvlText w:val="%8."/>
      <w:lvlJc w:val="left"/>
      <w:pPr>
        <w:tabs>
          <w:tab w:val="num" w:pos="1350"/>
        </w:tabs>
        <w:ind w:left="1350" w:hanging="360"/>
      </w:pPr>
    </w:lvl>
    <w:lvl w:ilvl="8" w:tplc="AE2C41F0" w:tentative="1">
      <w:start w:val="1"/>
      <w:numFmt w:val="lowerRoman"/>
      <w:lvlText w:val="%9."/>
      <w:lvlJc w:val="right"/>
      <w:pPr>
        <w:tabs>
          <w:tab w:val="num" w:pos="2070"/>
        </w:tabs>
        <w:ind w:left="2070" w:hanging="180"/>
      </w:pPr>
    </w:lvl>
  </w:abstractNum>
  <w:abstractNum w:abstractNumId="40">
    <w:nsid w:val="61BC476B"/>
    <w:multiLevelType w:val="hybridMultilevel"/>
    <w:tmpl w:val="18389280"/>
    <w:lvl w:ilvl="0" w:tplc="E22068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8B3624"/>
    <w:multiLevelType w:val="multilevel"/>
    <w:tmpl w:val="8146D3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64846162"/>
    <w:multiLevelType w:val="hybridMultilevel"/>
    <w:tmpl w:val="8D3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DEF4302"/>
    <w:multiLevelType w:val="hybridMultilevel"/>
    <w:tmpl w:val="781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053866"/>
    <w:multiLevelType w:val="hybridMultilevel"/>
    <w:tmpl w:val="6B7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282463F"/>
    <w:multiLevelType w:val="hybridMultilevel"/>
    <w:tmpl w:val="2B9E9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B55628"/>
    <w:multiLevelType w:val="hybridMultilevel"/>
    <w:tmpl w:val="545A7620"/>
    <w:lvl w:ilvl="0" w:tplc="95A8E17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8">
    <w:nsid w:val="7CB27C95"/>
    <w:multiLevelType w:val="hybridMultilevel"/>
    <w:tmpl w:val="7774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FA56C8"/>
    <w:multiLevelType w:val="hybridMultilevel"/>
    <w:tmpl w:val="F75ADCF6"/>
    <w:lvl w:ilvl="0" w:tplc="863E8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7"/>
  </w:num>
  <w:num w:numId="2">
    <w:abstractNumId w:val="26"/>
  </w:num>
  <w:num w:numId="3">
    <w:abstractNumId w:val="1"/>
  </w:num>
  <w:num w:numId="4">
    <w:abstractNumId w:val="0"/>
  </w:num>
  <w:num w:numId="5">
    <w:abstractNumId w:val="39"/>
  </w:num>
  <w:num w:numId="6">
    <w:abstractNumId w:val="41"/>
  </w:num>
  <w:num w:numId="7">
    <w:abstractNumId w:val="44"/>
  </w:num>
  <w:num w:numId="8">
    <w:abstractNumId w:val="33"/>
  </w:num>
  <w:num w:numId="9">
    <w:abstractNumId w:val="13"/>
  </w:num>
  <w:num w:numId="10">
    <w:abstractNumId w:val="21"/>
  </w:num>
  <w:num w:numId="11">
    <w:abstractNumId w:val="4"/>
  </w:num>
  <w:num w:numId="12">
    <w:abstractNumId w:val="37"/>
  </w:num>
  <w:num w:numId="13">
    <w:abstractNumId w:val="34"/>
  </w:num>
  <w:num w:numId="14">
    <w:abstractNumId w:val="11"/>
  </w:num>
  <w:num w:numId="15">
    <w:abstractNumId w:val="17"/>
  </w:num>
  <w:num w:numId="16">
    <w:abstractNumId w:val="14"/>
  </w:num>
  <w:num w:numId="17">
    <w:abstractNumId w:val="3"/>
  </w:num>
  <w:num w:numId="18">
    <w:abstractNumId w:val="31"/>
  </w:num>
  <w:num w:numId="19">
    <w:abstractNumId w:val="16"/>
  </w:num>
  <w:num w:numId="20">
    <w:abstractNumId w:val="2"/>
  </w:num>
  <w:num w:numId="21">
    <w:abstractNumId w:val="23"/>
  </w:num>
  <w:num w:numId="22">
    <w:abstractNumId w:val="24"/>
  </w:num>
  <w:num w:numId="23">
    <w:abstractNumId w:val="25"/>
  </w:num>
  <w:num w:numId="24">
    <w:abstractNumId w:val="35"/>
  </w:num>
  <w:num w:numId="25">
    <w:abstractNumId w:val="27"/>
  </w:num>
  <w:num w:numId="26">
    <w:abstractNumId w:val="27"/>
    <w:lvlOverride w:ilvl="0"/>
    <w:lvlOverride w:ilvl="1"/>
    <w:lvlOverride w:ilvl="2"/>
    <w:lvlOverride w:ilvl="3"/>
    <w:lvlOverride w:ilvl="4"/>
    <w:lvlOverride w:ilvl="5"/>
    <w:lvlOverride w:ilvl="6"/>
    <w:lvlOverride w:ilvl="7">
      <w:startOverride w:val="1"/>
    </w:lvlOverride>
    <w:lvlOverride w:ilvl="8">
      <w:startOverride w:val="1"/>
    </w:lvlOverride>
  </w:num>
  <w:num w:numId="27">
    <w:abstractNumId w:val="28"/>
  </w:num>
  <w:num w:numId="28">
    <w:abstractNumId w:val="28"/>
    <w:lvlOverride w:ilvl="0"/>
    <w:lvlOverride w:ilvl="1"/>
    <w:lvlOverride w:ilvl="2"/>
    <w:lvlOverride w:ilvl="3"/>
    <w:lvlOverride w:ilvl="4"/>
    <w:lvlOverride w:ilvl="5"/>
    <w:lvlOverride w:ilvl="6"/>
    <w:lvlOverride w:ilvl="7">
      <w:startOverride w:val="1"/>
    </w:lvlOverride>
    <w:lvlOverride w:ilvl="8">
      <w:startOverride w:val="1"/>
    </w:lvlOverride>
  </w:num>
  <w:num w:numId="29">
    <w:abstractNumId w:val="29"/>
  </w:num>
  <w:num w:numId="30">
    <w:abstractNumId w:val="29"/>
    <w:lvlOverride w:ilvl="0"/>
    <w:lvlOverride w:ilvl="1"/>
    <w:lvlOverride w:ilvl="2"/>
    <w:lvlOverride w:ilvl="3"/>
    <w:lvlOverride w:ilvl="4"/>
    <w:lvlOverride w:ilvl="5"/>
    <w:lvlOverride w:ilvl="6"/>
    <w:lvlOverride w:ilvl="7">
      <w:startOverride w:val="1"/>
    </w:lvlOverride>
    <w:lvlOverride w:ilvl="8">
      <w:startOverride w:val="1"/>
    </w:lvlOverride>
  </w:num>
  <w:num w:numId="31">
    <w:abstractNumId w:val="12"/>
  </w:num>
  <w:num w:numId="32">
    <w:abstractNumId w:val="40"/>
  </w:num>
  <w:num w:numId="33">
    <w:abstractNumId w:val="48"/>
  </w:num>
  <w:num w:numId="34">
    <w:abstractNumId w:val="49"/>
  </w:num>
  <w:num w:numId="35">
    <w:abstractNumId w:val="38"/>
  </w:num>
  <w:num w:numId="36">
    <w:abstractNumId w:val="30"/>
  </w:num>
  <w:num w:numId="37">
    <w:abstractNumId w:val="46"/>
  </w:num>
  <w:num w:numId="38">
    <w:abstractNumId w:val="5"/>
  </w:num>
  <w:num w:numId="39">
    <w:abstractNumId w:val="6"/>
  </w:num>
  <w:num w:numId="40">
    <w:abstractNumId w:val="7"/>
  </w:num>
  <w:num w:numId="41">
    <w:abstractNumId w:val="9"/>
  </w:num>
  <w:num w:numId="42">
    <w:abstractNumId w:val="10"/>
  </w:num>
  <w:num w:numId="43">
    <w:abstractNumId w:val="43"/>
  </w:num>
  <w:num w:numId="44">
    <w:abstractNumId w:val="15"/>
  </w:num>
  <w:num w:numId="45">
    <w:abstractNumId w:val="32"/>
  </w:num>
  <w:num w:numId="46">
    <w:abstractNumId w:val="42"/>
  </w:num>
  <w:num w:numId="47">
    <w:abstractNumId w:val="45"/>
  </w:num>
  <w:num w:numId="48">
    <w:abstractNumId w:val="19"/>
  </w:num>
  <w:num w:numId="49">
    <w:abstractNumId w:val="18"/>
  </w:num>
  <w:num w:numId="50">
    <w:abstractNumId w:val="36"/>
  </w:num>
  <w:num w:numId="51">
    <w:abstractNumId w:val="8"/>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Boxwala">
    <w15:presenceInfo w15:providerId="Windows Live" w15:userId="29217054de5112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131078" w:nlCheck="1" w:checkStyle="1"/>
  <w:activeWritingStyle w:appName="MSWord" w:lang="es-ES_tradnl" w:vendorID="64" w:dllVersion="131078" w:nlCheck="1" w:checkStyle="1"/>
  <w:activeWritingStyle w:appName="MSWord" w:lang="fr-FR" w:vendorID="64" w:dllVersion="131078" w:nlCheck="1" w:checkStyle="1"/>
  <w:activeWritingStyle w:appName="MSWord" w:lang="en-CA" w:vendorID="64" w:dllVersion="131078" w:nlCheck="1" w:checkStyle="1"/>
  <w:activeWritingStyle w:appName="MSWord" w:lang="en-AU" w:vendorID="64" w:dllVersion="131078" w:nlCheck="1" w:checkStyle="1"/>
  <w:trackRevision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9D"/>
    <w:rsid w:val="00000066"/>
    <w:rsid w:val="000015F9"/>
    <w:rsid w:val="000027A5"/>
    <w:rsid w:val="00003725"/>
    <w:rsid w:val="00003A05"/>
    <w:rsid w:val="00004B3A"/>
    <w:rsid w:val="000054E2"/>
    <w:rsid w:val="000106C8"/>
    <w:rsid w:val="00010916"/>
    <w:rsid w:val="00010BF4"/>
    <w:rsid w:val="00011151"/>
    <w:rsid w:val="000120F4"/>
    <w:rsid w:val="0001274B"/>
    <w:rsid w:val="00014094"/>
    <w:rsid w:val="000143E3"/>
    <w:rsid w:val="0001497E"/>
    <w:rsid w:val="00014AA3"/>
    <w:rsid w:val="00014AE9"/>
    <w:rsid w:val="00015CBE"/>
    <w:rsid w:val="00015DBE"/>
    <w:rsid w:val="00015E22"/>
    <w:rsid w:val="00016495"/>
    <w:rsid w:val="00016B14"/>
    <w:rsid w:val="00017041"/>
    <w:rsid w:val="00020A85"/>
    <w:rsid w:val="000217D2"/>
    <w:rsid w:val="00021A6B"/>
    <w:rsid w:val="000223B3"/>
    <w:rsid w:val="0002284B"/>
    <w:rsid w:val="00022BA6"/>
    <w:rsid w:val="000233B8"/>
    <w:rsid w:val="00023DBE"/>
    <w:rsid w:val="00025950"/>
    <w:rsid w:val="00026414"/>
    <w:rsid w:val="00026A5C"/>
    <w:rsid w:val="0002736F"/>
    <w:rsid w:val="000275FF"/>
    <w:rsid w:val="000278AF"/>
    <w:rsid w:val="00027B31"/>
    <w:rsid w:val="000302DC"/>
    <w:rsid w:val="00031484"/>
    <w:rsid w:val="00031F69"/>
    <w:rsid w:val="00032A37"/>
    <w:rsid w:val="000332EC"/>
    <w:rsid w:val="00033DBA"/>
    <w:rsid w:val="00034A6E"/>
    <w:rsid w:val="00034D0D"/>
    <w:rsid w:val="00035E3E"/>
    <w:rsid w:val="00036321"/>
    <w:rsid w:val="00036771"/>
    <w:rsid w:val="00036BE9"/>
    <w:rsid w:val="00036CCC"/>
    <w:rsid w:val="0003751D"/>
    <w:rsid w:val="00041029"/>
    <w:rsid w:val="0004132D"/>
    <w:rsid w:val="00041F39"/>
    <w:rsid w:val="000420C9"/>
    <w:rsid w:val="00042277"/>
    <w:rsid w:val="000426D8"/>
    <w:rsid w:val="000440FC"/>
    <w:rsid w:val="00044234"/>
    <w:rsid w:val="000449B9"/>
    <w:rsid w:val="00044D8E"/>
    <w:rsid w:val="00045103"/>
    <w:rsid w:val="0004651D"/>
    <w:rsid w:val="000466B1"/>
    <w:rsid w:val="0005078E"/>
    <w:rsid w:val="00050913"/>
    <w:rsid w:val="00051113"/>
    <w:rsid w:val="00051246"/>
    <w:rsid w:val="000512DF"/>
    <w:rsid w:val="00052420"/>
    <w:rsid w:val="0005276A"/>
    <w:rsid w:val="00052C78"/>
    <w:rsid w:val="00054075"/>
    <w:rsid w:val="00054349"/>
    <w:rsid w:val="0005508A"/>
    <w:rsid w:val="00056255"/>
    <w:rsid w:val="00056B55"/>
    <w:rsid w:val="00056BFC"/>
    <w:rsid w:val="00057DDD"/>
    <w:rsid w:val="00057FC6"/>
    <w:rsid w:val="0006013F"/>
    <w:rsid w:val="000610FA"/>
    <w:rsid w:val="00061244"/>
    <w:rsid w:val="0006164B"/>
    <w:rsid w:val="00061865"/>
    <w:rsid w:val="000619D1"/>
    <w:rsid w:val="00066838"/>
    <w:rsid w:val="00066A8E"/>
    <w:rsid w:val="00066AC1"/>
    <w:rsid w:val="000670AA"/>
    <w:rsid w:val="000670DF"/>
    <w:rsid w:val="0007078B"/>
    <w:rsid w:val="000709A5"/>
    <w:rsid w:val="000733A3"/>
    <w:rsid w:val="00073574"/>
    <w:rsid w:val="00073853"/>
    <w:rsid w:val="00074913"/>
    <w:rsid w:val="00074F29"/>
    <w:rsid w:val="00075704"/>
    <w:rsid w:val="00076D12"/>
    <w:rsid w:val="00076ED8"/>
    <w:rsid w:val="00080559"/>
    <w:rsid w:val="0008294C"/>
    <w:rsid w:val="00083E67"/>
    <w:rsid w:val="00084811"/>
    <w:rsid w:val="00085BEE"/>
    <w:rsid w:val="00085F68"/>
    <w:rsid w:val="0008668B"/>
    <w:rsid w:val="00086B51"/>
    <w:rsid w:val="00087D6E"/>
    <w:rsid w:val="00090595"/>
    <w:rsid w:val="00090770"/>
    <w:rsid w:val="00092107"/>
    <w:rsid w:val="0009299D"/>
    <w:rsid w:val="000936A5"/>
    <w:rsid w:val="0009384D"/>
    <w:rsid w:val="00093CF0"/>
    <w:rsid w:val="00094C4E"/>
    <w:rsid w:val="00096DED"/>
    <w:rsid w:val="000975D0"/>
    <w:rsid w:val="0009769C"/>
    <w:rsid w:val="00097F80"/>
    <w:rsid w:val="000A11B5"/>
    <w:rsid w:val="000A26FC"/>
    <w:rsid w:val="000A2A1C"/>
    <w:rsid w:val="000A3AAC"/>
    <w:rsid w:val="000A4109"/>
    <w:rsid w:val="000A4ADB"/>
    <w:rsid w:val="000A6B44"/>
    <w:rsid w:val="000A788F"/>
    <w:rsid w:val="000B0088"/>
    <w:rsid w:val="000B144E"/>
    <w:rsid w:val="000B17D3"/>
    <w:rsid w:val="000B26AE"/>
    <w:rsid w:val="000B3A11"/>
    <w:rsid w:val="000B3B76"/>
    <w:rsid w:val="000B4062"/>
    <w:rsid w:val="000B5455"/>
    <w:rsid w:val="000B5929"/>
    <w:rsid w:val="000B599A"/>
    <w:rsid w:val="000B5FA8"/>
    <w:rsid w:val="000B78FB"/>
    <w:rsid w:val="000B79DC"/>
    <w:rsid w:val="000C00A6"/>
    <w:rsid w:val="000C1112"/>
    <w:rsid w:val="000C171B"/>
    <w:rsid w:val="000C17A5"/>
    <w:rsid w:val="000C3D5C"/>
    <w:rsid w:val="000C4C73"/>
    <w:rsid w:val="000C5EED"/>
    <w:rsid w:val="000C5F0E"/>
    <w:rsid w:val="000C6DE2"/>
    <w:rsid w:val="000C7ABF"/>
    <w:rsid w:val="000C7B35"/>
    <w:rsid w:val="000D1E29"/>
    <w:rsid w:val="000D3B5E"/>
    <w:rsid w:val="000D3F04"/>
    <w:rsid w:val="000D4047"/>
    <w:rsid w:val="000D4050"/>
    <w:rsid w:val="000D535E"/>
    <w:rsid w:val="000D55D5"/>
    <w:rsid w:val="000D5B79"/>
    <w:rsid w:val="000D6249"/>
    <w:rsid w:val="000D7B0C"/>
    <w:rsid w:val="000E134E"/>
    <w:rsid w:val="000E1D72"/>
    <w:rsid w:val="000E5773"/>
    <w:rsid w:val="000E675A"/>
    <w:rsid w:val="000E6FAE"/>
    <w:rsid w:val="000E6FEB"/>
    <w:rsid w:val="000E7054"/>
    <w:rsid w:val="000E7326"/>
    <w:rsid w:val="000F02EE"/>
    <w:rsid w:val="000F07F7"/>
    <w:rsid w:val="000F134C"/>
    <w:rsid w:val="000F1C18"/>
    <w:rsid w:val="000F23E7"/>
    <w:rsid w:val="000F34EB"/>
    <w:rsid w:val="000F47BC"/>
    <w:rsid w:val="000F5792"/>
    <w:rsid w:val="000F5816"/>
    <w:rsid w:val="000F6D08"/>
    <w:rsid w:val="000F7BA1"/>
    <w:rsid w:val="00100694"/>
    <w:rsid w:val="0010088D"/>
    <w:rsid w:val="00101763"/>
    <w:rsid w:val="001023D3"/>
    <w:rsid w:val="001027AB"/>
    <w:rsid w:val="00102A90"/>
    <w:rsid w:val="00102DAB"/>
    <w:rsid w:val="00103812"/>
    <w:rsid w:val="00104014"/>
    <w:rsid w:val="00104C4B"/>
    <w:rsid w:val="00105420"/>
    <w:rsid w:val="0010615A"/>
    <w:rsid w:val="001071F4"/>
    <w:rsid w:val="00107A81"/>
    <w:rsid w:val="00110280"/>
    <w:rsid w:val="00110AAF"/>
    <w:rsid w:val="00111BB2"/>
    <w:rsid w:val="00111CBC"/>
    <w:rsid w:val="00112D75"/>
    <w:rsid w:val="001177B8"/>
    <w:rsid w:val="00117EE5"/>
    <w:rsid w:val="0012241D"/>
    <w:rsid w:val="00123CD9"/>
    <w:rsid w:val="00123FC6"/>
    <w:rsid w:val="00124B29"/>
    <w:rsid w:val="00124C35"/>
    <w:rsid w:val="00124E84"/>
    <w:rsid w:val="00125E61"/>
    <w:rsid w:val="0012651D"/>
    <w:rsid w:val="00127421"/>
    <w:rsid w:val="00132170"/>
    <w:rsid w:val="00133767"/>
    <w:rsid w:val="00134217"/>
    <w:rsid w:val="001348B5"/>
    <w:rsid w:val="0014015C"/>
    <w:rsid w:val="00140DAC"/>
    <w:rsid w:val="001430D4"/>
    <w:rsid w:val="00144CC1"/>
    <w:rsid w:val="0014559E"/>
    <w:rsid w:val="00145A4E"/>
    <w:rsid w:val="00145B72"/>
    <w:rsid w:val="00145F5E"/>
    <w:rsid w:val="0014755E"/>
    <w:rsid w:val="00150262"/>
    <w:rsid w:val="00151554"/>
    <w:rsid w:val="00153613"/>
    <w:rsid w:val="001541C5"/>
    <w:rsid w:val="001551EC"/>
    <w:rsid w:val="00155258"/>
    <w:rsid w:val="00155F0B"/>
    <w:rsid w:val="0015627D"/>
    <w:rsid w:val="00156510"/>
    <w:rsid w:val="00157296"/>
    <w:rsid w:val="0015796A"/>
    <w:rsid w:val="001621A3"/>
    <w:rsid w:val="0016284E"/>
    <w:rsid w:val="00162DA8"/>
    <w:rsid w:val="00162EF3"/>
    <w:rsid w:val="001644EE"/>
    <w:rsid w:val="00164AE6"/>
    <w:rsid w:val="00164E3C"/>
    <w:rsid w:val="00164ED3"/>
    <w:rsid w:val="0016600F"/>
    <w:rsid w:val="001661E8"/>
    <w:rsid w:val="001661F6"/>
    <w:rsid w:val="00166F6A"/>
    <w:rsid w:val="001677CB"/>
    <w:rsid w:val="00170226"/>
    <w:rsid w:val="00171290"/>
    <w:rsid w:val="001712FF"/>
    <w:rsid w:val="00171458"/>
    <w:rsid w:val="001714CC"/>
    <w:rsid w:val="001721BC"/>
    <w:rsid w:val="00172488"/>
    <w:rsid w:val="0017461D"/>
    <w:rsid w:val="00174C4B"/>
    <w:rsid w:val="001811AF"/>
    <w:rsid w:val="001823CA"/>
    <w:rsid w:val="0018260E"/>
    <w:rsid w:val="00182CA8"/>
    <w:rsid w:val="001845DB"/>
    <w:rsid w:val="00185DAB"/>
    <w:rsid w:val="00187852"/>
    <w:rsid w:val="0019114B"/>
    <w:rsid w:val="0019190F"/>
    <w:rsid w:val="00191CB3"/>
    <w:rsid w:val="001938B8"/>
    <w:rsid w:val="00193E59"/>
    <w:rsid w:val="0019460E"/>
    <w:rsid w:val="00195477"/>
    <w:rsid w:val="001954D1"/>
    <w:rsid w:val="001A047F"/>
    <w:rsid w:val="001A075F"/>
    <w:rsid w:val="001A218E"/>
    <w:rsid w:val="001A3B6D"/>
    <w:rsid w:val="001A3F7A"/>
    <w:rsid w:val="001A43B5"/>
    <w:rsid w:val="001A4A06"/>
    <w:rsid w:val="001A56C4"/>
    <w:rsid w:val="001A5885"/>
    <w:rsid w:val="001A637E"/>
    <w:rsid w:val="001A6BB1"/>
    <w:rsid w:val="001A6FB4"/>
    <w:rsid w:val="001B048C"/>
    <w:rsid w:val="001B0F41"/>
    <w:rsid w:val="001B13ED"/>
    <w:rsid w:val="001B2237"/>
    <w:rsid w:val="001B258E"/>
    <w:rsid w:val="001B2D2B"/>
    <w:rsid w:val="001B317D"/>
    <w:rsid w:val="001B37AE"/>
    <w:rsid w:val="001B3F7E"/>
    <w:rsid w:val="001B4B7E"/>
    <w:rsid w:val="001B5EFD"/>
    <w:rsid w:val="001B64A8"/>
    <w:rsid w:val="001B6663"/>
    <w:rsid w:val="001B7B4D"/>
    <w:rsid w:val="001C0129"/>
    <w:rsid w:val="001C1360"/>
    <w:rsid w:val="001C1B45"/>
    <w:rsid w:val="001C1D7D"/>
    <w:rsid w:val="001C4CFF"/>
    <w:rsid w:val="001C4E9A"/>
    <w:rsid w:val="001C5330"/>
    <w:rsid w:val="001C534E"/>
    <w:rsid w:val="001C5FA7"/>
    <w:rsid w:val="001C6133"/>
    <w:rsid w:val="001C706F"/>
    <w:rsid w:val="001D086E"/>
    <w:rsid w:val="001D111C"/>
    <w:rsid w:val="001D27A9"/>
    <w:rsid w:val="001D39CE"/>
    <w:rsid w:val="001D499D"/>
    <w:rsid w:val="001D4F53"/>
    <w:rsid w:val="001D5443"/>
    <w:rsid w:val="001D553F"/>
    <w:rsid w:val="001D5649"/>
    <w:rsid w:val="001D6615"/>
    <w:rsid w:val="001D7AA3"/>
    <w:rsid w:val="001D7AAC"/>
    <w:rsid w:val="001E0399"/>
    <w:rsid w:val="001E0702"/>
    <w:rsid w:val="001E3CA8"/>
    <w:rsid w:val="001E43AE"/>
    <w:rsid w:val="001E4BFD"/>
    <w:rsid w:val="001E64DF"/>
    <w:rsid w:val="001E6BA1"/>
    <w:rsid w:val="001E7FC9"/>
    <w:rsid w:val="001F0DD8"/>
    <w:rsid w:val="001F152A"/>
    <w:rsid w:val="001F27D6"/>
    <w:rsid w:val="001F2883"/>
    <w:rsid w:val="001F2C9F"/>
    <w:rsid w:val="001F3848"/>
    <w:rsid w:val="001F4263"/>
    <w:rsid w:val="001F4593"/>
    <w:rsid w:val="001F52E1"/>
    <w:rsid w:val="001F56A7"/>
    <w:rsid w:val="001F599F"/>
    <w:rsid w:val="001F5BDD"/>
    <w:rsid w:val="001F5C6F"/>
    <w:rsid w:val="001F60FE"/>
    <w:rsid w:val="001F6FC3"/>
    <w:rsid w:val="0020068C"/>
    <w:rsid w:val="00200794"/>
    <w:rsid w:val="00201B60"/>
    <w:rsid w:val="00205C11"/>
    <w:rsid w:val="002067F5"/>
    <w:rsid w:val="00207497"/>
    <w:rsid w:val="002075E8"/>
    <w:rsid w:val="00207615"/>
    <w:rsid w:val="00207ABF"/>
    <w:rsid w:val="00210942"/>
    <w:rsid w:val="00210E8F"/>
    <w:rsid w:val="002119D3"/>
    <w:rsid w:val="00211F55"/>
    <w:rsid w:val="00211F87"/>
    <w:rsid w:val="00212444"/>
    <w:rsid w:val="0021479C"/>
    <w:rsid w:val="00215831"/>
    <w:rsid w:val="00215E70"/>
    <w:rsid w:val="0021742C"/>
    <w:rsid w:val="00217819"/>
    <w:rsid w:val="00217FBC"/>
    <w:rsid w:val="002206B9"/>
    <w:rsid w:val="00222344"/>
    <w:rsid w:val="002223CE"/>
    <w:rsid w:val="00223510"/>
    <w:rsid w:val="00223A31"/>
    <w:rsid w:val="002242B6"/>
    <w:rsid w:val="00224623"/>
    <w:rsid w:val="00225136"/>
    <w:rsid w:val="002254BE"/>
    <w:rsid w:val="00225816"/>
    <w:rsid w:val="00225A27"/>
    <w:rsid w:val="00227401"/>
    <w:rsid w:val="00227D59"/>
    <w:rsid w:val="00230F51"/>
    <w:rsid w:val="002330E3"/>
    <w:rsid w:val="00233401"/>
    <w:rsid w:val="00234D31"/>
    <w:rsid w:val="002373B3"/>
    <w:rsid w:val="00237C46"/>
    <w:rsid w:val="00237D47"/>
    <w:rsid w:val="00237DCF"/>
    <w:rsid w:val="0024048B"/>
    <w:rsid w:val="00241615"/>
    <w:rsid w:val="002417B7"/>
    <w:rsid w:val="00243791"/>
    <w:rsid w:val="00243853"/>
    <w:rsid w:val="00243DC7"/>
    <w:rsid w:val="00244412"/>
    <w:rsid w:val="00244E5B"/>
    <w:rsid w:val="0024509B"/>
    <w:rsid w:val="002457C4"/>
    <w:rsid w:val="00245EB4"/>
    <w:rsid w:val="00246474"/>
    <w:rsid w:val="0024648E"/>
    <w:rsid w:val="0024650A"/>
    <w:rsid w:val="00246543"/>
    <w:rsid w:val="0024697A"/>
    <w:rsid w:val="00247272"/>
    <w:rsid w:val="002479E6"/>
    <w:rsid w:val="00247C6A"/>
    <w:rsid w:val="00247E70"/>
    <w:rsid w:val="00251031"/>
    <w:rsid w:val="00251FD2"/>
    <w:rsid w:val="00252805"/>
    <w:rsid w:val="002552FB"/>
    <w:rsid w:val="00256D90"/>
    <w:rsid w:val="002574FB"/>
    <w:rsid w:val="00257D38"/>
    <w:rsid w:val="00260EE6"/>
    <w:rsid w:val="00262EA8"/>
    <w:rsid w:val="002647BF"/>
    <w:rsid w:val="0026635A"/>
    <w:rsid w:val="002669D8"/>
    <w:rsid w:val="00267DAA"/>
    <w:rsid w:val="002727E9"/>
    <w:rsid w:val="00272C8B"/>
    <w:rsid w:val="0027313B"/>
    <w:rsid w:val="00273299"/>
    <w:rsid w:val="002738E6"/>
    <w:rsid w:val="00273E01"/>
    <w:rsid w:val="002757A9"/>
    <w:rsid w:val="00276BB3"/>
    <w:rsid w:val="00276CB8"/>
    <w:rsid w:val="002811F7"/>
    <w:rsid w:val="00281F94"/>
    <w:rsid w:val="0028212D"/>
    <w:rsid w:val="00283839"/>
    <w:rsid w:val="00283CC0"/>
    <w:rsid w:val="00283F2B"/>
    <w:rsid w:val="00285013"/>
    <w:rsid w:val="00285AD6"/>
    <w:rsid w:val="00286363"/>
    <w:rsid w:val="00287805"/>
    <w:rsid w:val="002907A7"/>
    <w:rsid w:val="00290A8F"/>
    <w:rsid w:val="0029128E"/>
    <w:rsid w:val="002912D7"/>
    <w:rsid w:val="00291E74"/>
    <w:rsid w:val="002924FF"/>
    <w:rsid w:val="00293D65"/>
    <w:rsid w:val="00294358"/>
    <w:rsid w:val="002944F0"/>
    <w:rsid w:val="00295010"/>
    <w:rsid w:val="00295F2C"/>
    <w:rsid w:val="00297247"/>
    <w:rsid w:val="00297FF8"/>
    <w:rsid w:val="002A0591"/>
    <w:rsid w:val="002A1BAD"/>
    <w:rsid w:val="002A2B04"/>
    <w:rsid w:val="002A3DAC"/>
    <w:rsid w:val="002A48F6"/>
    <w:rsid w:val="002A4DB6"/>
    <w:rsid w:val="002A5D1C"/>
    <w:rsid w:val="002A69A8"/>
    <w:rsid w:val="002A7017"/>
    <w:rsid w:val="002A7782"/>
    <w:rsid w:val="002B0060"/>
    <w:rsid w:val="002B0798"/>
    <w:rsid w:val="002B1A1C"/>
    <w:rsid w:val="002B3147"/>
    <w:rsid w:val="002B494B"/>
    <w:rsid w:val="002B55AF"/>
    <w:rsid w:val="002B608C"/>
    <w:rsid w:val="002C11A9"/>
    <w:rsid w:val="002C2551"/>
    <w:rsid w:val="002C28C6"/>
    <w:rsid w:val="002C2966"/>
    <w:rsid w:val="002C3C59"/>
    <w:rsid w:val="002C478C"/>
    <w:rsid w:val="002C48EB"/>
    <w:rsid w:val="002C5A60"/>
    <w:rsid w:val="002C5C92"/>
    <w:rsid w:val="002C6CF7"/>
    <w:rsid w:val="002D0DCA"/>
    <w:rsid w:val="002D173E"/>
    <w:rsid w:val="002D332D"/>
    <w:rsid w:val="002D4F76"/>
    <w:rsid w:val="002D5413"/>
    <w:rsid w:val="002D5A1D"/>
    <w:rsid w:val="002D5B7E"/>
    <w:rsid w:val="002D602F"/>
    <w:rsid w:val="002D61E6"/>
    <w:rsid w:val="002D628F"/>
    <w:rsid w:val="002D62DA"/>
    <w:rsid w:val="002D6A84"/>
    <w:rsid w:val="002D79BE"/>
    <w:rsid w:val="002E13FD"/>
    <w:rsid w:val="002E17DB"/>
    <w:rsid w:val="002E1F17"/>
    <w:rsid w:val="002E431B"/>
    <w:rsid w:val="002E49B6"/>
    <w:rsid w:val="002E4C52"/>
    <w:rsid w:val="002E6666"/>
    <w:rsid w:val="002E6835"/>
    <w:rsid w:val="002F0042"/>
    <w:rsid w:val="002F05C8"/>
    <w:rsid w:val="002F13EC"/>
    <w:rsid w:val="002F197B"/>
    <w:rsid w:val="002F1D3A"/>
    <w:rsid w:val="002F2ECF"/>
    <w:rsid w:val="002F351D"/>
    <w:rsid w:val="002F3B74"/>
    <w:rsid w:val="002F4911"/>
    <w:rsid w:val="002F4E0F"/>
    <w:rsid w:val="002F5041"/>
    <w:rsid w:val="002F6062"/>
    <w:rsid w:val="002F60FA"/>
    <w:rsid w:val="002F76DF"/>
    <w:rsid w:val="002F7D50"/>
    <w:rsid w:val="003007BE"/>
    <w:rsid w:val="003008DB"/>
    <w:rsid w:val="00302526"/>
    <w:rsid w:val="003041AB"/>
    <w:rsid w:val="003041CF"/>
    <w:rsid w:val="00304757"/>
    <w:rsid w:val="0030574B"/>
    <w:rsid w:val="00306029"/>
    <w:rsid w:val="003062AF"/>
    <w:rsid w:val="003064A4"/>
    <w:rsid w:val="00307E49"/>
    <w:rsid w:val="0031028D"/>
    <w:rsid w:val="00310724"/>
    <w:rsid w:val="00310A3E"/>
    <w:rsid w:val="00310D5D"/>
    <w:rsid w:val="00311560"/>
    <w:rsid w:val="003115F0"/>
    <w:rsid w:val="00312141"/>
    <w:rsid w:val="00312ABF"/>
    <w:rsid w:val="00313011"/>
    <w:rsid w:val="003138D4"/>
    <w:rsid w:val="00313D35"/>
    <w:rsid w:val="0031588F"/>
    <w:rsid w:val="00315BB9"/>
    <w:rsid w:val="00317A7B"/>
    <w:rsid w:val="00322052"/>
    <w:rsid w:val="003234B7"/>
    <w:rsid w:val="003237BB"/>
    <w:rsid w:val="00323A21"/>
    <w:rsid w:val="0032442C"/>
    <w:rsid w:val="00324946"/>
    <w:rsid w:val="00325C3B"/>
    <w:rsid w:val="0032654E"/>
    <w:rsid w:val="00330863"/>
    <w:rsid w:val="00330D8E"/>
    <w:rsid w:val="00331868"/>
    <w:rsid w:val="003321E9"/>
    <w:rsid w:val="00332352"/>
    <w:rsid w:val="003352F3"/>
    <w:rsid w:val="00336B96"/>
    <w:rsid w:val="00340B88"/>
    <w:rsid w:val="00341CEA"/>
    <w:rsid w:val="003424AF"/>
    <w:rsid w:val="00342AB9"/>
    <w:rsid w:val="00342DA4"/>
    <w:rsid w:val="00344986"/>
    <w:rsid w:val="003459A9"/>
    <w:rsid w:val="00346FD1"/>
    <w:rsid w:val="00351B6D"/>
    <w:rsid w:val="00351EA6"/>
    <w:rsid w:val="00352913"/>
    <w:rsid w:val="00352D4F"/>
    <w:rsid w:val="003532E1"/>
    <w:rsid w:val="00355C1A"/>
    <w:rsid w:val="00356C1B"/>
    <w:rsid w:val="00357CE3"/>
    <w:rsid w:val="00360464"/>
    <w:rsid w:val="00363851"/>
    <w:rsid w:val="00363B1C"/>
    <w:rsid w:val="0036401E"/>
    <w:rsid w:val="003646B9"/>
    <w:rsid w:val="00364851"/>
    <w:rsid w:val="003662CA"/>
    <w:rsid w:val="00366872"/>
    <w:rsid w:val="00366A37"/>
    <w:rsid w:val="00366FF2"/>
    <w:rsid w:val="0036757B"/>
    <w:rsid w:val="00373773"/>
    <w:rsid w:val="0037408E"/>
    <w:rsid w:val="00374099"/>
    <w:rsid w:val="003776D7"/>
    <w:rsid w:val="00380373"/>
    <w:rsid w:val="00380E34"/>
    <w:rsid w:val="00381744"/>
    <w:rsid w:val="00382473"/>
    <w:rsid w:val="00383B18"/>
    <w:rsid w:val="00384F4C"/>
    <w:rsid w:val="0038528A"/>
    <w:rsid w:val="00385807"/>
    <w:rsid w:val="003859F6"/>
    <w:rsid w:val="00386A41"/>
    <w:rsid w:val="00386BD8"/>
    <w:rsid w:val="003873B7"/>
    <w:rsid w:val="00387696"/>
    <w:rsid w:val="00387F2A"/>
    <w:rsid w:val="003901EA"/>
    <w:rsid w:val="0039027F"/>
    <w:rsid w:val="00390755"/>
    <w:rsid w:val="003938AD"/>
    <w:rsid w:val="0039396E"/>
    <w:rsid w:val="00394194"/>
    <w:rsid w:val="003942A0"/>
    <w:rsid w:val="003948C1"/>
    <w:rsid w:val="00394F4D"/>
    <w:rsid w:val="00395961"/>
    <w:rsid w:val="00396C70"/>
    <w:rsid w:val="003A0246"/>
    <w:rsid w:val="003A2A00"/>
    <w:rsid w:val="003A42B1"/>
    <w:rsid w:val="003A6486"/>
    <w:rsid w:val="003A719F"/>
    <w:rsid w:val="003A7925"/>
    <w:rsid w:val="003A7F07"/>
    <w:rsid w:val="003B0A7D"/>
    <w:rsid w:val="003B0ECA"/>
    <w:rsid w:val="003B262B"/>
    <w:rsid w:val="003B3212"/>
    <w:rsid w:val="003B38D1"/>
    <w:rsid w:val="003B475F"/>
    <w:rsid w:val="003B507A"/>
    <w:rsid w:val="003B6A84"/>
    <w:rsid w:val="003B7472"/>
    <w:rsid w:val="003C05CE"/>
    <w:rsid w:val="003C05E2"/>
    <w:rsid w:val="003C12F7"/>
    <w:rsid w:val="003C251A"/>
    <w:rsid w:val="003C3383"/>
    <w:rsid w:val="003C410E"/>
    <w:rsid w:val="003C676B"/>
    <w:rsid w:val="003D0388"/>
    <w:rsid w:val="003D05DB"/>
    <w:rsid w:val="003D0B77"/>
    <w:rsid w:val="003D1A43"/>
    <w:rsid w:val="003D24D9"/>
    <w:rsid w:val="003D3464"/>
    <w:rsid w:val="003D380B"/>
    <w:rsid w:val="003D3ECB"/>
    <w:rsid w:val="003D4D2D"/>
    <w:rsid w:val="003E2505"/>
    <w:rsid w:val="003E40A5"/>
    <w:rsid w:val="003E4251"/>
    <w:rsid w:val="003E5647"/>
    <w:rsid w:val="003E7090"/>
    <w:rsid w:val="003F03C2"/>
    <w:rsid w:val="003F05AA"/>
    <w:rsid w:val="003F0C38"/>
    <w:rsid w:val="003F146C"/>
    <w:rsid w:val="003F1FC3"/>
    <w:rsid w:val="003F3071"/>
    <w:rsid w:val="003F347D"/>
    <w:rsid w:val="003F47AC"/>
    <w:rsid w:val="003F579A"/>
    <w:rsid w:val="003F6ACA"/>
    <w:rsid w:val="003F72B8"/>
    <w:rsid w:val="0040107E"/>
    <w:rsid w:val="004010F2"/>
    <w:rsid w:val="004027B0"/>
    <w:rsid w:val="0040354A"/>
    <w:rsid w:val="004038DF"/>
    <w:rsid w:val="00403F9A"/>
    <w:rsid w:val="00404569"/>
    <w:rsid w:val="0040582D"/>
    <w:rsid w:val="004068B0"/>
    <w:rsid w:val="00407FDB"/>
    <w:rsid w:val="004111E9"/>
    <w:rsid w:val="004120D0"/>
    <w:rsid w:val="0041253C"/>
    <w:rsid w:val="0041353C"/>
    <w:rsid w:val="004141BB"/>
    <w:rsid w:val="00414C8F"/>
    <w:rsid w:val="004161E0"/>
    <w:rsid w:val="004163E4"/>
    <w:rsid w:val="00417AD5"/>
    <w:rsid w:val="00417B8D"/>
    <w:rsid w:val="00417ECB"/>
    <w:rsid w:val="00420A76"/>
    <w:rsid w:val="0042302A"/>
    <w:rsid w:val="004239B2"/>
    <w:rsid w:val="00424ABC"/>
    <w:rsid w:val="0042504C"/>
    <w:rsid w:val="00425D3B"/>
    <w:rsid w:val="00430CD9"/>
    <w:rsid w:val="00430D50"/>
    <w:rsid w:val="00431B5D"/>
    <w:rsid w:val="00433E78"/>
    <w:rsid w:val="00434CD0"/>
    <w:rsid w:val="0043531E"/>
    <w:rsid w:val="0043540B"/>
    <w:rsid w:val="00435F19"/>
    <w:rsid w:val="00437790"/>
    <w:rsid w:val="004379D4"/>
    <w:rsid w:val="00441C4D"/>
    <w:rsid w:val="00442AC5"/>
    <w:rsid w:val="00442EBC"/>
    <w:rsid w:val="00443E4E"/>
    <w:rsid w:val="00445014"/>
    <w:rsid w:val="0044508C"/>
    <w:rsid w:val="00445809"/>
    <w:rsid w:val="00445E00"/>
    <w:rsid w:val="0044621B"/>
    <w:rsid w:val="004470FA"/>
    <w:rsid w:val="004474A8"/>
    <w:rsid w:val="004513D2"/>
    <w:rsid w:val="00451D9F"/>
    <w:rsid w:val="00451E6E"/>
    <w:rsid w:val="00454DA9"/>
    <w:rsid w:val="004550D3"/>
    <w:rsid w:val="00457425"/>
    <w:rsid w:val="00461599"/>
    <w:rsid w:val="00461A92"/>
    <w:rsid w:val="00462517"/>
    <w:rsid w:val="00463001"/>
    <w:rsid w:val="004632B4"/>
    <w:rsid w:val="00464B42"/>
    <w:rsid w:val="004657FE"/>
    <w:rsid w:val="004658D8"/>
    <w:rsid w:val="00466593"/>
    <w:rsid w:val="00467842"/>
    <w:rsid w:val="00471719"/>
    <w:rsid w:val="0047231E"/>
    <w:rsid w:val="0047251B"/>
    <w:rsid w:val="00472EFD"/>
    <w:rsid w:val="00474F2D"/>
    <w:rsid w:val="00477347"/>
    <w:rsid w:val="004775DD"/>
    <w:rsid w:val="0047764C"/>
    <w:rsid w:val="00477823"/>
    <w:rsid w:val="00477F57"/>
    <w:rsid w:val="0048083E"/>
    <w:rsid w:val="00481949"/>
    <w:rsid w:val="00484A8D"/>
    <w:rsid w:val="00484DC8"/>
    <w:rsid w:val="00484F9E"/>
    <w:rsid w:val="00485120"/>
    <w:rsid w:val="00485EB0"/>
    <w:rsid w:val="00486071"/>
    <w:rsid w:val="00486B85"/>
    <w:rsid w:val="00486FC8"/>
    <w:rsid w:val="0049089C"/>
    <w:rsid w:val="00490AEA"/>
    <w:rsid w:val="004910C3"/>
    <w:rsid w:val="004912C8"/>
    <w:rsid w:val="004938B4"/>
    <w:rsid w:val="00494492"/>
    <w:rsid w:val="004945DA"/>
    <w:rsid w:val="0049510A"/>
    <w:rsid w:val="00495733"/>
    <w:rsid w:val="00497B4C"/>
    <w:rsid w:val="004A004F"/>
    <w:rsid w:val="004A03CA"/>
    <w:rsid w:val="004A0562"/>
    <w:rsid w:val="004A23D4"/>
    <w:rsid w:val="004A25F1"/>
    <w:rsid w:val="004A3275"/>
    <w:rsid w:val="004A4175"/>
    <w:rsid w:val="004A5698"/>
    <w:rsid w:val="004A5A12"/>
    <w:rsid w:val="004A641E"/>
    <w:rsid w:val="004A6530"/>
    <w:rsid w:val="004A7059"/>
    <w:rsid w:val="004A7283"/>
    <w:rsid w:val="004A7F8C"/>
    <w:rsid w:val="004B0F14"/>
    <w:rsid w:val="004B4A4C"/>
    <w:rsid w:val="004B4A4F"/>
    <w:rsid w:val="004B5419"/>
    <w:rsid w:val="004B55BE"/>
    <w:rsid w:val="004B6144"/>
    <w:rsid w:val="004B69BB"/>
    <w:rsid w:val="004B6EB7"/>
    <w:rsid w:val="004C1FBF"/>
    <w:rsid w:val="004C39DE"/>
    <w:rsid w:val="004C51FF"/>
    <w:rsid w:val="004C55EA"/>
    <w:rsid w:val="004C799B"/>
    <w:rsid w:val="004D017D"/>
    <w:rsid w:val="004D0763"/>
    <w:rsid w:val="004D07CF"/>
    <w:rsid w:val="004D20C1"/>
    <w:rsid w:val="004D2F4F"/>
    <w:rsid w:val="004D343C"/>
    <w:rsid w:val="004D4943"/>
    <w:rsid w:val="004D4BA6"/>
    <w:rsid w:val="004D4E40"/>
    <w:rsid w:val="004D5E20"/>
    <w:rsid w:val="004D66B5"/>
    <w:rsid w:val="004D67B0"/>
    <w:rsid w:val="004D7016"/>
    <w:rsid w:val="004D7D29"/>
    <w:rsid w:val="004E0C31"/>
    <w:rsid w:val="004E1940"/>
    <w:rsid w:val="004E2BA1"/>
    <w:rsid w:val="004E32C8"/>
    <w:rsid w:val="004E3E0D"/>
    <w:rsid w:val="004E6184"/>
    <w:rsid w:val="004E7279"/>
    <w:rsid w:val="004F01FD"/>
    <w:rsid w:val="004F03AC"/>
    <w:rsid w:val="004F229D"/>
    <w:rsid w:val="004F312C"/>
    <w:rsid w:val="004F3755"/>
    <w:rsid w:val="004F50BC"/>
    <w:rsid w:val="004F52D6"/>
    <w:rsid w:val="004F58DE"/>
    <w:rsid w:val="004F6C64"/>
    <w:rsid w:val="0050052C"/>
    <w:rsid w:val="005016DF"/>
    <w:rsid w:val="00502031"/>
    <w:rsid w:val="00502E71"/>
    <w:rsid w:val="00503CD3"/>
    <w:rsid w:val="00504B34"/>
    <w:rsid w:val="00504D56"/>
    <w:rsid w:val="00505605"/>
    <w:rsid w:val="005057C5"/>
    <w:rsid w:val="005060D4"/>
    <w:rsid w:val="005061EE"/>
    <w:rsid w:val="00510798"/>
    <w:rsid w:val="005110CE"/>
    <w:rsid w:val="00511DBF"/>
    <w:rsid w:val="00512E77"/>
    <w:rsid w:val="00513CC9"/>
    <w:rsid w:val="00513D9C"/>
    <w:rsid w:val="00515DF2"/>
    <w:rsid w:val="00516524"/>
    <w:rsid w:val="00516C89"/>
    <w:rsid w:val="00517D13"/>
    <w:rsid w:val="00517D80"/>
    <w:rsid w:val="00520102"/>
    <w:rsid w:val="005215CA"/>
    <w:rsid w:val="0052171B"/>
    <w:rsid w:val="00521B1D"/>
    <w:rsid w:val="005223BB"/>
    <w:rsid w:val="00522E37"/>
    <w:rsid w:val="00522FDD"/>
    <w:rsid w:val="00524C6A"/>
    <w:rsid w:val="00524E7F"/>
    <w:rsid w:val="005250AD"/>
    <w:rsid w:val="005255F8"/>
    <w:rsid w:val="00526F7B"/>
    <w:rsid w:val="00530D29"/>
    <w:rsid w:val="00532445"/>
    <w:rsid w:val="00532A37"/>
    <w:rsid w:val="00532CF7"/>
    <w:rsid w:val="0053344C"/>
    <w:rsid w:val="0053369A"/>
    <w:rsid w:val="00533DB1"/>
    <w:rsid w:val="00534501"/>
    <w:rsid w:val="00534F33"/>
    <w:rsid w:val="00534F6A"/>
    <w:rsid w:val="0053680D"/>
    <w:rsid w:val="0053697F"/>
    <w:rsid w:val="00536D9C"/>
    <w:rsid w:val="00541828"/>
    <w:rsid w:val="00541C9B"/>
    <w:rsid w:val="00541FEF"/>
    <w:rsid w:val="005420DB"/>
    <w:rsid w:val="00542ACF"/>
    <w:rsid w:val="00543A9A"/>
    <w:rsid w:val="005470C2"/>
    <w:rsid w:val="0054749E"/>
    <w:rsid w:val="005529CA"/>
    <w:rsid w:val="0055337B"/>
    <w:rsid w:val="00553BF4"/>
    <w:rsid w:val="005551F0"/>
    <w:rsid w:val="005559A5"/>
    <w:rsid w:val="00555D5A"/>
    <w:rsid w:val="00556497"/>
    <w:rsid w:val="00556A42"/>
    <w:rsid w:val="00557794"/>
    <w:rsid w:val="005611EC"/>
    <w:rsid w:val="00561D04"/>
    <w:rsid w:val="00562660"/>
    <w:rsid w:val="00562CDB"/>
    <w:rsid w:val="00562D99"/>
    <w:rsid w:val="005641C1"/>
    <w:rsid w:val="005643E4"/>
    <w:rsid w:val="00564955"/>
    <w:rsid w:val="00564D85"/>
    <w:rsid w:val="005650C8"/>
    <w:rsid w:val="00565BA9"/>
    <w:rsid w:val="005660CB"/>
    <w:rsid w:val="00566D91"/>
    <w:rsid w:val="005702B0"/>
    <w:rsid w:val="00570EC8"/>
    <w:rsid w:val="00570EE1"/>
    <w:rsid w:val="00570FB3"/>
    <w:rsid w:val="00571E11"/>
    <w:rsid w:val="0057210B"/>
    <w:rsid w:val="00572406"/>
    <w:rsid w:val="0057254A"/>
    <w:rsid w:val="00572586"/>
    <w:rsid w:val="00574114"/>
    <w:rsid w:val="0057416F"/>
    <w:rsid w:val="00574B5E"/>
    <w:rsid w:val="00574FBE"/>
    <w:rsid w:val="00576F37"/>
    <w:rsid w:val="00576FB7"/>
    <w:rsid w:val="00577B26"/>
    <w:rsid w:val="00577CED"/>
    <w:rsid w:val="005808D2"/>
    <w:rsid w:val="005816F2"/>
    <w:rsid w:val="00581C91"/>
    <w:rsid w:val="00583CBC"/>
    <w:rsid w:val="0058400F"/>
    <w:rsid w:val="00586A26"/>
    <w:rsid w:val="005879E5"/>
    <w:rsid w:val="00591D1A"/>
    <w:rsid w:val="0059211F"/>
    <w:rsid w:val="00593BE4"/>
    <w:rsid w:val="00593E9C"/>
    <w:rsid w:val="005958EE"/>
    <w:rsid w:val="00596031"/>
    <w:rsid w:val="00596934"/>
    <w:rsid w:val="00596FB2"/>
    <w:rsid w:val="005977F2"/>
    <w:rsid w:val="005978BA"/>
    <w:rsid w:val="005A0CEE"/>
    <w:rsid w:val="005A1445"/>
    <w:rsid w:val="005A1C47"/>
    <w:rsid w:val="005A2FCE"/>
    <w:rsid w:val="005A30DF"/>
    <w:rsid w:val="005A3D11"/>
    <w:rsid w:val="005A3DAC"/>
    <w:rsid w:val="005A43FC"/>
    <w:rsid w:val="005A7D3F"/>
    <w:rsid w:val="005A7FAD"/>
    <w:rsid w:val="005B0456"/>
    <w:rsid w:val="005B0E28"/>
    <w:rsid w:val="005B14D3"/>
    <w:rsid w:val="005B365D"/>
    <w:rsid w:val="005B50CE"/>
    <w:rsid w:val="005B51DB"/>
    <w:rsid w:val="005B69D0"/>
    <w:rsid w:val="005B6E39"/>
    <w:rsid w:val="005C063C"/>
    <w:rsid w:val="005C0BA2"/>
    <w:rsid w:val="005C183E"/>
    <w:rsid w:val="005C2045"/>
    <w:rsid w:val="005C2063"/>
    <w:rsid w:val="005C2BD5"/>
    <w:rsid w:val="005C4C02"/>
    <w:rsid w:val="005C657D"/>
    <w:rsid w:val="005C6973"/>
    <w:rsid w:val="005C7623"/>
    <w:rsid w:val="005C7790"/>
    <w:rsid w:val="005D01CF"/>
    <w:rsid w:val="005D0476"/>
    <w:rsid w:val="005D0A49"/>
    <w:rsid w:val="005D1A1A"/>
    <w:rsid w:val="005D1BA1"/>
    <w:rsid w:val="005D3535"/>
    <w:rsid w:val="005D60C3"/>
    <w:rsid w:val="005D6337"/>
    <w:rsid w:val="005E02B4"/>
    <w:rsid w:val="005E05D1"/>
    <w:rsid w:val="005E08EC"/>
    <w:rsid w:val="005E09DB"/>
    <w:rsid w:val="005E15F5"/>
    <w:rsid w:val="005E355B"/>
    <w:rsid w:val="005E367F"/>
    <w:rsid w:val="005E4496"/>
    <w:rsid w:val="005E5DA9"/>
    <w:rsid w:val="005F08E1"/>
    <w:rsid w:val="005F29DA"/>
    <w:rsid w:val="005F5DC5"/>
    <w:rsid w:val="005F77B1"/>
    <w:rsid w:val="005F7854"/>
    <w:rsid w:val="005F7B94"/>
    <w:rsid w:val="005F7C49"/>
    <w:rsid w:val="00600051"/>
    <w:rsid w:val="006004F8"/>
    <w:rsid w:val="00600CA8"/>
    <w:rsid w:val="0060105C"/>
    <w:rsid w:val="0060157D"/>
    <w:rsid w:val="00601F45"/>
    <w:rsid w:val="00605112"/>
    <w:rsid w:val="00607C51"/>
    <w:rsid w:val="00610511"/>
    <w:rsid w:val="006106C9"/>
    <w:rsid w:val="0061127D"/>
    <w:rsid w:val="00611CF2"/>
    <w:rsid w:val="006139CC"/>
    <w:rsid w:val="006150C1"/>
    <w:rsid w:val="00615E55"/>
    <w:rsid w:val="00616436"/>
    <w:rsid w:val="00616F67"/>
    <w:rsid w:val="00617352"/>
    <w:rsid w:val="006201A3"/>
    <w:rsid w:val="00620237"/>
    <w:rsid w:val="00620544"/>
    <w:rsid w:val="0062085D"/>
    <w:rsid w:val="00622EEF"/>
    <w:rsid w:val="00623461"/>
    <w:rsid w:val="00623FB1"/>
    <w:rsid w:val="00624246"/>
    <w:rsid w:val="00624588"/>
    <w:rsid w:val="00624B03"/>
    <w:rsid w:val="00624BA4"/>
    <w:rsid w:val="00625228"/>
    <w:rsid w:val="006256AD"/>
    <w:rsid w:val="00625C23"/>
    <w:rsid w:val="006264F6"/>
    <w:rsid w:val="006266E4"/>
    <w:rsid w:val="00630841"/>
    <w:rsid w:val="00630B21"/>
    <w:rsid w:val="006319DA"/>
    <w:rsid w:val="0063326E"/>
    <w:rsid w:val="0063346C"/>
    <w:rsid w:val="00634074"/>
    <w:rsid w:val="00634145"/>
    <w:rsid w:val="006354E1"/>
    <w:rsid w:val="006358D7"/>
    <w:rsid w:val="006362C3"/>
    <w:rsid w:val="00636D21"/>
    <w:rsid w:val="00637AD6"/>
    <w:rsid w:val="00642D7D"/>
    <w:rsid w:val="00642E11"/>
    <w:rsid w:val="00642EEB"/>
    <w:rsid w:val="0064302C"/>
    <w:rsid w:val="0064384C"/>
    <w:rsid w:val="00643936"/>
    <w:rsid w:val="0064402C"/>
    <w:rsid w:val="00644652"/>
    <w:rsid w:val="00644AAD"/>
    <w:rsid w:val="00645017"/>
    <w:rsid w:val="00645052"/>
    <w:rsid w:val="006455D3"/>
    <w:rsid w:val="006467D6"/>
    <w:rsid w:val="00647759"/>
    <w:rsid w:val="006500E6"/>
    <w:rsid w:val="00650391"/>
    <w:rsid w:val="00650B2B"/>
    <w:rsid w:val="00650D8F"/>
    <w:rsid w:val="00651109"/>
    <w:rsid w:val="0065123C"/>
    <w:rsid w:val="006537AA"/>
    <w:rsid w:val="0065634A"/>
    <w:rsid w:val="00656713"/>
    <w:rsid w:val="00656B3B"/>
    <w:rsid w:val="00656E21"/>
    <w:rsid w:val="0065774F"/>
    <w:rsid w:val="00657755"/>
    <w:rsid w:val="00657E4D"/>
    <w:rsid w:val="006609CA"/>
    <w:rsid w:val="00660CA5"/>
    <w:rsid w:val="006639BA"/>
    <w:rsid w:val="00664C29"/>
    <w:rsid w:val="006657E0"/>
    <w:rsid w:val="006671E9"/>
    <w:rsid w:val="00667649"/>
    <w:rsid w:val="00667A6D"/>
    <w:rsid w:val="00670755"/>
    <w:rsid w:val="00672F4A"/>
    <w:rsid w:val="00675386"/>
    <w:rsid w:val="006755F5"/>
    <w:rsid w:val="00675713"/>
    <w:rsid w:val="006760CD"/>
    <w:rsid w:val="00676597"/>
    <w:rsid w:val="00676C61"/>
    <w:rsid w:val="006771DC"/>
    <w:rsid w:val="00677A40"/>
    <w:rsid w:val="00677A94"/>
    <w:rsid w:val="00677B3A"/>
    <w:rsid w:val="00680312"/>
    <w:rsid w:val="00680585"/>
    <w:rsid w:val="006810C8"/>
    <w:rsid w:val="006813EB"/>
    <w:rsid w:val="00682C4E"/>
    <w:rsid w:val="0068326C"/>
    <w:rsid w:val="00683B32"/>
    <w:rsid w:val="00685DB6"/>
    <w:rsid w:val="006866F7"/>
    <w:rsid w:val="00687953"/>
    <w:rsid w:val="00690018"/>
    <w:rsid w:val="00690113"/>
    <w:rsid w:val="0069194D"/>
    <w:rsid w:val="00692BF1"/>
    <w:rsid w:val="006934F8"/>
    <w:rsid w:val="006936B6"/>
    <w:rsid w:val="00693B9F"/>
    <w:rsid w:val="00693BDF"/>
    <w:rsid w:val="006952F2"/>
    <w:rsid w:val="006956EE"/>
    <w:rsid w:val="006959B5"/>
    <w:rsid w:val="006961AA"/>
    <w:rsid w:val="00696704"/>
    <w:rsid w:val="00696FC5"/>
    <w:rsid w:val="006972EB"/>
    <w:rsid w:val="00697911"/>
    <w:rsid w:val="006A0559"/>
    <w:rsid w:val="006A08E0"/>
    <w:rsid w:val="006A1807"/>
    <w:rsid w:val="006A219D"/>
    <w:rsid w:val="006A2823"/>
    <w:rsid w:val="006A2B12"/>
    <w:rsid w:val="006A2E8C"/>
    <w:rsid w:val="006A3212"/>
    <w:rsid w:val="006A3C79"/>
    <w:rsid w:val="006A4243"/>
    <w:rsid w:val="006A491D"/>
    <w:rsid w:val="006A57AB"/>
    <w:rsid w:val="006A5FE5"/>
    <w:rsid w:val="006A6034"/>
    <w:rsid w:val="006A6300"/>
    <w:rsid w:val="006A6881"/>
    <w:rsid w:val="006A7C82"/>
    <w:rsid w:val="006B0D93"/>
    <w:rsid w:val="006B0E9F"/>
    <w:rsid w:val="006B1CD1"/>
    <w:rsid w:val="006B22CF"/>
    <w:rsid w:val="006B2710"/>
    <w:rsid w:val="006B2C25"/>
    <w:rsid w:val="006B37EA"/>
    <w:rsid w:val="006B3E33"/>
    <w:rsid w:val="006B4F3C"/>
    <w:rsid w:val="006B5AF4"/>
    <w:rsid w:val="006B600B"/>
    <w:rsid w:val="006C00DD"/>
    <w:rsid w:val="006C03AE"/>
    <w:rsid w:val="006C0F69"/>
    <w:rsid w:val="006C1929"/>
    <w:rsid w:val="006C25E8"/>
    <w:rsid w:val="006C32CE"/>
    <w:rsid w:val="006C34AA"/>
    <w:rsid w:val="006C374C"/>
    <w:rsid w:val="006C4328"/>
    <w:rsid w:val="006C5CEA"/>
    <w:rsid w:val="006C631B"/>
    <w:rsid w:val="006C6425"/>
    <w:rsid w:val="006C6631"/>
    <w:rsid w:val="006C6CAC"/>
    <w:rsid w:val="006C70A9"/>
    <w:rsid w:val="006D033A"/>
    <w:rsid w:val="006D1797"/>
    <w:rsid w:val="006D1AD1"/>
    <w:rsid w:val="006D262E"/>
    <w:rsid w:val="006D36BC"/>
    <w:rsid w:val="006D3D8C"/>
    <w:rsid w:val="006D454D"/>
    <w:rsid w:val="006D465E"/>
    <w:rsid w:val="006D489D"/>
    <w:rsid w:val="006D4EBA"/>
    <w:rsid w:val="006D65B5"/>
    <w:rsid w:val="006D6711"/>
    <w:rsid w:val="006D6AE1"/>
    <w:rsid w:val="006D78E1"/>
    <w:rsid w:val="006E0422"/>
    <w:rsid w:val="006E1381"/>
    <w:rsid w:val="006E1802"/>
    <w:rsid w:val="006E1F32"/>
    <w:rsid w:val="006E21DE"/>
    <w:rsid w:val="006E23D0"/>
    <w:rsid w:val="006E2EFC"/>
    <w:rsid w:val="006E3F89"/>
    <w:rsid w:val="006E3FC8"/>
    <w:rsid w:val="006E44D4"/>
    <w:rsid w:val="006E459C"/>
    <w:rsid w:val="006E5059"/>
    <w:rsid w:val="006E5556"/>
    <w:rsid w:val="006E5A2B"/>
    <w:rsid w:val="006E5C33"/>
    <w:rsid w:val="006E6A28"/>
    <w:rsid w:val="006E7317"/>
    <w:rsid w:val="006F0178"/>
    <w:rsid w:val="006F05FE"/>
    <w:rsid w:val="006F0753"/>
    <w:rsid w:val="006F0BCB"/>
    <w:rsid w:val="006F0F0F"/>
    <w:rsid w:val="006F3F97"/>
    <w:rsid w:val="006F4D38"/>
    <w:rsid w:val="006F50E0"/>
    <w:rsid w:val="006F59C1"/>
    <w:rsid w:val="006F6DC3"/>
    <w:rsid w:val="007005CB"/>
    <w:rsid w:val="007016B9"/>
    <w:rsid w:val="00701A07"/>
    <w:rsid w:val="0070200A"/>
    <w:rsid w:val="007027D8"/>
    <w:rsid w:val="007028E1"/>
    <w:rsid w:val="00702E99"/>
    <w:rsid w:val="0070423D"/>
    <w:rsid w:val="0070452F"/>
    <w:rsid w:val="00707CF3"/>
    <w:rsid w:val="00710D2C"/>
    <w:rsid w:val="00711337"/>
    <w:rsid w:val="0071267D"/>
    <w:rsid w:val="00715263"/>
    <w:rsid w:val="00717073"/>
    <w:rsid w:val="0071778C"/>
    <w:rsid w:val="00717919"/>
    <w:rsid w:val="00717F8D"/>
    <w:rsid w:val="00720FB4"/>
    <w:rsid w:val="00721BA4"/>
    <w:rsid w:val="00721E34"/>
    <w:rsid w:val="00722A6A"/>
    <w:rsid w:val="00723585"/>
    <w:rsid w:val="0072370D"/>
    <w:rsid w:val="00724C2C"/>
    <w:rsid w:val="0072545C"/>
    <w:rsid w:val="00725640"/>
    <w:rsid w:val="00726AC0"/>
    <w:rsid w:val="00726F17"/>
    <w:rsid w:val="007273E8"/>
    <w:rsid w:val="007275F9"/>
    <w:rsid w:val="00732350"/>
    <w:rsid w:val="007339CD"/>
    <w:rsid w:val="007346D3"/>
    <w:rsid w:val="0073573B"/>
    <w:rsid w:val="007357B5"/>
    <w:rsid w:val="00735F63"/>
    <w:rsid w:val="00735FC9"/>
    <w:rsid w:val="0073671F"/>
    <w:rsid w:val="00736994"/>
    <w:rsid w:val="00736BDA"/>
    <w:rsid w:val="00737036"/>
    <w:rsid w:val="00737828"/>
    <w:rsid w:val="00737ACA"/>
    <w:rsid w:val="007402A3"/>
    <w:rsid w:val="0074169D"/>
    <w:rsid w:val="007425CF"/>
    <w:rsid w:val="0074296B"/>
    <w:rsid w:val="00742C89"/>
    <w:rsid w:val="00743818"/>
    <w:rsid w:val="007443B7"/>
    <w:rsid w:val="00745FAB"/>
    <w:rsid w:val="00746B41"/>
    <w:rsid w:val="007475AC"/>
    <w:rsid w:val="00747AD2"/>
    <w:rsid w:val="00747B2A"/>
    <w:rsid w:val="0075017C"/>
    <w:rsid w:val="00752352"/>
    <w:rsid w:val="0075279C"/>
    <w:rsid w:val="007534C7"/>
    <w:rsid w:val="00753AAB"/>
    <w:rsid w:val="007547BF"/>
    <w:rsid w:val="0075529A"/>
    <w:rsid w:val="00756C9A"/>
    <w:rsid w:val="00757376"/>
    <w:rsid w:val="00757C54"/>
    <w:rsid w:val="00757DFC"/>
    <w:rsid w:val="007601D8"/>
    <w:rsid w:val="007606A3"/>
    <w:rsid w:val="00760730"/>
    <w:rsid w:val="007614F5"/>
    <w:rsid w:val="00761810"/>
    <w:rsid w:val="00761836"/>
    <w:rsid w:val="0076287D"/>
    <w:rsid w:val="00763425"/>
    <w:rsid w:val="00764205"/>
    <w:rsid w:val="007646CC"/>
    <w:rsid w:val="007646D6"/>
    <w:rsid w:val="00765228"/>
    <w:rsid w:val="007656DD"/>
    <w:rsid w:val="00766932"/>
    <w:rsid w:val="007709E8"/>
    <w:rsid w:val="0077146D"/>
    <w:rsid w:val="00771FF8"/>
    <w:rsid w:val="00772DE8"/>
    <w:rsid w:val="00772F5C"/>
    <w:rsid w:val="00773C6A"/>
    <w:rsid w:val="00774A75"/>
    <w:rsid w:val="007752CD"/>
    <w:rsid w:val="00775D34"/>
    <w:rsid w:val="00775D78"/>
    <w:rsid w:val="00775DEC"/>
    <w:rsid w:val="0077657E"/>
    <w:rsid w:val="00782655"/>
    <w:rsid w:val="007829CB"/>
    <w:rsid w:val="00782DBD"/>
    <w:rsid w:val="0078410F"/>
    <w:rsid w:val="00784FC2"/>
    <w:rsid w:val="0078558B"/>
    <w:rsid w:val="007857BA"/>
    <w:rsid w:val="00785E15"/>
    <w:rsid w:val="0078666C"/>
    <w:rsid w:val="0078707D"/>
    <w:rsid w:val="007904D5"/>
    <w:rsid w:val="00792B8A"/>
    <w:rsid w:val="00793E55"/>
    <w:rsid w:val="00794272"/>
    <w:rsid w:val="0079437F"/>
    <w:rsid w:val="00794968"/>
    <w:rsid w:val="00795F7C"/>
    <w:rsid w:val="00796849"/>
    <w:rsid w:val="00797DA1"/>
    <w:rsid w:val="007A1175"/>
    <w:rsid w:val="007A1228"/>
    <w:rsid w:val="007A20BB"/>
    <w:rsid w:val="007A3E4F"/>
    <w:rsid w:val="007A4686"/>
    <w:rsid w:val="007A46A0"/>
    <w:rsid w:val="007A5558"/>
    <w:rsid w:val="007A57EA"/>
    <w:rsid w:val="007A62A9"/>
    <w:rsid w:val="007A6783"/>
    <w:rsid w:val="007A750D"/>
    <w:rsid w:val="007B06B6"/>
    <w:rsid w:val="007B20B7"/>
    <w:rsid w:val="007B298D"/>
    <w:rsid w:val="007B4062"/>
    <w:rsid w:val="007B57A7"/>
    <w:rsid w:val="007B5B35"/>
    <w:rsid w:val="007B6412"/>
    <w:rsid w:val="007B6A5A"/>
    <w:rsid w:val="007C03FB"/>
    <w:rsid w:val="007C0F27"/>
    <w:rsid w:val="007C217E"/>
    <w:rsid w:val="007C307C"/>
    <w:rsid w:val="007C4223"/>
    <w:rsid w:val="007C647D"/>
    <w:rsid w:val="007C65C5"/>
    <w:rsid w:val="007C7B30"/>
    <w:rsid w:val="007D0331"/>
    <w:rsid w:val="007D040A"/>
    <w:rsid w:val="007D20CD"/>
    <w:rsid w:val="007D3235"/>
    <w:rsid w:val="007D4BF5"/>
    <w:rsid w:val="007D5017"/>
    <w:rsid w:val="007D56BB"/>
    <w:rsid w:val="007D5B9D"/>
    <w:rsid w:val="007D660D"/>
    <w:rsid w:val="007D6DE1"/>
    <w:rsid w:val="007D7BD1"/>
    <w:rsid w:val="007E15DD"/>
    <w:rsid w:val="007E164A"/>
    <w:rsid w:val="007E26A2"/>
    <w:rsid w:val="007E4717"/>
    <w:rsid w:val="007E6F70"/>
    <w:rsid w:val="007E79AD"/>
    <w:rsid w:val="007F0C4D"/>
    <w:rsid w:val="007F1640"/>
    <w:rsid w:val="007F216D"/>
    <w:rsid w:val="007F23ED"/>
    <w:rsid w:val="007F26EB"/>
    <w:rsid w:val="007F299E"/>
    <w:rsid w:val="007F38DB"/>
    <w:rsid w:val="007F456C"/>
    <w:rsid w:val="007F58AA"/>
    <w:rsid w:val="007F59AF"/>
    <w:rsid w:val="007F6381"/>
    <w:rsid w:val="007F671D"/>
    <w:rsid w:val="00800B6B"/>
    <w:rsid w:val="00800D9C"/>
    <w:rsid w:val="00801B54"/>
    <w:rsid w:val="00802A38"/>
    <w:rsid w:val="0080474F"/>
    <w:rsid w:val="00805857"/>
    <w:rsid w:val="00806DA6"/>
    <w:rsid w:val="008076E2"/>
    <w:rsid w:val="00810655"/>
    <w:rsid w:val="00811D06"/>
    <w:rsid w:val="008126A2"/>
    <w:rsid w:val="008139CA"/>
    <w:rsid w:val="00814170"/>
    <w:rsid w:val="00814A99"/>
    <w:rsid w:val="008159E8"/>
    <w:rsid w:val="00817793"/>
    <w:rsid w:val="008217EF"/>
    <w:rsid w:val="00822104"/>
    <w:rsid w:val="00822C2C"/>
    <w:rsid w:val="00825BA0"/>
    <w:rsid w:val="00825C1A"/>
    <w:rsid w:val="0082697C"/>
    <w:rsid w:val="00826A37"/>
    <w:rsid w:val="00827BD7"/>
    <w:rsid w:val="008322D5"/>
    <w:rsid w:val="00832A64"/>
    <w:rsid w:val="00832DDE"/>
    <w:rsid w:val="008355B3"/>
    <w:rsid w:val="00835A6E"/>
    <w:rsid w:val="00836AAA"/>
    <w:rsid w:val="00841C20"/>
    <w:rsid w:val="00841DFA"/>
    <w:rsid w:val="00841E26"/>
    <w:rsid w:val="0084450D"/>
    <w:rsid w:val="00844865"/>
    <w:rsid w:val="00846DEE"/>
    <w:rsid w:val="00847295"/>
    <w:rsid w:val="00847416"/>
    <w:rsid w:val="00854178"/>
    <w:rsid w:val="00855560"/>
    <w:rsid w:val="00855591"/>
    <w:rsid w:val="00855E5E"/>
    <w:rsid w:val="0085658B"/>
    <w:rsid w:val="00857352"/>
    <w:rsid w:val="00857D6E"/>
    <w:rsid w:val="00860847"/>
    <w:rsid w:val="00862488"/>
    <w:rsid w:val="00863499"/>
    <w:rsid w:val="00863F9D"/>
    <w:rsid w:val="0086477F"/>
    <w:rsid w:val="008659A8"/>
    <w:rsid w:val="00866A4E"/>
    <w:rsid w:val="00866D4C"/>
    <w:rsid w:val="00867B49"/>
    <w:rsid w:val="008703ED"/>
    <w:rsid w:val="0087095C"/>
    <w:rsid w:val="00871806"/>
    <w:rsid w:val="008721A4"/>
    <w:rsid w:val="00872B03"/>
    <w:rsid w:val="00873B3A"/>
    <w:rsid w:val="00874E0C"/>
    <w:rsid w:val="0087588B"/>
    <w:rsid w:val="008760B4"/>
    <w:rsid w:val="00876690"/>
    <w:rsid w:val="0087692D"/>
    <w:rsid w:val="008771F7"/>
    <w:rsid w:val="00877202"/>
    <w:rsid w:val="00883236"/>
    <w:rsid w:val="0088622D"/>
    <w:rsid w:val="00886986"/>
    <w:rsid w:val="0088771F"/>
    <w:rsid w:val="00890348"/>
    <w:rsid w:val="00890CB2"/>
    <w:rsid w:val="00890D41"/>
    <w:rsid w:val="00892085"/>
    <w:rsid w:val="00892F37"/>
    <w:rsid w:val="008933F3"/>
    <w:rsid w:val="00894906"/>
    <w:rsid w:val="0089526B"/>
    <w:rsid w:val="00895480"/>
    <w:rsid w:val="00897D4C"/>
    <w:rsid w:val="008A08F2"/>
    <w:rsid w:val="008A0D97"/>
    <w:rsid w:val="008A0F4F"/>
    <w:rsid w:val="008A0F8F"/>
    <w:rsid w:val="008A10BF"/>
    <w:rsid w:val="008A24A7"/>
    <w:rsid w:val="008A2E4D"/>
    <w:rsid w:val="008A48E0"/>
    <w:rsid w:val="008A524A"/>
    <w:rsid w:val="008A5EF7"/>
    <w:rsid w:val="008A69A0"/>
    <w:rsid w:val="008B0166"/>
    <w:rsid w:val="008B0C23"/>
    <w:rsid w:val="008B1370"/>
    <w:rsid w:val="008B1900"/>
    <w:rsid w:val="008B2262"/>
    <w:rsid w:val="008B373E"/>
    <w:rsid w:val="008B420E"/>
    <w:rsid w:val="008B68E6"/>
    <w:rsid w:val="008B74AB"/>
    <w:rsid w:val="008C0327"/>
    <w:rsid w:val="008C071E"/>
    <w:rsid w:val="008C0B6E"/>
    <w:rsid w:val="008C10B9"/>
    <w:rsid w:val="008C20D3"/>
    <w:rsid w:val="008C25B3"/>
    <w:rsid w:val="008C2EF9"/>
    <w:rsid w:val="008C3128"/>
    <w:rsid w:val="008C35BE"/>
    <w:rsid w:val="008C4274"/>
    <w:rsid w:val="008C52DC"/>
    <w:rsid w:val="008C5B3B"/>
    <w:rsid w:val="008C64CB"/>
    <w:rsid w:val="008C6775"/>
    <w:rsid w:val="008C718B"/>
    <w:rsid w:val="008C73BF"/>
    <w:rsid w:val="008C7AB3"/>
    <w:rsid w:val="008D193B"/>
    <w:rsid w:val="008D1C3C"/>
    <w:rsid w:val="008D4DF0"/>
    <w:rsid w:val="008D4F91"/>
    <w:rsid w:val="008D7AC9"/>
    <w:rsid w:val="008E17EB"/>
    <w:rsid w:val="008E24A3"/>
    <w:rsid w:val="008E2847"/>
    <w:rsid w:val="008E37E2"/>
    <w:rsid w:val="008E3DB8"/>
    <w:rsid w:val="008E42F5"/>
    <w:rsid w:val="008E5DB7"/>
    <w:rsid w:val="008E7953"/>
    <w:rsid w:val="008E798A"/>
    <w:rsid w:val="008F00BE"/>
    <w:rsid w:val="008F06EC"/>
    <w:rsid w:val="008F1ED9"/>
    <w:rsid w:val="008F2DB7"/>
    <w:rsid w:val="008F2E85"/>
    <w:rsid w:val="008F43CB"/>
    <w:rsid w:val="008F6AB9"/>
    <w:rsid w:val="008F71CC"/>
    <w:rsid w:val="008F72EA"/>
    <w:rsid w:val="00900DBC"/>
    <w:rsid w:val="00901295"/>
    <w:rsid w:val="00901359"/>
    <w:rsid w:val="00902AAB"/>
    <w:rsid w:val="00902DC9"/>
    <w:rsid w:val="00903515"/>
    <w:rsid w:val="00903C4A"/>
    <w:rsid w:val="009051F2"/>
    <w:rsid w:val="0090649C"/>
    <w:rsid w:val="00906CFD"/>
    <w:rsid w:val="00906D07"/>
    <w:rsid w:val="00907018"/>
    <w:rsid w:val="00907201"/>
    <w:rsid w:val="00907438"/>
    <w:rsid w:val="00907613"/>
    <w:rsid w:val="00907956"/>
    <w:rsid w:val="00907E43"/>
    <w:rsid w:val="00907F86"/>
    <w:rsid w:val="0091211E"/>
    <w:rsid w:val="009136B8"/>
    <w:rsid w:val="00913D95"/>
    <w:rsid w:val="00914D09"/>
    <w:rsid w:val="0091665A"/>
    <w:rsid w:val="00916CF0"/>
    <w:rsid w:val="00917AEA"/>
    <w:rsid w:val="00917AFE"/>
    <w:rsid w:val="0092070C"/>
    <w:rsid w:val="00921B75"/>
    <w:rsid w:val="00921EE0"/>
    <w:rsid w:val="00922439"/>
    <w:rsid w:val="00922B27"/>
    <w:rsid w:val="00922B39"/>
    <w:rsid w:val="00925EE2"/>
    <w:rsid w:val="00926504"/>
    <w:rsid w:val="00926D13"/>
    <w:rsid w:val="0092715A"/>
    <w:rsid w:val="00927412"/>
    <w:rsid w:val="00930D4B"/>
    <w:rsid w:val="00932137"/>
    <w:rsid w:val="00932215"/>
    <w:rsid w:val="00934BAA"/>
    <w:rsid w:val="00936319"/>
    <w:rsid w:val="009406BE"/>
    <w:rsid w:val="00940964"/>
    <w:rsid w:val="009416E4"/>
    <w:rsid w:val="0094262F"/>
    <w:rsid w:val="00942BF1"/>
    <w:rsid w:val="00942E05"/>
    <w:rsid w:val="00944239"/>
    <w:rsid w:val="009442DB"/>
    <w:rsid w:val="0094486C"/>
    <w:rsid w:val="00944945"/>
    <w:rsid w:val="00944DBB"/>
    <w:rsid w:val="00945A17"/>
    <w:rsid w:val="0094606F"/>
    <w:rsid w:val="009460C4"/>
    <w:rsid w:val="0094726E"/>
    <w:rsid w:val="00947534"/>
    <w:rsid w:val="00947DF7"/>
    <w:rsid w:val="00947F47"/>
    <w:rsid w:val="009514EF"/>
    <w:rsid w:val="00951928"/>
    <w:rsid w:val="00951A59"/>
    <w:rsid w:val="00951F32"/>
    <w:rsid w:val="0095223B"/>
    <w:rsid w:val="009534FF"/>
    <w:rsid w:val="00955605"/>
    <w:rsid w:val="00955A72"/>
    <w:rsid w:val="0095695F"/>
    <w:rsid w:val="00956EE0"/>
    <w:rsid w:val="00961D29"/>
    <w:rsid w:val="00961E9A"/>
    <w:rsid w:val="0096201E"/>
    <w:rsid w:val="0096321A"/>
    <w:rsid w:val="00964375"/>
    <w:rsid w:val="00964522"/>
    <w:rsid w:val="0096534E"/>
    <w:rsid w:val="00965C88"/>
    <w:rsid w:val="0096655D"/>
    <w:rsid w:val="00971180"/>
    <w:rsid w:val="00974154"/>
    <w:rsid w:val="00974219"/>
    <w:rsid w:val="009746B0"/>
    <w:rsid w:val="009746EA"/>
    <w:rsid w:val="0097516B"/>
    <w:rsid w:val="00977788"/>
    <w:rsid w:val="00977877"/>
    <w:rsid w:val="00981353"/>
    <w:rsid w:val="0098136E"/>
    <w:rsid w:val="00981A8B"/>
    <w:rsid w:val="00981D39"/>
    <w:rsid w:val="00983C72"/>
    <w:rsid w:val="00984127"/>
    <w:rsid w:val="00984F86"/>
    <w:rsid w:val="0098506D"/>
    <w:rsid w:val="00985647"/>
    <w:rsid w:val="00985CB0"/>
    <w:rsid w:val="0098644C"/>
    <w:rsid w:val="00986E5C"/>
    <w:rsid w:val="00987122"/>
    <w:rsid w:val="00987632"/>
    <w:rsid w:val="00987BB2"/>
    <w:rsid w:val="0099023C"/>
    <w:rsid w:val="009909C9"/>
    <w:rsid w:val="0099135E"/>
    <w:rsid w:val="00991D43"/>
    <w:rsid w:val="00991E68"/>
    <w:rsid w:val="009927CA"/>
    <w:rsid w:val="00994515"/>
    <w:rsid w:val="00994589"/>
    <w:rsid w:val="00994A59"/>
    <w:rsid w:val="0099562E"/>
    <w:rsid w:val="00996C4C"/>
    <w:rsid w:val="009A0D41"/>
    <w:rsid w:val="009A1808"/>
    <w:rsid w:val="009A2205"/>
    <w:rsid w:val="009A365C"/>
    <w:rsid w:val="009A3776"/>
    <w:rsid w:val="009A4185"/>
    <w:rsid w:val="009A41F0"/>
    <w:rsid w:val="009A4C8F"/>
    <w:rsid w:val="009A4D1E"/>
    <w:rsid w:val="009A735C"/>
    <w:rsid w:val="009B1CA9"/>
    <w:rsid w:val="009B2DE2"/>
    <w:rsid w:val="009B3729"/>
    <w:rsid w:val="009B4CF0"/>
    <w:rsid w:val="009B522C"/>
    <w:rsid w:val="009B7A7E"/>
    <w:rsid w:val="009C06B9"/>
    <w:rsid w:val="009C09DA"/>
    <w:rsid w:val="009C0BB0"/>
    <w:rsid w:val="009C1669"/>
    <w:rsid w:val="009C7333"/>
    <w:rsid w:val="009C7542"/>
    <w:rsid w:val="009D043F"/>
    <w:rsid w:val="009D15D3"/>
    <w:rsid w:val="009D2635"/>
    <w:rsid w:val="009D3411"/>
    <w:rsid w:val="009D3531"/>
    <w:rsid w:val="009D3FE3"/>
    <w:rsid w:val="009D42DE"/>
    <w:rsid w:val="009D461F"/>
    <w:rsid w:val="009D5B10"/>
    <w:rsid w:val="009D5D91"/>
    <w:rsid w:val="009D740B"/>
    <w:rsid w:val="009E03B0"/>
    <w:rsid w:val="009E081E"/>
    <w:rsid w:val="009E0B6D"/>
    <w:rsid w:val="009E0F01"/>
    <w:rsid w:val="009E1B00"/>
    <w:rsid w:val="009E1B5A"/>
    <w:rsid w:val="009E1B81"/>
    <w:rsid w:val="009E1E32"/>
    <w:rsid w:val="009E21FE"/>
    <w:rsid w:val="009E28C1"/>
    <w:rsid w:val="009E39C6"/>
    <w:rsid w:val="009E77C1"/>
    <w:rsid w:val="009E78B7"/>
    <w:rsid w:val="009E7B5E"/>
    <w:rsid w:val="009F1AD8"/>
    <w:rsid w:val="009F1CED"/>
    <w:rsid w:val="009F224D"/>
    <w:rsid w:val="009F28AA"/>
    <w:rsid w:val="009F2C90"/>
    <w:rsid w:val="009F3C3D"/>
    <w:rsid w:val="009F4841"/>
    <w:rsid w:val="009F55A9"/>
    <w:rsid w:val="009F5FAF"/>
    <w:rsid w:val="009F6B72"/>
    <w:rsid w:val="009F6F65"/>
    <w:rsid w:val="009F7F6D"/>
    <w:rsid w:val="00A010A8"/>
    <w:rsid w:val="00A049C6"/>
    <w:rsid w:val="00A05C92"/>
    <w:rsid w:val="00A067A8"/>
    <w:rsid w:val="00A06ED4"/>
    <w:rsid w:val="00A10527"/>
    <w:rsid w:val="00A1087E"/>
    <w:rsid w:val="00A12916"/>
    <w:rsid w:val="00A12EB1"/>
    <w:rsid w:val="00A13CB2"/>
    <w:rsid w:val="00A1448B"/>
    <w:rsid w:val="00A14CE4"/>
    <w:rsid w:val="00A14D85"/>
    <w:rsid w:val="00A15BB9"/>
    <w:rsid w:val="00A15D9D"/>
    <w:rsid w:val="00A16145"/>
    <w:rsid w:val="00A167AB"/>
    <w:rsid w:val="00A17794"/>
    <w:rsid w:val="00A17EB6"/>
    <w:rsid w:val="00A21001"/>
    <w:rsid w:val="00A22227"/>
    <w:rsid w:val="00A23F18"/>
    <w:rsid w:val="00A24198"/>
    <w:rsid w:val="00A2597F"/>
    <w:rsid w:val="00A25A92"/>
    <w:rsid w:val="00A272F1"/>
    <w:rsid w:val="00A2767D"/>
    <w:rsid w:val="00A27ABE"/>
    <w:rsid w:val="00A30F7A"/>
    <w:rsid w:val="00A311D9"/>
    <w:rsid w:val="00A31383"/>
    <w:rsid w:val="00A3257A"/>
    <w:rsid w:val="00A3263D"/>
    <w:rsid w:val="00A32674"/>
    <w:rsid w:val="00A326C2"/>
    <w:rsid w:val="00A32718"/>
    <w:rsid w:val="00A32D54"/>
    <w:rsid w:val="00A33AFE"/>
    <w:rsid w:val="00A34BCE"/>
    <w:rsid w:val="00A37F61"/>
    <w:rsid w:val="00A41785"/>
    <w:rsid w:val="00A41854"/>
    <w:rsid w:val="00A41D45"/>
    <w:rsid w:val="00A42A9D"/>
    <w:rsid w:val="00A42F9B"/>
    <w:rsid w:val="00A437A3"/>
    <w:rsid w:val="00A43C75"/>
    <w:rsid w:val="00A43F2D"/>
    <w:rsid w:val="00A43FEE"/>
    <w:rsid w:val="00A44B91"/>
    <w:rsid w:val="00A45864"/>
    <w:rsid w:val="00A45A42"/>
    <w:rsid w:val="00A45FAF"/>
    <w:rsid w:val="00A47C04"/>
    <w:rsid w:val="00A5067B"/>
    <w:rsid w:val="00A51E6A"/>
    <w:rsid w:val="00A52F5A"/>
    <w:rsid w:val="00A53CE3"/>
    <w:rsid w:val="00A54978"/>
    <w:rsid w:val="00A56D09"/>
    <w:rsid w:val="00A5766A"/>
    <w:rsid w:val="00A602E1"/>
    <w:rsid w:val="00A60A6A"/>
    <w:rsid w:val="00A60A7D"/>
    <w:rsid w:val="00A612CE"/>
    <w:rsid w:val="00A61328"/>
    <w:rsid w:val="00A61F95"/>
    <w:rsid w:val="00A633F5"/>
    <w:rsid w:val="00A63945"/>
    <w:rsid w:val="00A64299"/>
    <w:rsid w:val="00A65227"/>
    <w:rsid w:val="00A6597E"/>
    <w:rsid w:val="00A65ECD"/>
    <w:rsid w:val="00A66226"/>
    <w:rsid w:val="00A662DA"/>
    <w:rsid w:val="00A66B41"/>
    <w:rsid w:val="00A66E2F"/>
    <w:rsid w:val="00A67C79"/>
    <w:rsid w:val="00A7018D"/>
    <w:rsid w:val="00A71033"/>
    <w:rsid w:val="00A71761"/>
    <w:rsid w:val="00A72D6E"/>
    <w:rsid w:val="00A73C86"/>
    <w:rsid w:val="00A742B3"/>
    <w:rsid w:val="00A75D16"/>
    <w:rsid w:val="00A76833"/>
    <w:rsid w:val="00A77543"/>
    <w:rsid w:val="00A77BD4"/>
    <w:rsid w:val="00A81234"/>
    <w:rsid w:val="00A835D4"/>
    <w:rsid w:val="00A842A0"/>
    <w:rsid w:val="00A84511"/>
    <w:rsid w:val="00A847A5"/>
    <w:rsid w:val="00A85A16"/>
    <w:rsid w:val="00A87B8D"/>
    <w:rsid w:val="00A90529"/>
    <w:rsid w:val="00A9095A"/>
    <w:rsid w:val="00A90A1C"/>
    <w:rsid w:val="00A93C8F"/>
    <w:rsid w:val="00A93D39"/>
    <w:rsid w:val="00A942BC"/>
    <w:rsid w:val="00A961C1"/>
    <w:rsid w:val="00A97098"/>
    <w:rsid w:val="00A976B3"/>
    <w:rsid w:val="00A97CD3"/>
    <w:rsid w:val="00A97F3A"/>
    <w:rsid w:val="00AA007D"/>
    <w:rsid w:val="00AA1070"/>
    <w:rsid w:val="00AA1A82"/>
    <w:rsid w:val="00AA1F0D"/>
    <w:rsid w:val="00AA26B7"/>
    <w:rsid w:val="00AA2855"/>
    <w:rsid w:val="00AA2C15"/>
    <w:rsid w:val="00AA34E2"/>
    <w:rsid w:val="00AA3EB0"/>
    <w:rsid w:val="00AA3FB4"/>
    <w:rsid w:val="00AA47CC"/>
    <w:rsid w:val="00AA48FA"/>
    <w:rsid w:val="00AA4F3C"/>
    <w:rsid w:val="00AA57F3"/>
    <w:rsid w:val="00AA61BD"/>
    <w:rsid w:val="00AA6AEC"/>
    <w:rsid w:val="00AA7163"/>
    <w:rsid w:val="00AA7C08"/>
    <w:rsid w:val="00AB02F1"/>
    <w:rsid w:val="00AB0412"/>
    <w:rsid w:val="00AB0B63"/>
    <w:rsid w:val="00AB1C91"/>
    <w:rsid w:val="00AB23E7"/>
    <w:rsid w:val="00AB2A87"/>
    <w:rsid w:val="00AB3293"/>
    <w:rsid w:val="00AB32F3"/>
    <w:rsid w:val="00AB58E5"/>
    <w:rsid w:val="00AB64FC"/>
    <w:rsid w:val="00AB72C0"/>
    <w:rsid w:val="00AC1815"/>
    <w:rsid w:val="00AC1DBB"/>
    <w:rsid w:val="00AC25A5"/>
    <w:rsid w:val="00AC51F2"/>
    <w:rsid w:val="00AC598F"/>
    <w:rsid w:val="00AC638E"/>
    <w:rsid w:val="00AC651F"/>
    <w:rsid w:val="00AC685E"/>
    <w:rsid w:val="00AC71B0"/>
    <w:rsid w:val="00AC76A9"/>
    <w:rsid w:val="00AD06C5"/>
    <w:rsid w:val="00AD1150"/>
    <w:rsid w:val="00AD1499"/>
    <w:rsid w:val="00AD155B"/>
    <w:rsid w:val="00AD18AA"/>
    <w:rsid w:val="00AD1F52"/>
    <w:rsid w:val="00AD2EB8"/>
    <w:rsid w:val="00AD410C"/>
    <w:rsid w:val="00AD4150"/>
    <w:rsid w:val="00AD53CC"/>
    <w:rsid w:val="00AD5C22"/>
    <w:rsid w:val="00AD6E64"/>
    <w:rsid w:val="00AE119F"/>
    <w:rsid w:val="00AE17DC"/>
    <w:rsid w:val="00AE2B40"/>
    <w:rsid w:val="00AE3518"/>
    <w:rsid w:val="00AE3867"/>
    <w:rsid w:val="00AE4274"/>
    <w:rsid w:val="00AE4815"/>
    <w:rsid w:val="00AE5530"/>
    <w:rsid w:val="00AE603F"/>
    <w:rsid w:val="00AE7CA2"/>
    <w:rsid w:val="00AF0188"/>
    <w:rsid w:val="00AF0C5F"/>
    <w:rsid w:val="00AF1EF4"/>
    <w:rsid w:val="00AF2519"/>
    <w:rsid w:val="00AF60C6"/>
    <w:rsid w:val="00AF6120"/>
    <w:rsid w:val="00AF6635"/>
    <w:rsid w:val="00AF671D"/>
    <w:rsid w:val="00AF7DEB"/>
    <w:rsid w:val="00B00638"/>
    <w:rsid w:val="00B00E12"/>
    <w:rsid w:val="00B0196B"/>
    <w:rsid w:val="00B028B7"/>
    <w:rsid w:val="00B030F2"/>
    <w:rsid w:val="00B04E65"/>
    <w:rsid w:val="00B0666A"/>
    <w:rsid w:val="00B0673A"/>
    <w:rsid w:val="00B07341"/>
    <w:rsid w:val="00B0762D"/>
    <w:rsid w:val="00B101B9"/>
    <w:rsid w:val="00B103C3"/>
    <w:rsid w:val="00B10410"/>
    <w:rsid w:val="00B10FAB"/>
    <w:rsid w:val="00B11AB6"/>
    <w:rsid w:val="00B12669"/>
    <w:rsid w:val="00B12F82"/>
    <w:rsid w:val="00B13381"/>
    <w:rsid w:val="00B1569F"/>
    <w:rsid w:val="00B156E8"/>
    <w:rsid w:val="00B15C18"/>
    <w:rsid w:val="00B16AE7"/>
    <w:rsid w:val="00B17B64"/>
    <w:rsid w:val="00B17BE3"/>
    <w:rsid w:val="00B17D76"/>
    <w:rsid w:val="00B20F1D"/>
    <w:rsid w:val="00B216FA"/>
    <w:rsid w:val="00B21F41"/>
    <w:rsid w:val="00B220C2"/>
    <w:rsid w:val="00B247B2"/>
    <w:rsid w:val="00B26866"/>
    <w:rsid w:val="00B26BCD"/>
    <w:rsid w:val="00B273E4"/>
    <w:rsid w:val="00B2781F"/>
    <w:rsid w:val="00B30241"/>
    <w:rsid w:val="00B30417"/>
    <w:rsid w:val="00B30C87"/>
    <w:rsid w:val="00B30DC8"/>
    <w:rsid w:val="00B31966"/>
    <w:rsid w:val="00B33251"/>
    <w:rsid w:val="00B338F9"/>
    <w:rsid w:val="00B347C2"/>
    <w:rsid w:val="00B34D31"/>
    <w:rsid w:val="00B35ADC"/>
    <w:rsid w:val="00B35E8D"/>
    <w:rsid w:val="00B36E71"/>
    <w:rsid w:val="00B372F5"/>
    <w:rsid w:val="00B37F6F"/>
    <w:rsid w:val="00B40856"/>
    <w:rsid w:val="00B40B69"/>
    <w:rsid w:val="00B4210C"/>
    <w:rsid w:val="00B4384E"/>
    <w:rsid w:val="00B43D7D"/>
    <w:rsid w:val="00B447DC"/>
    <w:rsid w:val="00B46584"/>
    <w:rsid w:val="00B4716F"/>
    <w:rsid w:val="00B50813"/>
    <w:rsid w:val="00B50B44"/>
    <w:rsid w:val="00B51B09"/>
    <w:rsid w:val="00B51D5B"/>
    <w:rsid w:val="00B52A18"/>
    <w:rsid w:val="00B530C9"/>
    <w:rsid w:val="00B54B53"/>
    <w:rsid w:val="00B55105"/>
    <w:rsid w:val="00B57CF9"/>
    <w:rsid w:val="00B61F2A"/>
    <w:rsid w:val="00B62395"/>
    <w:rsid w:val="00B6248F"/>
    <w:rsid w:val="00B62F74"/>
    <w:rsid w:val="00B64B29"/>
    <w:rsid w:val="00B64DCC"/>
    <w:rsid w:val="00B654CD"/>
    <w:rsid w:val="00B65D38"/>
    <w:rsid w:val="00B67F5C"/>
    <w:rsid w:val="00B703F8"/>
    <w:rsid w:val="00B70883"/>
    <w:rsid w:val="00B719D5"/>
    <w:rsid w:val="00B724DE"/>
    <w:rsid w:val="00B72AF6"/>
    <w:rsid w:val="00B730D1"/>
    <w:rsid w:val="00B754FB"/>
    <w:rsid w:val="00B75565"/>
    <w:rsid w:val="00B80354"/>
    <w:rsid w:val="00B80528"/>
    <w:rsid w:val="00B8315B"/>
    <w:rsid w:val="00B83AF5"/>
    <w:rsid w:val="00B8452F"/>
    <w:rsid w:val="00B84AA0"/>
    <w:rsid w:val="00B84F2C"/>
    <w:rsid w:val="00B8518E"/>
    <w:rsid w:val="00B85B1F"/>
    <w:rsid w:val="00B86806"/>
    <w:rsid w:val="00B87FCF"/>
    <w:rsid w:val="00B90B95"/>
    <w:rsid w:val="00B90CA2"/>
    <w:rsid w:val="00B9174E"/>
    <w:rsid w:val="00B9204B"/>
    <w:rsid w:val="00B95A96"/>
    <w:rsid w:val="00B969FA"/>
    <w:rsid w:val="00B9797C"/>
    <w:rsid w:val="00BA091D"/>
    <w:rsid w:val="00BA0CA0"/>
    <w:rsid w:val="00BA1432"/>
    <w:rsid w:val="00BA22FF"/>
    <w:rsid w:val="00BA263D"/>
    <w:rsid w:val="00BA2862"/>
    <w:rsid w:val="00BA32C0"/>
    <w:rsid w:val="00BA32F0"/>
    <w:rsid w:val="00BA3D96"/>
    <w:rsid w:val="00BA44ED"/>
    <w:rsid w:val="00BA471D"/>
    <w:rsid w:val="00BA7F94"/>
    <w:rsid w:val="00BB063E"/>
    <w:rsid w:val="00BB4163"/>
    <w:rsid w:val="00BB419B"/>
    <w:rsid w:val="00BB4B1C"/>
    <w:rsid w:val="00BB5058"/>
    <w:rsid w:val="00BB51B1"/>
    <w:rsid w:val="00BB5A9C"/>
    <w:rsid w:val="00BB6E8F"/>
    <w:rsid w:val="00BB7297"/>
    <w:rsid w:val="00BC0934"/>
    <w:rsid w:val="00BC13AC"/>
    <w:rsid w:val="00BC29C4"/>
    <w:rsid w:val="00BC384F"/>
    <w:rsid w:val="00BC3F8A"/>
    <w:rsid w:val="00BC4253"/>
    <w:rsid w:val="00BC448C"/>
    <w:rsid w:val="00BC65E1"/>
    <w:rsid w:val="00BC6A50"/>
    <w:rsid w:val="00BD1FC1"/>
    <w:rsid w:val="00BD28F0"/>
    <w:rsid w:val="00BD3833"/>
    <w:rsid w:val="00BD3996"/>
    <w:rsid w:val="00BD3A38"/>
    <w:rsid w:val="00BD3A4F"/>
    <w:rsid w:val="00BD5AF2"/>
    <w:rsid w:val="00BD7E3F"/>
    <w:rsid w:val="00BE1668"/>
    <w:rsid w:val="00BE1A3F"/>
    <w:rsid w:val="00BE351E"/>
    <w:rsid w:val="00BE3594"/>
    <w:rsid w:val="00BE3C8F"/>
    <w:rsid w:val="00BE4596"/>
    <w:rsid w:val="00BE45BB"/>
    <w:rsid w:val="00BE6408"/>
    <w:rsid w:val="00BE6B39"/>
    <w:rsid w:val="00BE6BA2"/>
    <w:rsid w:val="00BE76BF"/>
    <w:rsid w:val="00BE797E"/>
    <w:rsid w:val="00BE7DCF"/>
    <w:rsid w:val="00BF1E7A"/>
    <w:rsid w:val="00BF1F50"/>
    <w:rsid w:val="00BF292A"/>
    <w:rsid w:val="00BF3EF4"/>
    <w:rsid w:val="00BF47B8"/>
    <w:rsid w:val="00BF4B84"/>
    <w:rsid w:val="00BF4C00"/>
    <w:rsid w:val="00BF5C9B"/>
    <w:rsid w:val="00BF5CFE"/>
    <w:rsid w:val="00BF76D6"/>
    <w:rsid w:val="00BF76DC"/>
    <w:rsid w:val="00C02094"/>
    <w:rsid w:val="00C03226"/>
    <w:rsid w:val="00C035D2"/>
    <w:rsid w:val="00C03895"/>
    <w:rsid w:val="00C03F32"/>
    <w:rsid w:val="00C0469F"/>
    <w:rsid w:val="00C047B1"/>
    <w:rsid w:val="00C04996"/>
    <w:rsid w:val="00C05977"/>
    <w:rsid w:val="00C0776C"/>
    <w:rsid w:val="00C07A93"/>
    <w:rsid w:val="00C11904"/>
    <w:rsid w:val="00C122EC"/>
    <w:rsid w:val="00C1341F"/>
    <w:rsid w:val="00C13EAB"/>
    <w:rsid w:val="00C1477A"/>
    <w:rsid w:val="00C14923"/>
    <w:rsid w:val="00C14DE7"/>
    <w:rsid w:val="00C16175"/>
    <w:rsid w:val="00C1776C"/>
    <w:rsid w:val="00C20FCC"/>
    <w:rsid w:val="00C210A5"/>
    <w:rsid w:val="00C234D2"/>
    <w:rsid w:val="00C23964"/>
    <w:rsid w:val="00C248AC"/>
    <w:rsid w:val="00C24D41"/>
    <w:rsid w:val="00C26708"/>
    <w:rsid w:val="00C26BD3"/>
    <w:rsid w:val="00C27008"/>
    <w:rsid w:val="00C27813"/>
    <w:rsid w:val="00C30142"/>
    <w:rsid w:val="00C30561"/>
    <w:rsid w:val="00C30848"/>
    <w:rsid w:val="00C30DDC"/>
    <w:rsid w:val="00C31378"/>
    <w:rsid w:val="00C3163D"/>
    <w:rsid w:val="00C34254"/>
    <w:rsid w:val="00C3530F"/>
    <w:rsid w:val="00C3611F"/>
    <w:rsid w:val="00C363E2"/>
    <w:rsid w:val="00C365FE"/>
    <w:rsid w:val="00C371AC"/>
    <w:rsid w:val="00C40C64"/>
    <w:rsid w:val="00C419C2"/>
    <w:rsid w:val="00C41E41"/>
    <w:rsid w:val="00C42568"/>
    <w:rsid w:val="00C42F8E"/>
    <w:rsid w:val="00C434A9"/>
    <w:rsid w:val="00C43A03"/>
    <w:rsid w:val="00C44C11"/>
    <w:rsid w:val="00C47B88"/>
    <w:rsid w:val="00C51468"/>
    <w:rsid w:val="00C51AC0"/>
    <w:rsid w:val="00C533CB"/>
    <w:rsid w:val="00C544F4"/>
    <w:rsid w:val="00C54EDB"/>
    <w:rsid w:val="00C55572"/>
    <w:rsid w:val="00C55B87"/>
    <w:rsid w:val="00C575AC"/>
    <w:rsid w:val="00C60979"/>
    <w:rsid w:val="00C616DD"/>
    <w:rsid w:val="00C62A07"/>
    <w:rsid w:val="00C62B8F"/>
    <w:rsid w:val="00C63DC9"/>
    <w:rsid w:val="00C648A8"/>
    <w:rsid w:val="00C64B4D"/>
    <w:rsid w:val="00C656D7"/>
    <w:rsid w:val="00C660D6"/>
    <w:rsid w:val="00C67480"/>
    <w:rsid w:val="00C67B68"/>
    <w:rsid w:val="00C67CD2"/>
    <w:rsid w:val="00C70FE3"/>
    <w:rsid w:val="00C73D75"/>
    <w:rsid w:val="00C74351"/>
    <w:rsid w:val="00C743A3"/>
    <w:rsid w:val="00C74663"/>
    <w:rsid w:val="00C74C90"/>
    <w:rsid w:val="00C74F65"/>
    <w:rsid w:val="00C7594C"/>
    <w:rsid w:val="00C76A76"/>
    <w:rsid w:val="00C76FAF"/>
    <w:rsid w:val="00C771A2"/>
    <w:rsid w:val="00C80588"/>
    <w:rsid w:val="00C80A9A"/>
    <w:rsid w:val="00C8108E"/>
    <w:rsid w:val="00C81494"/>
    <w:rsid w:val="00C822DC"/>
    <w:rsid w:val="00C84708"/>
    <w:rsid w:val="00C84B5E"/>
    <w:rsid w:val="00C84D28"/>
    <w:rsid w:val="00C85142"/>
    <w:rsid w:val="00C855C1"/>
    <w:rsid w:val="00C85CEB"/>
    <w:rsid w:val="00C85D1A"/>
    <w:rsid w:val="00C862E7"/>
    <w:rsid w:val="00C86307"/>
    <w:rsid w:val="00C8693F"/>
    <w:rsid w:val="00C8703A"/>
    <w:rsid w:val="00C87138"/>
    <w:rsid w:val="00C8770A"/>
    <w:rsid w:val="00C9031E"/>
    <w:rsid w:val="00C907FC"/>
    <w:rsid w:val="00C92DF6"/>
    <w:rsid w:val="00C93D8F"/>
    <w:rsid w:val="00C9429F"/>
    <w:rsid w:val="00C96855"/>
    <w:rsid w:val="00CA16CB"/>
    <w:rsid w:val="00CA2FD0"/>
    <w:rsid w:val="00CA4222"/>
    <w:rsid w:val="00CA42FC"/>
    <w:rsid w:val="00CA5B2D"/>
    <w:rsid w:val="00CA653F"/>
    <w:rsid w:val="00CA6787"/>
    <w:rsid w:val="00CA79B9"/>
    <w:rsid w:val="00CB0F9A"/>
    <w:rsid w:val="00CB13EE"/>
    <w:rsid w:val="00CB15C9"/>
    <w:rsid w:val="00CB220A"/>
    <w:rsid w:val="00CB2233"/>
    <w:rsid w:val="00CB2BE9"/>
    <w:rsid w:val="00CB40FE"/>
    <w:rsid w:val="00CB45A1"/>
    <w:rsid w:val="00CB4BD4"/>
    <w:rsid w:val="00CB7032"/>
    <w:rsid w:val="00CC1194"/>
    <w:rsid w:val="00CC1AEF"/>
    <w:rsid w:val="00CC2A42"/>
    <w:rsid w:val="00CC3F0B"/>
    <w:rsid w:val="00CC41CB"/>
    <w:rsid w:val="00CC4305"/>
    <w:rsid w:val="00CC49AB"/>
    <w:rsid w:val="00CC4BD2"/>
    <w:rsid w:val="00CC52CF"/>
    <w:rsid w:val="00CC567B"/>
    <w:rsid w:val="00CC6A1A"/>
    <w:rsid w:val="00CC7C83"/>
    <w:rsid w:val="00CC7D14"/>
    <w:rsid w:val="00CC7E59"/>
    <w:rsid w:val="00CD08C8"/>
    <w:rsid w:val="00CD1495"/>
    <w:rsid w:val="00CD17B6"/>
    <w:rsid w:val="00CD28CA"/>
    <w:rsid w:val="00CD5755"/>
    <w:rsid w:val="00CD5F6B"/>
    <w:rsid w:val="00CD7F3D"/>
    <w:rsid w:val="00CE072D"/>
    <w:rsid w:val="00CE09B1"/>
    <w:rsid w:val="00CE0E45"/>
    <w:rsid w:val="00CE14A7"/>
    <w:rsid w:val="00CE18D8"/>
    <w:rsid w:val="00CE1BF0"/>
    <w:rsid w:val="00CE2F31"/>
    <w:rsid w:val="00CE3D6A"/>
    <w:rsid w:val="00CE4146"/>
    <w:rsid w:val="00CE4785"/>
    <w:rsid w:val="00CE5D90"/>
    <w:rsid w:val="00CE6FD6"/>
    <w:rsid w:val="00CE74B7"/>
    <w:rsid w:val="00CE74E0"/>
    <w:rsid w:val="00CE7665"/>
    <w:rsid w:val="00CE76FF"/>
    <w:rsid w:val="00CE7824"/>
    <w:rsid w:val="00CE788E"/>
    <w:rsid w:val="00CE7C0C"/>
    <w:rsid w:val="00CE7C22"/>
    <w:rsid w:val="00CE7F1D"/>
    <w:rsid w:val="00CF1860"/>
    <w:rsid w:val="00CF2013"/>
    <w:rsid w:val="00CF236D"/>
    <w:rsid w:val="00CF32FC"/>
    <w:rsid w:val="00CF350C"/>
    <w:rsid w:val="00CF4029"/>
    <w:rsid w:val="00CF457B"/>
    <w:rsid w:val="00CF4CC9"/>
    <w:rsid w:val="00CF69F3"/>
    <w:rsid w:val="00CF6D20"/>
    <w:rsid w:val="00CF6E2D"/>
    <w:rsid w:val="00CF6FCB"/>
    <w:rsid w:val="00CF70EE"/>
    <w:rsid w:val="00CF7411"/>
    <w:rsid w:val="00CF78AC"/>
    <w:rsid w:val="00D006EC"/>
    <w:rsid w:val="00D00884"/>
    <w:rsid w:val="00D0098A"/>
    <w:rsid w:val="00D02393"/>
    <w:rsid w:val="00D02E5A"/>
    <w:rsid w:val="00D038A0"/>
    <w:rsid w:val="00D03DFC"/>
    <w:rsid w:val="00D069F9"/>
    <w:rsid w:val="00D07ED4"/>
    <w:rsid w:val="00D10806"/>
    <w:rsid w:val="00D11637"/>
    <w:rsid w:val="00D12217"/>
    <w:rsid w:val="00D1223D"/>
    <w:rsid w:val="00D12613"/>
    <w:rsid w:val="00D135A2"/>
    <w:rsid w:val="00D15B29"/>
    <w:rsid w:val="00D15DDB"/>
    <w:rsid w:val="00D15E2E"/>
    <w:rsid w:val="00D17C22"/>
    <w:rsid w:val="00D228E6"/>
    <w:rsid w:val="00D23014"/>
    <w:rsid w:val="00D23BD5"/>
    <w:rsid w:val="00D247FB"/>
    <w:rsid w:val="00D25C1F"/>
    <w:rsid w:val="00D25FF8"/>
    <w:rsid w:val="00D2619D"/>
    <w:rsid w:val="00D26B3E"/>
    <w:rsid w:val="00D26B9A"/>
    <w:rsid w:val="00D27D36"/>
    <w:rsid w:val="00D27E30"/>
    <w:rsid w:val="00D30826"/>
    <w:rsid w:val="00D30A25"/>
    <w:rsid w:val="00D31368"/>
    <w:rsid w:val="00D3175B"/>
    <w:rsid w:val="00D31E8E"/>
    <w:rsid w:val="00D326C3"/>
    <w:rsid w:val="00D32FF1"/>
    <w:rsid w:val="00D33E97"/>
    <w:rsid w:val="00D33F1E"/>
    <w:rsid w:val="00D341D5"/>
    <w:rsid w:val="00D348D4"/>
    <w:rsid w:val="00D34B8D"/>
    <w:rsid w:val="00D3562A"/>
    <w:rsid w:val="00D36B71"/>
    <w:rsid w:val="00D40744"/>
    <w:rsid w:val="00D40A50"/>
    <w:rsid w:val="00D4261D"/>
    <w:rsid w:val="00D42969"/>
    <w:rsid w:val="00D42EC2"/>
    <w:rsid w:val="00D43006"/>
    <w:rsid w:val="00D4346A"/>
    <w:rsid w:val="00D44299"/>
    <w:rsid w:val="00D44648"/>
    <w:rsid w:val="00D468B8"/>
    <w:rsid w:val="00D46969"/>
    <w:rsid w:val="00D47B11"/>
    <w:rsid w:val="00D50192"/>
    <w:rsid w:val="00D50370"/>
    <w:rsid w:val="00D50A45"/>
    <w:rsid w:val="00D50CDC"/>
    <w:rsid w:val="00D52E81"/>
    <w:rsid w:val="00D53025"/>
    <w:rsid w:val="00D5447A"/>
    <w:rsid w:val="00D54BFE"/>
    <w:rsid w:val="00D5579B"/>
    <w:rsid w:val="00D55D2A"/>
    <w:rsid w:val="00D56F8B"/>
    <w:rsid w:val="00D61427"/>
    <w:rsid w:val="00D61B71"/>
    <w:rsid w:val="00D620B0"/>
    <w:rsid w:val="00D62213"/>
    <w:rsid w:val="00D62A8A"/>
    <w:rsid w:val="00D63D53"/>
    <w:rsid w:val="00D64710"/>
    <w:rsid w:val="00D651D3"/>
    <w:rsid w:val="00D65CF3"/>
    <w:rsid w:val="00D66230"/>
    <w:rsid w:val="00D7058C"/>
    <w:rsid w:val="00D723E9"/>
    <w:rsid w:val="00D728F5"/>
    <w:rsid w:val="00D72CD9"/>
    <w:rsid w:val="00D73886"/>
    <w:rsid w:val="00D73890"/>
    <w:rsid w:val="00D73DE6"/>
    <w:rsid w:val="00D74A69"/>
    <w:rsid w:val="00D752AB"/>
    <w:rsid w:val="00D75388"/>
    <w:rsid w:val="00D80730"/>
    <w:rsid w:val="00D82726"/>
    <w:rsid w:val="00D82BC4"/>
    <w:rsid w:val="00D834BC"/>
    <w:rsid w:val="00D83645"/>
    <w:rsid w:val="00D84AC6"/>
    <w:rsid w:val="00D84C93"/>
    <w:rsid w:val="00D86342"/>
    <w:rsid w:val="00D872FD"/>
    <w:rsid w:val="00D87CBE"/>
    <w:rsid w:val="00D902E1"/>
    <w:rsid w:val="00D91A80"/>
    <w:rsid w:val="00D921F1"/>
    <w:rsid w:val="00D93165"/>
    <w:rsid w:val="00D94A54"/>
    <w:rsid w:val="00D94B98"/>
    <w:rsid w:val="00D96AC6"/>
    <w:rsid w:val="00D971FB"/>
    <w:rsid w:val="00D9743E"/>
    <w:rsid w:val="00D97B67"/>
    <w:rsid w:val="00D97BF4"/>
    <w:rsid w:val="00DA081D"/>
    <w:rsid w:val="00DA0F70"/>
    <w:rsid w:val="00DA1123"/>
    <w:rsid w:val="00DA17A2"/>
    <w:rsid w:val="00DA20BD"/>
    <w:rsid w:val="00DA382E"/>
    <w:rsid w:val="00DA3BF8"/>
    <w:rsid w:val="00DA3D43"/>
    <w:rsid w:val="00DA56FF"/>
    <w:rsid w:val="00DA60AC"/>
    <w:rsid w:val="00DA6277"/>
    <w:rsid w:val="00DA67B2"/>
    <w:rsid w:val="00DA7F5C"/>
    <w:rsid w:val="00DB0659"/>
    <w:rsid w:val="00DB1ECE"/>
    <w:rsid w:val="00DB2A41"/>
    <w:rsid w:val="00DB2DF4"/>
    <w:rsid w:val="00DB3191"/>
    <w:rsid w:val="00DB32A2"/>
    <w:rsid w:val="00DB423C"/>
    <w:rsid w:val="00DB446D"/>
    <w:rsid w:val="00DB6B4E"/>
    <w:rsid w:val="00DB6FA7"/>
    <w:rsid w:val="00DC042A"/>
    <w:rsid w:val="00DC11E6"/>
    <w:rsid w:val="00DC1D47"/>
    <w:rsid w:val="00DC26CD"/>
    <w:rsid w:val="00DC2825"/>
    <w:rsid w:val="00DC2BBA"/>
    <w:rsid w:val="00DC2E4A"/>
    <w:rsid w:val="00DC33EA"/>
    <w:rsid w:val="00DC34E0"/>
    <w:rsid w:val="00DC397C"/>
    <w:rsid w:val="00DC3E5D"/>
    <w:rsid w:val="00DC4595"/>
    <w:rsid w:val="00DC6E34"/>
    <w:rsid w:val="00DC713E"/>
    <w:rsid w:val="00DC7A95"/>
    <w:rsid w:val="00DC7B75"/>
    <w:rsid w:val="00DC7B8E"/>
    <w:rsid w:val="00DD0AD2"/>
    <w:rsid w:val="00DD168F"/>
    <w:rsid w:val="00DD3264"/>
    <w:rsid w:val="00DD331B"/>
    <w:rsid w:val="00DD387A"/>
    <w:rsid w:val="00DD39A7"/>
    <w:rsid w:val="00DD4B1C"/>
    <w:rsid w:val="00DD5D45"/>
    <w:rsid w:val="00DD6EC8"/>
    <w:rsid w:val="00DE0A86"/>
    <w:rsid w:val="00DE0D8D"/>
    <w:rsid w:val="00DE15FE"/>
    <w:rsid w:val="00DE1C18"/>
    <w:rsid w:val="00DE200F"/>
    <w:rsid w:val="00DE2372"/>
    <w:rsid w:val="00DE2F00"/>
    <w:rsid w:val="00DE3EB3"/>
    <w:rsid w:val="00DE4161"/>
    <w:rsid w:val="00DE49F3"/>
    <w:rsid w:val="00DE5635"/>
    <w:rsid w:val="00DE62FE"/>
    <w:rsid w:val="00DF01A2"/>
    <w:rsid w:val="00DF0299"/>
    <w:rsid w:val="00DF11FC"/>
    <w:rsid w:val="00DF137B"/>
    <w:rsid w:val="00DF1772"/>
    <w:rsid w:val="00DF3B97"/>
    <w:rsid w:val="00DF3C37"/>
    <w:rsid w:val="00DF48FB"/>
    <w:rsid w:val="00DF5A3C"/>
    <w:rsid w:val="00DF6398"/>
    <w:rsid w:val="00DF7669"/>
    <w:rsid w:val="00DF76FE"/>
    <w:rsid w:val="00E04724"/>
    <w:rsid w:val="00E04768"/>
    <w:rsid w:val="00E04FAF"/>
    <w:rsid w:val="00E069C6"/>
    <w:rsid w:val="00E11580"/>
    <w:rsid w:val="00E12EF9"/>
    <w:rsid w:val="00E13C1D"/>
    <w:rsid w:val="00E14F68"/>
    <w:rsid w:val="00E151DE"/>
    <w:rsid w:val="00E207BD"/>
    <w:rsid w:val="00E20EAB"/>
    <w:rsid w:val="00E2130A"/>
    <w:rsid w:val="00E21350"/>
    <w:rsid w:val="00E22F38"/>
    <w:rsid w:val="00E238E7"/>
    <w:rsid w:val="00E242E1"/>
    <w:rsid w:val="00E26813"/>
    <w:rsid w:val="00E26CAD"/>
    <w:rsid w:val="00E30332"/>
    <w:rsid w:val="00E3135E"/>
    <w:rsid w:val="00E31E18"/>
    <w:rsid w:val="00E330A7"/>
    <w:rsid w:val="00E3377B"/>
    <w:rsid w:val="00E34B19"/>
    <w:rsid w:val="00E35014"/>
    <w:rsid w:val="00E365C0"/>
    <w:rsid w:val="00E3673D"/>
    <w:rsid w:val="00E36BB4"/>
    <w:rsid w:val="00E3751E"/>
    <w:rsid w:val="00E40D04"/>
    <w:rsid w:val="00E4184E"/>
    <w:rsid w:val="00E42F10"/>
    <w:rsid w:val="00E43107"/>
    <w:rsid w:val="00E43392"/>
    <w:rsid w:val="00E434DE"/>
    <w:rsid w:val="00E443B8"/>
    <w:rsid w:val="00E44910"/>
    <w:rsid w:val="00E45613"/>
    <w:rsid w:val="00E46367"/>
    <w:rsid w:val="00E46B06"/>
    <w:rsid w:val="00E50173"/>
    <w:rsid w:val="00E503D6"/>
    <w:rsid w:val="00E5059E"/>
    <w:rsid w:val="00E5075C"/>
    <w:rsid w:val="00E50972"/>
    <w:rsid w:val="00E52183"/>
    <w:rsid w:val="00E52208"/>
    <w:rsid w:val="00E53495"/>
    <w:rsid w:val="00E540DF"/>
    <w:rsid w:val="00E542C2"/>
    <w:rsid w:val="00E5454B"/>
    <w:rsid w:val="00E55224"/>
    <w:rsid w:val="00E55925"/>
    <w:rsid w:val="00E55C58"/>
    <w:rsid w:val="00E55CDF"/>
    <w:rsid w:val="00E55E2D"/>
    <w:rsid w:val="00E56A0D"/>
    <w:rsid w:val="00E56C6B"/>
    <w:rsid w:val="00E56D73"/>
    <w:rsid w:val="00E57456"/>
    <w:rsid w:val="00E57640"/>
    <w:rsid w:val="00E57E46"/>
    <w:rsid w:val="00E60425"/>
    <w:rsid w:val="00E604C1"/>
    <w:rsid w:val="00E627E3"/>
    <w:rsid w:val="00E6285A"/>
    <w:rsid w:val="00E62ED3"/>
    <w:rsid w:val="00E642AB"/>
    <w:rsid w:val="00E65DAB"/>
    <w:rsid w:val="00E67A47"/>
    <w:rsid w:val="00E67FC0"/>
    <w:rsid w:val="00E716E7"/>
    <w:rsid w:val="00E72311"/>
    <w:rsid w:val="00E723F7"/>
    <w:rsid w:val="00E72DF7"/>
    <w:rsid w:val="00E744B2"/>
    <w:rsid w:val="00E75F63"/>
    <w:rsid w:val="00E75FB6"/>
    <w:rsid w:val="00E76389"/>
    <w:rsid w:val="00E77660"/>
    <w:rsid w:val="00E81CCD"/>
    <w:rsid w:val="00E826EB"/>
    <w:rsid w:val="00E83095"/>
    <w:rsid w:val="00E8341F"/>
    <w:rsid w:val="00E8359F"/>
    <w:rsid w:val="00E8382C"/>
    <w:rsid w:val="00E83D8F"/>
    <w:rsid w:val="00E84277"/>
    <w:rsid w:val="00E85C33"/>
    <w:rsid w:val="00E86E64"/>
    <w:rsid w:val="00E871D6"/>
    <w:rsid w:val="00E873C8"/>
    <w:rsid w:val="00E87B8D"/>
    <w:rsid w:val="00E90CA1"/>
    <w:rsid w:val="00E91B69"/>
    <w:rsid w:val="00E92379"/>
    <w:rsid w:val="00E928D8"/>
    <w:rsid w:val="00E92E8B"/>
    <w:rsid w:val="00E93D4F"/>
    <w:rsid w:val="00E93F30"/>
    <w:rsid w:val="00E94E1B"/>
    <w:rsid w:val="00E94E2C"/>
    <w:rsid w:val="00E96C61"/>
    <w:rsid w:val="00E979B6"/>
    <w:rsid w:val="00EA11EA"/>
    <w:rsid w:val="00EA282F"/>
    <w:rsid w:val="00EA2B41"/>
    <w:rsid w:val="00EA2CC0"/>
    <w:rsid w:val="00EA2ED4"/>
    <w:rsid w:val="00EA3032"/>
    <w:rsid w:val="00EA3067"/>
    <w:rsid w:val="00EA4058"/>
    <w:rsid w:val="00EA488A"/>
    <w:rsid w:val="00EA5311"/>
    <w:rsid w:val="00EA565E"/>
    <w:rsid w:val="00EB23CC"/>
    <w:rsid w:val="00EB24AB"/>
    <w:rsid w:val="00EB24FE"/>
    <w:rsid w:val="00EB37A5"/>
    <w:rsid w:val="00EB4260"/>
    <w:rsid w:val="00EB4998"/>
    <w:rsid w:val="00EB4C5F"/>
    <w:rsid w:val="00EB4DC0"/>
    <w:rsid w:val="00EB4FBC"/>
    <w:rsid w:val="00EB52C2"/>
    <w:rsid w:val="00EB5F49"/>
    <w:rsid w:val="00EB79F4"/>
    <w:rsid w:val="00EB7D08"/>
    <w:rsid w:val="00EC1407"/>
    <w:rsid w:val="00EC230B"/>
    <w:rsid w:val="00EC38FC"/>
    <w:rsid w:val="00EC406E"/>
    <w:rsid w:val="00EC5346"/>
    <w:rsid w:val="00EC695A"/>
    <w:rsid w:val="00EC72D5"/>
    <w:rsid w:val="00EC797E"/>
    <w:rsid w:val="00ED0A0A"/>
    <w:rsid w:val="00ED21C6"/>
    <w:rsid w:val="00ED5AEF"/>
    <w:rsid w:val="00ED6637"/>
    <w:rsid w:val="00ED6E8A"/>
    <w:rsid w:val="00EE0119"/>
    <w:rsid w:val="00EE018C"/>
    <w:rsid w:val="00EE1E7E"/>
    <w:rsid w:val="00EE2BDF"/>
    <w:rsid w:val="00EE46BA"/>
    <w:rsid w:val="00EE5B10"/>
    <w:rsid w:val="00EE62E1"/>
    <w:rsid w:val="00EE694C"/>
    <w:rsid w:val="00EE7123"/>
    <w:rsid w:val="00EE7CF4"/>
    <w:rsid w:val="00EF01A7"/>
    <w:rsid w:val="00EF06E4"/>
    <w:rsid w:val="00EF375B"/>
    <w:rsid w:val="00EF6890"/>
    <w:rsid w:val="00EF6984"/>
    <w:rsid w:val="00EF69CD"/>
    <w:rsid w:val="00EF6F22"/>
    <w:rsid w:val="00EF77EB"/>
    <w:rsid w:val="00F01B1F"/>
    <w:rsid w:val="00F021B8"/>
    <w:rsid w:val="00F03140"/>
    <w:rsid w:val="00F0461F"/>
    <w:rsid w:val="00F04FD3"/>
    <w:rsid w:val="00F0552F"/>
    <w:rsid w:val="00F05A70"/>
    <w:rsid w:val="00F05E42"/>
    <w:rsid w:val="00F06189"/>
    <w:rsid w:val="00F06437"/>
    <w:rsid w:val="00F0646D"/>
    <w:rsid w:val="00F101CD"/>
    <w:rsid w:val="00F101D9"/>
    <w:rsid w:val="00F10C45"/>
    <w:rsid w:val="00F10EF4"/>
    <w:rsid w:val="00F11FB9"/>
    <w:rsid w:val="00F12818"/>
    <w:rsid w:val="00F12F3D"/>
    <w:rsid w:val="00F13430"/>
    <w:rsid w:val="00F13CCC"/>
    <w:rsid w:val="00F140C1"/>
    <w:rsid w:val="00F140F5"/>
    <w:rsid w:val="00F1426C"/>
    <w:rsid w:val="00F14316"/>
    <w:rsid w:val="00F1499F"/>
    <w:rsid w:val="00F14ABE"/>
    <w:rsid w:val="00F15251"/>
    <w:rsid w:val="00F15626"/>
    <w:rsid w:val="00F15EB3"/>
    <w:rsid w:val="00F1658F"/>
    <w:rsid w:val="00F17334"/>
    <w:rsid w:val="00F17E76"/>
    <w:rsid w:val="00F2081B"/>
    <w:rsid w:val="00F21B34"/>
    <w:rsid w:val="00F25047"/>
    <w:rsid w:val="00F25D42"/>
    <w:rsid w:val="00F25E0A"/>
    <w:rsid w:val="00F27B7F"/>
    <w:rsid w:val="00F304EB"/>
    <w:rsid w:val="00F30A46"/>
    <w:rsid w:val="00F30E8D"/>
    <w:rsid w:val="00F315D5"/>
    <w:rsid w:val="00F330BD"/>
    <w:rsid w:val="00F35C8E"/>
    <w:rsid w:val="00F36D4C"/>
    <w:rsid w:val="00F37D7C"/>
    <w:rsid w:val="00F40E34"/>
    <w:rsid w:val="00F41B6B"/>
    <w:rsid w:val="00F4509A"/>
    <w:rsid w:val="00F45BE9"/>
    <w:rsid w:val="00F45C5E"/>
    <w:rsid w:val="00F4714E"/>
    <w:rsid w:val="00F47CD2"/>
    <w:rsid w:val="00F50BD0"/>
    <w:rsid w:val="00F51589"/>
    <w:rsid w:val="00F515DB"/>
    <w:rsid w:val="00F51798"/>
    <w:rsid w:val="00F52A08"/>
    <w:rsid w:val="00F53514"/>
    <w:rsid w:val="00F53FB9"/>
    <w:rsid w:val="00F54008"/>
    <w:rsid w:val="00F5426B"/>
    <w:rsid w:val="00F5430F"/>
    <w:rsid w:val="00F543D7"/>
    <w:rsid w:val="00F55CA3"/>
    <w:rsid w:val="00F56BC7"/>
    <w:rsid w:val="00F5754B"/>
    <w:rsid w:val="00F638C8"/>
    <w:rsid w:val="00F63959"/>
    <w:rsid w:val="00F64968"/>
    <w:rsid w:val="00F65103"/>
    <w:rsid w:val="00F65219"/>
    <w:rsid w:val="00F6636C"/>
    <w:rsid w:val="00F70466"/>
    <w:rsid w:val="00F718C6"/>
    <w:rsid w:val="00F71BF1"/>
    <w:rsid w:val="00F72B43"/>
    <w:rsid w:val="00F736A9"/>
    <w:rsid w:val="00F74847"/>
    <w:rsid w:val="00F74D52"/>
    <w:rsid w:val="00F74F9A"/>
    <w:rsid w:val="00F75A12"/>
    <w:rsid w:val="00F76AAC"/>
    <w:rsid w:val="00F76BA8"/>
    <w:rsid w:val="00F76CC6"/>
    <w:rsid w:val="00F77E5D"/>
    <w:rsid w:val="00F801E2"/>
    <w:rsid w:val="00F80DCB"/>
    <w:rsid w:val="00F81CFE"/>
    <w:rsid w:val="00F81F95"/>
    <w:rsid w:val="00F83CC8"/>
    <w:rsid w:val="00F84F93"/>
    <w:rsid w:val="00F85E7D"/>
    <w:rsid w:val="00F87454"/>
    <w:rsid w:val="00F87793"/>
    <w:rsid w:val="00F87DB4"/>
    <w:rsid w:val="00F90297"/>
    <w:rsid w:val="00F906CE"/>
    <w:rsid w:val="00F9076A"/>
    <w:rsid w:val="00F90977"/>
    <w:rsid w:val="00F909F7"/>
    <w:rsid w:val="00F90B9B"/>
    <w:rsid w:val="00F90CDE"/>
    <w:rsid w:val="00F93EBF"/>
    <w:rsid w:val="00F95858"/>
    <w:rsid w:val="00F95A8D"/>
    <w:rsid w:val="00F97CEC"/>
    <w:rsid w:val="00FA0865"/>
    <w:rsid w:val="00FA0BC9"/>
    <w:rsid w:val="00FA1480"/>
    <w:rsid w:val="00FA172C"/>
    <w:rsid w:val="00FA30AC"/>
    <w:rsid w:val="00FA3104"/>
    <w:rsid w:val="00FA510C"/>
    <w:rsid w:val="00FA5CC8"/>
    <w:rsid w:val="00FA67B3"/>
    <w:rsid w:val="00FA6FFD"/>
    <w:rsid w:val="00FA7216"/>
    <w:rsid w:val="00FB049F"/>
    <w:rsid w:val="00FB0BF1"/>
    <w:rsid w:val="00FB0CCF"/>
    <w:rsid w:val="00FB2092"/>
    <w:rsid w:val="00FB2C31"/>
    <w:rsid w:val="00FB3E80"/>
    <w:rsid w:val="00FB425C"/>
    <w:rsid w:val="00FB4DC0"/>
    <w:rsid w:val="00FB521E"/>
    <w:rsid w:val="00FB66DB"/>
    <w:rsid w:val="00FB72E3"/>
    <w:rsid w:val="00FB7BD2"/>
    <w:rsid w:val="00FC0DD0"/>
    <w:rsid w:val="00FC1149"/>
    <w:rsid w:val="00FC1C98"/>
    <w:rsid w:val="00FC4004"/>
    <w:rsid w:val="00FC4787"/>
    <w:rsid w:val="00FC4A37"/>
    <w:rsid w:val="00FC4A91"/>
    <w:rsid w:val="00FC5403"/>
    <w:rsid w:val="00FC5CB0"/>
    <w:rsid w:val="00FC5E15"/>
    <w:rsid w:val="00FC5FC2"/>
    <w:rsid w:val="00FC78E0"/>
    <w:rsid w:val="00FD1C58"/>
    <w:rsid w:val="00FD3D73"/>
    <w:rsid w:val="00FD4AB2"/>
    <w:rsid w:val="00FD685A"/>
    <w:rsid w:val="00FD7060"/>
    <w:rsid w:val="00FE1333"/>
    <w:rsid w:val="00FE16A4"/>
    <w:rsid w:val="00FE218A"/>
    <w:rsid w:val="00FE33D1"/>
    <w:rsid w:val="00FE39BA"/>
    <w:rsid w:val="00FE3CD5"/>
    <w:rsid w:val="00FE3F07"/>
    <w:rsid w:val="00FE4D86"/>
    <w:rsid w:val="00FE584E"/>
    <w:rsid w:val="00FE7034"/>
    <w:rsid w:val="00FF0444"/>
    <w:rsid w:val="00FF0BE8"/>
    <w:rsid w:val="00FF186C"/>
    <w:rsid w:val="00FF1EE8"/>
    <w:rsid w:val="00FF2563"/>
    <w:rsid w:val="00FF33AC"/>
    <w:rsid w:val="00FF37CD"/>
    <w:rsid w:val="00FF6B85"/>
    <w:rsid w:val="00FF71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32C18E"/>
  <w15:docId w15:val="{828F9045-CC85-4B3E-9467-968C8B49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unhideWhenUsed="1" w:qFormat="1"/>
    <w:lsdException w:name="heading 8" w:uiPriority="99" w:unhideWhenUsed="1" w:qFormat="1"/>
    <w:lsdException w:name="heading 9" w:uiPriority="9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63"/>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BodyText"/>
    <w:link w:val="Heading1Char"/>
    <w:uiPriority w:val="99"/>
    <w:qFormat/>
    <w:rsid w:val="00DC1D47"/>
    <w:pPr>
      <w:keepNext/>
      <w:pageBreakBefore/>
      <w:numPr>
        <w:numId w:val="6"/>
      </w:numPr>
      <w:tabs>
        <w:tab w:val="left" w:pos="720"/>
      </w:tabs>
      <w:spacing w:before="480" w:after="240" w:line="240" w:lineRule="auto"/>
      <w:outlineLvl w:val="0"/>
    </w:pPr>
    <w:rPr>
      <w:rFonts w:ascii="Gill Sans MT" w:hAnsi="Gill Sans MT"/>
      <w:b/>
      <w:caps/>
      <w:color w:val="4F81BD"/>
      <w:spacing w:val="40"/>
      <w:kern w:val="32"/>
      <w:sz w:val="28"/>
      <w:szCs w:val="32"/>
      <w:lang w:val="x-none" w:eastAsia="x-none"/>
    </w:rPr>
  </w:style>
  <w:style w:type="paragraph" w:styleId="Heading2">
    <w:name w:val="heading 2"/>
    <w:basedOn w:val="Normal"/>
    <w:next w:val="BodyText"/>
    <w:link w:val="Heading2Char"/>
    <w:uiPriority w:val="99"/>
    <w:qFormat/>
    <w:rsid w:val="00DC1D47"/>
    <w:pPr>
      <w:keepNext/>
      <w:numPr>
        <w:ilvl w:val="1"/>
        <w:numId w:val="6"/>
      </w:numPr>
      <w:tabs>
        <w:tab w:val="left" w:pos="720"/>
        <w:tab w:val="left" w:pos="864"/>
      </w:tabs>
      <w:spacing w:before="360" w:after="120" w:line="240" w:lineRule="auto"/>
      <w:outlineLvl w:val="1"/>
    </w:pPr>
    <w:rPr>
      <w:rFonts w:ascii="Gill Sans MT" w:hAnsi="Gill Sans MT"/>
      <w:b/>
      <w:i/>
      <w:sz w:val="28"/>
      <w:szCs w:val="28"/>
      <w:lang w:val="x-none" w:eastAsia="x-none"/>
    </w:rPr>
  </w:style>
  <w:style w:type="paragraph" w:styleId="Heading3">
    <w:name w:val="heading 3"/>
    <w:basedOn w:val="Normal"/>
    <w:next w:val="BodyText"/>
    <w:link w:val="Heading3Char"/>
    <w:uiPriority w:val="99"/>
    <w:qFormat/>
    <w:rsid w:val="00DC1D47"/>
    <w:pPr>
      <w:keepNext/>
      <w:numPr>
        <w:ilvl w:val="2"/>
        <w:numId w:val="6"/>
      </w:numPr>
      <w:tabs>
        <w:tab w:val="left" w:pos="936"/>
      </w:tabs>
      <w:spacing w:before="360" w:after="120" w:line="240" w:lineRule="auto"/>
      <w:outlineLvl w:val="2"/>
    </w:pPr>
    <w:rPr>
      <w:rFonts w:ascii="Gill Sans MT" w:hAnsi="Gill Sans MT"/>
      <w:sz w:val="28"/>
      <w:szCs w:val="26"/>
      <w:lang w:val="x-none" w:eastAsia="x-none"/>
    </w:rPr>
  </w:style>
  <w:style w:type="paragraph" w:styleId="Heading4">
    <w:name w:val="heading 4"/>
    <w:basedOn w:val="Heading3"/>
    <w:next w:val="BodyText"/>
    <w:link w:val="Heading4Char"/>
    <w:uiPriority w:val="99"/>
    <w:qFormat/>
    <w:rsid w:val="00DC1D47"/>
    <w:pPr>
      <w:numPr>
        <w:ilvl w:val="3"/>
      </w:numPr>
      <w:spacing w:after="60"/>
      <w:outlineLvl w:val="3"/>
    </w:pPr>
    <w:rPr>
      <w:rFonts w:ascii="Garamond" w:hAnsi="Garamond"/>
      <w:sz w:val="24"/>
    </w:rPr>
  </w:style>
  <w:style w:type="paragraph" w:styleId="Heading5">
    <w:name w:val="heading 5"/>
    <w:basedOn w:val="Normal"/>
    <w:next w:val="BodyText"/>
    <w:link w:val="Heading5Char"/>
    <w:uiPriority w:val="99"/>
    <w:qFormat/>
    <w:rsid w:val="00DC1D47"/>
    <w:pPr>
      <w:keepNext/>
      <w:numPr>
        <w:ilvl w:val="4"/>
        <w:numId w:val="6"/>
      </w:numPr>
      <w:tabs>
        <w:tab w:val="left" w:pos="1152"/>
      </w:tabs>
      <w:spacing w:before="240" w:after="60" w:line="240" w:lineRule="auto"/>
      <w:outlineLvl w:val="4"/>
    </w:pPr>
    <w:rPr>
      <w:rFonts w:ascii="Garamond" w:hAnsi="Garamond"/>
      <w:sz w:val="22"/>
      <w:lang w:val="x-none" w:eastAsia="x-none"/>
    </w:rPr>
  </w:style>
  <w:style w:type="paragraph" w:styleId="Heading6">
    <w:name w:val="heading 6"/>
    <w:basedOn w:val="Normal"/>
    <w:next w:val="BodyText"/>
    <w:link w:val="Heading6Char"/>
    <w:uiPriority w:val="99"/>
    <w:qFormat/>
    <w:rsid w:val="00DC1D47"/>
    <w:pPr>
      <w:numPr>
        <w:ilvl w:val="5"/>
        <w:numId w:val="6"/>
      </w:numPr>
      <w:spacing w:before="240" w:after="60" w:line="240" w:lineRule="auto"/>
      <w:outlineLvl w:val="5"/>
    </w:pPr>
    <w:rPr>
      <w:rFonts w:ascii="Garamond" w:hAnsi="Garamond"/>
      <w:sz w:val="22"/>
      <w:lang w:val="x-none" w:eastAsia="x-none"/>
    </w:rPr>
  </w:style>
  <w:style w:type="paragraph" w:styleId="Heading7">
    <w:name w:val="heading 7"/>
    <w:aliases w:val="appendix"/>
    <w:basedOn w:val="Normal"/>
    <w:next w:val="BodyText"/>
    <w:link w:val="Heading7Char"/>
    <w:uiPriority w:val="99"/>
    <w:qFormat/>
    <w:rsid w:val="00DC1D47"/>
    <w:pPr>
      <w:numPr>
        <w:ilvl w:val="6"/>
        <w:numId w:val="6"/>
      </w:numPr>
      <w:spacing w:before="240" w:after="60" w:line="240" w:lineRule="auto"/>
      <w:outlineLvl w:val="6"/>
    </w:pPr>
    <w:rPr>
      <w:rFonts w:ascii="Garamond" w:hAnsi="Garamond"/>
      <w:sz w:val="22"/>
      <w:lang w:val="x-none" w:eastAsia="x-none"/>
    </w:rPr>
  </w:style>
  <w:style w:type="paragraph" w:styleId="Heading8">
    <w:name w:val="heading 8"/>
    <w:basedOn w:val="Normal"/>
    <w:next w:val="BodyText"/>
    <w:link w:val="Heading8Char"/>
    <w:uiPriority w:val="99"/>
    <w:qFormat/>
    <w:rsid w:val="00DC1D47"/>
    <w:pPr>
      <w:numPr>
        <w:ilvl w:val="7"/>
        <w:numId w:val="6"/>
      </w:numPr>
      <w:spacing w:before="240" w:after="60" w:line="240" w:lineRule="auto"/>
      <w:outlineLvl w:val="7"/>
    </w:pPr>
    <w:rPr>
      <w:rFonts w:ascii="Garamond" w:hAnsi="Garamond"/>
      <w:sz w:val="22"/>
      <w:lang w:val="x-none" w:eastAsia="x-none"/>
    </w:rPr>
  </w:style>
  <w:style w:type="paragraph" w:styleId="Heading9">
    <w:name w:val="heading 9"/>
    <w:basedOn w:val="Normal"/>
    <w:next w:val="BodyText"/>
    <w:link w:val="Heading9Char"/>
    <w:uiPriority w:val="99"/>
    <w:qFormat/>
    <w:rsid w:val="00DC1D47"/>
    <w:pPr>
      <w:numPr>
        <w:ilvl w:val="8"/>
        <w:numId w:val="6"/>
      </w:numPr>
      <w:spacing w:before="240" w:after="60" w:line="240" w:lineRule="auto"/>
      <w:outlineLvl w:val="8"/>
    </w:pPr>
    <w:rPr>
      <w:rFonts w:ascii="Garamond" w:hAnsi="Garamond"/>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uiPriority w:val="9"/>
    <w:rsid w:val="00DC1D47"/>
    <w:rPr>
      <w:rFonts w:ascii="Garamond" w:hAnsi="Garamond"/>
      <w:sz w:val="22"/>
      <w:szCs w:val="24"/>
      <w:lang w:val="x-none" w:eastAsia="x-none"/>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2"/>
      </w:numPr>
      <w:tabs>
        <w:tab w:val="left" w:pos="1440"/>
      </w:tabs>
      <w:spacing w:after="120"/>
      <w:ind w:left="1440"/>
    </w:pPr>
  </w:style>
  <w:style w:type="paragraph" w:styleId="Title">
    <w:name w:val="Title"/>
    <w:basedOn w:val="Normal"/>
    <w:link w:val="TitleChar"/>
    <w:uiPriority w:val="99"/>
    <w:qFormat/>
    <w:rsid w:val="00907956"/>
    <w:pPr>
      <w:spacing w:before="240" w:after="60"/>
      <w:jc w:val="right"/>
    </w:pPr>
    <w:rPr>
      <w:rFonts w:ascii="Verdana" w:hAnsi="Verdana"/>
      <w:b/>
      <w:kern w:val="28"/>
      <w:sz w:val="32"/>
    </w:rPr>
  </w:style>
  <w:style w:type="character" w:customStyle="1" w:styleId="TitleChar">
    <w:name w:val="Title Char"/>
    <w:link w:val="Title"/>
    <w:uiPriority w:val="10"/>
    <w:rsid w:val="00907956"/>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uiPriority w:val="99"/>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uiPriority w:val="99"/>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310724"/>
    <w:pPr>
      <w:keepNext/>
      <w:tabs>
        <w:tab w:val="left" w:pos="144"/>
        <w:tab w:val="left" w:pos="288"/>
        <w:tab w:val="left" w:pos="432"/>
        <w:tab w:val="left" w:pos="576"/>
        <w:tab w:val="left" w:pos="720"/>
        <w:tab w:val="left" w:pos="864"/>
        <w:tab w:val="left" w:pos="1008"/>
      </w:tabs>
      <w:spacing w:before="60" w:after="60" w:line="220" w:lineRule="exact"/>
    </w:pPr>
    <w:rPr>
      <w:noProof/>
      <w:sz w:val="18"/>
      <w:szCs w:val="18"/>
    </w:rPr>
  </w:style>
  <w:style w:type="character" w:customStyle="1" w:styleId="TableTextChar">
    <w:name w:val="TableText Char"/>
    <w:link w:val="TableText"/>
    <w:rsid w:val="00310724"/>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DC1D47"/>
    <w:pPr>
      <w:pageBreakBefore/>
      <w:widowControl w:val="0"/>
      <w:numPr>
        <w:numId w:val="5"/>
      </w:numPr>
      <w:tabs>
        <w:tab w:val="left" w:pos="2700"/>
      </w:tabs>
      <w:spacing w:before="480" w:after="240"/>
      <w:outlineLvl w:val="0"/>
    </w:pPr>
    <w:rPr>
      <w:rFonts w:ascii="Gill Sans MT" w:eastAsia="MS Mincho" w:hAnsi="Gill Sans MT" w:cs="Arial"/>
      <w:b/>
      <w:bCs/>
      <w:caps/>
      <w:color w:val="4F81BD"/>
      <w:spacing w:val="40"/>
      <w:kern w:val="32"/>
      <w:sz w:val="28"/>
      <w:szCs w:val="28"/>
      <w:lang w:eastAsia="ja-JP"/>
    </w:rPr>
  </w:style>
  <w:style w:type="numbering" w:customStyle="1" w:styleId="Constraints">
    <w:name w:val="Constraints"/>
    <w:rsid w:val="00C52BA5"/>
    <w:pPr>
      <w:numPr>
        <w:numId w:val="1"/>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BodyText"/>
    <w:rsid w:val="00DC1D47"/>
    <w:pPr>
      <w:numPr>
        <w:ilvl w:val="0"/>
        <w:numId w:val="0"/>
      </w:numPr>
    </w:p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3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36757B"/>
    <w:pPr>
      <w:tabs>
        <w:tab w:val="right" w:leader="dot" w:pos="9360"/>
      </w:tabs>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150262"/>
    <w:pPr>
      <w:spacing w:before="0" w:after="0" w:line="300" w:lineRule="exact"/>
    </w:pPr>
    <w:rPr>
      <w:bCs/>
      <w:sz w:val="24"/>
    </w:rPr>
  </w:style>
  <w:style w:type="paragraph" w:styleId="Header">
    <w:name w:val="header"/>
    <w:basedOn w:val="Normal"/>
    <w:link w:val="HeaderChar"/>
    <w:uiPriority w:val="99"/>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42302A"/>
    <w:pPr>
      <w:tabs>
        <w:tab w:val="left" w:pos="1080"/>
        <w:tab w:val="left" w:pos="1440"/>
      </w:tabs>
      <w:spacing w:after="120" w:line="260" w:lineRule="exact"/>
    </w:pPr>
    <w:rPr>
      <w:rFonts w:ascii="Bookman Old Style" w:eastAsia="?l?r ??’c" w:hAnsi="Bookman Old Style"/>
      <w:noProof/>
      <w:szCs w:val="24"/>
    </w:rPr>
  </w:style>
  <w:style w:type="character" w:customStyle="1" w:styleId="BodyTextChar">
    <w:name w:val="BodyText Char"/>
    <w:link w:val="BodyText"/>
    <w:rsid w:val="0042302A"/>
    <w:rPr>
      <w:rFonts w:ascii="Bookman Old Style" w:eastAsia="?l?r ??’c" w:hAnsi="Bookman Old Style"/>
      <w:noProof/>
      <w:szCs w:val="24"/>
    </w:rPr>
  </w:style>
  <w:style w:type="character" w:customStyle="1" w:styleId="XMLnameBold">
    <w:name w:val="XMLnameBold"/>
    <w:qFormat/>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uiPriority w:val="99"/>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43540B"/>
    <w:pPr>
      <w:spacing w:line="240" w:lineRule="auto"/>
      <w:jc w:val="center"/>
    </w:pPr>
  </w:style>
  <w:style w:type="character" w:customStyle="1" w:styleId="Heading3Char">
    <w:name w:val="Heading 3 Char"/>
    <w:link w:val="Heading3"/>
    <w:uiPriority w:val="9"/>
    <w:rsid w:val="00DC1D47"/>
    <w:rPr>
      <w:rFonts w:ascii="Gill Sans MT" w:hAnsi="Gill Sans MT"/>
      <w:sz w:val="28"/>
      <w:szCs w:val="26"/>
      <w:lang w:val="x-none" w:eastAsia="x-none"/>
    </w:rPr>
  </w:style>
  <w:style w:type="character" w:customStyle="1" w:styleId="Heading4Char">
    <w:name w:val="Heading 4 Char"/>
    <w:link w:val="Heading4"/>
    <w:uiPriority w:val="9"/>
    <w:rsid w:val="00DC1D47"/>
    <w:rPr>
      <w:rFonts w:ascii="Garamond" w:hAnsi="Garamond"/>
      <w:sz w:val="24"/>
      <w:szCs w:val="26"/>
      <w:lang w:val="x-none" w:eastAsia="x-none"/>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link w:val="Heading2"/>
    <w:uiPriority w:val="9"/>
    <w:rsid w:val="00DC1D47"/>
    <w:rPr>
      <w:rFonts w:ascii="Gill Sans MT" w:hAnsi="Gill Sans MT"/>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474F2D"/>
    <w:pPr>
      <w:spacing w:after="120"/>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Heading3"/>
    <w:next w:val="BodyText"/>
    <w:rsid w:val="00DC1D47"/>
    <w:pPr>
      <w:numPr>
        <w:ilvl w:val="0"/>
        <w:numId w:val="0"/>
      </w:numPr>
    </w:pPr>
    <w:rPr>
      <w:b/>
      <w:sz w:val="22"/>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uiPriority w:val="9"/>
    <w:rsid w:val="00DC1D47"/>
    <w:rPr>
      <w:rFonts w:ascii="Gill Sans MT" w:hAnsi="Gill Sans MT"/>
      <w:b/>
      <w:caps/>
      <w:color w:val="4F81BD"/>
      <w:spacing w:val="40"/>
      <w:kern w:val="32"/>
      <w:sz w:val="28"/>
      <w:szCs w:val="32"/>
      <w:lang w:val="x-none" w:eastAsia="x-none"/>
    </w:rPr>
  </w:style>
  <w:style w:type="character" w:customStyle="1" w:styleId="Heading5Char">
    <w:name w:val="Heading 5 Char"/>
    <w:link w:val="Heading5"/>
    <w:uiPriority w:val="9"/>
    <w:rsid w:val="00DC1D47"/>
    <w:rPr>
      <w:rFonts w:ascii="Garamond" w:hAnsi="Garamond"/>
      <w:sz w:val="22"/>
      <w:szCs w:val="24"/>
      <w:lang w:val="x-none" w:eastAsia="x-none"/>
    </w:rPr>
  </w:style>
  <w:style w:type="character" w:customStyle="1" w:styleId="Heading6Char">
    <w:name w:val="Heading 6 Char"/>
    <w:link w:val="Heading6"/>
    <w:uiPriority w:val="9"/>
    <w:rsid w:val="00DC1D47"/>
    <w:rPr>
      <w:rFonts w:ascii="Garamond" w:hAnsi="Garamond"/>
      <w:sz w:val="22"/>
      <w:szCs w:val="24"/>
      <w:lang w:val="x-none" w:eastAsia="x-none"/>
    </w:rPr>
  </w:style>
  <w:style w:type="character" w:customStyle="1" w:styleId="Heading8Char">
    <w:name w:val="Heading 8 Char"/>
    <w:link w:val="Heading8"/>
    <w:uiPriority w:val="9"/>
    <w:rsid w:val="00DC1D47"/>
    <w:rPr>
      <w:rFonts w:ascii="Garamond" w:hAnsi="Garamond"/>
      <w:sz w:val="22"/>
      <w:szCs w:val="24"/>
      <w:lang w:val="x-none" w:eastAsia="x-none"/>
    </w:rPr>
  </w:style>
  <w:style w:type="character" w:customStyle="1" w:styleId="Heading9Char">
    <w:name w:val="Heading 9 Char"/>
    <w:link w:val="Heading9"/>
    <w:uiPriority w:val="9"/>
    <w:rsid w:val="00DC1D47"/>
    <w:rPr>
      <w:rFonts w:ascii="Garamond" w:hAnsi="Garamond"/>
      <w:sz w:val="18"/>
      <w:szCs w:val="24"/>
      <w:lang w:val="x-none" w:eastAsia="x-none"/>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customStyle="1" w:styleId="LogoLeft">
    <w:name w:val="LogoLeft"/>
    <w:basedOn w:val="BodyText"/>
    <w:rsid w:val="00451E6E"/>
    <w:pPr>
      <w:tabs>
        <w:tab w:val="clear" w:pos="1080"/>
        <w:tab w:val="clear" w:pos="1440"/>
      </w:tabs>
      <w:spacing w:line="240" w:lineRule="auto"/>
    </w:pPr>
    <w:rPr>
      <w:rFonts w:eastAsia="Times New Roman"/>
      <w:noProof w:val="0"/>
    </w:rPr>
  </w:style>
  <w:style w:type="paragraph" w:styleId="CommentSubject">
    <w:name w:val="annotation subject"/>
    <w:basedOn w:val="CommentText"/>
    <w:next w:val="CommentText"/>
    <w:link w:val="CommentSubjectChar"/>
    <w:rsid w:val="00451E6E"/>
    <w:pPr>
      <w:spacing w:after="0" w:line="240" w:lineRule="auto"/>
    </w:pPr>
    <w:rPr>
      <w:b/>
      <w:bCs/>
      <w:sz w:val="20"/>
      <w:szCs w:val="20"/>
    </w:rPr>
  </w:style>
  <w:style w:type="character" w:customStyle="1" w:styleId="CommentSubjectChar">
    <w:name w:val="Comment Subject Char"/>
    <w:basedOn w:val="CommentTextChar"/>
    <w:link w:val="CommentSubject"/>
    <w:rsid w:val="00451E6E"/>
    <w:rPr>
      <w:rFonts w:ascii="Bookman Old Style" w:hAnsi="Bookman Old Style"/>
      <w:b/>
      <w:bCs/>
      <w:sz w:val="24"/>
      <w:szCs w:val="24"/>
    </w:rPr>
  </w:style>
  <w:style w:type="paragraph" w:customStyle="1" w:styleId="Heading3noSpace0">
    <w:name w:val="Heading 3 noSpace"/>
    <w:basedOn w:val="Heading3"/>
    <w:next w:val="BracketData"/>
    <w:rsid w:val="00451E6E"/>
    <w:pPr>
      <w:tabs>
        <w:tab w:val="clear" w:pos="720"/>
      </w:tabs>
      <w:spacing w:after="0"/>
    </w:pPr>
  </w:style>
  <w:style w:type="paragraph" w:customStyle="1" w:styleId="Heading3noTOC">
    <w:name w:val="Heading 3 noTOC"/>
    <w:basedOn w:val="Heading3"/>
    <w:rsid w:val="00451E6E"/>
    <w:pPr>
      <w:tabs>
        <w:tab w:val="clear" w:pos="720"/>
      </w:tabs>
      <w:outlineLvl w:val="3"/>
    </w:pPr>
  </w:style>
  <w:style w:type="paragraph" w:customStyle="1" w:styleId="copyright">
    <w:name w:val="copyright"/>
    <w:basedOn w:val="Normal"/>
    <w:rsid w:val="00CE18D8"/>
    <w:pPr>
      <w:spacing w:before="120" w:after="0"/>
    </w:pPr>
    <w:rPr>
      <w:sz w:val="18"/>
      <w:szCs w:val="18"/>
    </w:rPr>
  </w:style>
  <w:style w:type="character" w:customStyle="1" w:styleId="XMLdisplayName">
    <w:name w:val="XMLdisplayName"/>
    <w:rsid w:val="00451E6E"/>
    <w:rPr>
      <w:rFonts w:ascii="Courier New" w:hAnsi="Courier New"/>
      <w:i/>
      <w:iCs/>
      <w:dstrike w:val="0"/>
      <w:noProof/>
      <w:sz w:val="20"/>
      <w:vertAlign w:val="baseline"/>
    </w:rPr>
  </w:style>
  <w:style w:type="paragraph" w:styleId="Index1">
    <w:name w:val="index 1"/>
    <w:basedOn w:val="Normal"/>
    <w:next w:val="Normal"/>
    <w:autoRedefine/>
    <w:rsid w:val="00451E6E"/>
    <w:pPr>
      <w:spacing w:after="0" w:line="240" w:lineRule="auto"/>
      <w:ind w:left="240" w:hanging="240"/>
    </w:pPr>
  </w:style>
  <w:style w:type="paragraph" w:customStyle="1" w:styleId="ConformanceStatement">
    <w:name w:val="ConformanceStatement"/>
    <w:rsid w:val="00451E6E"/>
    <w:pPr>
      <w:numPr>
        <w:numId w:val="3"/>
      </w:numPr>
      <w:spacing w:after="120" w:line="260" w:lineRule="exact"/>
      <w:ind w:left="1901" w:hanging="1181"/>
    </w:pPr>
    <w:rPr>
      <w:rFonts w:ascii="Bookman Old Style" w:hAnsi="Bookman Old Style"/>
      <w:bCs/>
      <w:kern w:val="1"/>
      <w:lang w:eastAsia="ar-SA"/>
    </w:rPr>
  </w:style>
  <w:style w:type="paragraph" w:styleId="Index2">
    <w:name w:val="index 2"/>
    <w:basedOn w:val="Normal"/>
    <w:next w:val="Normal"/>
    <w:autoRedefine/>
    <w:rsid w:val="00451E6E"/>
    <w:pPr>
      <w:spacing w:after="0" w:line="240" w:lineRule="auto"/>
      <w:ind w:left="480" w:hanging="240"/>
    </w:pPr>
  </w:style>
  <w:style w:type="paragraph" w:styleId="Index3">
    <w:name w:val="index 3"/>
    <w:basedOn w:val="Normal"/>
    <w:next w:val="Normal"/>
    <w:autoRedefine/>
    <w:rsid w:val="00451E6E"/>
    <w:pPr>
      <w:spacing w:after="0" w:line="240" w:lineRule="auto"/>
      <w:ind w:left="720" w:hanging="240"/>
    </w:pPr>
  </w:style>
  <w:style w:type="paragraph" w:styleId="Index4">
    <w:name w:val="index 4"/>
    <w:basedOn w:val="Normal"/>
    <w:next w:val="Normal"/>
    <w:autoRedefine/>
    <w:rsid w:val="00451E6E"/>
    <w:pPr>
      <w:spacing w:after="0" w:line="240" w:lineRule="auto"/>
      <w:ind w:left="960" w:hanging="240"/>
    </w:pPr>
  </w:style>
  <w:style w:type="paragraph" w:styleId="Index5">
    <w:name w:val="index 5"/>
    <w:basedOn w:val="Normal"/>
    <w:next w:val="Normal"/>
    <w:autoRedefine/>
    <w:rsid w:val="00451E6E"/>
    <w:pPr>
      <w:spacing w:after="0" w:line="240" w:lineRule="auto"/>
      <w:ind w:left="1200" w:hanging="240"/>
    </w:pPr>
  </w:style>
  <w:style w:type="paragraph" w:styleId="Index6">
    <w:name w:val="index 6"/>
    <w:basedOn w:val="Normal"/>
    <w:next w:val="Normal"/>
    <w:autoRedefine/>
    <w:rsid w:val="00451E6E"/>
    <w:pPr>
      <w:spacing w:after="0" w:line="240" w:lineRule="auto"/>
      <w:ind w:left="1440" w:hanging="240"/>
    </w:pPr>
  </w:style>
  <w:style w:type="paragraph" w:styleId="Index7">
    <w:name w:val="index 7"/>
    <w:basedOn w:val="Normal"/>
    <w:next w:val="Normal"/>
    <w:autoRedefine/>
    <w:rsid w:val="00451E6E"/>
    <w:pPr>
      <w:spacing w:after="0" w:line="240" w:lineRule="auto"/>
      <w:ind w:left="1680" w:hanging="240"/>
    </w:pPr>
  </w:style>
  <w:style w:type="paragraph" w:styleId="Index8">
    <w:name w:val="index 8"/>
    <w:basedOn w:val="Normal"/>
    <w:next w:val="Normal"/>
    <w:autoRedefine/>
    <w:rsid w:val="00451E6E"/>
    <w:pPr>
      <w:spacing w:after="0" w:line="240" w:lineRule="auto"/>
      <w:ind w:left="1920" w:hanging="240"/>
    </w:pPr>
  </w:style>
  <w:style w:type="paragraph" w:styleId="Index9">
    <w:name w:val="index 9"/>
    <w:basedOn w:val="Normal"/>
    <w:next w:val="Normal"/>
    <w:autoRedefine/>
    <w:rsid w:val="00451E6E"/>
    <w:pPr>
      <w:spacing w:after="0" w:line="240" w:lineRule="auto"/>
      <w:ind w:left="2160" w:hanging="240"/>
    </w:pPr>
  </w:style>
  <w:style w:type="paragraph" w:customStyle="1" w:styleId="HeadingAttachment">
    <w:name w:val="Heading (Attachment)"/>
    <w:basedOn w:val="Heading1"/>
    <w:next w:val="Normal"/>
    <w:semiHidden/>
    <w:rsid w:val="00451E6E"/>
    <w:pPr>
      <w:keepNext w:val="0"/>
      <w:widowControl w:val="0"/>
      <w:numPr>
        <w:numId w:val="0"/>
      </w:numPr>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451E6E"/>
    <w:pPr>
      <w:spacing w:after="120" w:line="480" w:lineRule="auto"/>
      <w:ind w:firstLine="720"/>
    </w:pPr>
    <w:rPr>
      <w:rFonts w:ascii="Courier New" w:eastAsia="SimSun" w:hAnsi="Courier New" w:cs="Courier New"/>
      <w:noProof/>
      <w:sz w:val="22"/>
      <w:szCs w:val="20"/>
      <w:lang w:eastAsia="zh-CN"/>
    </w:rPr>
  </w:style>
  <w:style w:type="paragraph" w:customStyle="1" w:styleId="abstract">
    <w:name w:val="abstract"/>
    <w:basedOn w:val="Normal"/>
    <w:semiHidden/>
    <w:rsid w:val="00451E6E"/>
    <w:pPr>
      <w:spacing w:before="100" w:beforeAutospacing="1" w:after="100" w:afterAutospacing="1" w:line="240" w:lineRule="auto"/>
    </w:pPr>
    <w:rPr>
      <w:rFonts w:ascii="Courier New" w:eastAsia="SimSun" w:hAnsi="Courier New" w:cs="Arial"/>
      <w:noProof/>
      <w:sz w:val="18"/>
      <w:szCs w:val="20"/>
      <w:lang w:eastAsia="ja-JP"/>
    </w:rPr>
  </w:style>
  <w:style w:type="paragraph" w:customStyle="1" w:styleId="default0">
    <w:name w:val="default"/>
    <w:basedOn w:val="Normal"/>
    <w:semiHidden/>
    <w:rsid w:val="00451E6E"/>
    <w:pPr>
      <w:spacing w:before="100" w:beforeAutospacing="1" w:after="100" w:afterAutospacing="1" w:line="240" w:lineRule="auto"/>
    </w:pPr>
    <w:rPr>
      <w:rFonts w:ascii="Courier New" w:eastAsia="MS Mincho" w:hAnsi="Courier New" w:cs="Courier New"/>
      <w:noProof/>
      <w:szCs w:val="20"/>
      <w:lang w:eastAsia="ja-JP"/>
    </w:rPr>
  </w:style>
  <w:style w:type="character" w:customStyle="1" w:styleId="HyperlinkText">
    <w:name w:val="Hyperlink Text"/>
    <w:qFormat/>
    <w:rsid w:val="00451E6E"/>
    <w:rPr>
      <w:rFonts w:ascii="Bookman Old Style" w:eastAsia="SimSun" w:hAnsi="Bookman Old Style" w:cs="Arial"/>
      <w:b w:val="0"/>
      <w:dstrike w:val="0"/>
      <w:color w:val="333399"/>
      <w:kern w:val="20"/>
      <w:sz w:val="20"/>
      <w:szCs w:val="24"/>
      <w:u w:val="single"/>
      <w:vertAlign w:val="baseline"/>
      <w:lang w:val="en-US" w:eastAsia="zh-CN" w:bidi="ar-SA"/>
    </w:rPr>
  </w:style>
  <w:style w:type="character" w:styleId="CommentReference">
    <w:name w:val="annotation reference"/>
    <w:rsid w:val="00451E6E"/>
    <w:rPr>
      <w:sz w:val="16"/>
      <w:szCs w:val="16"/>
    </w:rPr>
  </w:style>
  <w:style w:type="paragraph" w:customStyle="1" w:styleId="Published">
    <w:name w:val="Published"/>
    <w:basedOn w:val="Normal"/>
    <w:qFormat/>
    <w:rsid w:val="00451E6E"/>
    <w:pPr>
      <w:keepNext/>
      <w:spacing w:after="0" w:line="300" w:lineRule="exact"/>
      <w:ind w:left="720"/>
    </w:pPr>
    <w:rPr>
      <w:rFonts w:ascii="Century Gothic" w:hAnsi="Century Gothic"/>
      <w:b/>
      <w:i/>
      <w:sz w:val="24"/>
    </w:rPr>
  </w:style>
  <w:style w:type="paragraph" w:customStyle="1" w:styleId="LogoRight">
    <w:name w:val="LogoRight"/>
    <w:basedOn w:val="BodyImage"/>
    <w:rsid w:val="00451E6E"/>
    <w:pPr>
      <w:spacing w:after="120"/>
      <w:jc w:val="right"/>
    </w:pPr>
  </w:style>
  <w:style w:type="paragraph" w:styleId="ListParagraph">
    <w:name w:val="List Paragraph"/>
    <w:basedOn w:val="Normal"/>
    <w:uiPriority w:val="34"/>
    <w:qFormat/>
    <w:rsid w:val="00403F9A"/>
    <w:pPr>
      <w:ind w:left="720"/>
      <w:pPrChange w:id="0" w:author="Aziz Boxwala" w:date="2014-08-12T13:23:00Z">
        <w:pPr>
          <w:ind w:left="720"/>
        </w:pPr>
      </w:pPrChange>
    </w:pPr>
    <w:rPr>
      <w:rPrChange w:id="0" w:author="Aziz Boxwala" w:date="2014-08-12T13:23:00Z">
        <w:rPr>
          <w:rFonts w:ascii="Bookman Old Style" w:hAnsi="Bookman Old Style"/>
          <w:szCs w:val="24"/>
          <w:lang w:val="en-US" w:eastAsia="en-US" w:bidi="ar-SA"/>
        </w:rPr>
      </w:rPrChange>
    </w:rPr>
  </w:style>
  <w:style w:type="character" w:styleId="PageNumber">
    <w:name w:val="page number"/>
    <w:basedOn w:val="DefaultParagraphFont"/>
    <w:rsid w:val="00451E6E"/>
  </w:style>
  <w:style w:type="paragraph" w:styleId="List">
    <w:name w:val="List"/>
    <w:basedOn w:val="Normal"/>
    <w:rsid w:val="00451E6E"/>
    <w:pPr>
      <w:spacing w:after="0" w:line="240" w:lineRule="auto"/>
      <w:ind w:left="360" w:hanging="360"/>
      <w:contextualSpacing/>
    </w:pPr>
  </w:style>
  <w:style w:type="paragraph" w:styleId="Revision">
    <w:name w:val="Revision"/>
    <w:hidden/>
    <w:rsid w:val="00211F55"/>
    <w:rPr>
      <w:rFonts w:ascii="Bookman Old Style" w:hAnsi="Bookman Old Style"/>
      <w:szCs w:val="24"/>
    </w:rPr>
  </w:style>
  <w:style w:type="paragraph" w:customStyle="1" w:styleId="BodyTextdescription">
    <w:name w:val="BodyText description"/>
    <w:basedOn w:val="BodyText"/>
    <w:qFormat/>
    <w:rsid w:val="00F06437"/>
    <w:pPr>
      <w:spacing w:before="120"/>
    </w:pPr>
  </w:style>
  <w:style w:type="character" w:customStyle="1" w:styleId="HyperlinkCourier">
    <w:name w:val="Hyperlink Courier"/>
    <w:basedOn w:val="HyperlinkCourierBold"/>
    <w:uiPriority w:val="1"/>
    <w:qFormat/>
    <w:rsid w:val="000610FA"/>
    <w:rPr>
      <w:rFonts w:ascii="Courier New" w:hAnsi="Courier New" w:cs="Arial"/>
      <w:b w:val="0"/>
      <w:dstrike w:val="0"/>
      <w:color w:val="333399"/>
      <w:sz w:val="20"/>
      <w:szCs w:val="24"/>
      <w:u w:val="single"/>
      <w:vertAlign w:val="baseline"/>
      <w:lang w:val="en-US" w:eastAsia="zh-CN" w:bidi="ar-SA"/>
    </w:rPr>
  </w:style>
  <w:style w:type="paragraph" w:customStyle="1" w:styleId="TableValueSet">
    <w:name w:val="TableValueSet"/>
    <w:basedOn w:val="TableText"/>
    <w:qFormat/>
    <w:rsid w:val="00A32674"/>
    <w:pPr>
      <w:tabs>
        <w:tab w:val="left" w:pos="1170"/>
      </w:tabs>
      <w:ind w:left="1152" w:hanging="1152"/>
    </w:pPr>
    <w:rPr>
      <w:noProof w:val="0"/>
    </w:rPr>
  </w:style>
  <w:style w:type="paragraph" w:customStyle="1" w:styleId="HeadingNoNumber">
    <w:name w:val="Heading NoNumber"/>
    <w:basedOn w:val="Heading1"/>
    <w:next w:val="BodyText"/>
    <w:qFormat/>
    <w:rsid w:val="00DC1D47"/>
    <w:pPr>
      <w:numPr>
        <w:numId w:val="0"/>
      </w:numPr>
    </w:pPr>
  </w:style>
  <w:style w:type="paragraph" w:styleId="Subtitle0">
    <w:name w:val="Subtitle"/>
    <w:basedOn w:val="Normal"/>
    <w:next w:val="Normal"/>
    <w:link w:val="SubtitleChar"/>
    <w:uiPriority w:val="11"/>
    <w:qFormat/>
    <w:rsid w:val="00B90B95"/>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B90B95"/>
    <w:rPr>
      <w:rFonts w:asciiTheme="minorHAnsi" w:eastAsiaTheme="minorEastAsia" w:hAnsiTheme="minorHAnsi" w:cstheme="minorBidi"/>
      <w:color w:val="5A5A5A" w:themeColor="text1" w:themeTint="A5"/>
      <w:spacing w:val="15"/>
      <w:sz w:val="22"/>
      <w:szCs w:val="22"/>
    </w:rPr>
  </w:style>
  <w:style w:type="table" w:customStyle="1" w:styleId="ListTable4-Accent11">
    <w:name w:val="List Table 4 - Accent 1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51">
    <w:name w:val="List Table 4 - Accent 51"/>
    <w:basedOn w:val="TableNormal"/>
    <w:uiPriority w:val="49"/>
    <w:rsid w:val="00B90B95"/>
    <w:rPr>
      <w:rFonts w:asciiTheme="minorHAnsi" w:eastAsiaTheme="minorHAnsi" w:hAnsiTheme="minorHAnsi" w:cstheme="minorBidi"/>
      <w:sz w:val="22"/>
      <w:szCs w:val="22"/>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MediumShading1-Accent1">
    <w:name w:val="Medium Shading 1 Accent 1"/>
    <w:basedOn w:val="TableNormal"/>
    <w:uiPriority w:val="63"/>
    <w:rsid w:val="00B90B95"/>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stTable41">
    <w:name w:val="List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BB41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99"/>
    <w:qFormat/>
    <w:rsid w:val="00EF01A7"/>
    <w:rPr>
      <w:i/>
      <w:iCs/>
    </w:rPr>
  </w:style>
  <w:style w:type="paragraph" w:customStyle="1" w:styleId="NumberedList">
    <w:name w:val="Number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customStyle="1" w:styleId="BulletedList">
    <w:name w:val="Bulleted List"/>
    <w:next w:val="Normal"/>
    <w:uiPriority w:val="99"/>
    <w:rsid w:val="00D069F9"/>
    <w:pPr>
      <w:widowControl w:val="0"/>
      <w:shd w:val="clear" w:color="auto" w:fill="FFFFFF"/>
      <w:autoSpaceDE w:val="0"/>
      <w:autoSpaceDN w:val="0"/>
      <w:adjustRightInd w:val="0"/>
      <w:ind w:left="360" w:hanging="360"/>
    </w:pPr>
    <w:rPr>
      <w:rFonts w:ascii="Arial" w:eastAsiaTheme="minorEastAsia" w:hAnsi="Arial" w:cs="Arial"/>
      <w:shd w:val="clear" w:color="auto" w:fill="FFFFFF"/>
      <w:lang w:val="en-AU"/>
    </w:rPr>
  </w:style>
  <w:style w:type="paragraph" w:styleId="BodyText0">
    <w:name w:val="Body Text"/>
    <w:basedOn w:val="Normal"/>
    <w:next w:val="Normal"/>
    <w:link w:val="BodyTextChar0"/>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Cs w:val="20"/>
      <w:shd w:val="clear" w:color="auto" w:fill="FFFFFF"/>
      <w:lang w:val="en-AU"/>
    </w:rPr>
  </w:style>
  <w:style w:type="character" w:customStyle="1" w:styleId="BodyTextChar0">
    <w:name w:val="Body Text Char"/>
    <w:basedOn w:val="DefaultParagraphFont"/>
    <w:link w:val="BodyText0"/>
    <w:uiPriority w:val="99"/>
    <w:rsid w:val="00D069F9"/>
    <w:rPr>
      <w:rFonts w:ascii="Arial" w:eastAsiaTheme="minorEastAsia" w:hAnsi="Arial" w:cs="Arial"/>
      <w:shd w:val="clear" w:color="auto" w:fill="FFFFFF"/>
      <w:lang w:val="en-AU"/>
    </w:rPr>
  </w:style>
  <w:style w:type="paragraph" w:styleId="BodyText2">
    <w:name w:val="Body Text 2"/>
    <w:basedOn w:val="Normal"/>
    <w:next w:val="Normal"/>
    <w:link w:val="BodyText2Char"/>
    <w:uiPriority w:val="99"/>
    <w:rsid w:val="00D069F9"/>
    <w:pPr>
      <w:widowControl w:val="0"/>
      <w:shd w:val="clear" w:color="auto" w:fill="FFFFFF"/>
      <w:autoSpaceDE w:val="0"/>
      <w:autoSpaceDN w:val="0"/>
      <w:adjustRightInd w:val="0"/>
      <w:spacing w:after="120" w:line="480" w:lineRule="auto"/>
    </w:pPr>
    <w:rPr>
      <w:rFonts w:ascii="Arial" w:eastAsiaTheme="minorEastAsia" w:hAnsi="Arial" w:cs="Arial"/>
      <w:sz w:val="18"/>
      <w:szCs w:val="18"/>
      <w:shd w:val="clear" w:color="auto" w:fill="FFFFFF"/>
      <w:lang w:val="en-AU"/>
    </w:rPr>
  </w:style>
  <w:style w:type="character" w:customStyle="1" w:styleId="BodyText2Char">
    <w:name w:val="Body Text 2 Char"/>
    <w:basedOn w:val="DefaultParagraphFont"/>
    <w:link w:val="BodyText2"/>
    <w:uiPriority w:val="99"/>
    <w:rsid w:val="00D069F9"/>
    <w:rPr>
      <w:rFonts w:ascii="Arial" w:eastAsiaTheme="minorEastAsia" w:hAnsi="Arial" w:cs="Arial"/>
      <w:sz w:val="18"/>
      <w:szCs w:val="18"/>
      <w:shd w:val="clear" w:color="auto" w:fill="FFFFFF"/>
      <w:lang w:val="en-AU"/>
    </w:rPr>
  </w:style>
  <w:style w:type="paragraph" w:styleId="BodyText3">
    <w:name w:val="Body Text 3"/>
    <w:basedOn w:val="Normal"/>
    <w:next w:val="Normal"/>
    <w:link w:val="BodyText3Char"/>
    <w:uiPriority w:val="99"/>
    <w:rsid w:val="00D069F9"/>
    <w:pPr>
      <w:widowControl w:val="0"/>
      <w:shd w:val="clear" w:color="auto" w:fill="FFFFFF"/>
      <w:autoSpaceDE w:val="0"/>
      <w:autoSpaceDN w:val="0"/>
      <w:adjustRightInd w:val="0"/>
      <w:spacing w:after="120" w:line="240" w:lineRule="auto"/>
    </w:pPr>
    <w:rPr>
      <w:rFonts w:ascii="Arial" w:eastAsiaTheme="minorEastAsia" w:hAnsi="Arial" w:cs="Arial"/>
      <w:sz w:val="16"/>
      <w:szCs w:val="16"/>
      <w:shd w:val="clear" w:color="auto" w:fill="FFFFFF"/>
      <w:lang w:val="en-AU"/>
    </w:rPr>
  </w:style>
  <w:style w:type="character" w:customStyle="1" w:styleId="BodyText3Char">
    <w:name w:val="Body Text 3 Char"/>
    <w:basedOn w:val="DefaultParagraphFont"/>
    <w:link w:val="BodyText3"/>
    <w:uiPriority w:val="99"/>
    <w:rsid w:val="00D069F9"/>
    <w:rPr>
      <w:rFonts w:ascii="Arial" w:eastAsiaTheme="minorEastAsia" w:hAnsi="Arial" w:cs="Arial"/>
      <w:sz w:val="16"/>
      <w:szCs w:val="16"/>
      <w:shd w:val="clear" w:color="auto" w:fill="FFFFFF"/>
      <w:lang w:val="en-AU"/>
    </w:rPr>
  </w:style>
  <w:style w:type="paragraph" w:styleId="NoteHeading">
    <w:name w:val="Note Heading"/>
    <w:basedOn w:val="Normal"/>
    <w:next w:val="Normal"/>
    <w:link w:val="NoteHeading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NoteHeadingChar">
    <w:name w:val="Note Heading Char"/>
    <w:basedOn w:val="DefaultParagraphFont"/>
    <w:link w:val="NoteHeading"/>
    <w:uiPriority w:val="99"/>
    <w:rsid w:val="00D069F9"/>
    <w:rPr>
      <w:rFonts w:ascii="Arial" w:eastAsiaTheme="minorEastAsia" w:hAnsi="Arial" w:cs="Arial"/>
      <w:shd w:val="clear" w:color="auto" w:fill="FFFFFF"/>
      <w:lang w:val="en-AU"/>
    </w:rPr>
  </w:style>
  <w:style w:type="paragraph" w:styleId="PlainText">
    <w:name w:val="Plain Text"/>
    <w:basedOn w:val="Normal"/>
    <w:next w:val="Normal"/>
    <w:link w:val="PlainTextChar"/>
    <w:uiPriority w:val="99"/>
    <w:rsid w:val="00D069F9"/>
    <w:pPr>
      <w:widowControl w:val="0"/>
      <w:shd w:val="clear" w:color="auto" w:fill="FFFFFF"/>
      <w:autoSpaceDE w:val="0"/>
      <w:autoSpaceDN w:val="0"/>
      <w:adjustRightInd w:val="0"/>
      <w:spacing w:after="0" w:line="240" w:lineRule="auto"/>
    </w:pPr>
    <w:rPr>
      <w:rFonts w:ascii="Arial" w:eastAsiaTheme="minorEastAsia" w:hAnsi="Arial" w:cs="Arial"/>
      <w:szCs w:val="20"/>
      <w:shd w:val="clear" w:color="auto" w:fill="FFFFFF"/>
      <w:lang w:val="en-AU"/>
    </w:rPr>
  </w:style>
  <w:style w:type="character" w:customStyle="1" w:styleId="PlainTextChar">
    <w:name w:val="Plain Text Char"/>
    <w:basedOn w:val="DefaultParagraphFont"/>
    <w:link w:val="PlainText"/>
    <w:uiPriority w:val="99"/>
    <w:rsid w:val="00D069F9"/>
    <w:rPr>
      <w:rFonts w:ascii="Arial" w:eastAsiaTheme="minorEastAsia" w:hAnsi="Arial" w:cs="Arial"/>
      <w:shd w:val="clear" w:color="auto" w:fill="FFFFFF"/>
      <w:lang w:val="en-AU"/>
    </w:rPr>
  </w:style>
  <w:style w:type="character" w:styleId="Strong">
    <w:name w:val="Strong"/>
    <w:basedOn w:val="DefaultParagraphFont"/>
    <w:uiPriority w:val="99"/>
    <w:qFormat/>
    <w:rsid w:val="00D069F9"/>
    <w:rPr>
      <w:b/>
      <w:bCs/>
      <w:sz w:val="20"/>
      <w:szCs w:val="20"/>
      <w:shd w:val="clear" w:color="auto" w:fill="FFFFFF"/>
    </w:rPr>
  </w:style>
  <w:style w:type="paragraph" w:customStyle="1" w:styleId="Code">
    <w:name w:val="Code"/>
    <w:next w:val="Normal"/>
    <w:uiPriority w:val="99"/>
    <w:rsid w:val="00D069F9"/>
    <w:pPr>
      <w:widowControl w:val="0"/>
      <w:shd w:val="clear" w:color="auto" w:fill="FFFFFF"/>
      <w:autoSpaceDE w:val="0"/>
      <w:autoSpaceDN w:val="0"/>
      <w:adjustRightInd w:val="0"/>
    </w:pPr>
    <w:rPr>
      <w:rFonts w:ascii="Arial" w:eastAsiaTheme="minorEastAsia" w:hAnsi="Arial" w:cs="Arial"/>
      <w:sz w:val="18"/>
      <w:szCs w:val="18"/>
      <w:shd w:val="clear" w:color="auto" w:fill="FFFFFF"/>
      <w:lang w:val="en-AU"/>
    </w:rPr>
  </w:style>
  <w:style w:type="character" w:customStyle="1" w:styleId="FieldLabel">
    <w:name w:val="Field Label"/>
    <w:uiPriority w:val="99"/>
    <w:rsid w:val="00D069F9"/>
    <w:rPr>
      <w:i/>
      <w:iCs/>
      <w:color w:val="004080"/>
      <w:sz w:val="20"/>
      <w:szCs w:val="20"/>
      <w:shd w:val="clear" w:color="auto" w:fill="FFFFFF"/>
    </w:rPr>
  </w:style>
  <w:style w:type="character" w:customStyle="1" w:styleId="TableHeading0">
    <w:name w:val="Table Heading"/>
    <w:uiPriority w:val="99"/>
    <w:rsid w:val="00D069F9"/>
    <w:rPr>
      <w:b/>
      <w:bCs/>
      <w:sz w:val="22"/>
      <w:szCs w:val="22"/>
      <w:shd w:val="clear" w:color="auto" w:fill="FFFFFF"/>
    </w:rPr>
  </w:style>
  <w:style w:type="character" w:customStyle="1" w:styleId="SSBookmark">
    <w:name w:val="SSBookmark"/>
    <w:uiPriority w:val="99"/>
    <w:rsid w:val="00D069F9"/>
    <w:rPr>
      <w:rFonts w:ascii="Lucida Sans" w:hAnsi="Lucida Sans" w:cs="Lucida Sans"/>
      <w:b/>
      <w:bCs/>
      <w:color w:val="000000"/>
      <w:sz w:val="16"/>
      <w:szCs w:val="16"/>
      <w:shd w:val="clear" w:color="auto" w:fill="FFFF80"/>
    </w:rPr>
  </w:style>
  <w:style w:type="character" w:customStyle="1" w:styleId="Objecttype">
    <w:name w:val="Object type"/>
    <w:uiPriority w:val="99"/>
    <w:rsid w:val="00D069F9"/>
    <w:rPr>
      <w:b/>
      <w:bCs/>
      <w:sz w:val="20"/>
      <w:szCs w:val="20"/>
      <w:u w:val="single"/>
      <w:shd w:val="clear" w:color="auto" w:fill="FFFFFF"/>
    </w:rPr>
  </w:style>
  <w:style w:type="paragraph" w:customStyle="1" w:styleId="ListHeader">
    <w:name w:val="List Header"/>
    <w:next w:val="Normal"/>
    <w:uiPriority w:val="99"/>
    <w:rsid w:val="00D069F9"/>
    <w:pPr>
      <w:widowControl w:val="0"/>
      <w:shd w:val="clear" w:color="auto" w:fill="FFFFFF"/>
      <w:autoSpaceDE w:val="0"/>
      <w:autoSpaceDN w:val="0"/>
      <w:adjustRightInd w:val="0"/>
    </w:pPr>
    <w:rPr>
      <w:rFonts w:ascii="Arial" w:eastAsiaTheme="minorEastAsia" w:hAnsi="Arial" w:cs="Arial"/>
      <w:b/>
      <w:bCs/>
      <w:i/>
      <w:iCs/>
      <w:color w:val="0000A0"/>
      <w:shd w:val="clear" w:color="auto" w:fill="FFFFFF"/>
      <w:lang w:val="en-AU"/>
    </w:rPr>
  </w:style>
  <w:style w:type="character" w:customStyle="1" w:styleId="SSTemplateField">
    <w:name w:val="SSTemplateField"/>
    <w:uiPriority w:val="99"/>
    <w:rsid w:val="00D069F9"/>
    <w:rPr>
      <w:rFonts w:ascii="Lucida Sans" w:hAnsi="Lucida Sans" w:cs="Lucida Sans"/>
      <w:b/>
      <w:bCs/>
      <w:color w:val="FFFFFF"/>
      <w:sz w:val="16"/>
      <w:szCs w:val="16"/>
      <w:shd w:val="clear" w:color="auto" w:fill="FF0000"/>
    </w:rPr>
  </w:style>
  <w:style w:type="table" w:customStyle="1" w:styleId="PlainTable51">
    <w:name w:val="Plain Table 51"/>
    <w:basedOn w:val="TableNormal"/>
    <w:rsid w:val="00CC7D1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67A6D"/>
  </w:style>
  <w:style w:type="character" w:styleId="LineNumber">
    <w:name w:val="line number"/>
    <w:basedOn w:val="DefaultParagraphFont"/>
    <w:semiHidden/>
    <w:unhideWhenUsed/>
    <w:rsid w:val="002A48F6"/>
  </w:style>
  <w:style w:type="table" w:styleId="PlainTable5">
    <w:name w:val="Plain Table 5"/>
    <w:basedOn w:val="TableNormal"/>
    <w:uiPriority w:val="45"/>
    <w:rsid w:val="005702B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863">
      <w:bodyDiv w:val="1"/>
      <w:marLeft w:val="0"/>
      <w:marRight w:val="0"/>
      <w:marTop w:val="0"/>
      <w:marBottom w:val="0"/>
      <w:divBdr>
        <w:top w:val="none" w:sz="0" w:space="0" w:color="auto"/>
        <w:left w:val="none" w:sz="0" w:space="0" w:color="auto"/>
        <w:bottom w:val="none" w:sz="0" w:space="0" w:color="auto"/>
        <w:right w:val="none" w:sz="0" w:space="0" w:color="auto"/>
      </w:divBdr>
    </w:div>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1996878">
      <w:bodyDiv w:val="1"/>
      <w:marLeft w:val="0"/>
      <w:marRight w:val="0"/>
      <w:marTop w:val="0"/>
      <w:marBottom w:val="0"/>
      <w:divBdr>
        <w:top w:val="none" w:sz="0" w:space="0" w:color="auto"/>
        <w:left w:val="none" w:sz="0" w:space="0" w:color="auto"/>
        <w:bottom w:val="none" w:sz="0" w:space="0" w:color="auto"/>
        <w:right w:val="none" w:sz="0" w:space="0" w:color="auto"/>
      </w:divBdr>
    </w:div>
    <w:div w:id="12457203">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396413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5637803">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1290083">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58331137">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0298620">
      <w:bodyDiv w:val="1"/>
      <w:marLeft w:val="0"/>
      <w:marRight w:val="0"/>
      <w:marTop w:val="0"/>
      <w:marBottom w:val="0"/>
      <w:divBdr>
        <w:top w:val="none" w:sz="0" w:space="0" w:color="auto"/>
        <w:left w:val="none" w:sz="0" w:space="0" w:color="auto"/>
        <w:bottom w:val="none" w:sz="0" w:space="0" w:color="auto"/>
        <w:right w:val="none" w:sz="0" w:space="0" w:color="auto"/>
      </w:divBdr>
    </w:div>
    <w:div w:id="101195099">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10325840">
      <w:bodyDiv w:val="1"/>
      <w:marLeft w:val="0"/>
      <w:marRight w:val="0"/>
      <w:marTop w:val="0"/>
      <w:marBottom w:val="0"/>
      <w:divBdr>
        <w:top w:val="none" w:sz="0" w:space="0" w:color="auto"/>
        <w:left w:val="none" w:sz="0" w:space="0" w:color="auto"/>
        <w:bottom w:val="none" w:sz="0" w:space="0" w:color="auto"/>
        <w:right w:val="none" w:sz="0" w:space="0" w:color="auto"/>
      </w:divBdr>
    </w:div>
    <w:div w:id="12000168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25658814">
      <w:bodyDiv w:val="1"/>
      <w:marLeft w:val="0"/>
      <w:marRight w:val="0"/>
      <w:marTop w:val="0"/>
      <w:marBottom w:val="0"/>
      <w:divBdr>
        <w:top w:val="none" w:sz="0" w:space="0" w:color="auto"/>
        <w:left w:val="none" w:sz="0" w:space="0" w:color="auto"/>
        <w:bottom w:val="none" w:sz="0" w:space="0" w:color="auto"/>
        <w:right w:val="none" w:sz="0" w:space="0" w:color="auto"/>
      </w:divBdr>
    </w:div>
    <w:div w:id="131217477">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486135">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81089622">
      <w:bodyDiv w:val="1"/>
      <w:marLeft w:val="0"/>
      <w:marRight w:val="0"/>
      <w:marTop w:val="0"/>
      <w:marBottom w:val="0"/>
      <w:divBdr>
        <w:top w:val="none" w:sz="0" w:space="0" w:color="auto"/>
        <w:left w:val="none" w:sz="0" w:space="0" w:color="auto"/>
        <w:bottom w:val="none" w:sz="0" w:space="0" w:color="auto"/>
        <w:right w:val="none" w:sz="0" w:space="0" w:color="auto"/>
      </w:divBdr>
    </w:div>
    <w:div w:id="186254424">
      <w:bodyDiv w:val="1"/>
      <w:marLeft w:val="0"/>
      <w:marRight w:val="0"/>
      <w:marTop w:val="0"/>
      <w:marBottom w:val="0"/>
      <w:divBdr>
        <w:top w:val="none" w:sz="0" w:space="0" w:color="auto"/>
        <w:left w:val="none" w:sz="0" w:space="0" w:color="auto"/>
        <w:bottom w:val="none" w:sz="0" w:space="0" w:color="auto"/>
        <w:right w:val="none" w:sz="0" w:space="0" w:color="auto"/>
      </w:divBdr>
    </w:div>
    <w:div w:id="188766462">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08692306">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3679745">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2854251">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5314">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2172673">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297346147">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30839785">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52532502">
      <w:bodyDiv w:val="1"/>
      <w:marLeft w:val="0"/>
      <w:marRight w:val="0"/>
      <w:marTop w:val="0"/>
      <w:marBottom w:val="0"/>
      <w:divBdr>
        <w:top w:val="none" w:sz="0" w:space="0" w:color="auto"/>
        <w:left w:val="none" w:sz="0" w:space="0" w:color="auto"/>
        <w:bottom w:val="none" w:sz="0" w:space="0" w:color="auto"/>
        <w:right w:val="none" w:sz="0" w:space="0" w:color="auto"/>
      </w:divBdr>
    </w:div>
    <w:div w:id="361980359">
      <w:bodyDiv w:val="1"/>
      <w:marLeft w:val="0"/>
      <w:marRight w:val="0"/>
      <w:marTop w:val="0"/>
      <w:marBottom w:val="0"/>
      <w:divBdr>
        <w:top w:val="none" w:sz="0" w:space="0" w:color="auto"/>
        <w:left w:val="none" w:sz="0" w:space="0" w:color="auto"/>
        <w:bottom w:val="none" w:sz="0" w:space="0" w:color="auto"/>
        <w:right w:val="none" w:sz="0" w:space="0" w:color="auto"/>
      </w:divBdr>
    </w:div>
    <w:div w:id="364793946">
      <w:bodyDiv w:val="1"/>
      <w:marLeft w:val="0"/>
      <w:marRight w:val="0"/>
      <w:marTop w:val="0"/>
      <w:marBottom w:val="0"/>
      <w:divBdr>
        <w:top w:val="none" w:sz="0" w:space="0" w:color="auto"/>
        <w:left w:val="none" w:sz="0" w:space="0" w:color="auto"/>
        <w:bottom w:val="none" w:sz="0" w:space="0" w:color="auto"/>
        <w:right w:val="none" w:sz="0" w:space="0" w:color="auto"/>
      </w:divBdr>
    </w:div>
    <w:div w:id="378745251">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5179404">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43616738">
      <w:bodyDiv w:val="1"/>
      <w:marLeft w:val="0"/>
      <w:marRight w:val="0"/>
      <w:marTop w:val="0"/>
      <w:marBottom w:val="0"/>
      <w:divBdr>
        <w:top w:val="none" w:sz="0" w:space="0" w:color="auto"/>
        <w:left w:val="none" w:sz="0" w:space="0" w:color="auto"/>
        <w:bottom w:val="none" w:sz="0" w:space="0" w:color="auto"/>
        <w:right w:val="none" w:sz="0" w:space="0" w:color="auto"/>
      </w:divBdr>
    </w:div>
    <w:div w:id="445396517">
      <w:bodyDiv w:val="1"/>
      <w:marLeft w:val="0"/>
      <w:marRight w:val="0"/>
      <w:marTop w:val="0"/>
      <w:marBottom w:val="0"/>
      <w:divBdr>
        <w:top w:val="none" w:sz="0" w:space="0" w:color="auto"/>
        <w:left w:val="none" w:sz="0" w:space="0" w:color="auto"/>
        <w:bottom w:val="none" w:sz="0" w:space="0" w:color="auto"/>
        <w:right w:val="none" w:sz="0" w:space="0" w:color="auto"/>
      </w:divBdr>
    </w:div>
    <w:div w:id="448741027">
      <w:bodyDiv w:val="1"/>
      <w:marLeft w:val="0"/>
      <w:marRight w:val="0"/>
      <w:marTop w:val="0"/>
      <w:marBottom w:val="0"/>
      <w:divBdr>
        <w:top w:val="none" w:sz="0" w:space="0" w:color="auto"/>
        <w:left w:val="none" w:sz="0" w:space="0" w:color="auto"/>
        <w:bottom w:val="none" w:sz="0" w:space="0" w:color="auto"/>
        <w:right w:val="none" w:sz="0" w:space="0" w:color="auto"/>
      </w:divBdr>
    </w:div>
    <w:div w:id="460461173">
      <w:bodyDiv w:val="1"/>
      <w:marLeft w:val="0"/>
      <w:marRight w:val="0"/>
      <w:marTop w:val="0"/>
      <w:marBottom w:val="0"/>
      <w:divBdr>
        <w:top w:val="none" w:sz="0" w:space="0" w:color="auto"/>
        <w:left w:val="none" w:sz="0" w:space="0" w:color="auto"/>
        <w:bottom w:val="none" w:sz="0" w:space="0" w:color="auto"/>
        <w:right w:val="none" w:sz="0" w:space="0" w:color="auto"/>
      </w:divBdr>
    </w:div>
    <w:div w:id="464395265">
      <w:bodyDiv w:val="1"/>
      <w:marLeft w:val="0"/>
      <w:marRight w:val="0"/>
      <w:marTop w:val="0"/>
      <w:marBottom w:val="0"/>
      <w:divBdr>
        <w:top w:val="none" w:sz="0" w:space="0" w:color="auto"/>
        <w:left w:val="none" w:sz="0" w:space="0" w:color="auto"/>
        <w:bottom w:val="none" w:sz="0" w:space="0" w:color="auto"/>
        <w:right w:val="none" w:sz="0" w:space="0" w:color="auto"/>
      </w:divBdr>
    </w:div>
    <w:div w:id="479658010">
      <w:bodyDiv w:val="1"/>
      <w:marLeft w:val="0"/>
      <w:marRight w:val="0"/>
      <w:marTop w:val="0"/>
      <w:marBottom w:val="0"/>
      <w:divBdr>
        <w:top w:val="none" w:sz="0" w:space="0" w:color="auto"/>
        <w:left w:val="none" w:sz="0" w:space="0" w:color="auto"/>
        <w:bottom w:val="none" w:sz="0" w:space="0" w:color="auto"/>
        <w:right w:val="none" w:sz="0" w:space="0" w:color="auto"/>
      </w:divBdr>
    </w:div>
    <w:div w:id="489369084">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24639988">
      <w:bodyDiv w:val="1"/>
      <w:marLeft w:val="0"/>
      <w:marRight w:val="0"/>
      <w:marTop w:val="0"/>
      <w:marBottom w:val="0"/>
      <w:divBdr>
        <w:top w:val="none" w:sz="0" w:space="0" w:color="auto"/>
        <w:left w:val="none" w:sz="0" w:space="0" w:color="auto"/>
        <w:bottom w:val="none" w:sz="0" w:space="0" w:color="auto"/>
        <w:right w:val="none" w:sz="0" w:space="0" w:color="auto"/>
      </w:divBdr>
    </w:div>
    <w:div w:id="526138180">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41867527">
      <w:bodyDiv w:val="1"/>
      <w:marLeft w:val="0"/>
      <w:marRight w:val="0"/>
      <w:marTop w:val="0"/>
      <w:marBottom w:val="0"/>
      <w:divBdr>
        <w:top w:val="none" w:sz="0" w:space="0" w:color="auto"/>
        <w:left w:val="none" w:sz="0" w:space="0" w:color="auto"/>
        <w:bottom w:val="none" w:sz="0" w:space="0" w:color="auto"/>
        <w:right w:val="none" w:sz="0" w:space="0" w:color="auto"/>
      </w:divBdr>
    </w:div>
    <w:div w:id="541940091">
      <w:bodyDiv w:val="1"/>
      <w:marLeft w:val="0"/>
      <w:marRight w:val="0"/>
      <w:marTop w:val="0"/>
      <w:marBottom w:val="0"/>
      <w:divBdr>
        <w:top w:val="none" w:sz="0" w:space="0" w:color="auto"/>
        <w:left w:val="none" w:sz="0" w:space="0" w:color="auto"/>
        <w:bottom w:val="none" w:sz="0" w:space="0" w:color="auto"/>
        <w:right w:val="none" w:sz="0" w:space="0" w:color="auto"/>
      </w:divBdr>
    </w:div>
    <w:div w:id="552736656">
      <w:bodyDiv w:val="1"/>
      <w:marLeft w:val="0"/>
      <w:marRight w:val="0"/>
      <w:marTop w:val="0"/>
      <w:marBottom w:val="0"/>
      <w:divBdr>
        <w:top w:val="none" w:sz="0" w:space="0" w:color="auto"/>
        <w:left w:val="none" w:sz="0" w:space="0" w:color="auto"/>
        <w:bottom w:val="none" w:sz="0" w:space="0" w:color="auto"/>
        <w:right w:val="none" w:sz="0" w:space="0" w:color="auto"/>
      </w:divBdr>
    </w:div>
    <w:div w:id="560365380">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567419822">
      <w:bodyDiv w:val="1"/>
      <w:marLeft w:val="0"/>
      <w:marRight w:val="0"/>
      <w:marTop w:val="0"/>
      <w:marBottom w:val="0"/>
      <w:divBdr>
        <w:top w:val="none" w:sz="0" w:space="0" w:color="auto"/>
        <w:left w:val="none" w:sz="0" w:space="0" w:color="auto"/>
        <w:bottom w:val="none" w:sz="0" w:space="0" w:color="auto"/>
        <w:right w:val="none" w:sz="0" w:space="0" w:color="auto"/>
      </w:divBdr>
    </w:div>
    <w:div w:id="568073139">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9756789">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588273048">
      <w:bodyDiv w:val="1"/>
      <w:marLeft w:val="0"/>
      <w:marRight w:val="0"/>
      <w:marTop w:val="0"/>
      <w:marBottom w:val="0"/>
      <w:divBdr>
        <w:top w:val="none" w:sz="0" w:space="0" w:color="auto"/>
        <w:left w:val="none" w:sz="0" w:space="0" w:color="auto"/>
        <w:bottom w:val="none" w:sz="0" w:space="0" w:color="auto"/>
        <w:right w:val="none" w:sz="0" w:space="0" w:color="auto"/>
      </w:divBdr>
    </w:div>
    <w:div w:id="596907131">
      <w:bodyDiv w:val="1"/>
      <w:marLeft w:val="0"/>
      <w:marRight w:val="0"/>
      <w:marTop w:val="0"/>
      <w:marBottom w:val="0"/>
      <w:divBdr>
        <w:top w:val="none" w:sz="0" w:space="0" w:color="auto"/>
        <w:left w:val="none" w:sz="0" w:space="0" w:color="auto"/>
        <w:bottom w:val="none" w:sz="0" w:space="0" w:color="auto"/>
        <w:right w:val="none" w:sz="0" w:space="0" w:color="auto"/>
      </w:divBdr>
    </w:div>
    <w:div w:id="599604934">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06355671">
      <w:bodyDiv w:val="1"/>
      <w:marLeft w:val="0"/>
      <w:marRight w:val="0"/>
      <w:marTop w:val="0"/>
      <w:marBottom w:val="0"/>
      <w:divBdr>
        <w:top w:val="none" w:sz="0" w:space="0" w:color="auto"/>
        <w:left w:val="none" w:sz="0" w:space="0" w:color="auto"/>
        <w:bottom w:val="none" w:sz="0" w:space="0" w:color="auto"/>
        <w:right w:val="none" w:sz="0" w:space="0" w:color="auto"/>
      </w:divBdr>
    </w:div>
    <w:div w:id="619577505">
      <w:bodyDiv w:val="1"/>
      <w:marLeft w:val="0"/>
      <w:marRight w:val="0"/>
      <w:marTop w:val="0"/>
      <w:marBottom w:val="0"/>
      <w:divBdr>
        <w:top w:val="none" w:sz="0" w:space="0" w:color="auto"/>
        <w:left w:val="none" w:sz="0" w:space="0" w:color="auto"/>
        <w:bottom w:val="none" w:sz="0" w:space="0" w:color="auto"/>
        <w:right w:val="none" w:sz="0" w:space="0" w:color="auto"/>
      </w:divBdr>
    </w:div>
    <w:div w:id="629171376">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20729">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2295767">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0884833">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18822688">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25371950">
      <w:bodyDiv w:val="1"/>
      <w:marLeft w:val="0"/>
      <w:marRight w:val="0"/>
      <w:marTop w:val="0"/>
      <w:marBottom w:val="0"/>
      <w:divBdr>
        <w:top w:val="none" w:sz="0" w:space="0" w:color="auto"/>
        <w:left w:val="none" w:sz="0" w:space="0" w:color="auto"/>
        <w:bottom w:val="none" w:sz="0" w:space="0" w:color="auto"/>
        <w:right w:val="none" w:sz="0" w:space="0" w:color="auto"/>
      </w:divBdr>
    </w:div>
    <w:div w:id="744185404">
      <w:bodyDiv w:val="1"/>
      <w:marLeft w:val="0"/>
      <w:marRight w:val="0"/>
      <w:marTop w:val="0"/>
      <w:marBottom w:val="0"/>
      <w:divBdr>
        <w:top w:val="none" w:sz="0" w:space="0" w:color="auto"/>
        <w:left w:val="none" w:sz="0" w:space="0" w:color="auto"/>
        <w:bottom w:val="none" w:sz="0" w:space="0" w:color="auto"/>
        <w:right w:val="none" w:sz="0" w:space="0" w:color="auto"/>
      </w:divBdr>
    </w:div>
    <w:div w:id="746070213">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769591917">
      <w:bodyDiv w:val="1"/>
      <w:marLeft w:val="0"/>
      <w:marRight w:val="0"/>
      <w:marTop w:val="0"/>
      <w:marBottom w:val="0"/>
      <w:divBdr>
        <w:top w:val="none" w:sz="0" w:space="0" w:color="auto"/>
        <w:left w:val="none" w:sz="0" w:space="0" w:color="auto"/>
        <w:bottom w:val="none" w:sz="0" w:space="0" w:color="auto"/>
        <w:right w:val="none" w:sz="0" w:space="0" w:color="auto"/>
      </w:divBdr>
    </w:div>
    <w:div w:id="771166622">
      <w:bodyDiv w:val="1"/>
      <w:marLeft w:val="0"/>
      <w:marRight w:val="0"/>
      <w:marTop w:val="0"/>
      <w:marBottom w:val="0"/>
      <w:divBdr>
        <w:top w:val="none" w:sz="0" w:space="0" w:color="auto"/>
        <w:left w:val="none" w:sz="0" w:space="0" w:color="auto"/>
        <w:bottom w:val="none" w:sz="0" w:space="0" w:color="auto"/>
        <w:right w:val="none" w:sz="0" w:space="0" w:color="auto"/>
      </w:divBdr>
    </w:div>
    <w:div w:id="780806992">
      <w:bodyDiv w:val="1"/>
      <w:marLeft w:val="0"/>
      <w:marRight w:val="0"/>
      <w:marTop w:val="0"/>
      <w:marBottom w:val="0"/>
      <w:divBdr>
        <w:top w:val="none" w:sz="0" w:space="0" w:color="auto"/>
        <w:left w:val="none" w:sz="0" w:space="0" w:color="auto"/>
        <w:bottom w:val="none" w:sz="0" w:space="0" w:color="auto"/>
        <w:right w:val="none" w:sz="0" w:space="0" w:color="auto"/>
      </w:divBdr>
    </w:div>
    <w:div w:id="789396861">
      <w:bodyDiv w:val="1"/>
      <w:marLeft w:val="0"/>
      <w:marRight w:val="0"/>
      <w:marTop w:val="0"/>
      <w:marBottom w:val="0"/>
      <w:divBdr>
        <w:top w:val="none" w:sz="0" w:space="0" w:color="auto"/>
        <w:left w:val="none" w:sz="0" w:space="0" w:color="auto"/>
        <w:bottom w:val="none" w:sz="0" w:space="0" w:color="auto"/>
        <w:right w:val="none" w:sz="0" w:space="0" w:color="auto"/>
      </w:divBdr>
    </w:div>
    <w:div w:id="790128000">
      <w:bodyDiv w:val="1"/>
      <w:marLeft w:val="0"/>
      <w:marRight w:val="0"/>
      <w:marTop w:val="0"/>
      <w:marBottom w:val="0"/>
      <w:divBdr>
        <w:top w:val="none" w:sz="0" w:space="0" w:color="auto"/>
        <w:left w:val="none" w:sz="0" w:space="0" w:color="auto"/>
        <w:bottom w:val="none" w:sz="0" w:space="0" w:color="auto"/>
        <w:right w:val="none" w:sz="0" w:space="0" w:color="auto"/>
      </w:divBdr>
    </w:div>
    <w:div w:id="798377621">
      <w:bodyDiv w:val="1"/>
      <w:marLeft w:val="0"/>
      <w:marRight w:val="0"/>
      <w:marTop w:val="0"/>
      <w:marBottom w:val="0"/>
      <w:divBdr>
        <w:top w:val="none" w:sz="0" w:space="0" w:color="auto"/>
        <w:left w:val="none" w:sz="0" w:space="0" w:color="auto"/>
        <w:bottom w:val="none" w:sz="0" w:space="0" w:color="auto"/>
        <w:right w:val="none" w:sz="0" w:space="0" w:color="auto"/>
      </w:divBdr>
    </w:div>
    <w:div w:id="799416450">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49103845">
      <w:bodyDiv w:val="1"/>
      <w:marLeft w:val="0"/>
      <w:marRight w:val="0"/>
      <w:marTop w:val="0"/>
      <w:marBottom w:val="0"/>
      <w:divBdr>
        <w:top w:val="none" w:sz="0" w:space="0" w:color="auto"/>
        <w:left w:val="none" w:sz="0" w:space="0" w:color="auto"/>
        <w:bottom w:val="none" w:sz="0" w:space="0" w:color="auto"/>
        <w:right w:val="none" w:sz="0" w:space="0" w:color="auto"/>
      </w:divBdr>
    </w:div>
    <w:div w:id="855271045">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4654193">
      <w:bodyDiv w:val="1"/>
      <w:marLeft w:val="0"/>
      <w:marRight w:val="0"/>
      <w:marTop w:val="0"/>
      <w:marBottom w:val="0"/>
      <w:divBdr>
        <w:top w:val="none" w:sz="0" w:space="0" w:color="auto"/>
        <w:left w:val="none" w:sz="0" w:space="0" w:color="auto"/>
        <w:bottom w:val="none" w:sz="0" w:space="0" w:color="auto"/>
        <w:right w:val="none" w:sz="0" w:space="0" w:color="auto"/>
      </w:divBdr>
    </w:div>
    <w:div w:id="875430734">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78321611">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893351491">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08075953">
      <w:bodyDiv w:val="1"/>
      <w:marLeft w:val="0"/>
      <w:marRight w:val="0"/>
      <w:marTop w:val="0"/>
      <w:marBottom w:val="0"/>
      <w:divBdr>
        <w:top w:val="none" w:sz="0" w:space="0" w:color="auto"/>
        <w:left w:val="none" w:sz="0" w:space="0" w:color="auto"/>
        <w:bottom w:val="none" w:sz="0" w:space="0" w:color="auto"/>
        <w:right w:val="none" w:sz="0" w:space="0" w:color="auto"/>
      </w:divBdr>
    </w:div>
    <w:div w:id="909921880">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6674752">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2782117">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62542123">
      <w:bodyDiv w:val="1"/>
      <w:marLeft w:val="0"/>
      <w:marRight w:val="0"/>
      <w:marTop w:val="0"/>
      <w:marBottom w:val="0"/>
      <w:divBdr>
        <w:top w:val="none" w:sz="0" w:space="0" w:color="auto"/>
        <w:left w:val="none" w:sz="0" w:space="0" w:color="auto"/>
        <w:bottom w:val="none" w:sz="0" w:space="0" w:color="auto"/>
        <w:right w:val="none" w:sz="0" w:space="0" w:color="auto"/>
      </w:divBdr>
    </w:div>
    <w:div w:id="969214129">
      <w:bodyDiv w:val="1"/>
      <w:marLeft w:val="0"/>
      <w:marRight w:val="0"/>
      <w:marTop w:val="0"/>
      <w:marBottom w:val="0"/>
      <w:divBdr>
        <w:top w:val="none" w:sz="0" w:space="0" w:color="auto"/>
        <w:left w:val="none" w:sz="0" w:space="0" w:color="auto"/>
        <w:bottom w:val="none" w:sz="0" w:space="0" w:color="auto"/>
        <w:right w:val="none" w:sz="0" w:space="0" w:color="auto"/>
      </w:divBdr>
    </w:div>
    <w:div w:id="973950350">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78219880">
      <w:bodyDiv w:val="1"/>
      <w:marLeft w:val="0"/>
      <w:marRight w:val="0"/>
      <w:marTop w:val="0"/>
      <w:marBottom w:val="0"/>
      <w:divBdr>
        <w:top w:val="none" w:sz="0" w:space="0" w:color="auto"/>
        <w:left w:val="none" w:sz="0" w:space="0" w:color="auto"/>
        <w:bottom w:val="none" w:sz="0" w:space="0" w:color="auto"/>
        <w:right w:val="none" w:sz="0" w:space="0" w:color="auto"/>
      </w:divBdr>
    </w:div>
    <w:div w:id="978455321">
      <w:bodyDiv w:val="1"/>
      <w:marLeft w:val="0"/>
      <w:marRight w:val="0"/>
      <w:marTop w:val="0"/>
      <w:marBottom w:val="0"/>
      <w:divBdr>
        <w:top w:val="none" w:sz="0" w:space="0" w:color="auto"/>
        <w:left w:val="none" w:sz="0" w:space="0" w:color="auto"/>
        <w:bottom w:val="none" w:sz="0" w:space="0" w:color="auto"/>
        <w:right w:val="none" w:sz="0" w:space="0" w:color="auto"/>
      </w:divBdr>
    </w:div>
    <w:div w:id="986127576">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03432082">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31109328">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3356655">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4568401">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29595149">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41920247">
      <w:bodyDiv w:val="1"/>
      <w:marLeft w:val="0"/>
      <w:marRight w:val="0"/>
      <w:marTop w:val="0"/>
      <w:marBottom w:val="0"/>
      <w:divBdr>
        <w:top w:val="none" w:sz="0" w:space="0" w:color="auto"/>
        <w:left w:val="none" w:sz="0" w:space="0" w:color="auto"/>
        <w:bottom w:val="none" w:sz="0" w:space="0" w:color="auto"/>
        <w:right w:val="none" w:sz="0" w:space="0" w:color="auto"/>
      </w:divBdr>
    </w:div>
    <w:div w:id="1144740062">
      <w:bodyDiv w:val="1"/>
      <w:marLeft w:val="0"/>
      <w:marRight w:val="0"/>
      <w:marTop w:val="0"/>
      <w:marBottom w:val="0"/>
      <w:divBdr>
        <w:top w:val="none" w:sz="0" w:space="0" w:color="auto"/>
        <w:left w:val="none" w:sz="0" w:space="0" w:color="auto"/>
        <w:bottom w:val="none" w:sz="0" w:space="0" w:color="auto"/>
        <w:right w:val="none" w:sz="0" w:space="0" w:color="auto"/>
      </w:divBdr>
    </w:div>
    <w:div w:id="1145855491">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94734333">
      <w:bodyDiv w:val="1"/>
      <w:marLeft w:val="0"/>
      <w:marRight w:val="0"/>
      <w:marTop w:val="0"/>
      <w:marBottom w:val="0"/>
      <w:divBdr>
        <w:top w:val="none" w:sz="0" w:space="0" w:color="auto"/>
        <w:left w:val="none" w:sz="0" w:space="0" w:color="auto"/>
        <w:bottom w:val="none" w:sz="0" w:space="0" w:color="auto"/>
        <w:right w:val="none" w:sz="0" w:space="0" w:color="auto"/>
      </w:divBdr>
    </w:div>
    <w:div w:id="1197932747">
      <w:bodyDiv w:val="1"/>
      <w:marLeft w:val="0"/>
      <w:marRight w:val="0"/>
      <w:marTop w:val="0"/>
      <w:marBottom w:val="0"/>
      <w:divBdr>
        <w:top w:val="none" w:sz="0" w:space="0" w:color="auto"/>
        <w:left w:val="none" w:sz="0" w:space="0" w:color="auto"/>
        <w:bottom w:val="none" w:sz="0" w:space="0" w:color="auto"/>
        <w:right w:val="none" w:sz="0" w:space="0" w:color="auto"/>
      </w:divBdr>
    </w:div>
    <w:div w:id="1201014579">
      <w:bodyDiv w:val="1"/>
      <w:marLeft w:val="0"/>
      <w:marRight w:val="0"/>
      <w:marTop w:val="0"/>
      <w:marBottom w:val="0"/>
      <w:divBdr>
        <w:top w:val="none" w:sz="0" w:space="0" w:color="auto"/>
        <w:left w:val="none" w:sz="0" w:space="0" w:color="auto"/>
        <w:bottom w:val="none" w:sz="0" w:space="0" w:color="auto"/>
        <w:right w:val="none" w:sz="0" w:space="0" w:color="auto"/>
      </w:divBdr>
    </w:div>
    <w:div w:id="1204706035">
      <w:bodyDiv w:val="1"/>
      <w:marLeft w:val="0"/>
      <w:marRight w:val="0"/>
      <w:marTop w:val="0"/>
      <w:marBottom w:val="0"/>
      <w:divBdr>
        <w:top w:val="none" w:sz="0" w:space="0" w:color="auto"/>
        <w:left w:val="none" w:sz="0" w:space="0" w:color="auto"/>
        <w:bottom w:val="none" w:sz="0" w:space="0" w:color="auto"/>
        <w:right w:val="none" w:sz="0" w:space="0" w:color="auto"/>
      </w:divBdr>
    </w:div>
    <w:div w:id="120706770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3077856">
      <w:bodyDiv w:val="1"/>
      <w:marLeft w:val="0"/>
      <w:marRight w:val="0"/>
      <w:marTop w:val="0"/>
      <w:marBottom w:val="0"/>
      <w:divBdr>
        <w:top w:val="none" w:sz="0" w:space="0" w:color="auto"/>
        <w:left w:val="none" w:sz="0" w:space="0" w:color="auto"/>
        <w:bottom w:val="none" w:sz="0" w:space="0" w:color="auto"/>
        <w:right w:val="none" w:sz="0" w:space="0" w:color="auto"/>
      </w:divBdr>
    </w:div>
    <w:div w:id="1213999099">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1890523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27911562">
      <w:bodyDiv w:val="1"/>
      <w:marLeft w:val="0"/>
      <w:marRight w:val="0"/>
      <w:marTop w:val="0"/>
      <w:marBottom w:val="0"/>
      <w:divBdr>
        <w:top w:val="none" w:sz="0" w:space="0" w:color="auto"/>
        <w:left w:val="none" w:sz="0" w:space="0" w:color="auto"/>
        <w:bottom w:val="none" w:sz="0" w:space="0" w:color="auto"/>
        <w:right w:val="none" w:sz="0" w:space="0" w:color="auto"/>
      </w:divBdr>
    </w:div>
    <w:div w:id="1234312154">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37977545">
      <w:bodyDiv w:val="1"/>
      <w:marLeft w:val="0"/>
      <w:marRight w:val="0"/>
      <w:marTop w:val="0"/>
      <w:marBottom w:val="0"/>
      <w:divBdr>
        <w:top w:val="none" w:sz="0" w:space="0" w:color="auto"/>
        <w:left w:val="none" w:sz="0" w:space="0" w:color="auto"/>
        <w:bottom w:val="none" w:sz="0" w:space="0" w:color="auto"/>
        <w:right w:val="none" w:sz="0" w:space="0" w:color="auto"/>
      </w:divBdr>
    </w:div>
    <w:div w:id="1241211782">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53658979">
      <w:bodyDiv w:val="1"/>
      <w:marLeft w:val="0"/>
      <w:marRight w:val="0"/>
      <w:marTop w:val="0"/>
      <w:marBottom w:val="0"/>
      <w:divBdr>
        <w:top w:val="none" w:sz="0" w:space="0" w:color="auto"/>
        <w:left w:val="none" w:sz="0" w:space="0" w:color="auto"/>
        <w:bottom w:val="none" w:sz="0" w:space="0" w:color="auto"/>
        <w:right w:val="none" w:sz="0" w:space="0" w:color="auto"/>
      </w:divBdr>
    </w:div>
    <w:div w:id="1260139174">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294868787">
      <w:bodyDiv w:val="1"/>
      <w:marLeft w:val="0"/>
      <w:marRight w:val="0"/>
      <w:marTop w:val="0"/>
      <w:marBottom w:val="0"/>
      <w:divBdr>
        <w:top w:val="none" w:sz="0" w:space="0" w:color="auto"/>
        <w:left w:val="none" w:sz="0" w:space="0" w:color="auto"/>
        <w:bottom w:val="none" w:sz="0" w:space="0" w:color="auto"/>
        <w:right w:val="none" w:sz="0" w:space="0" w:color="auto"/>
      </w:divBdr>
    </w:div>
    <w:div w:id="1295255333">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09747151">
      <w:bodyDiv w:val="1"/>
      <w:marLeft w:val="0"/>
      <w:marRight w:val="0"/>
      <w:marTop w:val="0"/>
      <w:marBottom w:val="0"/>
      <w:divBdr>
        <w:top w:val="none" w:sz="0" w:space="0" w:color="auto"/>
        <w:left w:val="none" w:sz="0" w:space="0" w:color="auto"/>
        <w:bottom w:val="none" w:sz="0" w:space="0" w:color="auto"/>
        <w:right w:val="none" w:sz="0" w:space="0" w:color="auto"/>
      </w:divBdr>
    </w:div>
    <w:div w:id="1312296444">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095788">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31719807">
      <w:bodyDiv w:val="1"/>
      <w:marLeft w:val="0"/>
      <w:marRight w:val="0"/>
      <w:marTop w:val="0"/>
      <w:marBottom w:val="0"/>
      <w:divBdr>
        <w:top w:val="none" w:sz="0" w:space="0" w:color="auto"/>
        <w:left w:val="none" w:sz="0" w:space="0" w:color="auto"/>
        <w:bottom w:val="none" w:sz="0" w:space="0" w:color="auto"/>
        <w:right w:val="none" w:sz="0" w:space="0" w:color="auto"/>
      </w:divBdr>
    </w:div>
    <w:div w:id="1338459127">
      <w:bodyDiv w:val="1"/>
      <w:marLeft w:val="0"/>
      <w:marRight w:val="0"/>
      <w:marTop w:val="0"/>
      <w:marBottom w:val="0"/>
      <w:divBdr>
        <w:top w:val="none" w:sz="0" w:space="0" w:color="auto"/>
        <w:left w:val="none" w:sz="0" w:space="0" w:color="auto"/>
        <w:bottom w:val="none" w:sz="0" w:space="0" w:color="auto"/>
        <w:right w:val="none" w:sz="0" w:space="0" w:color="auto"/>
      </w:divBdr>
    </w:div>
    <w:div w:id="1341271281">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48362236">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346444">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79355133">
      <w:bodyDiv w:val="1"/>
      <w:marLeft w:val="0"/>
      <w:marRight w:val="0"/>
      <w:marTop w:val="0"/>
      <w:marBottom w:val="0"/>
      <w:divBdr>
        <w:top w:val="none" w:sz="0" w:space="0" w:color="auto"/>
        <w:left w:val="none" w:sz="0" w:space="0" w:color="auto"/>
        <w:bottom w:val="none" w:sz="0" w:space="0" w:color="auto"/>
        <w:right w:val="none" w:sz="0" w:space="0" w:color="auto"/>
      </w:divBdr>
    </w:div>
    <w:div w:id="1385912580">
      <w:bodyDiv w:val="1"/>
      <w:marLeft w:val="0"/>
      <w:marRight w:val="0"/>
      <w:marTop w:val="0"/>
      <w:marBottom w:val="0"/>
      <w:divBdr>
        <w:top w:val="none" w:sz="0" w:space="0" w:color="auto"/>
        <w:left w:val="none" w:sz="0" w:space="0" w:color="auto"/>
        <w:bottom w:val="none" w:sz="0" w:space="0" w:color="auto"/>
        <w:right w:val="none" w:sz="0" w:space="0" w:color="auto"/>
      </w:divBdr>
    </w:div>
    <w:div w:id="1388458043">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041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052215">
          <w:marLeft w:val="0"/>
          <w:marRight w:val="0"/>
          <w:marTop w:val="0"/>
          <w:marBottom w:val="0"/>
          <w:divBdr>
            <w:top w:val="none" w:sz="0" w:space="0" w:color="auto"/>
            <w:left w:val="none" w:sz="0" w:space="0" w:color="auto"/>
            <w:bottom w:val="none" w:sz="0" w:space="0" w:color="auto"/>
            <w:right w:val="none" w:sz="0" w:space="0" w:color="auto"/>
          </w:divBdr>
        </w:div>
        <w:div w:id="767115937">
          <w:marLeft w:val="0"/>
          <w:marRight w:val="0"/>
          <w:marTop w:val="0"/>
          <w:marBottom w:val="0"/>
          <w:divBdr>
            <w:top w:val="none" w:sz="0" w:space="0" w:color="auto"/>
            <w:left w:val="none" w:sz="0" w:space="0" w:color="auto"/>
            <w:bottom w:val="none" w:sz="0" w:space="0" w:color="auto"/>
            <w:right w:val="none" w:sz="0" w:space="0" w:color="auto"/>
          </w:divBdr>
        </w:div>
        <w:div w:id="792748320">
          <w:marLeft w:val="0"/>
          <w:marRight w:val="0"/>
          <w:marTop w:val="0"/>
          <w:marBottom w:val="0"/>
          <w:divBdr>
            <w:top w:val="none" w:sz="0" w:space="0" w:color="auto"/>
            <w:left w:val="none" w:sz="0" w:space="0" w:color="auto"/>
            <w:bottom w:val="none" w:sz="0" w:space="0" w:color="auto"/>
            <w:right w:val="none" w:sz="0" w:space="0" w:color="auto"/>
          </w:divBdr>
        </w:div>
        <w:div w:id="977223138">
          <w:marLeft w:val="0"/>
          <w:marRight w:val="0"/>
          <w:marTop w:val="0"/>
          <w:marBottom w:val="0"/>
          <w:divBdr>
            <w:top w:val="none" w:sz="0" w:space="0" w:color="auto"/>
            <w:left w:val="none" w:sz="0" w:space="0" w:color="auto"/>
            <w:bottom w:val="none" w:sz="0" w:space="0" w:color="auto"/>
            <w:right w:val="none" w:sz="0" w:space="0" w:color="auto"/>
          </w:divBdr>
        </w:div>
        <w:div w:id="251011841">
          <w:marLeft w:val="0"/>
          <w:marRight w:val="0"/>
          <w:marTop w:val="0"/>
          <w:marBottom w:val="0"/>
          <w:divBdr>
            <w:top w:val="none" w:sz="0" w:space="0" w:color="auto"/>
            <w:left w:val="none" w:sz="0" w:space="0" w:color="auto"/>
            <w:bottom w:val="none" w:sz="0" w:space="0" w:color="auto"/>
            <w:right w:val="none" w:sz="0" w:space="0" w:color="auto"/>
          </w:divBdr>
        </w:div>
        <w:div w:id="1619028610">
          <w:marLeft w:val="0"/>
          <w:marRight w:val="0"/>
          <w:marTop w:val="0"/>
          <w:marBottom w:val="0"/>
          <w:divBdr>
            <w:top w:val="none" w:sz="0" w:space="0" w:color="auto"/>
            <w:left w:val="none" w:sz="0" w:space="0" w:color="auto"/>
            <w:bottom w:val="none" w:sz="0" w:space="0" w:color="auto"/>
            <w:right w:val="none" w:sz="0" w:space="0" w:color="auto"/>
          </w:divBdr>
        </w:div>
        <w:div w:id="316349989">
          <w:marLeft w:val="0"/>
          <w:marRight w:val="0"/>
          <w:marTop w:val="0"/>
          <w:marBottom w:val="0"/>
          <w:divBdr>
            <w:top w:val="none" w:sz="0" w:space="0" w:color="auto"/>
            <w:left w:val="none" w:sz="0" w:space="0" w:color="auto"/>
            <w:bottom w:val="none" w:sz="0" w:space="0" w:color="auto"/>
            <w:right w:val="none" w:sz="0" w:space="0" w:color="auto"/>
          </w:divBdr>
        </w:div>
        <w:div w:id="139229684">
          <w:marLeft w:val="0"/>
          <w:marRight w:val="0"/>
          <w:marTop w:val="0"/>
          <w:marBottom w:val="0"/>
          <w:divBdr>
            <w:top w:val="none" w:sz="0" w:space="0" w:color="auto"/>
            <w:left w:val="none" w:sz="0" w:space="0" w:color="auto"/>
            <w:bottom w:val="none" w:sz="0" w:space="0" w:color="auto"/>
            <w:right w:val="none" w:sz="0" w:space="0" w:color="auto"/>
          </w:divBdr>
        </w:div>
        <w:div w:id="927350739">
          <w:marLeft w:val="0"/>
          <w:marRight w:val="0"/>
          <w:marTop w:val="0"/>
          <w:marBottom w:val="0"/>
          <w:divBdr>
            <w:top w:val="none" w:sz="0" w:space="0" w:color="auto"/>
            <w:left w:val="none" w:sz="0" w:space="0" w:color="auto"/>
            <w:bottom w:val="none" w:sz="0" w:space="0" w:color="auto"/>
            <w:right w:val="none" w:sz="0" w:space="0" w:color="auto"/>
          </w:divBdr>
        </w:div>
        <w:div w:id="168721073">
          <w:marLeft w:val="0"/>
          <w:marRight w:val="0"/>
          <w:marTop w:val="0"/>
          <w:marBottom w:val="0"/>
          <w:divBdr>
            <w:top w:val="none" w:sz="0" w:space="0" w:color="auto"/>
            <w:left w:val="none" w:sz="0" w:space="0" w:color="auto"/>
            <w:bottom w:val="none" w:sz="0" w:space="0" w:color="auto"/>
            <w:right w:val="none" w:sz="0" w:space="0" w:color="auto"/>
          </w:divBdr>
        </w:div>
        <w:div w:id="106241706">
          <w:marLeft w:val="0"/>
          <w:marRight w:val="0"/>
          <w:marTop w:val="0"/>
          <w:marBottom w:val="0"/>
          <w:divBdr>
            <w:top w:val="none" w:sz="0" w:space="0" w:color="auto"/>
            <w:left w:val="none" w:sz="0" w:space="0" w:color="auto"/>
            <w:bottom w:val="none" w:sz="0" w:space="0" w:color="auto"/>
            <w:right w:val="none" w:sz="0" w:space="0" w:color="auto"/>
          </w:divBdr>
        </w:div>
        <w:div w:id="1586573492">
          <w:marLeft w:val="0"/>
          <w:marRight w:val="0"/>
          <w:marTop w:val="0"/>
          <w:marBottom w:val="0"/>
          <w:divBdr>
            <w:top w:val="none" w:sz="0" w:space="0" w:color="auto"/>
            <w:left w:val="none" w:sz="0" w:space="0" w:color="auto"/>
            <w:bottom w:val="none" w:sz="0" w:space="0" w:color="auto"/>
            <w:right w:val="none" w:sz="0" w:space="0" w:color="auto"/>
          </w:divBdr>
        </w:div>
        <w:div w:id="267929427">
          <w:marLeft w:val="0"/>
          <w:marRight w:val="0"/>
          <w:marTop w:val="0"/>
          <w:marBottom w:val="0"/>
          <w:divBdr>
            <w:top w:val="none" w:sz="0" w:space="0" w:color="auto"/>
            <w:left w:val="none" w:sz="0" w:space="0" w:color="auto"/>
            <w:bottom w:val="none" w:sz="0" w:space="0" w:color="auto"/>
            <w:right w:val="none" w:sz="0" w:space="0" w:color="auto"/>
          </w:divBdr>
        </w:div>
        <w:div w:id="1698895942">
          <w:marLeft w:val="0"/>
          <w:marRight w:val="0"/>
          <w:marTop w:val="0"/>
          <w:marBottom w:val="0"/>
          <w:divBdr>
            <w:top w:val="none" w:sz="0" w:space="0" w:color="auto"/>
            <w:left w:val="none" w:sz="0" w:space="0" w:color="auto"/>
            <w:bottom w:val="none" w:sz="0" w:space="0" w:color="auto"/>
            <w:right w:val="none" w:sz="0" w:space="0" w:color="auto"/>
          </w:divBdr>
        </w:div>
        <w:div w:id="1068193543">
          <w:marLeft w:val="0"/>
          <w:marRight w:val="0"/>
          <w:marTop w:val="0"/>
          <w:marBottom w:val="0"/>
          <w:divBdr>
            <w:top w:val="none" w:sz="0" w:space="0" w:color="auto"/>
            <w:left w:val="none" w:sz="0" w:space="0" w:color="auto"/>
            <w:bottom w:val="none" w:sz="0" w:space="0" w:color="auto"/>
            <w:right w:val="none" w:sz="0" w:space="0" w:color="auto"/>
          </w:divBdr>
        </w:div>
        <w:div w:id="1190412840">
          <w:marLeft w:val="0"/>
          <w:marRight w:val="0"/>
          <w:marTop w:val="0"/>
          <w:marBottom w:val="0"/>
          <w:divBdr>
            <w:top w:val="none" w:sz="0" w:space="0" w:color="auto"/>
            <w:left w:val="none" w:sz="0" w:space="0" w:color="auto"/>
            <w:bottom w:val="none" w:sz="0" w:space="0" w:color="auto"/>
            <w:right w:val="none" w:sz="0" w:space="0" w:color="auto"/>
          </w:divBdr>
        </w:div>
        <w:div w:id="139661638">
          <w:marLeft w:val="0"/>
          <w:marRight w:val="0"/>
          <w:marTop w:val="0"/>
          <w:marBottom w:val="0"/>
          <w:divBdr>
            <w:top w:val="none" w:sz="0" w:space="0" w:color="auto"/>
            <w:left w:val="none" w:sz="0" w:space="0" w:color="auto"/>
            <w:bottom w:val="none" w:sz="0" w:space="0" w:color="auto"/>
            <w:right w:val="none" w:sz="0" w:space="0" w:color="auto"/>
          </w:divBdr>
        </w:div>
        <w:div w:id="813986658">
          <w:marLeft w:val="0"/>
          <w:marRight w:val="0"/>
          <w:marTop w:val="0"/>
          <w:marBottom w:val="0"/>
          <w:divBdr>
            <w:top w:val="none" w:sz="0" w:space="0" w:color="auto"/>
            <w:left w:val="none" w:sz="0" w:space="0" w:color="auto"/>
            <w:bottom w:val="none" w:sz="0" w:space="0" w:color="auto"/>
            <w:right w:val="none" w:sz="0" w:space="0" w:color="auto"/>
          </w:divBdr>
        </w:div>
        <w:div w:id="423570016">
          <w:marLeft w:val="0"/>
          <w:marRight w:val="0"/>
          <w:marTop w:val="0"/>
          <w:marBottom w:val="0"/>
          <w:divBdr>
            <w:top w:val="none" w:sz="0" w:space="0" w:color="auto"/>
            <w:left w:val="none" w:sz="0" w:space="0" w:color="auto"/>
            <w:bottom w:val="none" w:sz="0" w:space="0" w:color="auto"/>
            <w:right w:val="none" w:sz="0" w:space="0" w:color="auto"/>
          </w:divBdr>
        </w:div>
        <w:div w:id="1219434501">
          <w:marLeft w:val="0"/>
          <w:marRight w:val="0"/>
          <w:marTop w:val="0"/>
          <w:marBottom w:val="0"/>
          <w:divBdr>
            <w:top w:val="none" w:sz="0" w:space="0" w:color="auto"/>
            <w:left w:val="none" w:sz="0" w:space="0" w:color="auto"/>
            <w:bottom w:val="none" w:sz="0" w:space="0" w:color="auto"/>
            <w:right w:val="none" w:sz="0" w:space="0" w:color="auto"/>
          </w:divBdr>
        </w:div>
        <w:div w:id="203179633">
          <w:marLeft w:val="0"/>
          <w:marRight w:val="0"/>
          <w:marTop w:val="0"/>
          <w:marBottom w:val="0"/>
          <w:divBdr>
            <w:top w:val="none" w:sz="0" w:space="0" w:color="auto"/>
            <w:left w:val="none" w:sz="0" w:space="0" w:color="auto"/>
            <w:bottom w:val="none" w:sz="0" w:space="0" w:color="auto"/>
            <w:right w:val="none" w:sz="0" w:space="0" w:color="auto"/>
          </w:divBdr>
        </w:div>
        <w:div w:id="2108311389">
          <w:marLeft w:val="0"/>
          <w:marRight w:val="0"/>
          <w:marTop w:val="0"/>
          <w:marBottom w:val="0"/>
          <w:divBdr>
            <w:top w:val="none" w:sz="0" w:space="0" w:color="auto"/>
            <w:left w:val="none" w:sz="0" w:space="0" w:color="auto"/>
            <w:bottom w:val="none" w:sz="0" w:space="0" w:color="auto"/>
            <w:right w:val="none" w:sz="0" w:space="0" w:color="auto"/>
          </w:divBdr>
        </w:div>
        <w:div w:id="1511607439">
          <w:marLeft w:val="0"/>
          <w:marRight w:val="0"/>
          <w:marTop w:val="0"/>
          <w:marBottom w:val="0"/>
          <w:divBdr>
            <w:top w:val="none" w:sz="0" w:space="0" w:color="auto"/>
            <w:left w:val="none" w:sz="0" w:space="0" w:color="auto"/>
            <w:bottom w:val="none" w:sz="0" w:space="0" w:color="auto"/>
            <w:right w:val="none" w:sz="0" w:space="0" w:color="auto"/>
          </w:divBdr>
        </w:div>
        <w:div w:id="558593156">
          <w:marLeft w:val="0"/>
          <w:marRight w:val="0"/>
          <w:marTop w:val="0"/>
          <w:marBottom w:val="0"/>
          <w:divBdr>
            <w:top w:val="none" w:sz="0" w:space="0" w:color="auto"/>
            <w:left w:val="none" w:sz="0" w:space="0" w:color="auto"/>
            <w:bottom w:val="none" w:sz="0" w:space="0" w:color="auto"/>
            <w:right w:val="none" w:sz="0" w:space="0" w:color="auto"/>
          </w:divBdr>
        </w:div>
        <w:div w:id="231936125">
          <w:marLeft w:val="0"/>
          <w:marRight w:val="0"/>
          <w:marTop w:val="0"/>
          <w:marBottom w:val="0"/>
          <w:divBdr>
            <w:top w:val="none" w:sz="0" w:space="0" w:color="auto"/>
            <w:left w:val="none" w:sz="0" w:space="0" w:color="auto"/>
            <w:bottom w:val="none" w:sz="0" w:space="0" w:color="auto"/>
            <w:right w:val="none" w:sz="0" w:space="0" w:color="auto"/>
          </w:divBdr>
        </w:div>
        <w:div w:id="281815103">
          <w:marLeft w:val="0"/>
          <w:marRight w:val="0"/>
          <w:marTop w:val="0"/>
          <w:marBottom w:val="0"/>
          <w:divBdr>
            <w:top w:val="none" w:sz="0" w:space="0" w:color="auto"/>
            <w:left w:val="none" w:sz="0" w:space="0" w:color="auto"/>
            <w:bottom w:val="none" w:sz="0" w:space="0" w:color="auto"/>
            <w:right w:val="none" w:sz="0" w:space="0" w:color="auto"/>
          </w:divBdr>
        </w:div>
        <w:div w:id="282620105">
          <w:marLeft w:val="0"/>
          <w:marRight w:val="0"/>
          <w:marTop w:val="0"/>
          <w:marBottom w:val="0"/>
          <w:divBdr>
            <w:top w:val="none" w:sz="0" w:space="0" w:color="auto"/>
            <w:left w:val="none" w:sz="0" w:space="0" w:color="auto"/>
            <w:bottom w:val="none" w:sz="0" w:space="0" w:color="auto"/>
            <w:right w:val="none" w:sz="0" w:space="0" w:color="auto"/>
          </w:divBdr>
        </w:div>
        <w:div w:id="2075203557">
          <w:marLeft w:val="0"/>
          <w:marRight w:val="0"/>
          <w:marTop w:val="0"/>
          <w:marBottom w:val="0"/>
          <w:divBdr>
            <w:top w:val="none" w:sz="0" w:space="0" w:color="auto"/>
            <w:left w:val="none" w:sz="0" w:space="0" w:color="auto"/>
            <w:bottom w:val="none" w:sz="0" w:space="0" w:color="auto"/>
            <w:right w:val="none" w:sz="0" w:space="0" w:color="auto"/>
          </w:divBdr>
        </w:div>
        <w:div w:id="1069229176">
          <w:marLeft w:val="0"/>
          <w:marRight w:val="0"/>
          <w:marTop w:val="0"/>
          <w:marBottom w:val="0"/>
          <w:divBdr>
            <w:top w:val="none" w:sz="0" w:space="0" w:color="auto"/>
            <w:left w:val="none" w:sz="0" w:space="0" w:color="auto"/>
            <w:bottom w:val="none" w:sz="0" w:space="0" w:color="auto"/>
            <w:right w:val="none" w:sz="0" w:space="0" w:color="auto"/>
          </w:divBdr>
        </w:div>
        <w:div w:id="870142322">
          <w:marLeft w:val="0"/>
          <w:marRight w:val="0"/>
          <w:marTop w:val="0"/>
          <w:marBottom w:val="0"/>
          <w:divBdr>
            <w:top w:val="none" w:sz="0" w:space="0" w:color="auto"/>
            <w:left w:val="none" w:sz="0" w:space="0" w:color="auto"/>
            <w:bottom w:val="none" w:sz="0" w:space="0" w:color="auto"/>
            <w:right w:val="none" w:sz="0" w:space="0" w:color="auto"/>
          </w:divBdr>
        </w:div>
        <w:div w:id="651446577">
          <w:marLeft w:val="0"/>
          <w:marRight w:val="0"/>
          <w:marTop w:val="0"/>
          <w:marBottom w:val="0"/>
          <w:divBdr>
            <w:top w:val="none" w:sz="0" w:space="0" w:color="auto"/>
            <w:left w:val="none" w:sz="0" w:space="0" w:color="auto"/>
            <w:bottom w:val="none" w:sz="0" w:space="0" w:color="auto"/>
            <w:right w:val="none" w:sz="0" w:space="0" w:color="auto"/>
          </w:divBdr>
        </w:div>
        <w:div w:id="1805923087">
          <w:marLeft w:val="0"/>
          <w:marRight w:val="0"/>
          <w:marTop w:val="0"/>
          <w:marBottom w:val="0"/>
          <w:divBdr>
            <w:top w:val="none" w:sz="0" w:space="0" w:color="auto"/>
            <w:left w:val="none" w:sz="0" w:space="0" w:color="auto"/>
            <w:bottom w:val="none" w:sz="0" w:space="0" w:color="auto"/>
            <w:right w:val="none" w:sz="0" w:space="0" w:color="auto"/>
          </w:divBdr>
        </w:div>
      </w:divsChild>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17559695">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25344306">
      <w:bodyDiv w:val="1"/>
      <w:marLeft w:val="0"/>
      <w:marRight w:val="0"/>
      <w:marTop w:val="0"/>
      <w:marBottom w:val="0"/>
      <w:divBdr>
        <w:top w:val="none" w:sz="0" w:space="0" w:color="auto"/>
        <w:left w:val="none" w:sz="0" w:space="0" w:color="auto"/>
        <w:bottom w:val="none" w:sz="0" w:space="0" w:color="auto"/>
        <w:right w:val="none" w:sz="0" w:space="0" w:color="auto"/>
      </w:divBdr>
    </w:div>
    <w:div w:id="1436249289">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39135842">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54859351">
      <w:bodyDiv w:val="1"/>
      <w:marLeft w:val="0"/>
      <w:marRight w:val="0"/>
      <w:marTop w:val="0"/>
      <w:marBottom w:val="0"/>
      <w:divBdr>
        <w:top w:val="none" w:sz="0" w:space="0" w:color="auto"/>
        <w:left w:val="none" w:sz="0" w:space="0" w:color="auto"/>
        <w:bottom w:val="none" w:sz="0" w:space="0" w:color="auto"/>
        <w:right w:val="none" w:sz="0" w:space="0" w:color="auto"/>
      </w:divBdr>
    </w:div>
    <w:div w:id="1459298879">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70826584">
      <w:bodyDiv w:val="1"/>
      <w:marLeft w:val="0"/>
      <w:marRight w:val="0"/>
      <w:marTop w:val="0"/>
      <w:marBottom w:val="0"/>
      <w:divBdr>
        <w:top w:val="none" w:sz="0" w:space="0" w:color="auto"/>
        <w:left w:val="none" w:sz="0" w:space="0" w:color="auto"/>
        <w:bottom w:val="none" w:sz="0" w:space="0" w:color="auto"/>
        <w:right w:val="none" w:sz="0" w:space="0" w:color="auto"/>
      </w:divBdr>
    </w:div>
    <w:div w:id="1480465928">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5969027">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75159704">
      <w:bodyDiv w:val="1"/>
      <w:marLeft w:val="0"/>
      <w:marRight w:val="0"/>
      <w:marTop w:val="0"/>
      <w:marBottom w:val="0"/>
      <w:divBdr>
        <w:top w:val="none" w:sz="0" w:space="0" w:color="auto"/>
        <w:left w:val="none" w:sz="0" w:space="0" w:color="auto"/>
        <w:bottom w:val="none" w:sz="0" w:space="0" w:color="auto"/>
        <w:right w:val="none" w:sz="0" w:space="0" w:color="auto"/>
      </w:divBdr>
    </w:div>
    <w:div w:id="1581327103">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589726508">
      <w:bodyDiv w:val="1"/>
      <w:marLeft w:val="0"/>
      <w:marRight w:val="0"/>
      <w:marTop w:val="0"/>
      <w:marBottom w:val="0"/>
      <w:divBdr>
        <w:top w:val="none" w:sz="0" w:space="0" w:color="auto"/>
        <w:left w:val="none" w:sz="0" w:space="0" w:color="auto"/>
        <w:bottom w:val="none" w:sz="0" w:space="0" w:color="auto"/>
        <w:right w:val="none" w:sz="0" w:space="0" w:color="auto"/>
      </w:divBdr>
    </w:div>
    <w:div w:id="1607692634">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35286802">
      <w:bodyDiv w:val="1"/>
      <w:marLeft w:val="0"/>
      <w:marRight w:val="0"/>
      <w:marTop w:val="0"/>
      <w:marBottom w:val="0"/>
      <w:divBdr>
        <w:top w:val="none" w:sz="0" w:space="0" w:color="auto"/>
        <w:left w:val="none" w:sz="0" w:space="0" w:color="auto"/>
        <w:bottom w:val="none" w:sz="0" w:space="0" w:color="auto"/>
        <w:right w:val="none" w:sz="0" w:space="0" w:color="auto"/>
      </w:divBdr>
    </w:div>
    <w:div w:id="1653830935">
      <w:bodyDiv w:val="1"/>
      <w:marLeft w:val="0"/>
      <w:marRight w:val="0"/>
      <w:marTop w:val="0"/>
      <w:marBottom w:val="0"/>
      <w:divBdr>
        <w:top w:val="none" w:sz="0" w:space="0" w:color="auto"/>
        <w:left w:val="none" w:sz="0" w:space="0" w:color="auto"/>
        <w:bottom w:val="none" w:sz="0" w:space="0" w:color="auto"/>
        <w:right w:val="none" w:sz="0" w:space="0" w:color="auto"/>
      </w:divBdr>
    </w:div>
    <w:div w:id="1660382433">
      <w:bodyDiv w:val="1"/>
      <w:marLeft w:val="0"/>
      <w:marRight w:val="0"/>
      <w:marTop w:val="0"/>
      <w:marBottom w:val="0"/>
      <w:divBdr>
        <w:top w:val="none" w:sz="0" w:space="0" w:color="auto"/>
        <w:left w:val="none" w:sz="0" w:space="0" w:color="auto"/>
        <w:bottom w:val="none" w:sz="0" w:space="0" w:color="auto"/>
        <w:right w:val="none" w:sz="0" w:space="0" w:color="auto"/>
      </w:divBdr>
    </w:div>
    <w:div w:id="1664432522">
      <w:bodyDiv w:val="1"/>
      <w:marLeft w:val="0"/>
      <w:marRight w:val="0"/>
      <w:marTop w:val="0"/>
      <w:marBottom w:val="0"/>
      <w:divBdr>
        <w:top w:val="none" w:sz="0" w:space="0" w:color="auto"/>
        <w:left w:val="none" w:sz="0" w:space="0" w:color="auto"/>
        <w:bottom w:val="none" w:sz="0" w:space="0" w:color="auto"/>
        <w:right w:val="none" w:sz="0" w:space="0" w:color="auto"/>
      </w:divBdr>
    </w:div>
    <w:div w:id="1665161786">
      <w:bodyDiv w:val="1"/>
      <w:marLeft w:val="0"/>
      <w:marRight w:val="0"/>
      <w:marTop w:val="0"/>
      <w:marBottom w:val="0"/>
      <w:divBdr>
        <w:top w:val="none" w:sz="0" w:space="0" w:color="auto"/>
        <w:left w:val="none" w:sz="0" w:space="0" w:color="auto"/>
        <w:bottom w:val="none" w:sz="0" w:space="0" w:color="auto"/>
        <w:right w:val="none" w:sz="0" w:space="0" w:color="auto"/>
      </w:divBdr>
    </w:div>
    <w:div w:id="1666474607">
      <w:bodyDiv w:val="1"/>
      <w:marLeft w:val="0"/>
      <w:marRight w:val="0"/>
      <w:marTop w:val="0"/>
      <w:marBottom w:val="0"/>
      <w:divBdr>
        <w:top w:val="none" w:sz="0" w:space="0" w:color="auto"/>
        <w:left w:val="none" w:sz="0" w:space="0" w:color="auto"/>
        <w:bottom w:val="none" w:sz="0" w:space="0" w:color="auto"/>
        <w:right w:val="none" w:sz="0" w:space="0" w:color="auto"/>
      </w:divBdr>
    </w:div>
    <w:div w:id="1667125026">
      <w:bodyDiv w:val="1"/>
      <w:marLeft w:val="0"/>
      <w:marRight w:val="0"/>
      <w:marTop w:val="0"/>
      <w:marBottom w:val="0"/>
      <w:divBdr>
        <w:top w:val="none" w:sz="0" w:space="0" w:color="auto"/>
        <w:left w:val="none" w:sz="0" w:space="0" w:color="auto"/>
        <w:bottom w:val="none" w:sz="0" w:space="0" w:color="auto"/>
        <w:right w:val="none" w:sz="0" w:space="0" w:color="auto"/>
      </w:divBdr>
    </w:div>
    <w:div w:id="1668362920">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688213211">
      <w:bodyDiv w:val="1"/>
      <w:marLeft w:val="0"/>
      <w:marRight w:val="0"/>
      <w:marTop w:val="0"/>
      <w:marBottom w:val="0"/>
      <w:divBdr>
        <w:top w:val="none" w:sz="0" w:space="0" w:color="auto"/>
        <w:left w:val="none" w:sz="0" w:space="0" w:color="auto"/>
        <w:bottom w:val="none" w:sz="0" w:space="0" w:color="auto"/>
        <w:right w:val="none" w:sz="0" w:space="0" w:color="auto"/>
      </w:divBdr>
    </w:div>
    <w:div w:id="1700617544">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27071014">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47678713">
      <w:bodyDiv w:val="1"/>
      <w:marLeft w:val="0"/>
      <w:marRight w:val="0"/>
      <w:marTop w:val="0"/>
      <w:marBottom w:val="0"/>
      <w:divBdr>
        <w:top w:val="none" w:sz="0" w:space="0" w:color="auto"/>
        <w:left w:val="none" w:sz="0" w:space="0" w:color="auto"/>
        <w:bottom w:val="none" w:sz="0" w:space="0" w:color="auto"/>
        <w:right w:val="none" w:sz="0" w:space="0" w:color="auto"/>
      </w:divBdr>
    </w:div>
    <w:div w:id="1756439496">
      <w:bodyDiv w:val="1"/>
      <w:marLeft w:val="0"/>
      <w:marRight w:val="0"/>
      <w:marTop w:val="0"/>
      <w:marBottom w:val="0"/>
      <w:divBdr>
        <w:top w:val="none" w:sz="0" w:space="0" w:color="auto"/>
        <w:left w:val="none" w:sz="0" w:space="0" w:color="auto"/>
        <w:bottom w:val="none" w:sz="0" w:space="0" w:color="auto"/>
        <w:right w:val="none" w:sz="0" w:space="0" w:color="auto"/>
      </w:divBdr>
    </w:div>
    <w:div w:id="1757895908">
      <w:bodyDiv w:val="1"/>
      <w:marLeft w:val="0"/>
      <w:marRight w:val="0"/>
      <w:marTop w:val="0"/>
      <w:marBottom w:val="0"/>
      <w:divBdr>
        <w:top w:val="none" w:sz="0" w:space="0" w:color="auto"/>
        <w:left w:val="none" w:sz="0" w:space="0" w:color="auto"/>
        <w:bottom w:val="none" w:sz="0" w:space="0" w:color="auto"/>
        <w:right w:val="none" w:sz="0" w:space="0" w:color="auto"/>
      </w:divBdr>
    </w:div>
    <w:div w:id="1767190379">
      <w:bodyDiv w:val="1"/>
      <w:marLeft w:val="0"/>
      <w:marRight w:val="0"/>
      <w:marTop w:val="0"/>
      <w:marBottom w:val="0"/>
      <w:divBdr>
        <w:top w:val="none" w:sz="0" w:space="0" w:color="auto"/>
        <w:left w:val="none" w:sz="0" w:space="0" w:color="auto"/>
        <w:bottom w:val="none" w:sz="0" w:space="0" w:color="auto"/>
        <w:right w:val="none" w:sz="0" w:space="0" w:color="auto"/>
      </w:divBdr>
    </w:div>
    <w:div w:id="1767574737">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3912659">
      <w:bodyDiv w:val="1"/>
      <w:marLeft w:val="0"/>
      <w:marRight w:val="0"/>
      <w:marTop w:val="0"/>
      <w:marBottom w:val="0"/>
      <w:divBdr>
        <w:top w:val="none" w:sz="0" w:space="0" w:color="auto"/>
        <w:left w:val="none" w:sz="0" w:space="0" w:color="auto"/>
        <w:bottom w:val="none" w:sz="0" w:space="0" w:color="auto"/>
        <w:right w:val="none" w:sz="0" w:space="0" w:color="auto"/>
      </w:divBdr>
    </w:div>
    <w:div w:id="1783914041">
      <w:bodyDiv w:val="1"/>
      <w:marLeft w:val="0"/>
      <w:marRight w:val="0"/>
      <w:marTop w:val="0"/>
      <w:marBottom w:val="0"/>
      <w:divBdr>
        <w:top w:val="none" w:sz="0" w:space="0" w:color="auto"/>
        <w:left w:val="none" w:sz="0" w:space="0" w:color="auto"/>
        <w:bottom w:val="none" w:sz="0" w:space="0" w:color="auto"/>
        <w:right w:val="none" w:sz="0" w:space="0" w:color="auto"/>
      </w:divBdr>
    </w:div>
    <w:div w:id="1787773886">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1893033">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04544723">
      <w:bodyDiv w:val="1"/>
      <w:marLeft w:val="0"/>
      <w:marRight w:val="0"/>
      <w:marTop w:val="0"/>
      <w:marBottom w:val="0"/>
      <w:divBdr>
        <w:top w:val="none" w:sz="0" w:space="0" w:color="auto"/>
        <w:left w:val="none" w:sz="0" w:space="0" w:color="auto"/>
        <w:bottom w:val="none" w:sz="0" w:space="0" w:color="auto"/>
        <w:right w:val="none" w:sz="0" w:space="0" w:color="auto"/>
      </w:divBdr>
    </w:div>
    <w:div w:id="1812479555">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4932833">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28394511">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885100380">
      <w:bodyDiv w:val="1"/>
      <w:marLeft w:val="0"/>
      <w:marRight w:val="0"/>
      <w:marTop w:val="0"/>
      <w:marBottom w:val="0"/>
      <w:divBdr>
        <w:top w:val="none" w:sz="0" w:space="0" w:color="auto"/>
        <w:left w:val="none" w:sz="0" w:space="0" w:color="auto"/>
        <w:bottom w:val="none" w:sz="0" w:space="0" w:color="auto"/>
        <w:right w:val="none" w:sz="0" w:space="0" w:color="auto"/>
      </w:divBdr>
    </w:div>
    <w:div w:id="1892619534">
      <w:bodyDiv w:val="1"/>
      <w:marLeft w:val="0"/>
      <w:marRight w:val="0"/>
      <w:marTop w:val="0"/>
      <w:marBottom w:val="0"/>
      <w:divBdr>
        <w:top w:val="none" w:sz="0" w:space="0" w:color="auto"/>
        <w:left w:val="none" w:sz="0" w:space="0" w:color="auto"/>
        <w:bottom w:val="none" w:sz="0" w:space="0" w:color="auto"/>
        <w:right w:val="none" w:sz="0" w:space="0" w:color="auto"/>
      </w:divBdr>
    </w:div>
    <w:div w:id="1895969336">
      <w:bodyDiv w:val="1"/>
      <w:marLeft w:val="0"/>
      <w:marRight w:val="0"/>
      <w:marTop w:val="0"/>
      <w:marBottom w:val="0"/>
      <w:divBdr>
        <w:top w:val="none" w:sz="0" w:space="0" w:color="auto"/>
        <w:left w:val="none" w:sz="0" w:space="0" w:color="auto"/>
        <w:bottom w:val="none" w:sz="0" w:space="0" w:color="auto"/>
        <w:right w:val="none" w:sz="0" w:space="0" w:color="auto"/>
      </w:divBdr>
    </w:div>
    <w:div w:id="1903523745">
      <w:bodyDiv w:val="1"/>
      <w:marLeft w:val="0"/>
      <w:marRight w:val="0"/>
      <w:marTop w:val="0"/>
      <w:marBottom w:val="0"/>
      <w:divBdr>
        <w:top w:val="none" w:sz="0" w:space="0" w:color="auto"/>
        <w:left w:val="none" w:sz="0" w:space="0" w:color="auto"/>
        <w:bottom w:val="none" w:sz="0" w:space="0" w:color="auto"/>
        <w:right w:val="none" w:sz="0" w:space="0" w:color="auto"/>
      </w:divBdr>
    </w:div>
    <w:div w:id="1904951614">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18859013">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1910584">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45840822">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53393949">
      <w:bodyDiv w:val="1"/>
      <w:marLeft w:val="0"/>
      <w:marRight w:val="0"/>
      <w:marTop w:val="0"/>
      <w:marBottom w:val="0"/>
      <w:divBdr>
        <w:top w:val="none" w:sz="0" w:space="0" w:color="auto"/>
        <w:left w:val="none" w:sz="0" w:space="0" w:color="auto"/>
        <w:bottom w:val="none" w:sz="0" w:space="0" w:color="auto"/>
        <w:right w:val="none" w:sz="0" w:space="0" w:color="auto"/>
      </w:divBdr>
    </w:div>
    <w:div w:id="1963686563">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91128622">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1997301221">
      <w:bodyDiv w:val="1"/>
      <w:marLeft w:val="0"/>
      <w:marRight w:val="0"/>
      <w:marTop w:val="0"/>
      <w:marBottom w:val="0"/>
      <w:divBdr>
        <w:top w:val="none" w:sz="0" w:space="0" w:color="auto"/>
        <w:left w:val="none" w:sz="0" w:space="0" w:color="auto"/>
        <w:bottom w:val="none" w:sz="0" w:space="0" w:color="auto"/>
        <w:right w:val="none" w:sz="0" w:space="0" w:color="auto"/>
      </w:divBdr>
    </w:div>
    <w:div w:id="2005354580">
      <w:bodyDiv w:val="1"/>
      <w:marLeft w:val="0"/>
      <w:marRight w:val="0"/>
      <w:marTop w:val="0"/>
      <w:marBottom w:val="0"/>
      <w:divBdr>
        <w:top w:val="none" w:sz="0" w:space="0" w:color="auto"/>
        <w:left w:val="none" w:sz="0" w:space="0" w:color="auto"/>
        <w:bottom w:val="none" w:sz="0" w:space="0" w:color="auto"/>
        <w:right w:val="none" w:sz="0" w:space="0" w:color="auto"/>
      </w:divBdr>
    </w:div>
    <w:div w:id="2005694520">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6667568">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2030231">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61661818">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3987733">
      <w:bodyDiv w:val="1"/>
      <w:marLeft w:val="0"/>
      <w:marRight w:val="0"/>
      <w:marTop w:val="0"/>
      <w:marBottom w:val="0"/>
      <w:divBdr>
        <w:top w:val="none" w:sz="0" w:space="0" w:color="auto"/>
        <w:left w:val="none" w:sz="0" w:space="0" w:color="auto"/>
        <w:bottom w:val="none" w:sz="0" w:space="0" w:color="auto"/>
        <w:right w:val="none" w:sz="0" w:space="0" w:color="auto"/>
      </w:divBdr>
    </w:div>
    <w:div w:id="2085444065">
      <w:bodyDiv w:val="1"/>
      <w:marLeft w:val="0"/>
      <w:marRight w:val="0"/>
      <w:marTop w:val="0"/>
      <w:marBottom w:val="0"/>
      <w:divBdr>
        <w:top w:val="none" w:sz="0" w:space="0" w:color="auto"/>
        <w:left w:val="none" w:sz="0" w:space="0" w:color="auto"/>
        <w:bottom w:val="none" w:sz="0" w:space="0" w:color="auto"/>
        <w:right w:val="none" w:sz="0" w:space="0" w:color="auto"/>
      </w:divBdr>
    </w:div>
    <w:div w:id="2088771243">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1268779">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06803759">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122255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24184360">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nanjo@gmail.com" TargetMode="External"/><Relationship Id="rId18" Type="http://schemas.openxmlformats.org/officeDocument/2006/relationships/image" Target="media/image4.png"/><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hyperlink" Target="https://www.google.com/url?q=https://www.icsi.org/_asset/dwy1nl/ACSOS1112.doc&amp;sa=D&amp;usg=ALhdy293yqCgXMDh4Sqs4psot1WwM8XFmQ" TargetMode="External"/><Relationship Id="rId50" Type="http://schemas.openxmlformats.org/officeDocument/2006/relationships/hyperlink" Target="http://ushik.org/ViewItemDetails?&amp;system=mu&amp;itemKey=122568000&amp;enableAsynchronousLoading=true" TargetMode="External"/><Relationship Id="rId55" Type="http://schemas.openxmlformats.org/officeDocument/2006/relationships/hyperlink" Target="http://ushik.org/ViewItemDetails?&amp;system=mu&amp;itemKey=161140000&amp;enableAsynchronousLoading=true" TargetMode="External"/><Relationship Id="rId63" Type="http://schemas.openxmlformats.org/officeDocument/2006/relationships/hyperlink" Target="https://ushik.ahrq.gov/details?itemKey=160451000&amp;System=mu&amp;enableAsynchronousLoading=true" TargetMode="External"/><Relationship Id="rId68" Type="http://schemas.openxmlformats.org/officeDocument/2006/relationships/hyperlink" Target="https://ushik.ahrq.gov/ViewItemDetails?&amp;system=mu&amp;itemKey=160421000&amp;enableAsynchronousLoading=true" TargetMode="External"/><Relationship Id="rId76" Type="http://schemas.openxmlformats.org/officeDocument/2006/relationships/footer" Target="footer2.xml"/><Relationship Id="rId7" Type="http://schemas.openxmlformats.org/officeDocument/2006/relationships/settings" Target="settings.xml"/><Relationship Id="rId71" Type="http://schemas.openxmlformats.org/officeDocument/2006/relationships/hyperlink" Target="https://ushik.ahrq.gov/details?itemKey=162499000&amp;System=mu&amp;enableAsynchronousLoading=true" TargetMode="Externa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image" Target="media/image15.emf"/><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hyperlink" Target="http://ushik.org/ViewItemDetails?&amp;system=mu&amp;itemKey=162036000&amp;enableAsynchronousLoading=true" TargetMode="External"/><Relationship Id="rId58" Type="http://schemas.openxmlformats.org/officeDocument/2006/relationships/hyperlink" Target="https://ushik.ahrq.gov/details?itemKey=160677000&amp;System=mu&amp;enableAsynchronousLoading=true" TargetMode="External"/><Relationship Id="rId66" Type="http://schemas.openxmlformats.org/officeDocument/2006/relationships/hyperlink" Target="https://ushik.ahrq.gov/details?itemKey=161771000&amp;System=mu&amp;enableAsynchronousLoading=true" TargetMode="External"/><Relationship Id="rId74" Type="http://schemas.openxmlformats.org/officeDocument/2006/relationships/hyperlink" Target="https://ushik.ahrq.gov/details?itemKey=162381000&amp;System=mu&amp;enableAsynchronousLoading=true" TargetMode="External"/><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s://www.icsi.org/_asset/dwy1nl/ACSOS1112.doc"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hyperlink" Target="http://ushik.org/ViewItemDetails?&amp;system=mu&amp;itemKey=161732000&amp;enableAsynchronousLoading=true" TargetMode="External"/><Relationship Id="rId60" Type="http://schemas.openxmlformats.org/officeDocument/2006/relationships/hyperlink" Target="https://www.icsi.org/_asset/dwy1nl/ACSOS1112.doc" TargetMode="External"/><Relationship Id="rId65" Type="http://schemas.openxmlformats.org/officeDocument/2006/relationships/hyperlink" Target="https://ushik.ahrq.gov/details?itemKey=160997000&amp;System=mu&amp;enableAsynchronousLoading=true" TargetMode="External"/><Relationship Id="rId73" Type="http://schemas.openxmlformats.org/officeDocument/2006/relationships/hyperlink" Target="http://ushik.org/ViewItemDetails?&amp;system=mu&amp;itemKey=162796000&amp;enableAsynchronousLoading=true" TargetMode="External"/><Relationship Id="rId78"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hyperlink" Target="https://www.google.com/url?q=https://www.icsi.org/_asset/dwy1nl/ACSOS1112.doc&amp;sa=D&amp;usg=ALhdy293yqCgXMDh4Sqs4psot1WwM8XFmQ" TargetMode="External"/><Relationship Id="rId56" Type="http://schemas.openxmlformats.org/officeDocument/2006/relationships/hyperlink" Target="http://ushik.org/ViewItemDetails?&amp;system=mu&amp;itemKey=161732000&amp;enableAsynchronousLoading=true" TargetMode="External"/><Relationship Id="rId64" Type="http://schemas.openxmlformats.org/officeDocument/2006/relationships/hyperlink" Target="https://ushik.ahrq.gov/details?itemKey=162435000&amp;System=mu&amp;enableAsynchronousLoading=true" TargetMode="External"/><Relationship Id="rId69" Type="http://schemas.openxmlformats.org/officeDocument/2006/relationships/hyperlink" Target="https://ushik.ahrq.gov/ViewItemDetails?&amp;system=mu&amp;itemKey=160114000&amp;enableAsynchronousLoading=true" TargetMode="External"/><Relationship Id="rId7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ushik.org/ViewItemDetails?&amp;system=mu&amp;itemKey=122568000&amp;enableAsynchronousLoading=true" TargetMode="External"/><Relationship Id="rId72" Type="http://schemas.openxmlformats.org/officeDocument/2006/relationships/hyperlink" Target="http://ushik.org/ViewItemDetails?&amp;system=mu&amp;itemKey=160501000&amp;enableAsynchronousLoading=true" TargetMode="External"/><Relationship Id="rId3" Type="http://schemas.openxmlformats.org/officeDocument/2006/relationships/customXml" Target="../customXml/item3.xml"/><Relationship Id="rId12" Type="http://schemas.openxmlformats.org/officeDocument/2006/relationships/hyperlink" Target="http://www.hl7.org/legal/ippolicy.cfm?ref=nav" TargetMode="External"/><Relationship Id="rId17" Type="http://schemas.openxmlformats.org/officeDocument/2006/relationships/image" Target="media/image3.png"/><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59" Type="http://schemas.openxmlformats.org/officeDocument/2006/relationships/hyperlink" Target="https://ushik.ahrq.gov/details?itemKey=162435000&amp;System=mu&amp;enableAsynchronousLoading=true" TargetMode="External"/><Relationship Id="rId67" Type="http://schemas.openxmlformats.org/officeDocument/2006/relationships/hyperlink" Target="https://www.icsi.org/_asset/gd1yy3/StrokeOSnontPA0712.doc" TargetMode="External"/><Relationship Id="rId20" Type="http://schemas.openxmlformats.org/officeDocument/2006/relationships/image" Target="media/image6.png"/><Relationship Id="rId41" Type="http://schemas.openxmlformats.org/officeDocument/2006/relationships/image" Target="media/image27.emf"/><Relationship Id="rId54" Type="http://schemas.openxmlformats.org/officeDocument/2006/relationships/hyperlink" Target="http://ushik.org/ViewItemDetails?&amp;system=mu&amp;itemKey=161140000&amp;enableAsynchronousLoading=true" TargetMode="External"/><Relationship Id="rId62" Type="http://schemas.openxmlformats.org/officeDocument/2006/relationships/hyperlink" Target="https://ushik.ahrq.gov/details?itemKey=160451000&amp;System=mu&amp;enableAsynchronousLoading=true" TargetMode="External"/><Relationship Id="rId70" Type="http://schemas.openxmlformats.org/officeDocument/2006/relationships/hyperlink" Target="http://ushik.org/ViewItemDetails?&amp;system=mu&amp;itemKey=160754000&amp;enableAsynchronousLoading=true"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comments" Target="comments.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yperlink" Target="http://www.uspreventiveservicestaskforce.org/breastcancer.htm" TargetMode="External"/><Relationship Id="rId57" Type="http://schemas.openxmlformats.org/officeDocument/2006/relationships/hyperlink" Target="https://ushik.ahrq.gov/details?itemKey=160837000&amp;System=mu&amp;enableAsynchronousLoading=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80E800-E2B7-4E5E-BF1E-EF5714C7E8D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2B6CDBF46D1444A8ECA4BE02CA351F" ma:contentTypeVersion="1" ma:contentTypeDescription="Create a new document." ma:contentTypeScope="" ma:versionID="b06cb8a8d30b4561ce4d045690c5f27f">
  <xsd:schema xmlns:xsd="http://www.w3.org/2001/XMLSchema" xmlns:xs="http://www.w3.org/2001/XMLSchema" xmlns:p="http://schemas.microsoft.com/office/2006/metadata/properties" xmlns:ns2="a8103459-c238-47bd-9706-232528402f9d" targetNamespace="http://schemas.microsoft.com/office/2006/metadata/properties" ma:root="true" ma:fieldsID="d7846c22d7aec1f918864c35e7babbf1" ns2:_="">
    <xsd:import namespace="a8103459-c238-47bd-9706-232528402f9d"/>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03459-c238-47bd-9706-232528402f9d" elementFormDefault="qualified">
    <xsd:import namespace="http://schemas.microsoft.com/office/2006/documentManagement/types"/>
    <xsd:import namespace="http://schemas.microsoft.com/office/infopath/2007/PartnerControls"/>
    <xsd:element name="Description0" ma:index="1"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a8103459-c238-47bd-9706-232528402f9d">Updated April 2013 for HL7 title and footer requirements and latest Introductory text editing. Contains added bookmarks and comments for IG training.</Description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Qua12</b:Tag>
    <b:SourceType>Report</b:SourceType>
    <b:Guid>{FA7D9B64-7CE0-43A6-A635-C4CF32D92753}</b:Guid>
    <b:Title>Quality Data Model</b:Title>
    <b:Year>2012</b:Year>
    <b:Publisher>National Quality Forum</b:Publisher>
    <b:City>Washington, DC</b:City>
    <b:StandardNumber>June 2012 Update</b:StandardNumber>
    <b:RefOrder>1</b:RefOrder>
  </b:Source>
  <b:Source>
    <b:Tag>HL7131</b:Tag>
    <b:SourceType>Report</b:SourceType>
    <b:Guid>{7A15D3C4-F4D4-4676-A42E-38748766CA53}</b:Guid>
    <b:Title>HL7 Implementation Guide: Clinical Decision Support Knowledge Artifact Implementation Guide, Release 1 (pending publication)</b:Title>
    <b:Year>2013</b:Year>
    <b:Publisher>HL7</b:Publisher>
    <b:City>Ann Arbor, MI</b:City>
    <b:RefOrder>10</b:RefOrder>
  </b:Source>
  <b:Source>
    <b:Tag>HL7132</b:Tag>
    <b:SourceType>Report</b:SourceType>
    <b:Guid>{D81C5559-DB12-4A16-91A9-48361DADE2FB}</b:Guid>
    <b:Title>HL7 Version 3 DSTU: Representation of the Health Quality Measures Format (eMeasure), DSTU Release 2 (pending publication)</b:Title>
    <b:Year>2013</b:Year>
    <b:Publisher>Ann Arbor</b:Publisher>
    <b:City>MI</b:City>
    <b:RefOrder>11</b:RefOrder>
  </b:Source>
  <b:Source>
    <b:Tag>HL712</b:Tag>
    <b:SourceType>Report</b:SourceType>
    <b:Guid>{94418565-5474-40AD-907D-FD452ECBB7D2}</b:Guid>
    <b:Title>HL7 Implementation Guide for CDA® Release2: IHE Health Story Consolidation, DSTU Release 1.1</b:Title>
    <b:Year>2012</b:Year>
    <b:Publisher>Ann Arbor</b:Publisher>
    <b:City>MI</b:City>
    <b:RefOrder>6</b:RefOrder>
  </b:Source>
  <b:Source>
    <b:Tag>HL7133</b:Tag>
    <b:SourceType>Report</b:SourceType>
    <b:Guid>{59C85C7C-3297-4E77-A5C8-3859A8B4439E}</b:Guid>
    <b:Title>HL7 Version 3 Domain Analysis Model: Virtual Medical Record for Clinical Decision Support - (vMR-CDS), Release 2 [Sept ballot)</b:Title>
    <b:Year>2013</b:Year>
    <b:Publisher>HL7</b:Publisher>
    <b:City>Ann Arbor, MI</b:City>
    <b:RefOrder>2</b:RefOrder>
  </b:Source>
  <b:Source>
    <b:Tag>HL7121</b:Tag>
    <b:SourceType>Report</b:SourceType>
    <b:Guid>{16538754-72F6-46FF-A68B-6EE33757813B}</b:Guid>
    <b:Title>HL7 Implementation Guide for CDA® Release 2: Quality Reporting Document Architecture (QRDA) – Category I, DSTU Release 2 – July</b:Title>
    <b:Year>2013</b:Year>
    <b:Publisher>HL7</b:Publisher>
    <b:City>Ann Arbor, MI</b:City>
    <b:RefOrder>4</b:RefOrder>
  </b:Source>
  <b:Source>
    <b:Tag>FHI13</b:Tag>
    <b:SourceType>InternetSite</b:SourceType>
    <b:Guid>{4DC5B3A0-3E47-4E3C-8C08-62F29F425DD8}</b:Guid>
    <b:Title>FHIR Specification Home Page</b:Title>
    <b:Year>2013</b:Year>
    <b:ProductionCompany>HL7</b:ProductionCompany>
    <b:YearAccessed>2013</b:YearAccessed>
    <b:MonthAccessed>11</b:MonthAccessed>
    <b:DayAccessed>01</b:DayAccessed>
    <b:URL>http://www.hl7.org/fhir</b:URL>
    <b:RefOrder>7</b:RefOrder>
  </b:Source>
  <b:Source>
    <b:Tag>The13</b:Tag>
    <b:SourceType>InternetSite</b:SourceType>
    <b:Guid>{3296326F-16B9-4A5E-92BA-790FD142D201}</b:Guid>
    <b:Title>The Federal Health Information Model</b:Title>
    <b:ProductionCompany> J P Systems, Inc.</b:ProductionCompany>
    <b:Year>2013</b:Year>
    <b:YearAccessed>2013</b:YearAccessed>
    <b:MonthAccessed>11</b:MonthAccessed>
    <b:DayAccessed>01</b:DayAccessed>
    <b:URL>http://www.fhims.org/</b:URL>
    <b:RefOrder>8</b:RefOrder>
  </b:Source>
  <b:Source>
    <b:Tag>HL7134</b:Tag>
    <b:SourceType>Report</b:SourceType>
    <b:Guid>{C5026FE5-80DB-4C56-A166-3CFDFCC8A2E4}</b:Guid>
    <b:Title>HL7 Version 3: Reference Information Model (RIM)</b:Title>
    <b:Year>2013</b:Year>
    <b:URL>http://www.hl7.org/implement/standards/product_brief.cfm?product_id=77</b:URL>
    <b:Publisher>HL7</b:Publisher>
    <b:City>Ann Arbor, MI</b:City>
    <b:RefOrder>12</b:RefOrder>
  </b:Source>
  <b:Source>
    <b:Tag>Osh12</b:Tag>
    <b:SourceType>Book</b:SourceType>
    <b:Guid>{DD8BFDE0-DAD4-4FC1-90C8-366A3A656A8E}</b:Guid>
    <b:Title>Improving Outcomes with Clinical Decision Support:An Implementer's Guide</b:Title>
    <b:Year>2012</b:Year>
    <b:Publisher>HIMSS</b:Publisher>
    <b:Author>
      <b:Author>
        <b:NameList>
          <b:Person>
            <b:Last>Osheroff</b:Last>
            <b:Middle>A</b:Middle>
            <b:First>Jerome</b:First>
          </b:Person>
          <b:Person>
            <b:Last>Teich</b:Last>
            <b:Middle>M</b:Middle>
            <b:First>Jonathan</b:First>
          </b:Person>
          <b:Person>
            <b:Last>Levick</b:Last>
            <b:First>Donald</b:First>
          </b:Person>
          <b:Person>
            <b:Last>Saldana</b:Last>
            <b:First>Luis</b:First>
          </b:Person>
          <b:Person>
            <b:Last>Velasco</b:Last>
            <b:First>Ferdinand</b:First>
          </b:Person>
          <b:Person>
            <b:Last>Sittig</b:Last>
            <b:First>Dean</b:First>
          </b:Person>
          <b:Person>
            <b:Last>Rogers</b:Last>
            <b:First>Kendall</b:First>
          </b:Person>
          <b:Person>
            <b:Last>Jenders</b:Last>
            <b:Middle>A</b:Middle>
            <b:First>Robert</b:First>
          </b:Person>
        </b:NameList>
      </b:Author>
    </b:Author>
    <b:RefOrder>9</b:RefOrder>
  </b:Source>
  <b:Source>
    <b:Tag>HL713</b:Tag>
    <b:SourceType>Report</b:SourceType>
    <b:Guid>{31378CFF-7F01-4315-B306-DB9DF0E7A42C}</b:Guid>
    <b:Title>HL7 Virtual Medical Record for Clinical Decision Support (vMR-CDS) Templates, Release 2 DSTU</b:Title>
    <b:Year>2013</b:Year>
    <b:City>Ann Arbor, MI</b:City>
    <b:Publisher>HL7</b:Publisher>
    <b:ThesisType>Ballot submission</b:ThesisType>
    <b:RefOrder>5</b:RefOrder>
  </b:Source>
  <b:Source>
    <b:Tag>HL7135</b:Tag>
    <b:SourceType>Report</b:SourceType>
    <b:Guid>{6C26B326-5D34-4330-AD28-FFCE8FDFABEA}</b:Guid>
    <b:Title>HL7 Version 3 Implementation Guide: Quality Data Model (QDM)-based Health Quality Measure Format (HQMF), Release 1 – US Realm</b:Title>
    <b:Year>2013</b:Year>
    <b:Publisher>HL7</b:Publisher>
    <b:City>Ann Arbor, MI</b:City>
    <b:RefOrder>3</b:RefOrder>
  </b:Source>
</b:Sources>
</file>

<file path=customXml/itemProps1.xml><?xml version="1.0" encoding="utf-8"?>
<ds:datastoreItem xmlns:ds="http://schemas.openxmlformats.org/officeDocument/2006/customXml" ds:itemID="{DB243677-985D-4E6A-87BF-BCC31E211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03459-c238-47bd-9706-232528402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C5B5F-E19D-4D61-A513-DB158DCB9985}">
  <ds:schemaRefs>
    <ds:schemaRef ds:uri="http://schemas.microsoft.com/office/2006/metadata/properties"/>
    <ds:schemaRef ds:uri="http://schemas.microsoft.com/office/infopath/2007/PartnerControls"/>
    <ds:schemaRef ds:uri="a8103459-c238-47bd-9706-232528402f9d"/>
  </ds:schemaRefs>
</ds:datastoreItem>
</file>

<file path=customXml/itemProps3.xml><?xml version="1.0" encoding="utf-8"?>
<ds:datastoreItem xmlns:ds="http://schemas.openxmlformats.org/officeDocument/2006/customXml" ds:itemID="{AFB40CA7-8D25-4550-965C-9566579CF423}">
  <ds:schemaRefs>
    <ds:schemaRef ds:uri="http://schemas.microsoft.com/sharepoint/v3/contenttype/forms"/>
  </ds:schemaRefs>
</ds:datastoreItem>
</file>

<file path=customXml/itemProps4.xml><?xml version="1.0" encoding="utf-8"?>
<ds:datastoreItem xmlns:ds="http://schemas.openxmlformats.org/officeDocument/2006/customXml" ds:itemID="{66C6BE95-C4FF-4741-A6B0-D5A74251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4235</TotalTime>
  <Pages>190</Pages>
  <Words>33055</Words>
  <Characters>188419</Characters>
  <Application>Microsoft Office Word</Application>
  <DocSecurity>0</DocSecurity>
  <Lines>1570</Lines>
  <Paragraphs>442</Paragraphs>
  <ScaleCrop>false</ScaleCrop>
  <HeadingPairs>
    <vt:vector size="2" baseType="variant">
      <vt:variant>
        <vt:lpstr>Title</vt:lpstr>
      </vt:variant>
      <vt:variant>
        <vt:i4>1</vt:i4>
      </vt:variant>
    </vt:vector>
  </HeadingPairs>
  <TitlesOfParts>
    <vt:vector size="1" baseType="lpstr">
      <vt:lpstr>HL7 CDA IG</vt:lpstr>
    </vt:vector>
  </TitlesOfParts>
  <Company>Microsoft</Company>
  <LinksUpToDate>false</LinksUpToDate>
  <CharactersWithSpaces>221032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CDA IG</dc:title>
  <dc:subject>HL&amp; Informative Ballot</dc:subject>
  <dc:creator>MITRE</dc:creator>
  <cp:lastModifiedBy>Aziz Boxwala</cp:lastModifiedBy>
  <cp:revision>147</cp:revision>
  <cp:lastPrinted>2013-12-18T01:23:00Z</cp:lastPrinted>
  <dcterms:created xsi:type="dcterms:W3CDTF">2014-03-21T21:57:00Z</dcterms:created>
  <dcterms:modified xsi:type="dcterms:W3CDTF">2014-08-14T04:10:00Z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0x010100052B6CDBF46D1444A8ECA4BE02CA351F</vt:lpwstr>
  </property>
  <property fmtid="{D5CDD505-2E9C-101B-9397-08002B2CF9AE}" pid="3" name="Order">
    <vt:r8>3700</vt:r8>
  </property>
</Properties>
</file>
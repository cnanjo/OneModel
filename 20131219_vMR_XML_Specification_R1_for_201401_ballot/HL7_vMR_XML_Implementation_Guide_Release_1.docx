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FADEC" w14:textId="77777777" w:rsidR="00545D5C" w:rsidRDefault="00545D5C" w:rsidP="005E1963">
      <w:pPr>
        <w:pStyle w:val="Subtitle"/>
        <w:jc w:val="left"/>
        <w:rPr>
          <w:bCs/>
          <w:color w:val="000000"/>
        </w:rPr>
      </w:pPr>
    </w:p>
    <w:p w14:paraId="7BA00362" w14:textId="77777777" w:rsidR="009734AB" w:rsidRDefault="009734AB" w:rsidP="009734AB">
      <w:pPr>
        <w:pStyle w:val="TOCHeading"/>
      </w:pPr>
      <w:bookmarkStart w:id="0" w:name="_Toc374886311"/>
      <w:r>
        <w:lastRenderedPageBreak/>
        <w:t>Table of Contents</w:t>
      </w:r>
      <w:bookmarkEnd w:id="0"/>
    </w:p>
    <w:p w14:paraId="36CEC189" w14:textId="77777777" w:rsidR="00436CEB" w:rsidRDefault="009734AB">
      <w:pPr>
        <w:pStyle w:val="TOC1"/>
        <w:tabs>
          <w:tab w:val="right" w:leader="dot" w:pos="8630"/>
        </w:tabs>
        <w:rPr>
          <w:rFonts w:asciiTheme="minorHAnsi" w:eastAsiaTheme="minorEastAsia" w:hAnsiTheme="minorHAnsi" w:cstheme="minorBidi"/>
          <w:b w:val="0"/>
          <w:bCs w:val="0"/>
          <w:i w:val="0"/>
          <w:iCs w:val="0"/>
          <w:noProof/>
          <w:sz w:val="22"/>
          <w:szCs w:val="22"/>
          <w:lang w:eastAsia="ja-JP"/>
        </w:rPr>
      </w:pPr>
      <w:r>
        <w:rPr>
          <w:b w:val="0"/>
          <w:bCs w:val="0"/>
          <w:caps/>
          <w:smallCaps/>
        </w:rPr>
        <w:fldChar w:fldCharType="begin"/>
      </w:r>
      <w:r>
        <w:rPr>
          <w:b w:val="0"/>
          <w:bCs w:val="0"/>
          <w:caps/>
          <w:smallCaps/>
        </w:rPr>
        <w:instrText xml:space="preserve"> TOC \o "1-2" \h \z \u </w:instrText>
      </w:r>
      <w:r>
        <w:rPr>
          <w:b w:val="0"/>
          <w:bCs w:val="0"/>
          <w:caps/>
          <w:smallCaps/>
        </w:rPr>
        <w:fldChar w:fldCharType="separate"/>
      </w:r>
      <w:hyperlink w:anchor="_Toc374886311" w:history="1">
        <w:r w:rsidR="00436CEB" w:rsidRPr="003E0891">
          <w:rPr>
            <w:rStyle w:val="Hyperlink"/>
            <w:noProof/>
          </w:rPr>
          <w:t>Table of Contents</w:t>
        </w:r>
        <w:r w:rsidR="00436CEB">
          <w:rPr>
            <w:noProof/>
            <w:webHidden/>
          </w:rPr>
          <w:tab/>
        </w:r>
        <w:r w:rsidR="00436CEB">
          <w:rPr>
            <w:noProof/>
            <w:webHidden/>
          </w:rPr>
          <w:fldChar w:fldCharType="begin"/>
        </w:r>
        <w:r w:rsidR="00436CEB">
          <w:rPr>
            <w:noProof/>
            <w:webHidden/>
          </w:rPr>
          <w:instrText xml:space="preserve"> PAGEREF _Toc374886311 \h </w:instrText>
        </w:r>
        <w:r w:rsidR="00436CEB">
          <w:rPr>
            <w:noProof/>
            <w:webHidden/>
          </w:rPr>
        </w:r>
        <w:r w:rsidR="00436CEB">
          <w:rPr>
            <w:noProof/>
            <w:webHidden/>
          </w:rPr>
          <w:fldChar w:fldCharType="separate"/>
        </w:r>
        <w:r w:rsidR="00436CEB">
          <w:rPr>
            <w:noProof/>
            <w:webHidden/>
          </w:rPr>
          <w:t>2</w:t>
        </w:r>
        <w:r w:rsidR="00436CEB">
          <w:rPr>
            <w:noProof/>
            <w:webHidden/>
          </w:rPr>
          <w:fldChar w:fldCharType="end"/>
        </w:r>
      </w:hyperlink>
    </w:p>
    <w:p w14:paraId="34E36489" w14:textId="77777777" w:rsidR="00436CEB" w:rsidRDefault="00436CEB">
      <w:pPr>
        <w:pStyle w:val="TOC1"/>
        <w:tabs>
          <w:tab w:val="left" w:pos="440"/>
          <w:tab w:val="right" w:leader="dot" w:pos="8630"/>
        </w:tabs>
        <w:rPr>
          <w:rFonts w:asciiTheme="minorHAnsi" w:eastAsiaTheme="minorEastAsia" w:hAnsiTheme="minorHAnsi" w:cstheme="minorBidi"/>
          <w:b w:val="0"/>
          <w:bCs w:val="0"/>
          <w:i w:val="0"/>
          <w:iCs w:val="0"/>
          <w:noProof/>
          <w:sz w:val="22"/>
          <w:szCs w:val="22"/>
          <w:lang w:eastAsia="ja-JP"/>
        </w:rPr>
      </w:pPr>
      <w:hyperlink w:anchor="_Toc374886312" w:history="1">
        <w:r w:rsidRPr="003E0891">
          <w:rPr>
            <w:rStyle w:val="Hyperlink"/>
            <w:noProof/>
          </w:rPr>
          <w:t>1</w:t>
        </w:r>
        <w:r>
          <w:rPr>
            <w:rFonts w:asciiTheme="minorHAnsi" w:eastAsiaTheme="minorEastAsia" w:hAnsiTheme="minorHAnsi" w:cstheme="minorBidi"/>
            <w:b w:val="0"/>
            <w:bCs w:val="0"/>
            <w:i w:val="0"/>
            <w:iCs w:val="0"/>
            <w:noProof/>
            <w:sz w:val="22"/>
            <w:szCs w:val="22"/>
            <w:lang w:eastAsia="ja-JP"/>
          </w:rPr>
          <w:tab/>
        </w:r>
        <w:r w:rsidRPr="003E0891">
          <w:rPr>
            <w:rStyle w:val="Hyperlink"/>
            <w:noProof/>
          </w:rPr>
          <w:t>Executive Summary</w:t>
        </w:r>
        <w:r>
          <w:rPr>
            <w:noProof/>
            <w:webHidden/>
          </w:rPr>
          <w:tab/>
        </w:r>
        <w:r>
          <w:rPr>
            <w:noProof/>
            <w:webHidden/>
          </w:rPr>
          <w:fldChar w:fldCharType="begin"/>
        </w:r>
        <w:r>
          <w:rPr>
            <w:noProof/>
            <w:webHidden/>
          </w:rPr>
          <w:instrText xml:space="preserve"> PAGEREF _Toc374886312 \h </w:instrText>
        </w:r>
        <w:r>
          <w:rPr>
            <w:noProof/>
            <w:webHidden/>
          </w:rPr>
        </w:r>
        <w:r>
          <w:rPr>
            <w:noProof/>
            <w:webHidden/>
          </w:rPr>
          <w:fldChar w:fldCharType="separate"/>
        </w:r>
        <w:r>
          <w:rPr>
            <w:noProof/>
            <w:webHidden/>
          </w:rPr>
          <w:t>3</w:t>
        </w:r>
        <w:r>
          <w:rPr>
            <w:noProof/>
            <w:webHidden/>
          </w:rPr>
          <w:fldChar w:fldCharType="end"/>
        </w:r>
      </w:hyperlink>
    </w:p>
    <w:p w14:paraId="1294A55A" w14:textId="77777777" w:rsidR="00436CEB" w:rsidRDefault="00436CEB">
      <w:pPr>
        <w:pStyle w:val="TOC1"/>
        <w:tabs>
          <w:tab w:val="left" w:pos="440"/>
          <w:tab w:val="right" w:leader="dot" w:pos="8630"/>
        </w:tabs>
        <w:rPr>
          <w:rFonts w:asciiTheme="minorHAnsi" w:eastAsiaTheme="minorEastAsia" w:hAnsiTheme="minorHAnsi" w:cstheme="minorBidi"/>
          <w:b w:val="0"/>
          <w:bCs w:val="0"/>
          <w:i w:val="0"/>
          <w:iCs w:val="0"/>
          <w:noProof/>
          <w:sz w:val="22"/>
          <w:szCs w:val="22"/>
          <w:lang w:eastAsia="ja-JP"/>
        </w:rPr>
      </w:pPr>
      <w:hyperlink w:anchor="_Toc374886313" w:history="1">
        <w:r w:rsidRPr="003E0891">
          <w:rPr>
            <w:rStyle w:val="Hyperlink"/>
            <w:noProof/>
          </w:rPr>
          <w:t>2</w:t>
        </w:r>
        <w:r>
          <w:rPr>
            <w:rFonts w:asciiTheme="minorHAnsi" w:eastAsiaTheme="minorEastAsia" w:hAnsiTheme="minorHAnsi" w:cstheme="minorBidi"/>
            <w:b w:val="0"/>
            <w:bCs w:val="0"/>
            <w:i w:val="0"/>
            <w:iCs w:val="0"/>
            <w:noProof/>
            <w:sz w:val="22"/>
            <w:szCs w:val="22"/>
            <w:lang w:eastAsia="ja-JP"/>
          </w:rPr>
          <w:tab/>
        </w:r>
        <w:r w:rsidRPr="003E0891">
          <w:rPr>
            <w:rStyle w:val="Hyperlink"/>
            <w:noProof/>
          </w:rPr>
          <w:t>XML Specification for VMR</w:t>
        </w:r>
        <w:r>
          <w:rPr>
            <w:noProof/>
            <w:webHidden/>
          </w:rPr>
          <w:tab/>
        </w:r>
        <w:r>
          <w:rPr>
            <w:noProof/>
            <w:webHidden/>
          </w:rPr>
          <w:fldChar w:fldCharType="begin"/>
        </w:r>
        <w:r>
          <w:rPr>
            <w:noProof/>
            <w:webHidden/>
          </w:rPr>
          <w:instrText xml:space="preserve"> PAGEREF _Toc374886313 \h </w:instrText>
        </w:r>
        <w:r>
          <w:rPr>
            <w:noProof/>
            <w:webHidden/>
          </w:rPr>
        </w:r>
        <w:r>
          <w:rPr>
            <w:noProof/>
            <w:webHidden/>
          </w:rPr>
          <w:fldChar w:fldCharType="separate"/>
        </w:r>
        <w:r>
          <w:rPr>
            <w:noProof/>
            <w:webHidden/>
          </w:rPr>
          <w:t>4</w:t>
        </w:r>
        <w:r>
          <w:rPr>
            <w:noProof/>
            <w:webHidden/>
          </w:rPr>
          <w:fldChar w:fldCharType="end"/>
        </w:r>
      </w:hyperlink>
    </w:p>
    <w:p w14:paraId="6B982F68" w14:textId="77777777" w:rsidR="00436CEB" w:rsidRDefault="00436CEB">
      <w:pPr>
        <w:pStyle w:val="TOC2"/>
        <w:tabs>
          <w:tab w:val="left" w:pos="880"/>
          <w:tab w:val="right" w:leader="dot" w:pos="8630"/>
        </w:tabs>
        <w:rPr>
          <w:rFonts w:asciiTheme="minorHAnsi" w:eastAsiaTheme="minorEastAsia" w:hAnsiTheme="minorHAnsi" w:cstheme="minorBidi"/>
          <w:b w:val="0"/>
          <w:bCs w:val="0"/>
          <w:noProof/>
          <w:lang w:eastAsia="ja-JP"/>
        </w:rPr>
      </w:pPr>
      <w:hyperlink w:anchor="_Toc374886314" w:history="1">
        <w:r w:rsidRPr="003E0891">
          <w:rPr>
            <w:rStyle w:val="Hyperlink"/>
            <w:noProof/>
          </w:rPr>
          <w:t>2.1</w:t>
        </w:r>
        <w:r>
          <w:rPr>
            <w:rFonts w:asciiTheme="minorHAnsi" w:eastAsiaTheme="minorEastAsia" w:hAnsiTheme="minorHAnsi" w:cstheme="minorBidi"/>
            <w:b w:val="0"/>
            <w:bCs w:val="0"/>
            <w:noProof/>
            <w:lang w:eastAsia="ja-JP"/>
          </w:rPr>
          <w:tab/>
        </w:r>
        <w:r w:rsidRPr="003E0891">
          <w:rPr>
            <w:rStyle w:val="Hyperlink"/>
            <w:noProof/>
          </w:rPr>
          <w:t>Overview</w:t>
        </w:r>
        <w:r>
          <w:rPr>
            <w:noProof/>
            <w:webHidden/>
          </w:rPr>
          <w:tab/>
        </w:r>
        <w:r>
          <w:rPr>
            <w:noProof/>
            <w:webHidden/>
          </w:rPr>
          <w:fldChar w:fldCharType="begin"/>
        </w:r>
        <w:r>
          <w:rPr>
            <w:noProof/>
            <w:webHidden/>
          </w:rPr>
          <w:instrText xml:space="preserve"> PAGEREF _Toc374886314 \h </w:instrText>
        </w:r>
        <w:r>
          <w:rPr>
            <w:noProof/>
            <w:webHidden/>
          </w:rPr>
        </w:r>
        <w:r>
          <w:rPr>
            <w:noProof/>
            <w:webHidden/>
          </w:rPr>
          <w:fldChar w:fldCharType="separate"/>
        </w:r>
        <w:r>
          <w:rPr>
            <w:noProof/>
            <w:webHidden/>
          </w:rPr>
          <w:t>4</w:t>
        </w:r>
        <w:r>
          <w:rPr>
            <w:noProof/>
            <w:webHidden/>
          </w:rPr>
          <w:fldChar w:fldCharType="end"/>
        </w:r>
      </w:hyperlink>
    </w:p>
    <w:p w14:paraId="485F8E16" w14:textId="77777777" w:rsidR="00436CEB" w:rsidRDefault="00436CEB">
      <w:pPr>
        <w:pStyle w:val="TOC2"/>
        <w:tabs>
          <w:tab w:val="left" w:pos="880"/>
          <w:tab w:val="right" w:leader="dot" w:pos="8630"/>
        </w:tabs>
        <w:rPr>
          <w:rFonts w:asciiTheme="minorHAnsi" w:eastAsiaTheme="minorEastAsia" w:hAnsiTheme="minorHAnsi" w:cstheme="minorBidi"/>
          <w:b w:val="0"/>
          <w:bCs w:val="0"/>
          <w:noProof/>
          <w:lang w:eastAsia="ja-JP"/>
        </w:rPr>
      </w:pPr>
      <w:hyperlink w:anchor="_Toc374886315" w:history="1">
        <w:r w:rsidRPr="003E0891">
          <w:rPr>
            <w:rStyle w:val="Hyperlink"/>
            <w:noProof/>
          </w:rPr>
          <w:t>2.2</w:t>
        </w:r>
        <w:r>
          <w:rPr>
            <w:rFonts w:asciiTheme="minorHAnsi" w:eastAsiaTheme="minorEastAsia" w:hAnsiTheme="minorHAnsi" w:cstheme="minorBidi"/>
            <w:b w:val="0"/>
            <w:bCs w:val="0"/>
            <w:noProof/>
            <w:lang w:eastAsia="ja-JP"/>
          </w:rPr>
          <w:tab/>
        </w:r>
        <w:r w:rsidRPr="003E0891">
          <w:rPr>
            <w:rStyle w:val="Hyperlink"/>
            <w:noProof/>
          </w:rPr>
          <w:t>Namespaces, Schema Dependencies, and Design Approaches</w:t>
        </w:r>
        <w:r>
          <w:rPr>
            <w:noProof/>
            <w:webHidden/>
          </w:rPr>
          <w:tab/>
        </w:r>
        <w:r>
          <w:rPr>
            <w:noProof/>
            <w:webHidden/>
          </w:rPr>
          <w:fldChar w:fldCharType="begin"/>
        </w:r>
        <w:r>
          <w:rPr>
            <w:noProof/>
            <w:webHidden/>
          </w:rPr>
          <w:instrText xml:space="preserve"> PAGEREF _Toc374886315 \h </w:instrText>
        </w:r>
        <w:r>
          <w:rPr>
            <w:noProof/>
            <w:webHidden/>
          </w:rPr>
        </w:r>
        <w:r>
          <w:rPr>
            <w:noProof/>
            <w:webHidden/>
          </w:rPr>
          <w:fldChar w:fldCharType="separate"/>
        </w:r>
        <w:r>
          <w:rPr>
            <w:noProof/>
            <w:webHidden/>
          </w:rPr>
          <w:t>4</w:t>
        </w:r>
        <w:r>
          <w:rPr>
            <w:noProof/>
            <w:webHidden/>
          </w:rPr>
          <w:fldChar w:fldCharType="end"/>
        </w:r>
      </w:hyperlink>
    </w:p>
    <w:p w14:paraId="14DAABA6" w14:textId="77777777" w:rsidR="00436CEB" w:rsidRDefault="00436CEB">
      <w:pPr>
        <w:pStyle w:val="TOC2"/>
        <w:tabs>
          <w:tab w:val="left" w:pos="880"/>
          <w:tab w:val="right" w:leader="dot" w:pos="8630"/>
        </w:tabs>
        <w:rPr>
          <w:rFonts w:asciiTheme="minorHAnsi" w:eastAsiaTheme="minorEastAsia" w:hAnsiTheme="minorHAnsi" w:cstheme="minorBidi"/>
          <w:b w:val="0"/>
          <w:bCs w:val="0"/>
          <w:noProof/>
          <w:lang w:eastAsia="ja-JP"/>
        </w:rPr>
      </w:pPr>
      <w:hyperlink w:anchor="_Toc374886316" w:history="1">
        <w:r w:rsidRPr="003E0891">
          <w:rPr>
            <w:rStyle w:val="Hyperlink"/>
            <w:noProof/>
          </w:rPr>
          <w:t>2.3</w:t>
        </w:r>
        <w:r>
          <w:rPr>
            <w:rFonts w:asciiTheme="minorHAnsi" w:eastAsiaTheme="minorEastAsia" w:hAnsiTheme="minorHAnsi" w:cstheme="minorBidi"/>
            <w:b w:val="0"/>
            <w:bCs w:val="0"/>
            <w:noProof/>
            <w:lang w:eastAsia="ja-JP"/>
          </w:rPr>
          <w:tab/>
        </w:r>
        <w:r w:rsidRPr="003E0891">
          <w:rPr>
            <w:rStyle w:val="Hyperlink"/>
            <w:noProof/>
          </w:rPr>
          <w:t>Quick guide to the Diagrams</w:t>
        </w:r>
        <w:r>
          <w:rPr>
            <w:noProof/>
            <w:webHidden/>
          </w:rPr>
          <w:tab/>
        </w:r>
        <w:r>
          <w:rPr>
            <w:noProof/>
            <w:webHidden/>
          </w:rPr>
          <w:fldChar w:fldCharType="begin"/>
        </w:r>
        <w:r>
          <w:rPr>
            <w:noProof/>
            <w:webHidden/>
          </w:rPr>
          <w:instrText xml:space="preserve"> PAGEREF _Toc374886316 \h </w:instrText>
        </w:r>
        <w:r>
          <w:rPr>
            <w:noProof/>
            <w:webHidden/>
          </w:rPr>
        </w:r>
        <w:r>
          <w:rPr>
            <w:noProof/>
            <w:webHidden/>
          </w:rPr>
          <w:fldChar w:fldCharType="separate"/>
        </w:r>
        <w:r>
          <w:rPr>
            <w:noProof/>
            <w:webHidden/>
          </w:rPr>
          <w:t>6</w:t>
        </w:r>
        <w:r>
          <w:rPr>
            <w:noProof/>
            <w:webHidden/>
          </w:rPr>
          <w:fldChar w:fldCharType="end"/>
        </w:r>
      </w:hyperlink>
    </w:p>
    <w:p w14:paraId="23F7C7FD" w14:textId="77777777" w:rsidR="00436CEB" w:rsidRDefault="00436CEB">
      <w:pPr>
        <w:pStyle w:val="TOC2"/>
        <w:tabs>
          <w:tab w:val="left" w:pos="880"/>
          <w:tab w:val="right" w:leader="dot" w:pos="8630"/>
        </w:tabs>
        <w:rPr>
          <w:rFonts w:asciiTheme="minorHAnsi" w:eastAsiaTheme="minorEastAsia" w:hAnsiTheme="minorHAnsi" w:cstheme="minorBidi"/>
          <w:b w:val="0"/>
          <w:bCs w:val="0"/>
          <w:noProof/>
          <w:lang w:eastAsia="ja-JP"/>
        </w:rPr>
      </w:pPr>
      <w:hyperlink w:anchor="_Toc374886317" w:history="1">
        <w:r w:rsidRPr="003E0891">
          <w:rPr>
            <w:rStyle w:val="Hyperlink"/>
            <w:noProof/>
          </w:rPr>
          <w:t>2.4</w:t>
        </w:r>
        <w:r>
          <w:rPr>
            <w:rFonts w:asciiTheme="minorHAnsi" w:eastAsiaTheme="minorEastAsia" w:hAnsiTheme="minorHAnsi" w:cstheme="minorBidi"/>
            <w:b w:val="0"/>
            <w:bCs w:val="0"/>
            <w:noProof/>
            <w:lang w:eastAsia="ja-JP"/>
          </w:rPr>
          <w:tab/>
        </w:r>
        <w:r w:rsidRPr="003E0891">
          <w:rPr>
            <w:rStyle w:val="Hyperlink"/>
            <w:noProof/>
          </w:rPr>
          <w:t>datatypes.xsd</w:t>
        </w:r>
        <w:r>
          <w:rPr>
            <w:noProof/>
            <w:webHidden/>
          </w:rPr>
          <w:tab/>
        </w:r>
        <w:r>
          <w:rPr>
            <w:noProof/>
            <w:webHidden/>
          </w:rPr>
          <w:fldChar w:fldCharType="begin"/>
        </w:r>
        <w:r>
          <w:rPr>
            <w:noProof/>
            <w:webHidden/>
          </w:rPr>
          <w:instrText xml:space="preserve"> PAGEREF _Toc374886317 \h </w:instrText>
        </w:r>
        <w:r>
          <w:rPr>
            <w:noProof/>
            <w:webHidden/>
          </w:rPr>
        </w:r>
        <w:r>
          <w:rPr>
            <w:noProof/>
            <w:webHidden/>
          </w:rPr>
          <w:fldChar w:fldCharType="separate"/>
        </w:r>
        <w:r>
          <w:rPr>
            <w:noProof/>
            <w:webHidden/>
          </w:rPr>
          <w:t>7</w:t>
        </w:r>
        <w:r>
          <w:rPr>
            <w:noProof/>
            <w:webHidden/>
          </w:rPr>
          <w:fldChar w:fldCharType="end"/>
        </w:r>
      </w:hyperlink>
    </w:p>
    <w:p w14:paraId="73BFEFBA" w14:textId="77777777" w:rsidR="00436CEB" w:rsidRDefault="00436CEB">
      <w:pPr>
        <w:pStyle w:val="TOC2"/>
        <w:tabs>
          <w:tab w:val="left" w:pos="880"/>
          <w:tab w:val="right" w:leader="dot" w:pos="8630"/>
        </w:tabs>
        <w:rPr>
          <w:rFonts w:asciiTheme="minorHAnsi" w:eastAsiaTheme="minorEastAsia" w:hAnsiTheme="minorHAnsi" w:cstheme="minorBidi"/>
          <w:b w:val="0"/>
          <w:bCs w:val="0"/>
          <w:noProof/>
          <w:lang w:eastAsia="ja-JP"/>
        </w:rPr>
      </w:pPr>
      <w:hyperlink w:anchor="_Toc374886318" w:history="1">
        <w:r w:rsidRPr="003E0891">
          <w:rPr>
            <w:rStyle w:val="Hyperlink"/>
            <w:noProof/>
          </w:rPr>
          <w:t>2.5</w:t>
        </w:r>
        <w:r>
          <w:rPr>
            <w:rFonts w:asciiTheme="minorHAnsi" w:eastAsiaTheme="minorEastAsia" w:hAnsiTheme="minorHAnsi" w:cstheme="minorBidi"/>
            <w:b w:val="0"/>
            <w:bCs w:val="0"/>
            <w:noProof/>
            <w:lang w:eastAsia="ja-JP"/>
          </w:rPr>
          <w:tab/>
        </w:r>
        <w:r w:rsidRPr="003E0891">
          <w:rPr>
            <w:rStyle w:val="Hyperlink"/>
            <w:noProof/>
          </w:rPr>
          <w:t>vmr.xsd</w:t>
        </w:r>
        <w:r>
          <w:rPr>
            <w:noProof/>
            <w:webHidden/>
          </w:rPr>
          <w:tab/>
        </w:r>
        <w:r>
          <w:rPr>
            <w:noProof/>
            <w:webHidden/>
          </w:rPr>
          <w:fldChar w:fldCharType="begin"/>
        </w:r>
        <w:r>
          <w:rPr>
            <w:noProof/>
            <w:webHidden/>
          </w:rPr>
          <w:instrText xml:space="preserve"> PAGEREF _Toc374886318 \h </w:instrText>
        </w:r>
        <w:r>
          <w:rPr>
            <w:noProof/>
            <w:webHidden/>
          </w:rPr>
        </w:r>
        <w:r>
          <w:rPr>
            <w:noProof/>
            <w:webHidden/>
          </w:rPr>
          <w:fldChar w:fldCharType="separate"/>
        </w:r>
        <w:r>
          <w:rPr>
            <w:noProof/>
            <w:webHidden/>
          </w:rPr>
          <w:t>8</w:t>
        </w:r>
        <w:r>
          <w:rPr>
            <w:noProof/>
            <w:webHidden/>
          </w:rPr>
          <w:fldChar w:fldCharType="end"/>
        </w:r>
      </w:hyperlink>
    </w:p>
    <w:p w14:paraId="255CA2F7" w14:textId="77777777" w:rsidR="00436CEB" w:rsidRDefault="00436CEB">
      <w:pPr>
        <w:pStyle w:val="TOC2"/>
        <w:tabs>
          <w:tab w:val="left" w:pos="880"/>
          <w:tab w:val="right" w:leader="dot" w:pos="8630"/>
        </w:tabs>
        <w:rPr>
          <w:rFonts w:asciiTheme="minorHAnsi" w:eastAsiaTheme="minorEastAsia" w:hAnsiTheme="minorHAnsi" w:cstheme="minorBidi"/>
          <w:b w:val="0"/>
          <w:bCs w:val="0"/>
          <w:noProof/>
          <w:lang w:eastAsia="ja-JP"/>
        </w:rPr>
      </w:pPr>
      <w:hyperlink w:anchor="_Toc374886319" w:history="1">
        <w:r w:rsidRPr="003E0891">
          <w:rPr>
            <w:rStyle w:val="Hyperlink"/>
            <w:noProof/>
          </w:rPr>
          <w:t>2.6</w:t>
        </w:r>
        <w:r>
          <w:rPr>
            <w:rFonts w:asciiTheme="minorHAnsi" w:eastAsiaTheme="minorEastAsia" w:hAnsiTheme="minorHAnsi" w:cstheme="minorBidi"/>
            <w:b w:val="0"/>
            <w:bCs w:val="0"/>
            <w:noProof/>
            <w:lang w:eastAsia="ja-JP"/>
          </w:rPr>
          <w:tab/>
        </w:r>
        <w:r w:rsidRPr="003E0891">
          <w:rPr>
            <w:rStyle w:val="Hyperlink"/>
            <w:noProof/>
          </w:rPr>
          <w:t>cdsInput.xsd</w:t>
        </w:r>
        <w:r>
          <w:rPr>
            <w:noProof/>
            <w:webHidden/>
          </w:rPr>
          <w:tab/>
        </w:r>
        <w:r>
          <w:rPr>
            <w:noProof/>
            <w:webHidden/>
          </w:rPr>
          <w:fldChar w:fldCharType="begin"/>
        </w:r>
        <w:r>
          <w:rPr>
            <w:noProof/>
            <w:webHidden/>
          </w:rPr>
          <w:instrText xml:space="preserve"> PAGEREF _Toc374886319 \h </w:instrText>
        </w:r>
        <w:r>
          <w:rPr>
            <w:noProof/>
            <w:webHidden/>
          </w:rPr>
        </w:r>
        <w:r>
          <w:rPr>
            <w:noProof/>
            <w:webHidden/>
          </w:rPr>
          <w:fldChar w:fldCharType="separate"/>
        </w:r>
        <w:r>
          <w:rPr>
            <w:noProof/>
            <w:webHidden/>
          </w:rPr>
          <w:t>14</w:t>
        </w:r>
        <w:r>
          <w:rPr>
            <w:noProof/>
            <w:webHidden/>
          </w:rPr>
          <w:fldChar w:fldCharType="end"/>
        </w:r>
      </w:hyperlink>
    </w:p>
    <w:p w14:paraId="6DE4A2E3" w14:textId="77777777" w:rsidR="00436CEB" w:rsidRDefault="00436CEB">
      <w:pPr>
        <w:pStyle w:val="TOC2"/>
        <w:tabs>
          <w:tab w:val="left" w:pos="880"/>
          <w:tab w:val="right" w:leader="dot" w:pos="8630"/>
        </w:tabs>
        <w:rPr>
          <w:rFonts w:asciiTheme="minorHAnsi" w:eastAsiaTheme="minorEastAsia" w:hAnsiTheme="minorHAnsi" w:cstheme="minorBidi"/>
          <w:b w:val="0"/>
          <w:bCs w:val="0"/>
          <w:noProof/>
          <w:lang w:eastAsia="ja-JP"/>
        </w:rPr>
      </w:pPr>
      <w:hyperlink w:anchor="_Toc374886320" w:history="1">
        <w:r w:rsidRPr="003E0891">
          <w:rPr>
            <w:rStyle w:val="Hyperlink"/>
            <w:noProof/>
          </w:rPr>
          <w:t>2.7</w:t>
        </w:r>
        <w:r>
          <w:rPr>
            <w:rFonts w:asciiTheme="minorHAnsi" w:eastAsiaTheme="minorEastAsia" w:hAnsiTheme="minorHAnsi" w:cstheme="minorBidi"/>
            <w:b w:val="0"/>
            <w:bCs w:val="0"/>
            <w:noProof/>
            <w:lang w:eastAsia="ja-JP"/>
          </w:rPr>
          <w:tab/>
        </w:r>
        <w:r w:rsidRPr="003E0891">
          <w:rPr>
            <w:rStyle w:val="Hyperlink"/>
            <w:noProof/>
          </w:rPr>
          <w:t>cdsInputSpecification.xsd</w:t>
        </w:r>
        <w:r>
          <w:rPr>
            <w:noProof/>
            <w:webHidden/>
          </w:rPr>
          <w:tab/>
        </w:r>
        <w:r>
          <w:rPr>
            <w:noProof/>
            <w:webHidden/>
          </w:rPr>
          <w:fldChar w:fldCharType="begin"/>
        </w:r>
        <w:r>
          <w:rPr>
            <w:noProof/>
            <w:webHidden/>
          </w:rPr>
          <w:instrText xml:space="preserve"> PAGEREF _Toc374886320 \h </w:instrText>
        </w:r>
        <w:r>
          <w:rPr>
            <w:noProof/>
            <w:webHidden/>
          </w:rPr>
        </w:r>
        <w:r>
          <w:rPr>
            <w:noProof/>
            <w:webHidden/>
          </w:rPr>
          <w:fldChar w:fldCharType="separate"/>
        </w:r>
        <w:r>
          <w:rPr>
            <w:noProof/>
            <w:webHidden/>
          </w:rPr>
          <w:t>15</w:t>
        </w:r>
        <w:r>
          <w:rPr>
            <w:noProof/>
            <w:webHidden/>
          </w:rPr>
          <w:fldChar w:fldCharType="end"/>
        </w:r>
      </w:hyperlink>
    </w:p>
    <w:p w14:paraId="7749D167" w14:textId="77777777" w:rsidR="00436CEB" w:rsidRDefault="00436CEB">
      <w:pPr>
        <w:pStyle w:val="TOC2"/>
        <w:tabs>
          <w:tab w:val="left" w:pos="880"/>
          <w:tab w:val="right" w:leader="dot" w:pos="8630"/>
        </w:tabs>
        <w:rPr>
          <w:rFonts w:asciiTheme="minorHAnsi" w:eastAsiaTheme="minorEastAsia" w:hAnsiTheme="minorHAnsi" w:cstheme="minorBidi"/>
          <w:b w:val="0"/>
          <w:bCs w:val="0"/>
          <w:noProof/>
          <w:lang w:eastAsia="ja-JP"/>
        </w:rPr>
      </w:pPr>
      <w:hyperlink w:anchor="_Toc374886321" w:history="1">
        <w:r w:rsidRPr="003E0891">
          <w:rPr>
            <w:rStyle w:val="Hyperlink"/>
            <w:noProof/>
          </w:rPr>
          <w:t>2.8</w:t>
        </w:r>
        <w:r>
          <w:rPr>
            <w:rFonts w:asciiTheme="minorHAnsi" w:eastAsiaTheme="minorEastAsia" w:hAnsiTheme="minorHAnsi" w:cstheme="minorBidi"/>
            <w:b w:val="0"/>
            <w:bCs w:val="0"/>
            <w:noProof/>
            <w:lang w:eastAsia="ja-JP"/>
          </w:rPr>
          <w:tab/>
        </w:r>
        <w:r w:rsidRPr="003E0891">
          <w:rPr>
            <w:rStyle w:val="Hyperlink"/>
            <w:noProof/>
          </w:rPr>
          <w:t>cdsOutput.xsd</w:t>
        </w:r>
        <w:r>
          <w:rPr>
            <w:noProof/>
            <w:webHidden/>
          </w:rPr>
          <w:tab/>
        </w:r>
        <w:r>
          <w:rPr>
            <w:noProof/>
            <w:webHidden/>
          </w:rPr>
          <w:fldChar w:fldCharType="begin"/>
        </w:r>
        <w:r>
          <w:rPr>
            <w:noProof/>
            <w:webHidden/>
          </w:rPr>
          <w:instrText xml:space="preserve"> PAGEREF _Toc374886321 \h </w:instrText>
        </w:r>
        <w:r>
          <w:rPr>
            <w:noProof/>
            <w:webHidden/>
          </w:rPr>
        </w:r>
        <w:r>
          <w:rPr>
            <w:noProof/>
            <w:webHidden/>
          </w:rPr>
          <w:fldChar w:fldCharType="separate"/>
        </w:r>
        <w:r>
          <w:rPr>
            <w:noProof/>
            <w:webHidden/>
          </w:rPr>
          <w:t>16</w:t>
        </w:r>
        <w:r>
          <w:rPr>
            <w:noProof/>
            <w:webHidden/>
          </w:rPr>
          <w:fldChar w:fldCharType="end"/>
        </w:r>
      </w:hyperlink>
    </w:p>
    <w:p w14:paraId="65F34ED5" w14:textId="77777777" w:rsidR="00436CEB" w:rsidRDefault="00436CEB">
      <w:pPr>
        <w:pStyle w:val="TOC2"/>
        <w:tabs>
          <w:tab w:val="left" w:pos="880"/>
          <w:tab w:val="right" w:leader="dot" w:pos="8630"/>
        </w:tabs>
        <w:rPr>
          <w:rFonts w:asciiTheme="minorHAnsi" w:eastAsiaTheme="minorEastAsia" w:hAnsiTheme="minorHAnsi" w:cstheme="minorBidi"/>
          <w:b w:val="0"/>
          <w:bCs w:val="0"/>
          <w:noProof/>
          <w:lang w:eastAsia="ja-JP"/>
        </w:rPr>
      </w:pPr>
      <w:hyperlink w:anchor="_Toc374886322" w:history="1">
        <w:r w:rsidRPr="003E0891">
          <w:rPr>
            <w:rStyle w:val="Hyperlink"/>
            <w:noProof/>
          </w:rPr>
          <w:t>2.1</w:t>
        </w:r>
        <w:r>
          <w:rPr>
            <w:rFonts w:asciiTheme="minorHAnsi" w:eastAsiaTheme="minorEastAsia" w:hAnsiTheme="minorHAnsi" w:cstheme="minorBidi"/>
            <w:b w:val="0"/>
            <w:bCs w:val="0"/>
            <w:noProof/>
            <w:lang w:eastAsia="ja-JP"/>
          </w:rPr>
          <w:tab/>
        </w:r>
        <w:r w:rsidRPr="003E0891">
          <w:rPr>
            <w:rStyle w:val="Hyperlink"/>
            <w:noProof/>
          </w:rPr>
          <w:t>cdsOutputSpecification.xsd</w:t>
        </w:r>
        <w:r>
          <w:rPr>
            <w:noProof/>
            <w:webHidden/>
          </w:rPr>
          <w:tab/>
        </w:r>
        <w:r>
          <w:rPr>
            <w:noProof/>
            <w:webHidden/>
          </w:rPr>
          <w:fldChar w:fldCharType="begin"/>
        </w:r>
        <w:r>
          <w:rPr>
            <w:noProof/>
            <w:webHidden/>
          </w:rPr>
          <w:instrText xml:space="preserve"> PAGEREF _Toc374886322 \h </w:instrText>
        </w:r>
        <w:r>
          <w:rPr>
            <w:noProof/>
            <w:webHidden/>
          </w:rPr>
        </w:r>
        <w:r>
          <w:rPr>
            <w:noProof/>
            <w:webHidden/>
          </w:rPr>
          <w:fldChar w:fldCharType="separate"/>
        </w:r>
        <w:r>
          <w:rPr>
            <w:noProof/>
            <w:webHidden/>
          </w:rPr>
          <w:t>18</w:t>
        </w:r>
        <w:r>
          <w:rPr>
            <w:noProof/>
            <w:webHidden/>
          </w:rPr>
          <w:fldChar w:fldCharType="end"/>
        </w:r>
      </w:hyperlink>
    </w:p>
    <w:p w14:paraId="4224294E" w14:textId="77777777" w:rsidR="00436CEB" w:rsidRDefault="00436CEB">
      <w:pPr>
        <w:pStyle w:val="TOC2"/>
        <w:tabs>
          <w:tab w:val="left" w:pos="880"/>
          <w:tab w:val="right" w:leader="dot" w:pos="8630"/>
        </w:tabs>
        <w:rPr>
          <w:rFonts w:asciiTheme="minorHAnsi" w:eastAsiaTheme="minorEastAsia" w:hAnsiTheme="minorHAnsi" w:cstheme="minorBidi"/>
          <w:b w:val="0"/>
          <w:bCs w:val="0"/>
          <w:noProof/>
          <w:lang w:eastAsia="ja-JP"/>
        </w:rPr>
      </w:pPr>
      <w:hyperlink w:anchor="_Toc374886323" w:history="1">
        <w:r w:rsidRPr="003E0891">
          <w:rPr>
            <w:rStyle w:val="Hyperlink"/>
            <w:noProof/>
          </w:rPr>
          <w:t>2.2</w:t>
        </w:r>
        <w:r>
          <w:rPr>
            <w:rFonts w:asciiTheme="minorHAnsi" w:eastAsiaTheme="minorEastAsia" w:hAnsiTheme="minorHAnsi" w:cstheme="minorBidi"/>
            <w:b w:val="0"/>
            <w:bCs w:val="0"/>
            <w:noProof/>
            <w:lang w:eastAsia="ja-JP"/>
          </w:rPr>
          <w:tab/>
        </w:r>
        <w:r w:rsidRPr="003E0891">
          <w:rPr>
            <w:rStyle w:val="Hyperlink"/>
            <w:noProof/>
          </w:rPr>
          <w:t>Examples</w:t>
        </w:r>
        <w:r>
          <w:rPr>
            <w:noProof/>
            <w:webHidden/>
          </w:rPr>
          <w:tab/>
        </w:r>
        <w:r>
          <w:rPr>
            <w:noProof/>
            <w:webHidden/>
          </w:rPr>
          <w:fldChar w:fldCharType="begin"/>
        </w:r>
        <w:r>
          <w:rPr>
            <w:noProof/>
            <w:webHidden/>
          </w:rPr>
          <w:instrText xml:space="preserve"> PAGEREF _Toc374886323 \h </w:instrText>
        </w:r>
        <w:r>
          <w:rPr>
            <w:noProof/>
            <w:webHidden/>
          </w:rPr>
        </w:r>
        <w:r>
          <w:rPr>
            <w:noProof/>
            <w:webHidden/>
          </w:rPr>
          <w:fldChar w:fldCharType="separate"/>
        </w:r>
        <w:r>
          <w:rPr>
            <w:noProof/>
            <w:webHidden/>
          </w:rPr>
          <w:t>19</w:t>
        </w:r>
        <w:r>
          <w:rPr>
            <w:noProof/>
            <w:webHidden/>
          </w:rPr>
          <w:fldChar w:fldCharType="end"/>
        </w:r>
      </w:hyperlink>
    </w:p>
    <w:p w14:paraId="0AF38C1A" w14:textId="77777777" w:rsidR="009734AB" w:rsidRDefault="009734AB" w:rsidP="009734AB">
      <w:pPr>
        <w:rPr>
          <w:b w:val="0"/>
          <w:sz w:val="20"/>
          <w:szCs w:val="24"/>
        </w:rPr>
      </w:pPr>
      <w:r>
        <w:rPr>
          <w:b w:val="0"/>
        </w:rPr>
        <w:fldChar w:fldCharType="end"/>
      </w:r>
    </w:p>
    <w:p w14:paraId="3C526C3B" w14:textId="77777777" w:rsidR="009734AB" w:rsidRDefault="009734AB" w:rsidP="009734AB">
      <w:pPr>
        <w:rPr>
          <w:rFonts w:ascii="Arial" w:hAnsi="Arial" w:cs="Arial"/>
          <w:b w:val="0"/>
          <w:bCs/>
          <w:kern w:val="32"/>
          <w:sz w:val="32"/>
          <w:szCs w:val="32"/>
        </w:rPr>
        <w:sectPr w:rsidR="009734AB" w:rsidSect="00D9171A">
          <w:footerReference w:type="even" r:id="rId7"/>
          <w:footerReference w:type="default" r:id="rId8"/>
          <w:pgSz w:w="12240" w:h="15840"/>
          <w:pgMar w:top="1440" w:right="1800" w:bottom="1440" w:left="1800" w:header="720" w:footer="720" w:gutter="0"/>
          <w:cols w:space="720"/>
          <w:titlePg/>
          <w:docGrid w:linePitch="300"/>
        </w:sectPr>
      </w:pPr>
    </w:p>
    <w:p w14:paraId="410EE269" w14:textId="77777777" w:rsidR="009734AB" w:rsidRDefault="009734AB" w:rsidP="009734AB">
      <w:pPr>
        <w:pStyle w:val="Heading1"/>
        <w:pageBreakBefore/>
        <w:pBdr>
          <w:bottom w:val="single" w:sz="48" w:space="1" w:color="auto"/>
        </w:pBdr>
        <w:spacing w:before="480" w:after="120"/>
      </w:pPr>
      <w:bookmarkStart w:id="1" w:name="_Toc374886312"/>
      <w:r>
        <w:lastRenderedPageBreak/>
        <w:t>Executive Summary</w:t>
      </w:r>
      <w:bookmarkEnd w:id="1"/>
    </w:p>
    <w:p w14:paraId="73109ADA" w14:textId="77777777" w:rsidR="00F04F80" w:rsidRPr="00F04F80" w:rsidRDefault="00F04F80" w:rsidP="00F04F80">
      <w:pPr>
        <w:jc w:val="both"/>
        <w:rPr>
          <w:rFonts w:ascii="Arial" w:hAnsi="Arial" w:cs="Arial"/>
          <w:b w:val="0"/>
        </w:rPr>
      </w:pPr>
      <w:r w:rsidRPr="00F04F80">
        <w:rPr>
          <w:rFonts w:ascii="Arial" w:hAnsi="Arial" w:cs="Arial"/>
          <w:b w:val="0"/>
        </w:rPr>
        <w:t xml:space="preserve">A Virtual Medical Record (vMR) for Clinical Decision Support (CDS) is a data model for representing the data that are </w:t>
      </w:r>
      <w:proofErr w:type="spellStart"/>
      <w:r w:rsidRPr="00F04F80">
        <w:rPr>
          <w:rFonts w:ascii="Arial" w:hAnsi="Arial" w:cs="Arial"/>
          <w:b w:val="0"/>
        </w:rPr>
        <w:t>analyzed</w:t>
      </w:r>
      <w:proofErr w:type="spellEnd"/>
      <w:r w:rsidRPr="00F04F80">
        <w:rPr>
          <w:rFonts w:ascii="Arial" w:hAnsi="Arial" w:cs="Arial"/>
          <w:b w:val="0"/>
        </w:rPr>
        <w:t xml:space="preserve"> and/or produced by CDS engines.  The purpose of the vMR effort is to define a standard vMR that (</w:t>
      </w:r>
      <w:proofErr w:type="spellStart"/>
      <w:r w:rsidRPr="00F04F80">
        <w:rPr>
          <w:rFonts w:ascii="Arial" w:hAnsi="Arial" w:cs="Arial"/>
          <w:b w:val="0"/>
        </w:rPr>
        <w:t>i</w:t>
      </w:r>
      <w:proofErr w:type="spellEnd"/>
      <w:r w:rsidRPr="00F04F80">
        <w:rPr>
          <w:rFonts w:ascii="Arial" w:hAnsi="Arial" w:cs="Arial"/>
          <w:b w:val="0"/>
        </w:rPr>
        <w:t>) can be used across CDS implementations and (ii) is simple and intuitive for a typical CDS knowledge engineer to understand, use, and implement.</w:t>
      </w:r>
      <w:r>
        <w:rPr>
          <w:rFonts w:ascii="Arial" w:hAnsi="Arial" w:cs="Arial"/>
          <w:b w:val="0"/>
        </w:rPr>
        <w:t xml:space="preserve">  </w:t>
      </w:r>
    </w:p>
    <w:p w14:paraId="5F118CB0" w14:textId="77777777" w:rsidR="00F04F80" w:rsidRPr="00F04F80" w:rsidRDefault="00F04F80" w:rsidP="00F04F80">
      <w:pPr>
        <w:jc w:val="both"/>
        <w:rPr>
          <w:rFonts w:ascii="Arial" w:hAnsi="Arial" w:cs="Arial"/>
          <w:b w:val="0"/>
        </w:rPr>
      </w:pPr>
    </w:p>
    <w:p w14:paraId="3F4F2091" w14:textId="79CC8041" w:rsidR="00F04F80" w:rsidRDefault="00F04F80" w:rsidP="00F04F80">
      <w:pPr>
        <w:jc w:val="both"/>
        <w:rPr>
          <w:rFonts w:ascii="Arial" w:hAnsi="Arial" w:cs="Arial"/>
          <w:b w:val="0"/>
        </w:rPr>
      </w:pPr>
      <w:r w:rsidRPr="00F04F80">
        <w:rPr>
          <w:rFonts w:ascii="Arial" w:hAnsi="Arial" w:cs="Arial"/>
          <w:b w:val="0"/>
        </w:rPr>
        <w:t xml:space="preserve">The vMR XML </w:t>
      </w:r>
      <w:r w:rsidR="00436CEB">
        <w:rPr>
          <w:rFonts w:ascii="Arial" w:hAnsi="Arial" w:cs="Arial"/>
          <w:b w:val="0"/>
        </w:rPr>
        <w:t>Specification</w:t>
      </w:r>
      <w:r w:rsidRPr="00F04F80">
        <w:rPr>
          <w:rFonts w:ascii="Arial" w:hAnsi="Arial" w:cs="Arial"/>
          <w:b w:val="0"/>
        </w:rPr>
        <w:t xml:space="preserve"> provides guidance on how to implement the semantics of the vMR Logical Model in an XML format.  </w:t>
      </w:r>
      <w:r w:rsidR="00124915">
        <w:rPr>
          <w:rFonts w:ascii="Arial" w:hAnsi="Arial" w:cs="Arial"/>
          <w:b w:val="0"/>
        </w:rPr>
        <w:t xml:space="preserve">This </w:t>
      </w:r>
      <w:r w:rsidRPr="00F04F80">
        <w:rPr>
          <w:rFonts w:ascii="Arial" w:hAnsi="Arial" w:cs="Arial"/>
          <w:b w:val="0"/>
        </w:rPr>
        <w:t xml:space="preserve">specification is informed by the requirements and pilot activities of the Standards and Interoperability Framework’s Health </w:t>
      </w:r>
      <w:proofErr w:type="spellStart"/>
      <w:r w:rsidRPr="00F04F80">
        <w:rPr>
          <w:rFonts w:ascii="Arial" w:hAnsi="Arial" w:cs="Arial"/>
          <w:b w:val="0"/>
        </w:rPr>
        <w:t>eDecisions</w:t>
      </w:r>
      <w:proofErr w:type="spellEnd"/>
      <w:r w:rsidRPr="00F04F80">
        <w:rPr>
          <w:rFonts w:ascii="Arial" w:hAnsi="Arial" w:cs="Arial"/>
          <w:b w:val="0"/>
        </w:rPr>
        <w:t xml:space="preserve"> initiative, which is using the vMR as a core underlying information model.</w:t>
      </w:r>
    </w:p>
    <w:p w14:paraId="59A13257" w14:textId="77777777" w:rsidR="00F04F80" w:rsidRDefault="00F04F80" w:rsidP="00F04F80">
      <w:pPr>
        <w:jc w:val="both"/>
        <w:rPr>
          <w:rFonts w:ascii="Arial" w:hAnsi="Arial" w:cs="Arial"/>
          <w:b w:val="0"/>
        </w:rPr>
      </w:pPr>
    </w:p>
    <w:p w14:paraId="7DAE3DAF" w14:textId="39CD546E" w:rsidR="00A82356" w:rsidRDefault="0040387A" w:rsidP="009734AB">
      <w:pPr>
        <w:jc w:val="both"/>
        <w:rPr>
          <w:rFonts w:ascii="Arial" w:hAnsi="Arial" w:cs="Arial"/>
          <w:b w:val="0"/>
        </w:rPr>
      </w:pPr>
      <w:r>
        <w:rPr>
          <w:rFonts w:ascii="Arial" w:hAnsi="Arial" w:cs="Arial"/>
          <w:b w:val="0"/>
        </w:rPr>
        <w:t xml:space="preserve">Conformant </w:t>
      </w:r>
      <w:r w:rsidR="00F236D0">
        <w:rPr>
          <w:rFonts w:ascii="Arial" w:hAnsi="Arial" w:cs="Arial"/>
          <w:b w:val="0"/>
        </w:rPr>
        <w:t xml:space="preserve">XML instances must validate against the </w:t>
      </w:r>
      <w:r w:rsidR="001B016C">
        <w:rPr>
          <w:rFonts w:ascii="Arial" w:hAnsi="Arial" w:cs="Arial"/>
          <w:b w:val="0"/>
        </w:rPr>
        <w:t>accompanying</w:t>
      </w:r>
      <w:r w:rsidR="009121F1" w:rsidRPr="00A04F3F">
        <w:rPr>
          <w:rFonts w:ascii="Arial" w:hAnsi="Arial" w:cs="Arial"/>
          <w:b w:val="0"/>
        </w:rPr>
        <w:t xml:space="preserve"> XML schemas</w:t>
      </w:r>
      <w:r w:rsidR="00F236D0">
        <w:rPr>
          <w:rFonts w:ascii="Arial" w:hAnsi="Arial" w:cs="Arial"/>
          <w:b w:val="0"/>
        </w:rPr>
        <w:t xml:space="preserve">.  </w:t>
      </w:r>
      <w:r w:rsidR="00436CEB" w:rsidRPr="00B34DE8">
        <w:rPr>
          <w:rFonts w:ascii="Arial" w:hAnsi="Arial" w:cs="Arial"/>
          <w:b w:val="0"/>
        </w:rPr>
        <w:t>Validation against the XML schemas is a necessary but not sufficient condition for a vMR represented in this XML format to be considered valid and conformant, as additional requirements may be specified in the comments in the vMR XML Schema. Of note, these comments in the XML Schema are faithful renditions of the text in the Logical Model. Additional conformance requirements may be specified in vMR templates. To summarize, valid and conformant instances are valid to the schema and any additional requirements specified in the schema comments and/or templates.</w:t>
      </w:r>
      <w:r w:rsidR="00436CEB">
        <w:rPr>
          <w:rFonts w:ascii="Arial" w:hAnsi="Arial" w:cs="Arial"/>
          <w:b w:val="0"/>
        </w:rPr>
        <w:t xml:space="preserve"> The content of this paragraph is the sole normative section of the specification. </w:t>
      </w:r>
    </w:p>
    <w:p w14:paraId="7D73D67B" w14:textId="77777777" w:rsidR="009D5DEA" w:rsidRDefault="009D5DEA" w:rsidP="009734AB">
      <w:pPr>
        <w:jc w:val="both"/>
        <w:rPr>
          <w:rFonts w:ascii="Arial" w:hAnsi="Arial" w:cs="Arial"/>
          <w:b w:val="0"/>
        </w:rPr>
      </w:pPr>
    </w:p>
    <w:p w14:paraId="20814C4D" w14:textId="77777777" w:rsidR="0043614F" w:rsidRPr="00A04F3F" w:rsidRDefault="00F236D0" w:rsidP="009734AB">
      <w:pPr>
        <w:jc w:val="both"/>
        <w:rPr>
          <w:rFonts w:ascii="Arial" w:hAnsi="Arial" w:cs="Arial"/>
          <w:b w:val="0"/>
        </w:rPr>
      </w:pPr>
      <w:r>
        <w:rPr>
          <w:rFonts w:ascii="Arial" w:hAnsi="Arial" w:cs="Arial"/>
          <w:b w:val="0"/>
        </w:rPr>
        <w:t>A</w:t>
      </w:r>
      <w:r w:rsidR="009121F1" w:rsidRPr="00A04F3F">
        <w:rPr>
          <w:rFonts w:ascii="Arial" w:hAnsi="Arial" w:cs="Arial"/>
          <w:b w:val="0"/>
        </w:rPr>
        <w:t>ll accompanying examples</w:t>
      </w:r>
      <w:r w:rsidR="0043614F">
        <w:rPr>
          <w:rFonts w:ascii="Arial" w:hAnsi="Arial" w:cs="Arial"/>
          <w:b w:val="0"/>
        </w:rPr>
        <w:t xml:space="preserve"> and diagrams</w:t>
      </w:r>
      <w:r w:rsidR="009121F1" w:rsidRPr="00A04F3F">
        <w:rPr>
          <w:rFonts w:ascii="Arial" w:hAnsi="Arial" w:cs="Arial"/>
          <w:b w:val="0"/>
        </w:rPr>
        <w:t xml:space="preserve"> </w:t>
      </w:r>
      <w:r w:rsidR="00640153">
        <w:rPr>
          <w:rFonts w:ascii="Arial" w:hAnsi="Arial" w:cs="Arial"/>
          <w:b w:val="0"/>
        </w:rPr>
        <w:t>shall</w:t>
      </w:r>
      <w:r w:rsidR="009121F1" w:rsidRPr="00A04F3F">
        <w:rPr>
          <w:rFonts w:ascii="Arial" w:hAnsi="Arial" w:cs="Arial"/>
          <w:b w:val="0"/>
        </w:rPr>
        <w:t xml:space="preserve"> be considered </w:t>
      </w:r>
      <w:r w:rsidR="001B016C">
        <w:rPr>
          <w:rFonts w:ascii="Arial" w:hAnsi="Arial" w:cs="Arial"/>
          <w:b w:val="0"/>
        </w:rPr>
        <w:t>supplemental in nature</w:t>
      </w:r>
      <w:r w:rsidR="009121F1" w:rsidRPr="00A04F3F">
        <w:rPr>
          <w:rFonts w:ascii="Arial" w:hAnsi="Arial" w:cs="Arial"/>
          <w:b w:val="0"/>
        </w:rPr>
        <w:t>.</w:t>
      </w:r>
      <w:r w:rsidR="00842F97">
        <w:rPr>
          <w:rFonts w:ascii="Arial" w:hAnsi="Arial" w:cs="Arial"/>
          <w:b w:val="0"/>
        </w:rPr>
        <w:t xml:space="preserve"> </w:t>
      </w:r>
      <w:r w:rsidR="00157186">
        <w:rPr>
          <w:rFonts w:ascii="Arial" w:hAnsi="Arial" w:cs="Arial"/>
          <w:b w:val="0"/>
        </w:rPr>
        <w:t xml:space="preserve"> </w:t>
      </w:r>
      <w:r w:rsidR="00EC1795">
        <w:rPr>
          <w:rFonts w:ascii="Arial" w:hAnsi="Arial" w:cs="Arial"/>
          <w:b w:val="0"/>
        </w:rPr>
        <w:t xml:space="preserve">The </w:t>
      </w:r>
      <w:r w:rsidR="00842F97">
        <w:rPr>
          <w:rFonts w:ascii="Arial" w:hAnsi="Arial" w:cs="Arial"/>
          <w:b w:val="0"/>
        </w:rPr>
        <w:t xml:space="preserve">XML schemas are based on the vMR </w:t>
      </w:r>
      <w:r w:rsidR="001B016C">
        <w:rPr>
          <w:rFonts w:ascii="Arial" w:hAnsi="Arial" w:cs="Arial"/>
          <w:b w:val="0"/>
        </w:rPr>
        <w:t xml:space="preserve">Logical Model </w:t>
      </w:r>
      <w:r w:rsidR="00842F97">
        <w:rPr>
          <w:rFonts w:ascii="Arial" w:hAnsi="Arial" w:cs="Arial"/>
          <w:b w:val="0"/>
        </w:rPr>
        <w:t xml:space="preserve">Release </w:t>
      </w:r>
      <w:r w:rsidR="00124915">
        <w:rPr>
          <w:rFonts w:ascii="Arial" w:hAnsi="Arial" w:cs="Arial"/>
          <w:b w:val="0"/>
        </w:rPr>
        <w:t>2, Version 2.0</w:t>
      </w:r>
      <w:r w:rsidR="00842F97">
        <w:rPr>
          <w:rFonts w:ascii="Arial" w:hAnsi="Arial" w:cs="Arial"/>
          <w:b w:val="0"/>
        </w:rPr>
        <w:t>.</w:t>
      </w:r>
    </w:p>
    <w:p w14:paraId="1B58E4D7" w14:textId="77777777" w:rsidR="009734AB" w:rsidRDefault="009734AB" w:rsidP="009734AB">
      <w:pPr>
        <w:jc w:val="both"/>
        <w:rPr>
          <w:rFonts w:ascii="Arial" w:hAnsi="Arial" w:cs="Arial"/>
        </w:rPr>
      </w:pPr>
    </w:p>
    <w:p w14:paraId="3C4FCECB" w14:textId="6F1FE626" w:rsidR="009734AB" w:rsidRDefault="009121F1" w:rsidP="009734AB">
      <w:pPr>
        <w:pStyle w:val="Heading1"/>
        <w:pageBreakBefore/>
        <w:pBdr>
          <w:bottom w:val="single" w:sz="48" w:space="1" w:color="auto"/>
        </w:pBdr>
        <w:spacing w:before="480" w:after="120"/>
      </w:pPr>
      <w:bookmarkStart w:id="2" w:name="_Toc374886313"/>
      <w:r>
        <w:lastRenderedPageBreak/>
        <w:t>XML</w:t>
      </w:r>
      <w:r w:rsidR="007C23C1">
        <w:t xml:space="preserve"> </w:t>
      </w:r>
      <w:r w:rsidR="00436CEB">
        <w:t>Specification</w:t>
      </w:r>
      <w:r w:rsidR="007C23C1">
        <w:t xml:space="preserve"> for VMR</w:t>
      </w:r>
      <w:bookmarkEnd w:id="2"/>
    </w:p>
    <w:p w14:paraId="5CBD0E8C" w14:textId="77777777" w:rsidR="009734AB" w:rsidRDefault="009734AB" w:rsidP="009734AB"/>
    <w:p w14:paraId="5BE3F1AA" w14:textId="77777777" w:rsidR="00E264B2" w:rsidRDefault="009121F1" w:rsidP="007C23C1">
      <w:pPr>
        <w:pStyle w:val="Heading2"/>
      </w:pPr>
      <w:bookmarkStart w:id="3" w:name="_Toc374886314"/>
      <w:r>
        <w:t>Overview</w:t>
      </w:r>
      <w:bookmarkEnd w:id="3"/>
    </w:p>
    <w:p w14:paraId="52BAFAAC" w14:textId="77777777" w:rsidR="00DB5928" w:rsidRDefault="00DB5928" w:rsidP="00DB5928">
      <w:pPr>
        <w:rPr>
          <w:lang w:val="en-US"/>
        </w:rPr>
      </w:pPr>
    </w:p>
    <w:p w14:paraId="6A2F723F" w14:textId="77777777" w:rsidR="00DB5928" w:rsidRPr="00371A39" w:rsidRDefault="004451CE" w:rsidP="00DB5928">
      <w:pPr>
        <w:ind w:left="1021"/>
        <w:rPr>
          <w:b w:val="0"/>
          <w:lang w:val="en-US"/>
        </w:rPr>
      </w:pPr>
      <w:r w:rsidRPr="00371A39">
        <w:rPr>
          <w:b w:val="0"/>
          <w:lang w:val="en-US"/>
        </w:rPr>
        <w:t xml:space="preserve">The vMR XML specification consists of </w:t>
      </w:r>
      <w:r w:rsidR="005B00D2">
        <w:rPr>
          <w:b w:val="0"/>
          <w:lang w:val="en-US"/>
        </w:rPr>
        <w:t>6</w:t>
      </w:r>
      <w:r w:rsidRPr="00371A39">
        <w:rPr>
          <w:b w:val="0"/>
          <w:lang w:val="en-US"/>
        </w:rPr>
        <w:t xml:space="preserve"> </w:t>
      </w:r>
      <w:r w:rsidR="00AF0E45" w:rsidRPr="00371A39">
        <w:rPr>
          <w:b w:val="0"/>
          <w:lang w:val="en-US"/>
        </w:rPr>
        <w:t>XSD schema files</w:t>
      </w:r>
      <w:r w:rsidRPr="00371A39">
        <w:rPr>
          <w:b w:val="0"/>
          <w:lang w:val="en-US"/>
        </w:rPr>
        <w:t xml:space="preserve"> which follow a similar conceptual categorization</w:t>
      </w:r>
      <w:r w:rsidR="00C32EA0" w:rsidRPr="00371A39">
        <w:rPr>
          <w:b w:val="0"/>
          <w:lang w:val="en-US"/>
        </w:rPr>
        <w:t xml:space="preserve"> </w:t>
      </w:r>
      <w:r w:rsidR="008D5801">
        <w:rPr>
          <w:b w:val="0"/>
          <w:lang w:val="en-US"/>
        </w:rPr>
        <w:t xml:space="preserve">compared to the categorization </w:t>
      </w:r>
      <w:r w:rsidR="00C32EA0" w:rsidRPr="00371A39">
        <w:rPr>
          <w:b w:val="0"/>
          <w:lang w:val="en-US"/>
        </w:rPr>
        <w:t>defined</w:t>
      </w:r>
      <w:r w:rsidRPr="00371A39">
        <w:rPr>
          <w:b w:val="0"/>
          <w:lang w:val="en-US"/>
        </w:rPr>
        <w:t xml:space="preserve"> in the vMR </w:t>
      </w:r>
      <w:r w:rsidR="001B016C">
        <w:rPr>
          <w:b w:val="0"/>
          <w:lang w:val="en-US"/>
        </w:rPr>
        <w:t xml:space="preserve">Logical </w:t>
      </w:r>
      <w:r w:rsidR="002F7DC1">
        <w:rPr>
          <w:b w:val="0"/>
          <w:lang w:val="en-US"/>
        </w:rPr>
        <w:t>M</w:t>
      </w:r>
      <w:r w:rsidRPr="00371A39">
        <w:rPr>
          <w:b w:val="0"/>
          <w:lang w:val="en-US"/>
        </w:rPr>
        <w:t>odel</w:t>
      </w:r>
      <w:r w:rsidR="00C54FC5">
        <w:rPr>
          <w:b w:val="0"/>
          <w:lang w:val="en-US"/>
        </w:rPr>
        <w:t xml:space="preserve"> </w:t>
      </w:r>
      <w:r w:rsidR="001B016C">
        <w:rPr>
          <w:b w:val="0"/>
          <w:lang w:val="en-US"/>
        </w:rPr>
        <w:t>R</w:t>
      </w:r>
      <w:r w:rsidR="00C54FC5">
        <w:rPr>
          <w:b w:val="0"/>
          <w:lang w:val="en-US"/>
        </w:rPr>
        <w:t xml:space="preserve">elease </w:t>
      </w:r>
      <w:r w:rsidR="00124915">
        <w:rPr>
          <w:b w:val="0"/>
          <w:lang w:val="en-US"/>
        </w:rPr>
        <w:t xml:space="preserve">2, </w:t>
      </w:r>
      <w:commentRangeStart w:id="4"/>
      <w:r w:rsidR="00124915">
        <w:rPr>
          <w:b w:val="0"/>
          <w:lang w:val="en-US"/>
        </w:rPr>
        <w:t>Version 2.0</w:t>
      </w:r>
      <w:r w:rsidRPr="00371A39">
        <w:rPr>
          <w:b w:val="0"/>
          <w:lang w:val="en-US"/>
        </w:rPr>
        <w:t>:</w:t>
      </w:r>
      <w:commentRangeEnd w:id="4"/>
      <w:r w:rsidR="007409FC">
        <w:rPr>
          <w:rStyle w:val="CommentReference"/>
        </w:rPr>
        <w:commentReference w:id="4"/>
      </w:r>
    </w:p>
    <w:p w14:paraId="393ECBF4" w14:textId="77777777" w:rsidR="004451CE" w:rsidRPr="00371A39" w:rsidRDefault="004451CE" w:rsidP="00DB5928">
      <w:pPr>
        <w:ind w:left="1021"/>
        <w:rPr>
          <w:b w:val="0"/>
          <w:lang w:val="en-US"/>
        </w:rPr>
      </w:pPr>
    </w:p>
    <w:p w14:paraId="39232D27" w14:textId="469FFC15" w:rsidR="004451CE" w:rsidRPr="00371A39" w:rsidRDefault="004451CE" w:rsidP="004451CE">
      <w:pPr>
        <w:pStyle w:val="ListParagraph"/>
        <w:numPr>
          <w:ilvl w:val="0"/>
          <w:numId w:val="2"/>
        </w:numPr>
        <w:rPr>
          <w:b w:val="0"/>
          <w:lang w:val="en-US"/>
        </w:rPr>
      </w:pPr>
      <w:r w:rsidRPr="004D7061">
        <w:rPr>
          <w:i/>
          <w:lang w:val="en-US"/>
        </w:rPr>
        <w:t>datatypes.xsd</w:t>
      </w:r>
      <w:r w:rsidR="00EE0362">
        <w:rPr>
          <w:b w:val="0"/>
          <w:lang w:val="en-US"/>
        </w:rPr>
        <w:t xml:space="preserve"> – A constrained and relevant set of HL7 V3 R2 </w:t>
      </w:r>
      <w:proofErr w:type="spellStart"/>
      <w:r w:rsidR="00EE0362">
        <w:rPr>
          <w:b w:val="0"/>
          <w:lang w:val="en-US"/>
        </w:rPr>
        <w:t>datatypes</w:t>
      </w:r>
      <w:proofErr w:type="spellEnd"/>
      <w:r w:rsidR="00EE0362">
        <w:rPr>
          <w:b w:val="0"/>
          <w:lang w:val="en-US"/>
        </w:rPr>
        <w:t xml:space="preserve"> for CDS.</w:t>
      </w:r>
    </w:p>
    <w:p w14:paraId="1587FF05" w14:textId="398EC7F0" w:rsidR="004451CE" w:rsidRPr="00371A39" w:rsidRDefault="004451CE" w:rsidP="004451CE">
      <w:pPr>
        <w:pStyle w:val="ListParagraph"/>
        <w:numPr>
          <w:ilvl w:val="0"/>
          <w:numId w:val="2"/>
        </w:numPr>
        <w:rPr>
          <w:b w:val="0"/>
          <w:lang w:val="en-US"/>
        </w:rPr>
      </w:pPr>
      <w:r w:rsidRPr="004D7061">
        <w:rPr>
          <w:i/>
          <w:lang w:val="en-US"/>
        </w:rPr>
        <w:t>vmr.xsd</w:t>
      </w:r>
      <w:r w:rsidR="007409FC">
        <w:rPr>
          <w:b w:val="0"/>
          <w:lang w:val="en-US"/>
        </w:rPr>
        <w:t xml:space="preserve"> – Main clinical concept types</w:t>
      </w:r>
      <w:r w:rsidR="00EE0362">
        <w:rPr>
          <w:b w:val="0"/>
          <w:lang w:val="en-US"/>
        </w:rPr>
        <w:t xml:space="preserve"> for CDS</w:t>
      </w:r>
      <w:r w:rsidR="007409FC">
        <w:rPr>
          <w:b w:val="0"/>
          <w:lang w:val="en-US"/>
        </w:rPr>
        <w:t>.</w:t>
      </w:r>
    </w:p>
    <w:p w14:paraId="1D4F3218" w14:textId="535F79C8" w:rsidR="004451CE" w:rsidRPr="00371A39" w:rsidRDefault="004451CE" w:rsidP="004451CE">
      <w:pPr>
        <w:pStyle w:val="ListParagraph"/>
        <w:numPr>
          <w:ilvl w:val="0"/>
          <w:numId w:val="2"/>
        </w:numPr>
        <w:rPr>
          <w:b w:val="0"/>
          <w:lang w:val="en-US"/>
        </w:rPr>
      </w:pPr>
      <w:r w:rsidRPr="004D7061">
        <w:rPr>
          <w:i/>
          <w:lang w:val="en-US"/>
        </w:rPr>
        <w:t>cdsInput.xsd</w:t>
      </w:r>
      <w:r w:rsidR="00EE0362">
        <w:rPr>
          <w:b w:val="0"/>
          <w:lang w:val="en-US"/>
        </w:rPr>
        <w:t xml:space="preserve"> - </w:t>
      </w:r>
      <w:r w:rsidR="007409FC">
        <w:rPr>
          <w:b w:val="0"/>
          <w:lang w:val="en-US"/>
        </w:rPr>
        <w:t>I</w:t>
      </w:r>
      <w:r w:rsidR="00EE0362" w:rsidRPr="004D7061">
        <w:rPr>
          <w:b w:val="0"/>
          <w:lang w:val="en-US"/>
        </w:rPr>
        <w:t>nput data</w:t>
      </w:r>
      <w:r w:rsidR="007409FC">
        <w:rPr>
          <w:b w:val="0"/>
          <w:lang w:val="en-US"/>
        </w:rPr>
        <w:t xml:space="preserve"> for a CDS system.  For example, the primary input data</w:t>
      </w:r>
      <w:r w:rsidR="00EE0362" w:rsidRPr="004D7061">
        <w:rPr>
          <w:b w:val="0"/>
          <w:lang w:val="en-US"/>
        </w:rPr>
        <w:t xml:space="preserve"> payload for a CDS guidance service compliant with the HL7 Decision Support Service standard</w:t>
      </w:r>
      <w:r w:rsidR="007409FC">
        <w:rPr>
          <w:b w:val="0"/>
          <w:lang w:val="en-US"/>
        </w:rPr>
        <w:t>.</w:t>
      </w:r>
    </w:p>
    <w:p w14:paraId="02417CF1" w14:textId="53C330BB" w:rsidR="004451CE" w:rsidRPr="00371A39" w:rsidRDefault="004451CE" w:rsidP="004451CE">
      <w:pPr>
        <w:pStyle w:val="ListParagraph"/>
        <w:numPr>
          <w:ilvl w:val="0"/>
          <w:numId w:val="2"/>
        </w:numPr>
        <w:rPr>
          <w:b w:val="0"/>
          <w:lang w:val="en-US"/>
        </w:rPr>
      </w:pPr>
      <w:r w:rsidRPr="004D7061">
        <w:rPr>
          <w:i/>
          <w:lang w:val="en-US"/>
        </w:rPr>
        <w:t>cdsInputSpecification.xsd</w:t>
      </w:r>
      <w:r w:rsidR="00EE0362">
        <w:rPr>
          <w:b w:val="0"/>
          <w:lang w:val="en-US"/>
        </w:rPr>
        <w:t xml:space="preserve"> – </w:t>
      </w:r>
      <w:r w:rsidR="00321E96">
        <w:rPr>
          <w:b w:val="0"/>
          <w:lang w:val="en-US"/>
        </w:rPr>
        <w:t>C</w:t>
      </w:r>
      <w:r w:rsidR="00EE0362">
        <w:rPr>
          <w:b w:val="0"/>
          <w:lang w:val="en-US"/>
        </w:rPr>
        <w:t>oncept</w:t>
      </w:r>
      <w:r w:rsidR="007409FC">
        <w:rPr>
          <w:b w:val="0"/>
          <w:lang w:val="en-US"/>
        </w:rPr>
        <w:t xml:space="preserve"> types</w:t>
      </w:r>
      <w:r w:rsidR="00EE0362">
        <w:rPr>
          <w:b w:val="0"/>
          <w:lang w:val="en-US"/>
        </w:rPr>
        <w:t xml:space="preserve"> relevant to </w:t>
      </w:r>
      <w:r w:rsidR="00EE0362" w:rsidRPr="004D7061">
        <w:rPr>
          <w:b w:val="0"/>
          <w:lang w:val="en-US"/>
        </w:rPr>
        <w:t>specifying required CDS input</w:t>
      </w:r>
      <w:r w:rsidR="007409FC">
        <w:rPr>
          <w:b w:val="0"/>
          <w:lang w:val="en-US"/>
        </w:rPr>
        <w:t>, for example</w:t>
      </w:r>
      <w:r w:rsidR="00EE0362" w:rsidRPr="004D7061">
        <w:rPr>
          <w:b w:val="0"/>
          <w:lang w:val="en-US"/>
        </w:rPr>
        <w:t xml:space="preserve"> </w:t>
      </w:r>
      <w:r w:rsidR="007409FC">
        <w:rPr>
          <w:b w:val="0"/>
          <w:lang w:val="en-US"/>
        </w:rPr>
        <w:t xml:space="preserve">the CDS input used </w:t>
      </w:r>
      <w:r w:rsidR="00EE0362" w:rsidRPr="004D7061">
        <w:rPr>
          <w:b w:val="0"/>
          <w:lang w:val="en-US"/>
        </w:rPr>
        <w:t>by a CDS guidance service compliant with the HL7 Decision Support Service standard.</w:t>
      </w:r>
    </w:p>
    <w:p w14:paraId="2562E233" w14:textId="61AEBBDF" w:rsidR="004451CE" w:rsidRDefault="004451CE" w:rsidP="004451CE">
      <w:pPr>
        <w:pStyle w:val="ListParagraph"/>
        <w:numPr>
          <w:ilvl w:val="0"/>
          <w:numId w:val="2"/>
        </w:numPr>
        <w:rPr>
          <w:b w:val="0"/>
          <w:lang w:val="en-US"/>
        </w:rPr>
      </w:pPr>
      <w:r w:rsidRPr="00371A39">
        <w:rPr>
          <w:b w:val="0"/>
          <w:lang w:val="en-US"/>
        </w:rPr>
        <w:t>c</w:t>
      </w:r>
      <w:r w:rsidRPr="004D7061">
        <w:rPr>
          <w:i/>
          <w:lang w:val="en-US"/>
        </w:rPr>
        <w:t>dsOutput.xsd</w:t>
      </w:r>
      <w:r w:rsidR="00EE0362" w:rsidRPr="004D7061">
        <w:rPr>
          <w:i/>
          <w:lang w:val="en-US"/>
        </w:rPr>
        <w:t xml:space="preserve"> </w:t>
      </w:r>
      <w:r w:rsidR="007409FC">
        <w:rPr>
          <w:i/>
          <w:lang w:val="en-US"/>
        </w:rPr>
        <w:t>–</w:t>
      </w:r>
      <w:r w:rsidR="00EE0362" w:rsidRPr="004D7061">
        <w:rPr>
          <w:i/>
          <w:lang w:val="en-US"/>
        </w:rPr>
        <w:t xml:space="preserve"> </w:t>
      </w:r>
      <w:r w:rsidR="007409FC" w:rsidRPr="007409FC">
        <w:rPr>
          <w:b w:val="0"/>
          <w:lang w:val="en-US"/>
        </w:rPr>
        <w:t>Output data f</w:t>
      </w:r>
      <w:r w:rsidR="007409FC">
        <w:rPr>
          <w:b w:val="0"/>
          <w:lang w:val="en-US"/>
        </w:rPr>
        <w:t>or a CDS system.  For example, the p</w:t>
      </w:r>
      <w:r w:rsidR="00321E96" w:rsidRPr="004D7061">
        <w:rPr>
          <w:b w:val="0"/>
          <w:lang w:val="en-US"/>
        </w:rPr>
        <w:t>rimary output data payload for a CDS guidance service compliant with the HL7 Decision Support Service standard.</w:t>
      </w:r>
    </w:p>
    <w:p w14:paraId="5D8C7E4B" w14:textId="6A5650F0" w:rsidR="005B00D2" w:rsidRDefault="005B00D2" w:rsidP="004451CE">
      <w:pPr>
        <w:pStyle w:val="ListParagraph"/>
        <w:numPr>
          <w:ilvl w:val="0"/>
          <w:numId w:val="2"/>
        </w:numPr>
        <w:rPr>
          <w:b w:val="0"/>
          <w:lang w:val="en-US"/>
        </w:rPr>
      </w:pPr>
      <w:r w:rsidRPr="004D7061">
        <w:rPr>
          <w:i/>
          <w:lang w:val="en-US"/>
        </w:rPr>
        <w:t>cdsOutputspecification.xsd</w:t>
      </w:r>
      <w:r w:rsidR="00321E96">
        <w:rPr>
          <w:b w:val="0"/>
          <w:lang w:val="en-US"/>
        </w:rPr>
        <w:t xml:space="preserve"> </w:t>
      </w:r>
      <w:r w:rsidR="007409FC">
        <w:rPr>
          <w:b w:val="0"/>
          <w:lang w:val="en-US"/>
        </w:rPr>
        <w:t>–</w:t>
      </w:r>
      <w:r w:rsidR="00321E96">
        <w:rPr>
          <w:b w:val="0"/>
          <w:lang w:val="en-US"/>
        </w:rPr>
        <w:t xml:space="preserve"> </w:t>
      </w:r>
      <w:r w:rsidR="007409FC">
        <w:rPr>
          <w:b w:val="0"/>
          <w:lang w:val="en-US"/>
        </w:rPr>
        <w:t>Concept types</w:t>
      </w:r>
      <w:r w:rsidR="00321E96">
        <w:rPr>
          <w:b w:val="0"/>
          <w:lang w:val="en-US"/>
        </w:rPr>
        <w:t xml:space="preserve"> relevant to </w:t>
      </w:r>
      <w:r w:rsidR="00321E96" w:rsidRPr="0088572B">
        <w:rPr>
          <w:b w:val="0"/>
          <w:lang w:val="en-US"/>
        </w:rPr>
        <w:t xml:space="preserve">specifying </w:t>
      </w:r>
      <w:r w:rsidR="00321E96" w:rsidRPr="004D7061">
        <w:rPr>
          <w:b w:val="0"/>
          <w:lang w:val="en-US"/>
        </w:rPr>
        <w:t>details on the CDS output</w:t>
      </w:r>
      <w:r w:rsidR="007409FC">
        <w:rPr>
          <w:b w:val="0"/>
          <w:lang w:val="en-US"/>
        </w:rPr>
        <w:t>, for example the CDS output</w:t>
      </w:r>
      <w:r w:rsidR="00321E96" w:rsidRPr="004D7061">
        <w:rPr>
          <w:b w:val="0"/>
          <w:lang w:val="en-US"/>
        </w:rPr>
        <w:t xml:space="preserve"> that will be returned by a CDS guidance service compliant with the HL7 Decision Support Service standard. </w:t>
      </w:r>
    </w:p>
    <w:p w14:paraId="71D5E3D3" w14:textId="77777777" w:rsidR="00371A39" w:rsidRDefault="00371A39" w:rsidP="00371A39">
      <w:pPr>
        <w:rPr>
          <w:b w:val="0"/>
          <w:lang w:val="en-US"/>
        </w:rPr>
      </w:pPr>
    </w:p>
    <w:p w14:paraId="29FA2104" w14:textId="33E1B30D" w:rsidR="00B50CF1" w:rsidRDefault="00B50CF1" w:rsidP="002C32F6">
      <w:pPr>
        <w:ind w:left="1021"/>
        <w:rPr>
          <w:b w:val="0"/>
          <w:lang w:val="en-US"/>
        </w:rPr>
      </w:pPr>
      <w:r>
        <w:rPr>
          <w:b w:val="0"/>
          <w:lang w:val="en-US"/>
        </w:rPr>
        <w:t xml:space="preserve">For a more in-depth description of the concepts represented by each schema above, please refer to </w:t>
      </w:r>
      <w:r w:rsidR="007103DF">
        <w:rPr>
          <w:b w:val="0"/>
          <w:lang w:val="en-US"/>
        </w:rPr>
        <w:t xml:space="preserve">the annotations provided within each schema and/or to </w:t>
      </w:r>
      <w:r>
        <w:rPr>
          <w:b w:val="0"/>
          <w:lang w:val="en-US"/>
        </w:rPr>
        <w:t xml:space="preserve">the </w:t>
      </w:r>
      <w:hyperlink r:id="rId11" w:history="1">
        <w:r w:rsidRPr="007103DF">
          <w:rPr>
            <w:b w:val="0"/>
            <w:lang w:val="en-US"/>
          </w:rPr>
          <w:t>HL7 Virtual Medical Record for Clinical Decision Support (vMR-CDS) Logical Model, Release 2</w:t>
        </w:r>
      </w:hyperlink>
      <w:r>
        <w:rPr>
          <w:b w:val="0"/>
          <w:lang w:val="en-US"/>
        </w:rPr>
        <w:t xml:space="preserve"> </w:t>
      </w:r>
      <w:r w:rsidR="007409FC">
        <w:rPr>
          <w:b w:val="0"/>
          <w:lang w:val="en-US"/>
        </w:rPr>
        <w:t>specification</w:t>
      </w:r>
      <w:r>
        <w:rPr>
          <w:b w:val="0"/>
          <w:lang w:val="en-US"/>
        </w:rPr>
        <w:t>.</w:t>
      </w:r>
      <w:r w:rsidR="007409FC">
        <w:rPr>
          <w:b w:val="0"/>
          <w:lang w:val="en-US"/>
        </w:rPr>
        <w:t xml:space="preserve">  Also, the HL7 Decision Support Service Implementation Guide, Release 1 provides a concrete example of how CDS inputs, CDS input specifications, CDS outputs, and CDS output specifications can be leveraged to deliver CDS.</w:t>
      </w:r>
    </w:p>
    <w:p w14:paraId="7BD15E75" w14:textId="77777777" w:rsidR="00B50CF1" w:rsidRDefault="00B50CF1" w:rsidP="002C32F6">
      <w:pPr>
        <w:ind w:left="1021"/>
        <w:rPr>
          <w:b w:val="0"/>
          <w:lang w:val="en-US"/>
        </w:rPr>
      </w:pPr>
    </w:p>
    <w:p w14:paraId="35921B07" w14:textId="77777777" w:rsidR="00926CBE" w:rsidRDefault="00157186" w:rsidP="002C32F6">
      <w:pPr>
        <w:ind w:left="1021"/>
        <w:rPr>
          <w:b w:val="0"/>
          <w:lang w:val="en-US"/>
        </w:rPr>
      </w:pPr>
      <w:r>
        <w:rPr>
          <w:b w:val="0"/>
          <w:lang w:val="en-US"/>
        </w:rPr>
        <w:t>These schemas we</w:t>
      </w:r>
      <w:r w:rsidR="00926CBE">
        <w:rPr>
          <w:b w:val="0"/>
          <w:lang w:val="en-US"/>
        </w:rPr>
        <w:t xml:space="preserve">re </w:t>
      </w:r>
      <w:r w:rsidR="00926CBE" w:rsidRPr="00157186">
        <w:rPr>
          <w:lang w:val="en-US"/>
        </w:rPr>
        <w:t>auto-generated from the vMR Logical Model</w:t>
      </w:r>
      <w:r w:rsidR="00926CBE">
        <w:rPr>
          <w:b w:val="0"/>
          <w:lang w:val="en-US"/>
        </w:rPr>
        <w:t xml:space="preserve"> using the Enterprise Architect tool, with minimal post-processing as noted in the README accompanying the schemas.</w:t>
      </w:r>
      <w:r w:rsidR="00124915">
        <w:rPr>
          <w:b w:val="0"/>
          <w:lang w:val="en-US"/>
        </w:rPr>
        <w:t xml:space="preserve">  The reader is referred to the </w:t>
      </w:r>
      <w:r w:rsidR="00124915" w:rsidRPr="006E68A3">
        <w:rPr>
          <w:lang w:val="en-US"/>
        </w:rPr>
        <w:t xml:space="preserve">vMR Logical Model </w:t>
      </w:r>
      <w:r w:rsidR="006E68A3">
        <w:rPr>
          <w:lang w:val="en-US"/>
        </w:rPr>
        <w:t xml:space="preserve">specification </w:t>
      </w:r>
      <w:r w:rsidR="00124915" w:rsidRPr="006E68A3">
        <w:rPr>
          <w:lang w:val="en-US"/>
        </w:rPr>
        <w:t xml:space="preserve">for </w:t>
      </w:r>
      <w:r w:rsidR="006E68A3">
        <w:rPr>
          <w:lang w:val="en-US"/>
        </w:rPr>
        <w:t>more detailed information on the semantics of the vMR, including guidance on how to represent common clinical concepts using the vMR and an example vMR derived from a Consolidated Clinical Document Architecture (CCDA) document.</w:t>
      </w:r>
    </w:p>
    <w:p w14:paraId="41239B4F" w14:textId="77777777" w:rsidR="00926CBE" w:rsidRDefault="00926CBE" w:rsidP="002C32F6">
      <w:pPr>
        <w:ind w:left="1021"/>
        <w:rPr>
          <w:b w:val="0"/>
          <w:lang w:val="en-US"/>
        </w:rPr>
      </w:pPr>
    </w:p>
    <w:p w14:paraId="0E09EF48" w14:textId="0E0C2C2E" w:rsidR="00371A39" w:rsidRDefault="00371A39" w:rsidP="002C32F6">
      <w:pPr>
        <w:ind w:left="1021"/>
        <w:rPr>
          <w:b w:val="0"/>
          <w:lang w:val="en-US"/>
        </w:rPr>
      </w:pPr>
      <w:r>
        <w:rPr>
          <w:b w:val="0"/>
          <w:lang w:val="en-US"/>
        </w:rPr>
        <w:t>Diagrams have been added</w:t>
      </w:r>
      <w:r w:rsidR="000353F1">
        <w:rPr>
          <w:b w:val="0"/>
          <w:lang w:val="en-US"/>
        </w:rPr>
        <w:t xml:space="preserve"> in the document</w:t>
      </w:r>
      <w:r>
        <w:rPr>
          <w:b w:val="0"/>
          <w:lang w:val="en-US"/>
        </w:rPr>
        <w:t xml:space="preserve"> </w:t>
      </w:r>
      <w:r w:rsidR="001F5673">
        <w:rPr>
          <w:b w:val="0"/>
          <w:lang w:val="en-US"/>
        </w:rPr>
        <w:t>for illustrative purposes only.</w:t>
      </w:r>
    </w:p>
    <w:p w14:paraId="04079B16" w14:textId="42C4BEC1" w:rsidR="000353F1" w:rsidRPr="000353F1" w:rsidRDefault="000353F1" w:rsidP="000353F1">
      <w:pPr>
        <w:pStyle w:val="Heading2"/>
      </w:pPr>
      <w:bookmarkStart w:id="5" w:name="_Toc374886315"/>
      <w:r w:rsidRPr="000353F1">
        <w:t>Namespaces</w:t>
      </w:r>
      <w:r w:rsidR="00A078AB">
        <w:t>,</w:t>
      </w:r>
      <w:r w:rsidRPr="000353F1">
        <w:t xml:space="preserve"> Schema Dependencies</w:t>
      </w:r>
      <w:r w:rsidR="00A078AB">
        <w:t>, and Design Approaches</w:t>
      </w:r>
      <w:bookmarkEnd w:id="5"/>
    </w:p>
    <w:p w14:paraId="2E2D5EDF" w14:textId="77777777" w:rsidR="002464D7" w:rsidRDefault="002464D7" w:rsidP="002C32F6">
      <w:pPr>
        <w:ind w:left="1021"/>
        <w:rPr>
          <w:b w:val="0"/>
          <w:lang w:val="en-US"/>
        </w:rPr>
      </w:pPr>
    </w:p>
    <w:p w14:paraId="1D9D4FF4" w14:textId="7892CC3B" w:rsidR="002464D7" w:rsidRDefault="000353F1" w:rsidP="002C32F6">
      <w:pPr>
        <w:ind w:left="1021"/>
        <w:rPr>
          <w:b w:val="0"/>
          <w:lang w:val="en-US"/>
        </w:rPr>
      </w:pPr>
      <w:r>
        <w:rPr>
          <w:b w:val="0"/>
          <w:lang w:val="en-US"/>
        </w:rPr>
        <w:t xml:space="preserve">Each schema defines its </w:t>
      </w:r>
      <w:r w:rsidR="004C117F">
        <w:rPr>
          <w:b w:val="0"/>
          <w:lang w:val="en-US"/>
        </w:rPr>
        <w:t xml:space="preserve">collection of elements and types within its </w:t>
      </w:r>
      <w:r w:rsidR="00CB6780">
        <w:rPr>
          <w:b w:val="0"/>
          <w:lang w:val="en-US"/>
        </w:rPr>
        <w:t>own namespace</w:t>
      </w:r>
      <w:r>
        <w:rPr>
          <w:b w:val="0"/>
          <w:lang w:val="en-US"/>
        </w:rPr>
        <w:t xml:space="preserve">. </w:t>
      </w:r>
      <w:r w:rsidR="002464D7">
        <w:rPr>
          <w:b w:val="0"/>
          <w:lang w:val="en-US"/>
        </w:rPr>
        <w:t>The following table lists the schema namespaces</w:t>
      </w:r>
      <w:r w:rsidR="00926CBE">
        <w:rPr>
          <w:b w:val="0"/>
          <w:lang w:val="en-US"/>
        </w:rPr>
        <w:t>.</w:t>
      </w:r>
    </w:p>
    <w:p w14:paraId="37110D4C" w14:textId="77777777" w:rsidR="002464D7" w:rsidRDefault="002464D7" w:rsidP="002C32F6">
      <w:pPr>
        <w:ind w:left="1021"/>
        <w:rPr>
          <w:b w:val="0"/>
          <w:lang w:val="en-US"/>
        </w:rPr>
      </w:pPr>
    </w:p>
    <w:tbl>
      <w:tblPr>
        <w:tblStyle w:val="LightList"/>
        <w:tblW w:w="0" w:type="auto"/>
        <w:tblLook w:val="04A0" w:firstRow="1" w:lastRow="0" w:firstColumn="1" w:lastColumn="0" w:noHBand="0" w:noVBand="1"/>
      </w:tblPr>
      <w:tblGrid>
        <w:gridCol w:w="2930"/>
        <w:gridCol w:w="5058"/>
      </w:tblGrid>
      <w:tr w:rsidR="00AF6D3A" w14:paraId="10883B35" w14:textId="77777777" w:rsidTr="00706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2437E54B" w14:textId="77777777" w:rsidR="00AF6D3A" w:rsidRPr="00706EC0" w:rsidRDefault="00AF6D3A" w:rsidP="002C32F6">
            <w:pPr>
              <w:rPr>
                <w:b/>
                <w:color w:val="FFFFFF" w:themeColor="background1"/>
                <w:lang w:val="en-US"/>
              </w:rPr>
            </w:pPr>
            <w:r w:rsidRPr="00706EC0">
              <w:rPr>
                <w:color w:val="FFFFFF" w:themeColor="background1"/>
                <w:lang w:val="en-US"/>
              </w:rPr>
              <w:t>Schema</w:t>
            </w:r>
          </w:p>
        </w:tc>
        <w:tc>
          <w:tcPr>
            <w:tcW w:w="5058" w:type="dxa"/>
          </w:tcPr>
          <w:p w14:paraId="0F642911" w14:textId="77777777" w:rsidR="00AF6D3A" w:rsidRPr="00706EC0" w:rsidRDefault="00AF6D3A" w:rsidP="002C32F6">
            <w:pPr>
              <w:cnfStyle w:val="100000000000" w:firstRow="1" w:lastRow="0" w:firstColumn="0" w:lastColumn="0" w:oddVBand="0" w:evenVBand="0" w:oddHBand="0" w:evenHBand="0" w:firstRowFirstColumn="0" w:firstRowLastColumn="0" w:lastRowFirstColumn="0" w:lastRowLastColumn="0"/>
              <w:rPr>
                <w:b/>
                <w:color w:val="FFFFFF" w:themeColor="background1"/>
                <w:lang w:val="en-US"/>
              </w:rPr>
            </w:pPr>
            <w:r w:rsidRPr="00706EC0">
              <w:rPr>
                <w:color w:val="FFFFFF" w:themeColor="background1"/>
                <w:lang w:val="en-US"/>
              </w:rPr>
              <w:t>Namespace</w:t>
            </w:r>
          </w:p>
        </w:tc>
      </w:tr>
      <w:tr w:rsidR="00AF6D3A" w14:paraId="6FD7B7E4" w14:textId="77777777"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55542569" w14:textId="77777777" w:rsidR="00AF6D3A" w:rsidRPr="00706EC0" w:rsidRDefault="00157186" w:rsidP="002C32F6">
            <w:pPr>
              <w:rPr>
                <w:lang w:val="en-US"/>
              </w:rPr>
            </w:pPr>
            <w:r>
              <w:rPr>
                <w:lang w:val="en-US"/>
              </w:rPr>
              <w:lastRenderedPageBreak/>
              <w:t>d</w:t>
            </w:r>
            <w:r w:rsidR="00AF6D3A" w:rsidRPr="002464D7">
              <w:rPr>
                <w:lang w:val="en-US"/>
              </w:rPr>
              <w:t>atatypes.xsd</w:t>
            </w:r>
          </w:p>
        </w:tc>
        <w:tc>
          <w:tcPr>
            <w:tcW w:w="5058" w:type="dxa"/>
          </w:tcPr>
          <w:p w14:paraId="182C2016" w14:textId="77777777" w:rsidR="00AF6D3A" w:rsidRPr="002464D7" w:rsidRDefault="00926CBE" w:rsidP="00124915">
            <w:pPr>
              <w:cnfStyle w:val="000000100000" w:firstRow="0" w:lastRow="0" w:firstColumn="0" w:lastColumn="0" w:oddVBand="0" w:evenVBand="0" w:oddHBand="1" w:evenHBand="0" w:firstRowFirstColumn="0" w:firstRowLastColumn="0" w:lastRowFirstColumn="0" w:lastRowLastColumn="0"/>
              <w:rPr>
                <w:b w:val="0"/>
                <w:bCs/>
                <w:lang w:val="en-US"/>
              </w:rPr>
            </w:pPr>
            <w:r>
              <w:rPr>
                <w:b w:val="0"/>
                <w:bCs/>
                <w:lang w:val="en-US"/>
              </w:rPr>
              <w:t>urn:hl7-org:</w:t>
            </w:r>
            <w:r w:rsidR="00BE21A2" w:rsidRPr="00BE21A2">
              <w:rPr>
                <w:b w:val="0"/>
                <w:bCs/>
                <w:lang w:val="en-US"/>
              </w:rPr>
              <w:t>cdsdt:r</w:t>
            </w:r>
            <w:r w:rsidR="00124915">
              <w:rPr>
                <w:b w:val="0"/>
                <w:bCs/>
                <w:lang w:val="en-US"/>
              </w:rPr>
              <w:t>2</w:t>
            </w:r>
          </w:p>
        </w:tc>
      </w:tr>
      <w:tr w:rsidR="00AF6D3A" w14:paraId="3D0F3B0C" w14:textId="77777777" w:rsidTr="00706EC0">
        <w:tc>
          <w:tcPr>
            <w:cnfStyle w:val="001000000000" w:firstRow="0" w:lastRow="0" w:firstColumn="1" w:lastColumn="0" w:oddVBand="0" w:evenVBand="0" w:oddHBand="0" w:evenHBand="0" w:firstRowFirstColumn="0" w:firstRowLastColumn="0" w:lastRowFirstColumn="0" w:lastRowLastColumn="0"/>
            <w:tcW w:w="2930" w:type="dxa"/>
          </w:tcPr>
          <w:p w14:paraId="41B6A61B" w14:textId="77777777" w:rsidR="00AF6D3A" w:rsidRPr="00706EC0" w:rsidRDefault="00AF6D3A" w:rsidP="002C32F6">
            <w:pPr>
              <w:rPr>
                <w:lang w:val="en-US"/>
              </w:rPr>
            </w:pPr>
            <w:r w:rsidRPr="002464D7">
              <w:rPr>
                <w:lang w:val="en-US"/>
              </w:rPr>
              <w:t>vmr.xsd</w:t>
            </w:r>
          </w:p>
        </w:tc>
        <w:tc>
          <w:tcPr>
            <w:tcW w:w="5058" w:type="dxa"/>
          </w:tcPr>
          <w:p w14:paraId="170F3274" w14:textId="77777777"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urn:hl7-org:vmr:r</w:t>
            </w:r>
            <w:r w:rsidR="00124915">
              <w:rPr>
                <w:b w:val="0"/>
                <w:lang w:val="en-US"/>
              </w:rPr>
              <w:t>2</w:t>
            </w:r>
          </w:p>
        </w:tc>
      </w:tr>
      <w:tr w:rsidR="00AF6D3A" w14:paraId="7F37CD50" w14:textId="77777777"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0C5909F6" w14:textId="77777777" w:rsidR="00AF6D3A" w:rsidRPr="00706EC0" w:rsidRDefault="00AF6D3A" w:rsidP="002C32F6">
            <w:pPr>
              <w:rPr>
                <w:lang w:val="en-US"/>
              </w:rPr>
            </w:pPr>
            <w:r w:rsidRPr="002464D7">
              <w:rPr>
                <w:lang w:val="en-US"/>
              </w:rPr>
              <w:t>cdsInput.xsd</w:t>
            </w:r>
          </w:p>
        </w:tc>
        <w:tc>
          <w:tcPr>
            <w:tcW w:w="5058" w:type="dxa"/>
          </w:tcPr>
          <w:p w14:paraId="4EDFEA99" w14:textId="77777777" w:rsidR="00AF6D3A" w:rsidRPr="002464D7" w:rsidRDefault="002F7DC1" w:rsidP="00124915">
            <w:pPr>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urn:hl7-org:cdsinput:r</w:t>
            </w:r>
            <w:r w:rsidR="00124915">
              <w:rPr>
                <w:b w:val="0"/>
                <w:lang w:val="en-US"/>
              </w:rPr>
              <w:t>2</w:t>
            </w:r>
          </w:p>
        </w:tc>
      </w:tr>
      <w:tr w:rsidR="00AF6D3A" w14:paraId="272A94FF" w14:textId="77777777" w:rsidTr="00706EC0">
        <w:tc>
          <w:tcPr>
            <w:cnfStyle w:val="001000000000" w:firstRow="0" w:lastRow="0" w:firstColumn="1" w:lastColumn="0" w:oddVBand="0" w:evenVBand="0" w:oddHBand="0" w:evenHBand="0" w:firstRowFirstColumn="0" w:firstRowLastColumn="0" w:lastRowFirstColumn="0" w:lastRowLastColumn="0"/>
            <w:tcW w:w="2930" w:type="dxa"/>
          </w:tcPr>
          <w:p w14:paraId="1ACC7F2F" w14:textId="77777777" w:rsidR="00AF6D3A" w:rsidRPr="00706EC0" w:rsidRDefault="00AF6D3A" w:rsidP="002C32F6">
            <w:pPr>
              <w:rPr>
                <w:lang w:val="en-US"/>
              </w:rPr>
            </w:pPr>
            <w:r w:rsidRPr="002464D7">
              <w:rPr>
                <w:lang w:val="en-US"/>
              </w:rPr>
              <w:t>cdsOutput.xsd</w:t>
            </w:r>
          </w:p>
        </w:tc>
        <w:tc>
          <w:tcPr>
            <w:tcW w:w="5058" w:type="dxa"/>
          </w:tcPr>
          <w:p w14:paraId="3237F123" w14:textId="77777777"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urn:hl7-org:cdsoutput:r</w:t>
            </w:r>
            <w:r w:rsidR="00124915">
              <w:rPr>
                <w:b w:val="0"/>
                <w:lang w:val="en-US"/>
              </w:rPr>
              <w:t>2</w:t>
            </w:r>
          </w:p>
        </w:tc>
      </w:tr>
      <w:tr w:rsidR="00AF6D3A" w14:paraId="2E822A90" w14:textId="77777777"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27A2C6D7" w14:textId="77777777" w:rsidR="00AF6D3A" w:rsidRPr="00706EC0" w:rsidRDefault="00AF6D3A" w:rsidP="002C32F6">
            <w:pPr>
              <w:rPr>
                <w:lang w:val="en-US"/>
              </w:rPr>
            </w:pPr>
            <w:r w:rsidRPr="002464D7">
              <w:rPr>
                <w:lang w:val="en-US"/>
              </w:rPr>
              <w:t>cdsInputSpecification.xsd</w:t>
            </w:r>
          </w:p>
        </w:tc>
        <w:tc>
          <w:tcPr>
            <w:tcW w:w="5058" w:type="dxa"/>
          </w:tcPr>
          <w:p w14:paraId="2AB2F588" w14:textId="77777777" w:rsidR="00AF6D3A" w:rsidRPr="002464D7" w:rsidRDefault="002F7DC1" w:rsidP="00124915">
            <w:pPr>
              <w:keepNext/>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urn:hl7-org:cdsinputspecification:r</w:t>
            </w:r>
            <w:r w:rsidR="00124915">
              <w:rPr>
                <w:b w:val="0"/>
                <w:lang w:val="en-US"/>
              </w:rPr>
              <w:t>2</w:t>
            </w:r>
          </w:p>
        </w:tc>
      </w:tr>
      <w:tr w:rsidR="00291F3C" w14:paraId="0F5CB0FB" w14:textId="77777777" w:rsidTr="00706EC0">
        <w:tc>
          <w:tcPr>
            <w:cnfStyle w:val="001000000000" w:firstRow="0" w:lastRow="0" w:firstColumn="1" w:lastColumn="0" w:oddVBand="0" w:evenVBand="0" w:oddHBand="0" w:evenHBand="0" w:firstRowFirstColumn="0" w:firstRowLastColumn="0" w:lastRowFirstColumn="0" w:lastRowLastColumn="0"/>
            <w:tcW w:w="2930" w:type="dxa"/>
          </w:tcPr>
          <w:p w14:paraId="52A7AD14" w14:textId="77777777" w:rsidR="00291F3C" w:rsidRPr="002464D7" w:rsidRDefault="00291F3C" w:rsidP="002C32F6">
            <w:pPr>
              <w:rPr>
                <w:lang w:val="en-US"/>
              </w:rPr>
            </w:pPr>
            <w:r>
              <w:rPr>
                <w:lang w:val="en-US"/>
              </w:rPr>
              <w:t>cdsOutputSpecification.xsd</w:t>
            </w:r>
          </w:p>
        </w:tc>
        <w:tc>
          <w:tcPr>
            <w:tcW w:w="5058" w:type="dxa"/>
          </w:tcPr>
          <w:p w14:paraId="05A7BF25" w14:textId="77777777" w:rsidR="00291F3C" w:rsidRPr="002F7DC1" w:rsidRDefault="00291F3C" w:rsidP="00124915">
            <w:pPr>
              <w:keepNext/>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w:t>
            </w:r>
            <w:r>
              <w:rPr>
                <w:b w:val="0"/>
                <w:lang w:val="en-US"/>
              </w:rPr>
              <w:t>out</w:t>
            </w:r>
            <w:r w:rsidRPr="002F7DC1">
              <w:rPr>
                <w:b w:val="0"/>
                <w:lang w:val="en-US"/>
              </w:rPr>
              <w:t>putspecification:r</w:t>
            </w:r>
            <w:r w:rsidR="00124915">
              <w:rPr>
                <w:b w:val="0"/>
                <w:lang w:val="en-US"/>
              </w:rPr>
              <w:t>2</w:t>
            </w:r>
          </w:p>
        </w:tc>
      </w:tr>
    </w:tbl>
    <w:p w14:paraId="71FE4C0C" w14:textId="77777777" w:rsidR="002464D7" w:rsidRPr="00371A39" w:rsidRDefault="002464D7" w:rsidP="00706EC0">
      <w:pPr>
        <w:pStyle w:val="Caption"/>
        <w:rPr>
          <w:lang w:val="en-US"/>
        </w:rPr>
      </w:pPr>
      <w:r>
        <w:t xml:space="preserve">Figure </w:t>
      </w:r>
      <w:r>
        <w:fldChar w:fldCharType="begin"/>
      </w:r>
      <w:r>
        <w:instrText xml:space="preserve"> SEQ Figure \* ARABIC </w:instrText>
      </w:r>
      <w:r>
        <w:fldChar w:fldCharType="separate"/>
      </w:r>
      <w:r w:rsidR="00AD799B">
        <w:rPr>
          <w:noProof/>
        </w:rPr>
        <w:t>1</w:t>
      </w:r>
      <w:r>
        <w:fldChar w:fldCharType="end"/>
      </w:r>
      <w:r>
        <w:t xml:space="preserve"> - Schema Namespaces</w:t>
      </w:r>
    </w:p>
    <w:p w14:paraId="43B85169" w14:textId="1A140E3B" w:rsidR="007C23C1" w:rsidRDefault="000353F1" w:rsidP="007C23C1">
      <w:pPr>
        <w:ind w:left="432"/>
        <w:rPr>
          <w:b w:val="0"/>
          <w:lang w:val="en-US"/>
        </w:rPr>
      </w:pPr>
      <w:r>
        <w:rPr>
          <w:b w:val="0"/>
          <w:lang w:val="en-US"/>
        </w:rPr>
        <w:t>A schema may import one or more other schema</w:t>
      </w:r>
      <w:r w:rsidR="00CB6780">
        <w:rPr>
          <w:b w:val="0"/>
          <w:lang w:val="en-US"/>
        </w:rPr>
        <w:t>s</w:t>
      </w:r>
      <w:r>
        <w:rPr>
          <w:b w:val="0"/>
          <w:lang w:val="en-US"/>
        </w:rPr>
        <w:t xml:space="preserve"> residing in a different namespace. In that situation, a namespace prefix is associated with the imported schema’s namespace and elements from the imported schema are prefixed accordingly. For instance, the vmr.xsd schema import</w:t>
      </w:r>
      <w:r w:rsidR="00CB6780">
        <w:rPr>
          <w:b w:val="0"/>
          <w:lang w:val="en-US"/>
        </w:rPr>
        <w:t>s</w:t>
      </w:r>
      <w:r>
        <w:rPr>
          <w:b w:val="0"/>
          <w:lang w:val="en-US"/>
        </w:rPr>
        <w:t xml:space="preserve"> the datatype.xsd schema</w:t>
      </w:r>
      <w:r w:rsidR="00CB6780">
        <w:rPr>
          <w:b w:val="0"/>
          <w:lang w:val="en-US"/>
        </w:rPr>
        <w:t>,</w:t>
      </w:r>
      <w:r>
        <w:rPr>
          <w:b w:val="0"/>
          <w:lang w:val="en-US"/>
        </w:rPr>
        <w:t xml:space="preserve"> and </w:t>
      </w:r>
      <w:r w:rsidR="00CB6780">
        <w:rPr>
          <w:b w:val="0"/>
          <w:lang w:val="en-US"/>
        </w:rPr>
        <w:t xml:space="preserve">it </w:t>
      </w:r>
      <w:r>
        <w:rPr>
          <w:b w:val="0"/>
          <w:lang w:val="en-US"/>
        </w:rPr>
        <w:t>prefix</w:t>
      </w:r>
      <w:r w:rsidR="00CB6780">
        <w:rPr>
          <w:b w:val="0"/>
          <w:lang w:val="en-US"/>
        </w:rPr>
        <w:t>es</w:t>
      </w:r>
      <w:r>
        <w:rPr>
          <w:b w:val="0"/>
          <w:lang w:val="en-US"/>
        </w:rPr>
        <w:t xml:space="preserve"> any type or element in that schema with the prefix </w:t>
      </w:r>
      <w:proofErr w:type="gramStart"/>
      <w:r>
        <w:rPr>
          <w:b w:val="0"/>
          <w:lang w:val="en-US"/>
        </w:rPr>
        <w:t>‘</w:t>
      </w:r>
      <w:proofErr w:type="spellStart"/>
      <w:r>
        <w:rPr>
          <w:b w:val="0"/>
          <w:lang w:val="en-US"/>
        </w:rPr>
        <w:t>dt</w:t>
      </w:r>
      <w:proofErr w:type="spellEnd"/>
      <w:r w:rsidR="001344F9">
        <w:rPr>
          <w:b w:val="0"/>
          <w:lang w:val="en-US"/>
        </w:rPr>
        <w:t>:</w:t>
      </w:r>
      <w:r>
        <w:rPr>
          <w:b w:val="0"/>
          <w:lang w:val="en-US"/>
        </w:rPr>
        <w:t>’.</w:t>
      </w:r>
      <w:proofErr w:type="gramEnd"/>
      <w:r>
        <w:rPr>
          <w:b w:val="0"/>
          <w:lang w:val="en-US"/>
        </w:rPr>
        <w:t xml:space="preserve"> </w:t>
      </w:r>
      <w:r w:rsidR="00640E63" w:rsidRPr="00640E63">
        <w:rPr>
          <w:b w:val="0"/>
          <w:lang w:val="en-US"/>
        </w:rPr>
        <w:t xml:space="preserve">The following diagram illustrates the </w:t>
      </w:r>
      <w:r w:rsidR="00640E63">
        <w:rPr>
          <w:b w:val="0"/>
          <w:lang w:val="en-US"/>
        </w:rPr>
        <w:t xml:space="preserve">‘import’ </w:t>
      </w:r>
      <w:r w:rsidR="00640E63" w:rsidRPr="00640E63">
        <w:rPr>
          <w:b w:val="0"/>
          <w:lang w:val="en-US"/>
        </w:rPr>
        <w:t>relationship between the schema</w:t>
      </w:r>
      <w:r w:rsidR="00CB6780">
        <w:rPr>
          <w:b w:val="0"/>
          <w:lang w:val="en-US"/>
        </w:rPr>
        <w:t>s.</w:t>
      </w:r>
    </w:p>
    <w:p w14:paraId="10D2C35B" w14:textId="77777777" w:rsidR="002611C9" w:rsidRPr="00640E63" w:rsidRDefault="002611C9" w:rsidP="007C23C1">
      <w:pPr>
        <w:ind w:left="432"/>
        <w:rPr>
          <w:b w:val="0"/>
          <w:lang w:val="en-US"/>
        </w:rPr>
      </w:pPr>
    </w:p>
    <w:p w14:paraId="0B92B648" w14:textId="77777777" w:rsidR="00640E63" w:rsidRDefault="00640E63" w:rsidP="007C23C1">
      <w:pPr>
        <w:ind w:left="432"/>
      </w:pPr>
    </w:p>
    <w:p w14:paraId="18FB33BC" w14:textId="77777777" w:rsidR="002611C9" w:rsidRDefault="0001688A" w:rsidP="009D5DEA">
      <w:pPr>
        <w:keepNext/>
        <w:ind w:left="432"/>
      </w:pPr>
      <w:r w:rsidRPr="0001688A">
        <w:rPr>
          <w:noProof/>
          <w:lang w:val="en-US" w:eastAsia="ja-JP"/>
        </w:rPr>
        <w:drawing>
          <wp:inline distT="0" distB="0" distL="0" distR="0" wp14:anchorId="27E6476E" wp14:editId="73B0146D">
            <wp:extent cx="5731510" cy="542598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425980"/>
                    </a:xfrm>
                    <a:prstGeom prst="rect">
                      <a:avLst/>
                    </a:prstGeom>
                    <a:noFill/>
                    <a:ln>
                      <a:noFill/>
                    </a:ln>
                  </pic:spPr>
                </pic:pic>
              </a:graphicData>
            </a:graphic>
          </wp:inline>
        </w:drawing>
      </w:r>
    </w:p>
    <w:p w14:paraId="2062C0AC" w14:textId="61A7AF69" w:rsidR="00640E63" w:rsidRDefault="002611C9" w:rsidP="00AC79A3">
      <w:pPr>
        <w:pStyle w:val="Caption"/>
      </w:pPr>
      <w:r>
        <w:t xml:space="preserve">Figure </w:t>
      </w:r>
      <w:r>
        <w:fldChar w:fldCharType="begin"/>
      </w:r>
      <w:r>
        <w:instrText xml:space="preserve"> SEQ Figure \* ARABIC </w:instrText>
      </w:r>
      <w:r>
        <w:fldChar w:fldCharType="separate"/>
      </w:r>
      <w:r w:rsidR="00AD799B">
        <w:rPr>
          <w:noProof/>
        </w:rPr>
        <w:t>2</w:t>
      </w:r>
      <w:r>
        <w:fldChar w:fldCharType="end"/>
      </w:r>
      <w:r>
        <w:t xml:space="preserve"> - Schema import relationships</w:t>
      </w:r>
    </w:p>
    <w:p w14:paraId="0C409D83" w14:textId="77777777" w:rsidR="004D7061" w:rsidRDefault="004D7061" w:rsidP="007C23C1">
      <w:pPr>
        <w:ind w:left="432"/>
      </w:pPr>
    </w:p>
    <w:p w14:paraId="25E77140" w14:textId="0C51AD0F" w:rsidR="004D7061" w:rsidRPr="009D5DEA" w:rsidRDefault="004D7061" w:rsidP="007C23C1">
      <w:pPr>
        <w:ind w:left="432"/>
        <w:rPr>
          <w:b w:val="0"/>
        </w:rPr>
      </w:pPr>
      <w:r w:rsidRPr="009D5DEA">
        <w:rPr>
          <w:b w:val="0"/>
        </w:rPr>
        <w:lastRenderedPageBreak/>
        <w:t xml:space="preserve">This specification makes use of the XML Schema Instance Type </w:t>
      </w:r>
      <w:r w:rsidR="004C117F" w:rsidRPr="009D5DEA">
        <w:rPr>
          <w:b w:val="0"/>
        </w:rPr>
        <w:t>(</w:t>
      </w:r>
      <w:proofErr w:type="spellStart"/>
      <w:r w:rsidR="004C117F" w:rsidRPr="009D5DEA">
        <w:rPr>
          <w:b w:val="0"/>
        </w:rPr>
        <w:t>xsi</w:t>
      </w:r>
      <w:proofErr w:type="gramStart"/>
      <w:r w:rsidR="004C117F" w:rsidRPr="009D5DEA">
        <w:rPr>
          <w:b w:val="0"/>
        </w:rPr>
        <w:t>:type</w:t>
      </w:r>
      <w:proofErr w:type="spellEnd"/>
      <w:proofErr w:type="gramEnd"/>
      <w:r w:rsidR="004C117F" w:rsidRPr="009D5DEA">
        <w:rPr>
          <w:b w:val="0"/>
        </w:rPr>
        <w:t xml:space="preserve">) </w:t>
      </w:r>
      <w:r w:rsidR="00E70CB2" w:rsidRPr="009D5DEA">
        <w:rPr>
          <w:b w:val="0"/>
        </w:rPr>
        <w:t>pattern</w:t>
      </w:r>
      <w:r w:rsidR="004C117F" w:rsidRPr="009D5DEA">
        <w:rPr>
          <w:b w:val="0"/>
        </w:rPr>
        <w:t xml:space="preserve"> </w:t>
      </w:r>
      <w:r w:rsidR="007E0995" w:rsidRPr="009D5DEA">
        <w:rPr>
          <w:b w:val="0"/>
        </w:rPr>
        <w:t>in order to express</w:t>
      </w:r>
      <w:r w:rsidR="004C117F" w:rsidRPr="009D5DEA">
        <w:rPr>
          <w:b w:val="0"/>
        </w:rPr>
        <w:t xml:space="preserve"> polymorphism</w:t>
      </w:r>
      <w:r w:rsidRPr="009D5DEA">
        <w:rPr>
          <w:b w:val="0"/>
        </w:rPr>
        <w:t>.</w:t>
      </w:r>
      <w:r w:rsidR="004C117F" w:rsidRPr="009D5DEA">
        <w:rPr>
          <w:b w:val="0"/>
        </w:rPr>
        <w:t xml:space="preserve"> For instance, a given patient (type </w:t>
      </w:r>
      <w:proofErr w:type="spellStart"/>
      <w:r w:rsidR="004C117F" w:rsidRPr="009D5DEA">
        <w:rPr>
          <w:b w:val="0"/>
        </w:rPr>
        <w:t>EvaluatedPerson</w:t>
      </w:r>
      <w:proofErr w:type="spellEnd"/>
      <w:r w:rsidR="004C117F" w:rsidRPr="009D5DEA">
        <w:rPr>
          <w:b w:val="0"/>
        </w:rPr>
        <w:t xml:space="preserve"> in the vMR) may have any number of associated clinical statements. The vMR </w:t>
      </w:r>
      <w:r w:rsidR="007E0995" w:rsidRPr="009D5DEA">
        <w:rPr>
          <w:b w:val="0"/>
        </w:rPr>
        <w:t xml:space="preserve">schema </w:t>
      </w:r>
      <w:r w:rsidR="004C117F" w:rsidRPr="009D5DEA">
        <w:rPr>
          <w:b w:val="0"/>
        </w:rPr>
        <w:t xml:space="preserve">represents this collection as a sequence of </w:t>
      </w:r>
      <w:proofErr w:type="spellStart"/>
      <w:r w:rsidR="00A30A57" w:rsidRPr="009D5DEA">
        <w:rPr>
          <w:b w:val="0"/>
        </w:rPr>
        <w:t>c</w:t>
      </w:r>
      <w:r w:rsidR="004C117F" w:rsidRPr="009D5DEA">
        <w:rPr>
          <w:b w:val="0"/>
        </w:rPr>
        <w:t>linicalStatement</w:t>
      </w:r>
      <w:proofErr w:type="spellEnd"/>
      <w:r w:rsidR="004C117F" w:rsidRPr="009D5DEA">
        <w:rPr>
          <w:b w:val="0"/>
        </w:rPr>
        <w:t xml:space="preserve"> elements</w:t>
      </w:r>
      <w:r w:rsidR="00E70CB2" w:rsidRPr="009D5DEA">
        <w:rPr>
          <w:b w:val="0"/>
        </w:rPr>
        <w:t xml:space="preserve"> of cardinality 0</w:t>
      </w:r>
      <w:proofErr w:type="gramStart"/>
      <w:r w:rsidR="00E70CB2" w:rsidRPr="009D5DEA">
        <w:rPr>
          <w:b w:val="0"/>
        </w:rPr>
        <w:t>..*</w:t>
      </w:r>
      <w:proofErr w:type="gramEnd"/>
      <w:r w:rsidR="00E70CB2" w:rsidRPr="009D5DEA">
        <w:rPr>
          <w:b w:val="0"/>
        </w:rPr>
        <w:t xml:space="preserve"> and</w:t>
      </w:r>
      <w:r w:rsidR="004C117F" w:rsidRPr="009D5DEA">
        <w:rPr>
          <w:b w:val="0"/>
        </w:rPr>
        <w:t xml:space="preserve"> of type ‘</w:t>
      </w:r>
      <w:proofErr w:type="spellStart"/>
      <w:r w:rsidR="004C117F" w:rsidRPr="009D5DEA">
        <w:rPr>
          <w:b w:val="0"/>
        </w:rPr>
        <w:t>ClinicalStatement</w:t>
      </w:r>
      <w:proofErr w:type="spellEnd"/>
      <w:r w:rsidR="004C117F" w:rsidRPr="009D5DEA">
        <w:rPr>
          <w:b w:val="0"/>
        </w:rPr>
        <w:t>’.</w:t>
      </w:r>
      <w:r w:rsidR="00A30A57" w:rsidRPr="009D5DEA">
        <w:rPr>
          <w:b w:val="0"/>
        </w:rPr>
        <w:t xml:space="preserve"> </w:t>
      </w:r>
      <w:r w:rsidR="00E70CB2" w:rsidRPr="009D5DEA">
        <w:rPr>
          <w:b w:val="0"/>
        </w:rPr>
        <w:t xml:space="preserve">The type </w:t>
      </w:r>
      <w:proofErr w:type="spellStart"/>
      <w:r w:rsidR="00E70CB2" w:rsidRPr="009D5DEA">
        <w:rPr>
          <w:b w:val="0"/>
        </w:rPr>
        <w:t>ClinicalStatement</w:t>
      </w:r>
      <w:proofErr w:type="spellEnd"/>
      <w:r w:rsidR="00E70CB2" w:rsidRPr="009D5DEA">
        <w:rPr>
          <w:b w:val="0"/>
        </w:rPr>
        <w:t xml:space="preserve"> is the super class for a number of specializations such as </w:t>
      </w:r>
      <w:proofErr w:type="spellStart"/>
      <w:r w:rsidR="00E70CB2" w:rsidRPr="009D5DEA">
        <w:rPr>
          <w:b w:val="0"/>
        </w:rPr>
        <w:t>AdverseEvent</w:t>
      </w:r>
      <w:proofErr w:type="spellEnd"/>
      <w:r w:rsidR="00E70CB2" w:rsidRPr="009D5DEA">
        <w:rPr>
          <w:b w:val="0"/>
        </w:rPr>
        <w:t xml:space="preserve">, </w:t>
      </w:r>
      <w:proofErr w:type="spellStart"/>
      <w:r w:rsidR="00E70CB2" w:rsidRPr="009D5DEA">
        <w:rPr>
          <w:b w:val="0"/>
        </w:rPr>
        <w:t>ObservationResult</w:t>
      </w:r>
      <w:proofErr w:type="spellEnd"/>
      <w:r w:rsidR="00E70CB2" w:rsidRPr="009D5DEA">
        <w:rPr>
          <w:b w:val="0"/>
        </w:rPr>
        <w:t xml:space="preserve">, </w:t>
      </w:r>
      <w:proofErr w:type="spellStart"/>
      <w:r w:rsidR="00E70CB2" w:rsidRPr="009D5DEA">
        <w:rPr>
          <w:b w:val="0"/>
        </w:rPr>
        <w:t>ProcedureProposal</w:t>
      </w:r>
      <w:proofErr w:type="spellEnd"/>
      <w:r w:rsidR="00E70CB2" w:rsidRPr="009D5DEA">
        <w:rPr>
          <w:b w:val="0"/>
        </w:rPr>
        <w:t xml:space="preserve">, and so on. </w:t>
      </w:r>
      <w:r w:rsidR="00A30A57" w:rsidRPr="009D5DEA">
        <w:rPr>
          <w:b w:val="0"/>
        </w:rPr>
        <w:t xml:space="preserve">When creating an instance of that schema, one may then specify the attribute </w:t>
      </w:r>
      <w:proofErr w:type="spellStart"/>
      <w:r w:rsidR="00A30A57" w:rsidRPr="009D5DEA">
        <w:rPr>
          <w:b w:val="0"/>
        </w:rPr>
        <w:t>xsi:type</w:t>
      </w:r>
      <w:proofErr w:type="spellEnd"/>
      <w:r w:rsidR="00A30A57" w:rsidRPr="009D5DEA">
        <w:rPr>
          <w:b w:val="0"/>
        </w:rPr>
        <w:t xml:space="preserve"> to declare the formal type of the clinical statement under consideration as shown below:</w:t>
      </w:r>
    </w:p>
    <w:p w14:paraId="452C4530" w14:textId="77777777" w:rsidR="00A30A57" w:rsidRDefault="00A30A57" w:rsidP="007C23C1">
      <w:pPr>
        <w:ind w:left="432"/>
      </w:pPr>
    </w:p>
    <w:p w14:paraId="1342092B" w14:textId="77777777" w:rsidR="002611C9" w:rsidRDefault="00A30A57" w:rsidP="009D5DEA">
      <w:pPr>
        <w:keepNext/>
        <w:ind w:left="432"/>
      </w:pPr>
      <w:r>
        <w:rPr>
          <w:noProof/>
          <w:lang w:val="en-US" w:eastAsia="ja-JP"/>
        </w:rPr>
        <w:drawing>
          <wp:inline distT="0" distB="0" distL="0" distR="0" wp14:anchorId="11112BDC" wp14:editId="5ACC5F60">
            <wp:extent cx="5731510" cy="2266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66950"/>
                    </a:xfrm>
                    <a:prstGeom prst="rect">
                      <a:avLst/>
                    </a:prstGeom>
                  </pic:spPr>
                </pic:pic>
              </a:graphicData>
            </a:graphic>
          </wp:inline>
        </w:drawing>
      </w:r>
    </w:p>
    <w:p w14:paraId="67667CD4" w14:textId="517C17B6" w:rsidR="002611C9" w:rsidRDefault="002611C9" w:rsidP="006337C9">
      <w:pPr>
        <w:pStyle w:val="Caption"/>
        <w:ind w:left="432"/>
      </w:pPr>
      <w:r>
        <w:t xml:space="preserve">Figure </w:t>
      </w:r>
      <w:r>
        <w:fldChar w:fldCharType="begin"/>
      </w:r>
      <w:r>
        <w:instrText xml:space="preserve"> SEQ Figure \* ARABIC </w:instrText>
      </w:r>
      <w:r>
        <w:fldChar w:fldCharType="separate"/>
      </w:r>
      <w:r w:rsidR="00AD799B">
        <w:rPr>
          <w:noProof/>
        </w:rPr>
        <w:t>3</w:t>
      </w:r>
      <w:r>
        <w:fldChar w:fldCharType="end"/>
      </w:r>
      <w:r>
        <w:t xml:space="preserve"> - Example use of </w:t>
      </w:r>
      <w:proofErr w:type="spellStart"/>
      <w:r>
        <w:t>xsi</w:t>
      </w:r>
      <w:proofErr w:type="gramStart"/>
      <w:r>
        <w:t>:type</w:t>
      </w:r>
      <w:proofErr w:type="spellEnd"/>
      <w:proofErr w:type="gramEnd"/>
      <w:r>
        <w:t xml:space="preserve"> in an XML instance</w:t>
      </w:r>
    </w:p>
    <w:p w14:paraId="6475644F" w14:textId="28E8137C" w:rsidR="00A30A57" w:rsidRDefault="00A30A57" w:rsidP="009D5DEA">
      <w:pPr>
        <w:pStyle w:val="Heading2"/>
      </w:pPr>
      <w:r>
        <w:t xml:space="preserve"> </w:t>
      </w:r>
      <w:bookmarkStart w:id="6" w:name="_Toc374886316"/>
      <w:r w:rsidR="007933E5">
        <w:t xml:space="preserve">Quick </w:t>
      </w:r>
      <w:r w:rsidR="00331477">
        <w:t>G</w:t>
      </w:r>
      <w:r w:rsidR="007933E5">
        <w:t>uide to the Diagrams</w:t>
      </w:r>
      <w:bookmarkEnd w:id="6"/>
    </w:p>
    <w:p w14:paraId="2023E4E7" w14:textId="77777777" w:rsidR="007933E5" w:rsidRDefault="007933E5" w:rsidP="007C23C1">
      <w:pPr>
        <w:ind w:left="432"/>
      </w:pPr>
    </w:p>
    <w:p w14:paraId="737C77BB" w14:textId="3E5AA68D" w:rsidR="007933E5" w:rsidRPr="009D5DEA" w:rsidRDefault="00561BBD" w:rsidP="007C23C1">
      <w:pPr>
        <w:ind w:left="432"/>
        <w:rPr>
          <w:b w:val="0"/>
        </w:rPr>
      </w:pPr>
      <w:r w:rsidRPr="009D5DEA">
        <w:rPr>
          <w:b w:val="0"/>
        </w:rPr>
        <w:t>The following section provides a guide to understanding the diagrams presented in the rest of this document.</w:t>
      </w:r>
    </w:p>
    <w:p w14:paraId="28EA44B5" w14:textId="77777777" w:rsidR="00561BBD" w:rsidRPr="009D5DEA" w:rsidRDefault="00561BBD" w:rsidP="007C23C1">
      <w:pPr>
        <w:ind w:left="432"/>
        <w:rPr>
          <w:b w:val="0"/>
        </w:rPr>
      </w:pPr>
    </w:p>
    <w:p w14:paraId="36B43E0C" w14:textId="2E8DB985" w:rsidR="00561BBD" w:rsidRPr="009D5DEA" w:rsidRDefault="00561BBD" w:rsidP="007C23C1">
      <w:pPr>
        <w:ind w:left="432"/>
        <w:rPr>
          <w:b w:val="0"/>
        </w:rPr>
      </w:pPr>
      <w:r w:rsidRPr="009D5DEA">
        <w:rPr>
          <w:b w:val="0"/>
        </w:rPr>
        <w:t>A type is represented by a box:</w:t>
      </w:r>
    </w:p>
    <w:p w14:paraId="54251B1B" w14:textId="77777777" w:rsidR="00561BBD" w:rsidRDefault="00561BBD" w:rsidP="007C23C1">
      <w:pPr>
        <w:ind w:left="432"/>
      </w:pPr>
    </w:p>
    <w:p w14:paraId="0E12ED93" w14:textId="36C1C6F7" w:rsidR="00561BBD" w:rsidRDefault="00561BBD" w:rsidP="007C23C1">
      <w:pPr>
        <w:ind w:left="432"/>
      </w:pPr>
      <w:r>
        <w:rPr>
          <w:noProof/>
          <w:lang w:val="en-US" w:eastAsia="ja-JP"/>
        </w:rPr>
        <w:drawing>
          <wp:inline distT="0" distB="0" distL="0" distR="0" wp14:anchorId="42FAD024" wp14:editId="2B0FC9D3">
            <wp:extent cx="1761905" cy="533333"/>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1905" cy="533333"/>
                    </a:xfrm>
                    <a:prstGeom prst="rect">
                      <a:avLst/>
                    </a:prstGeom>
                  </pic:spPr>
                </pic:pic>
              </a:graphicData>
            </a:graphic>
          </wp:inline>
        </w:drawing>
      </w:r>
    </w:p>
    <w:p w14:paraId="17BE67D7" w14:textId="77777777" w:rsidR="00561BBD" w:rsidRDefault="00561BBD" w:rsidP="007C23C1">
      <w:pPr>
        <w:ind w:left="432"/>
      </w:pPr>
    </w:p>
    <w:p w14:paraId="6A8352EC" w14:textId="60882FF3" w:rsidR="00561BBD" w:rsidRPr="009D5DEA" w:rsidRDefault="00561BBD" w:rsidP="007C23C1">
      <w:pPr>
        <w:ind w:left="432"/>
        <w:rPr>
          <w:b w:val="0"/>
        </w:rPr>
      </w:pPr>
      <w:r w:rsidRPr="009D5DEA">
        <w:rPr>
          <w:b w:val="0"/>
        </w:rPr>
        <w:t>If a type is derived from another type, it is denoted in the diagram by the prefix ‘Base Type’:</w:t>
      </w:r>
    </w:p>
    <w:p w14:paraId="5E0E2AAE" w14:textId="77777777" w:rsidR="00561BBD" w:rsidRDefault="00561BBD" w:rsidP="007C23C1">
      <w:pPr>
        <w:ind w:left="432"/>
      </w:pPr>
    </w:p>
    <w:p w14:paraId="63A455D7" w14:textId="089FEA4E" w:rsidR="00561BBD" w:rsidRDefault="00561BBD" w:rsidP="007C23C1">
      <w:pPr>
        <w:ind w:left="432"/>
      </w:pPr>
      <w:r>
        <w:rPr>
          <w:noProof/>
          <w:lang w:val="en-US" w:eastAsia="ja-JP"/>
        </w:rPr>
        <w:drawing>
          <wp:inline distT="0" distB="0" distL="0" distR="0" wp14:anchorId="79EC7638" wp14:editId="7F8031E9">
            <wp:extent cx="1761905" cy="533333"/>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1905" cy="533333"/>
                    </a:xfrm>
                    <a:prstGeom prst="rect">
                      <a:avLst/>
                    </a:prstGeom>
                  </pic:spPr>
                </pic:pic>
              </a:graphicData>
            </a:graphic>
          </wp:inline>
        </w:drawing>
      </w:r>
    </w:p>
    <w:p w14:paraId="67FFC057" w14:textId="77777777" w:rsidR="0060736D" w:rsidRDefault="0060736D" w:rsidP="007C23C1">
      <w:pPr>
        <w:ind w:left="432"/>
        <w:rPr>
          <w:b w:val="0"/>
        </w:rPr>
      </w:pPr>
    </w:p>
    <w:p w14:paraId="7407A350" w14:textId="0E7C271D" w:rsidR="00561BBD" w:rsidRPr="009D5DEA" w:rsidRDefault="00561BBD" w:rsidP="007C23C1">
      <w:pPr>
        <w:ind w:left="432"/>
        <w:rPr>
          <w:b w:val="0"/>
          <w:i/>
        </w:rPr>
      </w:pPr>
      <w:r w:rsidRPr="009D5DEA">
        <w:rPr>
          <w:b w:val="0"/>
          <w:i/>
        </w:rPr>
        <w:t xml:space="preserve">Here, the </w:t>
      </w:r>
      <w:proofErr w:type="spellStart"/>
      <w:r w:rsidRPr="009D5DEA">
        <w:rPr>
          <w:b w:val="0"/>
          <w:i/>
        </w:rPr>
        <w:t>ScheduledProcedure</w:t>
      </w:r>
      <w:proofErr w:type="spellEnd"/>
      <w:r w:rsidRPr="009D5DEA">
        <w:rPr>
          <w:b w:val="0"/>
          <w:i/>
        </w:rPr>
        <w:t xml:space="preserve"> </w:t>
      </w:r>
      <w:proofErr w:type="spellStart"/>
      <w:r w:rsidRPr="009D5DEA">
        <w:rPr>
          <w:b w:val="0"/>
          <w:i/>
        </w:rPr>
        <w:t>complexType</w:t>
      </w:r>
      <w:proofErr w:type="spellEnd"/>
      <w:r w:rsidRPr="009D5DEA">
        <w:rPr>
          <w:b w:val="0"/>
          <w:i/>
        </w:rPr>
        <w:t xml:space="preserve"> is a specialization of the base type </w:t>
      </w:r>
      <w:proofErr w:type="spellStart"/>
      <w:r w:rsidRPr="009D5DEA">
        <w:rPr>
          <w:b w:val="0"/>
          <w:i/>
        </w:rPr>
        <w:t>ProcedureBase</w:t>
      </w:r>
      <w:proofErr w:type="spellEnd"/>
      <w:r w:rsidRPr="009D5DEA">
        <w:rPr>
          <w:b w:val="0"/>
          <w:i/>
        </w:rPr>
        <w:t>.</w:t>
      </w:r>
    </w:p>
    <w:p w14:paraId="0EA5ECDA" w14:textId="77777777" w:rsidR="00561BBD" w:rsidRPr="009D5DEA" w:rsidRDefault="00561BBD" w:rsidP="007C23C1">
      <w:pPr>
        <w:ind w:left="432"/>
        <w:rPr>
          <w:b w:val="0"/>
        </w:rPr>
      </w:pPr>
    </w:p>
    <w:p w14:paraId="4BF534B0" w14:textId="42B0229E" w:rsidR="00561BBD" w:rsidRPr="009D5DEA" w:rsidRDefault="00561BBD" w:rsidP="007C23C1">
      <w:pPr>
        <w:ind w:left="432"/>
        <w:rPr>
          <w:b w:val="0"/>
        </w:rPr>
      </w:pPr>
      <w:r w:rsidRPr="009D5DEA">
        <w:rPr>
          <w:b w:val="0"/>
        </w:rPr>
        <w:t>An element is represented by a rounded rectangle:</w:t>
      </w:r>
    </w:p>
    <w:p w14:paraId="18F323C6" w14:textId="77777777" w:rsidR="00561BBD" w:rsidRDefault="00561BBD" w:rsidP="007C23C1">
      <w:pPr>
        <w:ind w:left="432"/>
      </w:pPr>
    </w:p>
    <w:p w14:paraId="7A2CF05F" w14:textId="56FEECE0" w:rsidR="00561BBD" w:rsidRDefault="00561BBD" w:rsidP="007C23C1">
      <w:pPr>
        <w:ind w:left="432"/>
      </w:pPr>
      <w:r>
        <w:rPr>
          <w:noProof/>
          <w:lang w:val="en-US" w:eastAsia="ja-JP"/>
        </w:rPr>
        <w:drawing>
          <wp:inline distT="0" distB="0" distL="0" distR="0" wp14:anchorId="0CD236F4" wp14:editId="7792DF7E">
            <wp:extent cx="1266667" cy="46666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66667" cy="466667"/>
                    </a:xfrm>
                    <a:prstGeom prst="rect">
                      <a:avLst/>
                    </a:prstGeom>
                  </pic:spPr>
                </pic:pic>
              </a:graphicData>
            </a:graphic>
          </wp:inline>
        </w:drawing>
      </w:r>
    </w:p>
    <w:p w14:paraId="5894CF18" w14:textId="77777777" w:rsidR="00561BBD" w:rsidRDefault="00561BBD" w:rsidP="007C23C1">
      <w:pPr>
        <w:ind w:left="432"/>
      </w:pPr>
    </w:p>
    <w:p w14:paraId="5A1A7D41" w14:textId="3D482CD3" w:rsidR="00561BBD" w:rsidRPr="009D5DEA" w:rsidRDefault="00561BBD" w:rsidP="007C23C1">
      <w:pPr>
        <w:ind w:left="432"/>
        <w:rPr>
          <w:b w:val="0"/>
        </w:rPr>
      </w:pPr>
      <w:r w:rsidRPr="009D5DEA">
        <w:rPr>
          <w:b w:val="0"/>
        </w:rPr>
        <w:t>The type of the element is indicated below the element’s name:</w:t>
      </w:r>
    </w:p>
    <w:p w14:paraId="0EFA8EE2" w14:textId="77777777" w:rsidR="00561BBD" w:rsidRDefault="00561BBD" w:rsidP="007C23C1">
      <w:pPr>
        <w:ind w:left="432"/>
      </w:pPr>
    </w:p>
    <w:p w14:paraId="14EC6163" w14:textId="31AB5E80" w:rsidR="00561BBD" w:rsidRDefault="00561BBD" w:rsidP="007C23C1">
      <w:pPr>
        <w:ind w:left="432"/>
      </w:pPr>
      <w:r>
        <w:rPr>
          <w:noProof/>
          <w:lang w:val="en-US" w:eastAsia="ja-JP"/>
        </w:rPr>
        <w:drawing>
          <wp:inline distT="0" distB="0" distL="0" distR="0" wp14:anchorId="165530F7" wp14:editId="5D442CC0">
            <wp:extent cx="1266667" cy="4666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66667" cy="466667"/>
                    </a:xfrm>
                    <a:prstGeom prst="rect">
                      <a:avLst/>
                    </a:prstGeom>
                  </pic:spPr>
                </pic:pic>
              </a:graphicData>
            </a:graphic>
          </wp:inline>
        </w:drawing>
      </w:r>
    </w:p>
    <w:p w14:paraId="5730362E" w14:textId="77777777" w:rsidR="00352475" w:rsidRDefault="00352475" w:rsidP="007C23C1">
      <w:pPr>
        <w:ind w:left="432"/>
      </w:pPr>
    </w:p>
    <w:p w14:paraId="1B75A45C" w14:textId="0E09ECB7" w:rsidR="00561BBD" w:rsidRDefault="00561BBD" w:rsidP="007C23C1">
      <w:pPr>
        <w:ind w:left="432"/>
        <w:rPr>
          <w:b w:val="0"/>
          <w:i/>
        </w:rPr>
      </w:pPr>
      <w:r w:rsidRPr="009D5DEA">
        <w:rPr>
          <w:b w:val="0"/>
          <w:i/>
        </w:rPr>
        <w:t xml:space="preserve">In this case, the element </w:t>
      </w:r>
      <w:proofErr w:type="spellStart"/>
      <w:r w:rsidRPr="009D5DEA">
        <w:rPr>
          <w:b w:val="0"/>
          <w:i/>
        </w:rPr>
        <w:t>documentationType</w:t>
      </w:r>
      <w:proofErr w:type="spellEnd"/>
      <w:r w:rsidRPr="009D5DEA">
        <w:rPr>
          <w:b w:val="0"/>
          <w:i/>
        </w:rPr>
        <w:t xml:space="preserve"> is of type IVL_TS in the ‘</w:t>
      </w:r>
      <w:proofErr w:type="spellStart"/>
      <w:r w:rsidRPr="009D5DEA">
        <w:rPr>
          <w:b w:val="0"/>
          <w:i/>
        </w:rPr>
        <w:t>dt</w:t>
      </w:r>
      <w:proofErr w:type="spellEnd"/>
      <w:r w:rsidRPr="009D5DEA">
        <w:rPr>
          <w:b w:val="0"/>
          <w:i/>
        </w:rPr>
        <w:t xml:space="preserve">’ namespace, the namespace prefix for the common </w:t>
      </w:r>
      <w:r w:rsidR="00331477">
        <w:rPr>
          <w:b w:val="0"/>
          <w:i/>
        </w:rPr>
        <w:t>vMR</w:t>
      </w:r>
      <w:r w:rsidRPr="009D5DEA">
        <w:rPr>
          <w:b w:val="0"/>
          <w:i/>
        </w:rPr>
        <w:t xml:space="preserve"> </w:t>
      </w:r>
      <w:proofErr w:type="spellStart"/>
      <w:r w:rsidRPr="009D5DEA">
        <w:rPr>
          <w:b w:val="0"/>
          <w:i/>
        </w:rPr>
        <w:t>datatypes</w:t>
      </w:r>
      <w:proofErr w:type="spellEnd"/>
      <w:r w:rsidRPr="009D5DEA">
        <w:rPr>
          <w:b w:val="0"/>
          <w:i/>
        </w:rPr>
        <w:t>.</w:t>
      </w:r>
    </w:p>
    <w:p w14:paraId="07293709" w14:textId="77777777" w:rsidR="0060736D" w:rsidRPr="0060736D" w:rsidRDefault="0060736D" w:rsidP="007C23C1">
      <w:pPr>
        <w:ind w:left="432"/>
        <w:rPr>
          <w:b w:val="0"/>
        </w:rPr>
      </w:pPr>
    </w:p>
    <w:p w14:paraId="4860E2FD" w14:textId="713D7881" w:rsidR="0060736D" w:rsidRDefault="0060736D" w:rsidP="007C23C1">
      <w:pPr>
        <w:ind w:left="432"/>
        <w:rPr>
          <w:b w:val="0"/>
        </w:rPr>
      </w:pPr>
      <w:r>
        <w:rPr>
          <w:b w:val="0"/>
        </w:rPr>
        <w:t>An abstract complex type is annotated with the ‘Abstract’ key word as shown below. It cannot be instantiated directly:</w:t>
      </w:r>
    </w:p>
    <w:p w14:paraId="5982BA12" w14:textId="77777777" w:rsidR="0060736D" w:rsidRDefault="0060736D" w:rsidP="007C23C1">
      <w:pPr>
        <w:ind w:left="432"/>
        <w:rPr>
          <w:b w:val="0"/>
        </w:rPr>
      </w:pPr>
    </w:p>
    <w:p w14:paraId="526469D9" w14:textId="6048E82C" w:rsidR="0060736D" w:rsidRPr="009D5DEA" w:rsidRDefault="0060736D" w:rsidP="007C23C1">
      <w:pPr>
        <w:ind w:left="432"/>
        <w:rPr>
          <w:b w:val="0"/>
        </w:rPr>
      </w:pPr>
      <w:r>
        <w:rPr>
          <w:noProof/>
          <w:lang w:val="en-US" w:eastAsia="ja-JP"/>
        </w:rPr>
        <w:drawing>
          <wp:inline distT="0" distB="0" distL="0" distR="0" wp14:anchorId="3FC4BEA8" wp14:editId="79D2FFC1">
            <wp:extent cx="1819048" cy="514286"/>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9048" cy="514286"/>
                    </a:xfrm>
                    <a:prstGeom prst="rect">
                      <a:avLst/>
                    </a:prstGeom>
                  </pic:spPr>
                </pic:pic>
              </a:graphicData>
            </a:graphic>
          </wp:inline>
        </w:drawing>
      </w:r>
      <w:r>
        <w:rPr>
          <w:noProof/>
          <w:lang w:val="en-US" w:eastAsia="ja-JP"/>
        </w:rPr>
        <w:t xml:space="preserve"> </w:t>
      </w:r>
    </w:p>
    <w:p w14:paraId="4C13E826" w14:textId="77777777" w:rsidR="00561BBD" w:rsidRDefault="00561BBD" w:rsidP="007C23C1">
      <w:pPr>
        <w:ind w:left="432"/>
      </w:pPr>
    </w:p>
    <w:p w14:paraId="189C1341" w14:textId="77777777" w:rsidR="00561BBD" w:rsidRDefault="00561BBD" w:rsidP="007C23C1">
      <w:pPr>
        <w:ind w:left="432"/>
      </w:pPr>
    </w:p>
    <w:p w14:paraId="1117F619" w14:textId="77777777" w:rsidR="00E67908" w:rsidRDefault="00277E86" w:rsidP="00E67908">
      <w:pPr>
        <w:pStyle w:val="Heading2"/>
      </w:pPr>
      <w:bookmarkStart w:id="7" w:name="_Toc374886317"/>
      <w:r>
        <w:t>datatypes.xsd</w:t>
      </w:r>
      <w:bookmarkEnd w:id="7"/>
    </w:p>
    <w:p w14:paraId="5F48E576" w14:textId="77777777" w:rsidR="00E67908" w:rsidRDefault="00E67908" w:rsidP="00E67908">
      <w:pPr>
        <w:rPr>
          <w:lang w:val="en-US"/>
        </w:rPr>
      </w:pPr>
    </w:p>
    <w:p w14:paraId="0A97CB8B" w14:textId="300E5722" w:rsidR="00B92D5E" w:rsidRPr="00371A39" w:rsidRDefault="00C34ED1" w:rsidP="009D5DEA">
      <w:pPr>
        <w:ind w:left="1022"/>
        <w:rPr>
          <w:b w:val="0"/>
          <w:lang w:val="en-US"/>
        </w:rPr>
      </w:pPr>
      <w:r>
        <w:rPr>
          <w:b w:val="0"/>
          <w:lang w:val="en-US"/>
        </w:rPr>
        <w:t xml:space="preserve">The </w:t>
      </w:r>
      <w:proofErr w:type="spellStart"/>
      <w:r>
        <w:rPr>
          <w:b w:val="0"/>
          <w:lang w:val="en-US"/>
        </w:rPr>
        <w:t>vMR’s</w:t>
      </w:r>
      <w:proofErr w:type="spellEnd"/>
      <w:r>
        <w:rPr>
          <w:b w:val="0"/>
          <w:lang w:val="en-US"/>
        </w:rPr>
        <w:t xml:space="preserve"> core </w:t>
      </w:r>
      <w:proofErr w:type="spellStart"/>
      <w:r>
        <w:rPr>
          <w:b w:val="0"/>
          <w:lang w:val="en-US"/>
        </w:rPr>
        <w:t>datatypes</w:t>
      </w:r>
      <w:proofErr w:type="spellEnd"/>
      <w:r>
        <w:rPr>
          <w:b w:val="0"/>
          <w:lang w:val="en-US"/>
        </w:rPr>
        <w:t xml:space="preserve"> are a constrained subset of the V3 R2 </w:t>
      </w:r>
      <w:proofErr w:type="spellStart"/>
      <w:r>
        <w:rPr>
          <w:b w:val="0"/>
          <w:lang w:val="en-US"/>
        </w:rPr>
        <w:t>datatypes</w:t>
      </w:r>
      <w:proofErr w:type="spellEnd"/>
      <w:r>
        <w:rPr>
          <w:b w:val="0"/>
          <w:lang w:val="en-US"/>
        </w:rPr>
        <w:t xml:space="preserve"> relevant for clinical decision support. These data types represent fundamental fine-grained clinical concepts including most primitive types such as Boolean (BL) and integer (INT) as well as composite types such as a physical quantity (PQ) or a time interval (IVL_TS). They are essential to ensure that models </w:t>
      </w:r>
      <w:r w:rsidR="00151EBC">
        <w:rPr>
          <w:b w:val="0"/>
          <w:lang w:val="en-US"/>
        </w:rPr>
        <w:t xml:space="preserve">in the V3 family of models </w:t>
      </w:r>
      <w:r>
        <w:rPr>
          <w:b w:val="0"/>
          <w:lang w:val="en-US"/>
        </w:rPr>
        <w:t>share common granularity with regards to these fundamental types. The datatype.xsd schema</w:t>
      </w:r>
      <w:r w:rsidR="00277E86" w:rsidRPr="00371A39">
        <w:rPr>
          <w:b w:val="0"/>
          <w:lang w:val="en-US"/>
        </w:rPr>
        <w:t xml:space="preserve"> defines</w:t>
      </w:r>
      <w:r>
        <w:rPr>
          <w:b w:val="0"/>
          <w:lang w:val="en-US"/>
        </w:rPr>
        <w:t xml:space="preserve"> the serialization of</w:t>
      </w:r>
      <w:r w:rsidR="00277E86" w:rsidRPr="00371A39">
        <w:rPr>
          <w:b w:val="0"/>
          <w:lang w:val="en-US"/>
        </w:rPr>
        <w:t xml:space="preserve"> the base vMR data types </w:t>
      </w:r>
      <w:r>
        <w:rPr>
          <w:b w:val="0"/>
          <w:lang w:val="en-US"/>
        </w:rPr>
        <w:t>and any XML instance that validates against this schema shall validate against the HL7 V3 R2 schema as well</w:t>
      </w:r>
      <w:r w:rsidR="00277E86" w:rsidRPr="00371A39">
        <w:rPr>
          <w:b w:val="0"/>
          <w:lang w:val="en-US"/>
        </w:rPr>
        <w:t>.</w:t>
      </w:r>
      <w:r w:rsidR="00926CBE">
        <w:rPr>
          <w:b w:val="0"/>
          <w:lang w:val="en-US"/>
        </w:rPr>
        <w:t xml:space="preserve">  Please see the vMR Logical Model for further details.</w:t>
      </w:r>
    </w:p>
    <w:p w14:paraId="7C6847A5" w14:textId="77777777" w:rsidR="00AF0E45" w:rsidRPr="00371A39" w:rsidRDefault="00AF0E45" w:rsidP="00277E86">
      <w:pPr>
        <w:ind w:left="1021"/>
        <w:rPr>
          <w:b w:val="0"/>
          <w:lang w:val="en-US"/>
        </w:rPr>
      </w:pPr>
    </w:p>
    <w:p w14:paraId="47916EF7" w14:textId="31317511" w:rsidR="00AF0E45" w:rsidRPr="00371A39" w:rsidRDefault="00AF0E45" w:rsidP="00277E86">
      <w:pPr>
        <w:ind w:left="1021"/>
        <w:rPr>
          <w:b w:val="0"/>
          <w:lang w:val="en-US"/>
        </w:rPr>
      </w:pPr>
      <w:r w:rsidRPr="00371A39">
        <w:rPr>
          <w:b w:val="0"/>
          <w:lang w:val="en-US"/>
        </w:rPr>
        <w:t xml:space="preserve">This schema is </w:t>
      </w:r>
      <w:r w:rsidR="00161EBC">
        <w:rPr>
          <w:b w:val="0"/>
          <w:lang w:val="en-US"/>
        </w:rPr>
        <w:t>utilized</w:t>
      </w:r>
      <w:r w:rsidR="00161EBC" w:rsidRPr="00371A39">
        <w:rPr>
          <w:b w:val="0"/>
          <w:lang w:val="en-US"/>
        </w:rPr>
        <w:t xml:space="preserve"> </w:t>
      </w:r>
      <w:r w:rsidRPr="00371A39">
        <w:rPr>
          <w:b w:val="0"/>
          <w:lang w:val="en-US"/>
        </w:rPr>
        <w:t>by all other schemas.</w:t>
      </w:r>
    </w:p>
    <w:p w14:paraId="315AD478" w14:textId="77777777" w:rsidR="00926CBE" w:rsidRDefault="00926CBE">
      <w:pPr>
        <w:rPr>
          <w:rFonts w:ascii="Arial" w:eastAsia="Times New Roman" w:hAnsi="Arial" w:cs="Arial"/>
          <w:bCs/>
          <w:i/>
          <w:iCs/>
          <w:color w:val="auto"/>
          <w:spacing w:val="0"/>
          <w:sz w:val="28"/>
          <w:szCs w:val="28"/>
          <w:lang w:val="en-US"/>
        </w:rPr>
      </w:pPr>
      <w:r>
        <w:br w:type="page"/>
      </w:r>
    </w:p>
    <w:p w14:paraId="0495D82A" w14:textId="77777777" w:rsidR="002E2686" w:rsidRDefault="002E2686" w:rsidP="009D5DEA">
      <w:pPr>
        <w:pStyle w:val="Heading2"/>
        <w:ind w:left="1008"/>
      </w:pPr>
      <w:bookmarkStart w:id="8" w:name="_Toc374886318"/>
      <w:r>
        <w:lastRenderedPageBreak/>
        <w:t>vmr.xsd</w:t>
      </w:r>
      <w:bookmarkEnd w:id="8"/>
    </w:p>
    <w:p w14:paraId="06CB8878" w14:textId="77777777" w:rsidR="00AD7663" w:rsidRDefault="00304FA6" w:rsidP="002E2686">
      <w:pPr>
        <w:ind w:left="1116"/>
        <w:rPr>
          <w:rFonts w:asciiTheme="minorHAnsi" w:hAnsiTheme="minorHAnsi" w:cstheme="minorHAnsi"/>
          <w:b w:val="0"/>
          <w:spacing w:val="0"/>
          <w:szCs w:val="22"/>
          <w:lang w:val="en-US"/>
        </w:rPr>
      </w:pPr>
      <w:r w:rsidRPr="00706EC0">
        <w:rPr>
          <w:rFonts w:asciiTheme="minorHAnsi" w:hAnsiTheme="minorHAnsi" w:cstheme="minorHAnsi"/>
          <w:b w:val="0"/>
          <w:spacing w:val="0"/>
          <w:szCs w:val="22"/>
          <w:highlight w:val="white"/>
          <w:lang w:val="en-US"/>
        </w:rPr>
        <w:t>This schema specifies information about a patient relevant for CDS.</w:t>
      </w:r>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Note that, associ</w:t>
      </w:r>
      <w:r w:rsidR="003E559D">
        <w:rPr>
          <w:rFonts w:asciiTheme="minorHAnsi" w:hAnsiTheme="minorHAnsi" w:cstheme="minorHAnsi"/>
          <w:b w:val="0"/>
          <w:spacing w:val="0"/>
          <w:szCs w:val="22"/>
          <w:lang w:val="en-US"/>
        </w:rPr>
        <w:t>ated with each evaluated person</w:t>
      </w:r>
      <w:r w:rsidR="00014176" w:rsidRPr="00706EC0">
        <w:rPr>
          <w:rFonts w:asciiTheme="minorHAnsi" w:hAnsiTheme="minorHAnsi" w:cstheme="minorHAnsi"/>
          <w:b w:val="0"/>
          <w:spacing w:val="0"/>
          <w:szCs w:val="22"/>
          <w:lang w:val="en-US"/>
        </w:rPr>
        <w:t xml:space="preserve">, such as a patient, is a set of clinical statements and demographic information about this person.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An evaluated person may be associated with other entities such as people or facilities.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Also note that clinical statements may be related to other clinical </w:t>
      </w:r>
      <w:r w:rsidR="002464D7" w:rsidRPr="00706EC0">
        <w:rPr>
          <w:rFonts w:asciiTheme="minorHAnsi" w:hAnsiTheme="minorHAnsi" w:cstheme="minorHAnsi"/>
          <w:b w:val="0"/>
          <w:spacing w:val="0"/>
          <w:szCs w:val="22"/>
          <w:lang w:val="en-US"/>
        </w:rPr>
        <w:t>statements</w:t>
      </w:r>
      <w:r w:rsidR="00494567">
        <w:rPr>
          <w:rFonts w:asciiTheme="minorHAnsi" w:hAnsiTheme="minorHAnsi" w:cstheme="minorHAnsi"/>
          <w:b w:val="0"/>
          <w:spacing w:val="0"/>
          <w:szCs w:val="22"/>
          <w:lang w:val="en-US"/>
        </w:rPr>
        <w:t xml:space="preserve"> such as </w:t>
      </w:r>
      <w:r w:rsidR="00AD7663">
        <w:rPr>
          <w:rFonts w:asciiTheme="minorHAnsi" w:hAnsiTheme="minorHAnsi" w:cstheme="minorHAnsi"/>
          <w:b w:val="0"/>
          <w:spacing w:val="0"/>
          <w:szCs w:val="22"/>
          <w:lang w:val="en-US"/>
        </w:rPr>
        <w:t>one or more</w:t>
      </w:r>
      <w:r w:rsidR="00494567">
        <w:rPr>
          <w:rFonts w:asciiTheme="minorHAnsi" w:hAnsiTheme="minorHAnsi" w:cstheme="minorHAnsi"/>
          <w:b w:val="0"/>
          <w:spacing w:val="0"/>
          <w:szCs w:val="22"/>
          <w:lang w:val="en-US"/>
        </w:rPr>
        <w:t xml:space="preserve"> </w:t>
      </w:r>
      <w:proofErr w:type="spellStart"/>
      <w:r w:rsidR="00494567">
        <w:rPr>
          <w:rFonts w:asciiTheme="minorHAnsi" w:hAnsiTheme="minorHAnsi" w:cstheme="minorHAnsi"/>
          <w:b w:val="0"/>
          <w:spacing w:val="0"/>
          <w:szCs w:val="22"/>
          <w:lang w:val="en-US"/>
        </w:rPr>
        <w:t>ObservationResult</w:t>
      </w:r>
      <w:r w:rsidR="00AD7663">
        <w:rPr>
          <w:rFonts w:asciiTheme="minorHAnsi" w:hAnsiTheme="minorHAnsi" w:cstheme="minorHAnsi"/>
          <w:b w:val="0"/>
          <w:spacing w:val="0"/>
          <w:szCs w:val="22"/>
          <w:lang w:val="en-US"/>
        </w:rPr>
        <w:t>s</w:t>
      </w:r>
      <w:proofErr w:type="spellEnd"/>
      <w:r w:rsidR="00494567">
        <w:rPr>
          <w:rFonts w:asciiTheme="minorHAnsi" w:hAnsiTheme="minorHAnsi" w:cstheme="minorHAnsi"/>
          <w:b w:val="0"/>
          <w:spacing w:val="0"/>
          <w:szCs w:val="22"/>
          <w:lang w:val="en-US"/>
        </w:rPr>
        <w:t xml:space="preserve"> tied to an </w:t>
      </w:r>
      <w:proofErr w:type="spellStart"/>
      <w:r w:rsidR="00494567">
        <w:rPr>
          <w:rFonts w:asciiTheme="minorHAnsi" w:hAnsiTheme="minorHAnsi" w:cstheme="minorHAnsi"/>
          <w:b w:val="0"/>
          <w:spacing w:val="0"/>
          <w:szCs w:val="22"/>
          <w:lang w:val="en-US"/>
        </w:rPr>
        <w:t>AdverseEvent</w:t>
      </w:r>
      <w:proofErr w:type="spellEnd"/>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p>
    <w:p w14:paraId="16B224B4" w14:textId="77777777" w:rsidR="00AD7663" w:rsidRDefault="00AD7663" w:rsidP="002E2686">
      <w:pPr>
        <w:ind w:left="1116"/>
        <w:rPr>
          <w:rFonts w:asciiTheme="minorHAnsi" w:hAnsiTheme="minorHAnsi" w:cstheme="minorHAnsi"/>
          <w:b w:val="0"/>
          <w:spacing w:val="0"/>
          <w:szCs w:val="22"/>
          <w:lang w:val="en-US"/>
        </w:rPr>
      </w:pPr>
    </w:p>
    <w:p w14:paraId="03926B33" w14:textId="493F266E" w:rsidR="002E2686" w:rsidRPr="00706EC0" w:rsidRDefault="00014176" w:rsidP="002E2686">
      <w:pPr>
        <w:ind w:left="1116"/>
        <w:rPr>
          <w:rFonts w:asciiTheme="minorHAnsi" w:hAnsiTheme="minorHAnsi" w:cstheme="minorHAnsi"/>
          <w:b w:val="0"/>
          <w:szCs w:val="22"/>
          <w:lang w:val="en-US"/>
        </w:rPr>
      </w:pPr>
      <w:r w:rsidRPr="00706EC0">
        <w:rPr>
          <w:rFonts w:asciiTheme="minorHAnsi" w:hAnsiTheme="minorHAnsi" w:cstheme="minorHAnsi"/>
          <w:b w:val="0"/>
          <w:spacing w:val="0"/>
          <w:szCs w:val="22"/>
          <w:lang w:val="en-US"/>
        </w:rPr>
        <w:t xml:space="preserve">The vMR </w:t>
      </w:r>
      <w:r w:rsidR="008D5226">
        <w:rPr>
          <w:rFonts w:asciiTheme="minorHAnsi" w:hAnsiTheme="minorHAnsi" w:cstheme="minorHAnsi"/>
          <w:b w:val="0"/>
          <w:spacing w:val="0"/>
          <w:szCs w:val="22"/>
          <w:lang w:val="en-US"/>
        </w:rPr>
        <w:t xml:space="preserve">schema </w:t>
      </w:r>
      <w:r w:rsidRPr="00706EC0">
        <w:rPr>
          <w:rFonts w:asciiTheme="minorHAnsi" w:hAnsiTheme="minorHAnsi" w:cstheme="minorHAnsi"/>
          <w:b w:val="0"/>
          <w:spacing w:val="0"/>
          <w:szCs w:val="22"/>
          <w:lang w:val="en-US"/>
        </w:rPr>
        <w:t xml:space="preserve">also </w:t>
      </w:r>
      <w:r w:rsidR="008D5226">
        <w:rPr>
          <w:rFonts w:asciiTheme="minorHAnsi" w:hAnsiTheme="minorHAnsi" w:cstheme="minorHAnsi"/>
          <w:b w:val="0"/>
          <w:spacing w:val="0"/>
          <w:szCs w:val="22"/>
          <w:lang w:val="en-US"/>
        </w:rPr>
        <w:t>allows for</w:t>
      </w:r>
      <w:r w:rsidRPr="00706EC0">
        <w:rPr>
          <w:rFonts w:asciiTheme="minorHAnsi" w:hAnsiTheme="minorHAnsi" w:cstheme="minorHAnsi"/>
          <w:b w:val="0"/>
          <w:spacing w:val="0"/>
          <w:szCs w:val="22"/>
          <w:lang w:val="en-US"/>
        </w:rPr>
        <w:t xml:space="preserve"> the addition of new attributes to clinical statements and entities using a coded name-value pair extension mechanism.</w:t>
      </w:r>
    </w:p>
    <w:p w14:paraId="23272FE3" w14:textId="77777777" w:rsidR="00AF0E45" w:rsidRPr="00371A39" w:rsidRDefault="00AF0E45" w:rsidP="002E2686">
      <w:pPr>
        <w:ind w:left="1116"/>
        <w:rPr>
          <w:b w:val="0"/>
          <w:lang w:val="en-US"/>
        </w:rPr>
      </w:pPr>
    </w:p>
    <w:p w14:paraId="3164DF53" w14:textId="07D96445" w:rsidR="00BE7EFC" w:rsidRPr="00BF4339" w:rsidRDefault="00AF0E45" w:rsidP="00BF4339">
      <w:pPr>
        <w:ind w:left="1123"/>
        <w:rPr>
          <w:rFonts w:asciiTheme="minorHAnsi" w:hAnsiTheme="minorHAnsi" w:cstheme="minorHAnsi"/>
          <w:b w:val="0"/>
          <w:spacing w:val="0"/>
          <w:szCs w:val="22"/>
          <w:highlight w:val="white"/>
          <w:lang w:val="en-US"/>
        </w:rPr>
      </w:pPr>
      <w:r w:rsidRPr="00BF4339">
        <w:rPr>
          <w:rFonts w:asciiTheme="minorHAnsi" w:hAnsiTheme="minorHAnsi" w:cstheme="minorHAnsi"/>
          <w:b w:val="0"/>
          <w:spacing w:val="0"/>
          <w:szCs w:val="22"/>
          <w:highlight w:val="white"/>
          <w:lang w:val="en-US"/>
        </w:rPr>
        <w:t>This schema is imported by the cdsInput.xsd</w:t>
      </w:r>
      <w:r w:rsidR="00AD7663">
        <w:rPr>
          <w:rFonts w:asciiTheme="minorHAnsi" w:hAnsiTheme="minorHAnsi" w:cstheme="minorHAnsi"/>
          <w:b w:val="0"/>
          <w:spacing w:val="0"/>
          <w:szCs w:val="22"/>
          <w:highlight w:val="white"/>
          <w:lang w:val="en-US"/>
        </w:rPr>
        <w:t xml:space="preserve">, </w:t>
      </w:r>
      <w:proofErr w:type="spellStart"/>
      <w:r w:rsidR="00AD7663">
        <w:rPr>
          <w:rFonts w:asciiTheme="minorHAnsi" w:hAnsiTheme="minorHAnsi" w:cstheme="minorHAnsi"/>
          <w:b w:val="0"/>
          <w:spacing w:val="0"/>
          <w:szCs w:val="22"/>
          <w:highlight w:val="white"/>
          <w:lang w:val="en-US"/>
        </w:rPr>
        <w:t>cdsInputSpecification</w:t>
      </w:r>
      <w:proofErr w:type="spellEnd"/>
      <w:r w:rsidR="00AD7663">
        <w:rPr>
          <w:rFonts w:asciiTheme="minorHAnsi" w:hAnsiTheme="minorHAnsi" w:cstheme="minorHAnsi"/>
          <w:b w:val="0"/>
          <w:spacing w:val="0"/>
          <w:szCs w:val="22"/>
          <w:highlight w:val="white"/>
          <w:lang w:val="en-US"/>
        </w:rPr>
        <w:t xml:space="preserve">, </w:t>
      </w:r>
      <w:proofErr w:type="spellStart"/>
      <w:r w:rsidR="00AD7663">
        <w:rPr>
          <w:rFonts w:asciiTheme="minorHAnsi" w:hAnsiTheme="minorHAnsi" w:cstheme="minorHAnsi"/>
          <w:b w:val="0"/>
          <w:spacing w:val="0"/>
          <w:szCs w:val="22"/>
          <w:highlight w:val="white"/>
          <w:lang w:val="en-US"/>
        </w:rPr>
        <w:t>cdsOutput</w:t>
      </w:r>
      <w:proofErr w:type="spellEnd"/>
      <w:r w:rsidRPr="00BF4339">
        <w:rPr>
          <w:rFonts w:asciiTheme="minorHAnsi" w:hAnsiTheme="minorHAnsi" w:cstheme="minorHAnsi"/>
          <w:b w:val="0"/>
          <w:spacing w:val="0"/>
          <w:szCs w:val="22"/>
          <w:highlight w:val="white"/>
          <w:lang w:val="en-US"/>
        </w:rPr>
        <w:t xml:space="preserve"> and cdsOutput</w:t>
      </w:r>
      <w:r w:rsidR="00AD7663">
        <w:rPr>
          <w:rFonts w:asciiTheme="minorHAnsi" w:hAnsiTheme="minorHAnsi" w:cstheme="minorHAnsi"/>
          <w:b w:val="0"/>
          <w:spacing w:val="0"/>
          <w:szCs w:val="22"/>
          <w:highlight w:val="white"/>
          <w:lang w:val="en-US"/>
        </w:rPr>
        <w:t>Specification</w:t>
      </w:r>
      <w:r w:rsidRPr="00BF4339">
        <w:rPr>
          <w:rFonts w:asciiTheme="minorHAnsi" w:hAnsiTheme="minorHAnsi" w:cstheme="minorHAnsi"/>
          <w:b w:val="0"/>
          <w:spacing w:val="0"/>
          <w:szCs w:val="22"/>
          <w:highlight w:val="white"/>
          <w:lang w:val="en-US"/>
        </w:rPr>
        <w:t xml:space="preserve">.xsd </w:t>
      </w:r>
      <w:r w:rsidR="00AD7663" w:rsidRPr="00BF4339">
        <w:rPr>
          <w:rFonts w:asciiTheme="minorHAnsi" w:hAnsiTheme="minorHAnsi" w:cstheme="minorHAnsi"/>
          <w:b w:val="0"/>
          <w:spacing w:val="0"/>
          <w:szCs w:val="22"/>
          <w:highlight w:val="white"/>
          <w:lang w:val="en-US"/>
        </w:rPr>
        <w:t>schema</w:t>
      </w:r>
      <w:r w:rsidR="005732BE">
        <w:rPr>
          <w:rFonts w:asciiTheme="minorHAnsi" w:hAnsiTheme="minorHAnsi" w:cstheme="minorHAnsi"/>
          <w:b w:val="0"/>
          <w:spacing w:val="0"/>
          <w:szCs w:val="22"/>
          <w:highlight w:val="white"/>
          <w:lang w:val="en-US"/>
        </w:rPr>
        <w:t>s</w:t>
      </w:r>
      <w:r w:rsidRPr="00BF4339">
        <w:rPr>
          <w:rFonts w:asciiTheme="minorHAnsi" w:hAnsiTheme="minorHAnsi" w:cstheme="minorHAnsi"/>
          <w:b w:val="0"/>
          <w:spacing w:val="0"/>
          <w:szCs w:val="22"/>
          <w:highlight w:val="white"/>
          <w:lang w:val="en-US"/>
        </w:rPr>
        <w:t>.</w:t>
      </w:r>
      <w:r w:rsidR="00BE7EFC" w:rsidRPr="00BF4339">
        <w:rPr>
          <w:rFonts w:asciiTheme="minorHAnsi" w:hAnsiTheme="minorHAnsi" w:cstheme="minorHAnsi"/>
          <w:b w:val="0"/>
          <w:spacing w:val="0"/>
          <w:szCs w:val="22"/>
          <w:highlight w:val="white"/>
          <w:lang w:val="en-US"/>
        </w:rPr>
        <w:t xml:space="preserve"> </w:t>
      </w:r>
      <w:r w:rsidR="00926CBE">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 xml:space="preserve">The </w:t>
      </w:r>
      <w:r w:rsidR="00AD7663">
        <w:rPr>
          <w:rFonts w:asciiTheme="minorHAnsi" w:hAnsiTheme="minorHAnsi" w:cstheme="minorHAnsi"/>
          <w:b w:val="0"/>
          <w:spacing w:val="0"/>
          <w:szCs w:val="22"/>
          <w:highlight w:val="white"/>
          <w:lang w:val="en-US"/>
        </w:rPr>
        <w:t>key</w:t>
      </w:r>
      <w:r w:rsidR="00AD7663" w:rsidRPr="00BF4339">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components of the vmr.xsd schema are shown below. Please refer to the schema for the actual specification.</w:t>
      </w:r>
    </w:p>
    <w:p w14:paraId="05D82E0D" w14:textId="4DC3CD69" w:rsidR="00AF0E45" w:rsidRDefault="00AF0E45" w:rsidP="002E2686">
      <w:pPr>
        <w:ind w:left="1116"/>
        <w:rPr>
          <w:lang w:val="en-US"/>
        </w:rPr>
      </w:pPr>
    </w:p>
    <w:p w14:paraId="516B535B" w14:textId="56D940FB" w:rsidR="0016370E" w:rsidRPr="006337C9" w:rsidRDefault="005503CE" w:rsidP="006337C9">
      <w:pPr>
        <w:pStyle w:val="Heading2"/>
      </w:pPr>
      <w:r w:rsidRPr="006337C9">
        <w:t>VMR Root Type</w:t>
      </w:r>
    </w:p>
    <w:p w14:paraId="21BDEE9A" w14:textId="6DF70F75" w:rsidR="005503CE"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VMR type specifies the root of the virtual medical record for CDS. It can be optionally constrained by a template and must specify the patient to whom this record applies. Note that in the diagram below, the patient element is of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xml:space="preserve"> and will thus possess all elements specified by that type.</w:t>
      </w:r>
    </w:p>
    <w:p w14:paraId="3E2256FF"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1D69B176" w14:textId="423B79B3" w:rsidR="00BE7EFC" w:rsidRPr="009D5DEA"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drawing>
          <wp:inline distT="0" distB="0" distL="0" distR="0" wp14:anchorId="7EB89666" wp14:editId="0A6EC71C">
            <wp:extent cx="3390476" cy="97142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476" cy="971429"/>
                    </a:xfrm>
                    <a:prstGeom prst="rect">
                      <a:avLst/>
                    </a:prstGeom>
                  </pic:spPr>
                </pic:pic>
              </a:graphicData>
            </a:graphic>
          </wp:inline>
        </w:drawing>
      </w:r>
    </w:p>
    <w:p w14:paraId="7AC9C8D1" w14:textId="674CBBCC" w:rsidR="0016370E" w:rsidRPr="009D5DEA" w:rsidRDefault="00BE7EFC"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AD799B" w:rsidRPr="009D5DEA">
        <w:t>4</w:t>
      </w:r>
      <w:r w:rsidRPr="009D5DEA">
        <w:fldChar w:fldCharType="end"/>
      </w:r>
      <w:r w:rsidRPr="009D5DEA">
        <w:t xml:space="preserve"> - The VMR complex type</w:t>
      </w:r>
    </w:p>
    <w:p w14:paraId="3A5C20C8"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3978EDE4" w14:textId="3A18FDA8" w:rsidR="00441BCF"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evaluated person, typically a patient, is represented by the complex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It inherits its attributes from the Person class and adds several demographic element</w:t>
      </w:r>
      <w:r w:rsidR="005732BE" w:rsidRPr="009D5DEA">
        <w:rPr>
          <w:rFonts w:asciiTheme="minorHAnsi" w:hAnsiTheme="minorHAnsi" w:cstheme="minorHAnsi"/>
          <w:b w:val="0"/>
          <w:spacing w:val="0"/>
          <w:szCs w:val="22"/>
          <w:highlight w:val="white"/>
          <w:lang w:val="en-US"/>
        </w:rPr>
        <w:t>s</w:t>
      </w:r>
      <w:r w:rsidRPr="009D5DEA">
        <w:rPr>
          <w:rFonts w:asciiTheme="minorHAnsi" w:hAnsiTheme="minorHAnsi" w:cstheme="minorHAnsi"/>
          <w:b w:val="0"/>
          <w:spacing w:val="0"/>
          <w:szCs w:val="22"/>
          <w:highlight w:val="white"/>
          <w:lang w:val="en-US"/>
        </w:rPr>
        <w:t xml:space="preserve"> and attributes of its own. It also defines two very important relationships:</w:t>
      </w:r>
    </w:p>
    <w:p w14:paraId="4766EC87" w14:textId="33851D4D"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 xml:space="preserve">An evaluated person may have a number of associated clinical statements that define </w:t>
      </w:r>
      <w:r w:rsidR="005732BE" w:rsidRPr="006337C9">
        <w:rPr>
          <w:rFonts w:asciiTheme="minorHAnsi" w:hAnsiTheme="minorHAnsi" w:cstheme="minorHAnsi"/>
          <w:b w:val="0"/>
          <w:spacing w:val="0"/>
          <w:szCs w:val="22"/>
          <w:highlight w:val="white"/>
          <w:lang w:val="en-US"/>
        </w:rPr>
        <w:t>his or her</w:t>
      </w:r>
      <w:r w:rsidRPr="006337C9">
        <w:rPr>
          <w:rFonts w:asciiTheme="minorHAnsi" w:hAnsiTheme="minorHAnsi" w:cstheme="minorHAnsi"/>
          <w:b w:val="0"/>
          <w:spacing w:val="0"/>
          <w:szCs w:val="22"/>
          <w:highlight w:val="white"/>
          <w:lang w:val="en-US"/>
        </w:rPr>
        <w:t xml:space="preserve"> clinical history.</w:t>
      </w:r>
    </w:p>
    <w:p w14:paraId="25AFB9EE" w14:textId="7C9DE93C"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An evaluated person may be associated with a number of related evaluated persons such as a family member.</w:t>
      </w:r>
    </w:p>
    <w:p w14:paraId="2A29E8AC" w14:textId="44C3CDB8" w:rsidR="00014176"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lastRenderedPageBreak/>
        <w:drawing>
          <wp:inline distT="0" distB="0" distL="0" distR="0" wp14:anchorId="26B7E203" wp14:editId="0D1C6A6E">
            <wp:extent cx="3740150" cy="5503729"/>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0944" cy="5504897"/>
                    </a:xfrm>
                    <a:prstGeom prst="rect">
                      <a:avLst/>
                    </a:prstGeom>
                  </pic:spPr>
                </pic:pic>
              </a:graphicData>
            </a:graphic>
          </wp:inline>
        </w:drawing>
      </w:r>
    </w:p>
    <w:p w14:paraId="24CFD3F2" w14:textId="77777777" w:rsidR="00304FA6" w:rsidRPr="009D5DEA" w:rsidRDefault="00014176"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AD799B" w:rsidRPr="009D5DEA">
        <w:t>5</w:t>
      </w:r>
      <w:r w:rsidRPr="009D5DEA">
        <w:fldChar w:fldCharType="end"/>
      </w:r>
      <w:r w:rsidRPr="009D5DEA">
        <w:t xml:space="preserve"> - </w:t>
      </w:r>
      <w:proofErr w:type="spellStart"/>
      <w:r w:rsidRPr="009D5DEA">
        <w:t>EvaluatedPerson</w:t>
      </w:r>
      <w:proofErr w:type="spellEnd"/>
    </w:p>
    <w:p w14:paraId="7B626EAC" w14:textId="77777777" w:rsidR="009D5DEA" w:rsidRDefault="009D5DEA" w:rsidP="009D5DEA">
      <w:pPr>
        <w:ind w:left="1116"/>
        <w:rPr>
          <w:rFonts w:asciiTheme="minorHAnsi" w:hAnsiTheme="minorHAnsi" w:cstheme="minorHAnsi"/>
          <w:b w:val="0"/>
          <w:spacing w:val="0"/>
          <w:szCs w:val="22"/>
          <w:highlight w:val="white"/>
          <w:lang w:val="en-US"/>
        </w:rPr>
      </w:pPr>
    </w:p>
    <w:p w14:paraId="2CC4E95D" w14:textId="5C97DDBC"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Other key concepts in the vMR are the </w:t>
      </w:r>
      <w:proofErr w:type="spellStart"/>
      <w:r w:rsidRPr="009D5DEA">
        <w:rPr>
          <w:rFonts w:asciiTheme="minorHAnsi" w:hAnsiTheme="minorHAnsi" w:cstheme="minorHAnsi"/>
          <w:b w:val="0"/>
          <w:spacing w:val="0"/>
          <w:szCs w:val="22"/>
          <w:highlight w:val="white"/>
          <w:lang w:val="en-US"/>
        </w:rPr>
        <w:t>ClinicalStatement</w:t>
      </w:r>
      <w:proofErr w:type="spellEnd"/>
      <w:r w:rsidRPr="009D5DEA">
        <w:rPr>
          <w:rFonts w:asciiTheme="minorHAnsi" w:hAnsiTheme="minorHAnsi" w:cstheme="minorHAnsi"/>
          <w:b w:val="0"/>
          <w:spacing w:val="0"/>
          <w:szCs w:val="22"/>
          <w:highlight w:val="white"/>
          <w:lang w:val="en-US"/>
        </w:rPr>
        <w:t xml:space="preserve"> and Entity classes.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patient record for Clinical Decision Support is essentially a collection of statements made about the patient as well as a collection of related entities that </w:t>
      </w:r>
      <w:r w:rsidR="009475BF" w:rsidRPr="009D5DEA">
        <w:rPr>
          <w:rFonts w:asciiTheme="minorHAnsi" w:hAnsiTheme="minorHAnsi" w:cstheme="minorHAnsi"/>
          <w:b w:val="0"/>
          <w:spacing w:val="0"/>
          <w:szCs w:val="22"/>
          <w:highlight w:val="white"/>
          <w:lang w:val="en-US"/>
        </w:rPr>
        <w:t>define</w:t>
      </w:r>
      <w:r w:rsidRPr="009D5DEA">
        <w:rPr>
          <w:rFonts w:asciiTheme="minorHAnsi" w:hAnsiTheme="minorHAnsi" w:cstheme="minorHAnsi"/>
          <w:b w:val="0"/>
          <w:spacing w:val="0"/>
          <w:szCs w:val="22"/>
          <w:highlight w:val="white"/>
          <w:lang w:val="en-US"/>
        </w:rPr>
        <w:t xml:space="preserve"> the patient and clinical context.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next two diagrams present these two concepts as they are represent</w:t>
      </w:r>
      <w:r w:rsidR="005732BE" w:rsidRPr="009D5DEA">
        <w:rPr>
          <w:rFonts w:asciiTheme="minorHAnsi" w:hAnsiTheme="minorHAnsi" w:cstheme="minorHAnsi"/>
          <w:b w:val="0"/>
          <w:spacing w:val="0"/>
          <w:szCs w:val="22"/>
          <w:highlight w:val="white"/>
          <w:lang w:val="en-US"/>
        </w:rPr>
        <w:t>ed</w:t>
      </w:r>
      <w:r w:rsidRPr="009D5DEA">
        <w:rPr>
          <w:rFonts w:asciiTheme="minorHAnsi" w:hAnsiTheme="minorHAnsi" w:cstheme="minorHAnsi"/>
          <w:b w:val="0"/>
          <w:spacing w:val="0"/>
          <w:szCs w:val="22"/>
          <w:highlight w:val="white"/>
          <w:lang w:val="en-US"/>
        </w:rPr>
        <w:t xml:space="preserve"> in the vMR XSD.</w:t>
      </w:r>
    </w:p>
    <w:p w14:paraId="32A397C0" w14:textId="77777777" w:rsidR="00AC79A3" w:rsidRPr="009D5DEA" w:rsidRDefault="00AC79A3" w:rsidP="009D5DEA">
      <w:pPr>
        <w:ind w:left="1116"/>
        <w:rPr>
          <w:rFonts w:asciiTheme="minorHAnsi" w:hAnsiTheme="minorHAnsi" w:cstheme="minorHAnsi"/>
          <w:b w:val="0"/>
          <w:spacing w:val="0"/>
          <w:szCs w:val="22"/>
          <w:highlight w:val="white"/>
          <w:lang w:val="en-US"/>
        </w:rPr>
      </w:pPr>
    </w:p>
    <w:p w14:paraId="6594919D" w14:textId="77777777"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lastRenderedPageBreak/>
        <w:drawing>
          <wp:inline distT="0" distB="0" distL="0" distR="0" wp14:anchorId="15E6CF3C" wp14:editId="52A8F308">
            <wp:extent cx="3638095" cy="3600000"/>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8095" cy="3600000"/>
                    </a:xfrm>
                    <a:prstGeom prst="rect">
                      <a:avLst/>
                    </a:prstGeom>
                  </pic:spPr>
                </pic:pic>
              </a:graphicData>
            </a:graphic>
          </wp:inline>
        </w:drawing>
      </w:r>
    </w:p>
    <w:p w14:paraId="597DDC61" w14:textId="5165C44C" w:rsidR="00AC79A3" w:rsidRPr="009D5DEA" w:rsidRDefault="00AC79A3"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AD799B" w:rsidRPr="009D5DEA">
        <w:t>6</w:t>
      </w:r>
      <w:r w:rsidRPr="009D5DEA">
        <w:fldChar w:fldCharType="end"/>
      </w:r>
      <w:r w:rsidRPr="009D5DEA">
        <w:t xml:space="preserve"> - The Entity complex type</w:t>
      </w:r>
    </w:p>
    <w:p w14:paraId="0CB432BF" w14:textId="77777777"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drawing>
          <wp:inline distT="0" distB="0" distL="0" distR="0" wp14:anchorId="725377A3" wp14:editId="07219C22">
            <wp:extent cx="4285714" cy="4809524"/>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5714" cy="4809524"/>
                    </a:xfrm>
                    <a:prstGeom prst="rect">
                      <a:avLst/>
                    </a:prstGeom>
                  </pic:spPr>
                </pic:pic>
              </a:graphicData>
            </a:graphic>
          </wp:inline>
        </w:drawing>
      </w:r>
    </w:p>
    <w:p w14:paraId="19396FD3" w14:textId="5F3B7286" w:rsidR="00AC79A3" w:rsidRPr="009D5DEA" w:rsidRDefault="00AC79A3"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AD799B" w:rsidRPr="009D5DEA">
        <w:t>7</w:t>
      </w:r>
      <w:r w:rsidRPr="009D5DEA">
        <w:fldChar w:fldCharType="end"/>
      </w:r>
      <w:r w:rsidRPr="009D5DEA">
        <w:t xml:space="preserve"> - The </w:t>
      </w:r>
      <w:proofErr w:type="spellStart"/>
      <w:r w:rsidRPr="009D5DEA">
        <w:t>ClinicalStatement</w:t>
      </w:r>
      <w:proofErr w:type="spellEnd"/>
      <w:r w:rsidRPr="009D5DEA">
        <w:t xml:space="preserve"> complex Type</w:t>
      </w:r>
    </w:p>
    <w:p w14:paraId="5402AD00" w14:textId="49224E9C" w:rsidR="00304FA6"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lastRenderedPageBreak/>
        <w:t xml:space="preserve">The vMR is a highly flexible model which supports a number of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These fall under two main categories:</w:t>
      </w:r>
    </w:p>
    <w:p w14:paraId="268D787D" w14:textId="15C91F8A"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relationships</w:t>
      </w:r>
    </w:p>
    <w:p w14:paraId="216B7260" w14:textId="1AF70D1E"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entities</w:t>
      </w:r>
    </w:p>
    <w:p w14:paraId="4AA79B21" w14:textId="12BF005B"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clinical statements</w:t>
      </w:r>
    </w:p>
    <w:p w14:paraId="286A6C4A" w14:textId="5FCB9DA3"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attributes</w:t>
      </w:r>
    </w:p>
    <w:p w14:paraId="447D6F56" w14:textId="77777777" w:rsidR="006B0848" w:rsidRPr="009D5DEA" w:rsidRDefault="006B0848" w:rsidP="009D5DEA">
      <w:pPr>
        <w:ind w:left="1116"/>
        <w:rPr>
          <w:rFonts w:asciiTheme="minorHAnsi" w:hAnsiTheme="minorHAnsi" w:cstheme="minorHAnsi"/>
          <w:b w:val="0"/>
          <w:spacing w:val="0"/>
          <w:szCs w:val="22"/>
          <w:highlight w:val="white"/>
          <w:lang w:val="en-US"/>
        </w:rPr>
      </w:pPr>
    </w:p>
    <w:p w14:paraId="65A7A8CA" w14:textId="442EA44B" w:rsidR="006B0848"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Note that while the vMR is extensible, extensions, when defined, should be informed and constrained by templates based on the clinical use case and domain.</w:t>
      </w:r>
      <w:r w:rsidR="00494897"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494897" w:rsidRPr="009D5DEA">
        <w:rPr>
          <w:rFonts w:asciiTheme="minorHAnsi" w:hAnsiTheme="minorHAnsi" w:cstheme="minorHAnsi"/>
          <w:b w:val="0"/>
          <w:spacing w:val="0"/>
          <w:szCs w:val="22"/>
          <w:highlight w:val="white"/>
          <w:lang w:val="en-US"/>
        </w:rPr>
        <w:t xml:space="preserve">Templates can be specified by providing the appropriate template reference information in the </w:t>
      </w:r>
      <w:proofErr w:type="spellStart"/>
      <w:r w:rsidR="00494897" w:rsidRPr="009D5DEA">
        <w:rPr>
          <w:rFonts w:asciiTheme="minorHAnsi" w:hAnsiTheme="minorHAnsi" w:cstheme="minorHAnsi"/>
          <w:b w:val="0"/>
          <w:spacing w:val="0"/>
          <w:szCs w:val="22"/>
          <w:highlight w:val="white"/>
          <w:lang w:val="en-US"/>
        </w:rPr>
        <w:t>templateId</w:t>
      </w:r>
      <w:proofErr w:type="spellEnd"/>
      <w:r w:rsidR="00494897" w:rsidRPr="009D5DEA">
        <w:rPr>
          <w:rFonts w:asciiTheme="minorHAnsi" w:hAnsiTheme="minorHAnsi" w:cstheme="minorHAnsi"/>
          <w:b w:val="0"/>
          <w:spacing w:val="0"/>
          <w:szCs w:val="22"/>
          <w:highlight w:val="white"/>
          <w:lang w:val="en-US"/>
        </w:rPr>
        <w:t xml:space="preserve"> attribute for </w:t>
      </w:r>
      <w:r w:rsidR="004860C0" w:rsidRPr="009D5DEA">
        <w:rPr>
          <w:rFonts w:asciiTheme="minorHAnsi" w:hAnsiTheme="minorHAnsi" w:cstheme="minorHAnsi"/>
          <w:b w:val="0"/>
          <w:spacing w:val="0"/>
          <w:szCs w:val="22"/>
          <w:highlight w:val="white"/>
          <w:lang w:val="en-US"/>
        </w:rPr>
        <w:t>those complex types such as</w:t>
      </w:r>
      <w:r w:rsidR="00494897" w:rsidRPr="009D5DEA">
        <w:rPr>
          <w:rFonts w:asciiTheme="minorHAnsi" w:hAnsiTheme="minorHAnsi" w:cstheme="minorHAnsi"/>
          <w:b w:val="0"/>
          <w:spacing w:val="0"/>
          <w:szCs w:val="22"/>
          <w:highlight w:val="white"/>
          <w:lang w:val="en-US"/>
        </w:rPr>
        <w:t xml:space="preserve"> Entity and </w:t>
      </w:r>
      <w:proofErr w:type="spellStart"/>
      <w:r w:rsidR="00494897" w:rsidRPr="009D5DEA">
        <w:rPr>
          <w:rFonts w:asciiTheme="minorHAnsi" w:hAnsiTheme="minorHAnsi" w:cstheme="minorHAnsi"/>
          <w:b w:val="0"/>
          <w:spacing w:val="0"/>
          <w:szCs w:val="22"/>
          <w:highlight w:val="white"/>
          <w:lang w:val="en-US"/>
        </w:rPr>
        <w:t>ClinicalStatement</w:t>
      </w:r>
      <w:proofErr w:type="spellEnd"/>
      <w:r w:rsidR="004860C0" w:rsidRPr="009D5DEA">
        <w:rPr>
          <w:rFonts w:asciiTheme="minorHAnsi" w:hAnsiTheme="minorHAnsi" w:cstheme="minorHAnsi"/>
          <w:b w:val="0"/>
          <w:spacing w:val="0"/>
          <w:szCs w:val="22"/>
          <w:highlight w:val="white"/>
          <w:lang w:val="en-US"/>
        </w:rPr>
        <w:t xml:space="preserve"> which support this attribute</w:t>
      </w:r>
      <w:r w:rsidR="00494897" w:rsidRPr="009D5DEA">
        <w:rPr>
          <w:rFonts w:asciiTheme="minorHAnsi" w:hAnsiTheme="minorHAnsi" w:cstheme="minorHAnsi"/>
          <w:b w:val="0"/>
          <w:spacing w:val="0"/>
          <w:szCs w:val="22"/>
          <w:highlight w:val="white"/>
          <w:lang w:val="en-US"/>
        </w:rPr>
        <w:t>.</w:t>
      </w:r>
    </w:p>
    <w:p w14:paraId="79514BCC" w14:textId="77777777" w:rsidR="00E03D86" w:rsidRPr="009D5DEA" w:rsidRDefault="00E03D86" w:rsidP="009D5DEA">
      <w:pPr>
        <w:ind w:left="1116"/>
        <w:rPr>
          <w:rFonts w:asciiTheme="minorHAnsi" w:hAnsiTheme="minorHAnsi" w:cstheme="minorHAnsi"/>
          <w:b w:val="0"/>
          <w:spacing w:val="0"/>
          <w:szCs w:val="22"/>
          <w:highlight w:val="white"/>
          <w:lang w:val="en-US"/>
        </w:rPr>
      </w:pPr>
    </w:p>
    <w:p w14:paraId="3ED5B956" w14:textId="763B180F" w:rsidR="00E03D86" w:rsidRPr="009D5DEA" w:rsidRDefault="00E03D86"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Relations in the vMR follow a common pattern and can be thought of as a Subject – Predicate –Object relationship or a triple.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r w:rsidR="009D7031" w:rsidRPr="009D5DEA">
        <w:rPr>
          <w:rFonts w:asciiTheme="minorHAnsi" w:hAnsiTheme="minorHAnsi" w:cstheme="minorHAnsi"/>
          <w:b w:val="0"/>
          <w:spacing w:val="0"/>
          <w:szCs w:val="22"/>
          <w:highlight w:val="white"/>
          <w:lang w:val="en-US"/>
        </w:rPr>
        <w:t>type</w:t>
      </w:r>
      <w:r w:rsidRPr="009D5DEA">
        <w:rPr>
          <w:rFonts w:asciiTheme="minorHAnsi" w:hAnsiTheme="minorHAnsi" w:cstheme="minorHAnsi"/>
          <w:b w:val="0"/>
          <w:spacing w:val="0"/>
          <w:szCs w:val="22"/>
          <w:highlight w:val="white"/>
          <w:lang w:val="en-US"/>
        </w:rPr>
        <w:t xml:space="preserve"> containing the relationship is the subject.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proofErr w:type="spellStart"/>
      <w:r w:rsidRPr="009D5DEA">
        <w:rPr>
          <w:rFonts w:asciiTheme="minorHAnsi" w:hAnsiTheme="minorHAnsi" w:cstheme="minorHAnsi"/>
          <w:b w:val="0"/>
          <w:spacing w:val="0"/>
          <w:szCs w:val="22"/>
          <w:highlight w:val="white"/>
          <w:lang w:val="en-US"/>
        </w:rPr>
        <w:t>targetRole</w:t>
      </w:r>
      <w:proofErr w:type="spellEnd"/>
      <w:r w:rsidRPr="009D5DEA">
        <w:rPr>
          <w:rFonts w:asciiTheme="minorHAnsi" w:hAnsiTheme="minorHAnsi" w:cstheme="minorHAnsi"/>
          <w:b w:val="0"/>
          <w:spacing w:val="0"/>
          <w:szCs w:val="22"/>
          <w:highlight w:val="white"/>
          <w:lang w:val="en-US"/>
        </w:rPr>
        <w:t xml:space="preserve"> element of the relationship specifies the predicate.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target object of the relationship is the object of the triple.</w:t>
      </w:r>
      <w:r w:rsidR="002C4606"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2C4606" w:rsidRPr="009D5DEA">
        <w:rPr>
          <w:rFonts w:asciiTheme="minorHAnsi" w:hAnsiTheme="minorHAnsi" w:cstheme="minorHAnsi"/>
          <w:b w:val="0"/>
          <w:spacing w:val="0"/>
          <w:szCs w:val="22"/>
          <w:highlight w:val="white"/>
          <w:lang w:val="en-US"/>
        </w:rPr>
        <w:t xml:space="preserve">While any ad-hoc relationship can be </w:t>
      </w:r>
      <w:r w:rsidR="00ED0EFC" w:rsidRPr="009D5DEA">
        <w:rPr>
          <w:rFonts w:asciiTheme="minorHAnsi" w:hAnsiTheme="minorHAnsi" w:cstheme="minorHAnsi"/>
          <w:b w:val="0"/>
          <w:spacing w:val="0"/>
          <w:szCs w:val="22"/>
          <w:highlight w:val="white"/>
          <w:lang w:val="en-US"/>
        </w:rPr>
        <w:t>constructed</w:t>
      </w:r>
      <w:r w:rsidR="002C4606" w:rsidRPr="009D5DEA">
        <w:rPr>
          <w:rFonts w:asciiTheme="minorHAnsi" w:hAnsiTheme="minorHAnsi" w:cstheme="minorHAnsi"/>
          <w:b w:val="0"/>
          <w:spacing w:val="0"/>
          <w:szCs w:val="22"/>
          <w:highlight w:val="white"/>
          <w:lang w:val="en-US"/>
        </w:rPr>
        <w:t xml:space="preserve"> in this fashion, in order for these relationships to be interoperable, these must be defined in a template.</w:t>
      </w:r>
    </w:p>
    <w:p w14:paraId="58464709" w14:textId="77777777" w:rsidR="00401AB5" w:rsidRPr="009D5DEA" w:rsidRDefault="00401AB5" w:rsidP="009D5DEA">
      <w:pPr>
        <w:ind w:left="1116"/>
        <w:rPr>
          <w:rFonts w:asciiTheme="minorHAnsi" w:hAnsiTheme="minorHAnsi" w:cstheme="minorHAnsi"/>
          <w:b w:val="0"/>
          <w:spacing w:val="0"/>
          <w:szCs w:val="22"/>
          <w:highlight w:val="white"/>
          <w:lang w:val="en-US"/>
        </w:rPr>
      </w:pPr>
    </w:p>
    <w:p w14:paraId="1B200215" w14:textId="568E0ABF" w:rsidR="00401AB5" w:rsidRPr="009D5DEA" w:rsidRDefault="00401AB5"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RelatedEntity</w:t>
      </w:r>
      <w:proofErr w:type="spellEnd"/>
      <w:r w:rsidRPr="009D5DEA">
        <w:rPr>
          <w:rFonts w:asciiTheme="minorHAnsi" w:hAnsiTheme="minorHAnsi" w:cstheme="minorHAnsi"/>
          <w:b w:val="0"/>
          <w:spacing w:val="0"/>
          <w:szCs w:val="22"/>
          <w:highlight w:val="white"/>
          <w:lang w:val="en-US"/>
        </w:rPr>
        <w:t xml:space="preserve"> relationship specifies a predicate with Entity as its range</w:t>
      </w:r>
      <w:r w:rsidR="005732BE" w:rsidRPr="009D5DEA">
        <w:rPr>
          <w:rFonts w:asciiTheme="minorHAnsi" w:hAnsiTheme="minorHAnsi" w:cstheme="minorHAnsi"/>
          <w:b w:val="0"/>
          <w:spacing w:val="0"/>
          <w:szCs w:val="22"/>
          <w:highlight w:val="white"/>
          <w:lang w:val="en-US"/>
        </w:rPr>
        <w:t xml:space="preserve"> (the target of the relationship)</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This means that any specialization of </w:t>
      </w:r>
      <w:r w:rsidR="00CF119E" w:rsidRPr="009D5DEA">
        <w:rPr>
          <w:rFonts w:asciiTheme="minorHAnsi" w:hAnsiTheme="minorHAnsi" w:cstheme="minorHAnsi"/>
          <w:b w:val="0"/>
          <w:spacing w:val="0"/>
          <w:szCs w:val="22"/>
          <w:highlight w:val="white"/>
          <w:lang w:val="en-US"/>
        </w:rPr>
        <w:t>the E</w:t>
      </w:r>
      <w:r w:rsidRPr="009D5DEA">
        <w:rPr>
          <w:rFonts w:asciiTheme="minorHAnsi" w:hAnsiTheme="minorHAnsi" w:cstheme="minorHAnsi"/>
          <w:b w:val="0"/>
          <w:spacing w:val="0"/>
          <w:szCs w:val="22"/>
          <w:highlight w:val="white"/>
          <w:lang w:val="en-US"/>
        </w:rPr>
        <w:t>ntity</w:t>
      </w:r>
      <w:r w:rsidR="00CF119E" w:rsidRPr="009D5DEA">
        <w:rPr>
          <w:rFonts w:asciiTheme="minorHAnsi" w:hAnsiTheme="minorHAnsi" w:cstheme="minorHAnsi"/>
          <w:b w:val="0"/>
          <w:spacing w:val="0"/>
          <w:szCs w:val="22"/>
          <w:highlight w:val="white"/>
          <w:lang w:val="en-US"/>
        </w:rPr>
        <w:t xml:space="preserve"> class</w:t>
      </w:r>
      <w:r w:rsidRPr="009D5DEA">
        <w:rPr>
          <w:rFonts w:asciiTheme="minorHAnsi" w:hAnsiTheme="minorHAnsi" w:cstheme="minorHAnsi"/>
          <w:b w:val="0"/>
          <w:spacing w:val="0"/>
          <w:szCs w:val="22"/>
          <w:highlight w:val="white"/>
          <w:lang w:val="en-US"/>
        </w:rPr>
        <w:t xml:space="preserve"> is a valid target of the relationship.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However, as stated above, these targets can be constrained by templates.</w:t>
      </w:r>
    </w:p>
    <w:p w14:paraId="05B3BAC9" w14:textId="162E0B65"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drawing>
          <wp:inline distT="0" distB="0" distL="0" distR="0" wp14:anchorId="7F77CD72" wp14:editId="3211919D">
            <wp:extent cx="5276190" cy="2952381"/>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6190" cy="2952381"/>
                    </a:xfrm>
                    <a:prstGeom prst="rect">
                      <a:avLst/>
                    </a:prstGeom>
                  </pic:spPr>
                </pic:pic>
              </a:graphicData>
            </a:graphic>
          </wp:inline>
        </w:drawing>
      </w:r>
    </w:p>
    <w:p w14:paraId="5B116611" w14:textId="77777777" w:rsidR="00304FA6" w:rsidRPr="009D5DEA" w:rsidRDefault="00014176"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AD799B" w:rsidRPr="009D5DEA">
        <w:t>8</w:t>
      </w:r>
      <w:r w:rsidRPr="009D5DEA">
        <w:fldChar w:fldCharType="end"/>
      </w:r>
      <w:r w:rsidRPr="009D5DEA">
        <w:t xml:space="preserve"> - </w:t>
      </w:r>
      <w:proofErr w:type="spellStart"/>
      <w:r w:rsidR="003E559D" w:rsidRPr="009D5DEA">
        <w:t>RelatedEntity</w:t>
      </w:r>
      <w:proofErr w:type="spellEnd"/>
      <w:r w:rsidRPr="009D5DEA">
        <w:t xml:space="preserve"> relates </w:t>
      </w:r>
      <w:r w:rsidR="003E559D" w:rsidRPr="009D5DEA">
        <w:t xml:space="preserve">a target entity to a source </w:t>
      </w:r>
      <w:r w:rsidRPr="009D5DEA">
        <w:t>entity</w:t>
      </w:r>
      <w:r w:rsidR="008D5226" w:rsidRPr="009D5DEA">
        <w:t xml:space="preserve"> or clinical statement</w:t>
      </w:r>
      <w:r w:rsidRPr="009D5DEA">
        <w:t xml:space="preserve"> </w:t>
      </w:r>
    </w:p>
    <w:p w14:paraId="2852289F" w14:textId="77777777" w:rsidR="009D5DEA" w:rsidRDefault="009D5DEA" w:rsidP="009D5DEA">
      <w:pPr>
        <w:ind w:left="1116"/>
        <w:rPr>
          <w:rFonts w:asciiTheme="minorHAnsi" w:hAnsiTheme="minorHAnsi" w:cstheme="minorHAnsi"/>
          <w:b w:val="0"/>
          <w:spacing w:val="0"/>
          <w:szCs w:val="22"/>
          <w:highlight w:val="white"/>
          <w:lang w:val="en-US"/>
        </w:rPr>
      </w:pPr>
    </w:p>
    <w:p w14:paraId="4EFF2DA1" w14:textId="223F20EC" w:rsidR="00CF119E" w:rsidRPr="009D5DEA" w:rsidRDefault="00CF119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RelatedClinicalStatement</w:t>
      </w:r>
      <w:proofErr w:type="spellEnd"/>
      <w:r w:rsidRPr="009D5DEA">
        <w:rPr>
          <w:rFonts w:asciiTheme="minorHAnsi" w:hAnsiTheme="minorHAnsi" w:cstheme="minorHAnsi"/>
          <w:b w:val="0"/>
          <w:spacing w:val="0"/>
          <w:szCs w:val="22"/>
          <w:highlight w:val="white"/>
          <w:lang w:val="en-US"/>
        </w:rPr>
        <w:t xml:space="preserve"> relationship specifies a predicate with </w:t>
      </w:r>
      <w:proofErr w:type="spellStart"/>
      <w:r w:rsidRPr="009D5DEA">
        <w:rPr>
          <w:rFonts w:asciiTheme="minorHAnsi" w:hAnsiTheme="minorHAnsi" w:cstheme="minorHAnsi"/>
          <w:b w:val="0"/>
          <w:spacing w:val="0"/>
          <w:szCs w:val="22"/>
          <w:highlight w:val="white"/>
          <w:lang w:val="en-US"/>
        </w:rPr>
        <w:t>ClinicalStatement</w:t>
      </w:r>
      <w:proofErr w:type="spellEnd"/>
      <w:r w:rsidRPr="009D5DEA">
        <w:rPr>
          <w:rFonts w:asciiTheme="minorHAnsi" w:hAnsiTheme="minorHAnsi" w:cstheme="minorHAnsi"/>
          <w:b w:val="0"/>
          <w:spacing w:val="0"/>
          <w:szCs w:val="22"/>
          <w:highlight w:val="white"/>
          <w:lang w:val="en-US"/>
        </w:rPr>
        <w:t xml:space="preserve"> objects as its range.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This means that any specialization of </w:t>
      </w:r>
      <w:r w:rsidR="00BE6757" w:rsidRPr="009D5DEA">
        <w:rPr>
          <w:rFonts w:asciiTheme="minorHAnsi" w:hAnsiTheme="minorHAnsi" w:cstheme="minorHAnsi"/>
          <w:b w:val="0"/>
          <w:spacing w:val="0"/>
          <w:szCs w:val="22"/>
          <w:highlight w:val="white"/>
          <w:lang w:val="en-US"/>
        </w:rPr>
        <w:t xml:space="preserve">the </w:t>
      </w:r>
      <w:proofErr w:type="spellStart"/>
      <w:r w:rsidRPr="009D5DEA">
        <w:rPr>
          <w:rFonts w:asciiTheme="minorHAnsi" w:hAnsiTheme="minorHAnsi" w:cstheme="minorHAnsi"/>
          <w:b w:val="0"/>
          <w:spacing w:val="0"/>
          <w:szCs w:val="22"/>
          <w:highlight w:val="white"/>
          <w:lang w:val="en-US"/>
        </w:rPr>
        <w:t>ClinicalStatement</w:t>
      </w:r>
      <w:proofErr w:type="spellEnd"/>
      <w:r w:rsidRPr="009D5DEA">
        <w:rPr>
          <w:rFonts w:asciiTheme="minorHAnsi" w:hAnsiTheme="minorHAnsi" w:cstheme="minorHAnsi"/>
          <w:b w:val="0"/>
          <w:spacing w:val="0"/>
          <w:szCs w:val="22"/>
          <w:highlight w:val="white"/>
          <w:lang w:val="en-US"/>
        </w:rPr>
        <w:t xml:space="preserve"> </w:t>
      </w:r>
      <w:r w:rsidR="00BE6757" w:rsidRPr="009D5DEA">
        <w:rPr>
          <w:rFonts w:asciiTheme="minorHAnsi" w:hAnsiTheme="minorHAnsi" w:cstheme="minorHAnsi"/>
          <w:b w:val="0"/>
          <w:spacing w:val="0"/>
          <w:szCs w:val="22"/>
          <w:highlight w:val="white"/>
          <w:lang w:val="en-US"/>
        </w:rPr>
        <w:t xml:space="preserve">class </w:t>
      </w:r>
      <w:r w:rsidRPr="009D5DEA">
        <w:rPr>
          <w:rFonts w:asciiTheme="minorHAnsi" w:hAnsiTheme="minorHAnsi" w:cstheme="minorHAnsi"/>
          <w:b w:val="0"/>
          <w:spacing w:val="0"/>
          <w:szCs w:val="22"/>
          <w:highlight w:val="white"/>
          <w:lang w:val="en-US"/>
        </w:rPr>
        <w:t>is a valid target of the relationship. However, as stated above, these targets can be constrained by templates.</w:t>
      </w:r>
    </w:p>
    <w:p w14:paraId="45858B18" w14:textId="77777777" w:rsidR="00014176" w:rsidRPr="009D5DEA" w:rsidRDefault="00014176" w:rsidP="009D5DEA">
      <w:pPr>
        <w:ind w:left="1116"/>
        <w:rPr>
          <w:rFonts w:asciiTheme="minorHAnsi" w:hAnsiTheme="minorHAnsi" w:cstheme="minorHAnsi"/>
          <w:b w:val="0"/>
          <w:spacing w:val="0"/>
          <w:szCs w:val="22"/>
          <w:highlight w:val="white"/>
          <w:lang w:val="en-US"/>
        </w:rPr>
      </w:pPr>
    </w:p>
    <w:p w14:paraId="2F35E74B" w14:textId="078587D0"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lastRenderedPageBreak/>
        <w:drawing>
          <wp:inline distT="0" distB="0" distL="0" distR="0" wp14:anchorId="28B7E35F" wp14:editId="319A7ED1">
            <wp:extent cx="5219048" cy="2809524"/>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9048" cy="2809524"/>
                    </a:xfrm>
                    <a:prstGeom prst="rect">
                      <a:avLst/>
                    </a:prstGeom>
                  </pic:spPr>
                </pic:pic>
              </a:graphicData>
            </a:graphic>
          </wp:inline>
        </w:drawing>
      </w:r>
    </w:p>
    <w:p w14:paraId="41F6FE57" w14:textId="77777777" w:rsidR="00014176" w:rsidRPr="009D5DEA" w:rsidRDefault="00014176" w:rsidP="00187E4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AD799B" w:rsidRPr="009D5DEA">
        <w:t>9</w:t>
      </w:r>
      <w:r w:rsidRPr="009D5DEA">
        <w:fldChar w:fldCharType="end"/>
      </w:r>
      <w:r w:rsidRPr="009D5DEA">
        <w:t xml:space="preserve"> - </w:t>
      </w:r>
      <w:proofErr w:type="spellStart"/>
      <w:r w:rsidRPr="009D5DEA">
        <w:t>RelatedClinicalStatement</w:t>
      </w:r>
      <w:proofErr w:type="spellEnd"/>
      <w:r w:rsidRPr="009D5DEA">
        <w:t xml:space="preserve"> </w:t>
      </w:r>
      <w:r w:rsidR="003E559D" w:rsidRPr="009D5DEA">
        <w:t>relates a target clinical statement to a source clinical statement</w:t>
      </w:r>
    </w:p>
    <w:p w14:paraId="54621D3D" w14:textId="77777777" w:rsidR="009D5DEA" w:rsidRDefault="009D5DEA" w:rsidP="009D5DEA">
      <w:pPr>
        <w:ind w:left="1116"/>
        <w:rPr>
          <w:rFonts w:asciiTheme="minorHAnsi" w:hAnsiTheme="minorHAnsi" w:cstheme="minorHAnsi"/>
          <w:b w:val="0"/>
          <w:spacing w:val="0"/>
          <w:szCs w:val="22"/>
          <w:highlight w:val="white"/>
          <w:lang w:val="en-US"/>
        </w:rPr>
      </w:pPr>
    </w:p>
    <w:p w14:paraId="3A75813E" w14:textId="515DB00E" w:rsidR="003C7914"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New attributes can be introduced to the Entity and </w:t>
      </w:r>
      <w:proofErr w:type="spellStart"/>
      <w:r w:rsidRPr="009D5DEA">
        <w:rPr>
          <w:rFonts w:asciiTheme="minorHAnsi" w:hAnsiTheme="minorHAnsi" w:cstheme="minorHAnsi"/>
          <w:b w:val="0"/>
          <w:spacing w:val="0"/>
          <w:szCs w:val="22"/>
          <w:highlight w:val="white"/>
          <w:lang w:val="en-US"/>
        </w:rPr>
        <w:t>ClinicalStatement</w:t>
      </w:r>
      <w:proofErr w:type="spellEnd"/>
      <w:r w:rsidRPr="009D5DEA">
        <w:rPr>
          <w:rFonts w:asciiTheme="minorHAnsi" w:hAnsiTheme="minorHAnsi" w:cstheme="minorHAnsi"/>
          <w:b w:val="0"/>
          <w:spacing w:val="0"/>
          <w:szCs w:val="22"/>
          <w:highlight w:val="white"/>
          <w:lang w:val="en-US"/>
        </w:rPr>
        <w:t xml:space="preserve"> classes using the </w:t>
      </w:r>
      <w:proofErr w:type="spellStart"/>
      <w:r w:rsidRPr="009D5DEA">
        <w:rPr>
          <w:rFonts w:asciiTheme="minorHAnsi" w:hAnsiTheme="minorHAnsi" w:cstheme="minorHAnsi"/>
          <w:b w:val="0"/>
          <w:spacing w:val="0"/>
          <w:szCs w:val="22"/>
          <w:highlight w:val="white"/>
          <w:lang w:val="en-US"/>
        </w:rPr>
        <w:t>CodedNameValuePair</w:t>
      </w:r>
      <w:proofErr w:type="spellEnd"/>
      <w:r w:rsidRPr="009D5DEA">
        <w:rPr>
          <w:rFonts w:asciiTheme="minorHAnsi" w:hAnsiTheme="minorHAnsi" w:cstheme="minorHAnsi"/>
          <w:b w:val="0"/>
          <w:spacing w:val="0"/>
          <w:szCs w:val="22"/>
          <w:highlight w:val="white"/>
          <w:lang w:val="en-US"/>
        </w:rPr>
        <w:t xml:space="preserve"> type.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Both Entity and Clinical Statement specify an </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attribute</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 xml:space="preserve"> element of multiple cardinality (0</w:t>
      </w:r>
      <w:proofErr w:type="gramStart"/>
      <w:r w:rsidRPr="009D5DEA">
        <w:rPr>
          <w:rFonts w:asciiTheme="minorHAnsi" w:hAnsiTheme="minorHAnsi" w:cstheme="minorHAnsi"/>
          <w:b w:val="0"/>
          <w:spacing w:val="0"/>
          <w:szCs w:val="22"/>
          <w:highlight w:val="white"/>
          <w:lang w:val="en-US"/>
        </w:rPr>
        <w:t>..*</w:t>
      </w:r>
      <w:proofErr w:type="gramEnd"/>
      <w:r w:rsidRPr="009D5DEA">
        <w:rPr>
          <w:rFonts w:asciiTheme="minorHAnsi" w:hAnsiTheme="minorHAnsi" w:cstheme="minorHAnsi"/>
          <w:b w:val="0"/>
          <w:spacing w:val="0"/>
          <w:szCs w:val="22"/>
          <w:highlight w:val="white"/>
          <w:lang w:val="en-US"/>
        </w:rPr>
        <w:t xml:space="preserve">) to support such an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name of the attribute is a </w:t>
      </w:r>
      <w:r w:rsidR="005732BE" w:rsidRPr="009D5DEA">
        <w:rPr>
          <w:rFonts w:asciiTheme="minorHAnsi" w:hAnsiTheme="minorHAnsi" w:cstheme="minorHAnsi"/>
          <w:b w:val="0"/>
          <w:spacing w:val="0"/>
          <w:szCs w:val="22"/>
          <w:highlight w:val="white"/>
          <w:lang w:val="en-US"/>
        </w:rPr>
        <w:t xml:space="preserve">concept </w:t>
      </w:r>
      <w:proofErr w:type="gramStart"/>
      <w:r w:rsidR="005732BE" w:rsidRPr="009D5DEA">
        <w:rPr>
          <w:rFonts w:asciiTheme="minorHAnsi" w:hAnsiTheme="minorHAnsi" w:cstheme="minorHAnsi"/>
          <w:b w:val="0"/>
          <w:spacing w:val="0"/>
          <w:szCs w:val="22"/>
          <w:highlight w:val="white"/>
          <w:lang w:val="en-US"/>
        </w:rPr>
        <w:t>descriptor</w:t>
      </w:r>
      <w:r w:rsidRPr="009D5DEA">
        <w:rPr>
          <w:rFonts w:asciiTheme="minorHAnsi" w:hAnsiTheme="minorHAnsi" w:cstheme="minorHAnsi"/>
          <w:b w:val="0"/>
          <w:spacing w:val="0"/>
          <w:szCs w:val="22"/>
          <w:highlight w:val="white"/>
          <w:lang w:val="en-US"/>
        </w:rPr>
        <w:t>(</w:t>
      </w:r>
      <w:proofErr w:type="gramEnd"/>
      <w:r w:rsidRPr="009D5DEA">
        <w:rPr>
          <w:rFonts w:asciiTheme="minorHAnsi" w:hAnsiTheme="minorHAnsi" w:cstheme="minorHAnsi"/>
          <w:b w:val="0"/>
          <w:spacing w:val="0"/>
          <w:szCs w:val="22"/>
          <w:highlight w:val="white"/>
          <w:lang w:val="en-US"/>
        </w:rPr>
        <w:t xml:space="preserve">CD) type which allows one to choose the name of the attribute from a controlled terminology.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value of the attribute is of type </w:t>
      </w:r>
      <w:proofErr w:type="spellStart"/>
      <w:r w:rsidRPr="009D5DEA">
        <w:rPr>
          <w:rFonts w:asciiTheme="minorHAnsi" w:hAnsiTheme="minorHAnsi" w:cstheme="minorHAnsi"/>
          <w:b w:val="0"/>
          <w:spacing w:val="0"/>
          <w:szCs w:val="22"/>
          <w:highlight w:val="white"/>
          <w:lang w:val="en-US"/>
        </w:rPr>
        <w:t>ExtendedVmrTyp</w:t>
      </w:r>
      <w:r w:rsidR="005732BE" w:rsidRPr="009D5DEA">
        <w:rPr>
          <w:rFonts w:asciiTheme="minorHAnsi" w:hAnsiTheme="minorHAnsi" w:cstheme="minorHAnsi"/>
          <w:b w:val="0"/>
          <w:spacing w:val="0"/>
          <w:szCs w:val="22"/>
          <w:highlight w:val="white"/>
          <w:lang w:val="en-US"/>
        </w:rPr>
        <w:t>eBase</w:t>
      </w:r>
      <w:proofErr w:type="spellEnd"/>
      <w:r w:rsidR="005732BE" w:rsidRPr="009D5DEA">
        <w:rPr>
          <w:rFonts w:asciiTheme="minorHAnsi" w:hAnsiTheme="minorHAnsi" w:cstheme="minorHAnsi"/>
          <w:b w:val="0"/>
          <w:spacing w:val="0"/>
          <w:szCs w:val="22"/>
          <w:highlight w:val="white"/>
          <w:lang w:val="en-US"/>
        </w:rPr>
        <w:t xml:space="preserve">, an abstract class with an expressive </w:t>
      </w:r>
      <w:r w:rsidRPr="009D5DEA">
        <w:rPr>
          <w:rFonts w:asciiTheme="minorHAnsi" w:hAnsiTheme="minorHAnsi" w:cstheme="minorHAnsi"/>
          <w:b w:val="0"/>
          <w:spacing w:val="0"/>
          <w:szCs w:val="22"/>
          <w:highlight w:val="white"/>
          <w:lang w:val="en-US"/>
        </w:rPr>
        <w:t xml:space="preserve">number of specializations. This allows the value of an attribute to be any of the </w:t>
      </w:r>
      <w:r w:rsidR="00927013" w:rsidRPr="009D5DEA">
        <w:rPr>
          <w:rFonts w:asciiTheme="minorHAnsi" w:hAnsiTheme="minorHAnsi" w:cstheme="minorHAnsi"/>
          <w:b w:val="0"/>
          <w:spacing w:val="0"/>
          <w:szCs w:val="22"/>
          <w:highlight w:val="white"/>
          <w:lang w:val="en-US"/>
        </w:rPr>
        <w:t xml:space="preserve">vMR </w:t>
      </w:r>
      <w:proofErr w:type="spellStart"/>
      <w:r w:rsidRPr="009D5DEA">
        <w:rPr>
          <w:rFonts w:asciiTheme="minorHAnsi" w:hAnsiTheme="minorHAnsi" w:cstheme="minorHAnsi"/>
          <w:b w:val="0"/>
          <w:spacing w:val="0"/>
          <w:szCs w:val="22"/>
          <w:highlight w:val="white"/>
          <w:lang w:val="en-US"/>
        </w:rPr>
        <w:t>datatypes</w:t>
      </w:r>
      <w:proofErr w:type="spellEnd"/>
      <w:r w:rsidRPr="009D5DEA">
        <w:rPr>
          <w:rFonts w:asciiTheme="minorHAnsi" w:hAnsiTheme="minorHAnsi" w:cstheme="minorHAnsi"/>
          <w:b w:val="0"/>
          <w:spacing w:val="0"/>
          <w:szCs w:val="22"/>
          <w:highlight w:val="white"/>
          <w:lang w:val="en-US"/>
        </w:rPr>
        <w:t xml:space="preserve"> or the higher-level types defined in the vMR such as </w:t>
      </w:r>
      <w:proofErr w:type="spellStart"/>
      <w:r w:rsidRPr="009D5DEA">
        <w:rPr>
          <w:rFonts w:asciiTheme="minorHAnsi" w:hAnsiTheme="minorHAnsi" w:cstheme="minorHAnsi"/>
          <w:b w:val="0"/>
          <w:spacing w:val="0"/>
          <w:szCs w:val="22"/>
          <w:highlight w:val="white"/>
          <w:lang w:val="en-US"/>
        </w:rPr>
        <w:t>NutrientModification</w:t>
      </w:r>
      <w:proofErr w:type="spellEnd"/>
      <w:r w:rsidRPr="009D5DEA">
        <w:rPr>
          <w:rFonts w:asciiTheme="minorHAnsi" w:hAnsiTheme="minorHAnsi" w:cstheme="minorHAnsi"/>
          <w:b w:val="0"/>
          <w:spacing w:val="0"/>
          <w:szCs w:val="22"/>
          <w:highlight w:val="white"/>
          <w:lang w:val="en-US"/>
        </w:rPr>
        <w:t xml:space="preserve"> for instance.</w:t>
      </w:r>
    </w:p>
    <w:p w14:paraId="0A3CAA68"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6FF8BF9D" w14:textId="1E559523"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drawing>
          <wp:inline distT="0" distB="0" distL="0" distR="0" wp14:anchorId="54471357" wp14:editId="45BDD037">
            <wp:extent cx="4790476" cy="2723809"/>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0476" cy="2723809"/>
                    </a:xfrm>
                    <a:prstGeom prst="rect">
                      <a:avLst/>
                    </a:prstGeom>
                  </pic:spPr>
                </pic:pic>
              </a:graphicData>
            </a:graphic>
          </wp:inline>
        </w:drawing>
      </w:r>
    </w:p>
    <w:p w14:paraId="34DBCBE4" w14:textId="77777777" w:rsidR="00014176" w:rsidRPr="009D5DEA" w:rsidRDefault="00014176" w:rsidP="00187E4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AD799B" w:rsidRPr="009D5DEA">
        <w:t>10</w:t>
      </w:r>
      <w:r w:rsidRPr="009D5DEA">
        <w:fldChar w:fldCharType="end"/>
      </w:r>
      <w:r w:rsidRPr="009D5DEA">
        <w:t xml:space="preserve"> - Name-Value-Pair extension mechanism </w:t>
      </w:r>
      <w:r w:rsidR="008D5226" w:rsidRPr="009D5DEA">
        <w:t>for</w:t>
      </w:r>
      <w:r w:rsidRPr="009D5DEA">
        <w:t xml:space="preserve"> clinical statement subclasses and entities</w:t>
      </w:r>
    </w:p>
    <w:p w14:paraId="5308959C" w14:textId="77777777" w:rsidR="009D5DEA" w:rsidRDefault="009D5DEA" w:rsidP="009D5DEA">
      <w:pPr>
        <w:ind w:left="1116"/>
        <w:rPr>
          <w:rFonts w:asciiTheme="minorHAnsi" w:hAnsiTheme="minorHAnsi" w:cstheme="minorHAnsi"/>
          <w:b w:val="0"/>
          <w:spacing w:val="0"/>
          <w:szCs w:val="22"/>
          <w:highlight w:val="white"/>
          <w:lang w:val="en-US"/>
        </w:rPr>
      </w:pPr>
    </w:p>
    <w:p w14:paraId="367853D4" w14:textId="1237EBD8" w:rsidR="003C7914" w:rsidRPr="009D5DEA"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following two diagrams illustrate how the attribute element can be used to extend both an Entity and a </w:t>
      </w:r>
      <w:proofErr w:type="spellStart"/>
      <w:r w:rsidRPr="009D5DEA">
        <w:rPr>
          <w:rFonts w:asciiTheme="minorHAnsi" w:hAnsiTheme="minorHAnsi" w:cstheme="minorHAnsi"/>
          <w:b w:val="0"/>
          <w:spacing w:val="0"/>
          <w:szCs w:val="22"/>
          <w:highlight w:val="white"/>
          <w:lang w:val="en-US"/>
        </w:rPr>
        <w:t>ClinicalStatement</w:t>
      </w:r>
      <w:proofErr w:type="spellEnd"/>
      <w:r w:rsidRPr="009D5DEA">
        <w:rPr>
          <w:rFonts w:asciiTheme="minorHAnsi" w:hAnsiTheme="minorHAnsi" w:cstheme="minorHAnsi"/>
          <w:b w:val="0"/>
          <w:spacing w:val="0"/>
          <w:szCs w:val="22"/>
          <w:highlight w:val="white"/>
          <w:lang w:val="en-US"/>
        </w:rPr>
        <w:t xml:space="preserve">. </w:t>
      </w:r>
      <w:r w:rsidR="00927013"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At this time, these two classes</w:t>
      </w:r>
      <w:r w:rsidR="00F843F3" w:rsidRPr="009D5DEA">
        <w:rPr>
          <w:rFonts w:asciiTheme="minorHAnsi" w:hAnsiTheme="minorHAnsi" w:cstheme="minorHAnsi"/>
          <w:b w:val="0"/>
          <w:spacing w:val="0"/>
          <w:szCs w:val="22"/>
          <w:highlight w:val="white"/>
          <w:lang w:val="en-US"/>
        </w:rPr>
        <w:t xml:space="preserve"> (and any specialization thereof)</w:t>
      </w:r>
      <w:r w:rsidRPr="009D5DEA">
        <w:rPr>
          <w:rFonts w:asciiTheme="minorHAnsi" w:hAnsiTheme="minorHAnsi" w:cstheme="minorHAnsi"/>
          <w:b w:val="0"/>
          <w:spacing w:val="0"/>
          <w:szCs w:val="22"/>
          <w:highlight w:val="white"/>
          <w:lang w:val="en-US"/>
        </w:rPr>
        <w:t xml:space="preserve"> are the only two vMR classes that can be extended in this manner.</w:t>
      </w:r>
    </w:p>
    <w:p w14:paraId="45BEE87C" w14:textId="0A8A75D9" w:rsidR="003C7914"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lastRenderedPageBreak/>
        <w:drawing>
          <wp:inline distT="0" distB="0" distL="0" distR="0" wp14:anchorId="7CD7B34F" wp14:editId="7A06E7B7">
            <wp:extent cx="4285714" cy="4809524"/>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5714" cy="4809524"/>
                    </a:xfrm>
                    <a:prstGeom prst="rect">
                      <a:avLst/>
                    </a:prstGeom>
                  </pic:spPr>
                </pic:pic>
              </a:graphicData>
            </a:graphic>
          </wp:inline>
        </w:drawing>
      </w:r>
    </w:p>
    <w:p w14:paraId="47E9B5E9" w14:textId="5C407306" w:rsidR="003C7914" w:rsidRPr="009D5DEA" w:rsidRDefault="003C7914" w:rsidP="00187E4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AD799B" w:rsidRPr="009D5DEA">
        <w:t>11</w:t>
      </w:r>
      <w:r w:rsidRPr="009D5DEA">
        <w:fldChar w:fldCharType="end"/>
      </w:r>
      <w:r w:rsidRPr="009D5DEA">
        <w:t xml:space="preserve"> - Extending a clinical statement</w:t>
      </w:r>
    </w:p>
    <w:p w14:paraId="69DC0D64" w14:textId="12A7914D" w:rsidR="003C7914"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drawing>
          <wp:inline distT="0" distB="0" distL="0" distR="0" wp14:anchorId="417DE248" wp14:editId="155EBD8C">
            <wp:extent cx="3638095" cy="3600000"/>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38095" cy="3600000"/>
                    </a:xfrm>
                    <a:prstGeom prst="rect">
                      <a:avLst/>
                    </a:prstGeom>
                  </pic:spPr>
                </pic:pic>
              </a:graphicData>
            </a:graphic>
          </wp:inline>
        </w:drawing>
      </w:r>
    </w:p>
    <w:p w14:paraId="7594CFC1" w14:textId="303D76DD" w:rsidR="003C7914" w:rsidRPr="009D5DEA" w:rsidRDefault="003C7914" w:rsidP="00187E4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AD799B" w:rsidRPr="009D5DEA">
        <w:t>12</w:t>
      </w:r>
      <w:r w:rsidRPr="009D5DEA">
        <w:fldChar w:fldCharType="end"/>
      </w:r>
      <w:r w:rsidRPr="009D5DEA">
        <w:t xml:space="preserve"> - Extending an entity</w:t>
      </w:r>
    </w:p>
    <w:p w14:paraId="6F29CC5B" w14:textId="6FD67A07" w:rsidR="00926CBE" w:rsidRPr="009D5DEA" w:rsidRDefault="00926CBE" w:rsidP="009D5DEA">
      <w:pPr>
        <w:ind w:left="1116"/>
        <w:rPr>
          <w:rFonts w:asciiTheme="minorHAnsi" w:hAnsiTheme="minorHAnsi" w:cstheme="minorHAnsi"/>
          <w:b w:val="0"/>
          <w:spacing w:val="0"/>
          <w:szCs w:val="22"/>
          <w:highlight w:val="white"/>
          <w:lang w:val="en-US"/>
        </w:rPr>
      </w:pPr>
    </w:p>
    <w:p w14:paraId="3191B9CB" w14:textId="5DD9CBE4" w:rsidR="002E2686" w:rsidRDefault="002E2686" w:rsidP="002E2686">
      <w:pPr>
        <w:pStyle w:val="Heading2"/>
      </w:pPr>
      <w:bookmarkStart w:id="9" w:name="_Toc374886319"/>
      <w:r>
        <w:t>cdsInput.xsd</w:t>
      </w:r>
      <w:bookmarkEnd w:id="9"/>
    </w:p>
    <w:p w14:paraId="2BAA405E" w14:textId="243FE6F9" w:rsidR="002A6E1D" w:rsidRDefault="00927013" w:rsidP="002A6E1D">
      <w:pPr>
        <w:ind w:left="1002"/>
        <w:rPr>
          <w:b w:val="0"/>
          <w:lang w:val="en-US"/>
        </w:rPr>
      </w:pPr>
      <w:proofErr w:type="spellStart"/>
      <w:r>
        <w:rPr>
          <w:b w:val="0"/>
          <w:lang w:val="en-US"/>
        </w:rPr>
        <w:t>CDSInput</w:t>
      </w:r>
      <w:proofErr w:type="spellEnd"/>
      <w:r>
        <w:rPr>
          <w:b w:val="0"/>
          <w:lang w:val="en-US"/>
        </w:rPr>
        <w:t xml:space="preserve"> represents input data for a CDS system.  </w:t>
      </w:r>
      <w:r w:rsidR="002A6E1D" w:rsidRPr="00AC79A3">
        <w:rPr>
          <w:b w:val="0"/>
          <w:lang w:val="en-US"/>
        </w:rPr>
        <w:t xml:space="preserve">As a specific example, a </w:t>
      </w:r>
      <w:proofErr w:type="spellStart"/>
      <w:r w:rsidR="002A6E1D" w:rsidRPr="00AC79A3">
        <w:rPr>
          <w:b w:val="0"/>
          <w:lang w:val="en-US"/>
        </w:rPr>
        <w:t>CDSInput</w:t>
      </w:r>
      <w:proofErr w:type="spellEnd"/>
      <w:r w:rsidR="002A6E1D" w:rsidRPr="00AC79A3">
        <w:rPr>
          <w:b w:val="0"/>
          <w:lang w:val="en-US"/>
        </w:rPr>
        <w:t xml:space="preserve"> may be used as the primary input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Pr>
          <w:b w:val="0"/>
          <w:lang w:val="en-US"/>
        </w:rPr>
        <w:t xml:space="preserve">.  Further information is also available in </w:t>
      </w:r>
      <w:r w:rsidR="002A6E1D">
        <w:rPr>
          <w:b w:val="0"/>
          <w:lang w:val="en-US"/>
        </w:rPr>
        <w:t>the actual schema annotations</w:t>
      </w:r>
      <w:r w:rsidR="002A6E1D" w:rsidRPr="00AC79A3">
        <w:rPr>
          <w:b w:val="0"/>
          <w:lang w:val="en-US"/>
        </w:rPr>
        <w:t xml:space="preserve">. </w:t>
      </w:r>
    </w:p>
    <w:p w14:paraId="3D740D99" w14:textId="77777777" w:rsidR="002A6E1D" w:rsidRDefault="002A6E1D" w:rsidP="002A6E1D">
      <w:pPr>
        <w:ind w:left="1002"/>
        <w:rPr>
          <w:b w:val="0"/>
          <w:lang w:val="en-US"/>
        </w:rPr>
      </w:pPr>
    </w:p>
    <w:p w14:paraId="283A69F2" w14:textId="428CB4D9" w:rsidR="002A6E1D" w:rsidRPr="00371A39" w:rsidRDefault="002A6E1D" w:rsidP="002A6E1D">
      <w:pPr>
        <w:ind w:left="1002"/>
        <w:rPr>
          <w:b w:val="0"/>
          <w:lang w:val="en-US"/>
        </w:rPr>
      </w:pPr>
      <w:r w:rsidRPr="00371A39">
        <w:rPr>
          <w:b w:val="0"/>
          <w:lang w:val="en-US"/>
        </w:rPr>
        <w:t xml:space="preserve">The main components of the cdsInput.xsd schema </w:t>
      </w:r>
      <w:r>
        <w:rPr>
          <w:b w:val="0"/>
          <w:lang w:val="en-US"/>
        </w:rPr>
        <w:t xml:space="preserve">is the </w:t>
      </w:r>
      <w:proofErr w:type="spellStart"/>
      <w:r>
        <w:rPr>
          <w:b w:val="0"/>
          <w:lang w:val="en-US"/>
        </w:rPr>
        <w:t>CDSInput</w:t>
      </w:r>
      <w:proofErr w:type="spellEnd"/>
      <w:r>
        <w:rPr>
          <w:b w:val="0"/>
          <w:lang w:val="en-US"/>
        </w:rPr>
        <w:t xml:space="preserve"> type</w:t>
      </w:r>
      <w:r w:rsidRPr="00371A39">
        <w:rPr>
          <w:b w:val="0"/>
          <w:lang w:val="en-US"/>
        </w:rPr>
        <w:t>.</w:t>
      </w:r>
      <w:r>
        <w:rPr>
          <w:b w:val="0"/>
          <w:lang w:val="en-US"/>
        </w:rPr>
        <w:t xml:space="preserve"> It is the container for the information that will be processed by a CDS engine necessary to provide patient guidance. </w:t>
      </w:r>
      <w:r w:rsidR="00927013">
        <w:rPr>
          <w:b w:val="0"/>
          <w:lang w:val="en-US"/>
        </w:rPr>
        <w:t xml:space="preserve"> </w:t>
      </w:r>
      <w:r>
        <w:rPr>
          <w:b w:val="0"/>
          <w:lang w:val="en-US"/>
        </w:rPr>
        <w:t xml:space="preserve">It defines a number of elements that will aid in this task including the patient information payload contained within the </w:t>
      </w:r>
      <w:proofErr w:type="spellStart"/>
      <w:r>
        <w:rPr>
          <w:b w:val="0"/>
          <w:lang w:val="en-US"/>
        </w:rPr>
        <w:t>vmrInput</w:t>
      </w:r>
      <w:proofErr w:type="spellEnd"/>
      <w:r>
        <w:rPr>
          <w:b w:val="0"/>
          <w:lang w:val="en-US"/>
        </w:rPr>
        <w:t xml:space="preserve"> </w:t>
      </w:r>
      <w:proofErr w:type="spellStart"/>
      <w:r>
        <w:rPr>
          <w:b w:val="0"/>
          <w:lang w:val="en-US"/>
        </w:rPr>
        <w:t>subtree</w:t>
      </w:r>
      <w:proofErr w:type="spellEnd"/>
      <w:r>
        <w:rPr>
          <w:b w:val="0"/>
          <w:lang w:val="en-US"/>
        </w:rPr>
        <w:t xml:space="preserve"> (which is a vMR-</w:t>
      </w:r>
      <w:r w:rsidR="00B42AB7">
        <w:rPr>
          <w:b w:val="0"/>
          <w:lang w:val="en-US"/>
        </w:rPr>
        <w:t>XSD-</w:t>
      </w:r>
      <w:r>
        <w:rPr>
          <w:b w:val="0"/>
          <w:lang w:val="en-US"/>
        </w:rPr>
        <w:t xml:space="preserve">compliant </w:t>
      </w:r>
      <w:proofErr w:type="spellStart"/>
      <w:r>
        <w:rPr>
          <w:b w:val="0"/>
          <w:lang w:val="en-US"/>
        </w:rPr>
        <w:t>subtree</w:t>
      </w:r>
      <w:proofErr w:type="spellEnd"/>
      <w:r>
        <w:rPr>
          <w:b w:val="0"/>
          <w:lang w:val="en-US"/>
        </w:rPr>
        <w:t xml:space="preserve">) and the clinical context surrounding this request for guidance as specified by the </w:t>
      </w:r>
      <w:proofErr w:type="spellStart"/>
      <w:r>
        <w:rPr>
          <w:b w:val="0"/>
          <w:lang w:val="en-US"/>
        </w:rPr>
        <w:t>cdsContext</w:t>
      </w:r>
      <w:proofErr w:type="spellEnd"/>
      <w:r>
        <w:rPr>
          <w:b w:val="0"/>
          <w:lang w:val="en-US"/>
        </w:rPr>
        <w:t xml:space="preserve"> element.</w:t>
      </w:r>
    </w:p>
    <w:p w14:paraId="6B66BD33" w14:textId="77777777" w:rsidR="00692386" w:rsidRDefault="00692386" w:rsidP="002E2686">
      <w:pPr>
        <w:ind w:left="1002"/>
        <w:rPr>
          <w:lang w:val="en-US"/>
        </w:rPr>
      </w:pPr>
    </w:p>
    <w:p w14:paraId="5F7544E3" w14:textId="22AD7FCE" w:rsidR="00692386" w:rsidRDefault="00AC79A3" w:rsidP="002E2686">
      <w:pPr>
        <w:ind w:left="1002"/>
        <w:rPr>
          <w:lang w:val="en-US"/>
        </w:rPr>
      </w:pPr>
      <w:r>
        <w:rPr>
          <w:noProof/>
          <w:lang w:val="en-US" w:eastAsia="ja-JP"/>
        </w:rPr>
        <w:drawing>
          <wp:inline distT="0" distB="0" distL="0" distR="0" wp14:anchorId="0CBEB16D" wp14:editId="0AA94B10">
            <wp:extent cx="3676190" cy="2400000"/>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76190" cy="2400000"/>
                    </a:xfrm>
                    <a:prstGeom prst="rect">
                      <a:avLst/>
                    </a:prstGeom>
                  </pic:spPr>
                </pic:pic>
              </a:graphicData>
            </a:graphic>
          </wp:inline>
        </w:drawing>
      </w:r>
    </w:p>
    <w:p w14:paraId="30E09FF1" w14:textId="77777777" w:rsidR="00175A40" w:rsidRPr="00706EC0" w:rsidRDefault="00175A40" w:rsidP="00187E49">
      <w:pPr>
        <w:pStyle w:val="Caption"/>
        <w:ind w:left="432"/>
      </w:pPr>
      <w:r>
        <w:t xml:space="preserve">Figure </w:t>
      </w:r>
      <w:r>
        <w:fldChar w:fldCharType="begin"/>
      </w:r>
      <w:r>
        <w:instrText xml:space="preserve"> SEQ Figure \* ARABIC </w:instrText>
      </w:r>
      <w:r>
        <w:fldChar w:fldCharType="separate"/>
      </w:r>
      <w:r w:rsidR="00AD799B">
        <w:t>13</w:t>
      </w:r>
      <w:r>
        <w:fldChar w:fldCharType="end"/>
      </w:r>
      <w:r>
        <w:t xml:space="preserve"> – </w:t>
      </w:r>
      <w:proofErr w:type="spellStart"/>
      <w:r>
        <w:t>CDSInput</w:t>
      </w:r>
      <w:proofErr w:type="spellEnd"/>
      <w:r>
        <w:t xml:space="preserve"> complex type</w:t>
      </w:r>
    </w:p>
    <w:p w14:paraId="3464B479" w14:textId="77777777" w:rsidR="00175A40" w:rsidRDefault="00175A40" w:rsidP="002E2686">
      <w:pPr>
        <w:ind w:left="1002"/>
        <w:rPr>
          <w:lang w:val="en-US"/>
        </w:rPr>
      </w:pPr>
    </w:p>
    <w:p w14:paraId="166C4A38" w14:textId="77777777" w:rsidR="002E2686" w:rsidRDefault="002E2686" w:rsidP="002E2686">
      <w:pPr>
        <w:ind w:left="1002"/>
        <w:rPr>
          <w:lang w:val="en-US"/>
        </w:rPr>
      </w:pPr>
    </w:p>
    <w:p w14:paraId="53680C07" w14:textId="77777777" w:rsidR="00926CBE" w:rsidRDefault="00926CBE">
      <w:pPr>
        <w:rPr>
          <w:rFonts w:ascii="Arial" w:eastAsia="Times New Roman" w:hAnsi="Arial" w:cs="Arial"/>
          <w:bCs/>
          <w:i/>
          <w:iCs/>
          <w:color w:val="auto"/>
          <w:spacing w:val="0"/>
          <w:sz w:val="28"/>
          <w:szCs w:val="28"/>
          <w:lang w:val="en-US"/>
        </w:rPr>
      </w:pPr>
      <w:r>
        <w:br w:type="page"/>
      </w:r>
    </w:p>
    <w:p w14:paraId="59A23F89" w14:textId="77777777" w:rsidR="002E2686" w:rsidRDefault="002E2686" w:rsidP="002E2686">
      <w:pPr>
        <w:pStyle w:val="Heading2"/>
      </w:pPr>
      <w:bookmarkStart w:id="10" w:name="_Toc374886320"/>
      <w:r>
        <w:lastRenderedPageBreak/>
        <w:t>cdsInputSpecification.xsd</w:t>
      </w:r>
      <w:bookmarkEnd w:id="10"/>
    </w:p>
    <w:p w14:paraId="777E1D99" w14:textId="58A6B18C" w:rsidR="000A666E" w:rsidRPr="00115AA9" w:rsidRDefault="00927013" w:rsidP="00371A39">
      <w:pPr>
        <w:ind w:left="1002"/>
        <w:rPr>
          <w:b w:val="0"/>
          <w:lang w:val="en-US"/>
        </w:rPr>
      </w:pPr>
      <w:proofErr w:type="spellStart"/>
      <w:r>
        <w:rPr>
          <w:b w:val="0"/>
          <w:lang w:val="en-US"/>
        </w:rPr>
        <w:t>CDSInputSpecification</w:t>
      </w:r>
      <w:proofErr w:type="spellEnd"/>
      <w:r>
        <w:rPr>
          <w:b w:val="0"/>
          <w:lang w:val="en-US"/>
        </w:rPr>
        <w:t xml:space="preserve"> specifies the CDS input required for a given CDS use case.  </w:t>
      </w:r>
      <w:r w:rsidR="000A666E" w:rsidRPr="00115AA9">
        <w:rPr>
          <w:b w:val="0"/>
          <w:lang w:val="en-US"/>
        </w:rPr>
        <w:t xml:space="preserve">As a specific example, a </w:t>
      </w:r>
      <w:proofErr w:type="spellStart"/>
      <w:r w:rsidR="000A666E" w:rsidRPr="00115AA9">
        <w:rPr>
          <w:b w:val="0"/>
          <w:lang w:val="en-US"/>
        </w:rPr>
        <w:t>CDSInputSpecification</w:t>
      </w:r>
      <w:proofErr w:type="spellEnd"/>
      <w:r w:rsidR="000A666E" w:rsidRPr="00115AA9">
        <w:rPr>
          <w:b w:val="0"/>
          <w:lang w:val="en-US"/>
        </w:rPr>
        <w:t xml:space="preserve"> may be used to specify required CDS input by a CDS guidance service compliant with the HL7 Decision Support Service standard.  </w:t>
      </w:r>
      <w:r>
        <w:rPr>
          <w:b w:val="0"/>
          <w:lang w:val="en-US"/>
        </w:rPr>
        <w:t>T</w:t>
      </w:r>
      <w:r w:rsidR="000A666E" w:rsidRPr="00115AA9">
        <w:rPr>
          <w:b w:val="0"/>
          <w:lang w:val="en-US"/>
        </w:rPr>
        <w:t>his type of specification can be encapsulated within the “query” section of a Decision Support Service’s specification of knowledge module data requirements.  Further information regarding this type of use case can be found in the HL7 Decision Support Service specification and the HL7 Decision Support Service Implementation Guide</w:t>
      </w:r>
      <w:r>
        <w:rPr>
          <w:b w:val="0"/>
          <w:lang w:val="en-US"/>
        </w:rPr>
        <w:t xml:space="preserve">.  Additional information is also available in </w:t>
      </w:r>
      <w:r w:rsidR="000A666E">
        <w:rPr>
          <w:b w:val="0"/>
          <w:lang w:val="en-US"/>
        </w:rPr>
        <w:t>the actual schema annotations</w:t>
      </w:r>
      <w:r w:rsidR="000A666E" w:rsidRPr="00115AA9">
        <w:rPr>
          <w:b w:val="0"/>
          <w:lang w:val="en-US"/>
        </w:rPr>
        <w:t xml:space="preserve">. </w:t>
      </w:r>
    </w:p>
    <w:p w14:paraId="5BA8DC37" w14:textId="77777777" w:rsidR="000A666E" w:rsidRPr="009D5DEA" w:rsidRDefault="000A666E" w:rsidP="00371A39">
      <w:pPr>
        <w:ind w:left="1002"/>
        <w:rPr>
          <w:color w:val="222222"/>
          <w:sz w:val="23"/>
          <w:szCs w:val="23"/>
          <w:shd w:val="clear" w:color="auto" w:fill="FFFFFF"/>
          <w:lang w:val="en-US"/>
        </w:rPr>
      </w:pPr>
    </w:p>
    <w:p w14:paraId="406C4030" w14:textId="1EF7ADAF" w:rsidR="00371A39" w:rsidRPr="00371A39" w:rsidRDefault="00371A39" w:rsidP="00371A39">
      <w:pPr>
        <w:ind w:left="1002"/>
        <w:rPr>
          <w:b w:val="0"/>
          <w:lang w:val="en-US"/>
        </w:rPr>
      </w:pPr>
      <w:r w:rsidRPr="00371A39">
        <w:rPr>
          <w:b w:val="0"/>
          <w:lang w:val="en-US"/>
        </w:rPr>
        <w:t xml:space="preserve">The main components of the cdsInputSpecification.xsd schema are shown below. </w:t>
      </w:r>
    </w:p>
    <w:p w14:paraId="13E74DFA" w14:textId="77777777" w:rsidR="002E2686" w:rsidRDefault="002E2686" w:rsidP="002E2686">
      <w:pPr>
        <w:ind w:left="1002"/>
        <w:rPr>
          <w:lang w:val="en-US"/>
        </w:rPr>
      </w:pPr>
    </w:p>
    <w:p w14:paraId="2BA72FD0" w14:textId="77777777" w:rsidR="0016370E" w:rsidRDefault="0016370E" w:rsidP="002E2686">
      <w:pPr>
        <w:ind w:left="1002"/>
        <w:rPr>
          <w:lang w:val="en-US"/>
        </w:rPr>
      </w:pPr>
    </w:p>
    <w:p w14:paraId="47E1F6AF" w14:textId="0AE67489" w:rsidR="0016370E" w:rsidRDefault="009A2F65" w:rsidP="002E2686">
      <w:pPr>
        <w:ind w:left="1002"/>
        <w:rPr>
          <w:lang w:val="en-US"/>
        </w:rPr>
      </w:pPr>
      <w:r>
        <w:rPr>
          <w:noProof/>
          <w:lang w:val="en-US" w:eastAsia="ja-JP"/>
        </w:rPr>
        <w:drawing>
          <wp:inline distT="0" distB="0" distL="0" distR="0" wp14:anchorId="46116E4E" wp14:editId="757E834C">
            <wp:extent cx="5731510" cy="55816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581650"/>
                    </a:xfrm>
                    <a:prstGeom prst="rect">
                      <a:avLst/>
                    </a:prstGeom>
                  </pic:spPr>
                </pic:pic>
              </a:graphicData>
            </a:graphic>
          </wp:inline>
        </w:drawing>
      </w:r>
    </w:p>
    <w:p w14:paraId="42C17349" w14:textId="77777777" w:rsidR="00175A40" w:rsidRPr="00706EC0" w:rsidRDefault="00175A40" w:rsidP="00187E49">
      <w:pPr>
        <w:pStyle w:val="Caption"/>
        <w:ind w:left="432"/>
      </w:pPr>
      <w:r>
        <w:t xml:space="preserve">Figure </w:t>
      </w:r>
      <w:r>
        <w:fldChar w:fldCharType="begin"/>
      </w:r>
      <w:r>
        <w:instrText xml:space="preserve"> SEQ Figure \* ARABIC </w:instrText>
      </w:r>
      <w:r>
        <w:fldChar w:fldCharType="separate"/>
      </w:r>
      <w:r w:rsidR="00AD799B">
        <w:t>14</w:t>
      </w:r>
      <w:r>
        <w:fldChar w:fldCharType="end"/>
      </w:r>
      <w:r>
        <w:t xml:space="preserve"> – </w:t>
      </w:r>
      <w:proofErr w:type="spellStart"/>
      <w:r>
        <w:t>CDSInputSpecification</w:t>
      </w:r>
      <w:proofErr w:type="spellEnd"/>
      <w:r>
        <w:t xml:space="preserve"> complex type</w:t>
      </w:r>
    </w:p>
    <w:p w14:paraId="12709DF3" w14:textId="77777777" w:rsidR="00175A40" w:rsidRDefault="00175A40" w:rsidP="002E2686">
      <w:pPr>
        <w:ind w:left="1002"/>
        <w:rPr>
          <w:lang w:val="en-US"/>
        </w:rPr>
      </w:pPr>
    </w:p>
    <w:p w14:paraId="0568325F" w14:textId="77777777" w:rsidR="00926CBE" w:rsidRDefault="00926CBE">
      <w:pPr>
        <w:rPr>
          <w:rFonts w:ascii="Arial" w:eastAsia="Times New Roman" w:hAnsi="Arial" w:cs="Arial"/>
          <w:bCs/>
          <w:i/>
          <w:iCs/>
          <w:color w:val="auto"/>
          <w:spacing w:val="0"/>
          <w:sz w:val="28"/>
          <w:szCs w:val="28"/>
          <w:lang w:val="en-US"/>
        </w:rPr>
      </w:pPr>
      <w:r>
        <w:br w:type="page"/>
      </w:r>
    </w:p>
    <w:p w14:paraId="096117BE" w14:textId="77777777" w:rsidR="002E2686" w:rsidRDefault="002E2686" w:rsidP="002E2686">
      <w:pPr>
        <w:pStyle w:val="Heading2"/>
      </w:pPr>
      <w:bookmarkStart w:id="11" w:name="_Toc374886321"/>
      <w:r>
        <w:lastRenderedPageBreak/>
        <w:t>cdsOutput.xsd</w:t>
      </w:r>
      <w:bookmarkEnd w:id="11"/>
    </w:p>
    <w:p w14:paraId="46B028D4" w14:textId="1B1B9A2E" w:rsidR="009A2F65" w:rsidRPr="009A2F65" w:rsidRDefault="00927013" w:rsidP="00371A39">
      <w:pPr>
        <w:ind w:left="1002"/>
        <w:rPr>
          <w:b w:val="0"/>
          <w:lang w:val="en-US"/>
        </w:rPr>
      </w:pPr>
      <w:proofErr w:type="spellStart"/>
      <w:r>
        <w:rPr>
          <w:b w:val="0"/>
          <w:lang w:val="en-US"/>
        </w:rPr>
        <w:t>CDSOutput</w:t>
      </w:r>
      <w:proofErr w:type="spellEnd"/>
      <w:r>
        <w:rPr>
          <w:b w:val="0"/>
          <w:lang w:val="en-US"/>
        </w:rPr>
        <w:t xml:space="preserve"> </w:t>
      </w:r>
      <w:r w:rsidR="009424D0">
        <w:rPr>
          <w:b w:val="0"/>
          <w:lang w:val="en-US"/>
        </w:rPr>
        <w:t xml:space="preserve">represents the CDS output returned by a CDS system.  </w:t>
      </w:r>
      <w:r w:rsidR="009A2F65" w:rsidRPr="009A2F65">
        <w:rPr>
          <w:b w:val="0"/>
          <w:lang w:val="en-US"/>
        </w:rPr>
        <w:t xml:space="preserve">As a specific example, a </w:t>
      </w:r>
      <w:proofErr w:type="spellStart"/>
      <w:r w:rsidR="009A2F65" w:rsidRPr="009A2F65">
        <w:rPr>
          <w:b w:val="0"/>
          <w:lang w:val="en-US"/>
        </w:rPr>
        <w:t>CDSOutput</w:t>
      </w:r>
      <w:proofErr w:type="spellEnd"/>
      <w:r w:rsidR="009A2F65" w:rsidRPr="009A2F65">
        <w:rPr>
          <w:b w:val="0"/>
          <w:lang w:val="en-US"/>
        </w:rPr>
        <w:t xml:space="preserve"> may be used as the primary output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sidR="009424D0">
        <w:rPr>
          <w:b w:val="0"/>
          <w:lang w:val="en-US"/>
        </w:rPr>
        <w:t xml:space="preserve">.  Additional information is also available </w:t>
      </w:r>
      <w:r w:rsidR="009A2F65">
        <w:rPr>
          <w:b w:val="0"/>
          <w:lang w:val="en-US"/>
        </w:rPr>
        <w:t>in the schema annotations</w:t>
      </w:r>
      <w:r w:rsidR="009A2F65" w:rsidRPr="009A2F65">
        <w:rPr>
          <w:b w:val="0"/>
          <w:lang w:val="en-US"/>
        </w:rPr>
        <w:t>.</w:t>
      </w:r>
    </w:p>
    <w:p w14:paraId="01C5192E" w14:textId="77777777" w:rsidR="009A2F65" w:rsidRDefault="009A2F65" w:rsidP="00371A39">
      <w:pPr>
        <w:ind w:left="1002"/>
        <w:rPr>
          <w:color w:val="222222"/>
          <w:sz w:val="23"/>
          <w:szCs w:val="23"/>
          <w:shd w:val="clear" w:color="auto" w:fill="FFFFFF"/>
        </w:rPr>
      </w:pPr>
    </w:p>
    <w:p w14:paraId="5B38692C" w14:textId="2DF5274C" w:rsidR="009A2F65" w:rsidRDefault="00206AA6" w:rsidP="00371A39">
      <w:pPr>
        <w:ind w:left="1002"/>
        <w:rPr>
          <w:b w:val="0"/>
          <w:lang w:val="en-US"/>
        </w:rPr>
      </w:pPr>
      <w:r>
        <w:rPr>
          <w:b w:val="0"/>
          <w:lang w:val="en-US"/>
        </w:rPr>
        <w:t xml:space="preserve">The base </w:t>
      </w:r>
      <w:proofErr w:type="spellStart"/>
      <w:r>
        <w:rPr>
          <w:b w:val="0"/>
          <w:lang w:val="en-US"/>
        </w:rPr>
        <w:t>CDSOutput</w:t>
      </w:r>
      <w:proofErr w:type="spellEnd"/>
      <w:r w:rsidR="009A2F65">
        <w:rPr>
          <w:b w:val="0"/>
          <w:lang w:val="en-US"/>
        </w:rPr>
        <w:t xml:space="preserve"> complex type</w:t>
      </w:r>
      <w:r>
        <w:rPr>
          <w:b w:val="0"/>
          <w:lang w:val="en-US"/>
        </w:rPr>
        <w:t xml:space="preserve"> is an abstract </w:t>
      </w:r>
      <w:r w:rsidR="009A2F65">
        <w:rPr>
          <w:b w:val="0"/>
          <w:lang w:val="en-US"/>
        </w:rPr>
        <w:t xml:space="preserve">type. It offers three </w:t>
      </w:r>
      <w:r w:rsidR="00E80F9E">
        <w:rPr>
          <w:b w:val="0"/>
          <w:lang w:val="en-US"/>
        </w:rPr>
        <w:t xml:space="preserve">concrete </w:t>
      </w:r>
      <w:r w:rsidR="009A2F65">
        <w:rPr>
          <w:b w:val="0"/>
          <w:lang w:val="en-US"/>
        </w:rPr>
        <w:t>specializations:</w:t>
      </w:r>
    </w:p>
    <w:p w14:paraId="70534880" w14:textId="3F575FF9" w:rsidR="009A2F65" w:rsidRDefault="009A2F65" w:rsidP="009D5DEA">
      <w:pPr>
        <w:pStyle w:val="ListParagraph"/>
        <w:numPr>
          <w:ilvl w:val="0"/>
          <w:numId w:val="8"/>
        </w:numPr>
        <w:rPr>
          <w:b w:val="0"/>
          <w:lang w:val="en-US"/>
        </w:rPr>
      </w:pPr>
      <w:proofErr w:type="spellStart"/>
      <w:r>
        <w:rPr>
          <w:b w:val="0"/>
          <w:lang w:val="en-US"/>
        </w:rPr>
        <w:t>CDSOutputAsDataType</w:t>
      </w:r>
      <w:proofErr w:type="spellEnd"/>
      <w:r>
        <w:rPr>
          <w:b w:val="0"/>
          <w:lang w:val="en-US"/>
        </w:rPr>
        <w:t xml:space="preserve"> if the guidance provided can be summarized into a single value.</w:t>
      </w:r>
    </w:p>
    <w:p w14:paraId="564C11E5" w14:textId="0CF6A850" w:rsidR="009A2F65" w:rsidRDefault="009A2F65" w:rsidP="009D5DEA">
      <w:pPr>
        <w:pStyle w:val="ListParagraph"/>
        <w:numPr>
          <w:ilvl w:val="0"/>
          <w:numId w:val="8"/>
        </w:numPr>
        <w:rPr>
          <w:b w:val="0"/>
          <w:lang w:val="en-US"/>
        </w:rPr>
      </w:pPr>
      <w:proofErr w:type="spellStart"/>
      <w:r>
        <w:rPr>
          <w:b w:val="0"/>
          <w:lang w:val="en-US"/>
        </w:rPr>
        <w:t>CDSOutputAsVMR</w:t>
      </w:r>
      <w:proofErr w:type="spellEnd"/>
      <w:r>
        <w:rPr>
          <w:b w:val="0"/>
          <w:lang w:val="en-US"/>
        </w:rPr>
        <w:t xml:space="preserve"> if the guidance is broader. </w:t>
      </w:r>
      <w:r w:rsidR="009424D0">
        <w:rPr>
          <w:b w:val="0"/>
          <w:lang w:val="en-US"/>
        </w:rPr>
        <w:t xml:space="preserve"> </w:t>
      </w:r>
      <w:r>
        <w:rPr>
          <w:b w:val="0"/>
          <w:lang w:val="en-US"/>
        </w:rPr>
        <w:t>In this case, the output may be an updated vMR record or guidance in the form of a VMR record.</w:t>
      </w:r>
    </w:p>
    <w:p w14:paraId="60C277FC" w14:textId="7953F1FA" w:rsidR="009A2F65" w:rsidRPr="009D5DEA" w:rsidRDefault="009A2F65" w:rsidP="009D5DEA">
      <w:pPr>
        <w:pStyle w:val="ListParagraph"/>
        <w:numPr>
          <w:ilvl w:val="0"/>
          <w:numId w:val="8"/>
        </w:numPr>
        <w:rPr>
          <w:b w:val="0"/>
          <w:lang w:val="en-US"/>
        </w:rPr>
      </w:pPr>
      <w:proofErr w:type="spellStart"/>
      <w:r>
        <w:rPr>
          <w:b w:val="0"/>
          <w:lang w:val="en-US"/>
        </w:rPr>
        <w:t>CDSOutputAsStringNameValuePairs</w:t>
      </w:r>
      <w:proofErr w:type="spellEnd"/>
      <w:r>
        <w:rPr>
          <w:b w:val="0"/>
          <w:lang w:val="en-US"/>
        </w:rPr>
        <w:t xml:space="preserve"> should be used when the output is a collection of name-value-pairs. </w:t>
      </w:r>
    </w:p>
    <w:p w14:paraId="6BBA9FFC" w14:textId="4F7D97FE" w:rsidR="009A2F65" w:rsidRDefault="00E80F9E" w:rsidP="00371A39">
      <w:pPr>
        <w:ind w:left="1002"/>
        <w:rPr>
          <w:b w:val="0"/>
          <w:lang w:val="en-US"/>
        </w:rPr>
      </w:pPr>
      <w:r>
        <w:rPr>
          <w:b w:val="0"/>
          <w:lang w:val="en-US"/>
        </w:rPr>
        <w:t>Please refer to the vmr.xsd and cdsoutput.xsd schema</w:t>
      </w:r>
      <w:r w:rsidR="009424D0">
        <w:rPr>
          <w:b w:val="0"/>
          <w:lang w:val="en-US"/>
        </w:rPr>
        <w:t>s</w:t>
      </w:r>
      <w:r>
        <w:rPr>
          <w:b w:val="0"/>
          <w:lang w:val="en-US"/>
        </w:rPr>
        <w:t xml:space="preserve"> for additional information about each type and element illustrated in the diagrams below.</w:t>
      </w:r>
    </w:p>
    <w:p w14:paraId="24909E1D" w14:textId="7465EC3D" w:rsidR="009A2F65" w:rsidRPr="00371A39" w:rsidRDefault="00AD799B" w:rsidP="00371A39">
      <w:pPr>
        <w:ind w:left="1002"/>
        <w:rPr>
          <w:b w:val="0"/>
          <w:lang w:val="en-US"/>
        </w:rPr>
      </w:pPr>
      <w:r>
        <w:rPr>
          <w:noProof/>
          <w:lang w:val="en-US" w:eastAsia="ja-JP"/>
        </w:rPr>
        <w:lastRenderedPageBreak/>
        <w:drawing>
          <wp:inline distT="0" distB="0" distL="0" distR="0" wp14:anchorId="0524D248" wp14:editId="70A3B9D8">
            <wp:extent cx="5390476" cy="6647619"/>
            <wp:effectExtent l="0" t="0" r="127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0476" cy="6647619"/>
                    </a:xfrm>
                    <a:prstGeom prst="rect">
                      <a:avLst/>
                    </a:prstGeom>
                  </pic:spPr>
                </pic:pic>
              </a:graphicData>
            </a:graphic>
          </wp:inline>
        </w:drawing>
      </w:r>
    </w:p>
    <w:p w14:paraId="4BC454CC" w14:textId="4BA09D2D" w:rsidR="0016370E" w:rsidRDefault="0016370E" w:rsidP="00FE2964">
      <w:pPr>
        <w:rPr>
          <w:lang w:val="en-US"/>
        </w:rPr>
      </w:pPr>
    </w:p>
    <w:p w14:paraId="45F5FF89" w14:textId="203CBB86" w:rsidR="00175A40" w:rsidRDefault="00175A40" w:rsidP="00187E49">
      <w:pPr>
        <w:pStyle w:val="Caption"/>
        <w:ind w:left="432"/>
      </w:pPr>
      <w:r>
        <w:t xml:space="preserve">Figure </w:t>
      </w:r>
      <w:r>
        <w:fldChar w:fldCharType="begin"/>
      </w:r>
      <w:r>
        <w:instrText xml:space="preserve"> SEQ Figure \* ARABIC </w:instrText>
      </w:r>
      <w:r>
        <w:fldChar w:fldCharType="separate"/>
      </w:r>
      <w:r w:rsidR="00AD799B">
        <w:t>15</w:t>
      </w:r>
      <w:r>
        <w:fldChar w:fldCharType="end"/>
      </w:r>
      <w:r>
        <w:t xml:space="preserve"> – </w:t>
      </w:r>
      <w:proofErr w:type="spellStart"/>
      <w:r>
        <w:t>CDSOutput</w:t>
      </w:r>
      <w:proofErr w:type="spellEnd"/>
      <w:r>
        <w:t xml:space="preserve"> complex type</w:t>
      </w:r>
    </w:p>
    <w:p w14:paraId="0958F40E" w14:textId="77777777" w:rsidR="00FE2964" w:rsidRDefault="00FE2964" w:rsidP="00FE2964"/>
    <w:p w14:paraId="349762ED" w14:textId="54F2CBC2" w:rsidR="00FE2964" w:rsidRPr="00FE2964" w:rsidRDefault="00FE2964" w:rsidP="00FE2964"/>
    <w:p w14:paraId="5436F5D6" w14:textId="77777777" w:rsidR="00206AA6" w:rsidRDefault="00206AA6" w:rsidP="00206AA6"/>
    <w:p w14:paraId="5B81E982" w14:textId="2D54007F" w:rsidR="00926CBE" w:rsidRPr="00206AA6" w:rsidRDefault="00926CBE" w:rsidP="00206AA6"/>
    <w:p w14:paraId="5D655958" w14:textId="77777777" w:rsidR="00B46166" w:rsidRDefault="00B46166" w:rsidP="00B46166"/>
    <w:p w14:paraId="14216A33" w14:textId="77777777" w:rsidR="00091AC6" w:rsidRDefault="00091AC6">
      <w:pPr>
        <w:rPr>
          <w:rFonts w:ascii="Arial" w:eastAsia="Times New Roman" w:hAnsi="Arial" w:cs="Arial"/>
          <w:bCs/>
          <w:i/>
          <w:iCs/>
          <w:color w:val="auto"/>
          <w:spacing w:val="0"/>
          <w:sz w:val="28"/>
          <w:szCs w:val="28"/>
          <w:lang w:val="en-US"/>
        </w:rPr>
      </w:pPr>
      <w:r>
        <w:br w:type="page"/>
      </w:r>
    </w:p>
    <w:p w14:paraId="60F3E936" w14:textId="77777777" w:rsidR="00B46166" w:rsidRDefault="00B46166" w:rsidP="00B46166">
      <w:pPr>
        <w:pStyle w:val="Heading2"/>
        <w:numPr>
          <w:ilvl w:val="1"/>
          <w:numId w:val="4"/>
        </w:numPr>
      </w:pPr>
      <w:bookmarkStart w:id="12" w:name="_Toc374886322"/>
      <w:r>
        <w:lastRenderedPageBreak/>
        <w:t>cdsOutputSpecification.xsd</w:t>
      </w:r>
      <w:bookmarkEnd w:id="12"/>
    </w:p>
    <w:p w14:paraId="2CED699E" w14:textId="691EF9FD" w:rsidR="00AD799B" w:rsidRPr="00AD799B" w:rsidRDefault="009424D0" w:rsidP="00B46166">
      <w:pPr>
        <w:ind w:left="1002"/>
        <w:rPr>
          <w:b w:val="0"/>
          <w:lang w:val="en-US"/>
        </w:rPr>
      </w:pPr>
      <w:proofErr w:type="spellStart"/>
      <w:r>
        <w:rPr>
          <w:b w:val="0"/>
          <w:lang w:val="en-US"/>
        </w:rPr>
        <w:t>CDSOutputSpecification</w:t>
      </w:r>
      <w:proofErr w:type="spellEnd"/>
      <w:r>
        <w:rPr>
          <w:b w:val="0"/>
          <w:lang w:val="en-US"/>
        </w:rPr>
        <w:t xml:space="preserve"> specifies the output to be returned by a CDS system.</w:t>
      </w:r>
      <w:r w:rsidR="00AD799B" w:rsidRPr="00AD799B">
        <w:rPr>
          <w:b w:val="0"/>
          <w:lang w:val="en-US"/>
        </w:rPr>
        <w:t> </w:t>
      </w:r>
      <w:r>
        <w:rPr>
          <w:b w:val="0"/>
          <w:lang w:val="en-US"/>
        </w:rPr>
        <w:t xml:space="preserve"> </w:t>
      </w:r>
      <w:r w:rsidR="00AD799B" w:rsidRPr="00AD799B">
        <w:rPr>
          <w:b w:val="0"/>
          <w:lang w:val="en-US"/>
        </w:rPr>
        <w:t xml:space="preserve">As a specific example, a </w:t>
      </w:r>
      <w:proofErr w:type="spellStart"/>
      <w:r w:rsidR="00AD799B" w:rsidRPr="00AD799B">
        <w:rPr>
          <w:b w:val="0"/>
          <w:lang w:val="en-US"/>
        </w:rPr>
        <w:t>CDSOutputSpecification</w:t>
      </w:r>
      <w:proofErr w:type="spellEnd"/>
      <w:r w:rsidR="00AD799B" w:rsidRPr="00AD799B">
        <w:rPr>
          <w:b w:val="0"/>
          <w:lang w:val="en-US"/>
        </w:rPr>
        <w:t xml:space="preserve"> may be used to specify details on the CDS output that will be returned by a CDS guidance service compliant with the HL7 Decision Support Service standard.  </w:t>
      </w:r>
      <w:r>
        <w:rPr>
          <w:b w:val="0"/>
          <w:lang w:val="en-US"/>
        </w:rPr>
        <w:t>T</w:t>
      </w:r>
      <w:r w:rsidR="00AD799B" w:rsidRPr="00AD799B">
        <w:rPr>
          <w:b w:val="0"/>
          <w:lang w:val="en-US"/>
        </w:rPr>
        <w:t>his type of specification can be encapsulated within the “CDS output specification” section of a Decision Support Service’s specification of knowledge module evaluation result semantics.  Further information regarding this type of use case can be found in the HL7 Decision Support Service specification and the HL7 Decision Support Service Implementation Guide</w:t>
      </w:r>
      <w:r>
        <w:rPr>
          <w:b w:val="0"/>
          <w:lang w:val="en-US"/>
        </w:rPr>
        <w:t xml:space="preserve">.  Additional information is also available </w:t>
      </w:r>
      <w:r w:rsidR="00AD799B">
        <w:rPr>
          <w:b w:val="0"/>
          <w:lang w:val="en-US"/>
        </w:rPr>
        <w:t>in the schema annotations</w:t>
      </w:r>
      <w:r w:rsidR="00AD799B" w:rsidRPr="00AD799B">
        <w:rPr>
          <w:b w:val="0"/>
          <w:lang w:val="en-US"/>
        </w:rPr>
        <w:t>.</w:t>
      </w:r>
    </w:p>
    <w:p w14:paraId="43B3DB7A" w14:textId="77777777" w:rsidR="00AD799B" w:rsidRDefault="00AD799B" w:rsidP="00B46166">
      <w:pPr>
        <w:ind w:left="1002"/>
        <w:rPr>
          <w:color w:val="222222"/>
          <w:sz w:val="23"/>
          <w:szCs w:val="23"/>
          <w:shd w:val="clear" w:color="auto" w:fill="FFFFFF"/>
        </w:rPr>
      </w:pPr>
    </w:p>
    <w:p w14:paraId="0846AFC9" w14:textId="169F546C" w:rsidR="00B46166" w:rsidRDefault="00D16692" w:rsidP="00B46166">
      <w:pPr>
        <w:ind w:left="1002"/>
        <w:rPr>
          <w:b w:val="0"/>
          <w:lang w:val="en-US"/>
        </w:rPr>
      </w:pPr>
      <w:r>
        <w:rPr>
          <w:b w:val="0"/>
          <w:lang w:val="en-US"/>
        </w:rPr>
        <w:t xml:space="preserve">The four main </w:t>
      </w:r>
      <w:r w:rsidR="00B46166" w:rsidRPr="00371A39">
        <w:rPr>
          <w:b w:val="0"/>
          <w:lang w:val="en-US"/>
        </w:rPr>
        <w:t xml:space="preserve">components of </w:t>
      </w:r>
      <w:r w:rsidR="00091AC6">
        <w:rPr>
          <w:b w:val="0"/>
          <w:lang w:val="en-US"/>
        </w:rPr>
        <w:t>the CDS output specification</w:t>
      </w:r>
      <w:r w:rsidR="00AD799B">
        <w:rPr>
          <w:b w:val="0"/>
          <w:lang w:val="en-US"/>
        </w:rPr>
        <w:t xml:space="preserve"> </w:t>
      </w:r>
      <w:r w:rsidR="00091AC6">
        <w:rPr>
          <w:b w:val="0"/>
          <w:lang w:val="en-US"/>
        </w:rPr>
        <w:t>s</w:t>
      </w:r>
      <w:r w:rsidR="00AD799B">
        <w:rPr>
          <w:b w:val="0"/>
          <w:lang w:val="en-US"/>
        </w:rPr>
        <w:t>chema</w:t>
      </w:r>
      <w:r w:rsidR="00091AC6">
        <w:rPr>
          <w:b w:val="0"/>
          <w:lang w:val="en-US"/>
        </w:rPr>
        <w:t xml:space="preserve"> </w:t>
      </w:r>
      <w:r w:rsidR="00AD799B">
        <w:rPr>
          <w:b w:val="0"/>
          <w:lang w:val="en-US"/>
        </w:rPr>
        <w:t>consist of the following types:</w:t>
      </w:r>
    </w:p>
    <w:p w14:paraId="404EF891" w14:textId="77777777" w:rsidR="00AD799B" w:rsidRDefault="00AD799B" w:rsidP="00B46166">
      <w:pPr>
        <w:ind w:left="1002"/>
        <w:rPr>
          <w:b w:val="0"/>
          <w:lang w:val="en-US"/>
        </w:rPr>
      </w:pPr>
    </w:p>
    <w:p w14:paraId="7686871B" w14:textId="4DFB1E13" w:rsidR="00AD799B" w:rsidRDefault="00AD799B" w:rsidP="009D5DEA">
      <w:pPr>
        <w:pStyle w:val="ListParagraph"/>
        <w:numPr>
          <w:ilvl w:val="0"/>
          <w:numId w:val="9"/>
        </w:numPr>
        <w:rPr>
          <w:b w:val="0"/>
          <w:lang w:val="en-US"/>
        </w:rPr>
      </w:pPr>
      <w:proofErr w:type="spellStart"/>
      <w:r>
        <w:rPr>
          <w:b w:val="0"/>
          <w:lang w:val="en-US"/>
        </w:rPr>
        <w:t>CDSOutputSpecification</w:t>
      </w:r>
      <w:proofErr w:type="spellEnd"/>
      <w:r>
        <w:rPr>
          <w:b w:val="0"/>
          <w:lang w:val="en-US"/>
        </w:rPr>
        <w:t xml:space="preserve"> – An abstract class from which </w:t>
      </w:r>
      <w:r w:rsidR="009473F7">
        <w:rPr>
          <w:b w:val="0"/>
          <w:lang w:val="en-US"/>
        </w:rPr>
        <w:t>constraints on</w:t>
      </w:r>
      <w:r w:rsidR="00A956C3">
        <w:rPr>
          <w:b w:val="0"/>
          <w:lang w:val="en-US"/>
        </w:rPr>
        <w:t xml:space="preserve"> </w:t>
      </w:r>
      <w:r w:rsidR="009473F7">
        <w:rPr>
          <w:b w:val="0"/>
          <w:lang w:val="en-US"/>
        </w:rPr>
        <w:t xml:space="preserve">three specializations of </w:t>
      </w:r>
      <w:proofErr w:type="spellStart"/>
      <w:r w:rsidR="009473F7">
        <w:rPr>
          <w:b w:val="0"/>
          <w:lang w:val="en-US"/>
        </w:rPr>
        <w:t>CDSOutput</w:t>
      </w:r>
      <w:proofErr w:type="spellEnd"/>
      <w:r w:rsidR="009473F7">
        <w:rPr>
          <w:b w:val="0"/>
          <w:lang w:val="en-US"/>
        </w:rPr>
        <w:t xml:space="preserve"> can be derived</w:t>
      </w:r>
      <w:r>
        <w:rPr>
          <w:b w:val="0"/>
          <w:lang w:val="en-US"/>
        </w:rPr>
        <w:t>.</w:t>
      </w:r>
    </w:p>
    <w:p w14:paraId="6B4B3AED" w14:textId="0DC10064" w:rsidR="00AD799B" w:rsidRDefault="00AD799B" w:rsidP="009D5DEA">
      <w:pPr>
        <w:pStyle w:val="ListParagraph"/>
        <w:numPr>
          <w:ilvl w:val="0"/>
          <w:numId w:val="9"/>
        </w:numPr>
        <w:rPr>
          <w:b w:val="0"/>
          <w:lang w:val="en-US"/>
        </w:rPr>
      </w:pPr>
      <w:proofErr w:type="spellStart"/>
      <w:r>
        <w:rPr>
          <w:b w:val="0"/>
          <w:lang w:val="en-US"/>
        </w:rPr>
        <w:t>CDSOutputAsVMRSpecification</w:t>
      </w:r>
      <w:proofErr w:type="spellEnd"/>
      <w:r w:rsidR="00A956C3">
        <w:rPr>
          <w:b w:val="0"/>
          <w:lang w:val="en-US"/>
        </w:rPr>
        <w:t xml:space="preserve"> – The specification of the </w:t>
      </w:r>
      <w:proofErr w:type="spellStart"/>
      <w:r w:rsidR="00A956C3">
        <w:rPr>
          <w:b w:val="0"/>
          <w:lang w:val="en-US"/>
        </w:rPr>
        <w:t>CDSOutputAsVMR</w:t>
      </w:r>
      <w:proofErr w:type="spellEnd"/>
      <w:r w:rsidR="00A956C3">
        <w:rPr>
          <w:b w:val="0"/>
          <w:lang w:val="en-US"/>
        </w:rPr>
        <w:t xml:space="preserve"> output.</w:t>
      </w:r>
    </w:p>
    <w:p w14:paraId="5C1A3535" w14:textId="25FEFD57" w:rsidR="00AD799B" w:rsidRPr="009D5DEA" w:rsidRDefault="00AD799B" w:rsidP="009D5DEA">
      <w:pPr>
        <w:pStyle w:val="ListParagraph"/>
        <w:numPr>
          <w:ilvl w:val="0"/>
          <w:numId w:val="9"/>
        </w:numPr>
        <w:rPr>
          <w:b w:val="0"/>
          <w:lang w:val="en-US"/>
        </w:rPr>
      </w:pPr>
      <w:proofErr w:type="spellStart"/>
      <w:r>
        <w:rPr>
          <w:b w:val="0"/>
          <w:lang w:val="en-US"/>
        </w:rPr>
        <w:t>CDSOutputAsDataTypeSpecification</w:t>
      </w:r>
      <w:proofErr w:type="spellEnd"/>
      <w:r w:rsidR="00A956C3">
        <w:rPr>
          <w:b w:val="0"/>
          <w:lang w:val="en-US"/>
        </w:rPr>
        <w:t xml:space="preserve"> – The specification of the </w:t>
      </w:r>
      <w:proofErr w:type="spellStart"/>
      <w:r w:rsidR="00A956C3">
        <w:rPr>
          <w:b w:val="0"/>
          <w:lang w:val="en-US"/>
        </w:rPr>
        <w:t>CDSOutputAsDataType</w:t>
      </w:r>
      <w:proofErr w:type="spellEnd"/>
      <w:r w:rsidR="00A956C3">
        <w:rPr>
          <w:b w:val="0"/>
          <w:lang w:val="en-US"/>
        </w:rPr>
        <w:t xml:space="preserve"> output.</w:t>
      </w:r>
    </w:p>
    <w:p w14:paraId="41516E65" w14:textId="1D9BD64F" w:rsidR="00AD799B" w:rsidRPr="009D5DEA" w:rsidRDefault="00AD799B" w:rsidP="009D5DEA">
      <w:pPr>
        <w:pStyle w:val="ListParagraph"/>
        <w:numPr>
          <w:ilvl w:val="0"/>
          <w:numId w:val="9"/>
        </w:numPr>
        <w:rPr>
          <w:b w:val="0"/>
          <w:lang w:val="en-US"/>
        </w:rPr>
      </w:pPr>
      <w:proofErr w:type="spellStart"/>
      <w:r>
        <w:rPr>
          <w:b w:val="0"/>
          <w:lang w:val="en-US"/>
        </w:rPr>
        <w:t>CDSOutputAsStringNameValuePairSpecification</w:t>
      </w:r>
      <w:proofErr w:type="spellEnd"/>
      <w:r w:rsidR="00A956C3">
        <w:rPr>
          <w:b w:val="0"/>
          <w:lang w:val="en-US"/>
        </w:rPr>
        <w:t xml:space="preserve"> – The specification of the </w:t>
      </w:r>
      <w:proofErr w:type="spellStart"/>
      <w:r w:rsidR="00A956C3">
        <w:rPr>
          <w:b w:val="0"/>
          <w:lang w:val="en-US"/>
        </w:rPr>
        <w:t>CDSOutputAsStringNameValuePair</w:t>
      </w:r>
      <w:proofErr w:type="spellEnd"/>
      <w:r w:rsidR="00A956C3">
        <w:rPr>
          <w:b w:val="0"/>
          <w:lang w:val="en-US"/>
        </w:rPr>
        <w:t xml:space="preserve"> output.</w:t>
      </w:r>
    </w:p>
    <w:p w14:paraId="541D7B52" w14:textId="77777777" w:rsidR="00AD799B" w:rsidRDefault="00AD799B" w:rsidP="00B46166">
      <w:pPr>
        <w:ind w:left="1002"/>
        <w:rPr>
          <w:b w:val="0"/>
          <w:lang w:val="en-US"/>
        </w:rPr>
      </w:pPr>
    </w:p>
    <w:p w14:paraId="4366F870" w14:textId="77777777" w:rsidR="00AD799B" w:rsidRDefault="00AD799B" w:rsidP="00AD799B">
      <w:pPr>
        <w:keepNext/>
        <w:ind w:left="1002"/>
      </w:pPr>
      <w:r>
        <w:rPr>
          <w:noProof/>
          <w:lang w:val="en-US" w:eastAsia="ja-JP"/>
        </w:rPr>
        <w:drawing>
          <wp:inline distT="0" distB="0" distL="0" distR="0" wp14:anchorId="3CD142BB" wp14:editId="42F9DEDE">
            <wp:extent cx="4400000" cy="790476"/>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00000" cy="790476"/>
                    </a:xfrm>
                    <a:prstGeom prst="rect">
                      <a:avLst/>
                    </a:prstGeom>
                  </pic:spPr>
                </pic:pic>
              </a:graphicData>
            </a:graphic>
          </wp:inline>
        </w:drawing>
      </w:r>
    </w:p>
    <w:p w14:paraId="098E7FD8" w14:textId="60FD19BD" w:rsidR="00AD799B" w:rsidRPr="00187E49" w:rsidRDefault="00AD799B" w:rsidP="00187E49">
      <w:pPr>
        <w:pStyle w:val="Caption"/>
        <w:ind w:left="432"/>
      </w:pPr>
      <w:r>
        <w:t xml:space="preserve">Figure </w:t>
      </w:r>
      <w:r>
        <w:fldChar w:fldCharType="begin"/>
      </w:r>
      <w:r>
        <w:instrText xml:space="preserve"> SEQ Figure \* ARABIC </w:instrText>
      </w:r>
      <w:r>
        <w:fldChar w:fldCharType="separate"/>
      </w:r>
      <w:r>
        <w:t>16</w:t>
      </w:r>
      <w:r>
        <w:fldChar w:fldCharType="end"/>
      </w:r>
      <w:r>
        <w:t xml:space="preserve"> - </w:t>
      </w:r>
      <w:proofErr w:type="spellStart"/>
      <w:r>
        <w:t>CDSOutputSpecification</w:t>
      </w:r>
      <w:proofErr w:type="spellEnd"/>
      <w:r>
        <w:t xml:space="preserve"> </w:t>
      </w:r>
      <w:r w:rsidR="00683831">
        <w:t xml:space="preserve">is an </w:t>
      </w:r>
      <w:r>
        <w:t>abstract superclass</w:t>
      </w:r>
    </w:p>
    <w:p w14:paraId="1AD26C77" w14:textId="77777777" w:rsidR="00B46166" w:rsidRDefault="00B46166" w:rsidP="00B46166">
      <w:pPr>
        <w:ind w:left="1002"/>
        <w:rPr>
          <w:lang w:val="en-US"/>
        </w:rPr>
      </w:pPr>
    </w:p>
    <w:p w14:paraId="1597DEC9" w14:textId="47A51B28" w:rsidR="00B46166" w:rsidRDefault="00D16692" w:rsidP="00D16692">
      <w:pPr>
        <w:rPr>
          <w:lang w:val="en-US"/>
        </w:rPr>
      </w:pPr>
      <w:r>
        <w:rPr>
          <w:noProof/>
          <w:lang w:val="en-US" w:eastAsia="ja-JP"/>
        </w:rPr>
        <w:drawing>
          <wp:inline distT="0" distB="0" distL="0" distR="0" wp14:anchorId="240FB8C1" wp14:editId="51DB0D9A">
            <wp:extent cx="5226050" cy="3789552"/>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28262" cy="3791156"/>
                    </a:xfrm>
                    <a:prstGeom prst="rect">
                      <a:avLst/>
                    </a:prstGeom>
                  </pic:spPr>
                </pic:pic>
              </a:graphicData>
            </a:graphic>
          </wp:inline>
        </w:drawing>
      </w:r>
    </w:p>
    <w:p w14:paraId="7E4A786B" w14:textId="79766A27" w:rsidR="00B46166" w:rsidRDefault="00B46166" w:rsidP="00187E49">
      <w:pPr>
        <w:pStyle w:val="Caption"/>
        <w:ind w:left="432"/>
      </w:pPr>
      <w:r>
        <w:lastRenderedPageBreak/>
        <w:t xml:space="preserve">Figure </w:t>
      </w:r>
      <w:r>
        <w:fldChar w:fldCharType="begin"/>
      </w:r>
      <w:r>
        <w:instrText xml:space="preserve"> SEQ Figure \* ARABIC </w:instrText>
      </w:r>
      <w:r>
        <w:fldChar w:fldCharType="separate"/>
      </w:r>
      <w:r w:rsidR="00AC79A3">
        <w:t>18</w:t>
      </w:r>
      <w:r>
        <w:fldChar w:fldCharType="end"/>
      </w:r>
      <w:r>
        <w:t xml:space="preserve"> – </w:t>
      </w:r>
      <w:proofErr w:type="spellStart"/>
      <w:r>
        <w:t>CDSOutput</w:t>
      </w:r>
      <w:r w:rsidR="00091AC6">
        <w:t>AsVMR</w:t>
      </w:r>
      <w:r>
        <w:t>Specification</w:t>
      </w:r>
      <w:proofErr w:type="spellEnd"/>
      <w:r>
        <w:t xml:space="preserve"> complex type</w:t>
      </w:r>
    </w:p>
    <w:p w14:paraId="09FA91F1" w14:textId="6C2BFF2C" w:rsidR="00091AC6" w:rsidRDefault="00D16692" w:rsidP="00091AC6">
      <w:r>
        <w:rPr>
          <w:noProof/>
          <w:lang w:val="en-US" w:eastAsia="ja-JP"/>
        </w:rPr>
        <w:drawing>
          <wp:inline distT="0" distB="0" distL="0" distR="0" wp14:anchorId="6EE92442" wp14:editId="0120D9C3">
            <wp:extent cx="5190476" cy="1809524"/>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90476" cy="1809524"/>
                    </a:xfrm>
                    <a:prstGeom prst="rect">
                      <a:avLst/>
                    </a:prstGeom>
                  </pic:spPr>
                </pic:pic>
              </a:graphicData>
            </a:graphic>
          </wp:inline>
        </w:drawing>
      </w:r>
    </w:p>
    <w:p w14:paraId="6CBD81C5" w14:textId="4ED35FD7" w:rsidR="00091AC6" w:rsidRDefault="00091AC6" w:rsidP="00187E49">
      <w:pPr>
        <w:pStyle w:val="Caption"/>
        <w:ind w:left="432"/>
      </w:pPr>
      <w:r>
        <w:t xml:space="preserve">Figure </w:t>
      </w:r>
      <w:r>
        <w:fldChar w:fldCharType="begin"/>
      </w:r>
      <w:r>
        <w:instrText xml:space="preserve"> SEQ Figure \* ARABIC </w:instrText>
      </w:r>
      <w:r>
        <w:fldChar w:fldCharType="separate"/>
      </w:r>
      <w:r w:rsidR="00AC79A3">
        <w:t>19</w:t>
      </w:r>
      <w:r>
        <w:fldChar w:fldCharType="end"/>
      </w:r>
      <w:r>
        <w:t xml:space="preserve"> – </w:t>
      </w:r>
      <w:proofErr w:type="spellStart"/>
      <w:r>
        <w:t>CDSOutputAsDataTypeSpecification</w:t>
      </w:r>
      <w:proofErr w:type="spellEnd"/>
      <w:r>
        <w:t xml:space="preserve"> complex type</w:t>
      </w:r>
    </w:p>
    <w:p w14:paraId="3D285DC0" w14:textId="74D6AE6E" w:rsidR="00091AC6" w:rsidRPr="00091AC6" w:rsidRDefault="00D16692" w:rsidP="00091AC6">
      <w:r>
        <w:rPr>
          <w:noProof/>
          <w:lang w:val="en-US" w:eastAsia="ja-JP"/>
        </w:rPr>
        <w:drawing>
          <wp:inline distT="0" distB="0" distL="0" distR="0" wp14:anchorId="6AEEAE57" wp14:editId="1F6E9697">
            <wp:extent cx="5422900" cy="205777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48048" cy="2067313"/>
                    </a:xfrm>
                    <a:prstGeom prst="rect">
                      <a:avLst/>
                    </a:prstGeom>
                  </pic:spPr>
                </pic:pic>
              </a:graphicData>
            </a:graphic>
          </wp:inline>
        </w:drawing>
      </w:r>
      <w:bookmarkStart w:id="13" w:name="_GoBack"/>
      <w:bookmarkEnd w:id="13"/>
    </w:p>
    <w:p w14:paraId="50A159E7" w14:textId="1E1096BF" w:rsidR="00091AC6" w:rsidRPr="00706EC0" w:rsidRDefault="00091AC6" w:rsidP="00187E49">
      <w:pPr>
        <w:pStyle w:val="Caption"/>
        <w:ind w:left="432"/>
      </w:pPr>
      <w:r>
        <w:t xml:space="preserve">Figure </w:t>
      </w:r>
      <w:r>
        <w:fldChar w:fldCharType="begin"/>
      </w:r>
      <w:r>
        <w:instrText xml:space="preserve"> SEQ Figure \* ARABIC </w:instrText>
      </w:r>
      <w:r>
        <w:fldChar w:fldCharType="separate"/>
      </w:r>
      <w:r w:rsidR="00AC79A3">
        <w:t>20</w:t>
      </w:r>
      <w:r>
        <w:fldChar w:fldCharType="end"/>
      </w:r>
      <w:r>
        <w:t xml:space="preserve"> – </w:t>
      </w:r>
      <w:proofErr w:type="spellStart"/>
      <w:r>
        <w:t>CDSOutputAsStringNameValuePairSpecification</w:t>
      </w:r>
      <w:proofErr w:type="spellEnd"/>
      <w:r>
        <w:t xml:space="preserve"> complex type</w:t>
      </w:r>
    </w:p>
    <w:p w14:paraId="5902D3E0" w14:textId="77777777" w:rsidR="00091AC6" w:rsidRDefault="00091AC6" w:rsidP="00091AC6"/>
    <w:p w14:paraId="5C8713DC" w14:textId="77777777" w:rsidR="00091AC6" w:rsidRPr="00091AC6" w:rsidRDefault="00091AC6" w:rsidP="00091AC6"/>
    <w:p w14:paraId="4511D6CF" w14:textId="77777777" w:rsidR="00B46166" w:rsidRPr="00B46166" w:rsidRDefault="00B46166" w:rsidP="00B46166"/>
    <w:p w14:paraId="586A8EA7" w14:textId="77777777" w:rsidR="002E2686" w:rsidRDefault="002E2686" w:rsidP="00175A40">
      <w:pPr>
        <w:rPr>
          <w:lang w:val="en-US"/>
        </w:rPr>
      </w:pPr>
    </w:p>
    <w:p w14:paraId="0AEF7324" w14:textId="77777777" w:rsidR="002E2686" w:rsidRDefault="002E2686" w:rsidP="002E2686">
      <w:pPr>
        <w:pStyle w:val="Heading2"/>
      </w:pPr>
      <w:bookmarkStart w:id="14" w:name="_Toc374886323"/>
      <w:r>
        <w:t>Examples</w:t>
      </w:r>
      <w:bookmarkEnd w:id="14"/>
    </w:p>
    <w:p w14:paraId="1F20D0B8" w14:textId="77777777" w:rsidR="002E2686" w:rsidRPr="00371A39" w:rsidRDefault="00175A40" w:rsidP="002E2686">
      <w:pPr>
        <w:ind w:left="1002"/>
        <w:rPr>
          <w:b w:val="0"/>
          <w:lang w:val="en-US"/>
        </w:rPr>
      </w:pPr>
      <w:r>
        <w:rPr>
          <w:b w:val="0"/>
          <w:lang w:val="en-US"/>
        </w:rPr>
        <w:t xml:space="preserve">An </w:t>
      </w:r>
      <w:r w:rsidR="00371A39" w:rsidRPr="00091AC6">
        <w:rPr>
          <w:b w:val="0"/>
          <w:lang w:val="en-US"/>
        </w:rPr>
        <w:t>informative</w:t>
      </w:r>
      <w:r w:rsidR="00371A39" w:rsidRPr="00371A39">
        <w:rPr>
          <w:b w:val="0"/>
          <w:lang w:val="en-US"/>
        </w:rPr>
        <w:t xml:space="preserve"> </w:t>
      </w:r>
      <w:r>
        <w:rPr>
          <w:b w:val="0"/>
          <w:lang w:val="en-US"/>
        </w:rPr>
        <w:t>vMR is provided in the supplemental files.</w:t>
      </w:r>
    </w:p>
    <w:p w14:paraId="48F3F5DD" w14:textId="77777777" w:rsidR="002E2686" w:rsidRPr="00DB5928" w:rsidRDefault="002E2686" w:rsidP="00277E86">
      <w:pPr>
        <w:ind w:left="1021"/>
        <w:rPr>
          <w:rFonts w:ascii="Consolas" w:hAnsi="Consolas" w:cs="Consolas"/>
          <w:sz w:val="18"/>
          <w:szCs w:val="18"/>
        </w:rPr>
      </w:pPr>
    </w:p>
    <w:p w14:paraId="522C0304" w14:textId="77777777" w:rsidR="002E2686" w:rsidRDefault="002E2686" w:rsidP="002E2686">
      <w:pPr>
        <w:pStyle w:val="Heading2"/>
        <w:numPr>
          <w:ilvl w:val="0"/>
          <w:numId w:val="0"/>
        </w:numPr>
        <w:ind w:left="426"/>
      </w:pPr>
      <w:r>
        <w:t xml:space="preserve"> </w:t>
      </w:r>
    </w:p>
    <w:p w14:paraId="7D7C8139" w14:textId="77777777" w:rsidR="00804DCF" w:rsidRDefault="00804DCF" w:rsidP="00804DCF">
      <w:pPr>
        <w:ind w:left="1002"/>
        <w:rPr>
          <w:lang w:val="en-US"/>
        </w:rPr>
      </w:pPr>
    </w:p>
    <w:sectPr w:rsidR="00804DCF" w:rsidSect="00D9171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laude Nanjo" w:date="2013-12-15T16:06:00Z" w:initials="CN">
    <w:p w14:paraId="35CD3B23" w14:textId="67E0254A" w:rsidR="00927013" w:rsidRDefault="00927013">
      <w:pPr>
        <w:pStyle w:val="CommentText"/>
      </w:pPr>
      <w:r>
        <w:rPr>
          <w:rStyle w:val="CommentReference"/>
        </w:rPr>
        <w:annotationRef/>
      </w:r>
      <w:r>
        <w:t>Update to 3.0 for ballot but not publication.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CD3B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53B64" w14:textId="77777777" w:rsidR="002622F0" w:rsidRDefault="002622F0">
      <w:r>
        <w:separator/>
      </w:r>
    </w:p>
  </w:endnote>
  <w:endnote w:type="continuationSeparator" w:id="0">
    <w:p w14:paraId="4AFDFF2C" w14:textId="77777777" w:rsidR="002622F0" w:rsidRDefault="00262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5900D" w14:textId="77777777" w:rsidR="00927013" w:rsidRDefault="00927013"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423FB" w14:textId="77777777" w:rsidR="00927013" w:rsidRDefault="009270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03D1D" w14:textId="77777777" w:rsidR="00927013" w:rsidRDefault="00927013"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7E49">
      <w:rPr>
        <w:rStyle w:val="PageNumber"/>
        <w:noProof/>
      </w:rPr>
      <w:t>19</w:t>
    </w:r>
    <w:r>
      <w:rPr>
        <w:rStyle w:val="PageNumber"/>
      </w:rPr>
      <w:fldChar w:fldCharType="end"/>
    </w:r>
  </w:p>
  <w:p w14:paraId="5B254E7C" w14:textId="77777777" w:rsidR="00927013" w:rsidRDefault="00927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EA085" w14:textId="77777777" w:rsidR="002622F0" w:rsidRDefault="002622F0">
      <w:r>
        <w:separator/>
      </w:r>
    </w:p>
  </w:footnote>
  <w:footnote w:type="continuationSeparator" w:id="0">
    <w:p w14:paraId="6F1FEFA0" w14:textId="77777777" w:rsidR="002622F0" w:rsidRDefault="002622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D0FC4"/>
    <w:multiLevelType w:val="hybridMultilevel"/>
    <w:tmpl w:val="64B4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53F22"/>
    <w:multiLevelType w:val="hybridMultilevel"/>
    <w:tmpl w:val="60A04ADE"/>
    <w:lvl w:ilvl="0" w:tplc="0409000F">
      <w:start w:val="1"/>
      <w:numFmt w:val="decimal"/>
      <w:lvlText w:val="%1."/>
      <w:lvlJc w:val="left"/>
      <w:pPr>
        <w:ind w:left="1836" w:hanging="360"/>
      </w:pPr>
    </w:lvl>
    <w:lvl w:ilvl="1" w:tplc="04090019" w:tentative="1">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2">
    <w:nsid w:val="4610231A"/>
    <w:multiLevelType w:val="hybridMultilevel"/>
    <w:tmpl w:val="C5000F6C"/>
    <w:lvl w:ilvl="0" w:tplc="0409000F">
      <w:start w:val="1"/>
      <w:numFmt w:val="decimal"/>
      <w:lvlText w:val="%1."/>
      <w:lvlJc w:val="left"/>
      <w:pPr>
        <w:ind w:left="1722" w:hanging="360"/>
      </w:pPr>
    </w:lvl>
    <w:lvl w:ilvl="1" w:tplc="04090019" w:tentative="1">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3">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4">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6">
    <w:nsid w:val="67044FC5"/>
    <w:multiLevelType w:val="hybridMultilevel"/>
    <w:tmpl w:val="2F2C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C70247"/>
    <w:multiLevelType w:val="hybridMultilevel"/>
    <w:tmpl w:val="093217E6"/>
    <w:lvl w:ilvl="0" w:tplc="0409000F">
      <w:start w:val="1"/>
      <w:numFmt w:val="decimal"/>
      <w:lvlText w:val="%1."/>
      <w:lvlJc w:val="left"/>
      <w:pPr>
        <w:ind w:left="1836" w:hanging="360"/>
      </w:pPr>
    </w:lvl>
    <w:lvl w:ilvl="1" w:tplc="04090019">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8">
    <w:nsid w:val="6B4807FD"/>
    <w:multiLevelType w:val="hybridMultilevel"/>
    <w:tmpl w:val="85CEA3F6"/>
    <w:lvl w:ilvl="0" w:tplc="8662F37C">
      <w:start w:val="1"/>
      <w:numFmt w:val="decimal"/>
      <w:lvlText w:val="%1."/>
      <w:lvlJc w:val="left"/>
      <w:pPr>
        <w:ind w:left="1362" w:hanging="360"/>
      </w:pPr>
      <w:rPr>
        <w:rFonts w:hint="default"/>
      </w:r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2"/>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ude Nanjo">
    <w15:presenceInfo w15:providerId="Windows Live" w15:userId="6d9a8bcabb8188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AB"/>
    <w:rsid w:val="00002A28"/>
    <w:rsid w:val="00014176"/>
    <w:rsid w:val="0001688A"/>
    <w:rsid w:val="0001793D"/>
    <w:rsid w:val="000353F1"/>
    <w:rsid w:val="00084A86"/>
    <w:rsid w:val="00091AC6"/>
    <w:rsid w:val="000940BD"/>
    <w:rsid w:val="000A666E"/>
    <w:rsid w:val="000E0C83"/>
    <w:rsid w:val="00106185"/>
    <w:rsid w:val="00115AA9"/>
    <w:rsid w:val="00124915"/>
    <w:rsid w:val="001344F9"/>
    <w:rsid w:val="00140DBA"/>
    <w:rsid w:val="00151EBC"/>
    <w:rsid w:val="00157186"/>
    <w:rsid w:val="00160995"/>
    <w:rsid w:val="00161EBC"/>
    <w:rsid w:val="0016370E"/>
    <w:rsid w:val="00175A40"/>
    <w:rsid w:val="00187E49"/>
    <w:rsid w:val="001B016C"/>
    <w:rsid w:val="001C78C3"/>
    <w:rsid w:val="001F5673"/>
    <w:rsid w:val="002013A5"/>
    <w:rsid w:val="00206AA6"/>
    <w:rsid w:val="002174CE"/>
    <w:rsid w:val="00222BC5"/>
    <w:rsid w:val="00231073"/>
    <w:rsid w:val="002349E5"/>
    <w:rsid w:val="002464D7"/>
    <w:rsid w:val="00247FEA"/>
    <w:rsid w:val="002611C9"/>
    <w:rsid w:val="002622F0"/>
    <w:rsid w:val="00277E86"/>
    <w:rsid w:val="0028419E"/>
    <w:rsid w:val="00290385"/>
    <w:rsid w:val="00291F3C"/>
    <w:rsid w:val="002A6E1D"/>
    <w:rsid w:val="002A7BFC"/>
    <w:rsid w:val="002C32F6"/>
    <w:rsid w:val="002C4606"/>
    <w:rsid w:val="002E2686"/>
    <w:rsid w:val="002F7DC1"/>
    <w:rsid w:val="00304FA6"/>
    <w:rsid w:val="00321E96"/>
    <w:rsid w:val="00331477"/>
    <w:rsid w:val="00347A8F"/>
    <w:rsid w:val="00352475"/>
    <w:rsid w:val="00371A39"/>
    <w:rsid w:val="0038248F"/>
    <w:rsid w:val="003A232C"/>
    <w:rsid w:val="003C7914"/>
    <w:rsid w:val="003E559D"/>
    <w:rsid w:val="00401AB5"/>
    <w:rsid w:val="0040387A"/>
    <w:rsid w:val="004047AC"/>
    <w:rsid w:val="00407F69"/>
    <w:rsid w:val="0043614F"/>
    <w:rsid w:val="00436CEB"/>
    <w:rsid w:val="00441BCF"/>
    <w:rsid w:val="00444E2A"/>
    <w:rsid w:val="004451CE"/>
    <w:rsid w:val="00451911"/>
    <w:rsid w:val="004860C0"/>
    <w:rsid w:val="00494567"/>
    <w:rsid w:val="00494897"/>
    <w:rsid w:val="004B5082"/>
    <w:rsid w:val="004C117F"/>
    <w:rsid w:val="004D7061"/>
    <w:rsid w:val="00515E47"/>
    <w:rsid w:val="00545D5C"/>
    <w:rsid w:val="005503CE"/>
    <w:rsid w:val="00560776"/>
    <w:rsid w:val="00561BBD"/>
    <w:rsid w:val="005732BE"/>
    <w:rsid w:val="005B00D2"/>
    <w:rsid w:val="005B4CE5"/>
    <w:rsid w:val="005B595A"/>
    <w:rsid w:val="005C50B5"/>
    <w:rsid w:val="005D7972"/>
    <w:rsid w:val="005E1963"/>
    <w:rsid w:val="00603EB0"/>
    <w:rsid w:val="0060736D"/>
    <w:rsid w:val="00615199"/>
    <w:rsid w:val="006337C9"/>
    <w:rsid w:val="00640153"/>
    <w:rsid w:val="00640E63"/>
    <w:rsid w:val="00643315"/>
    <w:rsid w:val="006732D1"/>
    <w:rsid w:val="00683831"/>
    <w:rsid w:val="00692386"/>
    <w:rsid w:val="00695279"/>
    <w:rsid w:val="006B0848"/>
    <w:rsid w:val="006B24F7"/>
    <w:rsid w:val="006B6A6D"/>
    <w:rsid w:val="006C5FCA"/>
    <w:rsid w:val="006D31D3"/>
    <w:rsid w:val="006D38E6"/>
    <w:rsid w:val="006D5208"/>
    <w:rsid w:val="006E68A3"/>
    <w:rsid w:val="00700223"/>
    <w:rsid w:val="00706EC0"/>
    <w:rsid w:val="007103DF"/>
    <w:rsid w:val="00736711"/>
    <w:rsid w:val="0073675C"/>
    <w:rsid w:val="007409FC"/>
    <w:rsid w:val="00753DA8"/>
    <w:rsid w:val="00755F7A"/>
    <w:rsid w:val="00764B75"/>
    <w:rsid w:val="00786A39"/>
    <w:rsid w:val="007933E5"/>
    <w:rsid w:val="007C23C1"/>
    <w:rsid w:val="007D2977"/>
    <w:rsid w:val="007E0995"/>
    <w:rsid w:val="007F6DA5"/>
    <w:rsid w:val="0080038F"/>
    <w:rsid w:val="00804DCF"/>
    <w:rsid w:val="00805E88"/>
    <w:rsid w:val="00842F97"/>
    <w:rsid w:val="00852525"/>
    <w:rsid w:val="008539C6"/>
    <w:rsid w:val="00894C2E"/>
    <w:rsid w:val="008D5226"/>
    <w:rsid w:val="008D5801"/>
    <w:rsid w:val="008F497E"/>
    <w:rsid w:val="009121F1"/>
    <w:rsid w:val="0092194A"/>
    <w:rsid w:val="00926CBE"/>
    <w:rsid w:val="00927013"/>
    <w:rsid w:val="009341C6"/>
    <w:rsid w:val="009424D0"/>
    <w:rsid w:val="009473F7"/>
    <w:rsid w:val="009475BF"/>
    <w:rsid w:val="0095289E"/>
    <w:rsid w:val="0096399F"/>
    <w:rsid w:val="00970172"/>
    <w:rsid w:val="009734AB"/>
    <w:rsid w:val="00997E3E"/>
    <w:rsid w:val="009A2F65"/>
    <w:rsid w:val="009D5DEA"/>
    <w:rsid w:val="009D7031"/>
    <w:rsid w:val="009E1360"/>
    <w:rsid w:val="009F3723"/>
    <w:rsid w:val="009F3E7F"/>
    <w:rsid w:val="00A04F3F"/>
    <w:rsid w:val="00A078AB"/>
    <w:rsid w:val="00A17225"/>
    <w:rsid w:val="00A22333"/>
    <w:rsid w:val="00A30A57"/>
    <w:rsid w:val="00A4654D"/>
    <w:rsid w:val="00A82356"/>
    <w:rsid w:val="00A946C3"/>
    <w:rsid w:val="00A956C3"/>
    <w:rsid w:val="00AC79A3"/>
    <w:rsid w:val="00AD7663"/>
    <w:rsid w:val="00AD799B"/>
    <w:rsid w:val="00AF0E45"/>
    <w:rsid w:val="00AF6D3A"/>
    <w:rsid w:val="00B1399C"/>
    <w:rsid w:val="00B34DE8"/>
    <w:rsid w:val="00B42AB7"/>
    <w:rsid w:val="00B46166"/>
    <w:rsid w:val="00B50CF1"/>
    <w:rsid w:val="00B577DA"/>
    <w:rsid w:val="00B7194C"/>
    <w:rsid w:val="00B92D5E"/>
    <w:rsid w:val="00BC6794"/>
    <w:rsid w:val="00BE21A2"/>
    <w:rsid w:val="00BE6757"/>
    <w:rsid w:val="00BE7EFC"/>
    <w:rsid w:val="00BF4339"/>
    <w:rsid w:val="00C16230"/>
    <w:rsid w:val="00C32EA0"/>
    <w:rsid w:val="00C34ED1"/>
    <w:rsid w:val="00C54FC5"/>
    <w:rsid w:val="00C85D5D"/>
    <w:rsid w:val="00CB6780"/>
    <w:rsid w:val="00CF119E"/>
    <w:rsid w:val="00CF2C7C"/>
    <w:rsid w:val="00CF794B"/>
    <w:rsid w:val="00D164B6"/>
    <w:rsid w:val="00D16692"/>
    <w:rsid w:val="00D678D6"/>
    <w:rsid w:val="00D70142"/>
    <w:rsid w:val="00D9171A"/>
    <w:rsid w:val="00DA5E07"/>
    <w:rsid w:val="00DB5928"/>
    <w:rsid w:val="00DC0497"/>
    <w:rsid w:val="00DF3D92"/>
    <w:rsid w:val="00E03D86"/>
    <w:rsid w:val="00E264B2"/>
    <w:rsid w:val="00E67908"/>
    <w:rsid w:val="00E70CB2"/>
    <w:rsid w:val="00E80F9E"/>
    <w:rsid w:val="00E920B3"/>
    <w:rsid w:val="00E9388D"/>
    <w:rsid w:val="00EB6A06"/>
    <w:rsid w:val="00EC1795"/>
    <w:rsid w:val="00ED0EFC"/>
    <w:rsid w:val="00EE0362"/>
    <w:rsid w:val="00EE743F"/>
    <w:rsid w:val="00F04F80"/>
    <w:rsid w:val="00F15F5E"/>
    <w:rsid w:val="00F236D0"/>
    <w:rsid w:val="00F432BF"/>
    <w:rsid w:val="00F500A5"/>
    <w:rsid w:val="00F71AFD"/>
    <w:rsid w:val="00F843F3"/>
    <w:rsid w:val="00F84BDE"/>
    <w:rsid w:val="00F8516E"/>
    <w:rsid w:val="00F85EC2"/>
    <w:rsid w:val="00F9007B"/>
    <w:rsid w:val="00F91DFD"/>
    <w:rsid w:val="00F931D6"/>
    <w:rsid w:val="00FC4F88"/>
    <w:rsid w:val="00FE2964"/>
    <w:rsid w:val="00FE6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D49B"/>
  <w15:docId w15:val="{7AD13883-EC07-4680-844E-8F792901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er" Target="footer1.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l7.org/ctl.cfm?action=ballots.participantdetailbydocument&amp;ballot_voter_id=8980&amp;ballot_id=1243&amp;ballot_cycle_id=532"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963</TotalTime>
  <Pages>19</Pages>
  <Words>2761</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18463</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Claude Nanjo</cp:lastModifiedBy>
  <cp:revision>101</cp:revision>
  <cp:lastPrinted>2013-08-04T21:20:00Z</cp:lastPrinted>
  <dcterms:created xsi:type="dcterms:W3CDTF">2013-03-20T18:29:00Z</dcterms:created>
  <dcterms:modified xsi:type="dcterms:W3CDTF">2013-12-16T03:47:00Z</dcterms:modified>
</cp:coreProperties>
</file>
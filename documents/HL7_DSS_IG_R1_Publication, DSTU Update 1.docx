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r w:rsidR="00157E04">
        <w:rPr>
          <w:b/>
          <w:sz w:val="36"/>
          <w:szCs w:val="36"/>
        </w:rPr>
        <w:t>Specification</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HL7 and Health Level Seven are registered trademarks of Health Level Seven International. Reg. U.S. Pat &amp; TM Off</w:t>
      </w:r>
      <w:r w:rsidR="00E770A2" w:rsidRPr="00A878ED">
        <w:rPr>
          <w:b/>
          <w:sz w:val="18"/>
          <w:szCs w:val="18"/>
        </w:rPr>
        <w:t>.</w:t>
      </w:r>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2"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rsidR="001E711C">
        <w:t xml:space="preserve">December </w:t>
      </w:r>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3"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75144121"/>
      <w:r w:rsidR="000F6CA3" w:rsidRPr="00A878ED">
        <w:rPr>
          <w:rFonts w:ascii="Times New Roman" w:hAnsi="Times New Roman"/>
        </w:rPr>
        <w:lastRenderedPageBreak/>
        <w:t>Table of Contents</w:t>
      </w:r>
      <w:bookmarkEnd w:id="1"/>
      <w:bookmarkEnd w:id="2"/>
      <w:bookmarkEnd w:id="3"/>
      <w:bookmarkEnd w:id="4"/>
    </w:p>
    <w:p w:rsidR="00534D05" w:rsidRPr="00A878ED" w:rsidRDefault="00534D05" w:rsidP="00534D05"/>
    <w:p w:rsidR="0068453A"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75144121" w:history="1">
        <w:r w:rsidR="0068453A" w:rsidRPr="007A6A68">
          <w:rPr>
            <w:rStyle w:val="Hyperlink"/>
            <w:rFonts w:ascii="Times New Roman" w:hAnsi="Times New Roman"/>
          </w:rPr>
          <w:t>Table of Contents</w:t>
        </w:r>
        <w:r w:rsidR="0068453A">
          <w:rPr>
            <w:webHidden/>
          </w:rPr>
          <w:tab/>
        </w:r>
        <w:r w:rsidR="0068453A">
          <w:rPr>
            <w:webHidden/>
          </w:rPr>
          <w:fldChar w:fldCharType="begin"/>
        </w:r>
        <w:r w:rsidR="0068453A">
          <w:rPr>
            <w:webHidden/>
          </w:rPr>
          <w:instrText xml:space="preserve"> PAGEREF _Toc375144121 \h </w:instrText>
        </w:r>
        <w:r w:rsidR="0068453A">
          <w:rPr>
            <w:webHidden/>
          </w:rPr>
        </w:r>
        <w:r w:rsidR="0068453A">
          <w:rPr>
            <w:webHidden/>
          </w:rPr>
          <w:fldChar w:fldCharType="separate"/>
        </w:r>
        <w:r w:rsidR="0068453A">
          <w:rPr>
            <w:webHidden/>
          </w:rPr>
          <w:t>4</w:t>
        </w:r>
        <w:r w:rsidR="0068453A">
          <w:rPr>
            <w:webHidden/>
          </w:rPr>
          <w:fldChar w:fldCharType="end"/>
        </w:r>
      </w:hyperlink>
    </w:p>
    <w:p w:rsidR="0068453A" w:rsidRDefault="0049069A">
      <w:pPr>
        <w:pStyle w:val="TOC1"/>
        <w:rPr>
          <w:rFonts w:asciiTheme="minorHAnsi" w:eastAsiaTheme="minorEastAsia" w:hAnsiTheme="minorHAnsi" w:cstheme="minorBidi"/>
          <w:b w:val="0"/>
          <w:bCs w:val="0"/>
          <w:smallCaps w:val="0"/>
          <w:color w:val="auto"/>
          <w:kern w:val="0"/>
          <w:sz w:val="22"/>
          <w:szCs w:val="22"/>
          <w:lang w:eastAsia="en-US"/>
        </w:rPr>
      </w:pPr>
      <w:hyperlink w:anchor="_Toc375144122" w:history="1">
        <w:r w:rsidR="0068453A" w:rsidRPr="007A6A68">
          <w:rPr>
            <w:rStyle w:val="Hyperlink"/>
            <w:rFonts w:ascii="Times New Roman" w:hAnsi="Times New Roman"/>
          </w:rPr>
          <w:t>1.0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Introduction</w:t>
        </w:r>
        <w:r w:rsidR="0068453A">
          <w:rPr>
            <w:webHidden/>
          </w:rPr>
          <w:tab/>
        </w:r>
        <w:r w:rsidR="0068453A">
          <w:rPr>
            <w:webHidden/>
          </w:rPr>
          <w:fldChar w:fldCharType="begin"/>
        </w:r>
        <w:r w:rsidR="0068453A">
          <w:rPr>
            <w:webHidden/>
          </w:rPr>
          <w:instrText xml:space="preserve"> PAGEREF _Toc375144122 \h </w:instrText>
        </w:r>
        <w:r w:rsidR="0068453A">
          <w:rPr>
            <w:webHidden/>
          </w:rPr>
        </w:r>
        <w:r w:rsidR="0068453A">
          <w:rPr>
            <w:webHidden/>
          </w:rPr>
          <w:fldChar w:fldCharType="separate"/>
        </w:r>
        <w:r w:rsidR="0068453A">
          <w:rPr>
            <w:webHidden/>
          </w:rPr>
          <w:t>6</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23" w:history="1">
        <w:r w:rsidR="0068453A" w:rsidRPr="007A6A68">
          <w:rPr>
            <w:rStyle w:val="Hyperlink"/>
            <w:rFonts w:ascii="Times New Roman" w:hAnsi="Times New Roman"/>
          </w:rPr>
          <w:t>1.1</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S&amp;I Framework HeD Initiative</w:t>
        </w:r>
        <w:r w:rsidR="0068453A">
          <w:rPr>
            <w:webHidden/>
          </w:rPr>
          <w:tab/>
        </w:r>
        <w:r w:rsidR="0068453A">
          <w:rPr>
            <w:webHidden/>
          </w:rPr>
          <w:fldChar w:fldCharType="begin"/>
        </w:r>
        <w:r w:rsidR="0068453A">
          <w:rPr>
            <w:webHidden/>
          </w:rPr>
          <w:instrText xml:space="preserve"> PAGEREF _Toc375144123 \h </w:instrText>
        </w:r>
        <w:r w:rsidR="0068453A">
          <w:rPr>
            <w:webHidden/>
          </w:rPr>
        </w:r>
        <w:r w:rsidR="0068453A">
          <w:rPr>
            <w:webHidden/>
          </w:rPr>
          <w:fldChar w:fldCharType="separate"/>
        </w:r>
        <w:r w:rsidR="0068453A">
          <w:rPr>
            <w:webHidden/>
          </w:rPr>
          <w:t>6</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24" w:history="1">
        <w:r w:rsidR="0068453A" w:rsidRPr="007A6A68">
          <w:rPr>
            <w:rStyle w:val="Hyperlink"/>
            <w:rFonts w:ascii="Times New Roman" w:hAnsi="Times New Roman"/>
          </w:rPr>
          <w:t>1.2</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Purpose</w:t>
        </w:r>
        <w:r w:rsidR="0068453A">
          <w:rPr>
            <w:webHidden/>
          </w:rPr>
          <w:tab/>
        </w:r>
        <w:r w:rsidR="0068453A">
          <w:rPr>
            <w:webHidden/>
          </w:rPr>
          <w:fldChar w:fldCharType="begin"/>
        </w:r>
        <w:r w:rsidR="0068453A">
          <w:rPr>
            <w:webHidden/>
          </w:rPr>
          <w:instrText xml:space="preserve"> PAGEREF _Toc375144124 \h </w:instrText>
        </w:r>
        <w:r w:rsidR="0068453A">
          <w:rPr>
            <w:webHidden/>
          </w:rPr>
        </w:r>
        <w:r w:rsidR="0068453A">
          <w:rPr>
            <w:webHidden/>
          </w:rPr>
          <w:fldChar w:fldCharType="separate"/>
        </w:r>
        <w:r w:rsidR="0068453A">
          <w:rPr>
            <w:webHidden/>
          </w:rPr>
          <w:t>7</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25" w:history="1">
        <w:r w:rsidR="0068453A" w:rsidRPr="007A6A68">
          <w:rPr>
            <w:rStyle w:val="Hyperlink"/>
            <w:rFonts w:ascii="Times New Roman" w:hAnsi="Times New Roman"/>
          </w:rPr>
          <w:t>1.3</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Approach</w:t>
        </w:r>
        <w:r w:rsidR="0068453A">
          <w:rPr>
            <w:webHidden/>
          </w:rPr>
          <w:tab/>
        </w:r>
        <w:r w:rsidR="0068453A">
          <w:rPr>
            <w:webHidden/>
          </w:rPr>
          <w:fldChar w:fldCharType="begin"/>
        </w:r>
        <w:r w:rsidR="0068453A">
          <w:rPr>
            <w:webHidden/>
          </w:rPr>
          <w:instrText xml:space="preserve"> PAGEREF _Toc375144125 \h </w:instrText>
        </w:r>
        <w:r w:rsidR="0068453A">
          <w:rPr>
            <w:webHidden/>
          </w:rPr>
        </w:r>
        <w:r w:rsidR="0068453A">
          <w:rPr>
            <w:webHidden/>
          </w:rPr>
          <w:fldChar w:fldCharType="separate"/>
        </w:r>
        <w:r w:rsidR="0068453A">
          <w:rPr>
            <w:webHidden/>
          </w:rPr>
          <w:t>9</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26" w:history="1">
        <w:r w:rsidR="0068453A" w:rsidRPr="007A6A68">
          <w:rPr>
            <w:rStyle w:val="Hyperlink"/>
            <w:rFonts w:ascii="Times New Roman" w:hAnsi="Times New Roman"/>
          </w:rPr>
          <w:t>1.3.1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how A CDS Guidance Service Works</w:t>
        </w:r>
        <w:r w:rsidR="0068453A">
          <w:rPr>
            <w:webHidden/>
          </w:rPr>
          <w:tab/>
        </w:r>
        <w:r w:rsidR="0068453A">
          <w:rPr>
            <w:webHidden/>
          </w:rPr>
          <w:fldChar w:fldCharType="begin"/>
        </w:r>
        <w:r w:rsidR="0068453A">
          <w:rPr>
            <w:webHidden/>
          </w:rPr>
          <w:instrText xml:space="preserve"> PAGEREF _Toc375144126 \h </w:instrText>
        </w:r>
        <w:r w:rsidR="0068453A">
          <w:rPr>
            <w:webHidden/>
          </w:rPr>
        </w:r>
        <w:r w:rsidR="0068453A">
          <w:rPr>
            <w:webHidden/>
          </w:rPr>
          <w:fldChar w:fldCharType="separate"/>
        </w:r>
        <w:r w:rsidR="0068453A">
          <w:rPr>
            <w:webHidden/>
          </w:rPr>
          <w:t>9</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27" w:history="1">
        <w:r w:rsidR="0068453A" w:rsidRPr="007A6A68">
          <w:rPr>
            <w:rStyle w:val="Hyperlink"/>
            <w:rFonts w:ascii="Times New Roman" w:hAnsi="Times New Roman"/>
          </w:rPr>
          <w:t>1.3.2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Other Relevant Services</w:t>
        </w:r>
        <w:r w:rsidR="0068453A">
          <w:rPr>
            <w:webHidden/>
          </w:rPr>
          <w:tab/>
        </w:r>
        <w:r w:rsidR="0068453A">
          <w:rPr>
            <w:webHidden/>
          </w:rPr>
          <w:fldChar w:fldCharType="begin"/>
        </w:r>
        <w:r w:rsidR="0068453A">
          <w:rPr>
            <w:webHidden/>
          </w:rPr>
          <w:instrText xml:space="preserve"> PAGEREF _Toc375144127 \h </w:instrText>
        </w:r>
        <w:r w:rsidR="0068453A">
          <w:rPr>
            <w:webHidden/>
          </w:rPr>
        </w:r>
        <w:r w:rsidR="0068453A">
          <w:rPr>
            <w:webHidden/>
          </w:rPr>
          <w:fldChar w:fldCharType="separate"/>
        </w:r>
        <w:r w:rsidR="0068453A">
          <w:rPr>
            <w:webHidden/>
          </w:rPr>
          <w:t>11</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28" w:history="1">
        <w:r w:rsidR="0068453A" w:rsidRPr="007A6A68">
          <w:rPr>
            <w:rStyle w:val="Hyperlink"/>
            <w:rFonts w:ascii="Times New Roman" w:hAnsi="Times New Roman"/>
          </w:rPr>
          <w:t>1.3.3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Technical Solution plan</w:t>
        </w:r>
        <w:r w:rsidR="0068453A">
          <w:rPr>
            <w:webHidden/>
          </w:rPr>
          <w:tab/>
        </w:r>
        <w:r w:rsidR="0068453A">
          <w:rPr>
            <w:webHidden/>
          </w:rPr>
          <w:fldChar w:fldCharType="begin"/>
        </w:r>
        <w:r w:rsidR="0068453A">
          <w:rPr>
            <w:webHidden/>
          </w:rPr>
          <w:instrText xml:space="preserve"> PAGEREF _Toc375144128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29" w:history="1">
        <w:r w:rsidR="0068453A" w:rsidRPr="007A6A68">
          <w:rPr>
            <w:rStyle w:val="Hyperlink"/>
            <w:rFonts w:ascii="Times New Roman" w:hAnsi="Times New Roman"/>
          </w:rPr>
          <w:t>1.4</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Intended Audience</w:t>
        </w:r>
        <w:r w:rsidR="0068453A">
          <w:rPr>
            <w:webHidden/>
          </w:rPr>
          <w:tab/>
        </w:r>
        <w:r w:rsidR="0068453A">
          <w:rPr>
            <w:webHidden/>
          </w:rPr>
          <w:fldChar w:fldCharType="begin"/>
        </w:r>
        <w:r w:rsidR="0068453A">
          <w:rPr>
            <w:webHidden/>
          </w:rPr>
          <w:instrText xml:space="preserve"> PAGEREF _Toc375144129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30" w:history="1">
        <w:r w:rsidR="0068453A" w:rsidRPr="007A6A68">
          <w:rPr>
            <w:rStyle w:val="Hyperlink"/>
            <w:rFonts w:ascii="Times New Roman" w:hAnsi="Times New Roman"/>
          </w:rPr>
          <w:t>1.4.1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Requisite Knowledge</w:t>
        </w:r>
        <w:r w:rsidR="0068453A">
          <w:rPr>
            <w:webHidden/>
          </w:rPr>
          <w:tab/>
        </w:r>
        <w:r w:rsidR="0068453A">
          <w:rPr>
            <w:webHidden/>
          </w:rPr>
          <w:fldChar w:fldCharType="begin"/>
        </w:r>
        <w:r w:rsidR="0068453A">
          <w:rPr>
            <w:webHidden/>
          </w:rPr>
          <w:instrText xml:space="preserve"> PAGEREF _Toc375144130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31" w:history="1">
        <w:r w:rsidR="0068453A" w:rsidRPr="007A6A68">
          <w:rPr>
            <w:rStyle w:val="Hyperlink"/>
            <w:rFonts w:ascii="Times New Roman" w:hAnsi="Times New Roman"/>
          </w:rPr>
          <w:t>1.4.2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Referenced Standards</w:t>
        </w:r>
        <w:r w:rsidR="0068453A">
          <w:rPr>
            <w:webHidden/>
          </w:rPr>
          <w:tab/>
        </w:r>
        <w:r w:rsidR="0068453A">
          <w:rPr>
            <w:webHidden/>
          </w:rPr>
          <w:fldChar w:fldCharType="begin"/>
        </w:r>
        <w:r w:rsidR="0068453A">
          <w:rPr>
            <w:webHidden/>
          </w:rPr>
          <w:instrText xml:space="preserve"> PAGEREF _Toc375144131 \h </w:instrText>
        </w:r>
        <w:r w:rsidR="0068453A">
          <w:rPr>
            <w:webHidden/>
          </w:rPr>
        </w:r>
        <w:r w:rsidR="0068453A">
          <w:rPr>
            <w:webHidden/>
          </w:rPr>
          <w:fldChar w:fldCharType="separate"/>
        </w:r>
        <w:r w:rsidR="0068453A">
          <w:rPr>
            <w:webHidden/>
          </w:rPr>
          <w:t>13</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32" w:history="1">
        <w:r w:rsidR="0068453A" w:rsidRPr="007A6A68">
          <w:rPr>
            <w:rStyle w:val="Hyperlink"/>
            <w:rFonts w:ascii="Times New Roman" w:hAnsi="Times New Roman"/>
          </w:rPr>
          <w:t>1.5</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Conventions and Acronyms Used in this Guide</w:t>
        </w:r>
        <w:r w:rsidR="0068453A">
          <w:rPr>
            <w:webHidden/>
          </w:rPr>
          <w:tab/>
        </w:r>
        <w:r w:rsidR="0068453A">
          <w:rPr>
            <w:webHidden/>
          </w:rPr>
          <w:fldChar w:fldCharType="begin"/>
        </w:r>
        <w:r w:rsidR="0068453A">
          <w:rPr>
            <w:webHidden/>
          </w:rPr>
          <w:instrText xml:space="preserve"> PAGEREF _Toc375144132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33" w:history="1">
        <w:r w:rsidR="0068453A" w:rsidRPr="007A6A68">
          <w:rPr>
            <w:rStyle w:val="Hyperlink"/>
            <w:rFonts w:ascii="Times New Roman" w:hAnsi="Times New Roman"/>
          </w:rPr>
          <w:t>1.5.1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Conformance Verbs (Keywords)</w:t>
        </w:r>
        <w:r w:rsidR="0068453A">
          <w:rPr>
            <w:webHidden/>
          </w:rPr>
          <w:tab/>
        </w:r>
        <w:r w:rsidR="0068453A">
          <w:rPr>
            <w:webHidden/>
          </w:rPr>
          <w:fldChar w:fldCharType="begin"/>
        </w:r>
        <w:r w:rsidR="0068453A">
          <w:rPr>
            <w:webHidden/>
          </w:rPr>
          <w:instrText xml:space="preserve"> PAGEREF _Toc375144133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34" w:history="1">
        <w:r w:rsidR="0068453A" w:rsidRPr="007A6A68">
          <w:rPr>
            <w:rStyle w:val="Hyperlink"/>
            <w:rFonts w:ascii="Times New Roman" w:hAnsi="Times New Roman"/>
          </w:rPr>
          <w:t>1.5.2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Cardinality</w:t>
        </w:r>
        <w:r w:rsidR="0068453A">
          <w:rPr>
            <w:webHidden/>
          </w:rPr>
          <w:tab/>
        </w:r>
        <w:r w:rsidR="0068453A">
          <w:rPr>
            <w:webHidden/>
          </w:rPr>
          <w:fldChar w:fldCharType="begin"/>
        </w:r>
        <w:r w:rsidR="0068453A">
          <w:rPr>
            <w:webHidden/>
          </w:rPr>
          <w:instrText xml:space="preserve"> PAGEREF _Toc375144134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35" w:history="1">
        <w:r w:rsidR="0068453A" w:rsidRPr="007A6A68">
          <w:rPr>
            <w:rStyle w:val="Hyperlink"/>
            <w:rFonts w:ascii="Times New Roman" w:hAnsi="Times New Roman"/>
          </w:rPr>
          <w:t>1.6</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Acronyms</w:t>
        </w:r>
        <w:r w:rsidR="0068453A">
          <w:rPr>
            <w:webHidden/>
          </w:rPr>
          <w:tab/>
        </w:r>
        <w:r w:rsidR="0068453A">
          <w:rPr>
            <w:webHidden/>
          </w:rPr>
          <w:fldChar w:fldCharType="begin"/>
        </w:r>
        <w:r w:rsidR="0068453A">
          <w:rPr>
            <w:webHidden/>
          </w:rPr>
          <w:instrText xml:space="preserve"> PAGEREF _Toc375144135 \h </w:instrText>
        </w:r>
        <w:r w:rsidR="0068453A">
          <w:rPr>
            <w:webHidden/>
          </w:rPr>
        </w:r>
        <w:r w:rsidR="0068453A">
          <w:rPr>
            <w:webHidden/>
          </w:rPr>
          <w:fldChar w:fldCharType="separate"/>
        </w:r>
        <w:r w:rsidR="0068453A">
          <w:rPr>
            <w:webHidden/>
          </w:rPr>
          <w:t>15</w:t>
        </w:r>
        <w:r w:rsidR="0068453A">
          <w:rPr>
            <w:webHidden/>
          </w:rPr>
          <w:fldChar w:fldCharType="end"/>
        </w:r>
      </w:hyperlink>
    </w:p>
    <w:p w:rsidR="0068453A" w:rsidRDefault="0049069A">
      <w:pPr>
        <w:pStyle w:val="TOC1"/>
        <w:rPr>
          <w:rFonts w:asciiTheme="minorHAnsi" w:eastAsiaTheme="minorEastAsia" w:hAnsiTheme="minorHAnsi" w:cstheme="minorBidi"/>
          <w:b w:val="0"/>
          <w:bCs w:val="0"/>
          <w:smallCaps w:val="0"/>
          <w:color w:val="auto"/>
          <w:kern w:val="0"/>
          <w:sz w:val="22"/>
          <w:szCs w:val="22"/>
          <w:lang w:eastAsia="en-US"/>
        </w:rPr>
      </w:pPr>
      <w:hyperlink w:anchor="_Toc375144136" w:history="1">
        <w:r w:rsidR="0068453A" w:rsidRPr="007A6A68">
          <w:rPr>
            <w:rStyle w:val="Hyperlink"/>
            <w:rFonts w:ascii="Times New Roman" w:hAnsi="Times New Roman"/>
          </w:rPr>
          <w:t>2.0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Implementation Approach</w:t>
        </w:r>
        <w:r w:rsidR="0068453A">
          <w:rPr>
            <w:webHidden/>
          </w:rPr>
          <w:tab/>
        </w:r>
        <w:r w:rsidR="0068453A">
          <w:rPr>
            <w:webHidden/>
          </w:rPr>
          <w:fldChar w:fldCharType="begin"/>
        </w:r>
        <w:r w:rsidR="0068453A">
          <w:rPr>
            <w:webHidden/>
          </w:rPr>
          <w:instrText xml:space="preserve"> PAGEREF _Toc375144136 \h </w:instrText>
        </w:r>
        <w:r w:rsidR="0068453A">
          <w:rPr>
            <w:webHidden/>
          </w:rPr>
        </w:r>
        <w:r w:rsidR="0068453A">
          <w:rPr>
            <w:webHidden/>
          </w:rPr>
          <w:fldChar w:fldCharType="separate"/>
        </w:r>
        <w:r w:rsidR="0068453A">
          <w:rPr>
            <w:webHidden/>
          </w:rPr>
          <w:t>16</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37" w:history="1">
        <w:r w:rsidR="0068453A" w:rsidRPr="007A6A68">
          <w:rPr>
            <w:rStyle w:val="Hyperlink"/>
            <w:rFonts w:ascii="Times New Roman" w:hAnsi="Times New Roman"/>
          </w:rPr>
          <w:t>2.1</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Pre-Conditions (Required Attributes of a Suitable Environment for Implementing this Guide)</w:t>
        </w:r>
        <w:r w:rsidR="0068453A">
          <w:rPr>
            <w:webHidden/>
          </w:rPr>
          <w:tab/>
        </w:r>
        <w:r w:rsidR="0068453A">
          <w:rPr>
            <w:webHidden/>
          </w:rPr>
          <w:fldChar w:fldCharType="begin"/>
        </w:r>
        <w:r w:rsidR="0068453A">
          <w:rPr>
            <w:webHidden/>
          </w:rPr>
          <w:instrText xml:space="preserve"> PAGEREF _Toc375144137 \h </w:instrText>
        </w:r>
        <w:r w:rsidR="0068453A">
          <w:rPr>
            <w:webHidden/>
          </w:rPr>
        </w:r>
        <w:r w:rsidR="0068453A">
          <w:rPr>
            <w:webHidden/>
          </w:rPr>
          <w:fldChar w:fldCharType="separate"/>
        </w:r>
        <w:r w:rsidR="0068453A">
          <w:rPr>
            <w:webHidden/>
          </w:rPr>
          <w:t>16</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38" w:history="1">
        <w:r w:rsidR="0068453A" w:rsidRPr="007A6A68">
          <w:rPr>
            <w:rStyle w:val="Hyperlink"/>
            <w:rFonts w:ascii="Times New Roman" w:hAnsi="Times New Roman"/>
          </w:rPr>
          <w:t>2.2</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Implementation Resources</w:t>
        </w:r>
        <w:r w:rsidR="0068453A">
          <w:rPr>
            <w:webHidden/>
          </w:rPr>
          <w:tab/>
        </w:r>
        <w:r w:rsidR="0068453A">
          <w:rPr>
            <w:webHidden/>
          </w:rPr>
          <w:fldChar w:fldCharType="begin"/>
        </w:r>
        <w:r w:rsidR="0068453A">
          <w:rPr>
            <w:webHidden/>
          </w:rPr>
          <w:instrText xml:space="preserve"> PAGEREF _Toc375144138 \h </w:instrText>
        </w:r>
        <w:r w:rsidR="0068453A">
          <w:rPr>
            <w:webHidden/>
          </w:rPr>
        </w:r>
        <w:r w:rsidR="0068453A">
          <w:rPr>
            <w:webHidden/>
          </w:rPr>
          <w:fldChar w:fldCharType="separate"/>
        </w:r>
        <w:r w:rsidR="0068453A">
          <w:rPr>
            <w:webHidden/>
          </w:rPr>
          <w:t>17</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39" w:history="1">
        <w:r w:rsidR="0068453A" w:rsidRPr="007A6A68">
          <w:rPr>
            <w:rStyle w:val="Hyperlink"/>
            <w:rFonts w:ascii="Times New Roman" w:hAnsi="Times New Roman"/>
          </w:rPr>
          <w:t>2.3</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Service Interaction Framework</w:t>
        </w:r>
        <w:r w:rsidR="0068453A">
          <w:rPr>
            <w:webHidden/>
          </w:rPr>
          <w:tab/>
        </w:r>
        <w:r w:rsidR="0068453A">
          <w:rPr>
            <w:webHidden/>
          </w:rPr>
          <w:fldChar w:fldCharType="begin"/>
        </w:r>
        <w:r w:rsidR="0068453A">
          <w:rPr>
            <w:webHidden/>
          </w:rPr>
          <w:instrText xml:space="preserve"> PAGEREF _Toc375144139 \h </w:instrText>
        </w:r>
        <w:r w:rsidR="0068453A">
          <w:rPr>
            <w:webHidden/>
          </w:rPr>
        </w:r>
        <w:r w:rsidR="0068453A">
          <w:rPr>
            <w:webHidden/>
          </w:rPr>
          <w:fldChar w:fldCharType="separate"/>
        </w:r>
        <w:r w:rsidR="0068453A">
          <w:rPr>
            <w:webHidden/>
          </w:rPr>
          <w:t>18</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0" w:history="1">
        <w:r w:rsidR="0068453A" w:rsidRPr="007A6A68">
          <w:rPr>
            <w:rStyle w:val="Hyperlink"/>
            <w:rFonts w:ascii="Times New Roman" w:hAnsi="Times New Roman"/>
          </w:rPr>
          <w:t>2.3.1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DSS Profile</w:t>
        </w:r>
        <w:r w:rsidR="0068453A">
          <w:rPr>
            <w:webHidden/>
          </w:rPr>
          <w:tab/>
        </w:r>
        <w:r w:rsidR="0068453A">
          <w:rPr>
            <w:webHidden/>
          </w:rPr>
          <w:fldChar w:fldCharType="begin"/>
        </w:r>
        <w:r w:rsidR="0068453A">
          <w:rPr>
            <w:webHidden/>
          </w:rPr>
          <w:instrText xml:space="preserve"> PAGEREF _Toc375144140 \h </w:instrText>
        </w:r>
        <w:r w:rsidR="0068453A">
          <w:rPr>
            <w:webHidden/>
          </w:rPr>
        </w:r>
        <w:r w:rsidR="0068453A">
          <w:rPr>
            <w:webHidden/>
          </w:rPr>
          <w:fldChar w:fldCharType="separate"/>
        </w:r>
        <w:r w:rsidR="0068453A">
          <w:rPr>
            <w:webHidden/>
          </w:rPr>
          <w:t>18</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1" w:history="1">
        <w:r w:rsidR="0068453A" w:rsidRPr="007A6A68">
          <w:rPr>
            <w:rStyle w:val="Hyperlink"/>
            <w:rFonts w:ascii="Times New Roman" w:hAnsi="Times New Roman"/>
          </w:rPr>
          <w:t>2.3.2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Example service request</w:t>
        </w:r>
        <w:r w:rsidR="0068453A">
          <w:rPr>
            <w:webHidden/>
          </w:rPr>
          <w:tab/>
        </w:r>
        <w:r w:rsidR="0068453A">
          <w:rPr>
            <w:webHidden/>
          </w:rPr>
          <w:fldChar w:fldCharType="begin"/>
        </w:r>
        <w:r w:rsidR="0068453A">
          <w:rPr>
            <w:webHidden/>
          </w:rPr>
          <w:instrText xml:space="preserve"> PAGEREF _Toc375144141 \h </w:instrText>
        </w:r>
        <w:r w:rsidR="0068453A">
          <w:rPr>
            <w:webHidden/>
          </w:rPr>
        </w:r>
        <w:r w:rsidR="0068453A">
          <w:rPr>
            <w:webHidden/>
          </w:rPr>
          <w:fldChar w:fldCharType="separate"/>
        </w:r>
        <w:r w:rsidR="0068453A">
          <w:rPr>
            <w:webHidden/>
          </w:rPr>
          <w:t>19</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2" w:history="1">
        <w:r w:rsidR="0068453A" w:rsidRPr="007A6A68">
          <w:rPr>
            <w:rStyle w:val="Hyperlink"/>
            <w:rFonts w:ascii="Times New Roman" w:hAnsi="Times New Roman"/>
          </w:rPr>
          <w:t>2.3.3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Request</w:t>
        </w:r>
        <w:r w:rsidR="0068453A">
          <w:rPr>
            <w:webHidden/>
          </w:rPr>
          <w:tab/>
        </w:r>
        <w:r w:rsidR="0068453A">
          <w:rPr>
            <w:webHidden/>
          </w:rPr>
          <w:fldChar w:fldCharType="begin"/>
        </w:r>
        <w:r w:rsidR="0068453A">
          <w:rPr>
            <w:webHidden/>
          </w:rPr>
          <w:instrText xml:space="preserve"> PAGEREF _Toc375144142 \h </w:instrText>
        </w:r>
        <w:r w:rsidR="0068453A">
          <w:rPr>
            <w:webHidden/>
          </w:rPr>
        </w:r>
        <w:r w:rsidR="0068453A">
          <w:rPr>
            <w:webHidden/>
          </w:rPr>
          <w:fldChar w:fldCharType="separate"/>
        </w:r>
        <w:r w:rsidR="0068453A">
          <w:rPr>
            <w:webHidden/>
          </w:rPr>
          <w:t>20</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3" w:history="1">
        <w:r w:rsidR="0068453A" w:rsidRPr="007A6A68">
          <w:rPr>
            <w:rStyle w:val="Hyperlink"/>
            <w:rFonts w:ascii="Times New Roman" w:hAnsi="Times New Roman"/>
          </w:rPr>
          <w:t>2.3.4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Response</w:t>
        </w:r>
        <w:r w:rsidR="0068453A">
          <w:rPr>
            <w:webHidden/>
          </w:rPr>
          <w:tab/>
        </w:r>
        <w:r w:rsidR="0068453A">
          <w:rPr>
            <w:webHidden/>
          </w:rPr>
          <w:fldChar w:fldCharType="begin"/>
        </w:r>
        <w:r w:rsidR="0068453A">
          <w:rPr>
            <w:webHidden/>
          </w:rPr>
          <w:instrText xml:space="preserve"> PAGEREF _Toc375144143 \h </w:instrText>
        </w:r>
        <w:r w:rsidR="0068453A">
          <w:rPr>
            <w:webHidden/>
          </w:rPr>
        </w:r>
        <w:r w:rsidR="0068453A">
          <w:rPr>
            <w:webHidden/>
          </w:rPr>
          <w:fldChar w:fldCharType="separate"/>
        </w:r>
        <w:r w:rsidR="0068453A">
          <w:rPr>
            <w:webHidden/>
          </w:rPr>
          <w:t>24</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4" w:history="1">
        <w:r w:rsidR="0068453A" w:rsidRPr="007A6A68">
          <w:rPr>
            <w:rStyle w:val="Hyperlink"/>
            <w:rFonts w:ascii="Times New Roman" w:hAnsi="Times New Roman"/>
          </w:rPr>
          <w:t>2.3.5</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Response</w:t>
        </w:r>
        <w:r w:rsidR="0068453A">
          <w:rPr>
            <w:webHidden/>
          </w:rPr>
          <w:tab/>
        </w:r>
        <w:r w:rsidR="0068453A">
          <w:rPr>
            <w:webHidden/>
          </w:rPr>
          <w:fldChar w:fldCharType="begin"/>
        </w:r>
        <w:r w:rsidR="0068453A">
          <w:rPr>
            <w:webHidden/>
          </w:rPr>
          <w:instrText xml:space="preserve"> PAGEREF _Toc375144144 \h </w:instrText>
        </w:r>
        <w:r w:rsidR="0068453A">
          <w:rPr>
            <w:webHidden/>
          </w:rPr>
        </w:r>
        <w:r w:rsidR="0068453A">
          <w:rPr>
            <w:webHidden/>
          </w:rPr>
          <w:fldChar w:fldCharType="separate"/>
        </w:r>
        <w:r w:rsidR="0068453A">
          <w:rPr>
            <w:webHidden/>
          </w:rPr>
          <w:t>25</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5" w:history="1">
        <w:r w:rsidR="0068453A" w:rsidRPr="007A6A68">
          <w:rPr>
            <w:rStyle w:val="Hyperlink"/>
            <w:rFonts w:ascii="Times New Roman" w:hAnsi="Times New Roman"/>
          </w:rPr>
          <w:t>2.3.6</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DSS Exceptions</w:t>
        </w:r>
        <w:r w:rsidR="0068453A">
          <w:rPr>
            <w:webHidden/>
          </w:rPr>
          <w:tab/>
        </w:r>
        <w:r w:rsidR="0068453A">
          <w:rPr>
            <w:webHidden/>
          </w:rPr>
          <w:fldChar w:fldCharType="begin"/>
        </w:r>
        <w:r w:rsidR="0068453A">
          <w:rPr>
            <w:webHidden/>
          </w:rPr>
          <w:instrText xml:space="preserve"> PAGEREF _Toc375144145 \h </w:instrText>
        </w:r>
        <w:r w:rsidR="0068453A">
          <w:rPr>
            <w:webHidden/>
          </w:rPr>
        </w:r>
        <w:r w:rsidR="0068453A">
          <w:rPr>
            <w:webHidden/>
          </w:rPr>
          <w:fldChar w:fldCharType="separate"/>
        </w:r>
        <w:r w:rsidR="0068453A">
          <w:rPr>
            <w:webHidden/>
          </w:rPr>
          <w:t>28</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6" w:history="1">
        <w:r w:rsidR="0068453A" w:rsidRPr="007A6A68">
          <w:rPr>
            <w:rStyle w:val="Hyperlink"/>
            <w:rFonts w:ascii="Times New Roman" w:hAnsi="Times New Roman"/>
          </w:rPr>
          <w:t>2.3.7</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Service Protocols</w:t>
        </w:r>
        <w:r w:rsidR="0068453A">
          <w:rPr>
            <w:webHidden/>
          </w:rPr>
          <w:tab/>
        </w:r>
        <w:r w:rsidR="0068453A">
          <w:rPr>
            <w:webHidden/>
          </w:rPr>
          <w:fldChar w:fldCharType="begin"/>
        </w:r>
        <w:r w:rsidR="0068453A">
          <w:rPr>
            <w:webHidden/>
          </w:rPr>
          <w:instrText xml:space="preserve"> PAGEREF _Toc375144146 \h </w:instrText>
        </w:r>
        <w:r w:rsidR="0068453A">
          <w:rPr>
            <w:webHidden/>
          </w:rPr>
        </w:r>
        <w:r w:rsidR="0068453A">
          <w:rPr>
            <w:webHidden/>
          </w:rPr>
          <w:fldChar w:fldCharType="separate"/>
        </w:r>
        <w:r w:rsidR="0068453A">
          <w:rPr>
            <w:webHidden/>
          </w:rPr>
          <w:t>29</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47" w:history="1">
        <w:r w:rsidR="0068453A" w:rsidRPr="007A6A68">
          <w:rPr>
            <w:rStyle w:val="Hyperlink"/>
            <w:rFonts w:ascii="Times New Roman" w:hAnsi="Times New Roman"/>
          </w:rPr>
          <w:t>2.4</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Content Payload Definition</w:t>
        </w:r>
        <w:r w:rsidR="0068453A">
          <w:rPr>
            <w:webHidden/>
          </w:rPr>
          <w:tab/>
        </w:r>
        <w:r w:rsidR="0068453A">
          <w:rPr>
            <w:webHidden/>
          </w:rPr>
          <w:fldChar w:fldCharType="begin"/>
        </w:r>
        <w:r w:rsidR="0068453A">
          <w:rPr>
            <w:webHidden/>
          </w:rPr>
          <w:instrText xml:space="preserve"> PAGEREF _Toc375144147 \h </w:instrText>
        </w:r>
        <w:r w:rsidR="0068453A">
          <w:rPr>
            <w:webHidden/>
          </w:rPr>
        </w:r>
        <w:r w:rsidR="0068453A">
          <w:rPr>
            <w:webHidden/>
          </w:rPr>
          <w:fldChar w:fldCharType="separate"/>
        </w:r>
        <w:r w:rsidR="0068453A">
          <w:rPr>
            <w:webHidden/>
          </w:rPr>
          <w:t>30</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8" w:history="1">
        <w:r w:rsidR="0068453A" w:rsidRPr="007A6A68">
          <w:rPr>
            <w:rStyle w:val="Hyperlink"/>
            <w:rFonts w:ascii="Times New Roman" w:hAnsi="Times New Roman"/>
          </w:rPr>
          <w:t>2.4.1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Semantic Signifier</w:t>
        </w:r>
        <w:r w:rsidR="0068453A">
          <w:rPr>
            <w:webHidden/>
          </w:rPr>
          <w:tab/>
        </w:r>
        <w:r w:rsidR="0068453A">
          <w:rPr>
            <w:webHidden/>
          </w:rPr>
          <w:fldChar w:fldCharType="begin"/>
        </w:r>
        <w:r w:rsidR="0068453A">
          <w:rPr>
            <w:webHidden/>
          </w:rPr>
          <w:instrText xml:space="preserve"> PAGEREF _Toc375144148 \h </w:instrText>
        </w:r>
        <w:r w:rsidR="0068453A">
          <w:rPr>
            <w:webHidden/>
          </w:rPr>
        </w:r>
        <w:r w:rsidR="0068453A">
          <w:rPr>
            <w:webHidden/>
          </w:rPr>
          <w:fldChar w:fldCharType="separate"/>
        </w:r>
        <w:r w:rsidR="0068453A">
          <w:rPr>
            <w:webHidden/>
          </w:rPr>
          <w:t>30</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49" w:history="1">
        <w:r w:rsidR="0068453A" w:rsidRPr="007A6A68">
          <w:rPr>
            <w:rStyle w:val="Hyperlink"/>
            <w:rFonts w:ascii="Times New Roman" w:hAnsi="Times New Roman"/>
          </w:rPr>
          <w:t>2.4.2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CDSInput</w:t>
        </w:r>
        <w:r w:rsidR="0068453A">
          <w:rPr>
            <w:webHidden/>
          </w:rPr>
          <w:tab/>
        </w:r>
        <w:r w:rsidR="0068453A">
          <w:rPr>
            <w:webHidden/>
          </w:rPr>
          <w:fldChar w:fldCharType="begin"/>
        </w:r>
        <w:r w:rsidR="0068453A">
          <w:rPr>
            <w:webHidden/>
          </w:rPr>
          <w:instrText xml:space="preserve"> PAGEREF _Toc375144149 \h </w:instrText>
        </w:r>
        <w:r w:rsidR="0068453A">
          <w:rPr>
            <w:webHidden/>
          </w:rPr>
        </w:r>
        <w:r w:rsidR="0068453A">
          <w:rPr>
            <w:webHidden/>
          </w:rPr>
          <w:fldChar w:fldCharType="separate"/>
        </w:r>
        <w:r w:rsidR="0068453A">
          <w:rPr>
            <w:webHidden/>
          </w:rPr>
          <w:t>32</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0" w:history="1">
        <w:r w:rsidR="0068453A" w:rsidRPr="007A6A68">
          <w:rPr>
            <w:rStyle w:val="Hyperlink"/>
            <w:rFonts w:ascii="Times New Roman" w:hAnsi="Times New Roman"/>
          </w:rPr>
          <w:t>2.4.3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CDS OUTPUT</w:t>
        </w:r>
        <w:r w:rsidR="0068453A">
          <w:rPr>
            <w:webHidden/>
          </w:rPr>
          <w:tab/>
        </w:r>
        <w:r w:rsidR="0068453A">
          <w:rPr>
            <w:webHidden/>
          </w:rPr>
          <w:fldChar w:fldCharType="begin"/>
        </w:r>
        <w:r w:rsidR="0068453A">
          <w:rPr>
            <w:webHidden/>
          </w:rPr>
          <w:instrText xml:space="preserve"> PAGEREF _Toc375144150 \h </w:instrText>
        </w:r>
        <w:r w:rsidR="0068453A">
          <w:rPr>
            <w:webHidden/>
          </w:rPr>
        </w:r>
        <w:r w:rsidR="0068453A">
          <w:rPr>
            <w:webHidden/>
          </w:rPr>
          <w:fldChar w:fldCharType="separate"/>
        </w:r>
        <w:r w:rsidR="0068453A">
          <w:rPr>
            <w:webHidden/>
          </w:rPr>
          <w:t>33</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1" w:history="1">
        <w:r w:rsidR="0068453A" w:rsidRPr="007A6A68">
          <w:rPr>
            <w:rStyle w:val="Hyperlink"/>
            <w:rFonts w:ascii="Times New Roman" w:hAnsi="Times New Roman"/>
          </w:rPr>
          <w:t>2.4.4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Execution Message Container</w:t>
        </w:r>
        <w:r w:rsidR="0068453A">
          <w:rPr>
            <w:webHidden/>
          </w:rPr>
          <w:tab/>
        </w:r>
        <w:r w:rsidR="0068453A">
          <w:rPr>
            <w:webHidden/>
          </w:rPr>
          <w:fldChar w:fldCharType="begin"/>
        </w:r>
        <w:r w:rsidR="0068453A">
          <w:rPr>
            <w:webHidden/>
          </w:rPr>
          <w:instrText xml:space="preserve"> PAGEREF _Toc375144151 \h </w:instrText>
        </w:r>
        <w:r w:rsidR="0068453A">
          <w:rPr>
            <w:webHidden/>
          </w:rPr>
        </w:r>
        <w:r w:rsidR="0068453A">
          <w:rPr>
            <w:webHidden/>
          </w:rPr>
          <w:fldChar w:fldCharType="separate"/>
        </w:r>
        <w:r w:rsidR="0068453A">
          <w:rPr>
            <w:webHidden/>
          </w:rPr>
          <w:t>37</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52" w:history="1">
        <w:r w:rsidR="0068453A" w:rsidRPr="007A6A68">
          <w:rPr>
            <w:rStyle w:val="Hyperlink"/>
            <w:rFonts w:ascii="Times New Roman" w:hAnsi="Times New Roman"/>
          </w:rPr>
          <w:t>2.5</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Clinical Data Representation</w:t>
        </w:r>
        <w:r w:rsidR="0068453A">
          <w:rPr>
            <w:webHidden/>
          </w:rPr>
          <w:tab/>
        </w:r>
        <w:r w:rsidR="0068453A">
          <w:rPr>
            <w:webHidden/>
          </w:rPr>
          <w:fldChar w:fldCharType="begin"/>
        </w:r>
        <w:r w:rsidR="0068453A">
          <w:rPr>
            <w:webHidden/>
          </w:rPr>
          <w:instrText xml:space="preserve"> PAGEREF _Toc375144152 \h </w:instrText>
        </w:r>
        <w:r w:rsidR="0068453A">
          <w:rPr>
            <w:webHidden/>
          </w:rPr>
        </w:r>
        <w:r w:rsidR="0068453A">
          <w:rPr>
            <w:webHidden/>
          </w:rPr>
          <w:fldChar w:fldCharType="separate"/>
        </w:r>
        <w:r w:rsidR="0068453A">
          <w:rPr>
            <w:webHidden/>
          </w:rPr>
          <w:t>39</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53" w:history="1">
        <w:r w:rsidR="0068453A" w:rsidRPr="007A6A68">
          <w:rPr>
            <w:rStyle w:val="Hyperlink"/>
            <w:rFonts w:ascii="Times New Roman" w:hAnsi="Times New Roman"/>
          </w:rPr>
          <w:t>2.6</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Specification of Knowledge Module Meta-Data</w:t>
        </w:r>
        <w:r w:rsidR="0068453A">
          <w:rPr>
            <w:webHidden/>
          </w:rPr>
          <w:tab/>
        </w:r>
        <w:r w:rsidR="0068453A">
          <w:rPr>
            <w:webHidden/>
          </w:rPr>
          <w:fldChar w:fldCharType="begin"/>
        </w:r>
        <w:r w:rsidR="0068453A">
          <w:rPr>
            <w:webHidden/>
          </w:rPr>
          <w:instrText xml:space="preserve"> PAGEREF _Toc375144153 \h </w:instrText>
        </w:r>
        <w:r w:rsidR="0068453A">
          <w:rPr>
            <w:webHidden/>
          </w:rPr>
        </w:r>
        <w:r w:rsidR="0068453A">
          <w:rPr>
            <w:webHidden/>
          </w:rPr>
          <w:fldChar w:fldCharType="separate"/>
        </w:r>
        <w:r w:rsidR="0068453A">
          <w:rPr>
            <w:webHidden/>
          </w:rPr>
          <w:t>40</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4" w:history="1">
        <w:r w:rsidR="0068453A" w:rsidRPr="007A6A68">
          <w:rPr>
            <w:rStyle w:val="Hyperlink"/>
            <w:rFonts w:ascii="Times New Roman" w:hAnsi="Times New Roman"/>
          </w:rPr>
          <w:t>2.6.1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Example Specification of Knowledge Module Meta-Data: PNEUMOCOCCAL VACCINATION FOR INDIvIDUAL WITH DIABETES MELLITUS</w:t>
        </w:r>
        <w:r w:rsidR="0068453A">
          <w:rPr>
            <w:webHidden/>
          </w:rPr>
          <w:tab/>
        </w:r>
        <w:r w:rsidR="0068453A">
          <w:rPr>
            <w:webHidden/>
          </w:rPr>
          <w:fldChar w:fldCharType="begin"/>
        </w:r>
        <w:r w:rsidR="0068453A">
          <w:rPr>
            <w:webHidden/>
          </w:rPr>
          <w:instrText xml:space="preserve"> PAGEREF _Toc375144154 \h </w:instrText>
        </w:r>
        <w:r w:rsidR="0068453A">
          <w:rPr>
            <w:webHidden/>
          </w:rPr>
        </w:r>
        <w:r w:rsidR="0068453A">
          <w:rPr>
            <w:webHidden/>
          </w:rPr>
          <w:fldChar w:fldCharType="separate"/>
        </w:r>
        <w:r w:rsidR="0068453A">
          <w:rPr>
            <w:webHidden/>
          </w:rPr>
          <w:t>41</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55" w:history="1">
        <w:r w:rsidR="0068453A" w:rsidRPr="007A6A68">
          <w:rPr>
            <w:rStyle w:val="Hyperlink"/>
            <w:rFonts w:ascii="Times New Roman" w:hAnsi="Times New Roman"/>
          </w:rPr>
          <w:t>2.7</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Example Implementation</w:t>
        </w:r>
        <w:r w:rsidR="0068453A">
          <w:rPr>
            <w:webHidden/>
          </w:rPr>
          <w:tab/>
        </w:r>
        <w:r w:rsidR="0068453A">
          <w:rPr>
            <w:webHidden/>
          </w:rPr>
          <w:fldChar w:fldCharType="begin"/>
        </w:r>
        <w:r w:rsidR="0068453A">
          <w:rPr>
            <w:webHidden/>
          </w:rPr>
          <w:instrText xml:space="preserve"> PAGEREF _Toc375144155 \h </w:instrText>
        </w:r>
        <w:r w:rsidR="0068453A">
          <w:rPr>
            <w:webHidden/>
          </w:rPr>
        </w:r>
        <w:r w:rsidR="0068453A">
          <w:rPr>
            <w:webHidden/>
          </w:rPr>
          <w:fldChar w:fldCharType="separate"/>
        </w:r>
        <w:r w:rsidR="0068453A">
          <w:rPr>
            <w:webHidden/>
          </w:rPr>
          <w:t>46</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6" w:history="1">
        <w:r w:rsidR="0068453A" w:rsidRPr="007A6A68">
          <w:rPr>
            <w:rStyle w:val="Hyperlink"/>
            <w:rFonts w:ascii="Times New Roman" w:hAnsi="Times New Roman"/>
          </w:rPr>
          <w:t>2.7.1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Sample Client Request</w:t>
        </w:r>
        <w:r w:rsidR="0068453A">
          <w:rPr>
            <w:webHidden/>
          </w:rPr>
          <w:tab/>
        </w:r>
        <w:r w:rsidR="0068453A">
          <w:rPr>
            <w:webHidden/>
          </w:rPr>
          <w:fldChar w:fldCharType="begin"/>
        </w:r>
        <w:r w:rsidR="0068453A">
          <w:rPr>
            <w:webHidden/>
          </w:rPr>
          <w:instrText xml:space="preserve"> PAGEREF _Toc375144156 \h </w:instrText>
        </w:r>
        <w:r w:rsidR="0068453A">
          <w:rPr>
            <w:webHidden/>
          </w:rPr>
        </w:r>
        <w:r w:rsidR="0068453A">
          <w:rPr>
            <w:webHidden/>
          </w:rPr>
          <w:fldChar w:fldCharType="separate"/>
        </w:r>
        <w:r w:rsidR="0068453A">
          <w:rPr>
            <w:webHidden/>
          </w:rPr>
          <w:t>46</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7" w:history="1">
        <w:r w:rsidR="0068453A" w:rsidRPr="007A6A68">
          <w:rPr>
            <w:rStyle w:val="Hyperlink"/>
            <w:rFonts w:ascii="Times New Roman" w:hAnsi="Times New Roman"/>
          </w:rPr>
          <w:t>2.7.2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Receiving the Request</w:t>
        </w:r>
        <w:r w:rsidR="0068453A">
          <w:rPr>
            <w:webHidden/>
          </w:rPr>
          <w:tab/>
        </w:r>
        <w:r w:rsidR="0068453A">
          <w:rPr>
            <w:webHidden/>
          </w:rPr>
          <w:fldChar w:fldCharType="begin"/>
        </w:r>
        <w:r w:rsidR="0068453A">
          <w:rPr>
            <w:webHidden/>
          </w:rPr>
          <w:instrText xml:space="preserve"> PAGEREF _Toc375144157 \h </w:instrText>
        </w:r>
        <w:r w:rsidR="0068453A">
          <w:rPr>
            <w:webHidden/>
          </w:rPr>
        </w:r>
        <w:r w:rsidR="0068453A">
          <w:rPr>
            <w:webHidden/>
          </w:rPr>
          <w:fldChar w:fldCharType="separate"/>
        </w:r>
        <w:r w:rsidR="0068453A">
          <w:rPr>
            <w:webHidden/>
          </w:rPr>
          <w:t>47</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8" w:history="1">
        <w:r w:rsidR="0068453A" w:rsidRPr="007A6A68">
          <w:rPr>
            <w:rStyle w:val="Hyperlink"/>
            <w:rFonts w:ascii="Times New Roman" w:hAnsi="Times New Roman"/>
          </w:rPr>
          <w:t>2.7.3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Returning the Response</w:t>
        </w:r>
        <w:r w:rsidR="0068453A">
          <w:rPr>
            <w:webHidden/>
          </w:rPr>
          <w:tab/>
        </w:r>
        <w:r w:rsidR="0068453A">
          <w:rPr>
            <w:webHidden/>
          </w:rPr>
          <w:fldChar w:fldCharType="begin"/>
        </w:r>
        <w:r w:rsidR="0068453A">
          <w:rPr>
            <w:webHidden/>
          </w:rPr>
          <w:instrText xml:space="preserve"> PAGEREF _Toc375144158 \h </w:instrText>
        </w:r>
        <w:r w:rsidR="0068453A">
          <w:rPr>
            <w:webHidden/>
          </w:rPr>
        </w:r>
        <w:r w:rsidR="0068453A">
          <w:rPr>
            <w:webHidden/>
          </w:rPr>
          <w:fldChar w:fldCharType="separate"/>
        </w:r>
        <w:r w:rsidR="0068453A">
          <w:rPr>
            <w:webHidden/>
          </w:rPr>
          <w:t>48</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59" w:history="1">
        <w:r w:rsidR="0068453A" w:rsidRPr="007A6A68">
          <w:rPr>
            <w:rStyle w:val="Hyperlink"/>
            <w:rFonts w:ascii="Times New Roman" w:hAnsi="Times New Roman"/>
          </w:rPr>
          <w:t>2.7.4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Processing the Response</w:t>
        </w:r>
        <w:r w:rsidR="0068453A">
          <w:rPr>
            <w:webHidden/>
          </w:rPr>
          <w:tab/>
        </w:r>
        <w:r w:rsidR="0068453A">
          <w:rPr>
            <w:webHidden/>
          </w:rPr>
          <w:fldChar w:fldCharType="begin"/>
        </w:r>
        <w:r w:rsidR="0068453A">
          <w:rPr>
            <w:webHidden/>
          </w:rPr>
          <w:instrText xml:space="preserve"> PAGEREF _Toc375144159 \h </w:instrText>
        </w:r>
        <w:r w:rsidR="0068453A">
          <w:rPr>
            <w:webHidden/>
          </w:rPr>
        </w:r>
        <w:r w:rsidR="0068453A">
          <w:rPr>
            <w:webHidden/>
          </w:rPr>
          <w:fldChar w:fldCharType="separate"/>
        </w:r>
        <w:r w:rsidR="0068453A">
          <w:rPr>
            <w:webHidden/>
          </w:rPr>
          <w:t>49</w:t>
        </w:r>
        <w:r w:rsidR="0068453A">
          <w:rPr>
            <w:webHidden/>
          </w:rPr>
          <w:fldChar w:fldCharType="end"/>
        </w:r>
      </w:hyperlink>
    </w:p>
    <w:p w:rsidR="0068453A" w:rsidRDefault="0049069A">
      <w:pPr>
        <w:pStyle w:val="TOC3"/>
        <w:rPr>
          <w:rFonts w:asciiTheme="minorHAnsi" w:eastAsiaTheme="minorEastAsia" w:hAnsiTheme="minorHAnsi" w:cstheme="minorBidi"/>
          <w:bCs w:val="0"/>
          <w:iCs w:val="0"/>
          <w:smallCaps w:val="0"/>
          <w:color w:val="auto"/>
          <w:kern w:val="0"/>
          <w:sz w:val="22"/>
          <w:szCs w:val="22"/>
          <w:lang w:eastAsia="en-US"/>
        </w:rPr>
      </w:pPr>
      <w:hyperlink w:anchor="_Toc375144160" w:history="1">
        <w:r w:rsidR="0068453A" w:rsidRPr="007A6A68">
          <w:rPr>
            <w:rStyle w:val="Hyperlink"/>
            <w:rFonts w:ascii="Times New Roman" w:hAnsi="Times New Roman"/>
          </w:rPr>
          <w:t>2.7.5</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Exception Handling</w:t>
        </w:r>
        <w:r w:rsidR="0068453A">
          <w:rPr>
            <w:webHidden/>
          </w:rPr>
          <w:tab/>
        </w:r>
        <w:r w:rsidR="0068453A">
          <w:rPr>
            <w:webHidden/>
          </w:rPr>
          <w:fldChar w:fldCharType="begin"/>
        </w:r>
        <w:r w:rsidR="0068453A">
          <w:rPr>
            <w:webHidden/>
          </w:rPr>
          <w:instrText xml:space="preserve"> PAGEREF _Toc375144160 \h </w:instrText>
        </w:r>
        <w:r w:rsidR="0068453A">
          <w:rPr>
            <w:webHidden/>
          </w:rPr>
        </w:r>
        <w:r w:rsidR="0068453A">
          <w:rPr>
            <w:webHidden/>
          </w:rPr>
          <w:fldChar w:fldCharType="separate"/>
        </w:r>
        <w:r w:rsidR="0068453A">
          <w:rPr>
            <w:webHidden/>
          </w:rPr>
          <w:t>49</w:t>
        </w:r>
        <w:r w:rsidR="0068453A">
          <w:rPr>
            <w:webHidden/>
          </w:rPr>
          <w:fldChar w:fldCharType="end"/>
        </w:r>
      </w:hyperlink>
    </w:p>
    <w:p w:rsidR="0068453A" w:rsidRDefault="0049069A">
      <w:pPr>
        <w:pStyle w:val="TOC1"/>
        <w:rPr>
          <w:rFonts w:asciiTheme="minorHAnsi" w:eastAsiaTheme="minorEastAsia" w:hAnsiTheme="minorHAnsi" w:cstheme="minorBidi"/>
          <w:b w:val="0"/>
          <w:bCs w:val="0"/>
          <w:smallCaps w:val="0"/>
          <w:color w:val="auto"/>
          <w:kern w:val="0"/>
          <w:sz w:val="22"/>
          <w:szCs w:val="22"/>
          <w:lang w:eastAsia="en-US"/>
        </w:rPr>
      </w:pPr>
      <w:hyperlink w:anchor="_Toc375144161" w:history="1">
        <w:r w:rsidR="0068453A" w:rsidRPr="007A6A68">
          <w:rPr>
            <w:rStyle w:val="Hyperlink"/>
            <w:rFonts w:ascii="Times New Roman" w:hAnsi="Times New Roman"/>
          </w:rPr>
          <w:t>3.0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Appendices</w:t>
        </w:r>
        <w:r w:rsidR="0068453A">
          <w:rPr>
            <w:webHidden/>
          </w:rPr>
          <w:tab/>
        </w:r>
        <w:r w:rsidR="0068453A">
          <w:rPr>
            <w:webHidden/>
          </w:rPr>
          <w:fldChar w:fldCharType="begin"/>
        </w:r>
        <w:r w:rsidR="0068453A">
          <w:rPr>
            <w:webHidden/>
          </w:rPr>
          <w:instrText xml:space="preserve"> PAGEREF _Toc375144161 \h </w:instrText>
        </w:r>
        <w:r w:rsidR="0068453A">
          <w:rPr>
            <w:webHidden/>
          </w:rPr>
        </w:r>
        <w:r w:rsidR="0068453A">
          <w:rPr>
            <w:webHidden/>
          </w:rPr>
          <w:fldChar w:fldCharType="separate"/>
        </w:r>
        <w:r w:rsidR="0068453A">
          <w:rPr>
            <w:webHidden/>
          </w:rPr>
          <w:t>51</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62" w:history="1">
        <w:r w:rsidR="0068453A" w:rsidRPr="007A6A68">
          <w:rPr>
            <w:rStyle w:val="Hyperlink"/>
            <w:rFonts w:ascii="Times New Roman" w:hAnsi="Times New Roman"/>
          </w:rPr>
          <w:t>Appendix A: Acronyms</w:t>
        </w:r>
        <w:r w:rsidR="0068453A">
          <w:rPr>
            <w:webHidden/>
          </w:rPr>
          <w:tab/>
        </w:r>
        <w:r w:rsidR="0068453A">
          <w:rPr>
            <w:webHidden/>
          </w:rPr>
          <w:fldChar w:fldCharType="begin"/>
        </w:r>
        <w:r w:rsidR="0068453A">
          <w:rPr>
            <w:webHidden/>
          </w:rPr>
          <w:instrText xml:space="preserve"> PAGEREF _Toc375144162 \h </w:instrText>
        </w:r>
        <w:r w:rsidR="0068453A">
          <w:rPr>
            <w:webHidden/>
          </w:rPr>
        </w:r>
        <w:r w:rsidR="0068453A">
          <w:rPr>
            <w:webHidden/>
          </w:rPr>
          <w:fldChar w:fldCharType="separate"/>
        </w:r>
        <w:r w:rsidR="0068453A">
          <w:rPr>
            <w:webHidden/>
          </w:rPr>
          <w:t>51</w:t>
        </w:r>
        <w:r w:rsidR="0068453A">
          <w:rPr>
            <w:webHidden/>
          </w:rPr>
          <w:fldChar w:fldCharType="end"/>
        </w:r>
      </w:hyperlink>
    </w:p>
    <w:p w:rsidR="0068453A" w:rsidRDefault="0049069A">
      <w:pPr>
        <w:pStyle w:val="TOC2"/>
        <w:rPr>
          <w:rFonts w:asciiTheme="minorHAnsi" w:eastAsiaTheme="minorEastAsia" w:hAnsiTheme="minorHAnsi" w:cstheme="minorBidi"/>
          <w:bCs w:val="0"/>
          <w:smallCaps w:val="0"/>
          <w:color w:val="auto"/>
          <w:kern w:val="0"/>
          <w:sz w:val="22"/>
          <w:szCs w:val="22"/>
          <w:lang w:eastAsia="en-US"/>
        </w:rPr>
      </w:pPr>
      <w:hyperlink w:anchor="_Toc375144163" w:history="1">
        <w:r w:rsidR="0068453A" w:rsidRPr="007A6A68">
          <w:rPr>
            <w:rStyle w:val="Hyperlink"/>
            <w:rFonts w:ascii="Times New Roman" w:hAnsi="Times New Roman"/>
          </w:rPr>
          <w:t>Appendix B: Glossary of Terms</w:t>
        </w:r>
        <w:r w:rsidR="0068453A">
          <w:rPr>
            <w:webHidden/>
          </w:rPr>
          <w:tab/>
        </w:r>
        <w:r w:rsidR="0068453A">
          <w:rPr>
            <w:webHidden/>
          </w:rPr>
          <w:fldChar w:fldCharType="begin"/>
        </w:r>
        <w:r w:rsidR="0068453A">
          <w:rPr>
            <w:webHidden/>
          </w:rPr>
          <w:instrText xml:space="preserve"> PAGEREF _Toc375144163 \h </w:instrText>
        </w:r>
        <w:r w:rsidR="0068453A">
          <w:rPr>
            <w:webHidden/>
          </w:rPr>
        </w:r>
        <w:r w:rsidR="0068453A">
          <w:rPr>
            <w:webHidden/>
          </w:rPr>
          <w:fldChar w:fldCharType="separate"/>
        </w:r>
        <w:r w:rsidR="0068453A">
          <w:rPr>
            <w:webHidden/>
          </w:rPr>
          <w:t>53</w:t>
        </w:r>
        <w:r w:rsidR="0068453A">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5" w:name="_Toc354434539"/>
      <w:bookmarkStart w:id="6" w:name="_Toc347777576"/>
      <w:bookmarkStart w:id="7" w:name="_Toc354582628"/>
      <w:r w:rsidRPr="00A878ED">
        <w:rPr>
          <w:rFonts w:ascii="Times New Roman" w:hAnsi="Times New Roman"/>
        </w:rPr>
        <w:br w:type="page"/>
      </w:r>
      <w:bookmarkStart w:id="8" w:name="_Ref363576793"/>
      <w:bookmarkStart w:id="9" w:name="_Toc375144122"/>
      <w:r w:rsidR="000F6CA3" w:rsidRPr="00A878ED">
        <w:rPr>
          <w:rFonts w:ascii="Times New Roman" w:hAnsi="Times New Roman"/>
        </w:rPr>
        <w:lastRenderedPageBreak/>
        <w:t>Introduction</w:t>
      </w:r>
      <w:bookmarkEnd w:id="5"/>
      <w:bookmarkEnd w:id="6"/>
      <w:bookmarkEnd w:id="7"/>
      <w:bookmarkEnd w:id="8"/>
      <w:bookmarkEnd w:id="9"/>
    </w:p>
    <w:p w:rsidR="00D842F0" w:rsidRPr="00A878ED" w:rsidRDefault="00D842F0" w:rsidP="000F6CA3">
      <w:pPr>
        <w:rPr>
          <w:color w:val="000000"/>
        </w:rPr>
      </w:pPr>
      <w:bookmarkStart w:id="10"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5"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1" w:name="_Ref365626719"/>
      <w:bookmarkStart w:id="12" w:name="_Toc375144123"/>
      <w:r>
        <w:rPr>
          <w:rFonts w:ascii="Times New Roman" w:hAnsi="Times New Roman"/>
        </w:rPr>
        <w:t>S&amp;I Framework HeD Initiative</w:t>
      </w:r>
      <w:bookmarkEnd w:id="11"/>
      <w:bookmarkEnd w:id="12"/>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68453A" w:rsidRPr="0068453A">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3"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1</w:t>
      </w:r>
      <w:r w:rsidRPr="00E52EE6">
        <w:rPr>
          <w:b w:val="0"/>
          <w:caps w:val="0"/>
          <w:color w:val="0070C0"/>
          <w:lang w:bidi="en-US"/>
        </w:rPr>
        <w:fldChar w:fldCharType="end"/>
      </w:r>
      <w:bookmarkEnd w:id="13"/>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49069A" w:rsidP="004872DE">
            <w:pPr>
              <w:spacing w:after="120"/>
              <w:jc w:val="both"/>
              <w:rPr>
                <w:rFonts w:ascii="Arial" w:hAnsi="Arial"/>
                <w:kern w:val="16"/>
                <w:lang w:eastAsia="de-DE" w:bidi="en-US"/>
              </w:rPr>
            </w:pPr>
            <w:hyperlink r:id="rId16"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49069A" w:rsidP="004872DE">
            <w:pPr>
              <w:spacing w:after="120"/>
              <w:jc w:val="both"/>
              <w:rPr>
                <w:rFonts w:ascii="Arial" w:hAnsi="Arial"/>
                <w:kern w:val="16"/>
                <w:lang w:eastAsia="de-DE" w:bidi="en-US"/>
              </w:rPr>
            </w:pPr>
            <w:hyperlink r:id="rId17"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49069A" w:rsidP="004872DE">
            <w:pPr>
              <w:spacing w:after="120"/>
              <w:jc w:val="both"/>
              <w:rPr>
                <w:rFonts w:ascii="Arial" w:hAnsi="Arial"/>
                <w:kern w:val="16"/>
                <w:lang w:eastAsia="de-DE" w:bidi="en-US"/>
              </w:rPr>
            </w:pPr>
            <w:hyperlink r:id="rId18"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68453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49069A" w:rsidP="004872DE">
            <w:pPr>
              <w:spacing w:after="120"/>
              <w:jc w:val="both"/>
              <w:rPr>
                <w:lang w:bidi="en-US"/>
              </w:rPr>
            </w:pPr>
            <w:hyperlink r:id="rId19"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4" w:name="_Toc375144124"/>
      <w:r w:rsidRPr="00A878ED">
        <w:rPr>
          <w:rFonts w:ascii="Times New Roman" w:hAnsi="Times New Roman"/>
        </w:rPr>
        <w:t>Purpose</w:t>
      </w:r>
      <w:bookmarkEnd w:id="14"/>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68453A" w:rsidRPr="0068453A">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5" w:name="_Ref363577124"/>
      <w:r w:rsidR="005B7437" w:rsidRPr="00E52EE6">
        <w:rPr>
          <w:b w:val="0"/>
          <w:caps w:val="0"/>
          <w:color w:val="0070C0"/>
          <w:lang w:bidi="en-US"/>
        </w:rPr>
        <w:lastRenderedPageBreak/>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68453A">
        <w:rPr>
          <w:b w:val="0"/>
          <w:caps w:val="0"/>
          <w:noProof/>
          <w:color w:val="0070C0"/>
          <w:lang w:bidi="en-US"/>
        </w:rPr>
        <w:t>2</w:t>
      </w:r>
      <w:r w:rsidR="005B7437" w:rsidRPr="00E52EE6">
        <w:rPr>
          <w:b w:val="0"/>
          <w:caps w:val="0"/>
          <w:color w:val="0070C0"/>
          <w:lang w:bidi="en-US"/>
        </w:rPr>
        <w:fldChar w:fldCharType="end"/>
      </w:r>
      <w:bookmarkEnd w:id="15"/>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68453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r w:rsidRPr="00A878ED">
        <w:rPr>
          <w:lang w:bidi="en-US"/>
        </w:rPr>
        <w:t xml:space="preserve">the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68453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68453A" w:rsidRPr="0068453A">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68453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w:lastRenderedPageBreak/>
        <mc:AlternateContent>
          <mc:Choice Requires="wps">
            <w:drawing>
              <wp:anchor distT="0" distB="0" distL="114300" distR="114300" simplePos="0" relativeHeight="251657728" behindDoc="0" locked="0" layoutInCell="1" allowOverlap="1" wp14:anchorId="5286921B" wp14:editId="0FA00993">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4DAE3"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099C183C" wp14:editId="445A6261">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6"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1</w:t>
      </w:r>
      <w:r w:rsidRPr="0072497A">
        <w:rPr>
          <w:b w:val="0"/>
          <w:caps w:val="0"/>
          <w:color w:val="0070C0"/>
          <w:lang w:bidi="en-US"/>
        </w:rPr>
        <w:fldChar w:fldCharType="end"/>
      </w:r>
      <w:bookmarkEnd w:id="16"/>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7" w:name="_Toc354582630"/>
      <w:bookmarkStart w:id="18" w:name="_Toc375144125"/>
      <w:bookmarkEnd w:id="10"/>
      <w:r w:rsidRPr="00A878ED">
        <w:rPr>
          <w:rFonts w:ascii="Times New Roman" w:hAnsi="Times New Roman"/>
        </w:rPr>
        <w:t>Approach</w:t>
      </w:r>
      <w:bookmarkEnd w:id="17"/>
      <w:bookmarkEnd w:id="18"/>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19" w:name="_Toc365627509"/>
      <w:bookmarkStart w:id="20" w:name="_Toc365627556"/>
      <w:bookmarkStart w:id="21" w:name="_Toc365628756"/>
      <w:bookmarkStart w:id="22" w:name="_Toc365628802"/>
      <w:bookmarkStart w:id="23" w:name="_Toc365628848"/>
      <w:bookmarkStart w:id="24" w:name="_Toc365628894"/>
      <w:bookmarkStart w:id="25" w:name="_Toc365628941"/>
      <w:bookmarkStart w:id="26" w:name="_Toc365628987"/>
      <w:bookmarkStart w:id="27" w:name="_Toc365629595"/>
      <w:bookmarkStart w:id="28" w:name="_Toc365629641"/>
      <w:bookmarkStart w:id="29" w:name="_Toc365629688"/>
      <w:bookmarkStart w:id="30" w:name="_Toc365631400"/>
      <w:bookmarkStart w:id="31" w:name="_Toc365631446"/>
      <w:bookmarkStart w:id="32" w:name="_Toc365647754"/>
      <w:bookmarkStart w:id="33" w:name="_Toc365627510"/>
      <w:bookmarkStart w:id="34" w:name="_Toc365627557"/>
      <w:bookmarkStart w:id="35" w:name="_Toc365628757"/>
      <w:bookmarkStart w:id="36" w:name="_Toc365628803"/>
      <w:bookmarkStart w:id="37" w:name="_Toc365628849"/>
      <w:bookmarkStart w:id="38" w:name="_Toc365628895"/>
      <w:bookmarkStart w:id="39" w:name="_Toc365628942"/>
      <w:bookmarkStart w:id="40" w:name="_Toc365628988"/>
      <w:bookmarkStart w:id="41" w:name="_Toc365629596"/>
      <w:bookmarkStart w:id="42" w:name="_Toc365629642"/>
      <w:bookmarkStart w:id="43" w:name="_Toc365629689"/>
      <w:bookmarkStart w:id="44" w:name="_Toc365631401"/>
      <w:bookmarkStart w:id="45" w:name="_Toc365631447"/>
      <w:bookmarkStart w:id="46" w:name="_Toc365647755"/>
      <w:bookmarkStart w:id="47" w:name="_Toc365627511"/>
      <w:bookmarkStart w:id="48" w:name="_Toc365627558"/>
      <w:bookmarkStart w:id="49" w:name="_Toc365628758"/>
      <w:bookmarkStart w:id="50" w:name="_Toc365628804"/>
      <w:bookmarkStart w:id="51" w:name="_Toc365628850"/>
      <w:bookmarkStart w:id="52" w:name="_Toc365628896"/>
      <w:bookmarkStart w:id="53" w:name="_Toc365628943"/>
      <w:bookmarkStart w:id="54" w:name="_Toc365628989"/>
      <w:bookmarkStart w:id="55" w:name="_Toc365629597"/>
      <w:bookmarkStart w:id="56" w:name="_Toc365629643"/>
      <w:bookmarkStart w:id="57" w:name="_Toc365629690"/>
      <w:bookmarkStart w:id="58" w:name="_Toc365631402"/>
      <w:bookmarkStart w:id="59" w:name="_Toc365631448"/>
      <w:bookmarkStart w:id="60" w:name="_Toc365647756"/>
      <w:bookmarkStart w:id="61" w:name="_Ref363623034"/>
      <w:bookmarkStart w:id="62" w:name="_Toc37514412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1"/>
      <w:r w:rsidR="002E786E">
        <w:rPr>
          <w:rFonts w:ascii="Times New Roman" w:hAnsi="Times New Roman"/>
        </w:rPr>
        <w:t>W</w:t>
      </w:r>
      <w:r w:rsidR="002E786E" w:rsidRPr="00A878ED">
        <w:rPr>
          <w:rFonts w:ascii="Times New Roman" w:hAnsi="Times New Roman"/>
        </w:rPr>
        <w:t>orks</w:t>
      </w:r>
      <w:bookmarkEnd w:id="62"/>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lastRenderedPageBreak/>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68453A" w:rsidRPr="0068453A">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49.35pt" o:ole="">
            <v:imagedata r:id="rId21" o:title=""/>
          </v:shape>
          <o:OLEObject Type="Embed" ProgID="Visio.Drawing.11" ShapeID="_x0000_i1025" DrawAspect="Content" ObjectID="_1454333077" r:id="rId22"/>
        </w:object>
      </w:r>
    </w:p>
    <w:p w:rsidR="00B515AA" w:rsidRPr="0072497A" w:rsidRDefault="00CD5D49" w:rsidP="0072497A">
      <w:pPr>
        <w:pStyle w:val="Caption"/>
        <w:rPr>
          <w:b w:val="0"/>
          <w:caps w:val="0"/>
          <w:color w:val="0070C0"/>
          <w:lang w:bidi="en-US"/>
        </w:rPr>
      </w:pPr>
      <w:bookmarkStart w:id="63"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2</w:t>
      </w:r>
      <w:r w:rsidRPr="0072497A">
        <w:rPr>
          <w:b w:val="0"/>
          <w:caps w:val="0"/>
          <w:color w:val="0070C0"/>
          <w:lang w:bidi="en-US"/>
        </w:rPr>
        <w:fldChar w:fldCharType="end"/>
      </w:r>
      <w:bookmarkEnd w:id="63"/>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Between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4" w:name="_Toc375144127"/>
      <w:r>
        <w:rPr>
          <w:rFonts w:ascii="Times New Roman" w:hAnsi="Times New Roman"/>
        </w:rPr>
        <w:lastRenderedPageBreak/>
        <w:t xml:space="preserve">Other </w:t>
      </w:r>
      <w:r w:rsidR="00D20289">
        <w:rPr>
          <w:rFonts w:ascii="Times New Roman" w:hAnsi="Times New Roman"/>
        </w:rPr>
        <w:t xml:space="preserve">Relevant </w:t>
      </w:r>
      <w:r>
        <w:rPr>
          <w:rFonts w:ascii="Times New Roman" w:hAnsi="Times New Roman"/>
        </w:rPr>
        <w:t>Services</w:t>
      </w:r>
      <w:bookmarkEnd w:id="64"/>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68453A" w:rsidRPr="0068453A">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3"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5" w:name="_Ref365609073"/>
    </w:p>
    <w:p w:rsidR="002E786E" w:rsidRPr="00A878ED" w:rsidRDefault="002E786E" w:rsidP="002E786E">
      <w:pPr>
        <w:pStyle w:val="Caption"/>
        <w:rPr>
          <w:rFonts w:ascii="Times New Roman" w:hAnsi="Times New Roman"/>
          <w:sz w:val="24"/>
          <w:lang w:bidi="en-US"/>
        </w:rPr>
      </w:pPr>
      <w:bookmarkStart w:id="66" w:name="_Ref36562755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3</w:t>
      </w:r>
      <w:r w:rsidRPr="00E52EE6">
        <w:rPr>
          <w:b w:val="0"/>
          <w:caps w:val="0"/>
          <w:color w:val="0070C0"/>
          <w:lang w:bidi="en-US"/>
        </w:rPr>
        <w:fldChar w:fldCharType="end"/>
      </w:r>
      <w:bookmarkEnd w:id="65"/>
      <w:bookmarkEnd w:id="66"/>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7" w:name="_Toc375144128"/>
      <w:r w:rsidR="002744EE" w:rsidRPr="00A878ED">
        <w:rPr>
          <w:rFonts w:ascii="Times New Roman" w:hAnsi="Times New Roman"/>
        </w:rPr>
        <w:lastRenderedPageBreak/>
        <w:t>Technical Solution plan</w:t>
      </w:r>
      <w:bookmarkEnd w:id="67"/>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8" w:name="_Toc363584286"/>
      <w:bookmarkStart w:id="69" w:name="_Toc363585987"/>
      <w:bookmarkStart w:id="70" w:name="_Toc363586498"/>
      <w:bookmarkStart w:id="71" w:name="_Toc363642363"/>
      <w:bookmarkStart w:id="72" w:name="_Toc363646230"/>
      <w:bookmarkStart w:id="73" w:name="_Toc363646342"/>
      <w:bookmarkStart w:id="74" w:name="_Toc363584288"/>
      <w:bookmarkStart w:id="75" w:name="_Toc363585989"/>
      <w:bookmarkStart w:id="76" w:name="_Toc363586500"/>
      <w:bookmarkStart w:id="77" w:name="_Toc363642365"/>
      <w:bookmarkStart w:id="78" w:name="_Toc363646232"/>
      <w:bookmarkStart w:id="79" w:name="_Toc363646344"/>
      <w:bookmarkStart w:id="80" w:name="_Toc363584289"/>
      <w:bookmarkStart w:id="81" w:name="_Toc363585990"/>
      <w:bookmarkStart w:id="82" w:name="_Toc363586501"/>
      <w:bookmarkStart w:id="83" w:name="_Toc363642366"/>
      <w:bookmarkStart w:id="84" w:name="_Toc363646233"/>
      <w:bookmarkStart w:id="85" w:name="_Toc363646345"/>
      <w:bookmarkStart w:id="86" w:name="_Toc363584290"/>
      <w:bookmarkStart w:id="87" w:name="_Toc363585991"/>
      <w:bookmarkStart w:id="88" w:name="_Toc363586502"/>
      <w:bookmarkStart w:id="89" w:name="_Toc363642367"/>
      <w:bookmarkStart w:id="90" w:name="_Toc363646234"/>
      <w:bookmarkStart w:id="91" w:name="_Toc363646346"/>
      <w:bookmarkStart w:id="92" w:name="_Toc354582631"/>
      <w:bookmarkStart w:id="93" w:name="_Toc3751441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A878ED">
        <w:rPr>
          <w:rFonts w:ascii="Times New Roman" w:hAnsi="Times New Roman"/>
        </w:rPr>
        <w:t>Intended Audience</w:t>
      </w:r>
      <w:bookmarkEnd w:id="92"/>
      <w:bookmarkEnd w:id="93"/>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4" w:name="_Toc354654549"/>
      <w:bookmarkStart w:id="95" w:name="_Ref363567344"/>
      <w:bookmarkStart w:id="96" w:name="_Toc375144130"/>
      <w:r w:rsidRPr="00A878ED">
        <w:rPr>
          <w:rFonts w:ascii="Times New Roman" w:hAnsi="Times New Roman"/>
        </w:rPr>
        <w:t>Requisite Knowledge</w:t>
      </w:r>
      <w:bookmarkEnd w:id="94"/>
      <w:bookmarkEnd w:id="95"/>
      <w:bookmarkEnd w:id="96"/>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68453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7" w:name="_Toc363584293"/>
      <w:bookmarkStart w:id="98" w:name="_Toc363585994"/>
      <w:bookmarkStart w:id="99" w:name="_Toc363586505"/>
      <w:bookmarkStart w:id="100" w:name="_Toc363642370"/>
      <w:bookmarkStart w:id="101" w:name="_Toc363646237"/>
      <w:bookmarkStart w:id="102" w:name="_Toc363646349"/>
      <w:bookmarkStart w:id="103" w:name="_Toc363584294"/>
      <w:bookmarkStart w:id="104" w:name="_Toc363585995"/>
      <w:bookmarkStart w:id="105" w:name="_Toc363586506"/>
      <w:bookmarkStart w:id="106" w:name="_Toc363642371"/>
      <w:bookmarkStart w:id="107" w:name="_Toc363646238"/>
      <w:bookmarkStart w:id="108" w:name="_Toc363646350"/>
      <w:bookmarkStart w:id="109" w:name="_Ref361044079"/>
      <w:bookmarkEnd w:id="97"/>
      <w:bookmarkEnd w:id="98"/>
      <w:bookmarkEnd w:id="99"/>
      <w:bookmarkEnd w:id="100"/>
      <w:bookmarkEnd w:id="101"/>
      <w:bookmarkEnd w:id="102"/>
      <w:bookmarkEnd w:id="103"/>
      <w:bookmarkEnd w:id="104"/>
      <w:bookmarkEnd w:id="105"/>
      <w:bookmarkEnd w:id="106"/>
      <w:bookmarkEnd w:id="107"/>
      <w:bookmarkEnd w:id="108"/>
      <w:r>
        <w:rPr>
          <w:rFonts w:ascii="Times New Roman" w:hAnsi="Times New Roman"/>
        </w:rPr>
        <w:br w:type="page"/>
      </w:r>
      <w:bookmarkStart w:id="110" w:name="_Ref363584268"/>
      <w:bookmarkStart w:id="111" w:name="_Toc375144131"/>
      <w:r w:rsidR="0096758F" w:rsidRPr="00A878ED">
        <w:rPr>
          <w:rFonts w:ascii="Times New Roman" w:hAnsi="Times New Roman"/>
        </w:rPr>
        <w:lastRenderedPageBreak/>
        <w:t>Referenced Standards</w:t>
      </w:r>
      <w:bookmarkEnd w:id="109"/>
      <w:bookmarkEnd w:id="110"/>
      <w:bookmarkEnd w:id="111"/>
    </w:p>
    <w:p w:rsidR="00804111" w:rsidRDefault="00D20289" w:rsidP="0072497A">
      <w:r>
        <w:fldChar w:fldCharType="begin"/>
      </w:r>
      <w:r>
        <w:instrText xml:space="preserve"> REF _Ref365609069 \h  \* MERGEFORMAT </w:instrText>
      </w:r>
      <w:r>
        <w:fldChar w:fldCharType="separate"/>
      </w:r>
      <w:r w:rsidR="0068453A" w:rsidRPr="0068453A">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2" w:name="_Ref365609069"/>
      <w:bookmarkStart w:id="113" w:name="_Ref363584383"/>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5</w:t>
      </w:r>
      <w:r w:rsidRPr="00E52EE6">
        <w:rPr>
          <w:b w:val="0"/>
          <w:caps w:val="0"/>
          <w:color w:val="0070C0"/>
          <w:lang w:bidi="en-US"/>
        </w:rPr>
        <w:fldChar w:fldCharType="end"/>
      </w:r>
      <w:bookmarkEnd w:id="112"/>
      <w:r w:rsidRPr="00E52EE6">
        <w:rPr>
          <w:b w:val="0"/>
          <w:caps w:val="0"/>
          <w:color w:val="0070C0"/>
          <w:lang w:bidi="en-US"/>
        </w:rPr>
        <w:t xml:space="preserve">.  </w:t>
      </w:r>
      <w:bookmarkEnd w:id="113"/>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49069A" w:rsidP="00865DF0">
            <w:pPr>
              <w:pStyle w:val="ListParagraph"/>
              <w:numPr>
                <w:ilvl w:val="0"/>
                <w:numId w:val="0"/>
              </w:numPr>
              <w:spacing w:before="120"/>
            </w:pPr>
            <w:hyperlink r:id="rId24"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49069A" w:rsidP="00865DF0">
            <w:pPr>
              <w:pStyle w:val="ListParagraph"/>
              <w:numPr>
                <w:ilvl w:val="0"/>
                <w:numId w:val="0"/>
              </w:numPr>
              <w:spacing w:before="120"/>
            </w:pPr>
            <w:hyperlink r:id="rId25"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thcare Services Specification Program (HSSP), which is a collaboration between HL7 and OMG to develop standard interface specifications for software services important to health care.</w:t>
            </w:r>
            <w:r>
              <w:rPr>
                <w:rStyle w:val="FootnoteReference"/>
                <w:color w:val="000000"/>
                <w:szCs w:val="20"/>
              </w:rPr>
              <w:footnoteReference w:id="1"/>
            </w:r>
            <w:r>
              <w:rPr>
                <w:color w:val="000000"/>
                <w:szCs w:val="20"/>
                <w:vertAlign w:val="superscript"/>
              </w:rPr>
              <w:t>,</w:t>
            </w:r>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49069A" w:rsidP="0068453A">
            <w:pPr>
              <w:pStyle w:val="ListParagraph"/>
              <w:numPr>
                <w:ilvl w:val="0"/>
                <w:numId w:val="0"/>
              </w:numPr>
              <w:spacing w:before="120"/>
              <w:rPr>
                <w:rFonts w:ascii="Arial" w:hAnsi="Arial"/>
                <w:kern w:val="16"/>
                <w:lang w:eastAsia="de-DE"/>
              </w:rPr>
            </w:pPr>
            <w:hyperlink r:id="rId26" w:history="1">
              <w:r w:rsidR="00B764AE">
                <w:rPr>
                  <w:rStyle w:val="Hyperlink"/>
                  <w:rFonts w:ascii="Times New Roman" w:hAnsi="Times New Roman"/>
                  <w:lang w:eastAsia="en-US"/>
                </w:rPr>
                <w:t xml:space="preserve">HL7 vMR XML </w:t>
              </w:r>
              <w:r w:rsidR="00A51042">
                <w:rPr>
                  <w:rStyle w:val="Hyperlink"/>
                  <w:rFonts w:ascii="Times New Roman" w:hAnsi="Times New Roman"/>
                  <w:lang w:eastAsia="en-US"/>
                </w:rPr>
                <w:t>Specification</w:t>
              </w:r>
              <w:r w:rsidR="00B764AE">
                <w:rPr>
                  <w:rStyle w:val="Hyperlink"/>
                  <w:rFonts w:ascii="Times New Roman" w:hAnsi="Times New Roman"/>
                  <w:lang w:eastAsia="en-US"/>
                </w:rPr>
                <w:t>, Release 1, Version 2.0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49069A" w:rsidP="0072497A">
            <w:pPr>
              <w:pStyle w:val="ListParagraph"/>
              <w:numPr>
                <w:ilvl w:val="0"/>
                <w:numId w:val="0"/>
              </w:numPr>
              <w:spacing w:before="120"/>
            </w:pPr>
            <w:hyperlink r:id="rId27"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49069A" w:rsidP="0072497A">
            <w:pPr>
              <w:pStyle w:val="ListParagraph"/>
              <w:numPr>
                <w:ilvl w:val="0"/>
                <w:numId w:val="0"/>
              </w:numPr>
              <w:spacing w:before="120"/>
            </w:pPr>
            <w:hyperlink r:id="rId28"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4" w:name="_Toc354582632"/>
      <w:r>
        <w:rPr>
          <w:rFonts w:ascii="Times New Roman" w:hAnsi="Times New Roman"/>
        </w:rPr>
        <w:br w:type="page"/>
      </w:r>
      <w:bookmarkStart w:id="115" w:name="_Toc375144132"/>
      <w:bookmarkEnd w:id="114"/>
      <w:r>
        <w:rPr>
          <w:rFonts w:ascii="Times New Roman" w:hAnsi="Times New Roman"/>
        </w:rPr>
        <w:lastRenderedPageBreak/>
        <w:t>Conventions and Acronyms Used in this Guide</w:t>
      </w:r>
      <w:bookmarkEnd w:id="115"/>
    </w:p>
    <w:p w:rsidR="000F6CA3" w:rsidRPr="00A878ED" w:rsidRDefault="000F6CA3" w:rsidP="008375A6">
      <w:pPr>
        <w:pStyle w:val="Heading3"/>
        <w:keepLines/>
        <w:widowControl/>
        <w:spacing w:before="200" w:after="0" w:line="276" w:lineRule="auto"/>
        <w:rPr>
          <w:rFonts w:ascii="Times New Roman" w:hAnsi="Times New Roman"/>
        </w:rPr>
      </w:pPr>
      <w:bookmarkStart w:id="116" w:name="_Toc354582633"/>
      <w:bookmarkStart w:id="117" w:name="_Toc375144133"/>
      <w:r w:rsidRPr="00A878ED">
        <w:rPr>
          <w:rFonts w:ascii="Times New Roman" w:hAnsi="Times New Roman"/>
        </w:rPr>
        <w:t>Conformance Verbs (Keywords)</w:t>
      </w:r>
      <w:bookmarkEnd w:id="116"/>
      <w:bookmarkEnd w:id="117"/>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r w:rsidRPr="00E35F2C">
        <w:rPr>
          <w:rFonts w:ascii="Times New Roman" w:hAnsi="Times New Roman"/>
          <w:sz w:val="24"/>
        </w:rPr>
        <w: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SHALL SHALL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8" w:name="_Toc354582634"/>
      <w:bookmarkStart w:id="119" w:name="_Toc375144134"/>
      <w:r w:rsidRPr="00A878ED">
        <w:rPr>
          <w:rFonts w:ascii="Times New Roman" w:hAnsi="Times New Roman"/>
        </w:rPr>
        <w:t>Cardinality</w:t>
      </w:r>
      <w:bookmarkEnd w:id="118"/>
      <w:bookmarkEnd w:id="119"/>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0"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lastRenderedPageBreak/>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m..n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0"/>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1" w:name="_Toc360558869"/>
      <w:bookmarkStart w:id="122" w:name="_Toc375144135"/>
      <w:r w:rsidRPr="00A878ED">
        <w:rPr>
          <w:rFonts w:ascii="Times New Roman" w:hAnsi="Times New Roman"/>
        </w:rPr>
        <w:t>Acronyms</w:t>
      </w:r>
      <w:bookmarkEnd w:id="121"/>
      <w:bookmarkEnd w:id="122"/>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68453A" w:rsidRPr="0068453A">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68453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3" w:name="_Ref365628935"/>
      <w:bookmarkStart w:id="124" w:name="_Ref363585710"/>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7</w:t>
      </w:r>
      <w:r w:rsidRPr="00E52EE6">
        <w:rPr>
          <w:b w:val="0"/>
          <w:caps w:val="0"/>
          <w:color w:val="0070C0"/>
          <w:lang w:bidi="en-US"/>
        </w:rPr>
        <w:fldChar w:fldCharType="end"/>
      </w:r>
      <w:bookmarkEnd w:id="123"/>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4"/>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5" w:name="_Toc363586002"/>
      <w:bookmarkStart w:id="126" w:name="_Toc363586513"/>
      <w:bookmarkStart w:id="127" w:name="_Toc363642378"/>
      <w:bookmarkStart w:id="128" w:name="_Toc363646245"/>
      <w:bookmarkStart w:id="129" w:name="_Toc363646357"/>
      <w:bookmarkStart w:id="130" w:name="_Toc354582636"/>
      <w:bookmarkStart w:id="131" w:name="_Toc375144136"/>
      <w:bookmarkEnd w:id="125"/>
      <w:bookmarkEnd w:id="126"/>
      <w:bookmarkEnd w:id="127"/>
      <w:bookmarkEnd w:id="128"/>
      <w:bookmarkEnd w:id="129"/>
      <w:r w:rsidRPr="00A878ED">
        <w:rPr>
          <w:rFonts w:ascii="Times New Roman" w:hAnsi="Times New Roman"/>
        </w:rPr>
        <w:lastRenderedPageBreak/>
        <w:t>Implementation Approach</w:t>
      </w:r>
      <w:bookmarkEnd w:id="130"/>
      <w:bookmarkEnd w:id="131"/>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2" w:name="_Ref363567177"/>
      <w:bookmarkStart w:id="133" w:name="_Toc375144137"/>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2"/>
      <w:bookmarkEnd w:id="133"/>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4" w:name="_Toc360558870"/>
      <w:bookmarkStart w:id="135" w:name="_Ref363567258"/>
      <w:r>
        <w:rPr>
          <w:rFonts w:ascii="Times New Roman" w:hAnsi="Times New Roman"/>
        </w:rPr>
        <w:br w:type="page"/>
      </w:r>
      <w:bookmarkStart w:id="136" w:name="_Ref363634535"/>
      <w:bookmarkStart w:id="137" w:name="_Toc375144138"/>
      <w:r w:rsidR="00C16A9B">
        <w:rPr>
          <w:rFonts w:ascii="Times New Roman" w:hAnsi="Times New Roman"/>
        </w:rPr>
        <w:lastRenderedPageBreak/>
        <w:t>Implementation Resources</w:t>
      </w:r>
      <w:bookmarkEnd w:id="136"/>
      <w:bookmarkEnd w:id="137"/>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r w:rsidR="00727251">
              <w:rPr>
                <w:spacing w:val="-7"/>
                <w:w w:val="110"/>
                <w:sz w:val="22"/>
                <w:szCs w:val="20"/>
              </w:rPr>
              <w:t xml:space="preserve">that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8" w:name="_Toc375144139"/>
      <w:r w:rsidR="007D44AD" w:rsidRPr="00A878ED">
        <w:rPr>
          <w:rFonts w:ascii="Times New Roman" w:hAnsi="Times New Roman"/>
        </w:rPr>
        <w:lastRenderedPageBreak/>
        <w:t xml:space="preserve">Service </w:t>
      </w:r>
      <w:r w:rsidR="002C3D7C">
        <w:rPr>
          <w:rFonts w:ascii="Times New Roman" w:hAnsi="Times New Roman"/>
        </w:rPr>
        <w:t xml:space="preserve">Interaction </w:t>
      </w:r>
      <w:bookmarkEnd w:id="134"/>
      <w:bookmarkEnd w:id="135"/>
      <w:r w:rsidR="002C3D7C">
        <w:rPr>
          <w:rFonts w:ascii="Times New Roman" w:hAnsi="Times New Roman"/>
        </w:rPr>
        <w:t>Framework</w:t>
      </w:r>
      <w:bookmarkEnd w:id="138"/>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68453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39" w:name="_Toc360558871"/>
      <w:bookmarkStart w:id="140" w:name="_Toc375144140"/>
      <w:r w:rsidRPr="00A878ED">
        <w:rPr>
          <w:rFonts w:ascii="Times New Roman" w:hAnsi="Times New Roman"/>
        </w:rPr>
        <w:t>DSS Profile</w:t>
      </w:r>
      <w:bookmarkEnd w:id="139"/>
      <w:bookmarkEnd w:id="140"/>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the </w:t>
      </w:r>
      <w:r w:rsidR="007D44AD" w:rsidRPr="00A878ED">
        <w:rPr>
          <w:i/>
        </w:rPr>
        <w:t>evaluate</w:t>
      </w:r>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68453A">
        <w:t>1.3.1</w:t>
      </w:r>
      <w:r w:rsidR="00EA2348">
        <w:fldChar w:fldCharType="end"/>
      </w:r>
      <w:r w:rsidR="00EA2348">
        <w:t>.</w:t>
      </w:r>
    </w:p>
    <w:p w:rsidR="008C0AE2" w:rsidRDefault="00EA2348" w:rsidP="005E71E7">
      <w:pPr>
        <w:pStyle w:val="Heading3"/>
        <w:rPr>
          <w:rFonts w:ascii="Times New Roman" w:hAnsi="Times New Roman"/>
        </w:rPr>
      </w:pPr>
      <w:bookmarkStart w:id="141" w:name="_Toc360558872"/>
      <w:r>
        <w:rPr>
          <w:rFonts w:ascii="Times New Roman" w:hAnsi="Times New Roman"/>
        </w:rPr>
        <w:br w:type="page"/>
      </w:r>
      <w:bookmarkStart w:id="142" w:name="_Toc375144141"/>
      <w:r w:rsidR="00983C5E">
        <w:rPr>
          <w:rFonts w:ascii="Times New Roman" w:hAnsi="Times New Roman"/>
        </w:rPr>
        <w:lastRenderedPageBreak/>
        <w:t>Example service request</w:t>
      </w:r>
      <w:bookmarkEnd w:id="142"/>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68453A" w:rsidRPr="0068453A">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68453A" w:rsidRPr="0068453A">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68453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&lt;dss:evaluateAtSpecifiedTime&gt;</w:t>
      </w:r>
    </w:p>
    <w:p w:rsidR="00EA2348" w:rsidRDefault="00EA2348" w:rsidP="0072497A">
      <w:pPr>
        <w:ind w:firstLine="360"/>
        <w:rPr>
          <w:rFonts w:ascii="Courier New" w:hAnsi="Courier New" w:cs="Courier New"/>
          <w:color w:val="000096"/>
          <w:sz w:val="18"/>
        </w:rPr>
      </w:pPr>
      <w:r>
        <w:rPr>
          <w:sz w:val="20"/>
        </w:rPr>
        <w:t xml:space="preserve">  </w:t>
      </w:r>
      <w:r w:rsidRPr="0072497A">
        <w:rPr>
          <w:sz w:val="20"/>
        </w:rPr>
        <w:t>&lt;!--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&lt;interactionId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"edu.utah.bmi"</w:t>
      </w:r>
      <w:r w:rsidR="008C0AE2" w:rsidRPr="0072497A">
        <w:rPr>
          <w:rFonts w:ascii="Courier New" w:hAnsi="Courier New" w:cs="Courier New"/>
          <w:color w:val="F5844C"/>
          <w:sz w:val="18"/>
        </w:rPr>
        <w:t xml:space="preserve"> interactionId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submissionTime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w:t>
      </w:r>
      <w:r w:rsidR="008C0AE2" w:rsidRPr="0072497A">
        <w:rPr>
          <w:rFonts w:ascii="Courier New" w:hAnsi="Courier New" w:cs="Courier New"/>
          <w:color w:val="F5844C"/>
          <w:sz w:val="18"/>
        </w:rPr>
        <w:t xml:space="preserve"> clientLanguage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clientTimeZoneOffset</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r w:rsidRPr="00E52EE6">
        <w:rPr>
          <w:sz w:val="20"/>
        </w:rPr>
        <w:t>&lt;</w:t>
      </w:r>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w:t>
      </w:r>
      <w:r w:rsidR="008C0AE2" w:rsidRPr="0072497A">
        <w:rPr>
          <w:rFonts w:ascii="Courier New" w:hAnsi="Courier New" w:cs="Courier New"/>
          <w:color w:val="F5844C"/>
          <w:sz w:val="18"/>
        </w:rPr>
        <w:t xml:space="preserve"> itemId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SoleDataRequirementItemForKM</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&lt;containingEntityId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&lt;informationModelSSId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68453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68453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&lt;/dss:evaluateAtSpecifiedTime&gt;</w:t>
      </w:r>
    </w:p>
    <w:p w:rsidR="00C16A9B" w:rsidRPr="0072497A" w:rsidRDefault="00C16A9B" w:rsidP="0072497A">
      <w:pPr>
        <w:pStyle w:val="Caption"/>
        <w:rPr>
          <w:b w:val="0"/>
          <w:caps w:val="0"/>
          <w:color w:val="0070C0"/>
          <w:lang w:bidi="en-US"/>
        </w:rPr>
      </w:pPr>
      <w:bookmarkStart w:id="143" w:name="_Ref3636213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3</w:t>
      </w:r>
      <w:r w:rsidRPr="0072497A">
        <w:rPr>
          <w:b w:val="0"/>
          <w:caps w:val="0"/>
          <w:color w:val="0070C0"/>
          <w:lang w:bidi="en-US"/>
        </w:rPr>
        <w:fldChar w:fldCharType="end"/>
      </w:r>
      <w:bookmarkEnd w:id="143"/>
      <w:r w:rsidRPr="0072497A">
        <w:rPr>
          <w:b w:val="0"/>
          <w:caps w:val="0"/>
          <w:color w:val="0070C0"/>
          <w:lang w:bidi="en-US"/>
        </w:rPr>
        <w:t>.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4" w:name="_Toc375144142"/>
      <w:r w:rsidR="007D44AD" w:rsidRPr="00A878ED">
        <w:rPr>
          <w:rFonts w:ascii="Times New Roman" w:hAnsi="Times New Roman"/>
        </w:rPr>
        <w:lastRenderedPageBreak/>
        <w:t>Evaluate Request</w:t>
      </w:r>
      <w:bookmarkEnd w:id="141"/>
      <w:bookmarkEnd w:id="144"/>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68453A" w:rsidRPr="0068453A">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5" w:name="_Ref365629682"/>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8</w:t>
      </w:r>
      <w:r w:rsidRPr="00E52EE6">
        <w:rPr>
          <w:b w:val="0"/>
          <w:caps w:val="0"/>
          <w:color w:val="0070C0"/>
          <w:lang w:bidi="en-US"/>
        </w:rPr>
        <w:fldChar w:fldCharType="end"/>
      </w:r>
      <w:bookmarkEnd w:id="145"/>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scopingEntityId</w:t>
            </w:r>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interactionId</w:t>
            </w:r>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evaluationRequest</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kmEvaluationRequest</w:t>
            </w:r>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dataRequirementItemData</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6" w:name="_Toc360558873"/>
    </w:p>
    <w:p w:rsidR="007D44AD" w:rsidRPr="00A878ED" w:rsidRDefault="007D44AD" w:rsidP="005E71E7">
      <w:pPr>
        <w:pStyle w:val="Heading4"/>
        <w:rPr>
          <w:rFonts w:ascii="Times New Roman" w:hAnsi="Times New Roman"/>
        </w:rPr>
      </w:pPr>
      <w:bookmarkStart w:id="147" w:name="_Ref363587059"/>
      <w:r w:rsidRPr="00A878ED">
        <w:rPr>
          <w:rFonts w:ascii="Times New Roman" w:hAnsi="Times New Roman"/>
        </w:rPr>
        <w:t>Scoping Entity Identifier</w:t>
      </w:r>
      <w:bookmarkEnd w:id="146"/>
      <w:bookmarkEnd w:id="147"/>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r>
        <w:tab/>
        <w:t>edu.utah.bmi</w:t>
      </w:r>
    </w:p>
    <w:p w:rsidR="00CB0DB4" w:rsidRDefault="00CB0DB4" w:rsidP="007D44AD">
      <w:r>
        <w:tab/>
        <w:t>com.cdsvendor</w:t>
      </w:r>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edu, gov, mil, net, org, or one of the English two-letter codes identifying countries as specified in ISO Standard 3166-1 (</w:t>
      </w:r>
      <w:hyperlink r:id="rId29"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“com.</w:t>
      </w:r>
      <w:r w:rsidR="000844E8">
        <w:t>zynxhealth</w:t>
      </w:r>
      <w:r w:rsidRPr="00A878ED">
        <w:t>,” “com.dbmotion,” “edu.</w:t>
      </w:r>
      <w:r w:rsidR="000844E8">
        <w:t>utah</w:t>
      </w:r>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8" w:name="_Toc360558874"/>
      <w:bookmarkStart w:id="149" w:name="_Ref363587105"/>
      <w:r>
        <w:rPr>
          <w:rFonts w:ascii="Times New Roman" w:hAnsi="Times New Roman"/>
        </w:rPr>
        <w:br w:type="page"/>
      </w:r>
      <w:r w:rsidR="007D44AD" w:rsidRPr="00A878ED">
        <w:rPr>
          <w:rFonts w:ascii="Times New Roman" w:hAnsi="Times New Roman"/>
        </w:rPr>
        <w:lastRenderedPageBreak/>
        <w:t>Interaction Identifier</w:t>
      </w:r>
      <w:bookmarkEnd w:id="148"/>
      <w:bookmarkEnd w:id="149"/>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&lt;interactionId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"edu.utah.bmi"</w:t>
      </w:r>
      <w:r w:rsidRPr="00E7111D">
        <w:rPr>
          <w:rFonts w:ascii="Courier New" w:hAnsi="Courier New" w:cs="Courier New"/>
          <w:color w:val="F5844C"/>
          <w:sz w:val="18"/>
        </w:rPr>
        <w:t xml:space="preserve"> interactionId</w:t>
      </w:r>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submissionTime</w:t>
      </w:r>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be included as the requestId element of the response that is returned by the service.</w:t>
      </w:r>
      <w:r w:rsidR="00E53176">
        <w:t xml:space="preserve">  </w:t>
      </w:r>
      <w:r w:rsidRPr="00A878ED">
        <w:t xml:space="preserve">The client supplies values for the </w:t>
      </w:r>
      <w:r w:rsidRPr="00A878ED">
        <w:rPr>
          <w:i/>
        </w:rPr>
        <w:t>scopingEntityId</w:t>
      </w:r>
      <w:r w:rsidRPr="00A878ED">
        <w:t xml:space="preserve">, </w:t>
      </w:r>
      <w:r w:rsidRPr="00A878ED">
        <w:rPr>
          <w:i/>
        </w:rPr>
        <w:t>interactionId</w:t>
      </w:r>
      <w:r w:rsidRPr="00A878ED">
        <w:t xml:space="preserve">, and </w:t>
      </w:r>
      <w:r w:rsidRPr="00A878ED">
        <w:rPr>
          <w:i/>
        </w:rPr>
        <w:t>submissionTime</w:t>
      </w:r>
      <w:r w:rsidRPr="00A878ED">
        <w:t xml:space="preserve"> attributes of the element</w:t>
      </w:r>
      <w:r w:rsidR="00E53176">
        <w:t>.</w:t>
      </w:r>
    </w:p>
    <w:p w:rsidR="007D44AD" w:rsidRPr="00A878ED" w:rsidRDefault="007D44AD" w:rsidP="007D44AD">
      <w:pPr>
        <w:numPr>
          <w:ilvl w:val="0"/>
          <w:numId w:val="33"/>
        </w:numPr>
      </w:pPr>
      <w:r w:rsidRPr="00A878ED">
        <w:rPr>
          <w:b/>
          <w:i/>
          <w:color w:val="000000"/>
        </w:rPr>
        <w:t>scopingEntityId</w:t>
      </w:r>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r w:rsidRPr="00A878ED">
        <w:rPr>
          <w:b/>
          <w:i/>
          <w:color w:val="000000"/>
        </w:rPr>
        <w:t>interactionId</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r w:rsidRPr="00A878ED">
        <w:rPr>
          <w:b/>
          <w:i/>
          <w:color w:val="000000"/>
        </w:rPr>
        <w:t>submissionTime</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xs:datetime data type.</w:t>
      </w:r>
    </w:p>
    <w:p w:rsidR="007D44AD" w:rsidRPr="00A878ED" w:rsidRDefault="007D44AD" w:rsidP="007D44AD"/>
    <w:p w:rsidR="007D44AD" w:rsidRPr="00A878ED" w:rsidRDefault="007D44AD" w:rsidP="005E71E7">
      <w:pPr>
        <w:pStyle w:val="Heading4"/>
        <w:rPr>
          <w:rFonts w:ascii="Times New Roman" w:hAnsi="Times New Roman"/>
        </w:rPr>
      </w:pPr>
      <w:bookmarkStart w:id="150" w:name="_Toc360558875"/>
      <w:r w:rsidRPr="00A878ED">
        <w:rPr>
          <w:rFonts w:ascii="Times New Roman" w:hAnsi="Times New Roman"/>
        </w:rPr>
        <w:t>Evaluation Request</w:t>
      </w:r>
      <w:bookmarkEnd w:id="150"/>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&lt;evaluationRequest</w:t>
      </w:r>
      <w:r w:rsidRPr="00E7111D">
        <w:rPr>
          <w:rFonts w:ascii="Courier New" w:hAnsi="Courier New" w:cs="Courier New"/>
          <w:color w:val="F5844C"/>
          <w:sz w:val="18"/>
        </w:rPr>
        <w:t xml:space="preserve"> clientLanguage</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clientTimeZoneOffset</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&lt;/evaluationRequest&gt;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0"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1"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1" w:name="_Toc360558876"/>
      <w:bookmarkStart w:id="152" w:name="_Ref363568642"/>
      <w:r>
        <w:rPr>
          <w:rFonts w:ascii="Times New Roman" w:hAnsi="Times New Roman"/>
        </w:rPr>
        <w:br w:type="page"/>
      </w:r>
      <w:r w:rsidR="007D44AD" w:rsidRPr="00A878ED">
        <w:rPr>
          <w:rFonts w:ascii="Times New Roman" w:hAnsi="Times New Roman"/>
        </w:rPr>
        <w:lastRenderedPageBreak/>
        <w:t>Knowledge Module Evaluation Request</w:t>
      </w:r>
      <w:bookmarkEnd w:id="151"/>
      <w:bookmarkEnd w:id="152"/>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&lt;kmEvaluationRequest&gt;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&lt;/kmEvaluationRequest&gt;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68453A">
        <w:t>2.6</w:t>
      </w:r>
      <w:r w:rsidR="00845C4B">
        <w:fldChar w:fldCharType="end"/>
      </w:r>
      <w:r w:rsidR="00845C4B">
        <w:t>.</w:t>
      </w:r>
    </w:p>
    <w:p w:rsidR="007D44AD" w:rsidRPr="00A878ED" w:rsidRDefault="007D44AD" w:rsidP="007D44AD"/>
    <w:p w:rsidR="007D44AD" w:rsidRDefault="007D44AD" w:rsidP="007D44AD">
      <w:r w:rsidRPr="00A878ED">
        <w:t xml:space="preserve">Note that the scopingEntityId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3" w:name="_Toc360558877"/>
      <w:r w:rsidRPr="00A878ED">
        <w:rPr>
          <w:rFonts w:ascii="Times New Roman" w:hAnsi="Times New Roman"/>
        </w:rPr>
        <w:t>Data Requirement Item Data</w:t>
      </w:r>
      <w:bookmarkEnd w:id="153"/>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&lt;dataRequirementItemData&gt;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&lt;/dataRequirementItemData&gt;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68453A" w:rsidRPr="0068453A">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p>
    <w:p w:rsidR="00845C4B" w:rsidRDefault="00845C4B" w:rsidP="0072497A"/>
    <w:p w:rsidR="00845C4B" w:rsidRDefault="00845C4B" w:rsidP="0072497A">
      <w:r>
        <w:br w:type="page"/>
      </w:r>
      <w:r>
        <w:lastRenderedPageBreak/>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68453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4" w:name="_Toc360558878"/>
      <w:r>
        <w:rPr>
          <w:rFonts w:ascii="Times New Roman" w:hAnsi="Times New Roman"/>
        </w:rPr>
        <w:br w:type="page"/>
      </w:r>
      <w:bookmarkStart w:id="155" w:name="_Toc375144143"/>
      <w:r w:rsidR="007D44AD" w:rsidRPr="00A878ED">
        <w:rPr>
          <w:rFonts w:ascii="Times New Roman" w:hAnsi="Times New Roman"/>
        </w:rPr>
        <w:lastRenderedPageBreak/>
        <w:t>Evaluate Response</w:t>
      </w:r>
      <w:bookmarkEnd w:id="154"/>
      <w:bookmarkEnd w:id="155"/>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&lt;dss:evaluateAtSpecifiedTimeResponse&gt;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r w:rsidR="000B0CFB">
        <w:rPr>
          <w:rFonts w:ascii="Courier New" w:hAnsi="Courier New" w:cs="Courier New"/>
          <w:color w:val="000096"/>
          <w:sz w:val="18"/>
        </w:rPr>
        <w:t>request</w:t>
      </w:r>
      <w:r w:rsidR="000B0CFB" w:rsidRPr="00E52EE6">
        <w:rPr>
          <w:rFonts w:ascii="Courier New" w:hAnsi="Courier New" w:cs="Courier New"/>
          <w:color w:val="000096"/>
          <w:sz w:val="18"/>
        </w:rPr>
        <w:t>Id</w:t>
      </w:r>
      <w:r w:rsidR="000B0CFB" w:rsidRPr="00E52EE6">
        <w:rPr>
          <w:rFonts w:ascii="Courier New" w:hAnsi="Courier New" w:cs="Courier New"/>
          <w:color w:val="F5844C"/>
          <w:sz w:val="18"/>
        </w:rPr>
        <w:t xml:space="preserve"> scopingEntityId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"edu.utah.bmi"</w:t>
      </w:r>
      <w:r w:rsidR="000B0CFB" w:rsidRPr="00E52EE6">
        <w:rPr>
          <w:rFonts w:ascii="Courier New" w:hAnsi="Courier New" w:cs="Courier New"/>
          <w:color w:val="F5844C"/>
          <w:sz w:val="18"/>
        </w:rPr>
        <w:t xml:space="preserve"> interactionId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submissionTime</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r w:rsidR="000B0CFB" w:rsidRPr="00E52EE6">
        <w:rPr>
          <w:sz w:val="20"/>
        </w:rPr>
        <w:t>&lt;!</w:t>
      </w:r>
      <w:r w:rsidR="00F01089">
        <w:rPr>
          <w:sz w:val="20"/>
        </w:rPr>
        <w:t>--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sidRPr="00F01089">
        <w:rPr>
          <w:rFonts w:ascii="Courier New" w:hAnsi="Courier New" w:cs="Courier New"/>
          <w:color w:val="993300"/>
          <w:sz w:val="18"/>
          <w:szCs w:val="20"/>
        </w:rPr>
        <w:t>DiabetesMellitusNeedForPneumococcalVaccination</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w:t>
      </w:r>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itemId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&lt;containingEntityId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983C5E">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&lt;informationModelSSId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68453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68453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6" w:name="_Ref363632798"/>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bookmarkEnd w:id="156"/>
      <w:r w:rsidRPr="00E52EE6">
        <w:rPr>
          <w:b w:val="0"/>
          <w:caps w:val="0"/>
          <w:color w:val="0070C0"/>
          <w:lang w:bidi="en-US"/>
        </w:rPr>
        <w:t>.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7" w:name="_Toc375144144"/>
      <w:r w:rsidR="00004581" w:rsidRPr="00A878ED">
        <w:rPr>
          <w:rFonts w:ascii="Times New Roman" w:hAnsi="Times New Roman"/>
        </w:rPr>
        <w:lastRenderedPageBreak/>
        <w:t>Evaluate Response</w:t>
      </w:r>
      <w:bookmarkEnd w:id="157"/>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8"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&lt;dss:evaluateAtSpecifiedTimeResponse&gt;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request</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"edu.utah.bmi"</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&lt;/dss:evaluateAtSpecifiedTimeResponse&gt;</w:t>
      </w:r>
    </w:p>
    <w:p w:rsidR="00F01089" w:rsidRDefault="00F01089" w:rsidP="0072497A"/>
    <w:p w:rsidR="00F01089" w:rsidRDefault="00F01089" w:rsidP="0072497A">
      <w:r w:rsidRPr="0072497A">
        <w:t>The</w:t>
      </w:r>
      <w:r>
        <w:t xml:space="preserve"> request ID </w:t>
      </w:r>
      <w:r w:rsidRPr="0072497A">
        <w:rPr>
          <w:b/>
        </w:rPr>
        <w:t>SHALL</w:t>
      </w:r>
      <w:r>
        <w:t xml:space="preserve"> be the ID provided by the CDS Guidance Requestor in the request.</w:t>
      </w:r>
    </w:p>
    <w:p w:rsidR="00F01089" w:rsidRDefault="00F01089" w:rsidP="0072497A"/>
    <w:p w:rsidR="007761CA" w:rsidRDefault="00F01089" w:rsidP="0072497A">
      <w:r>
        <w:t xml:space="preserve">The response ID </w:t>
      </w:r>
      <w:r>
        <w:rPr>
          <w:b/>
        </w:rPr>
        <w:t>SHALL</w:t>
      </w:r>
      <w:r>
        <w:t xml:space="preserve"> be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lastRenderedPageBreak/>
        <w:t>Final KM Evaluation Response</w:t>
      </w:r>
      <w:bookmarkEnd w:id="158"/>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&lt;finalKMEvaluationResponse&gt;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F01089">
        <w:rPr>
          <w:rFonts w:ascii="Courier New" w:hAnsi="Courier New" w:cs="Courier New"/>
          <w:color w:val="993300"/>
          <w:sz w:val="18"/>
          <w:szCs w:val="20"/>
        </w:rPr>
        <w:t>DiabetesMellitusNeedForPneumococcalVaccination</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59" w:name="_Toc360558880"/>
      <w:r w:rsidRPr="00A878ED">
        <w:rPr>
          <w:rFonts w:ascii="Times New Roman" w:hAnsi="Times New Roman"/>
        </w:rPr>
        <w:t>Warning</w:t>
      </w:r>
      <w:bookmarkEnd w:id="159"/>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68453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0" w:name="_Toc360558881"/>
      <w:bookmarkStart w:id="161" w:name="_Ref363568825"/>
      <w:r w:rsidRPr="00A878ED">
        <w:rPr>
          <w:rFonts w:ascii="Times New Roman" w:hAnsi="Times New Roman"/>
        </w:rPr>
        <w:t>KM Evaluation Result Data</w:t>
      </w:r>
      <w:bookmarkEnd w:id="160"/>
      <w:bookmarkEnd w:id="161"/>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itemId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&lt;containingEntityId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&lt;informationModelSSId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68453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68453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w:t>
      </w:r>
      <w:r>
        <w:lastRenderedPageBreak/>
        <w:t xml:space="preserve">Result identifier (see Section </w:t>
      </w:r>
      <w:r>
        <w:fldChar w:fldCharType="begin"/>
      </w:r>
      <w:r>
        <w:instrText xml:space="preserve"> REF _Ref363634060 \r \h </w:instrText>
      </w:r>
      <w:r>
        <w:fldChar w:fldCharType="separate"/>
      </w:r>
      <w:r w:rsidR="0068453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model  used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68453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2" w:name="_Toc360558882"/>
      <w:r>
        <w:rPr>
          <w:rFonts w:ascii="Times New Roman" w:hAnsi="Times New Roman"/>
        </w:rPr>
        <w:br w:type="page"/>
      </w:r>
      <w:bookmarkStart w:id="163" w:name="_Toc375144145"/>
      <w:r w:rsidR="00865DF0" w:rsidRPr="00A878ED">
        <w:rPr>
          <w:rFonts w:ascii="Times New Roman" w:hAnsi="Times New Roman"/>
        </w:rPr>
        <w:lastRenderedPageBreak/>
        <w:t>DSS Exceptions</w:t>
      </w:r>
      <w:bookmarkEnd w:id="163"/>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4" w:name="_Ref363634343"/>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10</w:t>
      </w:r>
      <w:r w:rsidRPr="0072497A">
        <w:rPr>
          <w:b w:val="0"/>
          <w:caps w:val="0"/>
          <w:color w:val="0070C0"/>
          <w:lang w:bidi="en-US"/>
        </w:rPr>
        <w:fldChar w:fldCharType="end"/>
      </w:r>
      <w:bookmarkEnd w:id="164"/>
      <w:r w:rsidRPr="0072497A">
        <w:rPr>
          <w:b w:val="0"/>
          <w:caps w:val="0"/>
          <w:color w:val="0070C0"/>
          <w:lang w:bidi="en-US"/>
        </w:rPr>
        <w:t>.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r w:rsidRPr="00A878ED">
              <w:rPr>
                <w:rFonts w:eastAsia="Calibri"/>
                <w:sz w:val="22"/>
                <w:szCs w:val="22"/>
              </w:rPr>
              <w:t>supported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5" w:name="_Toc375144146"/>
      <w:r w:rsidR="007D44AD" w:rsidRPr="00A878ED">
        <w:rPr>
          <w:rFonts w:ascii="Times New Roman" w:hAnsi="Times New Roman"/>
        </w:rPr>
        <w:lastRenderedPageBreak/>
        <w:t>Service Protocols</w:t>
      </w:r>
      <w:bookmarkEnd w:id="162"/>
      <w:bookmarkEnd w:id="165"/>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6" w:name="_Toc360558883"/>
      <w:r w:rsidRPr="00A878ED">
        <w:rPr>
          <w:rFonts w:ascii="Times New Roman" w:hAnsi="Times New Roman"/>
        </w:rPr>
        <w:t xml:space="preserve">SOAP </w:t>
      </w:r>
      <w:bookmarkEnd w:id="166"/>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7" w:name="_Toc360558884"/>
      <w:r w:rsidR="00F24533">
        <w:t xml:space="preserv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bookmarkEnd w:id="167"/>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8"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69" w:name="_Toc363642390"/>
      <w:bookmarkStart w:id="170" w:name="_Toc363646257"/>
      <w:bookmarkStart w:id="171" w:name="_Toc363646369"/>
      <w:bookmarkStart w:id="172" w:name="_Toc363642391"/>
      <w:bookmarkStart w:id="173" w:name="_Toc363646258"/>
      <w:bookmarkStart w:id="174" w:name="_Toc363646370"/>
      <w:bookmarkStart w:id="175" w:name="_Toc363642392"/>
      <w:bookmarkStart w:id="176" w:name="_Toc363646259"/>
      <w:bookmarkStart w:id="177" w:name="_Toc363646371"/>
      <w:bookmarkStart w:id="178" w:name="_Toc363642431"/>
      <w:bookmarkStart w:id="179" w:name="_Toc363646298"/>
      <w:bookmarkStart w:id="180" w:name="_Toc363646410"/>
      <w:bookmarkStart w:id="181" w:name="_Toc363642432"/>
      <w:bookmarkStart w:id="182" w:name="_Toc363646299"/>
      <w:bookmarkStart w:id="183" w:name="_Toc363646411"/>
      <w:bookmarkStart w:id="184" w:name="_Toc360558886"/>
      <w:bookmarkStart w:id="185" w:name="_Ref363568154"/>
      <w:bookmarkStart w:id="186" w:name="_Ref363631257"/>
      <w:bookmarkStart w:id="187" w:name="_Ref363631313"/>
      <w:bookmarkStart w:id="188" w:name="_Ref363633066"/>
      <w:bookmarkStart w:id="189" w:name="_Ref363633803"/>
      <w:bookmarkStart w:id="190" w:name="_Ref363634186"/>
      <w:bookmarkStart w:id="191" w:name="_Toc37514414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rFonts w:ascii="Times New Roman" w:hAnsi="Times New Roman"/>
        </w:rPr>
        <w:lastRenderedPageBreak/>
        <w:t xml:space="preserve">Content </w:t>
      </w:r>
      <w:r w:rsidR="007D44AD" w:rsidRPr="00A878ED">
        <w:rPr>
          <w:rFonts w:ascii="Times New Roman" w:hAnsi="Times New Roman"/>
        </w:rPr>
        <w:t>Payload Definition</w:t>
      </w:r>
      <w:bookmarkEnd w:id="184"/>
      <w:bookmarkEnd w:id="185"/>
      <w:bookmarkEnd w:id="186"/>
      <w:bookmarkEnd w:id="187"/>
      <w:bookmarkEnd w:id="188"/>
      <w:bookmarkEnd w:id="189"/>
      <w:bookmarkEnd w:id="190"/>
      <w:bookmarkEnd w:id="191"/>
    </w:p>
    <w:p w:rsidR="00F24533" w:rsidRDefault="00A843D9" w:rsidP="00A843D9">
      <w:pPr>
        <w:rPr>
          <w:lang w:eastAsia="de-DE"/>
        </w:rPr>
      </w:pPr>
      <w:bookmarkStart w:id="192" w:name="_Toc360558887"/>
      <w:bookmarkStart w:id="193"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1 Version 2.0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68453A" w:rsidRPr="0068453A">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4" w:name="_Toc361904848"/>
      <w:bookmarkStart w:id="195" w:name="_Toc362512054"/>
      <w:bookmarkStart w:id="196" w:name="_Toc375144148"/>
      <w:r w:rsidRPr="00A878ED">
        <w:rPr>
          <w:rFonts w:ascii="Times New Roman" w:hAnsi="Times New Roman"/>
        </w:rPr>
        <w:t>Semantic Signifier</w:t>
      </w:r>
      <w:bookmarkEnd w:id="194"/>
      <w:bookmarkEnd w:id="195"/>
      <w:bookmarkEnd w:id="196"/>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&lt;informationModelSSId scopingEntityId="org.hl7.cds" businessId="</w:t>
      </w:r>
      <w:r w:rsidR="00073453" w:rsidRPr="0072497A" w:rsidDel="00073453">
        <w:rPr>
          <w:color w:val="0070C0"/>
          <w:sz w:val="20"/>
          <w:szCs w:val="20"/>
          <w:highlight w:val="white"/>
        </w:rPr>
        <w:t xml:space="preserve"> </w:t>
      </w:r>
      <w:r w:rsidR="00ED5D45" w:rsidRPr="0072497A">
        <w:rPr>
          <w:color w:val="0070C0"/>
          <w:sz w:val="20"/>
          <w:szCs w:val="20"/>
          <w:highlight w:val="white"/>
        </w:rPr>
        <w:t>cdsinput:r</w:t>
      </w:r>
      <w:r w:rsidR="00D94C7C">
        <w:rPr>
          <w:color w:val="0070C0"/>
          <w:sz w:val="20"/>
          <w:szCs w:val="20"/>
          <w:highlight w:val="white"/>
        </w:rPr>
        <w:t>2</w:t>
      </w:r>
      <w:r w:rsidR="00ED5D45" w:rsidRPr="0072497A">
        <w:rPr>
          <w:color w:val="0070C0"/>
          <w:sz w:val="20"/>
          <w:szCs w:val="20"/>
          <w:highlight w:val="white"/>
        </w:rPr>
        <w:t>:CDSInput</w:t>
      </w:r>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Pr>
          <w:color w:val="0070C0"/>
          <w:sz w:val="20"/>
          <w:szCs w:val="20"/>
          <w:highlight w:val="white"/>
        </w:rPr>
        <w:t>kaoutput</w:t>
      </w:r>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1 Version 2.0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r>
      <w:r>
        <w:lastRenderedPageBreak/>
        <w:t>For CDS inputs, specificatio</w:t>
      </w:r>
      <w:r w:rsidR="00DA0E0B">
        <w:t>n</w:t>
      </w:r>
      <w:r>
        <w:t xml:space="preserve">s on what to include, if provided by a DSS, </w:t>
      </w:r>
      <w:r>
        <w:rPr>
          <w:b/>
          <w:u w:val="single"/>
        </w:rPr>
        <w:t>SHALL</w:t>
      </w:r>
      <w:r>
        <w:t xml:space="preserve"> use the CDSInputSpecification information model  defined in the HL7 vMR XML </w:t>
      </w:r>
      <w:r w:rsidR="00961BC6">
        <w:t>Specification</w:t>
      </w:r>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7" w:name="_Toc361904849"/>
      <w:bookmarkStart w:id="198" w:name="_Toc362512055"/>
      <w:bookmarkStart w:id="199" w:name="_Ref363567724"/>
      <w:r w:rsidRPr="00E7111D">
        <w:rPr>
          <w:color w:val="0070C0"/>
          <w:sz w:val="20"/>
          <w:szCs w:val="20"/>
          <w:highlight w:val="white"/>
        </w:rPr>
        <w:t>&lt;informationModelSSId scopingEntityId="org.hl7.cds" businessId="</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model  defined in the HL7 vMR XML </w:t>
      </w:r>
      <w:r w:rsidR="00961BC6">
        <w:t>Specification</w:t>
      </w:r>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be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be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be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0" w:name="_Toc375144149"/>
      <w:bookmarkEnd w:id="197"/>
      <w:bookmarkEnd w:id="198"/>
      <w:bookmarkEnd w:id="199"/>
      <w:r>
        <w:rPr>
          <w:rFonts w:ascii="Times New Roman" w:hAnsi="Times New Roman"/>
        </w:rPr>
        <w:lastRenderedPageBreak/>
        <w:t>CDSInput</w:t>
      </w:r>
      <w:bookmarkEnd w:id="200"/>
    </w:p>
    <w:p w:rsidR="00A843D9" w:rsidRPr="00A878ED" w:rsidRDefault="00A843D9" w:rsidP="00A843D9">
      <w:pPr>
        <w:pStyle w:val="Heading4"/>
        <w:rPr>
          <w:rFonts w:ascii="Times New Roman" w:hAnsi="Times New Roman"/>
        </w:rPr>
      </w:pPr>
      <w:bookmarkStart w:id="201" w:name="_Ref363568061"/>
      <w:r w:rsidRPr="00A878ED">
        <w:rPr>
          <w:rFonts w:ascii="Times New Roman" w:hAnsi="Times New Roman"/>
        </w:rPr>
        <w:t xml:space="preserve">Sample </w:t>
      </w:r>
      <w:r w:rsidR="00CA3D1E">
        <w:rPr>
          <w:rFonts w:ascii="Times New Roman" w:hAnsi="Times New Roman"/>
        </w:rPr>
        <w:t>CDS INPUT</w:t>
      </w:r>
      <w:bookmarkEnd w:id="201"/>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68453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r w:rsidRPr="004872DE">
        <w:rPr>
          <w:color w:val="000000"/>
          <w:sz w:val="18"/>
          <w:szCs w:val="18"/>
          <w:highlight w:val="white"/>
        </w:rPr>
        <w:t>ActiveProblemListEntryCodeOnly</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2" w:name="_Toc361904850"/>
      <w:bookmarkStart w:id="203" w:name="_Toc362512056"/>
      <w:bookmarkStart w:id="204" w:name="_Ref363576221"/>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5" w:name="_Toc375144150"/>
      <w:bookmarkEnd w:id="202"/>
      <w:bookmarkEnd w:id="203"/>
      <w:bookmarkEnd w:id="204"/>
      <w:r>
        <w:rPr>
          <w:rFonts w:ascii="Times New Roman" w:hAnsi="Times New Roman"/>
        </w:rPr>
        <w:lastRenderedPageBreak/>
        <w:t>CDS OUTPUT</w:t>
      </w:r>
      <w:bookmarkEnd w:id="205"/>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proposedProcedureTime</w:t>
      </w:r>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cdsoutput:value</w:t>
      </w:r>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lastRenderedPageBreak/>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Pr>
          <w:color w:val="800000"/>
          <w:sz w:val="18"/>
          <w:szCs w:val="18"/>
          <w:highlight w:val="white"/>
        </w:rPr>
        <w:t>s</w:t>
      </w:r>
      <w:r w:rsidRPr="004872DE">
        <w:rPr>
          <w:color w:val="800000"/>
          <w:sz w:val="18"/>
          <w:szCs w:val="18"/>
          <w:highlight w:val="white"/>
        </w:rPr>
        <w:t>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OutputAsStringNameValuePairs</w:t>
      </w:r>
    </w:p>
    <w:p w:rsidR="002E08BD" w:rsidRDefault="002E08BD">
      <w:pPr>
        <w:rPr>
          <w:caps/>
          <w:kern w:val="28"/>
          <w:lang w:eastAsia="de-DE"/>
        </w:rPr>
      </w:pPr>
      <w:bookmarkStart w:id="206"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6"/>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Further details on this output is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7" w:name="_Ref363568018"/>
      <w:r w:rsidRPr="00A878ED">
        <w:rPr>
          <w:rFonts w:ascii="Times New Roman" w:hAnsi="Times New Roman"/>
        </w:rPr>
        <w:t xml:space="preserve">Constraints on HeD Actions when used </w:t>
      </w:r>
      <w:bookmarkEnd w:id="207"/>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be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be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be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lastRenderedPageBreak/>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8" w:name="_Ref363568100"/>
    </w:p>
    <w:bookmarkEnd w:id="208"/>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format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xsi:type=”</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008080"/>
          <w:sz w:val="18"/>
          <w:szCs w:val="18"/>
        </w:rPr>
        <w:t>ka:</w:t>
      </w:r>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color w:val="7F007F"/>
          <w:sz w:val="18"/>
          <w:szCs w:val="18"/>
        </w:rPr>
        <w:t>root</w:t>
      </w:r>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ka:title</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3F5FBF"/>
          <w:sz w:val="18"/>
          <w:szCs w:val="18"/>
        </w:rPr>
        <w:t xml:space="preserve">&lt;!--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09" w:name="_Toc362512057"/>
      <w:r>
        <w:br w:type="page"/>
      </w:r>
    </w:p>
    <w:p w:rsidR="00A843D9" w:rsidRPr="00A878ED" w:rsidRDefault="00E93075" w:rsidP="00A843D9">
      <w:pPr>
        <w:pStyle w:val="Heading3"/>
        <w:rPr>
          <w:rFonts w:ascii="Times New Roman" w:hAnsi="Times New Roman"/>
        </w:rPr>
      </w:pPr>
      <w:bookmarkStart w:id="210" w:name="_Toc375144151"/>
      <w:r w:rsidRPr="00A878ED">
        <w:rPr>
          <w:rFonts w:ascii="Times New Roman" w:hAnsi="Times New Roman"/>
        </w:rPr>
        <w:lastRenderedPageBreak/>
        <w:t>Execution</w:t>
      </w:r>
      <w:r w:rsidR="00A843D9" w:rsidRPr="00A878ED">
        <w:rPr>
          <w:rFonts w:ascii="Times New Roman" w:hAnsi="Times New Roman"/>
        </w:rPr>
        <w:t xml:space="preserve"> Message Container</w:t>
      </w:r>
      <w:bookmarkEnd w:id="209"/>
      <w:bookmarkEnd w:id="210"/>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&lt;informationModelSSId scopingEntityId="org.hl7.cds" businessId="</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68453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lastRenderedPageBreak/>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credentials used for establishing connectivity </w:t>
            </w:r>
            <w:r w:rsidRPr="00A878ED">
              <w:rPr>
                <w:rFonts w:eastAsia="Calibri"/>
              </w:rPr>
              <w:lastRenderedPageBreak/>
              <w:t>will expire in the near future.</w:t>
            </w:r>
          </w:p>
        </w:tc>
      </w:tr>
    </w:tbl>
    <w:p w:rsidR="00A843D9" w:rsidRPr="00A878ED" w:rsidRDefault="00A843D9" w:rsidP="00A843D9">
      <w:pPr>
        <w:pStyle w:val="Heading4"/>
        <w:rPr>
          <w:rFonts w:ascii="Times New Roman" w:hAnsi="Times New Roman"/>
        </w:rPr>
      </w:pPr>
      <w:bookmarkStart w:id="211" w:name="_Ref363568479"/>
      <w:r w:rsidRPr="00A878ED">
        <w:rPr>
          <w:rFonts w:ascii="Times New Roman" w:hAnsi="Times New Roman"/>
        </w:rPr>
        <w:lastRenderedPageBreak/>
        <w:t>Sample warning payload</w:t>
      </w:r>
      <w:bookmarkEnd w:id="211"/>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2"/>
      <w:bookmarkEnd w:id="193"/>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68453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2" w:name="_Toc360558891"/>
      <w:bookmarkStart w:id="213" w:name="_Ref363568175"/>
      <w:bookmarkStart w:id="214" w:name="_Toc375144152"/>
      <w:r w:rsidRPr="00A878ED">
        <w:rPr>
          <w:rFonts w:ascii="Times New Roman" w:hAnsi="Times New Roman"/>
        </w:rPr>
        <w:t>Clinical Data Representation</w:t>
      </w:r>
      <w:bookmarkEnd w:id="212"/>
      <w:bookmarkEnd w:id="213"/>
      <w:bookmarkEnd w:id="214"/>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ActiveProblemListEntryCodeOnly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5" w:name="_Toc360558892"/>
      <w:bookmarkStart w:id="216" w:name="_Ref363570574"/>
      <w:bookmarkStart w:id="217" w:name="_Ref363570804"/>
      <w:bookmarkStart w:id="218" w:name="_Ref363622012"/>
      <w:bookmarkStart w:id="219" w:name="_Ref363622034"/>
      <w:bookmarkStart w:id="220" w:name="_Ref363632329"/>
      <w:bookmarkStart w:id="221" w:name="_Ref363634060"/>
      <w:bookmarkStart w:id="222" w:name="_Ref363635609"/>
      <w:r>
        <w:rPr>
          <w:rFonts w:ascii="Times New Roman" w:hAnsi="Times New Roman"/>
        </w:rPr>
        <w:br w:type="page"/>
      </w:r>
      <w:bookmarkStart w:id="223" w:name="_Ref365627002"/>
      <w:bookmarkStart w:id="224" w:name="_Toc375144153"/>
      <w:r w:rsidR="008033A1" w:rsidRPr="00A878ED">
        <w:rPr>
          <w:rFonts w:ascii="Times New Roman" w:hAnsi="Times New Roman"/>
        </w:rPr>
        <w:lastRenderedPageBreak/>
        <w:t>Specification of Knowledge Module Meta-Data</w:t>
      </w:r>
      <w:bookmarkEnd w:id="215"/>
      <w:bookmarkEnd w:id="216"/>
      <w:bookmarkEnd w:id="217"/>
      <w:bookmarkEnd w:id="218"/>
      <w:bookmarkEnd w:id="219"/>
      <w:bookmarkEnd w:id="220"/>
      <w:bookmarkEnd w:id="221"/>
      <w:bookmarkEnd w:id="222"/>
      <w:bookmarkEnd w:id="223"/>
      <w:bookmarkEnd w:id="224"/>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68453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r w:rsidR="00270FAD" w:rsidRPr="00A878ED">
        <w:t>elements</w:t>
      </w:r>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5" w:name="_Ref363631032"/>
      <w:r>
        <w:rPr>
          <w:rFonts w:ascii="Times New Roman" w:hAnsi="Times New Roman"/>
        </w:rPr>
        <w:br w:type="page"/>
      </w:r>
      <w:bookmarkStart w:id="226" w:name="_Toc375144154"/>
      <w:r w:rsidR="00E16BCC" w:rsidRPr="00A878ED">
        <w:rPr>
          <w:rFonts w:ascii="Times New Roman" w:hAnsi="Times New Roman"/>
        </w:rPr>
        <w:lastRenderedPageBreak/>
        <w:t>Example Specification of Knowledge Module Meta-Data: PNEUMOCOCCAL VACCINATION FOR INDIvIDUAL WITH DIABETES MELLITUS</w:t>
      </w:r>
      <w:bookmarkEnd w:id="225"/>
      <w:bookmarkEnd w:id="226"/>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7"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lastRenderedPageBreak/>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w:t>
            </w:r>
            <w:r w:rsidRPr="00A878ED">
              <w:lastRenderedPageBreak/>
              <w:t xml:space="preserve">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lastRenderedPageBreak/>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976E94" w:rsidRPr="00A878ED" w:rsidTr="0068453A">
              <w:trPr>
                <w:ins w:id="228" w:author="Claude Nanjo" w:date="2014-02-19T16:38:00Z"/>
              </w:trPr>
              <w:tc>
                <w:tcPr>
                  <w:tcW w:w="2312" w:type="dxa"/>
                  <w:shd w:val="clear" w:color="auto" w:fill="auto"/>
                </w:tcPr>
                <w:p w:rsidR="00976E94" w:rsidRPr="00A878ED" w:rsidRDefault="00976E94" w:rsidP="00073308">
                  <w:pPr>
                    <w:spacing w:before="120" w:after="120"/>
                    <w:rPr>
                      <w:ins w:id="229" w:author="Claude Nanjo" w:date="2014-02-19T16:38:00Z"/>
                    </w:rPr>
                  </w:pPr>
                  <w:ins w:id="230" w:author="Claude Nanjo" w:date="2014-02-19T16:38:00Z">
                    <w:r>
                      <w:t>Required Clinical Statement Class</w:t>
                    </w:r>
                  </w:ins>
                </w:p>
              </w:tc>
              <w:tc>
                <w:tcPr>
                  <w:tcW w:w="4355" w:type="dxa"/>
                  <w:shd w:val="clear" w:color="auto" w:fill="auto"/>
                </w:tcPr>
                <w:p w:rsidR="00976E94" w:rsidRPr="00A02A56" w:rsidRDefault="00976E94" w:rsidP="00073308">
                  <w:pPr>
                    <w:spacing w:before="120" w:after="120"/>
                    <w:rPr>
                      <w:ins w:id="231" w:author="Claude Nanjo" w:date="2014-02-19T16:38:00Z"/>
                    </w:rPr>
                  </w:pPr>
                  <w:ins w:id="232" w:author="Claude Nanjo" w:date="2014-02-19T16:38:00Z">
                    <w:r>
                      <w:t>Problem</w:t>
                    </w:r>
                    <w:bookmarkStart w:id="233" w:name="_GoBack"/>
                    <w:bookmarkEnd w:id="233"/>
                  </w:ins>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lastRenderedPageBreak/>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34" w:name="_Toc375144155"/>
      <w:r w:rsidR="00E2757A" w:rsidRPr="00A878ED">
        <w:rPr>
          <w:rFonts w:ascii="Times New Roman" w:hAnsi="Times New Roman"/>
        </w:rPr>
        <w:lastRenderedPageBreak/>
        <w:t>Example Implementation</w:t>
      </w:r>
      <w:bookmarkEnd w:id="227"/>
      <w:bookmarkEnd w:id="234"/>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5" w:name="_Toc375144156"/>
      <w:r w:rsidRPr="00A878ED">
        <w:rPr>
          <w:rFonts w:ascii="Times New Roman" w:hAnsi="Times New Roman"/>
        </w:rPr>
        <w:t>Sample Client Request</w:t>
      </w:r>
      <w:bookmarkEnd w:id="235"/>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lastRenderedPageBreak/>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6" w:name="_Toc375144157"/>
      <w:r w:rsidRPr="00A878ED">
        <w:rPr>
          <w:rFonts w:ascii="Times New Roman" w:hAnsi="Times New Roman"/>
        </w:rPr>
        <w:t>Receiving the Request</w:t>
      </w:r>
      <w:bookmarkEnd w:id="236"/>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7" w:name="_Toc375144158"/>
      <w:r w:rsidR="00B64A41" w:rsidRPr="00A878ED">
        <w:rPr>
          <w:rFonts w:ascii="Times New Roman" w:hAnsi="Times New Roman"/>
        </w:rPr>
        <w:lastRenderedPageBreak/>
        <w:t>Returning the Response</w:t>
      </w:r>
      <w:bookmarkEnd w:id="237"/>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lastRenderedPageBreak/>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8" w:name="_Toc375144159"/>
      <w:r w:rsidRPr="00A878ED">
        <w:rPr>
          <w:rFonts w:ascii="Times New Roman" w:hAnsi="Times New Roman"/>
        </w:rPr>
        <w:t>Processing the Response</w:t>
      </w:r>
      <w:bookmarkEnd w:id="238"/>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9" w:name="_Toc375144160"/>
      <w:r w:rsidRPr="00A878ED">
        <w:rPr>
          <w:rFonts w:ascii="Times New Roman" w:hAnsi="Times New Roman"/>
        </w:rPr>
        <w:t>Exception Handling</w:t>
      </w:r>
      <w:bookmarkEnd w:id="239"/>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lastRenderedPageBreak/>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40" w:name="_Toc363646315"/>
      <w:bookmarkStart w:id="241" w:name="_Toc363646426"/>
      <w:bookmarkStart w:id="242" w:name="_Toc363646316"/>
      <w:bookmarkStart w:id="243" w:name="_Toc363646427"/>
      <w:bookmarkStart w:id="244" w:name="_Toc363646318"/>
      <w:bookmarkStart w:id="245" w:name="_Toc363646429"/>
      <w:bookmarkStart w:id="246" w:name="_Toc354582638"/>
      <w:bookmarkStart w:id="247" w:name="_Ref363555905"/>
      <w:bookmarkStart w:id="248" w:name="_Ref363555908"/>
      <w:bookmarkStart w:id="249" w:name="_Ref363555920"/>
      <w:bookmarkStart w:id="250" w:name="_Toc375144161"/>
      <w:bookmarkEnd w:id="240"/>
      <w:bookmarkEnd w:id="241"/>
      <w:bookmarkEnd w:id="242"/>
      <w:bookmarkEnd w:id="243"/>
      <w:bookmarkEnd w:id="244"/>
      <w:bookmarkEnd w:id="245"/>
      <w:r w:rsidRPr="00A878ED">
        <w:rPr>
          <w:rFonts w:ascii="Times New Roman" w:hAnsi="Times New Roman"/>
        </w:rPr>
        <w:lastRenderedPageBreak/>
        <w:t>Appendices</w:t>
      </w:r>
      <w:bookmarkEnd w:id="246"/>
      <w:bookmarkEnd w:id="247"/>
      <w:bookmarkEnd w:id="248"/>
      <w:bookmarkEnd w:id="249"/>
      <w:bookmarkEnd w:id="250"/>
    </w:p>
    <w:p w:rsidR="000F6CA3" w:rsidRPr="00A878ED" w:rsidRDefault="000F6CA3" w:rsidP="000F6CA3">
      <w:pPr>
        <w:pStyle w:val="Heading2"/>
        <w:numPr>
          <w:ilvl w:val="0"/>
          <w:numId w:val="0"/>
        </w:numPr>
        <w:rPr>
          <w:rFonts w:ascii="Times New Roman" w:hAnsi="Times New Roman"/>
        </w:rPr>
      </w:pPr>
      <w:bookmarkStart w:id="251" w:name="_Toc354582639"/>
      <w:bookmarkStart w:id="252" w:name="_Toc375144162"/>
      <w:r w:rsidRPr="00A878ED">
        <w:rPr>
          <w:rFonts w:ascii="Times New Roman" w:hAnsi="Times New Roman"/>
        </w:rPr>
        <w:t>Appendix A: Acronyms</w:t>
      </w:r>
      <w:bookmarkEnd w:id="251"/>
      <w:bookmarkEnd w:id="252"/>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lastRenderedPageBreak/>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53" w:name="_Toc354582642"/>
      <w:bookmarkStart w:id="254" w:name="_Toc375144163"/>
      <w:r w:rsidRPr="00A878ED">
        <w:rPr>
          <w:rFonts w:ascii="Times New Roman" w:hAnsi="Times New Roman"/>
        </w:rPr>
        <w:lastRenderedPageBreak/>
        <w:t xml:space="preserve">Appendix </w:t>
      </w:r>
      <w:r w:rsidR="00865DF0">
        <w:rPr>
          <w:rFonts w:ascii="Times New Roman" w:hAnsi="Times New Roman"/>
        </w:rPr>
        <w:t>B</w:t>
      </w:r>
      <w:r w:rsidR="000F6CA3" w:rsidRPr="00A878ED">
        <w:rPr>
          <w:rFonts w:ascii="Times New Roman" w:hAnsi="Times New Roman"/>
        </w:rPr>
        <w:t xml:space="preserve">: </w:t>
      </w:r>
      <w:bookmarkEnd w:id="253"/>
      <w:r w:rsidR="007610F2" w:rsidRPr="00A878ED">
        <w:rPr>
          <w:rFonts w:ascii="Times New Roman" w:hAnsi="Times New Roman"/>
        </w:rPr>
        <w:t>Glossary of Terms</w:t>
      </w:r>
      <w:bookmarkEnd w:id="254"/>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lastRenderedPageBreak/>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 xml:space="preserve">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w:t>
            </w:r>
            <w:r w:rsidRPr="00A878ED">
              <w:lastRenderedPageBreak/>
              <w:t>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69A" w:rsidRDefault="0049069A">
      <w:r>
        <w:separator/>
      </w:r>
    </w:p>
  </w:endnote>
  <w:endnote w:type="continuationSeparator" w:id="0">
    <w:p w:rsidR="0049069A" w:rsidRDefault="00490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11C" w:rsidRPr="00B860C9" w:rsidRDefault="001E711C"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976E94">
      <w:rPr>
        <w:noProof/>
        <w:sz w:val="20"/>
        <w:szCs w:val="20"/>
      </w:rPr>
      <w:t>44</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976E94">
      <w:rPr>
        <w:noProof/>
        <w:sz w:val="20"/>
        <w:szCs w:val="20"/>
      </w:rPr>
      <w:t>43</w:t>
    </w:r>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69A" w:rsidRDefault="0049069A">
      <w:r>
        <w:separator/>
      </w:r>
    </w:p>
  </w:footnote>
  <w:footnote w:type="continuationSeparator" w:id="0">
    <w:p w:rsidR="0049069A" w:rsidRDefault="0049069A">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None" w15:userId="Claude Nan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57E04"/>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069A"/>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76E94"/>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8B3E38-154A-45A8-8D53-3D7718A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hyperlink" Target="http://wiki.siframework.org/Health+eDecisions+Use+Case" TargetMode="External"/><Relationship Id="rId26" Type="http://schemas.openxmlformats.org/officeDocument/2006/relationships/hyperlink" Target="http://wiki.hl7.org/index.php?title=HL7_CDS_Standards" TargetMode="Externa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hyperlink" Target="http://wiki.siframework.org/Health+eDecisions+Project+Charter+and+Members" TargetMode="External"/><Relationship Id="rId25" Type="http://schemas.openxmlformats.org/officeDocument/2006/relationships/hyperlink" Target="http://http:/www.omg.org/spec/CDSS/1.0/"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iframework.org/" TargetMode="External"/><Relationship Id="rId20" Type="http://schemas.openxmlformats.org/officeDocument/2006/relationships/image" Target="media/image2.jpeg"/><Relationship Id="rId29" Type="http://schemas.openxmlformats.org/officeDocument/2006/relationships/hyperlink" Target="http://www.iso.org/iso/country_names_and_code_el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iki.hl7.org/index.php?title=HL7_CDS_Standards"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hyperlink" Target="http://hssp.wikispaces.com/" TargetMode="External"/><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iki.hl7.org/index.php?title=HL7_CDS_Standards" TargetMode="External"/><Relationship Id="rId31" Type="http://schemas.openxmlformats.org/officeDocument/2006/relationships/hyperlink" Target="http://www.iso.org/iso/home/standards/country_codes/country_names_and_code_elements.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ealthedecisions.org" TargetMode="External"/><Relationship Id="rId22" Type="http://schemas.openxmlformats.org/officeDocument/2006/relationships/oleObject" Target="embeddings/oleObject1.bin"/><Relationship Id="rId27" Type="http://schemas.openxmlformats.org/officeDocument/2006/relationships/hyperlink" Target="http://wiki.hl7.org/index.php?title=HL7_CDS_Standards" TargetMode="External"/><Relationship Id="rId30" Type="http://schemas.openxmlformats.org/officeDocument/2006/relationships/hyperlink" Target="http://www.loc.gov/standards/iso639-2/php/English_list.php" TargetMode="Externa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072-FE40-4AD0-9144-28026907B5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C3EFD3D2-A463-4E4E-89CA-DB495C61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13994</Words>
  <Characters>79770</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93577</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Claude Nanjo</cp:lastModifiedBy>
  <cp:revision>50</cp:revision>
  <dcterms:created xsi:type="dcterms:W3CDTF">2013-08-30T11:58:00Z</dcterms:created>
  <dcterms:modified xsi:type="dcterms:W3CDTF">2014-02-20T00:38:00Z</dcterms:modified>
</cp:coreProperties>
</file>